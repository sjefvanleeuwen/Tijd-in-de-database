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54B01D" w14:textId="77777777" w:rsidR="008D0169" w:rsidRDefault="008D0169" w:rsidP="008D0169">
      <w:pPr>
        <w:ind w:left="3544" w:firstLine="709"/>
        <w:jc w:val="right"/>
        <w:rPr>
          <w:i/>
          <w:color w:val="000080"/>
          <w:sz w:val="28"/>
        </w:rPr>
      </w:pPr>
      <w:r>
        <w:rPr>
          <w:i/>
          <w:color w:val="000080"/>
          <w:sz w:val="28"/>
        </w:rPr>
        <w:t>Be</w:t>
      </w:r>
      <w:r>
        <w:rPr>
          <w:color w:val="000080"/>
          <w:sz w:val="28"/>
        </w:rPr>
        <w:t>l</w:t>
      </w:r>
      <w:r>
        <w:rPr>
          <w:i/>
          <w:color w:val="000080"/>
          <w:sz w:val="28"/>
        </w:rPr>
        <w:t>astingdienst/Centrum voor Applicatieontwikkeling</w:t>
      </w:r>
    </w:p>
    <w:p w14:paraId="5FF51E8D" w14:textId="77777777" w:rsidR="008D0169" w:rsidRDefault="008D0169" w:rsidP="008D0169">
      <w:pPr>
        <w:jc w:val="right"/>
        <w:rPr>
          <w:i/>
          <w:color w:val="000080"/>
          <w:sz w:val="28"/>
        </w:rPr>
      </w:pPr>
      <w:r>
        <w:rPr>
          <w:i/>
          <w:color w:val="000080"/>
          <w:sz w:val="28"/>
        </w:rPr>
        <w:t xml:space="preserve"> en Onderhoud</w:t>
      </w:r>
    </w:p>
    <w:p w14:paraId="46C966F5" w14:textId="77777777" w:rsidR="00365B16" w:rsidRDefault="00365B16"/>
    <w:p w14:paraId="377F9AA6" w14:textId="77777777" w:rsidR="00365B16" w:rsidRDefault="00365B16">
      <w:pPr>
        <w:jc w:val="center"/>
      </w:pPr>
    </w:p>
    <w:p w14:paraId="355C9D62" w14:textId="77777777" w:rsidR="00365B16" w:rsidRDefault="00365B16">
      <w:pPr>
        <w:jc w:val="center"/>
      </w:pPr>
    </w:p>
    <w:p w14:paraId="3D0E9297" w14:textId="77777777" w:rsidR="00365B16" w:rsidRDefault="00365B16">
      <w:pPr>
        <w:jc w:val="center"/>
      </w:pPr>
    </w:p>
    <w:p w14:paraId="731A8A76" w14:textId="77777777" w:rsidR="00365B16" w:rsidRDefault="00365B16">
      <w:pPr>
        <w:jc w:val="center"/>
      </w:pPr>
    </w:p>
    <w:p w14:paraId="5C3EC860" w14:textId="77777777" w:rsidR="00365B16" w:rsidRDefault="00365B16"/>
    <w:p w14:paraId="6F9A0049" w14:textId="77777777" w:rsidR="00365B16" w:rsidRDefault="00365B16">
      <w:pPr>
        <w:pStyle w:val="Voettekst"/>
        <w:tabs>
          <w:tab w:val="clear" w:pos="4536"/>
          <w:tab w:val="clear" w:pos="9072"/>
        </w:tabs>
      </w:pPr>
    </w:p>
    <w:p w14:paraId="0209E291" w14:textId="77777777" w:rsidR="000C6B26" w:rsidRPr="008B1A80" w:rsidRDefault="000C6B26" w:rsidP="000C6B26">
      <w:pPr>
        <w:rPr>
          <w:sz w:val="40"/>
        </w:rPr>
      </w:pPr>
    </w:p>
    <w:p w14:paraId="50457378" w14:textId="77777777" w:rsidR="000C6B26" w:rsidRPr="008B1A80" w:rsidRDefault="000C6B26" w:rsidP="000C6B26">
      <w:pPr>
        <w:pBdr>
          <w:top w:val="single" w:sz="6" w:space="1" w:color="auto"/>
          <w:left w:val="single" w:sz="6" w:space="2" w:color="auto"/>
          <w:bottom w:val="single" w:sz="6" w:space="1" w:color="auto"/>
          <w:right w:val="single" w:sz="6" w:space="0" w:color="auto"/>
        </w:pBdr>
        <w:jc w:val="center"/>
        <w:rPr>
          <w:sz w:val="40"/>
        </w:rPr>
      </w:pPr>
    </w:p>
    <w:p w14:paraId="136BB58A" w14:textId="77777777" w:rsidR="000C6B26" w:rsidRPr="008B1A80" w:rsidRDefault="000C6B26" w:rsidP="000C6B26">
      <w:pPr>
        <w:pBdr>
          <w:top w:val="single" w:sz="6" w:space="1" w:color="auto"/>
          <w:left w:val="single" w:sz="6" w:space="2" w:color="auto"/>
          <w:bottom w:val="single" w:sz="6" w:space="1" w:color="auto"/>
          <w:right w:val="single" w:sz="6" w:space="0" w:color="auto"/>
        </w:pBdr>
        <w:jc w:val="center"/>
        <w:rPr>
          <w:sz w:val="40"/>
        </w:rPr>
      </w:pPr>
      <w:r w:rsidRPr="008B1A80">
        <w:rPr>
          <w:sz w:val="40"/>
        </w:rPr>
        <w:fldChar w:fldCharType="begin"/>
      </w:r>
      <w:r w:rsidRPr="008B1A80">
        <w:rPr>
          <w:sz w:val="40"/>
        </w:rPr>
        <w:instrText xml:space="preserve"> TITLE  \* MERGEFORMAT </w:instrText>
      </w:r>
      <w:r w:rsidRPr="008B1A80">
        <w:rPr>
          <w:sz w:val="40"/>
        </w:rPr>
        <w:fldChar w:fldCharType="separate"/>
      </w:r>
      <w:r w:rsidR="00297961">
        <w:rPr>
          <w:sz w:val="40"/>
        </w:rPr>
        <w:t>05414_LDF_BAS_CDW_CDP_RBG</w:t>
      </w:r>
      <w:r w:rsidRPr="008B1A80">
        <w:rPr>
          <w:sz w:val="40"/>
        </w:rPr>
        <w:fldChar w:fldCharType="end"/>
      </w:r>
    </w:p>
    <w:p w14:paraId="26202BAD" w14:textId="77777777" w:rsidR="000C6B26" w:rsidRPr="008B1A80" w:rsidRDefault="000C6B26" w:rsidP="000C6B26">
      <w:pPr>
        <w:pBdr>
          <w:top w:val="single" w:sz="6" w:space="1" w:color="auto"/>
          <w:left w:val="single" w:sz="6" w:space="2" w:color="auto"/>
          <w:bottom w:val="single" w:sz="6" w:space="1" w:color="auto"/>
          <w:right w:val="single" w:sz="6" w:space="0" w:color="auto"/>
        </w:pBdr>
        <w:jc w:val="center"/>
        <w:rPr>
          <w:sz w:val="40"/>
        </w:rPr>
      </w:pPr>
    </w:p>
    <w:p w14:paraId="3B385CB2" w14:textId="77777777" w:rsidR="000C6B26" w:rsidRPr="008B1A80" w:rsidRDefault="000C6B26" w:rsidP="000C6B26">
      <w:pPr>
        <w:pBdr>
          <w:top w:val="single" w:sz="6" w:space="1" w:color="auto"/>
          <w:left w:val="single" w:sz="6" w:space="2" w:color="auto"/>
          <w:bottom w:val="single" w:sz="6" w:space="1" w:color="auto"/>
          <w:right w:val="single" w:sz="6" w:space="0" w:color="auto"/>
        </w:pBdr>
        <w:jc w:val="center"/>
        <w:rPr>
          <w:sz w:val="40"/>
        </w:rPr>
      </w:pPr>
      <w:r w:rsidRPr="008B1A80">
        <w:rPr>
          <w:sz w:val="40"/>
        </w:rPr>
        <w:fldChar w:fldCharType="begin"/>
      </w:r>
      <w:r w:rsidRPr="008B1A80">
        <w:rPr>
          <w:sz w:val="40"/>
        </w:rPr>
        <w:instrText xml:space="preserve"> SUBJECT  \* MERGEFORMAT </w:instrText>
      </w:r>
      <w:r w:rsidRPr="008B1A80">
        <w:rPr>
          <w:sz w:val="40"/>
        </w:rPr>
        <w:fldChar w:fldCharType="separate"/>
      </w:r>
      <w:r w:rsidR="00297961">
        <w:rPr>
          <w:sz w:val="40"/>
        </w:rPr>
        <w:t>Ontwerp Enterprise DataWarehouse</w:t>
      </w:r>
      <w:r w:rsidRPr="008B1A80">
        <w:rPr>
          <w:sz w:val="40"/>
        </w:rPr>
        <w:fldChar w:fldCharType="end"/>
      </w:r>
    </w:p>
    <w:p w14:paraId="7C48F220" w14:textId="77777777" w:rsidR="000C6B26" w:rsidRPr="008B1A80" w:rsidRDefault="000C6B26" w:rsidP="000C6B26">
      <w:pPr>
        <w:pBdr>
          <w:top w:val="single" w:sz="6" w:space="1" w:color="auto"/>
          <w:left w:val="single" w:sz="6" w:space="2" w:color="auto"/>
          <w:bottom w:val="single" w:sz="6" w:space="1" w:color="auto"/>
          <w:right w:val="single" w:sz="6" w:space="0" w:color="auto"/>
        </w:pBdr>
        <w:jc w:val="center"/>
        <w:rPr>
          <w:color w:val="000080"/>
          <w:sz w:val="40"/>
        </w:rPr>
      </w:pPr>
    </w:p>
    <w:p w14:paraId="157DB12F" w14:textId="77777777" w:rsidR="000C6B26" w:rsidRPr="008B1A80" w:rsidRDefault="000C6B26" w:rsidP="000C6B26"/>
    <w:p w14:paraId="1CE70EFB" w14:textId="77777777" w:rsidR="000C6B26" w:rsidRPr="008B1A80" w:rsidRDefault="000C6B26" w:rsidP="000C6B26"/>
    <w:p w14:paraId="6736660F" w14:textId="77777777" w:rsidR="000C6B26" w:rsidRPr="008B1A80" w:rsidRDefault="000C6B26" w:rsidP="000C6B26"/>
    <w:p w14:paraId="2CF6341A" w14:textId="77777777" w:rsidR="000C6B26" w:rsidRPr="008B1A80" w:rsidRDefault="000C6B26" w:rsidP="000C6B26"/>
    <w:p w14:paraId="7C399D70" w14:textId="77777777" w:rsidR="000C6B26" w:rsidRPr="008B1A80" w:rsidRDefault="000C6B26" w:rsidP="000C6B26"/>
    <w:tbl>
      <w:tblPr>
        <w:tblW w:w="0" w:type="auto"/>
        <w:tblLayout w:type="fixed"/>
        <w:tblCellMar>
          <w:left w:w="70" w:type="dxa"/>
          <w:right w:w="70" w:type="dxa"/>
        </w:tblCellMar>
        <w:tblLook w:val="0000" w:firstRow="0" w:lastRow="0" w:firstColumn="0" w:lastColumn="0" w:noHBand="0" w:noVBand="0"/>
      </w:tblPr>
      <w:tblGrid>
        <w:gridCol w:w="2622"/>
        <w:gridCol w:w="6590"/>
      </w:tblGrid>
      <w:tr w:rsidR="000C6B26" w:rsidRPr="008B1A80" w14:paraId="1CB35D84" w14:textId="77777777" w:rsidTr="00F25C0A">
        <w:trPr>
          <w:cantSplit/>
        </w:trPr>
        <w:tc>
          <w:tcPr>
            <w:tcW w:w="2622" w:type="dxa"/>
            <w:tcBorders>
              <w:top w:val="single" w:sz="6" w:space="0" w:color="auto"/>
              <w:left w:val="single" w:sz="6" w:space="0" w:color="auto"/>
              <w:bottom w:val="single" w:sz="6" w:space="0" w:color="auto"/>
              <w:right w:val="single" w:sz="6" w:space="0" w:color="auto"/>
            </w:tcBorders>
          </w:tcPr>
          <w:p w14:paraId="4959C347" w14:textId="77777777" w:rsidR="000C6B26" w:rsidRPr="008B1A80" w:rsidRDefault="000C6B26" w:rsidP="00F25C0A">
            <w:pPr>
              <w:rPr>
                <w:sz w:val="24"/>
              </w:rPr>
            </w:pPr>
            <w:r w:rsidRPr="008B1A80">
              <w:rPr>
                <w:sz w:val="24"/>
              </w:rPr>
              <w:t>Unit</w:t>
            </w:r>
          </w:p>
        </w:tc>
        <w:tc>
          <w:tcPr>
            <w:tcW w:w="6590" w:type="dxa"/>
            <w:tcBorders>
              <w:top w:val="single" w:sz="6" w:space="0" w:color="auto"/>
              <w:left w:val="single" w:sz="6" w:space="0" w:color="auto"/>
              <w:bottom w:val="single" w:sz="6" w:space="0" w:color="auto"/>
              <w:right w:val="single" w:sz="6" w:space="0" w:color="auto"/>
            </w:tcBorders>
          </w:tcPr>
          <w:p w14:paraId="13A562B9" w14:textId="77777777" w:rsidR="000C6B26" w:rsidRPr="008B1A80" w:rsidRDefault="000C6B26" w:rsidP="00F25C0A">
            <w:pPr>
              <w:rPr>
                <w:sz w:val="24"/>
              </w:rPr>
            </w:pPr>
            <w:r w:rsidRPr="008B1A80">
              <w:rPr>
                <w:sz w:val="24"/>
              </w:rPr>
              <w:t xml:space="preserve">Generieke Applicaties / </w:t>
            </w:r>
          </w:p>
          <w:p w14:paraId="4AC90436" w14:textId="77777777" w:rsidR="000C6B26" w:rsidRPr="008B1A80" w:rsidRDefault="000C6B26" w:rsidP="00F25C0A">
            <w:pPr>
              <w:rPr>
                <w:sz w:val="24"/>
              </w:rPr>
            </w:pPr>
            <w:r w:rsidRPr="008B1A80">
              <w:rPr>
                <w:sz w:val="24"/>
              </w:rPr>
              <w:t>Business Intelligence &amp; Datawarehousing</w:t>
            </w:r>
          </w:p>
        </w:tc>
      </w:tr>
      <w:tr w:rsidR="000C6B26" w:rsidRPr="008B1A80" w14:paraId="4AC76964" w14:textId="77777777" w:rsidTr="00F25C0A">
        <w:trPr>
          <w:cantSplit/>
        </w:trPr>
        <w:tc>
          <w:tcPr>
            <w:tcW w:w="2622" w:type="dxa"/>
            <w:tcBorders>
              <w:top w:val="single" w:sz="6" w:space="0" w:color="auto"/>
              <w:left w:val="single" w:sz="6" w:space="0" w:color="auto"/>
              <w:bottom w:val="single" w:sz="6" w:space="0" w:color="auto"/>
              <w:right w:val="single" w:sz="6" w:space="0" w:color="auto"/>
            </w:tcBorders>
          </w:tcPr>
          <w:p w14:paraId="281758E3" w14:textId="77777777" w:rsidR="000C6B26" w:rsidRPr="008B1A80" w:rsidRDefault="000C6B26" w:rsidP="00F25C0A">
            <w:pPr>
              <w:rPr>
                <w:sz w:val="24"/>
              </w:rPr>
            </w:pPr>
            <w:r w:rsidRPr="008B1A80">
              <w:rPr>
                <w:sz w:val="24"/>
              </w:rPr>
              <w:t>Project</w:t>
            </w:r>
          </w:p>
        </w:tc>
        <w:tc>
          <w:tcPr>
            <w:tcW w:w="6590" w:type="dxa"/>
            <w:tcBorders>
              <w:top w:val="single" w:sz="6" w:space="0" w:color="auto"/>
              <w:left w:val="single" w:sz="6" w:space="0" w:color="auto"/>
              <w:bottom w:val="single" w:sz="6" w:space="0" w:color="auto"/>
              <w:right w:val="single" w:sz="6" w:space="0" w:color="auto"/>
            </w:tcBorders>
          </w:tcPr>
          <w:p w14:paraId="22B9BE54" w14:textId="77777777" w:rsidR="000C6B26" w:rsidRPr="008B1A80" w:rsidRDefault="000C6B26" w:rsidP="00F25C0A">
            <w:pPr>
              <w:rPr>
                <w:sz w:val="24"/>
              </w:rPr>
            </w:pPr>
            <w:r w:rsidRPr="008B1A80">
              <w:rPr>
                <w:sz w:val="24"/>
              </w:rPr>
              <w:t>Enterprise DataWarehouse</w:t>
            </w:r>
          </w:p>
        </w:tc>
      </w:tr>
    </w:tbl>
    <w:p w14:paraId="5F23091A" w14:textId="77777777" w:rsidR="000C6B26" w:rsidRPr="008B1A80" w:rsidRDefault="000C6B26" w:rsidP="000C6B26"/>
    <w:p w14:paraId="5E211A3D" w14:textId="77777777" w:rsidR="00365B16" w:rsidRDefault="00365B16"/>
    <w:p w14:paraId="36F8704D" w14:textId="77777777" w:rsidR="00365B16" w:rsidRDefault="00365B16"/>
    <w:p w14:paraId="73F90127" w14:textId="77777777" w:rsidR="00365B16" w:rsidRDefault="00365B16"/>
    <w:p w14:paraId="32AE2470" w14:textId="77777777" w:rsidR="00365B16" w:rsidRDefault="00365B16"/>
    <w:p w14:paraId="5DB8AC7C" w14:textId="77777777" w:rsidR="00365B16" w:rsidRDefault="00365B16"/>
    <w:p w14:paraId="10BDFC0C" w14:textId="77777777" w:rsidR="00365B16" w:rsidRDefault="00365B16"/>
    <w:p w14:paraId="637B1A85" w14:textId="77777777" w:rsidR="00365B16" w:rsidRDefault="00365B16"/>
    <w:p w14:paraId="04B54912" w14:textId="77777777" w:rsidR="00365B16" w:rsidRDefault="00365B16"/>
    <w:p w14:paraId="39C0E878" w14:textId="77777777" w:rsidR="00365B16" w:rsidRDefault="00365B16">
      <w:pPr>
        <w:pStyle w:val="Voettekst"/>
        <w:tabs>
          <w:tab w:val="clear" w:pos="4536"/>
          <w:tab w:val="clear" w:pos="9072"/>
        </w:tabs>
      </w:pPr>
    </w:p>
    <w:p w14:paraId="38A30E86" w14:textId="77777777" w:rsidR="00365B16" w:rsidRDefault="00365B16"/>
    <w:p w14:paraId="6270F6BB" w14:textId="77777777" w:rsidR="00365B16" w:rsidRDefault="00365B16"/>
    <w:p w14:paraId="22B64BC9" w14:textId="77777777" w:rsidR="00365B16" w:rsidRDefault="00365B1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3402"/>
        <w:gridCol w:w="1559"/>
        <w:gridCol w:w="567"/>
        <w:gridCol w:w="1134"/>
        <w:gridCol w:w="493"/>
      </w:tblGrid>
      <w:tr w:rsidR="00365B16" w14:paraId="7EEFB662" w14:textId="77777777">
        <w:tc>
          <w:tcPr>
            <w:tcW w:w="2055" w:type="dxa"/>
          </w:tcPr>
          <w:p w14:paraId="46862E6B" w14:textId="77777777" w:rsidR="00365B16" w:rsidRDefault="005472E3">
            <w:pPr>
              <w:pStyle w:val="Tabeltekst"/>
            </w:pPr>
            <w:r>
              <w:t>Identificatie:</w:t>
            </w:r>
          </w:p>
        </w:tc>
        <w:tc>
          <w:tcPr>
            <w:tcW w:w="7155" w:type="dxa"/>
            <w:gridSpan w:val="5"/>
          </w:tcPr>
          <w:p w14:paraId="24AF94E4" w14:textId="77777777" w:rsidR="00365B16" w:rsidRDefault="00A02C76">
            <w:pPr>
              <w:pStyle w:val="Koptekst"/>
              <w:tabs>
                <w:tab w:val="clear" w:pos="4536"/>
                <w:tab w:val="clear" w:pos="9072"/>
              </w:tabs>
            </w:pPr>
            <w:fldSimple w:instr=" DOCPROPERTY &quot;Identificatie&quot;  \* MERGEFORMAT ">
              <w:r w:rsidR="00297961">
                <w:t>3387.1125.05000.</w:t>
              </w:r>
            </w:fldSimple>
            <w:fldSimple w:instr=" TITLE  \* MERGEFORMAT ">
              <w:r w:rsidR="00297961">
                <w:t>05414_LDF_BAS_CDW_CDP_RBG</w:t>
              </w:r>
            </w:fldSimple>
          </w:p>
        </w:tc>
      </w:tr>
      <w:tr w:rsidR="00365B16" w14:paraId="4D16EA4A" w14:textId="77777777">
        <w:tc>
          <w:tcPr>
            <w:tcW w:w="2055" w:type="dxa"/>
          </w:tcPr>
          <w:p w14:paraId="4D34B959" w14:textId="77777777" w:rsidR="00365B16" w:rsidRDefault="005472E3">
            <w:pPr>
              <w:pStyle w:val="Tabeltekst"/>
            </w:pPr>
            <w:r>
              <w:t>Auteur:</w:t>
            </w:r>
          </w:p>
        </w:tc>
        <w:tc>
          <w:tcPr>
            <w:tcW w:w="3402" w:type="dxa"/>
          </w:tcPr>
          <w:p w14:paraId="7AB76CF6" w14:textId="77777777" w:rsidR="00365B16" w:rsidRDefault="00A02C76">
            <w:pPr>
              <w:pStyle w:val="Inhopg1"/>
            </w:pPr>
            <w:fldSimple w:instr=" AUTHOR  \* MERGEFORMAT ">
              <w:r w:rsidR="00297961">
                <w:t>Ontwerpteam EDW</w:t>
              </w:r>
            </w:fldSimple>
          </w:p>
        </w:tc>
        <w:tc>
          <w:tcPr>
            <w:tcW w:w="1559" w:type="dxa"/>
          </w:tcPr>
          <w:p w14:paraId="69DC0D34" w14:textId="77777777" w:rsidR="00365B16" w:rsidRDefault="005472E3">
            <w:pPr>
              <w:pStyle w:val="Koptekst"/>
              <w:tabs>
                <w:tab w:val="clear" w:pos="4536"/>
                <w:tab w:val="clear" w:pos="9072"/>
              </w:tabs>
              <w:spacing w:before="120"/>
            </w:pPr>
            <w:r>
              <w:t>Functie/rol:</w:t>
            </w:r>
          </w:p>
        </w:tc>
        <w:tc>
          <w:tcPr>
            <w:tcW w:w="2194" w:type="dxa"/>
            <w:gridSpan w:val="3"/>
          </w:tcPr>
          <w:p w14:paraId="39F37D33" w14:textId="77777777" w:rsidR="00365B16" w:rsidRDefault="00A02C76">
            <w:pPr>
              <w:pStyle w:val="Koptekst"/>
              <w:tabs>
                <w:tab w:val="clear" w:pos="4536"/>
                <w:tab w:val="clear" w:pos="9072"/>
              </w:tabs>
              <w:spacing w:before="120"/>
            </w:pPr>
            <w:fldSimple w:instr=" DOCPROPERTY &quot;Functie/rol&quot;  \* MERGEFORMAT ">
              <w:r w:rsidR="00297961">
                <w:t>Ontwerper</w:t>
              </w:r>
            </w:fldSimple>
          </w:p>
        </w:tc>
      </w:tr>
      <w:tr w:rsidR="00365B16" w14:paraId="38637CAA" w14:textId="77777777">
        <w:tc>
          <w:tcPr>
            <w:tcW w:w="2055" w:type="dxa"/>
          </w:tcPr>
          <w:p w14:paraId="0326EDC8" w14:textId="77777777" w:rsidR="00365B16" w:rsidRDefault="005472E3">
            <w:pPr>
              <w:pStyle w:val="Tabeltekst"/>
            </w:pPr>
            <w:r>
              <w:t>Versie:</w:t>
            </w:r>
          </w:p>
        </w:tc>
        <w:tc>
          <w:tcPr>
            <w:tcW w:w="3402" w:type="dxa"/>
          </w:tcPr>
          <w:p w14:paraId="077CBD6B" w14:textId="5D663859" w:rsidR="00365B16" w:rsidRDefault="00A02C76">
            <w:pPr>
              <w:pStyle w:val="Koptekst"/>
              <w:tabs>
                <w:tab w:val="clear" w:pos="4536"/>
                <w:tab w:val="clear" w:pos="9072"/>
              </w:tabs>
              <w:spacing w:before="120"/>
            </w:pPr>
            <w:fldSimple w:instr=" DOCPROPERTY &quot;Versie&quot;  \* MERGEFORMAT ">
              <w:r w:rsidR="00297961">
                <w:t>4</w:t>
              </w:r>
            </w:fldSimple>
            <w:r w:rsidR="005472E3">
              <w:t xml:space="preserve"> </w:t>
            </w:r>
          </w:p>
        </w:tc>
        <w:tc>
          <w:tcPr>
            <w:tcW w:w="1559" w:type="dxa"/>
          </w:tcPr>
          <w:p w14:paraId="577B6858" w14:textId="77777777" w:rsidR="00365B16" w:rsidRDefault="000C6B26">
            <w:pPr>
              <w:pStyle w:val="Koptekst"/>
              <w:tabs>
                <w:tab w:val="clear" w:pos="4536"/>
                <w:tab w:val="clear" w:pos="9072"/>
              </w:tabs>
              <w:spacing w:before="120"/>
            </w:pPr>
            <w:r>
              <w:t>EDW-taak</w:t>
            </w:r>
            <w:r w:rsidR="005472E3">
              <w:t xml:space="preserve">: </w:t>
            </w:r>
          </w:p>
        </w:tc>
        <w:tc>
          <w:tcPr>
            <w:tcW w:w="2194" w:type="dxa"/>
            <w:gridSpan w:val="3"/>
          </w:tcPr>
          <w:p w14:paraId="345EEAD3" w14:textId="703142D5" w:rsidR="00365B16" w:rsidRDefault="00A02C76">
            <w:pPr>
              <w:pStyle w:val="Koptekst"/>
              <w:tabs>
                <w:tab w:val="clear" w:pos="4536"/>
                <w:tab w:val="clear" w:pos="9072"/>
              </w:tabs>
              <w:spacing w:before="120"/>
            </w:pPr>
            <w:fldSimple w:instr=" DOCPROPERTY &quot;EDW-Release&quot;  \* MERGEFORMAT ">
              <w:r w:rsidR="00297961">
                <w:t>EDW_T-00850</w:t>
              </w:r>
            </w:fldSimple>
          </w:p>
        </w:tc>
      </w:tr>
      <w:tr w:rsidR="00365B16" w14:paraId="655025F0" w14:textId="77777777">
        <w:tc>
          <w:tcPr>
            <w:tcW w:w="2055" w:type="dxa"/>
          </w:tcPr>
          <w:p w14:paraId="5BB261B2" w14:textId="77777777" w:rsidR="00365B16" w:rsidRDefault="005472E3">
            <w:pPr>
              <w:pStyle w:val="Tabeltekst"/>
            </w:pPr>
            <w:r>
              <w:t>Datum:</w:t>
            </w:r>
          </w:p>
        </w:tc>
        <w:tc>
          <w:tcPr>
            <w:tcW w:w="7155" w:type="dxa"/>
            <w:gridSpan w:val="5"/>
          </w:tcPr>
          <w:p w14:paraId="655ABEA1" w14:textId="0BD2E1E5" w:rsidR="00365B16" w:rsidRDefault="005472E3">
            <w:pPr>
              <w:pStyle w:val="Koptekst"/>
              <w:tabs>
                <w:tab w:val="clear" w:pos="4536"/>
                <w:tab w:val="clear" w:pos="9072"/>
              </w:tabs>
              <w:spacing w:before="120"/>
            </w:pPr>
            <w:r>
              <w:fldChar w:fldCharType="begin"/>
            </w:r>
            <w:r>
              <w:instrText xml:space="preserve"> CREATEDATE \@ "d MMMM yyyy" \* MERGEFORMAT </w:instrText>
            </w:r>
            <w:r>
              <w:fldChar w:fldCharType="separate"/>
            </w:r>
            <w:r w:rsidR="00297961">
              <w:rPr>
                <w:noProof/>
              </w:rPr>
              <w:t>1 mei 2019</w:t>
            </w:r>
            <w:r>
              <w:fldChar w:fldCharType="end"/>
            </w:r>
          </w:p>
        </w:tc>
      </w:tr>
      <w:tr w:rsidR="00365B16" w14:paraId="169DA196" w14:textId="77777777">
        <w:tc>
          <w:tcPr>
            <w:tcW w:w="2055" w:type="dxa"/>
          </w:tcPr>
          <w:p w14:paraId="4ECC6744" w14:textId="77777777" w:rsidR="00365B16" w:rsidRDefault="005472E3">
            <w:pPr>
              <w:pStyle w:val="Tabeltekst"/>
            </w:pPr>
            <w:r>
              <w:t>BIOS template</w:t>
            </w:r>
          </w:p>
        </w:tc>
        <w:tc>
          <w:tcPr>
            <w:tcW w:w="3402" w:type="dxa"/>
          </w:tcPr>
          <w:p w14:paraId="12A277F1" w14:textId="77777777" w:rsidR="00365B16" w:rsidRDefault="005472E3">
            <w:pPr>
              <w:pStyle w:val="Tabeltekst"/>
            </w:pPr>
            <w:r>
              <w:t>bios_artifact.dot</w:t>
            </w:r>
          </w:p>
        </w:tc>
        <w:tc>
          <w:tcPr>
            <w:tcW w:w="1559" w:type="dxa"/>
          </w:tcPr>
          <w:p w14:paraId="7DE02307" w14:textId="77777777" w:rsidR="00365B16" w:rsidRDefault="005472E3">
            <w:pPr>
              <w:pStyle w:val="Tabeltekst"/>
            </w:pPr>
            <w:r>
              <w:t>BIOS Release</w:t>
            </w:r>
          </w:p>
        </w:tc>
        <w:tc>
          <w:tcPr>
            <w:tcW w:w="567" w:type="dxa"/>
          </w:tcPr>
          <w:p w14:paraId="1AACB284" w14:textId="77777777" w:rsidR="00365B16" w:rsidRDefault="005472E3">
            <w:pPr>
              <w:pStyle w:val="Tabeltekst"/>
            </w:pPr>
            <w:r>
              <w:t>1.0</w:t>
            </w:r>
          </w:p>
        </w:tc>
        <w:tc>
          <w:tcPr>
            <w:tcW w:w="1134" w:type="dxa"/>
          </w:tcPr>
          <w:p w14:paraId="6E4925E0" w14:textId="77777777" w:rsidR="00365B16" w:rsidRDefault="005472E3">
            <w:pPr>
              <w:pStyle w:val="Tabeltekst"/>
            </w:pPr>
            <w:r>
              <w:t>Versie</w:t>
            </w:r>
          </w:p>
        </w:tc>
        <w:tc>
          <w:tcPr>
            <w:tcW w:w="493" w:type="dxa"/>
          </w:tcPr>
          <w:p w14:paraId="073EFDDC" w14:textId="77777777" w:rsidR="00365B16" w:rsidRDefault="005472E3">
            <w:pPr>
              <w:pStyle w:val="Tabeltekst"/>
            </w:pPr>
            <w:r>
              <w:t>1.0</w:t>
            </w:r>
          </w:p>
        </w:tc>
      </w:tr>
    </w:tbl>
    <w:p w14:paraId="384CC7F7" w14:textId="77777777" w:rsidR="00365B16" w:rsidRDefault="00365B16">
      <w:pPr>
        <w:pStyle w:val="Koptekst"/>
        <w:tabs>
          <w:tab w:val="clear" w:pos="4536"/>
          <w:tab w:val="clear" w:pos="9072"/>
          <w:tab w:val="left" w:pos="1560"/>
        </w:tabs>
        <w:spacing w:before="120"/>
      </w:pPr>
    </w:p>
    <w:p w14:paraId="74A02BB7" w14:textId="77777777" w:rsidR="00520DE2" w:rsidRPr="008B1A80" w:rsidRDefault="00520DE2" w:rsidP="00520DE2">
      <w:pPr>
        <w:pStyle w:val="Kop1"/>
      </w:pPr>
      <w:bookmarkStart w:id="0" w:name="_Toc7616177"/>
      <w:r w:rsidRPr="008B1A80">
        <w:lastRenderedPageBreak/>
        <w:t>Document gegevens</w:t>
      </w:r>
      <w:bookmarkEnd w:id="0"/>
    </w:p>
    <w:p w14:paraId="3FB9F548" w14:textId="77777777" w:rsidR="00520DE2" w:rsidRPr="008B1A80" w:rsidRDefault="00520DE2" w:rsidP="00BD5477">
      <w:pPr>
        <w:pStyle w:val="Kop2"/>
      </w:pPr>
      <w:bookmarkStart w:id="1" w:name="_Toc236729886"/>
      <w:bookmarkStart w:id="2" w:name="_Toc7616178"/>
      <w:r w:rsidRPr="008B1A80">
        <w:t>Versie historie</w:t>
      </w:r>
      <w:bookmarkEnd w:id="1"/>
      <w:bookmarkEnd w:id="2"/>
    </w:p>
    <w:tbl>
      <w:tblPr>
        <w:tblW w:w="9420" w:type="dxa"/>
        <w:tblInd w:w="70" w:type="dxa"/>
        <w:tblLayout w:type="fixed"/>
        <w:tblCellMar>
          <w:left w:w="70" w:type="dxa"/>
          <w:right w:w="70" w:type="dxa"/>
        </w:tblCellMar>
        <w:tblLook w:val="0000" w:firstRow="0" w:lastRow="0" w:firstColumn="0" w:lastColumn="0" w:noHBand="0" w:noVBand="0"/>
      </w:tblPr>
      <w:tblGrid>
        <w:gridCol w:w="773"/>
        <w:gridCol w:w="567"/>
        <w:gridCol w:w="1134"/>
        <w:gridCol w:w="1417"/>
        <w:gridCol w:w="5529"/>
      </w:tblGrid>
      <w:tr w:rsidR="00520DE2" w:rsidRPr="008B1A80" w14:paraId="1F3F6F2F" w14:textId="77777777" w:rsidTr="00ED31EF">
        <w:trPr>
          <w:cantSplit/>
          <w:trHeight w:val="452"/>
        </w:trPr>
        <w:tc>
          <w:tcPr>
            <w:tcW w:w="773" w:type="dxa"/>
            <w:tcBorders>
              <w:top w:val="single" w:sz="6" w:space="0" w:color="auto"/>
              <w:left w:val="single" w:sz="6" w:space="0" w:color="auto"/>
              <w:bottom w:val="single" w:sz="6" w:space="0" w:color="auto"/>
              <w:right w:val="single" w:sz="6" w:space="0" w:color="auto"/>
            </w:tcBorders>
            <w:shd w:val="pct20" w:color="auto" w:fill="FFFFFF"/>
          </w:tcPr>
          <w:p w14:paraId="5C0390EA" w14:textId="77777777" w:rsidR="00520DE2" w:rsidRPr="008B1A80" w:rsidRDefault="00520DE2" w:rsidP="00F25C0A">
            <w:pPr>
              <w:tabs>
                <w:tab w:val="left" w:pos="1276"/>
              </w:tabs>
              <w:rPr>
                <w:b/>
              </w:rPr>
            </w:pPr>
            <w:bookmarkStart w:id="3" w:name="_Toc236729887"/>
            <w:r w:rsidRPr="008B1A80">
              <w:rPr>
                <w:b/>
              </w:rPr>
              <w:t>EDW-</w:t>
            </w:r>
          </w:p>
          <w:p w14:paraId="690B8164" w14:textId="5272A9AE" w:rsidR="00520DE2" w:rsidRPr="008B1A80" w:rsidRDefault="00520DE2" w:rsidP="004B2785">
            <w:pPr>
              <w:tabs>
                <w:tab w:val="left" w:pos="1276"/>
              </w:tabs>
              <w:rPr>
                <w:b/>
              </w:rPr>
            </w:pPr>
            <w:r>
              <w:rPr>
                <w:b/>
              </w:rPr>
              <w:t>taak</w:t>
            </w:r>
          </w:p>
        </w:tc>
        <w:tc>
          <w:tcPr>
            <w:tcW w:w="567" w:type="dxa"/>
            <w:tcBorders>
              <w:top w:val="single" w:sz="6" w:space="0" w:color="auto"/>
              <w:left w:val="single" w:sz="6" w:space="0" w:color="auto"/>
              <w:bottom w:val="single" w:sz="6" w:space="0" w:color="auto"/>
              <w:right w:val="single" w:sz="6" w:space="0" w:color="auto"/>
            </w:tcBorders>
            <w:shd w:val="pct20" w:color="auto" w:fill="FFFFFF"/>
          </w:tcPr>
          <w:p w14:paraId="796FB63C" w14:textId="77777777" w:rsidR="00520DE2" w:rsidRPr="008B1A80" w:rsidRDefault="00520DE2" w:rsidP="00ED31EF">
            <w:pPr>
              <w:tabs>
                <w:tab w:val="left" w:pos="1276"/>
              </w:tabs>
              <w:ind w:right="-70"/>
              <w:rPr>
                <w:b/>
              </w:rPr>
            </w:pPr>
            <w:r w:rsidRPr="008B1A80">
              <w:rPr>
                <w:b/>
              </w:rPr>
              <w:t>Ver</w:t>
            </w:r>
            <w:r w:rsidRPr="008B1A80">
              <w:rPr>
                <w:b/>
              </w:rPr>
              <w:softHyphen/>
              <w:t>-</w:t>
            </w:r>
          </w:p>
          <w:p w14:paraId="4DAF24FD" w14:textId="77777777" w:rsidR="00520DE2" w:rsidRPr="008B1A80" w:rsidRDefault="00520DE2" w:rsidP="00ED31EF">
            <w:pPr>
              <w:tabs>
                <w:tab w:val="left" w:pos="1276"/>
              </w:tabs>
              <w:ind w:right="-70"/>
              <w:rPr>
                <w:b/>
              </w:rPr>
            </w:pPr>
            <w:r w:rsidRPr="008B1A80">
              <w:rPr>
                <w:b/>
              </w:rPr>
              <w:t>sie</w:t>
            </w:r>
          </w:p>
        </w:tc>
        <w:tc>
          <w:tcPr>
            <w:tcW w:w="1134" w:type="dxa"/>
            <w:tcBorders>
              <w:top w:val="single" w:sz="6" w:space="0" w:color="auto"/>
              <w:left w:val="single" w:sz="6" w:space="0" w:color="auto"/>
              <w:bottom w:val="single" w:sz="6" w:space="0" w:color="auto"/>
              <w:right w:val="single" w:sz="6" w:space="0" w:color="auto"/>
            </w:tcBorders>
            <w:shd w:val="pct20" w:color="auto" w:fill="FFFFFF"/>
          </w:tcPr>
          <w:p w14:paraId="532AEE3A" w14:textId="77777777" w:rsidR="00520DE2" w:rsidRPr="008B1A80" w:rsidRDefault="00520DE2" w:rsidP="00ED31EF">
            <w:pPr>
              <w:tabs>
                <w:tab w:val="left" w:pos="1276"/>
              </w:tabs>
              <w:ind w:right="-70"/>
              <w:rPr>
                <w:b/>
              </w:rPr>
            </w:pPr>
            <w:r w:rsidRPr="008B1A80">
              <w:rPr>
                <w:b/>
              </w:rPr>
              <w:t>Datum</w:t>
            </w:r>
          </w:p>
        </w:tc>
        <w:tc>
          <w:tcPr>
            <w:tcW w:w="1417" w:type="dxa"/>
            <w:tcBorders>
              <w:top w:val="single" w:sz="6" w:space="0" w:color="auto"/>
              <w:left w:val="single" w:sz="6" w:space="0" w:color="auto"/>
              <w:bottom w:val="single" w:sz="6" w:space="0" w:color="auto"/>
              <w:right w:val="single" w:sz="6" w:space="0" w:color="auto"/>
            </w:tcBorders>
            <w:shd w:val="pct20" w:color="auto" w:fill="FFFFFF"/>
          </w:tcPr>
          <w:p w14:paraId="31020BA0" w14:textId="77777777" w:rsidR="00520DE2" w:rsidRPr="008B1A80" w:rsidRDefault="00520DE2" w:rsidP="00F25C0A">
            <w:pPr>
              <w:tabs>
                <w:tab w:val="left" w:pos="1276"/>
              </w:tabs>
              <w:rPr>
                <w:b/>
              </w:rPr>
            </w:pPr>
            <w:r w:rsidRPr="008B1A80">
              <w:rPr>
                <w:b/>
              </w:rPr>
              <w:t>Auteur</w:t>
            </w:r>
          </w:p>
        </w:tc>
        <w:tc>
          <w:tcPr>
            <w:tcW w:w="5529" w:type="dxa"/>
            <w:tcBorders>
              <w:top w:val="single" w:sz="6" w:space="0" w:color="auto"/>
              <w:left w:val="single" w:sz="6" w:space="0" w:color="auto"/>
              <w:bottom w:val="single" w:sz="6" w:space="0" w:color="auto"/>
              <w:right w:val="single" w:sz="6" w:space="0" w:color="auto"/>
            </w:tcBorders>
            <w:shd w:val="pct20" w:color="auto" w:fill="FFFFFF"/>
          </w:tcPr>
          <w:p w14:paraId="3684C9D3" w14:textId="77777777" w:rsidR="00520DE2" w:rsidRPr="008B1A80" w:rsidRDefault="00520DE2" w:rsidP="00F25C0A">
            <w:pPr>
              <w:tabs>
                <w:tab w:val="left" w:pos="1276"/>
              </w:tabs>
              <w:rPr>
                <w:b/>
              </w:rPr>
            </w:pPr>
            <w:r w:rsidRPr="008B1A80">
              <w:rPr>
                <w:b/>
              </w:rPr>
              <w:t>Toelichting</w:t>
            </w:r>
          </w:p>
        </w:tc>
      </w:tr>
      <w:tr w:rsidR="00520DE2" w:rsidRPr="008B1A80" w14:paraId="6E30364C" w14:textId="77777777" w:rsidTr="00ED31EF">
        <w:trPr>
          <w:cantSplit/>
        </w:trPr>
        <w:tc>
          <w:tcPr>
            <w:tcW w:w="773" w:type="dxa"/>
            <w:tcBorders>
              <w:top w:val="single" w:sz="6" w:space="0" w:color="auto"/>
              <w:left w:val="single" w:sz="6" w:space="0" w:color="auto"/>
              <w:bottom w:val="single" w:sz="6" w:space="0" w:color="auto"/>
              <w:right w:val="single" w:sz="6" w:space="0" w:color="auto"/>
            </w:tcBorders>
          </w:tcPr>
          <w:p w14:paraId="5F991525" w14:textId="1CA291A5" w:rsidR="00520DE2" w:rsidRPr="008B1A80" w:rsidRDefault="00845339" w:rsidP="002E18CD">
            <w:r>
              <w:t>T-</w:t>
            </w:r>
            <w:r w:rsidR="00592998">
              <w:t>545</w:t>
            </w:r>
          </w:p>
        </w:tc>
        <w:tc>
          <w:tcPr>
            <w:tcW w:w="567" w:type="dxa"/>
            <w:tcBorders>
              <w:top w:val="single" w:sz="6" w:space="0" w:color="auto"/>
              <w:left w:val="single" w:sz="6" w:space="0" w:color="auto"/>
              <w:bottom w:val="single" w:sz="6" w:space="0" w:color="auto"/>
              <w:right w:val="single" w:sz="6" w:space="0" w:color="auto"/>
            </w:tcBorders>
          </w:tcPr>
          <w:p w14:paraId="0ECD19B1" w14:textId="77777777" w:rsidR="00520DE2" w:rsidRPr="008B1A80" w:rsidRDefault="009B0A08" w:rsidP="00ED31EF">
            <w:pPr>
              <w:ind w:right="-70"/>
            </w:pPr>
            <w:r>
              <w:t>0</w:t>
            </w:r>
          </w:p>
        </w:tc>
        <w:tc>
          <w:tcPr>
            <w:tcW w:w="1134" w:type="dxa"/>
            <w:tcBorders>
              <w:top w:val="single" w:sz="6" w:space="0" w:color="auto"/>
              <w:left w:val="single" w:sz="6" w:space="0" w:color="auto"/>
              <w:bottom w:val="single" w:sz="6" w:space="0" w:color="auto"/>
              <w:right w:val="single" w:sz="6" w:space="0" w:color="auto"/>
            </w:tcBorders>
          </w:tcPr>
          <w:p w14:paraId="6D5F4855" w14:textId="28CAA6F4" w:rsidR="00520DE2" w:rsidRPr="008B1A80" w:rsidRDefault="002E18CD" w:rsidP="00ED31EF">
            <w:pPr>
              <w:ind w:right="-70"/>
            </w:pPr>
            <w:r>
              <w:t>26-04</w:t>
            </w:r>
            <w:r w:rsidR="00845339">
              <w:t>-201</w:t>
            </w:r>
            <w:r w:rsidR="00554B31">
              <w:t>7</w:t>
            </w:r>
          </w:p>
        </w:tc>
        <w:tc>
          <w:tcPr>
            <w:tcW w:w="1417" w:type="dxa"/>
            <w:tcBorders>
              <w:top w:val="single" w:sz="6" w:space="0" w:color="auto"/>
              <w:left w:val="single" w:sz="6" w:space="0" w:color="auto"/>
              <w:bottom w:val="single" w:sz="6" w:space="0" w:color="auto"/>
              <w:right w:val="single" w:sz="6" w:space="0" w:color="auto"/>
            </w:tcBorders>
          </w:tcPr>
          <w:p w14:paraId="7B66C515" w14:textId="21FEB4E6" w:rsidR="00520DE2" w:rsidRPr="008B1A80" w:rsidRDefault="00592998" w:rsidP="00ED31EF">
            <w:r>
              <w:t>M</w:t>
            </w:r>
            <w:r w:rsidR="00ED31EF">
              <w:t>.</w:t>
            </w:r>
            <w:r>
              <w:t xml:space="preserve"> Rietmeijer</w:t>
            </w:r>
          </w:p>
        </w:tc>
        <w:tc>
          <w:tcPr>
            <w:tcW w:w="5529" w:type="dxa"/>
            <w:tcBorders>
              <w:top w:val="single" w:sz="6" w:space="0" w:color="auto"/>
              <w:left w:val="single" w:sz="6" w:space="0" w:color="auto"/>
              <w:bottom w:val="single" w:sz="6" w:space="0" w:color="auto"/>
              <w:right w:val="single" w:sz="6" w:space="0" w:color="auto"/>
            </w:tcBorders>
          </w:tcPr>
          <w:p w14:paraId="14F74C20" w14:textId="4D990DF4" w:rsidR="00520DE2" w:rsidRPr="008B1A80" w:rsidRDefault="00592998" w:rsidP="002E18CD">
            <w:r w:rsidRPr="00592998">
              <w:t xml:space="preserve">EDW_T-00545 EDW-RFP: Samenstellen </w:t>
            </w:r>
            <w:r w:rsidR="002E18CD">
              <w:t>Rijke Gegevensset Financiële Producten.</w:t>
            </w:r>
          </w:p>
        </w:tc>
      </w:tr>
      <w:tr w:rsidR="00ED31EF" w:rsidRPr="008B1A80" w14:paraId="54549F09" w14:textId="77777777" w:rsidTr="00ED31EF">
        <w:trPr>
          <w:cantSplit/>
        </w:trPr>
        <w:tc>
          <w:tcPr>
            <w:tcW w:w="773" w:type="dxa"/>
            <w:tcBorders>
              <w:top w:val="single" w:sz="6" w:space="0" w:color="auto"/>
              <w:left w:val="single" w:sz="6" w:space="0" w:color="auto"/>
              <w:bottom w:val="single" w:sz="6" w:space="0" w:color="auto"/>
              <w:right w:val="single" w:sz="6" w:space="0" w:color="auto"/>
            </w:tcBorders>
          </w:tcPr>
          <w:p w14:paraId="79CDCF42" w14:textId="77777777" w:rsidR="00ED31EF" w:rsidRPr="008B1A80" w:rsidRDefault="00ED31EF" w:rsidP="005F643E">
            <w:r>
              <w:t>T-545</w:t>
            </w:r>
          </w:p>
        </w:tc>
        <w:tc>
          <w:tcPr>
            <w:tcW w:w="567" w:type="dxa"/>
            <w:tcBorders>
              <w:top w:val="single" w:sz="6" w:space="0" w:color="auto"/>
              <w:left w:val="single" w:sz="6" w:space="0" w:color="auto"/>
              <w:bottom w:val="single" w:sz="6" w:space="0" w:color="auto"/>
              <w:right w:val="single" w:sz="6" w:space="0" w:color="auto"/>
            </w:tcBorders>
          </w:tcPr>
          <w:p w14:paraId="679509B1" w14:textId="5CECD2D7" w:rsidR="00ED31EF" w:rsidRPr="008B1A80" w:rsidRDefault="00ED31EF" w:rsidP="00ED31EF">
            <w:pPr>
              <w:ind w:right="-70"/>
            </w:pPr>
            <w:r>
              <w:t>1</w:t>
            </w:r>
          </w:p>
        </w:tc>
        <w:tc>
          <w:tcPr>
            <w:tcW w:w="1134" w:type="dxa"/>
            <w:tcBorders>
              <w:top w:val="single" w:sz="6" w:space="0" w:color="auto"/>
              <w:left w:val="single" w:sz="6" w:space="0" w:color="auto"/>
              <w:bottom w:val="single" w:sz="6" w:space="0" w:color="auto"/>
              <w:right w:val="single" w:sz="6" w:space="0" w:color="auto"/>
            </w:tcBorders>
          </w:tcPr>
          <w:p w14:paraId="5BA1A8BC" w14:textId="04B1E2E7" w:rsidR="00ED31EF" w:rsidRPr="008B1A80" w:rsidRDefault="00ED31EF" w:rsidP="00ED31EF">
            <w:pPr>
              <w:ind w:right="-70"/>
            </w:pPr>
            <w:r>
              <w:t>12-05-2017</w:t>
            </w:r>
          </w:p>
        </w:tc>
        <w:tc>
          <w:tcPr>
            <w:tcW w:w="1417" w:type="dxa"/>
            <w:tcBorders>
              <w:top w:val="single" w:sz="6" w:space="0" w:color="auto"/>
              <w:left w:val="single" w:sz="6" w:space="0" w:color="auto"/>
              <w:bottom w:val="single" w:sz="6" w:space="0" w:color="auto"/>
              <w:right w:val="single" w:sz="6" w:space="0" w:color="auto"/>
            </w:tcBorders>
          </w:tcPr>
          <w:p w14:paraId="63D3218A" w14:textId="46B117DF" w:rsidR="00ED31EF" w:rsidRPr="008B1A80" w:rsidRDefault="00ED31EF" w:rsidP="00ED31EF">
            <w:r>
              <w:t>M. Rietmeijer</w:t>
            </w:r>
          </w:p>
        </w:tc>
        <w:tc>
          <w:tcPr>
            <w:tcW w:w="5529" w:type="dxa"/>
            <w:tcBorders>
              <w:top w:val="single" w:sz="6" w:space="0" w:color="auto"/>
              <w:left w:val="single" w:sz="6" w:space="0" w:color="auto"/>
              <w:bottom w:val="single" w:sz="6" w:space="0" w:color="auto"/>
              <w:right w:val="single" w:sz="6" w:space="0" w:color="auto"/>
            </w:tcBorders>
          </w:tcPr>
          <w:p w14:paraId="11933ACC" w14:textId="77777777" w:rsidR="00ED31EF" w:rsidRPr="005F643E" w:rsidRDefault="00ED31EF" w:rsidP="00ED31EF">
            <w:pPr>
              <w:rPr>
                <w:i/>
              </w:rPr>
            </w:pPr>
            <w:r w:rsidRPr="005F643E">
              <w:rPr>
                <w:i/>
              </w:rPr>
              <w:t>EDW_T-00545 EDW-RFP: Samenstellen RFP.</w:t>
            </w:r>
          </w:p>
          <w:p w14:paraId="35BAA4E4" w14:textId="3F4EE36A" w:rsidR="00ED31EF" w:rsidRPr="008B1A80" w:rsidRDefault="00ED31EF" w:rsidP="00ED31EF">
            <w:r>
              <w:t xml:space="preserve">Tijdslijnen SAT + LNK opbouwen adhv RBG.DatumTijd-Registratie ipv EDW </w:t>
            </w:r>
            <w:r w:rsidRPr="00D26284">
              <w:rPr>
                <w:rFonts w:cs="Arial"/>
                <w:sz w:val="16"/>
                <w:szCs w:val="16"/>
              </w:rPr>
              <w:t>MUTATIEBEGIN_TS</w:t>
            </w:r>
          </w:p>
        </w:tc>
      </w:tr>
      <w:tr w:rsidR="00B030FA" w:rsidRPr="008B1A80" w14:paraId="780EC24D" w14:textId="77777777" w:rsidTr="00ED31EF">
        <w:trPr>
          <w:cantSplit/>
        </w:trPr>
        <w:tc>
          <w:tcPr>
            <w:tcW w:w="773" w:type="dxa"/>
            <w:tcBorders>
              <w:top w:val="single" w:sz="6" w:space="0" w:color="auto"/>
              <w:left w:val="single" w:sz="6" w:space="0" w:color="auto"/>
              <w:bottom w:val="single" w:sz="6" w:space="0" w:color="auto"/>
              <w:right w:val="single" w:sz="6" w:space="0" w:color="auto"/>
            </w:tcBorders>
          </w:tcPr>
          <w:p w14:paraId="75A7474C" w14:textId="001671C2" w:rsidR="00B030FA" w:rsidRDefault="00B030FA" w:rsidP="00B030FA">
            <w:r>
              <w:t>T-545</w:t>
            </w:r>
          </w:p>
        </w:tc>
        <w:tc>
          <w:tcPr>
            <w:tcW w:w="567" w:type="dxa"/>
            <w:tcBorders>
              <w:top w:val="single" w:sz="6" w:space="0" w:color="auto"/>
              <w:left w:val="single" w:sz="6" w:space="0" w:color="auto"/>
              <w:bottom w:val="single" w:sz="6" w:space="0" w:color="auto"/>
              <w:right w:val="single" w:sz="6" w:space="0" w:color="auto"/>
            </w:tcBorders>
          </w:tcPr>
          <w:p w14:paraId="2D6714BD" w14:textId="1F8E92C9" w:rsidR="00B030FA" w:rsidRDefault="00B030FA" w:rsidP="00B030FA">
            <w:pPr>
              <w:ind w:right="-70"/>
            </w:pPr>
            <w:r>
              <w:t>2</w:t>
            </w:r>
          </w:p>
        </w:tc>
        <w:tc>
          <w:tcPr>
            <w:tcW w:w="1134" w:type="dxa"/>
            <w:tcBorders>
              <w:top w:val="single" w:sz="6" w:space="0" w:color="auto"/>
              <w:left w:val="single" w:sz="6" w:space="0" w:color="auto"/>
              <w:bottom w:val="single" w:sz="6" w:space="0" w:color="auto"/>
              <w:right w:val="single" w:sz="6" w:space="0" w:color="auto"/>
            </w:tcBorders>
          </w:tcPr>
          <w:p w14:paraId="66936050" w14:textId="7E52F4B1" w:rsidR="00B030FA" w:rsidRDefault="001451D6" w:rsidP="00B030FA">
            <w:pPr>
              <w:ind w:right="-70"/>
            </w:pPr>
            <w:r>
              <w:t>07-06</w:t>
            </w:r>
            <w:r w:rsidR="00B030FA">
              <w:t>-2017</w:t>
            </w:r>
          </w:p>
        </w:tc>
        <w:tc>
          <w:tcPr>
            <w:tcW w:w="1417" w:type="dxa"/>
            <w:tcBorders>
              <w:top w:val="single" w:sz="6" w:space="0" w:color="auto"/>
              <w:left w:val="single" w:sz="6" w:space="0" w:color="auto"/>
              <w:bottom w:val="single" w:sz="6" w:space="0" w:color="auto"/>
              <w:right w:val="single" w:sz="6" w:space="0" w:color="auto"/>
            </w:tcBorders>
          </w:tcPr>
          <w:p w14:paraId="3EE2CC1B" w14:textId="5121937B" w:rsidR="00B030FA" w:rsidRDefault="00B030FA" w:rsidP="00B030FA">
            <w:r>
              <w:t>M. Rietmeijer</w:t>
            </w:r>
          </w:p>
        </w:tc>
        <w:tc>
          <w:tcPr>
            <w:tcW w:w="5529" w:type="dxa"/>
            <w:tcBorders>
              <w:top w:val="single" w:sz="6" w:space="0" w:color="auto"/>
              <w:left w:val="single" w:sz="6" w:space="0" w:color="auto"/>
              <w:bottom w:val="single" w:sz="6" w:space="0" w:color="auto"/>
              <w:right w:val="single" w:sz="6" w:space="0" w:color="auto"/>
            </w:tcBorders>
          </w:tcPr>
          <w:p w14:paraId="1023BEE3" w14:textId="77777777" w:rsidR="00B030FA" w:rsidRPr="005F643E" w:rsidRDefault="00B030FA" w:rsidP="00B030FA">
            <w:pPr>
              <w:rPr>
                <w:i/>
              </w:rPr>
            </w:pPr>
            <w:r w:rsidRPr="005F643E">
              <w:rPr>
                <w:i/>
              </w:rPr>
              <w:t>EDW_T-00545 EDW-RFP: Samenstellen RFP.</w:t>
            </w:r>
          </w:p>
          <w:p w14:paraId="1DBD08FE" w14:textId="4BC042E9" w:rsidR="00B030FA" w:rsidRPr="00592998" w:rsidRDefault="00B030FA" w:rsidP="00B030FA">
            <w:r>
              <w:t>Filtering op foutcodes toevoegen</w:t>
            </w:r>
            <w:r w:rsidR="001451D6">
              <w:t xml:space="preserve"> (mbv </w:t>
            </w:r>
            <w:r w:rsidR="000E2950">
              <w:t>PRM-tabel)</w:t>
            </w:r>
          </w:p>
        </w:tc>
      </w:tr>
      <w:tr w:rsidR="00BF089B" w:rsidRPr="008B1A80" w14:paraId="1772187E" w14:textId="77777777" w:rsidTr="00ED31EF">
        <w:trPr>
          <w:cantSplit/>
        </w:trPr>
        <w:tc>
          <w:tcPr>
            <w:tcW w:w="773" w:type="dxa"/>
            <w:tcBorders>
              <w:top w:val="single" w:sz="6" w:space="0" w:color="auto"/>
              <w:left w:val="single" w:sz="6" w:space="0" w:color="auto"/>
              <w:bottom w:val="single" w:sz="6" w:space="0" w:color="auto"/>
              <w:right w:val="single" w:sz="6" w:space="0" w:color="auto"/>
            </w:tcBorders>
          </w:tcPr>
          <w:p w14:paraId="7CA80E33" w14:textId="78F4CC81" w:rsidR="00BF089B" w:rsidRDefault="00BF089B" w:rsidP="00B030FA">
            <w:r>
              <w:t>T-0800</w:t>
            </w:r>
          </w:p>
        </w:tc>
        <w:tc>
          <w:tcPr>
            <w:tcW w:w="567" w:type="dxa"/>
            <w:tcBorders>
              <w:top w:val="single" w:sz="6" w:space="0" w:color="auto"/>
              <w:left w:val="single" w:sz="6" w:space="0" w:color="auto"/>
              <w:bottom w:val="single" w:sz="6" w:space="0" w:color="auto"/>
              <w:right w:val="single" w:sz="6" w:space="0" w:color="auto"/>
            </w:tcBorders>
          </w:tcPr>
          <w:p w14:paraId="5635A2C0" w14:textId="625669A5" w:rsidR="00BF089B" w:rsidRDefault="00BF089B" w:rsidP="00B030FA">
            <w:pPr>
              <w:ind w:right="-70"/>
            </w:pPr>
            <w:r>
              <w:t>3</w:t>
            </w:r>
          </w:p>
        </w:tc>
        <w:tc>
          <w:tcPr>
            <w:tcW w:w="1134" w:type="dxa"/>
            <w:tcBorders>
              <w:top w:val="single" w:sz="6" w:space="0" w:color="auto"/>
              <w:left w:val="single" w:sz="6" w:space="0" w:color="auto"/>
              <w:bottom w:val="single" w:sz="6" w:space="0" w:color="auto"/>
              <w:right w:val="single" w:sz="6" w:space="0" w:color="auto"/>
            </w:tcBorders>
          </w:tcPr>
          <w:p w14:paraId="62B19310" w14:textId="281FD7A7" w:rsidR="00BF089B" w:rsidRDefault="00BF089B" w:rsidP="00B030FA">
            <w:pPr>
              <w:ind w:right="-70"/>
            </w:pPr>
            <w:r>
              <w:t>06-07-2017</w:t>
            </w:r>
          </w:p>
        </w:tc>
        <w:tc>
          <w:tcPr>
            <w:tcW w:w="1417" w:type="dxa"/>
            <w:tcBorders>
              <w:top w:val="single" w:sz="6" w:space="0" w:color="auto"/>
              <w:left w:val="single" w:sz="6" w:space="0" w:color="auto"/>
              <w:bottom w:val="single" w:sz="6" w:space="0" w:color="auto"/>
              <w:right w:val="single" w:sz="6" w:space="0" w:color="auto"/>
            </w:tcBorders>
          </w:tcPr>
          <w:p w14:paraId="5163BB8E" w14:textId="62D12B0B" w:rsidR="00BF089B" w:rsidRDefault="00BF089B" w:rsidP="00B030FA">
            <w:r>
              <w:t>M. Rietmeijer</w:t>
            </w:r>
          </w:p>
        </w:tc>
        <w:tc>
          <w:tcPr>
            <w:tcW w:w="5529" w:type="dxa"/>
            <w:tcBorders>
              <w:top w:val="single" w:sz="6" w:space="0" w:color="auto"/>
              <w:left w:val="single" w:sz="6" w:space="0" w:color="auto"/>
              <w:bottom w:val="single" w:sz="6" w:space="0" w:color="auto"/>
              <w:right w:val="single" w:sz="6" w:space="0" w:color="auto"/>
            </w:tcBorders>
          </w:tcPr>
          <w:p w14:paraId="0FDFA368" w14:textId="77777777" w:rsidR="00BF089B" w:rsidRDefault="00BF089B" w:rsidP="00B030FA">
            <w:r w:rsidRPr="00BF089B">
              <w:rPr>
                <w:i/>
              </w:rPr>
              <w:t>EDW_T-00800 EDW-RFP: oplossen backlog (filteren op foutcodes)</w:t>
            </w:r>
          </w:p>
          <w:p w14:paraId="7A1F2241" w14:textId="07697E38" w:rsidR="00BF089B" w:rsidRPr="00166063" w:rsidRDefault="00BF089B" w:rsidP="00B030FA">
            <w:r>
              <w:t xml:space="preserve">Attribuut </w:t>
            </w:r>
            <w:r w:rsidRPr="00BF089B">
              <w:t xml:space="preserve">XAACA_RECORDTYPE </w:t>
            </w:r>
            <w:r>
              <w:t>toegevoegd</w:t>
            </w:r>
          </w:p>
        </w:tc>
      </w:tr>
      <w:tr w:rsidR="0092451D" w:rsidRPr="008B1A80" w14:paraId="28D921DC" w14:textId="77777777" w:rsidTr="00ED31EF">
        <w:trPr>
          <w:cantSplit/>
        </w:trPr>
        <w:tc>
          <w:tcPr>
            <w:tcW w:w="773" w:type="dxa"/>
            <w:tcBorders>
              <w:top w:val="single" w:sz="6" w:space="0" w:color="auto"/>
              <w:left w:val="single" w:sz="6" w:space="0" w:color="auto"/>
              <w:bottom w:val="single" w:sz="6" w:space="0" w:color="auto"/>
              <w:right w:val="single" w:sz="6" w:space="0" w:color="auto"/>
            </w:tcBorders>
          </w:tcPr>
          <w:p w14:paraId="4FC6C6FD" w14:textId="29BABC96" w:rsidR="0092451D" w:rsidRDefault="0092451D" w:rsidP="0092451D">
            <w:r>
              <w:t>T-0850</w:t>
            </w:r>
          </w:p>
        </w:tc>
        <w:tc>
          <w:tcPr>
            <w:tcW w:w="567" w:type="dxa"/>
            <w:tcBorders>
              <w:top w:val="single" w:sz="6" w:space="0" w:color="auto"/>
              <w:left w:val="single" w:sz="6" w:space="0" w:color="auto"/>
              <w:bottom w:val="single" w:sz="6" w:space="0" w:color="auto"/>
              <w:right w:val="single" w:sz="6" w:space="0" w:color="auto"/>
            </w:tcBorders>
          </w:tcPr>
          <w:p w14:paraId="17CCA983" w14:textId="78F9E079" w:rsidR="0092451D" w:rsidRDefault="00774498" w:rsidP="0092451D">
            <w:pPr>
              <w:ind w:right="-70"/>
            </w:pPr>
            <w:r>
              <w:t>4</w:t>
            </w:r>
          </w:p>
        </w:tc>
        <w:tc>
          <w:tcPr>
            <w:tcW w:w="1134" w:type="dxa"/>
            <w:tcBorders>
              <w:top w:val="single" w:sz="6" w:space="0" w:color="auto"/>
              <w:left w:val="single" w:sz="6" w:space="0" w:color="auto"/>
              <w:bottom w:val="single" w:sz="6" w:space="0" w:color="auto"/>
              <w:right w:val="single" w:sz="6" w:space="0" w:color="auto"/>
            </w:tcBorders>
          </w:tcPr>
          <w:p w14:paraId="218FB2A6" w14:textId="0849A1DA" w:rsidR="0092451D" w:rsidRDefault="00EC7228" w:rsidP="0092451D">
            <w:pPr>
              <w:ind w:right="-70"/>
            </w:pPr>
            <w:r>
              <w:t>16</w:t>
            </w:r>
            <w:r w:rsidR="0092451D">
              <w:t>-08-2017</w:t>
            </w:r>
          </w:p>
        </w:tc>
        <w:tc>
          <w:tcPr>
            <w:tcW w:w="1417" w:type="dxa"/>
            <w:tcBorders>
              <w:top w:val="single" w:sz="6" w:space="0" w:color="auto"/>
              <w:left w:val="single" w:sz="6" w:space="0" w:color="auto"/>
              <w:bottom w:val="single" w:sz="6" w:space="0" w:color="auto"/>
              <w:right w:val="single" w:sz="6" w:space="0" w:color="auto"/>
            </w:tcBorders>
          </w:tcPr>
          <w:p w14:paraId="20C55CA7" w14:textId="5221C260" w:rsidR="0092451D" w:rsidRDefault="0092451D" w:rsidP="0092451D">
            <w:r>
              <w:t>M. Rietmeijer</w:t>
            </w:r>
          </w:p>
        </w:tc>
        <w:tc>
          <w:tcPr>
            <w:tcW w:w="5529" w:type="dxa"/>
            <w:tcBorders>
              <w:top w:val="single" w:sz="6" w:space="0" w:color="auto"/>
              <w:left w:val="single" w:sz="6" w:space="0" w:color="auto"/>
              <w:bottom w:val="single" w:sz="6" w:space="0" w:color="auto"/>
              <w:right w:val="single" w:sz="6" w:space="0" w:color="auto"/>
            </w:tcBorders>
          </w:tcPr>
          <w:p w14:paraId="742AC552" w14:textId="14E2A022" w:rsidR="0092451D" w:rsidRDefault="0092451D" w:rsidP="0092451D">
            <w:r w:rsidRPr="0092451D">
              <w:rPr>
                <w:i/>
              </w:rPr>
              <w:t>EDW_T-00850  BAS-RBG: Testbevindingen Integratietest</w:t>
            </w:r>
          </w:p>
          <w:p w14:paraId="1F9E4568" w14:textId="77777777" w:rsidR="0092451D" w:rsidRDefault="0092451D" w:rsidP="0092451D">
            <w:r>
              <w:t xml:space="preserve">Uitbreiden sleutel </w:t>
            </w:r>
            <w:r w:rsidRPr="0092451D">
              <w:t>S_RBG_FIN_MELD_BANK_VL_SALDO</w:t>
            </w:r>
          </w:p>
          <w:p w14:paraId="4E803E0C" w14:textId="52B835FD" w:rsidR="00C45A5B" w:rsidRPr="00BF089B" w:rsidRDefault="00C45A5B" w:rsidP="0092451D">
            <w:pPr>
              <w:rPr>
                <w:i/>
              </w:rPr>
            </w:pPr>
            <w:r>
              <w:t>+ uitbreiding S_RBG_FIN_BERICHT.</w:t>
            </w:r>
          </w:p>
        </w:tc>
      </w:tr>
      <w:tr w:rsidR="00D0054F" w:rsidRPr="008B1A80" w14:paraId="497F0107" w14:textId="77777777" w:rsidTr="00ED31EF">
        <w:trPr>
          <w:cantSplit/>
        </w:trPr>
        <w:tc>
          <w:tcPr>
            <w:tcW w:w="773" w:type="dxa"/>
            <w:tcBorders>
              <w:top w:val="single" w:sz="6" w:space="0" w:color="auto"/>
              <w:left w:val="single" w:sz="6" w:space="0" w:color="auto"/>
              <w:bottom w:val="single" w:sz="6" w:space="0" w:color="auto"/>
              <w:right w:val="single" w:sz="6" w:space="0" w:color="auto"/>
            </w:tcBorders>
          </w:tcPr>
          <w:p w14:paraId="610ADAFD" w14:textId="285738AB" w:rsidR="00D0054F" w:rsidRDefault="00D0054F" w:rsidP="0092451D">
            <w:r>
              <w:t>T-0838</w:t>
            </w:r>
          </w:p>
        </w:tc>
        <w:tc>
          <w:tcPr>
            <w:tcW w:w="567" w:type="dxa"/>
            <w:tcBorders>
              <w:top w:val="single" w:sz="6" w:space="0" w:color="auto"/>
              <w:left w:val="single" w:sz="6" w:space="0" w:color="auto"/>
              <w:bottom w:val="single" w:sz="6" w:space="0" w:color="auto"/>
              <w:right w:val="single" w:sz="6" w:space="0" w:color="auto"/>
            </w:tcBorders>
          </w:tcPr>
          <w:p w14:paraId="78800ACD" w14:textId="3525CAC5" w:rsidR="00D0054F" w:rsidRDefault="00D0054F" w:rsidP="0092451D">
            <w:pPr>
              <w:ind w:right="-70"/>
            </w:pPr>
            <w:r>
              <w:t>5</w:t>
            </w:r>
          </w:p>
        </w:tc>
        <w:tc>
          <w:tcPr>
            <w:tcW w:w="1134" w:type="dxa"/>
            <w:tcBorders>
              <w:top w:val="single" w:sz="6" w:space="0" w:color="auto"/>
              <w:left w:val="single" w:sz="6" w:space="0" w:color="auto"/>
              <w:bottom w:val="single" w:sz="6" w:space="0" w:color="auto"/>
              <w:right w:val="single" w:sz="6" w:space="0" w:color="auto"/>
            </w:tcBorders>
          </w:tcPr>
          <w:p w14:paraId="632B5414" w14:textId="069D3FAA" w:rsidR="00D0054F" w:rsidRDefault="00410ADA" w:rsidP="0092451D">
            <w:pPr>
              <w:ind w:right="-70"/>
            </w:pPr>
            <w:r>
              <w:t>30-10-2017</w:t>
            </w:r>
          </w:p>
        </w:tc>
        <w:tc>
          <w:tcPr>
            <w:tcW w:w="1417" w:type="dxa"/>
            <w:tcBorders>
              <w:top w:val="single" w:sz="6" w:space="0" w:color="auto"/>
              <w:left w:val="single" w:sz="6" w:space="0" w:color="auto"/>
              <w:bottom w:val="single" w:sz="6" w:space="0" w:color="auto"/>
              <w:right w:val="single" w:sz="6" w:space="0" w:color="auto"/>
            </w:tcBorders>
          </w:tcPr>
          <w:p w14:paraId="10457BFA" w14:textId="05E0A875" w:rsidR="00D0054F" w:rsidRDefault="00D0054F" w:rsidP="0092451D">
            <w:r>
              <w:t>Peter Wilbrink</w:t>
            </w:r>
          </w:p>
        </w:tc>
        <w:tc>
          <w:tcPr>
            <w:tcW w:w="5529" w:type="dxa"/>
            <w:tcBorders>
              <w:top w:val="single" w:sz="6" w:space="0" w:color="auto"/>
              <w:left w:val="single" w:sz="6" w:space="0" w:color="auto"/>
              <w:bottom w:val="single" w:sz="6" w:space="0" w:color="auto"/>
              <w:right w:val="single" w:sz="6" w:space="0" w:color="auto"/>
            </w:tcBorders>
          </w:tcPr>
          <w:p w14:paraId="749098C8" w14:textId="77777777" w:rsidR="001A7CE6" w:rsidRDefault="00D0054F" w:rsidP="0092451D">
            <w:pPr>
              <w:rPr>
                <w:i/>
              </w:rPr>
            </w:pPr>
            <w:r w:rsidRPr="00D0054F">
              <w:rPr>
                <w:i/>
              </w:rPr>
              <w:t>EDW_T-00838 BAS-CDP: RBG CDP Aanpassing 2017.50</w:t>
            </w:r>
          </w:p>
          <w:p w14:paraId="54B1F132" w14:textId="082E1B8A" w:rsidR="001A7CE6" w:rsidRPr="0092451D" w:rsidRDefault="001A7CE6" w:rsidP="0092451D">
            <w:pPr>
              <w:rPr>
                <w:i/>
              </w:rPr>
            </w:pPr>
            <w:r w:rsidRPr="001A7CE6">
              <w:rPr>
                <w:i/>
              </w:rPr>
              <w:t>Aanpassingen functionele opsplitsing van RBG tabellen in bronvolging verwerken in CDP</w:t>
            </w:r>
          </w:p>
        </w:tc>
      </w:tr>
      <w:tr w:rsidR="00410ADA" w:rsidRPr="008B1A80" w14:paraId="70CC489A" w14:textId="77777777" w:rsidTr="00ED31EF">
        <w:trPr>
          <w:cantSplit/>
        </w:trPr>
        <w:tc>
          <w:tcPr>
            <w:tcW w:w="773" w:type="dxa"/>
            <w:tcBorders>
              <w:top w:val="single" w:sz="6" w:space="0" w:color="auto"/>
              <w:left w:val="single" w:sz="6" w:space="0" w:color="auto"/>
              <w:bottom w:val="single" w:sz="6" w:space="0" w:color="auto"/>
              <w:right w:val="single" w:sz="6" w:space="0" w:color="auto"/>
            </w:tcBorders>
          </w:tcPr>
          <w:p w14:paraId="63105234" w14:textId="53DAF4E2" w:rsidR="00410ADA" w:rsidRDefault="00410ADA" w:rsidP="00410ADA">
            <w:r>
              <w:t>T-0838</w:t>
            </w:r>
          </w:p>
        </w:tc>
        <w:tc>
          <w:tcPr>
            <w:tcW w:w="567" w:type="dxa"/>
            <w:tcBorders>
              <w:top w:val="single" w:sz="6" w:space="0" w:color="auto"/>
              <w:left w:val="single" w:sz="6" w:space="0" w:color="auto"/>
              <w:bottom w:val="single" w:sz="6" w:space="0" w:color="auto"/>
              <w:right w:val="single" w:sz="6" w:space="0" w:color="auto"/>
            </w:tcBorders>
          </w:tcPr>
          <w:p w14:paraId="042E800B" w14:textId="680A2B83" w:rsidR="00410ADA" w:rsidRDefault="00410ADA" w:rsidP="00410ADA">
            <w:pPr>
              <w:ind w:right="-70"/>
            </w:pPr>
            <w:r>
              <w:t>6</w:t>
            </w:r>
          </w:p>
        </w:tc>
        <w:tc>
          <w:tcPr>
            <w:tcW w:w="1134" w:type="dxa"/>
            <w:tcBorders>
              <w:top w:val="single" w:sz="6" w:space="0" w:color="auto"/>
              <w:left w:val="single" w:sz="6" w:space="0" w:color="auto"/>
              <w:bottom w:val="single" w:sz="6" w:space="0" w:color="auto"/>
              <w:right w:val="single" w:sz="6" w:space="0" w:color="auto"/>
            </w:tcBorders>
          </w:tcPr>
          <w:p w14:paraId="06F2CFBC" w14:textId="70FDD0A6" w:rsidR="00410ADA" w:rsidRDefault="00410ADA">
            <w:pPr>
              <w:ind w:right="-70"/>
            </w:pPr>
            <w:r>
              <w:t>31-10-2017</w:t>
            </w:r>
          </w:p>
        </w:tc>
        <w:tc>
          <w:tcPr>
            <w:tcW w:w="1417" w:type="dxa"/>
            <w:tcBorders>
              <w:top w:val="single" w:sz="6" w:space="0" w:color="auto"/>
              <w:left w:val="single" w:sz="6" w:space="0" w:color="auto"/>
              <w:bottom w:val="single" w:sz="6" w:space="0" w:color="auto"/>
              <w:right w:val="single" w:sz="6" w:space="0" w:color="auto"/>
            </w:tcBorders>
          </w:tcPr>
          <w:p w14:paraId="2C181971" w14:textId="4F4D5D45" w:rsidR="00410ADA" w:rsidRDefault="00410ADA" w:rsidP="00410ADA">
            <w:r>
              <w:t>Peter Wilbrink</w:t>
            </w:r>
          </w:p>
        </w:tc>
        <w:tc>
          <w:tcPr>
            <w:tcW w:w="5529" w:type="dxa"/>
            <w:tcBorders>
              <w:top w:val="single" w:sz="6" w:space="0" w:color="auto"/>
              <w:left w:val="single" w:sz="6" w:space="0" w:color="auto"/>
              <w:bottom w:val="single" w:sz="6" w:space="0" w:color="auto"/>
              <w:right w:val="single" w:sz="6" w:space="0" w:color="auto"/>
            </w:tcBorders>
          </w:tcPr>
          <w:p w14:paraId="3394DC18" w14:textId="26E694ED" w:rsidR="00410ADA" w:rsidRPr="00D0054F" w:rsidRDefault="00410ADA" w:rsidP="00410ADA">
            <w:pPr>
              <w:rPr>
                <w:i/>
              </w:rPr>
            </w:pPr>
            <w:r>
              <w:rPr>
                <w:i/>
              </w:rPr>
              <w:t>Samenstellen Hoofdselectie Rekeninggegevens (HSEL_RN310REK) en filteren Rekeninggegevens uit elkaar getrokken</w:t>
            </w:r>
          </w:p>
        </w:tc>
      </w:tr>
      <w:tr w:rsidR="00F5159B" w:rsidRPr="008B1A80" w14:paraId="6FE1ABC5" w14:textId="77777777" w:rsidTr="00ED31EF">
        <w:trPr>
          <w:cantSplit/>
        </w:trPr>
        <w:tc>
          <w:tcPr>
            <w:tcW w:w="773" w:type="dxa"/>
            <w:tcBorders>
              <w:top w:val="single" w:sz="6" w:space="0" w:color="auto"/>
              <w:left w:val="single" w:sz="6" w:space="0" w:color="auto"/>
              <w:bottom w:val="single" w:sz="6" w:space="0" w:color="auto"/>
              <w:right w:val="single" w:sz="6" w:space="0" w:color="auto"/>
            </w:tcBorders>
          </w:tcPr>
          <w:p w14:paraId="06305682" w14:textId="23C807C7" w:rsidR="00F5159B" w:rsidRDefault="00F5159B" w:rsidP="00F5159B">
            <w:r>
              <w:t>T-0838</w:t>
            </w:r>
          </w:p>
        </w:tc>
        <w:tc>
          <w:tcPr>
            <w:tcW w:w="567" w:type="dxa"/>
            <w:tcBorders>
              <w:top w:val="single" w:sz="6" w:space="0" w:color="auto"/>
              <w:left w:val="single" w:sz="6" w:space="0" w:color="auto"/>
              <w:bottom w:val="single" w:sz="6" w:space="0" w:color="auto"/>
              <w:right w:val="single" w:sz="6" w:space="0" w:color="auto"/>
            </w:tcBorders>
          </w:tcPr>
          <w:p w14:paraId="07737F70" w14:textId="3F878825" w:rsidR="00F5159B" w:rsidRDefault="00F5159B" w:rsidP="00F5159B">
            <w:pPr>
              <w:ind w:right="-70"/>
            </w:pPr>
            <w:r>
              <w:t>7</w:t>
            </w:r>
          </w:p>
        </w:tc>
        <w:tc>
          <w:tcPr>
            <w:tcW w:w="1134" w:type="dxa"/>
            <w:tcBorders>
              <w:top w:val="single" w:sz="6" w:space="0" w:color="auto"/>
              <w:left w:val="single" w:sz="6" w:space="0" w:color="auto"/>
              <w:bottom w:val="single" w:sz="6" w:space="0" w:color="auto"/>
              <w:right w:val="single" w:sz="6" w:space="0" w:color="auto"/>
            </w:tcBorders>
          </w:tcPr>
          <w:p w14:paraId="74ECA6BA" w14:textId="4BDF2C7E" w:rsidR="00F5159B" w:rsidRDefault="00F5159B" w:rsidP="00F5159B">
            <w:pPr>
              <w:ind w:right="-70"/>
            </w:pPr>
            <w:r>
              <w:t>01-11-2017</w:t>
            </w:r>
          </w:p>
        </w:tc>
        <w:tc>
          <w:tcPr>
            <w:tcW w:w="1417" w:type="dxa"/>
            <w:tcBorders>
              <w:top w:val="single" w:sz="6" w:space="0" w:color="auto"/>
              <w:left w:val="single" w:sz="6" w:space="0" w:color="auto"/>
              <w:bottom w:val="single" w:sz="6" w:space="0" w:color="auto"/>
              <w:right w:val="single" w:sz="6" w:space="0" w:color="auto"/>
            </w:tcBorders>
          </w:tcPr>
          <w:p w14:paraId="35C532DE" w14:textId="17296EAA" w:rsidR="00F5159B" w:rsidRDefault="00F5159B" w:rsidP="00F5159B">
            <w:r>
              <w:t>Peter Wilbrink</w:t>
            </w:r>
          </w:p>
        </w:tc>
        <w:tc>
          <w:tcPr>
            <w:tcW w:w="5529" w:type="dxa"/>
            <w:tcBorders>
              <w:top w:val="single" w:sz="6" w:space="0" w:color="auto"/>
              <w:left w:val="single" w:sz="6" w:space="0" w:color="auto"/>
              <w:bottom w:val="single" w:sz="6" w:space="0" w:color="auto"/>
              <w:right w:val="single" w:sz="6" w:space="0" w:color="auto"/>
            </w:tcBorders>
          </w:tcPr>
          <w:p w14:paraId="693D4DE1" w14:textId="2B871F1D" w:rsidR="00F5159B" w:rsidRDefault="00F5159B" w:rsidP="00F5159B">
            <w:pPr>
              <w:rPr>
                <w:i/>
              </w:rPr>
            </w:pPr>
            <w:r>
              <w:rPr>
                <w:i/>
              </w:rPr>
              <w:t>Reviewopmerkingen verwerkt</w:t>
            </w:r>
          </w:p>
        </w:tc>
      </w:tr>
      <w:tr w:rsidR="006B10F1" w:rsidRPr="008B1A80" w14:paraId="156A5B77" w14:textId="77777777" w:rsidTr="00ED31EF">
        <w:trPr>
          <w:cantSplit/>
        </w:trPr>
        <w:tc>
          <w:tcPr>
            <w:tcW w:w="773" w:type="dxa"/>
            <w:tcBorders>
              <w:top w:val="single" w:sz="6" w:space="0" w:color="auto"/>
              <w:left w:val="single" w:sz="6" w:space="0" w:color="auto"/>
              <w:bottom w:val="single" w:sz="6" w:space="0" w:color="auto"/>
              <w:right w:val="single" w:sz="6" w:space="0" w:color="auto"/>
            </w:tcBorders>
          </w:tcPr>
          <w:p w14:paraId="054FE9E7" w14:textId="26DDD2D6" w:rsidR="006B10F1" w:rsidRDefault="006B10F1" w:rsidP="006B10F1">
            <w:r>
              <w:t>T-0838</w:t>
            </w:r>
          </w:p>
        </w:tc>
        <w:tc>
          <w:tcPr>
            <w:tcW w:w="567" w:type="dxa"/>
            <w:tcBorders>
              <w:top w:val="single" w:sz="6" w:space="0" w:color="auto"/>
              <w:left w:val="single" w:sz="6" w:space="0" w:color="auto"/>
              <w:bottom w:val="single" w:sz="6" w:space="0" w:color="auto"/>
              <w:right w:val="single" w:sz="6" w:space="0" w:color="auto"/>
            </w:tcBorders>
          </w:tcPr>
          <w:p w14:paraId="65CCFBF0" w14:textId="2BF9E9A8" w:rsidR="006B10F1" w:rsidRDefault="006B10F1" w:rsidP="006B10F1">
            <w:pPr>
              <w:ind w:right="-70"/>
            </w:pPr>
            <w:r>
              <w:t>8</w:t>
            </w:r>
          </w:p>
        </w:tc>
        <w:tc>
          <w:tcPr>
            <w:tcW w:w="1134" w:type="dxa"/>
            <w:tcBorders>
              <w:top w:val="single" w:sz="6" w:space="0" w:color="auto"/>
              <w:left w:val="single" w:sz="6" w:space="0" w:color="auto"/>
              <w:bottom w:val="single" w:sz="6" w:space="0" w:color="auto"/>
              <w:right w:val="single" w:sz="6" w:space="0" w:color="auto"/>
            </w:tcBorders>
          </w:tcPr>
          <w:p w14:paraId="03EA08CC" w14:textId="7C0B3C96" w:rsidR="006B10F1" w:rsidRDefault="006B10F1">
            <w:pPr>
              <w:ind w:right="-70"/>
            </w:pPr>
            <w:r>
              <w:t>02-11-2017</w:t>
            </w:r>
          </w:p>
        </w:tc>
        <w:tc>
          <w:tcPr>
            <w:tcW w:w="1417" w:type="dxa"/>
            <w:tcBorders>
              <w:top w:val="single" w:sz="6" w:space="0" w:color="auto"/>
              <w:left w:val="single" w:sz="6" w:space="0" w:color="auto"/>
              <w:bottom w:val="single" w:sz="6" w:space="0" w:color="auto"/>
              <w:right w:val="single" w:sz="6" w:space="0" w:color="auto"/>
            </w:tcBorders>
          </w:tcPr>
          <w:p w14:paraId="44602F15" w14:textId="01324029" w:rsidR="006B10F1" w:rsidRDefault="006B10F1" w:rsidP="006B10F1">
            <w:r>
              <w:t>Peter Wilbrink</w:t>
            </w:r>
          </w:p>
        </w:tc>
        <w:tc>
          <w:tcPr>
            <w:tcW w:w="5529" w:type="dxa"/>
            <w:tcBorders>
              <w:top w:val="single" w:sz="6" w:space="0" w:color="auto"/>
              <w:left w:val="single" w:sz="6" w:space="0" w:color="auto"/>
              <w:bottom w:val="single" w:sz="6" w:space="0" w:color="auto"/>
              <w:right w:val="single" w:sz="6" w:space="0" w:color="auto"/>
            </w:tcBorders>
          </w:tcPr>
          <w:p w14:paraId="7C450BF9" w14:textId="14957AF9" w:rsidR="00C6379B" w:rsidRDefault="00C6379B" w:rsidP="006B10F1">
            <w:pPr>
              <w:rPr>
                <w:i/>
              </w:rPr>
            </w:pPr>
            <w:r w:rsidRPr="00C6379B">
              <w:rPr>
                <w:i/>
              </w:rPr>
              <w:t>HSEL_RN530LEK</w:t>
            </w:r>
            <w:r>
              <w:rPr>
                <w:i/>
              </w:rPr>
              <w:t xml:space="preserve"> </w:t>
            </w:r>
            <w:r w:rsidRPr="00C6379B">
              <w:rPr>
                <w:i/>
              </w:rPr>
              <w:sym w:font="Wingdings" w:char="F0E0"/>
            </w:r>
            <w:r>
              <w:rPr>
                <w:i/>
              </w:rPr>
              <w:t xml:space="preserve"> </w:t>
            </w:r>
            <w:r w:rsidRPr="00C6379B">
              <w:rPr>
                <w:i/>
              </w:rPr>
              <w:t>HSEL_RN5</w:t>
            </w:r>
            <w:r>
              <w:rPr>
                <w:i/>
              </w:rPr>
              <w:t>4</w:t>
            </w:r>
            <w:r w:rsidRPr="00C6379B">
              <w:rPr>
                <w:i/>
              </w:rPr>
              <w:t>0LEK</w:t>
            </w:r>
          </w:p>
          <w:p w14:paraId="38FB2294" w14:textId="1230C8B2" w:rsidR="006B10F1" w:rsidRDefault="00C6379B">
            <w:pPr>
              <w:rPr>
                <w:i/>
              </w:rPr>
            </w:pPr>
            <w:r w:rsidRPr="00C6379B">
              <w:rPr>
                <w:i/>
              </w:rPr>
              <w:t>HSEL_RN540DVL</w:t>
            </w:r>
            <w:r>
              <w:rPr>
                <w:i/>
              </w:rPr>
              <w:t xml:space="preserve"> </w:t>
            </w:r>
            <w:r w:rsidRPr="00C6379B">
              <w:rPr>
                <w:i/>
              </w:rPr>
              <w:sym w:font="Wingdings" w:char="F0E0"/>
            </w:r>
            <w:r>
              <w:rPr>
                <w:i/>
              </w:rPr>
              <w:t xml:space="preserve"> </w:t>
            </w:r>
            <w:r w:rsidRPr="00C6379B">
              <w:rPr>
                <w:i/>
              </w:rPr>
              <w:t>HSEL_RN5</w:t>
            </w:r>
            <w:r>
              <w:rPr>
                <w:i/>
              </w:rPr>
              <w:t>5</w:t>
            </w:r>
            <w:r w:rsidRPr="00C6379B">
              <w:rPr>
                <w:i/>
              </w:rPr>
              <w:t>0DVL</w:t>
            </w:r>
          </w:p>
        </w:tc>
      </w:tr>
      <w:tr w:rsidR="006A0D04" w:rsidRPr="008B1A80" w14:paraId="7A4357E5" w14:textId="77777777" w:rsidTr="00ED31EF">
        <w:trPr>
          <w:cantSplit/>
        </w:trPr>
        <w:tc>
          <w:tcPr>
            <w:tcW w:w="773" w:type="dxa"/>
            <w:tcBorders>
              <w:top w:val="single" w:sz="6" w:space="0" w:color="auto"/>
              <w:left w:val="single" w:sz="6" w:space="0" w:color="auto"/>
              <w:bottom w:val="single" w:sz="6" w:space="0" w:color="auto"/>
              <w:right w:val="single" w:sz="6" w:space="0" w:color="auto"/>
            </w:tcBorders>
          </w:tcPr>
          <w:p w14:paraId="52C501F3" w14:textId="39515C8B" w:rsidR="006A0D04" w:rsidRDefault="006A0D04" w:rsidP="006A0D04">
            <w:r>
              <w:t>T-0838</w:t>
            </w:r>
          </w:p>
        </w:tc>
        <w:tc>
          <w:tcPr>
            <w:tcW w:w="567" w:type="dxa"/>
            <w:tcBorders>
              <w:top w:val="single" w:sz="6" w:space="0" w:color="auto"/>
              <w:left w:val="single" w:sz="6" w:space="0" w:color="auto"/>
              <w:bottom w:val="single" w:sz="6" w:space="0" w:color="auto"/>
              <w:right w:val="single" w:sz="6" w:space="0" w:color="auto"/>
            </w:tcBorders>
          </w:tcPr>
          <w:p w14:paraId="6AE899C5" w14:textId="0F8AABCE" w:rsidR="006A0D04" w:rsidRDefault="006A0D04" w:rsidP="006A0D04">
            <w:pPr>
              <w:ind w:right="-70"/>
            </w:pPr>
            <w:r>
              <w:t>9</w:t>
            </w:r>
          </w:p>
        </w:tc>
        <w:tc>
          <w:tcPr>
            <w:tcW w:w="1134" w:type="dxa"/>
            <w:tcBorders>
              <w:top w:val="single" w:sz="6" w:space="0" w:color="auto"/>
              <w:left w:val="single" w:sz="6" w:space="0" w:color="auto"/>
              <w:bottom w:val="single" w:sz="6" w:space="0" w:color="auto"/>
              <w:right w:val="single" w:sz="6" w:space="0" w:color="auto"/>
            </w:tcBorders>
          </w:tcPr>
          <w:p w14:paraId="78601A3E" w14:textId="1C252B50" w:rsidR="006A0D04" w:rsidRDefault="006A0D04">
            <w:pPr>
              <w:ind w:right="-70"/>
            </w:pPr>
            <w:r>
              <w:t>09-11-2017</w:t>
            </w:r>
          </w:p>
        </w:tc>
        <w:tc>
          <w:tcPr>
            <w:tcW w:w="1417" w:type="dxa"/>
            <w:tcBorders>
              <w:top w:val="single" w:sz="6" w:space="0" w:color="auto"/>
              <w:left w:val="single" w:sz="6" w:space="0" w:color="auto"/>
              <w:bottom w:val="single" w:sz="6" w:space="0" w:color="auto"/>
              <w:right w:val="single" w:sz="6" w:space="0" w:color="auto"/>
            </w:tcBorders>
          </w:tcPr>
          <w:p w14:paraId="19DBAA25" w14:textId="3484B4FF" w:rsidR="006A0D04" w:rsidRDefault="006A0D04" w:rsidP="006A0D04">
            <w:r>
              <w:t>Peter Wilbrink</w:t>
            </w:r>
          </w:p>
        </w:tc>
        <w:tc>
          <w:tcPr>
            <w:tcW w:w="5529" w:type="dxa"/>
            <w:tcBorders>
              <w:top w:val="single" w:sz="6" w:space="0" w:color="auto"/>
              <w:left w:val="single" w:sz="6" w:space="0" w:color="auto"/>
              <w:bottom w:val="single" w:sz="6" w:space="0" w:color="auto"/>
              <w:right w:val="single" w:sz="6" w:space="0" w:color="auto"/>
            </w:tcBorders>
          </w:tcPr>
          <w:p w14:paraId="1B1B1D64" w14:textId="58FB5CCD" w:rsidR="006A0D04" w:rsidRPr="00C6379B" w:rsidRDefault="006A0D04" w:rsidP="006A0D04">
            <w:pPr>
              <w:rPr>
                <w:i/>
              </w:rPr>
            </w:pPr>
            <w:r>
              <w:rPr>
                <w:i/>
              </w:rPr>
              <w:t>Hernoeming van de 7 nieuwe RBG-tabellen (incl. kolomprefixes)</w:t>
            </w:r>
          </w:p>
        </w:tc>
      </w:tr>
      <w:tr w:rsidR="00E1670E" w:rsidRPr="008B1A80" w14:paraId="5B0CCFBA" w14:textId="77777777" w:rsidTr="00ED31EF">
        <w:trPr>
          <w:cantSplit/>
        </w:trPr>
        <w:tc>
          <w:tcPr>
            <w:tcW w:w="773" w:type="dxa"/>
            <w:tcBorders>
              <w:top w:val="single" w:sz="6" w:space="0" w:color="auto"/>
              <w:left w:val="single" w:sz="6" w:space="0" w:color="auto"/>
              <w:bottom w:val="single" w:sz="6" w:space="0" w:color="auto"/>
              <w:right w:val="single" w:sz="6" w:space="0" w:color="auto"/>
            </w:tcBorders>
          </w:tcPr>
          <w:p w14:paraId="2A089C8F" w14:textId="158A0BE2" w:rsidR="00E1670E" w:rsidRDefault="00E1670E" w:rsidP="00E1670E">
            <w:r>
              <w:t>T-0838</w:t>
            </w:r>
          </w:p>
        </w:tc>
        <w:tc>
          <w:tcPr>
            <w:tcW w:w="567" w:type="dxa"/>
            <w:tcBorders>
              <w:top w:val="single" w:sz="6" w:space="0" w:color="auto"/>
              <w:left w:val="single" w:sz="6" w:space="0" w:color="auto"/>
              <w:bottom w:val="single" w:sz="6" w:space="0" w:color="auto"/>
              <w:right w:val="single" w:sz="6" w:space="0" w:color="auto"/>
            </w:tcBorders>
          </w:tcPr>
          <w:p w14:paraId="276AD31F" w14:textId="6BF6937F" w:rsidR="00E1670E" w:rsidRDefault="00E1670E" w:rsidP="00E1670E">
            <w:pPr>
              <w:ind w:right="-70"/>
            </w:pPr>
            <w:r>
              <w:t>10</w:t>
            </w:r>
          </w:p>
        </w:tc>
        <w:tc>
          <w:tcPr>
            <w:tcW w:w="1134" w:type="dxa"/>
            <w:tcBorders>
              <w:top w:val="single" w:sz="6" w:space="0" w:color="auto"/>
              <w:left w:val="single" w:sz="6" w:space="0" w:color="auto"/>
              <w:bottom w:val="single" w:sz="6" w:space="0" w:color="auto"/>
              <w:right w:val="single" w:sz="6" w:space="0" w:color="auto"/>
            </w:tcBorders>
          </w:tcPr>
          <w:p w14:paraId="48321671" w14:textId="324F76E4" w:rsidR="00E1670E" w:rsidRDefault="00E1670E" w:rsidP="00E1670E">
            <w:pPr>
              <w:ind w:right="-70"/>
            </w:pPr>
            <w:r>
              <w:t>11-12-2017</w:t>
            </w:r>
          </w:p>
        </w:tc>
        <w:tc>
          <w:tcPr>
            <w:tcW w:w="1417" w:type="dxa"/>
            <w:tcBorders>
              <w:top w:val="single" w:sz="6" w:space="0" w:color="auto"/>
              <w:left w:val="single" w:sz="6" w:space="0" w:color="auto"/>
              <w:bottom w:val="single" w:sz="6" w:space="0" w:color="auto"/>
              <w:right w:val="single" w:sz="6" w:space="0" w:color="auto"/>
            </w:tcBorders>
          </w:tcPr>
          <w:p w14:paraId="4493C025" w14:textId="527F9E77" w:rsidR="00E1670E" w:rsidRDefault="00E1670E" w:rsidP="00E1670E">
            <w:r>
              <w:t>Peter Wilbrink</w:t>
            </w:r>
          </w:p>
        </w:tc>
        <w:tc>
          <w:tcPr>
            <w:tcW w:w="5529" w:type="dxa"/>
            <w:tcBorders>
              <w:top w:val="single" w:sz="6" w:space="0" w:color="auto"/>
              <w:left w:val="single" w:sz="6" w:space="0" w:color="auto"/>
              <w:bottom w:val="single" w:sz="6" w:space="0" w:color="auto"/>
              <w:right w:val="single" w:sz="6" w:space="0" w:color="auto"/>
            </w:tcBorders>
          </w:tcPr>
          <w:p w14:paraId="733F3623" w14:textId="4C70DBB6" w:rsidR="00E1670E" w:rsidRDefault="00E1670E">
            <w:pPr>
              <w:rPr>
                <w:i/>
              </w:rPr>
            </w:pPr>
            <w:r>
              <w:rPr>
                <w:i/>
              </w:rPr>
              <w:t xml:space="preserve">Naamwijziging attribuut </w:t>
            </w:r>
            <w:r w:rsidRPr="00234505">
              <w:t>RN32</w:t>
            </w:r>
            <w:r>
              <w:t>7</w:t>
            </w:r>
            <w:r w:rsidRPr="00234505">
              <w:t>INDONGEDOC</w:t>
            </w:r>
            <w:r>
              <w:t xml:space="preserve"> in </w:t>
            </w:r>
            <w:r w:rsidRPr="00234505">
              <w:t>RN32</w:t>
            </w:r>
            <w:r>
              <w:t>7</w:t>
            </w:r>
            <w:r w:rsidRPr="00234505">
              <w:t>INDONGEDOC</w:t>
            </w:r>
            <w:r>
              <w:t>UMENT</w:t>
            </w:r>
          </w:p>
        </w:tc>
      </w:tr>
      <w:tr w:rsidR="008B642A" w:rsidRPr="008B1A80" w14:paraId="18D43CA0" w14:textId="77777777" w:rsidTr="00ED31EF">
        <w:trPr>
          <w:cantSplit/>
        </w:trPr>
        <w:tc>
          <w:tcPr>
            <w:tcW w:w="773" w:type="dxa"/>
            <w:tcBorders>
              <w:top w:val="single" w:sz="6" w:space="0" w:color="auto"/>
              <w:left w:val="single" w:sz="6" w:space="0" w:color="auto"/>
              <w:bottom w:val="single" w:sz="6" w:space="0" w:color="auto"/>
              <w:right w:val="single" w:sz="6" w:space="0" w:color="auto"/>
            </w:tcBorders>
          </w:tcPr>
          <w:p w14:paraId="3A1DC735" w14:textId="3A651E61" w:rsidR="008B642A" w:rsidRDefault="008B642A" w:rsidP="00E1670E">
            <w:r>
              <w:t>T-0838</w:t>
            </w:r>
          </w:p>
        </w:tc>
        <w:tc>
          <w:tcPr>
            <w:tcW w:w="567" w:type="dxa"/>
            <w:tcBorders>
              <w:top w:val="single" w:sz="6" w:space="0" w:color="auto"/>
              <w:left w:val="single" w:sz="6" w:space="0" w:color="auto"/>
              <w:bottom w:val="single" w:sz="6" w:space="0" w:color="auto"/>
              <w:right w:val="single" w:sz="6" w:space="0" w:color="auto"/>
            </w:tcBorders>
          </w:tcPr>
          <w:p w14:paraId="23700A2E" w14:textId="544B4D1F" w:rsidR="008B642A" w:rsidRDefault="008B642A" w:rsidP="00E1670E">
            <w:pPr>
              <w:ind w:right="-70"/>
            </w:pPr>
            <w:r>
              <w:t>11</w:t>
            </w:r>
          </w:p>
        </w:tc>
        <w:tc>
          <w:tcPr>
            <w:tcW w:w="1134" w:type="dxa"/>
            <w:tcBorders>
              <w:top w:val="single" w:sz="6" w:space="0" w:color="auto"/>
              <w:left w:val="single" w:sz="6" w:space="0" w:color="auto"/>
              <w:bottom w:val="single" w:sz="6" w:space="0" w:color="auto"/>
              <w:right w:val="single" w:sz="6" w:space="0" w:color="auto"/>
            </w:tcBorders>
          </w:tcPr>
          <w:p w14:paraId="1C435CF5" w14:textId="67DA8EF4" w:rsidR="008B642A" w:rsidRDefault="008B642A" w:rsidP="00E1670E">
            <w:pPr>
              <w:ind w:right="-70"/>
            </w:pPr>
            <w:r>
              <w:t>13-12-2017</w:t>
            </w:r>
          </w:p>
        </w:tc>
        <w:tc>
          <w:tcPr>
            <w:tcW w:w="1417" w:type="dxa"/>
            <w:tcBorders>
              <w:top w:val="single" w:sz="6" w:space="0" w:color="auto"/>
              <w:left w:val="single" w:sz="6" w:space="0" w:color="auto"/>
              <w:bottom w:val="single" w:sz="6" w:space="0" w:color="auto"/>
              <w:right w:val="single" w:sz="6" w:space="0" w:color="auto"/>
            </w:tcBorders>
          </w:tcPr>
          <w:p w14:paraId="5F51D91A" w14:textId="46AB07AC" w:rsidR="008B642A" w:rsidRDefault="008B642A" w:rsidP="00E1670E">
            <w:r>
              <w:t xml:space="preserve">Peter Wilbrink </w:t>
            </w:r>
          </w:p>
        </w:tc>
        <w:tc>
          <w:tcPr>
            <w:tcW w:w="5529" w:type="dxa"/>
            <w:tcBorders>
              <w:top w:val="single" w:sz="6" w:space="0" w:color="auto"/>
              <w:left w:val="single" w:sz="6" w:space="0" w:color="auto"/>
              <w:bottom w:val="single" w:sz="6" w:space="0" w:color="auto"/>
              <w:right w:val="single" w:sz="6" w:space="0" w:color="auto"/>
            </w:tcBorders>
          </w:tcPr>
          <w:p w14:paraId="620299D4" w14:textId="1601CE57" w:rsidR="008B642A" w:rsidRPr="008B642A" w:rsidRDefault="008B642A">
            <w:pPr>
              <w:rPr>
                <w:i/>
              </w:rPr>
            </w:pPr>
            <w:r w:rsidRPr="008B642A">
              <w:rPr>
                <w:i/>
              </w:rPr>
              <w:t xml:space="preserve">Toevoeging </w:t>
            </w:r>
            <w:r>
              <w:rPr>
                <w:i/>
              </w:rPr>
              <w:t xml:space="preserve">SAT </w:t>
            </w:r>
            <w:r w:rsidRPr="008B642A">
              <w:rPr>
                <w:i/>
              </w:rPr>
              <w:t>Inleg (</w:t>
            </w:r>
            <w:r w:rsidRPr="00581660">
              <w:rPr>
                <w:i/>
              </w:rPr>
              <w:t>S_RBG_FIN_MELD_BANK_INLEG) en Gebeurtenis</w:t>
            </w:r>
            <w:r>
              <w:rPr>
                <w:i/>
              </w:rPr>
              <w:t xml:space="preserve"> </w:t>
            </w:r>
            <w:r w:rsidRPr="008B642A">
              <w:rPr>
                <w:i/>
              </w:rPr>
              <w:t>(</w:t>
            </w:r>
            <w:r w:rsidRPr="00581660">
              <w:rPr>
                <w:i/>
              </w:rPr>
              <w:t>S_RBG_FIN_MELD_BANK_GEBRTENIS)</w:t>
            </w:r>
          </w:p>
        </w:tc>
      </w:tr>
      <w:tr w:rsidR="00297961" w:rsidRPr="008B1A80" w14:paraId="5A21B95A" w14:textId="77777777" w:rsidTr="00ED31EF">
        <w:trPr>
          <w:cantSplit/>
          <w:ins w:id="4" w:author="Peter P. BOSCH" w:date="2019-05-01T15:15:00Z"/>
        </w:trPr>
        <w:tc>
          <w:tcPr>
            <w:tcW w:w="773" w:type="dxa"/>
            <w:tcBorders>
              <w:top w:val="single" w:sz="6" w:space="0" w:color="auto"/>
              <w:left w:val="single" w:sz="6" w:space="0" w:color="auto"/>
              <w:bottom w:val="single" w:sz="6" w:space="0" w:color="auto"/>
              <w:right w:val="single" w:sz="6" w:space="0" w:color="auto"/>
            </w:tcBorders>
          </w:tcPr>
          <w:p w14:paraId="53E4FE81" w14:textId="06D18625" w:rsidR="00297961" w:rsidRDefault="00297961" w:rsidP="00297961">
            <w:pPr>
              <w:rPr>
                <w:ins w:id="5" w:author="Peter P. BOSCH" w:date="2019-05-01T15:15:00Z"/>
              </w:rPr>
            </w:pPr>
            <w:ins w:id="6" w:author="Peter P. BOSCH" w:date="2019-05-01T15:15:00Z">
              <w:r>
                <w:t>T-0994</w:t>
              </w:r>
            </w:ins>
          </w:p>
        </w:tc>
        <w:tc>
          <w:tcPr>
            <w:tcW w:w="567" w:type="dxa"/>
            <w:tcBorders>
              <w:top w:val="single" w:sz="6" w:space="0" w:color="auto"/>
              <w:left w:val="single" w:sz="6" w:space="0" w:color="auto"/>
              <w:bottom w:val="single" w:sz="6" w:space="0" w:color="auto"/>
              <w:right w:val="single" w:sz="6" w:space="0" w:color="auto"/>
            </w:tcBorders>
          </w:tcPr>
          <w:p w14:paraId="130484E4" w14:textId="2F13E952" w:rsidR="00297961" w:rsidRDefault="00297961" w:rsidP="00297961">
            <w:pPr>
              <w:ind w:right="-70"/>
              <w:rPr>
                <w:ins w:id="7" w:author="Peter P. BOSCH" w:date="2019-05-01T15:15:00Z"/>
              </w:rPr>
            </w:pPr>
            <w:ins w:id="8" w:author="Peter P. BOSCH" w:date="2019-05-01T15:15:00Z">
              <w:r>
                <w:t>12</w:t>
              </w:r>
            </w:ins>
          </w:p>
        </w:tc>
        <w:tc>
          <w:tcPr>
            <w:tcW w:w="1134" w:type="dxa"/>
            <w:tcBorders>
              <w:top w:val="single" w:sz="6" w:space="0" w:color="auto"/>
              <w:left w:val="single" w:sz="6" w:space="0" w:color="auto"/>
              <w:bottom w:val="single" w:sz="6" w:space="0" w:color="auto"/>
              <w:right w:val="single" w:sz="6" w:space="0" w:color="auto"/>
            </w:tcBorders>
          </w:tcPr>
          <w:p w14:paraId="2F6AD321" w14:textId="29EACB41" w:rsidR="00297961" w:rsidRDefault="00297961" w:rsidP="00297961">
            <w:pPr>
              <w:ind w:right="-70"/>
              <w:rPr>
                <w:ins w:id="9" w:author="Peter P. BOSCH" w:date="2019-05-01T15:15:00Z"/>
              </w:rPr>
            </w:pPr>
            <w:ins w:id="10" w:author="Peter P. BOSCH" w:date="2019-05-01T15:15:00Z">
              <w:r>
                <w:t>30-04-2019</w:t>
              </w:r>
            </w:ins>
          </w:p>
        </w:tc>
        <w:tc>
          <w:tcPr>
            <w:tcW w:w="1417" w:type="dxa"/>
            <w:tcBorders>
              <w:top w:val="single" w:sz="6" w:space="0" w:color="auto"/>
              <w:left w:val="single" w:sz="6" w:space="0" w:color="auto"/>
              <w:bottom w:val="single" w:sz="6" w:space="0" w:color="auto"/>
              <w:right w:val="single" w:sz="6" w:space="0" w:color="auto"/>
            </w:tcBorders>
          </w:tcPr>
          <w:p w14:paraId="30326A96" w14:textId="2F8435A3" w:rsidR="00297961" w:rsidRDefault="00297961" w:rsidP="00297961">
            <w:pPr>
              <w:rPr>
                <w:ins w:id="11" w:author="Peter P. BOSCH" w:date="2019-05-01T15:15:00Z"/>
              </w:rPr>
            </w:pPr>
            <w:ins w:id="12" w:author="Peter P. BOSCH" w:date="2019-05-01T15:15:00Z">
              <w:r>
                <w:t>Peter Bosch</w:t>
              </w:r>
            </w:ins>
          </w:p>
        </w:tc>
        <w:tc>
          <w:tcPr>
            <w:tcW w:w="5529" w:type="dxa"/>
            <w:tcBorders>
              <w:top w:val="single" w:sz="6" w:space="0" w:color="auto"/>
              <w:left w:val="single" w:sz="6" w:space="0" w:color="auto"/>
              <w:bottom w:val="single" w:sz="6" w:space="0" w:color="auto"/>
              <w:right w:val="single" w:sz="6" w:space="0" w:color="auto"/>
            </w:tcBorders>
          </w:tcPr>
          <w:p w14:paraId="192FCEEA" w14:textId="7E0A6A74" w:rsidR="00297961" w:rsidRPr="008B642A" w:rsidRDefault="00297961" w:rsidP="00297961">
            <w:pPr>
              <w:rPr>
                <w:ins w:id="13" w:author="Peter P. BOSCH" w:date="2019-05-01T15:15:00Z"/>
                <w:i/>
              </w:rPr>
            </w:pPr>
            <w:ins w:id="14" w:author="Peter P. BOSCH" w:date="2019-05-01T15:15:00Z">
              <w:r>
                <w:rPr>
                  <w:i/>
                </w:rPr>
                <w:t>Toepassen Risico beperkende maatregelen</w:t>
              </w:r>
              <w:r>
                <w:rPr>
                  <w:i/>
                </w:rPr>
                <w:br/>
              </w:r>
              <w:r w:rsidRPr="00485A3C">
                <w:rPr>
                  <w:i/>
                </w:rPr>
                <w:t>EDW_T-00994 BAS_RBG: CDP_dataminimalisatie TGVD-1386 FATCA_CRS ingewonnen bank- beleggings-product gegevens TGVD-1414</w:t>
              </w:r>
            </w:ins>
          </w:p>
        </w:tc>
      </w:tr>
    </w:tbl>
    <w:p w14:paraId="4A9FF72C" w14:textId="77777777" w:rsidR="00520DE2" w:rsidRPr="008B1A80" w:rsidRDefault="00520DE2" w:rsidP="00520DE2">
      <w:pPr>
        <w:pStyle w:val="Voettekst"/>
        <w:tabs>
          <w:tab w:val="clear" w:pos="4536"/>
          <w:tab w:val="clear" w:pos="9072"/>
        </w:tabs>
      </w:pPr>
    </w:p>
    <w:p w14:paraId="75DA2CAC" w14:textId="72029248" w:rsidR="00520DE2" w:rsidRPr="008B1A80" w:rsidRDefault="00520DE2" w:rsidP="00BD5477">
      <w:pPr>
        <w:pStyle w:val="Kop2"/>
      </w:pPr>
      <w:bookmarkStart w:id="15" w:name="_Toc7616179"/>
      <w:r w:rsidRPr="008B1A80">
        <w:t>Beoordeling</w:t>
      </w:r>
      <w:bookmarkEnd w:id="3"/>
      <w:r w:rsidRPr="008B1A80">
        <w:t xml:space="preserve"> en goedkeuring</w:t>
      </w:r>
      <w:bookmarkEnd w:id="15"/>
    </w:p>
    <w:p w14:paraId="4DF0AC95" w14:textId="77777777" w:rsidR="00520DE2" w:rsidRPr="008B1A80" w:rsidRDefault="00520DE2" w:rsidP="00520DE2">
      <w:r w:rsidRPr="008B1A80">
        <w:t>Beoordeling en goedkeuring worden niet op document- maar op releaseniveau vastgelegd.</w:t>
      </w:r>
    </w:p>
    <w:p w14:paraId="2519B1C3" w14:textId="77777777" w:rsidR="00520DE2" w:rsidRPr="008B1A80" w:rsidRDefault="00520DE2" w:rsidP="00520DE2"/>
    <w:p w14:paraId="65C55350" w14:textId="77777777" w:rsidR="00520DE2" w:rsidRPr="008B1A80" w:rsidRDefault="00520DE2" w:rsidP="00520DE2">
      <w:pPr>
        <w:rPr>
          <w:b/>
          <w:sz w:val="24"/>
        </w:rPr>
      </w:pPr>
      <w:r w:rsidRPr="008B1A80">
        <w:rPr>
          <w:b/>
          <w:sz w:val="24"/>
        </w:rPr>
        <w:br w:type="page"/>
      </w:r>
      <w:r w:rsidR="005472E3">
        <w:rPr>
          <w:b/>
          <w:sz w:val="24"/>
        </w:rPr>
        <w:lastRenderedPageBreak/>
        <w:br/>
      </w:r>
      <w:r w:rsidRPr="008B1A80">
        <w:rPr>
          <w:b/>
          <w:sz w:val="24"/>
        </w:rPr>
        <w:t>Inhoudsopgave</w:t>
      </w:r>
    </w:p>
    <w:p w14:paraId="2DEF9E95" w14:textId="77777777" w:rsidR="00297961" w:rsidRDefault="00520DE2">
      <w:pPr>
        <w:pStyle w:val="Inhopg1"/>
        <w:tabs>
          <w:tab w:val="left" w:pos="425"/>
        </w:tabs>
        <w:rPr>
          <w:rFonts w:asciiTheme="minorHAnsi" w:eastAsiaTheme="minorEastAsia" w:hAnsiTheme="minorHAnsi" w:cstheme="minorBidi"/>
          <w:spacing w:val="0"/>
          <w:sz w:val="22"/>
          <w:szCs w:val="22"/>
        </w:rPr>
      </w:pPr>
      <w:r w:rsidRPr="008B1A80">
        <w:rPr>
          <w:noProof w:val="0"/>
        </w:rPr>
        <w:fldChar w:fldCharType="begin"/>
      </w:r>
      <w:r w:rsidRPr="008B1A80">
        <w:rPr>
          <w:noProof w:val="0"/>
        </w:rPr>
        <w:instrText xml:space="preserve"> TOC \o "1-3" </w:instrText>
      </w:r>
      <w:r w:rsidRPr="008B1A80">
        <w:rPr>
          <w:noProof w:val="0"/>
        </w:rPr>
        <w:fldChar w:fldCharType="separate"/>
      </w:r>
      <w:r w:rsidR="00297961">
        <w:t>0</w:t>
      </w:r>
      <w:r w:rsidR="00297961">
        <w:rPr>
          <w:rFonts w:asciiTheme="minorHAnsi" w:eastAsiaTheme="minorEastAsia" w:hAnsiTheme="minorHAnsi" w:cstheme="minorBidi"/>
          <w:spacing w:val="0"/>
          <w:sz w:val="22"/>
          <w:szCs w:val="22"/>
        </w:rPr>
        <w:tab/>
      </w:r>
      <w:r w:rsidR="00297961">
        <w:t>Document gegevens</w:t>
      </w:r>
      <w:r w:rsidR="00297961">
        <w:tab/>
      </w:r>
      <w:r w:rsidR="00297961">
        <w:fldChar w:fldCharType="begin"/>
      </w:r>
      <w:r w:rsidR="00297961">
        <w:instrText xml:space="preserve"> PAGEREF _Toc7616177 \h </w:instrText>
      </w:r>
      <w:r w:rsidR="00297961">
        <w:fldChar w:fldCharType="separate"/>
      </w:r>
      <w:r w:rsidR="00297961">
        <w:t>2</w:t>
      </w:r>
      <w:r w:rsidR="00297961">
        <w:fldChar w:fldCharType="end"/>
      </w:r>
    </w:p>
    <w:p w14:paraId="5CA39251" w14:textId="77777777" w:rsidR="00297961" w:rsidRDefault="00297961">
      <w:pPr>
        <w:pStyle w:val="Inhopg2"/>
        <w:tabs>
          <w:tab w:val="left" w:pos="950"/>
        </w:tabs>
        <w:rPr>
          <w:rFonts w:asciiTheme="minorHAnsi" w:eastAsiaTheme="minorEastAsia" w:hAnsiTheme="minorHAnsi" w:cstheme="minorBidi"/>
          <w:spacing w:val="0"/>
          <w:sz w:val="22"/>
          <w:szCs w:val="22"/>
        </w:rPr>
      </w:pPr>
      <w:r>
        <w:t>0.1</w:t>
      </w:r>
      <w:r>
        <w:rPr>
          <w:rFonts w:asciiTheme="minorHAnsi" w:eastAsiaTheme="minorEastAsia" w:hAnsiTheme="minorHAnsi" w:cstheme="minorBidi"/>
          <w:spacing w:val="0"/>
          <w:sz w:val="22"/>
          <w:szCs w:val="22"/>
        </w:rPr>
        <w:tab/>
      </w:r>
      <w:r>
        <w:t>Versie historie</w:t>
      </w:r>
      <w:r>
        <w:tab/>
      </w:r>
      <w:r>
        <w:fldChar w:fldCharType="begin"/>
      </w:r>
      <w:r>
        <w:instrText xml:space="preserve"> PAGEREF _Toc7616178 \h </w:instrText>
      </w:r>
      <w:r>
        <w:fldChar w:fldCharType="separate"/>
      </w:r>
      <w:r>
        <w:t>2</w:t>
      </w:r>
      <w:r>
        <w:fldChar w:fldCharType="end"/>
      </w:r>
    </w:p>
    <w:p w14:paraId="0A31259D" w14:textId="77777777" w:rsidR="00297961" w:rsidRDefault="00297961">
      <w:pPr>
        <w:pStyle w:val="Inhopg2"/>
        <w:tabs>
          <w:tab w:val="left" w:pos="950"/>
        </w:tabs>
        <w:rPr>
          <w:rFonts w:asciiTheme="minorHAnsi" w:eastAsiaTheme="minorEastAsia" w:hAnsiTheme="minorHAnsi" w:cstheme="minorBidi"/>
          <w:spacing w:val="0"/>
          <w:sz w:val="22"/>
          <w:szCs w:val="22"/>
        </w:rPr>
      </w:pPr>
      <w:r>
        <w:t>0.2</w:t>
      </w:r>
      <w:r>
        <w:rPr>
          <w:rFonts w:asciiTheme="minorHAnsi" w:eastAsiaTheme="minorEastAsia" w:hAnsiTheme="minorHAnsi" w:cstheme="minorBidi"/>
          <w:spacing w:val="0"/>
          <w:sz w:val="22"/>
          <w:szCs w:val="22"/>
        </w:rPr>
        <w:tab/>
      </w:r>
      <w:r>
        <w:t>Beoordeling en goedkeuring</w:t>
      </w:r>
      <w:r>
        <w:tab/>
      </w:r>
      <w:r>
        <w:fldChar w:fldCharType="begin"/>
      </w:r>
      <w:r>
        <w:instrText xml:space="preserve"> PAGEREF _Toc7616179 \h </w:instrText>
      </w:r>
      <w:r>
        <w:fldChar w:fldCharType="separate"/>
      </w:r>
      <w:r>
        <w:t>2</w:t>
      </w:r>
      <w:r>
        <w:fldChar w:fldCharType="end"/>
      </w:r>
    </w:p>
    <w:p w14:paraId="1A7CB900" w14:textId="77777777" w:rsidR="00297961" w:rsidRDefault="00297961">
      <w:pPr>
        <w:pStyle w:val="Inhopg1"/>
        <w:tabs>
          <w:tab w:val="left" w:pos="425"/>
        </w:tabs>
        <w:rPr>
          <w:rFonts w:asciiTheme="minorHAnsi" w:eastAsiaTheme="minorEastAsia" w:hAnsiTheme="minorHAnsi" w:cstheme="minorBidi"/>
          <w:spacing w:val="0"/>
          <w:sz w:val="22"/>
          <w:szCs w:val="22"/>
        </w:rPr>
      </w:pPr>
      <w:r>
        <w:t>1</w:t>
      </w:r>
      <w:r>
        <w:rPr>
          <w:rFonts w:asciiTheme="minorHAnsi" w:eastAsiaTheme="minorEastAsia" w:hAnsiTheme="minorHAnsi" w:cstheme="minorBidi"/>
          <w:spacing w:val="0"/>
          <w:sz w:val="22"/>
          <w:szCs w:val="22"/>
        </w:rPr>
        <w:tab/>
      </w:r>
      <w:r>
        <w:t>Inleiding</w:t>
      </w:r>
      <w:r>
        <w:tab/>
      </w:r>
      <w:r>
        <w:fldChar w:fldCharType="begin"/>
      </w:r>
      <w:r>
        <w:instrText xml:space="preserve"> PAGEREF _Toc7616180 \h </w:instrText>
      </w:r>
      <w:r>
        <w:fldChar w:fldCharType="separate"/>
      </w:r>
      <w:r>
        <w:t>7</w:t>
      </w:r>
      <w:r>
        <w:fldChar w:fldCharType="end"/>
      </w:r>
    </w:p>
    <w:p w14:paraId="3DD1FAFC" w14:textId="77777777" w:rsidR="00297961" w:rsidRDefault="00297961">
      <w:pPr>
        <w:pStyle w:val="Inhopg2"/>
        <w:tabs>
          <w:tab w:val="left" w:pos="950"/>
        </w:tabs>
        <w:rPr>
          <w:rFonts w:asciiTheme="minorHAnsi" w:eastAsiaTheme="minorEastAsia" w:hAnsiTheme="minorHAnsi" w:cstheme="minorBidi"/>
          <w:spacing w:val="0"/>
          <w:sz w:val="22"/>
          <w:szCs w:val="22"/>
        </w:rPr>
      </w:pPr>
      <w:r>
        <w:t>1.1</w:t>
      </w:r>
      <w:r>
        <w:rPr>
          <w:rFonts w:asciiTheme="minorHAnsi" w:eastAsiaTheme="minorEastAsia" w:hAnsiTheme="minorHAnsi" w:cstheme="minorBidi"/>
          <w:spacing w:val="0"/>
          <w:sz w:val="22"/>
          <w:szCs w:val="22"/>
        </w:rPr>
        <w:tab/>
      </w:r>
      <w:r>
        <w:t>Doel</w:t>
      </w:r>
      <w:r>
        <w:tab/>
      </w:r>
      <w:r>
        <w:fldChar w:fldCharType="begin"/>
      </w:r>
      <w:r>
        <w:instrText xml:space="preserve"> PAGEREF _Toc7616181 \h </w:instrText>
      </w:r>
      <w:r>
        <w:fldChar w:fldCharType="separate"/>
      </w:r>
      <w:r>
        <w:t>7</w:t>
      </w:r>
      <w:r>
        <w:fldChar w:fldCharType="end"/>
      </w:r>
    </w:p>
    <w:p w14:paraId="3B96620D" w14:textId="77777777" w:rsidR="00297961" w:rsidRDefault="00297961">
      <w:pPr>
        <w:pStyle w:val="Inhopg2"/>
        <w:tabs>
          <w:tab w:val="left" w:pos="950"/>
        </w:tabs>
        <w:rPr>
          <w:rFonts w:asciiTheme="minorHAnsi" w:eastAsiaTheme="minorEastAsia" w:hAnsiTheme="minorHAnsi" w:cstheme="minorBidi"/>
          <w:spacing w:val="0"/>
          <w:sz w:val="22"/>
          <w:szCs w:val="22"/>
        </w:rPr>
      </w:pPr>
      <w:r>
        <w:t>1.2</w:t>
      </w:r>
      <w:r>
        <w:rPr>
          <w:rFonts w:asciiTheme="minorHAnsi" w:eastAsiaTheme="minorEastAsia" w:hAnsiTheme="minorHAnsi" w:cstheme="minorBidi"/>
          <w:spacing w:val="0"/>
          <w:sz w:val="22"/>
          <w:szCs w:val="22"/>
        </w:rPr>
        <w:tab/>
      </w:r>
      <w:r>
        <w:t>Referenties</w:t>
      </w:r>
      <w:r>
        <w:tab/>
      </w:r>
      <w:r>
        <w:fldChar w:fldCharType="begin"/>
      </w:r>
      <w:r>
        <w:instrText xml:space="preserve"> PAGEREF _Toc7616182 \h </w:instrText>
      </w:r>
      <w:r>
        <w:fldChar w:fldCharType="separate"/>
      </w:r>
      <w:r>
        <w:t>7</w:t>
      </w:r>
      <w:r>
        <w:fldChar w:fldCharType="end"/>
      </w:r>
    </w:p>
    <w:p w14:paraId="133C51A9" w14:textId="77777777" w:rsidR="00297961" w:rsidRDefault="00297961">
      <w:pPr>
        <w:pStyle w:val="Inhopg1"/>
        <w:tabs>
          <w:tab w:val="left" w:pos="425"/>
        </w:tabs>
        <w:rPr>
          <w:rFonts w:asciiTheme="minorHAnsi" w:eastAsiaTheme="minorEastAsia" w:hAnsiTheme="minorHAnsi" w:cstheme="minorBidi"/>
          <w:spacing w:val="0"/>
          <w:sz w:val="22"/>
          <w:szCs w:val="22"/>
        </w:rPr>
      </w:pPr>
      <w:r>
        <w:t>2</w:t>
      </w:r>
      <w:r>
        <w:rPr>
          <w:rFonts w:asciiTheme="minorHAnsi" w:eastAsiaTheme="minorEastAsia" w:hAnsiTheme="minorHAnsi" w:cstheme="minorBidi"/>
          <w:spacing w:val="0"/>
          <w:sz w:val="22"/>
          <w:szCs w:val="22"/>
        </w:rPr>
        <w:tab/>
      </w:r>
      <w:r>
        <w:t>Algemene punten</w:t>
      </w:r>
      <w:r>
        <w:tab/>
      </w:r>
      <w:r>
        <w:fldChar w:fldCharType="begin"/>
      </w:r>
      <w:r>
        <w:instrText xml:space="preserve"> PAGEREF _Toc7616183 \h </w:instrText>
      </w:r>
      <w:r>
        <w:fldChar w:fldCharType="separate"/>
      </w:r>
      <w:r>
        <w:t>8</w:t>
      </w:r>
      <w:r>
        <w:fldChar w:fldCharType="end"/>
      </w:r>
    </w:p>
    <w:p w14:paraId="0C157812" w14:textId="77777777" w:rsidR="00297961" w:rsidRDefault="00297961">
      <w:pPr>
        <w:pStyle w:val="Inhopg2"/>
        <w:tabs>
          <w:tab w:val="left" w:pos="950"/>
        </w:tabs>
        <w:rPr>
          <w:rFonts w:asciiTheme="minorHAnsi" w:eastAsiaTheme="minorEastAsia" w:hAnsiTheme="minorHAnsi" w:cstheme="minorBidi"/>
          <w:spacing w:val="0"/>
          <w:sz w:val="22"/>
          <w:szCs w:val="22"/>
        </w:rPr>
      </w:pPr>
      <w:r>
        <w:t>2.1</w:t>
      </w:r>
      <w:r>
        <w:rPr>
          <w:rFonts w:asciiTheme="minorHAnsi" w:eastAsiaTheme="minorEastAsia" w:hAnsiTheme="minorHAnsi" w:cstheme="minorBidi"/>
          <w:spacing w:val="0"/>
          <w:sz w:val="22"/>
          <w:szCs w:val="22"/>
        </w:rPr>
        <w:tab/>
      </w:r>
      <w:r>
        <w:t>Positie in de EDW keten</w:t>
      </w:r>
      <w:r>
        <w:tab/>
      </w:r>
      <w:r>
        <w:fldChar w:fldCharType="begin"/>
      </w:r>
      <w:r>
        <w:instrText xml:space="preserve"> PAGEREF _Toc7616184 \h </w:instrText>
      </w:r>
      <w:r>
        <w:fldChar w:fldCharType="separate"/>
      </w:r>
      <w:r>
        <w:t>8</w:t>
      </w:r>
      <w:r>
        <w:fldChar w:fldCharType="end"/>
      </w:r>
    </w:p>
    <w:p w14:paraId="2EABFC71" w14:textId="77777777" w:rsidR="00297961" w:rsidRDefault="00297961">
      <w:pPr>
        <w:pStyle w:val="Inhopg2"/>
        <w:tabs>
          <w:tab w:val="left" w:pos="950"/>
        </w:tabs>
        <w:rPr>
          <w:rFonts w:asciiTheme="minorHAnsi" w:eastAsiaTheme="minorEastAsia" w:hAnsiTheme="minorHAnsi" w:cstheme="minorBidi"/>
          <w:spacing w:val="0"/>
          <w:sz w:val="22"/>
          <w:szCs w:val="22"/>
        </w:rPr>
      </w:pPr>
      <w:r>
        <w:t>2.2</w:t>
      </w:r>
      <w:r>
        <w:rPr>
          <w:rFonts w:asciiTheme="minorHAnsi" w:eastAsiaTheme="minorEastAsia" w:hAnsiTheme="minorHAnsi" w:cstheme="minorBidi"/>
          <w:spacing w:val="0"/>
          <w:sz w:val="22"/>
          <w:szCs w:val="22"/>
        </w:rPr>
        <w:tab/>
      </w:r>
      <w:r>
        <w:t>Bronbeschrijving</w:t>
      </w:r>
      <w:r>
        <w:tab/>
      </w:r>
      <w:r>
        <w:fldChar w:fldCharType="begin"/>
      </w:r>
      <w:r>
        <w:instrText xml:space="preserve"> PAGEREF _Toc7616185 \h </w:instrText>
      </w:r>
      <w:r>
        <w:fldChar w:fldCharType="separate"/>
      </w:r>
      <w:r>
        <w:t>8</w:t>
      </w:r>
      <w:r>
        <w:fldChar w:fldCharType="end"/>
      </w:r>
    </w:p>
    <w:p w14:paraId="170053D8" w14:textId="77777777" w:rsidR="00297961" w:rsidRDefault="00297961">
      <w:pPr>
        <w:pStyle w:val="Inhopg2"/>
        <w:tabs>
          <w:tab w:val="left" w:pos="950"/>
        </w:tabs>
        <w:rPr>
          <w:rFonts w:asciiTheme="minorHAnsi" w:eastAsiaTheme="minorEastAsia" w:hAnsiTheme="minorHAnsi" w:cstheme="minorBidi"/>
          <w:spacing w:val="0"/>
          <w:sz w:val="22"/>
          <w:szCs w:val="22"/>
        </w:rPr>
      </w:pPr>
      <w:r>
        <w:t>2.3</w:t>
      </w:r>
      <w:r>
        <w:rPr>
          <w:rFonts w:asciiTheme="minorHAnsi" w:eastAsiaTheme="minorEastAsia" w:hAnsiTheme="minorHAnsi" w:cstheme="minorBidi"/>
          <w:spacing w:val="0"/>
          <w:sz w:val="22"/>
          <w:szCs w:val="22"/>
        </w:rPr>
        <w:tab/>
      </w:r>
      <w:r>
        <w:t>Doelbeschrijving</w:t>
      </w:r>
      <w:r>
        <w:tab/>
      </w:r>
      <w:r>
        <w:fldChar w:fldCharType="begin"/>
      </w:r>
      <w:r>
        <w:instrText xml:space="preserve"> PAGEREF _Toc7616186 \h </w:instrText>
      </w:r>
      <w:r>
        <w:fldChar w:fldCharType="separate"/>
      </w:r>
      <w:r>
        <w:t>8</w:t>
      </w:r>
      <w:r>
        <w:fldChar w:fldCharType="end"/>
      </w:r>
    </w:p>
    <w:p w14:paraId="029D4251" w14:textId="77777777" w:rsidR="00297961" w:rsidRDefault="00297961">
      <w:pPr>
        <w:pStyle w:val="Inhopg2"/>
        <w:tabs>
          <w:tab w:val="left" w:pos="950"/>
        </w:tabs>
        <w:rPr>
          <w:rFonts w:asciiTheme="minorHAnsi" w:eastAsiaTheme="minorEastAsia" w:hAnsiTheme="minorHAnsi" w:cstheme="minorBidi"/>
          <w:spacing w:val="0"/>
          <w:sz w:val="22"/>
          <w:szCs w:val="22"/>
        </w:rPr>
      </w:pPr>
      <w:r>
        <w:t>2.4</w:t>
      </w:r>
      <w:r>
        <w:rPr>
          <w:rFonts w:asciiTheme="minorHAnsi" w:eastAsiaTheme="minorEastAsia" w:hAnsiTheme="minorHAnsi" w:cstheme="minorBidi"/>
          <w:spacing w:val="0"/>
          <w:sz w:val="22"/>
          <w:szCs w:val="22"/>
        </w:rPr>
        <w:tab/>
      </w:r>
      <w:r>
        <w:t>Stuurinformatie</w:t>
      </w:r>
      <w:r>
        <w:tab/>
      </w:r>
      <w:r>
        <w:fldChar w:fldCharType="begin"/>
      </w:r>
      <w:r>
        <w:instrText xml:space="preserve"> PAGEREF _Toc7616187 \h </w:instrText>
      </w:r>
      <w:r>
        <w:fldChar w:fldCharType="separate"/>
      </w:r>
      <w:r>
        <w:t>9</w:t>
      </w:r>
      <w:r>
        <w:fldChar w:fldCharType="end"/>
      </w:r>
    </w:p>
    <w:p w14:paraId="6605BD6B" w14:textId="77777777" w:rsidR="00297961" w:rsidRDefault="00297961">
      <w:pPr>
        <w:pStyle w:val="Inhopg2"/>
        <w:tabs>
          <w:tab w:val="left" w:pos="950"/>
        </w:tabs>
        <w:rPr>
          <w:rFonts w:asciiTheme="minorHAnsi" w:eastAsiaTheme="minorEastAsia" w:hAnsiTheme="minorHAnsi" w:cstheme="minorBidi"/>
          <w:spacing w:val="0"/>
          <w:sz w:val="22"/>
          <w:szCs w:val="22"/>
        </w:rPr>
      </w:pPr>
      <w:r>
        <w:t>2.5</w:t>
      </w:r>
      <w:r>
        <w:rPr>
          <w:rFonts w:asciiTheme="minorHAnsi" w:eastAsiaTheme="minorEastAsia" w:hAnsiTheme="minorHAnsi" w:cstheme="minorBidi"/>
          <w:spacing w:val="0"/>
          <w:sz w:val="22"/>
          <w:szCs w:val="22"/>
        </w:rPr>
        <w:tab/>
      </w:r>
      <w:r>
        <w:t>Speciale waarden</w:t>
      </w:r>
      <w:r>
        <w:tab/>
      </w:r>
      <w:r>
        <w:fldChar w:fldCharType="begin"/>
      </w:r>
      <w:r>
        <w:instrText xml:space="preserve"> PAGEREF _Toc7616188 \h </w:instrText>
      </w:r>
      <w:r>
        <w:fldChar w:fldCharType="separate"/>
      </w:r>
      <w:r>
        <w:t>9</w:t>
      </w:r>
      <w:r>
        <w:fldChar w:fldCharType="end"/>
      </w:r>
    </w:p>
    <w:p w14:paraId="0540A139" w14:textId="77777777" w:rsidR="00297961" w:rsidRDefault="00297961">
      <w:pPr>
        <w:pStyle w:val="Inhopg2"/>
        <w:tabs>
          <w:tab w:val="left" w:pos="950"/>
        </w:tabs>
        <w:rPr>
          <w:rFonts w:asciiTheme="minorHAnsi" w:eastAsiaTheme="minorEastAsia" w:hAnsiTheme="minorHAnsi" w:cstheme="minorBidi"/>
          <w:spacing w:val="0"/>
          <w:sz w:val="22"/>
          <w:szCs w:val="22"/>
        </w:rPr>
      </w:pPr>
      <w:r>
        <w:t>2.6</w:t>
      </w:r>
      <w:r>
        <w:rPr>
          <w:rFonts w:asciiTheme="minorHAnsi" w:eastAsiaTheme="minorEastAsia" w:hAnsiTheme="minorHAnsi" w:cstheme="minorBidi"/>
          <w:spacing w:val="0"/>
          <w:sz w:val="22"/>
          <w:szCs w:val="22"/>
        </w:rPr>
        <w:tab/>
      </w:r>
      <w:r>
        <w:t>Ontwerpbeslissingen</w:t>
      </w:r>
      <w:r>
        <w:tab/>
      </w:r>
      <w:r>
        <w:fldChar w:fldCharType="begin"/>
      </w:r>
      <w:r>
        <w:instrText xml:space="preserve"> PAGEREF _Toc7616189 \h </w:instrText>
      </w:r>
      <w:r>
        <w:fldChar w:fldCharType="separate"/>
      </w:r>
      <w:r>
        <w:t>10</w:t>
      </w:r>
      <w:r>
        <w:fldChar w:fldCharType="end"/>
      </w:r>
    </w:p>
    <w:p w14:paraId="1B75A8AE" w14:textId="77777777" w:rsidR="00297961" w:rsidRDefault="00297961">
      <w:pPr>
        <w:pStyle w:val="Inhopg2"/>
        <w:tabs>
          <w:tab w:val="left" w:pos="950"/>
        </w:tabs>
        <w:rPr>
          <w:rFonts w:asciiTheme="minorHAnsi" w:eastAsiaTheme="minorEastAsia" w:hAnsiTheme="minorHAnsi" w:cstheme="minorBidi"/>
          <w:spacing w:val="0"/>
          <w:sz w:val="22"/>
          <w:szCs w:val="22"/>
        </w:rPr>
      </w:pPr>
      <w:r>
        <w:t>2.7</w:t>
      </w:r>
      <w:r>
        <w:rPr>
          <w:rFonts w:asciiTheme="minorHAnsi" w:eastAsiaTheme="minorEastAsia" w:hAnsiTheme="minorHAnsi" w:cstheme="minorBidi"/>
          <w:spacing w:val="0"/>
          <w:sz w:val="22"/>
          <w:szCs w:val="22"/>
        </w:rPr>
        <w:tab/>
      </w:r>
      <w:r>
        <w:t>Samenhang</w:t>
      </w:r>
      <w:r>
        <w:tab/>
      </w:r>
      <w:r>
        <w:fldChar w:fldCharType="begin"/>
      </w:r>
      <w:r>
        <w:instrText xml:space="preserve"> PAGEREF _Toc7616190 \h </w:instrText>
      </w:r>
      <w:r>
        <w:fldChar w:fldCharType="separate"/>
      </w:r>
      <w:r>
        <w:t>11</w:t>
      </w:r>
      <w:r>
        <w:fldChar w:fldCharType="end"/>
      </w:r>
    </w:p>
    <w:p w14:paraId="0BD4CBB1" w14:textId="77777777" w:rsidR="00297961" w:rsidRDefault="00297961">
      <w:pPr>
        <w:pStyle w:val="Inhopg2"/>
        <w:tabs>
          <w:tab w:val="left" w:pos="950"/>
        </w:tabs>
        <w:rPr>
          <w:rFonts w:asciiTheme="minorHAnsi" w:eastAsiaTheme="minorEastAsia" w:hAnsiTheme="minorHAnsi" w:cstheme="minorBidi"/>
          <w:spacing w:val="0"/>
          <w:sz w:val="22"/>
          <w:szCs w:val="22"/>
        </w:rPr>
      </w:pPr>
      <w:r>
        <w:t>2.8</w:t>
      </w:r>
      <w:r>
        <w:rPr>
          <w:rFonts w:asciiTheme="minorHAnsi" w:eastAsiaTheme="minorEastAsia" w:hAnsiTheme="minorHAnsi" w:cstheme="minorBidi"/>
          <w:spacing w:val="0"/>
          <w:sz w:val="22"/>
          <w:szCs w:val="22"/>
        </w:rPr>
        <w:tab/>
      </w:r>
      <w:r>
        <w:t>Precondities</w:t>
      </w:r>
      <w:r>
        <w:tab/>
      </w:r>
      <w:r>
        <w:fldChar w:fldCharType="begin"/>
      </w:r>
      <w:r>
        <w:instrText xml:space="preserve"> PAGEREF _Toc7616191 \h </w:instrText>
      </w:r>
      <w:r>
        <w:fldChar w:fldCharType="separate"/>
      </w:r>
      <w:r>
        <w:t>11</w:t>
      </w:r>
      <w:r>
        <w:fldChar w:fldCharType="end"/>
      </w:r>
    </w:p>
    <w:p w14:paraId="7D970CC7" w14:textId="77777777" w:rsidR="00297961" w:rsidRDefault="00297961">
      <w:pPr>
        <w:pStyle w:val="Inhopg2"/>
        <w:tabs>
          <w:tab w:val="left" w:pos="950"/>
        </w:tabs>
        <w:rPr>
          <w:rFonts w:asciiTheme="minorHAnsi" w:eastAsiaTheme="minorEastAsia" w:hAnsiTheme="minorHAnsi" w:cstheme="minorBidi"/>
          <w:spacing w:val="0"/>
          <w:sz w:val="22"/>
          <w:szCs w:val="22"/>
        </w:rPr>
      </w:pPr>
      <w:r>
        <w:t>2.9</w:t>
      </w:r>
      <w:r>
        <w:rPr>
          <w:rFonts w:asciiTheme="minorHAnsi" w:eastAsiaTheme="minorEastAsia" w:hAnsiTheme="minorHAnsi" w:cstheme="minorBidi"/>
          <w:spacing w:val="0"/>
          <w:sz w:val="22"/>
          <w:szCs w:val="22"/>
        </w:rPr>
        <w:tab/>
      </w:r>
      <w:r>
        <w:t>Postcondities</w:t>
      </w:r>
      <w:r>
        <w:tab/>
      </w:r>
      <w:r>
        <w:fldChar w:fldCharType="begin"/>
      </w:r>
      <w:r>
        <w:instrText xml:space="preserve"> PAGEREF _Toc7616192 \h </w:instrText>
      </w:r>
      <w:r>
        <w:fldChar w:fldCharType="separate"/>
      </w:r>
      <w:r>
        <w:t>11</w:t>
      </w:r>
      <w:r>
        <w:fldChar w:fldCharType="end"/>
      </w:r>
    </w:p>
    <w:p w14:paraId="26D23970" w14:textId="77777777" w:rsidR="00297961" w:rsidRDefault="00297961">
      <w:pPr>
        <w:pStyle w:val="Inhopg2"/>
        <w:tabs>
          <w:tab w:val="left" w:pos="1140"/>
        </w:tabs>
        <w:rPr>
          <w:rFonts w:asciiTheme="minorHAnsi" w:eastAsiaTheme="minorEastAsia" w:hAnsiTheme="minorHAnsi" w:cstheme="minorBidi"/>
          <w:spacing w:val="0"/>
          <w:sz w:val="22"/>
          <w:szCs w:val="22"/>
        </w:rPr>
      </w:pPr>
      <w:r>
        <w:t>2.10</w:t>
      </w:r>
      <w:r>
        <w:rPr>
          <w:rFonts w:asciiTheme="minorHAnsi" w:eastAsiaTheme="minorEastAsia" w:hAnsiTheme="minorHAnsi" w:cstheme="minorBidi"/>
          <w:spacing w:val="0"/>
          <w:sz w:val="22"/>
          <w:szCs w:val="22"/>
        </w:rPr>
        <w:tab/>
      </w:r>
      <w:r>
        <w:t>Overige niet-functionele eisen</w:t>
      </w:r>
      <w:r>
        <w:tab/>
      </w:r>
      <w:r>
        <w:fldChar w:fldCharType="begin"/>
      </w:r>
      <w:r>
        <w:instrText xml:space="preserve"> PAGEREF _Toc7616193 \h </w:instrText>
      </w:r>
      <w:r>
        <w:fldChar w:fldCharType="separate"/>
      </w:r>
      <w:r>
        <w:t>11</w:t>
      </w:r>
      <w:r>
        <w:fldChar w:fldCharType="end"/>
      </w:r>
    </w:p>
    <w:p w14:paraId="69F23D00" w14:textId="77777777" w:rsidR="00297961" w:rsidRDefault="00297961">
      <w:pPr>
        <w:pStyle w:val="Inhopg2"/>
        <w:tabs>
          <w:tab w:val="left" w:pos="1140"/>
        </w:tabs>
        <w:rPr>
          <w:rFonts w:asciiTheme="minorHAnsi" w:eastAsiaTheme="minorEastAsia" w:hAnsiTheme="minorHAnsi" w:cstheme="minorBidi"/>
          <w:spacing w:val="0"/>
          <w:sz w:val="22"/>
          <w:szCs w:val="22"/>
        </w:rPr>
      </w:pPr>
      <w:r>
        <w:t>2.11</w:t>
      </w:r>
      <w:r>
        <w:rPr>
          <w:rFonts w:asciiTheme="minorHAnsi" w:eastAsiaTheme="minorEastAsia" w:hAnsiTheme="minorHAnsi" w:cstheme="minorBidi"/>
          <w:spacing w:val="0"/>
          <w:sz w:val="22"/>
          <w:szCs w:val="22"/>
        </w:rPr>
        <w:tab/>
      </w:r>
      <w:r>
        <w:t>Verwerkingsverslag</w:t>
      </w:r>
      <w:r>
        <w:tab/>
      </w:r>
      <w:r>
        <w:fldChar w:fldCharType="begin"/>
      </w:r>
      <w:r>
        <w:instrText xml:space="preserve"> PAGEREF _Toc7616194 \h </w:instrText>
      </w:r>
      <w:r>
        <w:fldChar w:fldCharType="separate"/>
      </w:r>
      <w:r>
        <w:t>11</w:t>
      </w:r>
      <w:r>
        <w:fldChar w:fldCharType="end"/>
      </w:r>
    </w:p>
    <w:p w14:paraId="0D1B1580" w14:textId="77777777" w:rsidR="00297961" w:rsidRDefault="00297961">
      <w:pPr>
        <w:pStyle w:val="Inhopg2"/>
        <w:tabs>
          <w:tab w:val="left" w:pos="1140"/>
        </w:tabs>
        <w:rPr>
          <w:rFonts w:asciiTheme="minorHAnsi" w:eastAsiaTheme="minorEastAsia" w:hAnsiTheme="minorHAnsi" w:cstheme="minorBidi"/>
          <w:spacing w:val="0"/>
          <w:sz w:val="22"/>
          <w:szCs w:val="22"/>
        </w:rPr>
      </w:pPr>
      <w:r>
        <w:t>2.12</w:t>
      </w:r>
      <w:r>
        <w:rPr>
          <w:rFonts w:asciiTheme="minorHAnsi" w:eastAsiaTheme="minorEastAsia" w:hAnsiTheme="minorHAnsi" w:cstheme="minorBidi"/>
          <w:spacing w:val="0"/>
          <w:sz w:val="22"/>
          <w:szCs w:val="22"/>
        </w:rPr>
        <w:tab/>
      </w:r>
      <w:r>
        <w:t>Datacontrole en foutlogging</w:t>
      </w:r>
      <w:r>
        <w:tab/>
      </w:r>
      <w:r>
        <w:fldChar w:fldCharType="begin"/>
      </w:r>
      <w:r>
        <w:instrText xml:space="preserve"> PAGEREF _Toc7616195 \h </w:instrText>
      </w:r>
      <w:r>
        <w:fldChar w:fldCharType="separate"/>
      </w:r>
      <w:r>
        <w:t>11</w:t>
      </w:r>
      <w:r>
        <w:fldChar w:fldCharType="end"/>
      </w:r>
    </w:p>
    <w:p w14:paraId="63148393" w14:textId="77777777" w:rsidR="00297961" w:rsidRDefault="00297961">
      <w:pPr>
        <w:pStyle w:val="Inhopg2"/>
        <w:tabs>
          <w:tab w:val="left" w:pos="1140"/>
        </w:tabs>
        <w:rPr>
          <w:rFonts w:asciiTheme="minorHAnsi" w:eastAsiaTheme="minorEastAsia" w:hAnsiTheme="minorHAnsi" w:cstheme="minorBidi"/>
          <w:spacing w:val="0"/>
          <w:sz w:val="22"/>
          <w:szCs w:val="22"/>
        </w:rPr>
      </w:pPr>
      <w:r>
        <w:t>2.13</w:t>
      </w:r>
      <w:r>
        <w:rPr>
          <w:rFonts w:asciiTheme="minorHAnsi" w:eastAsiaTheme="minorEastAsia" w:hAnsiTheme="minorHAnsi" w:cstheme="minorBidi"/>
          <w:spacing w:val="0"/>
          <w:sz w:val="22"/>
          <w:szCs w:val="22"/>
        </w:rPr>
        <w:tab/>
      </w:r>
      <w:r>
        <w:t>Kentallen</w:t>
      </w:r>
      <w:r>
        <w:tab/>
      </w:r>
      <w:r>
        <w:fldChar w:fldCharType="begin"/>
      </w:r>
      <w:r>
        <w:instrText xml:space="preserve"> PAGEREF _Toc7616196 \h </w:instrText>
      </w:r>
      <w:r>
        <w:fldChar w:fldCharType="separate"/>
      </w:r>
      <w:r>
        <w:t>11</w:t>
      </w:r>
      <w:r>
        <w:fldChar w:fldCharType="end"/>
      </w:r>
    </w:p>
    <w:p w14:paraId="25088176" w14:textId="77777777" w:rsidR="00297961" w:rsidRDefault="00297961">
      <w:pPr>
        <w:pStyle w:val="Inhopg2"/>
        <w:tabs>
          <w:tab w:val="left" w:pos="1140"/>
        </w:tabs>
        <w:rPr>
          <w:rFonts w:asciiTheme="minorHAnsi" w:eastAsiaTheme="minorEastAsia" w:hAnsiTheme="minorHAnsi" w:cstheme="minorBidi"/>
          <w:spacing w:val="0"/>
          <w:sz w:val="22"/>
          <w:szCs w:val="22"/>
        </w:rPr>
      </w:pPr>
      <w:r>
        <w:t>2.14</w:t>
      </w:r>
      <w:r>
        <w:rPr>
          <w:rFonts w:asciiTheme="minorHAnsi" w:eastAsiaTheme="minorEastAsia" w:hAnsiTheme="minorHAnsi" w:cstheme="minorBidi"/>
          <w:spacing w:val="0"/>
          <w:sz w:val="22"/>
          <w:szCs w:val="22"/>
        </w:rPr>
        <w:tab/>
      </w:r>
      <w:r>
        <w:t>Frequentie en tijdvenster</w:t>
      </w:r>
      <w:r>
        <w:tab/>
      </w:r>
      <w:r>
        <w:fldChar w:fldCharType="begin"/>
      </w:r>
      <w:r>
        <w:instrText xml:space="preserve"> PAGEREF _Toc7616197 \h </w:instrText>
      </w:r>
      <w:r>
        <w:fldChar w:fldCharType="separate"/>
      </w:r>
      <w:r>
        <w:t>11</w:t>
      </w:r>
      <w:r>
        <w:fldChar w:fldCharType="end"/>
      </w:r>
    </w:p>
    <w:p w14:paraId="525B444A" w14:textId="77777777" w:rsidR="00297961" w:rsidRDefault="00297961">
      <w:pPr>
        <w:pStyle w:val="Inhopg2"/>
        <w:tabs>
          <w:tab w:val="left" w:pos="1140"/>
        </w:tabs>
        <w:rPr>
          <w:rFonts w:asciiTheme="minorHAnsi" w:eastAsiaTheme="minorEastAsia" w:hAnsiTheme="minorHAnsi" w:cstheme="minorBidi"/>
          <w:spacing w:val="0"/>
          <w:sz w:val="22"/>
          <w:szCs w:val="22"/>
        </w:rPr>
      </w:pPr>
      <w:r>
        <w:t>2.15</w:t>
      </w:r>
      <w:r>
        <w:rPr>
          <w:rFonts w:asciiTheme="minorHAnsi" w:eastAsiaTheme="minorEastAsia" w:hAnsiTheme="minorHAnsi" w:cstheme="minorBidi"/>
          <w:spacing w:val="0"/>
          <w:sz w:val="22"/>
          <w:szCs w:val="22"/>
        </w:rPr>
        <w:tab/>
      </w:r>
      <w:r>
        <w:t>Verklarende woordenlijst</w:t>
      </w:r>
      <w:r>
        <w:tab/>
      </w:r>
      <w:r>
        <w:fldChar w:fldCharType="begin"/>
      </w:r>
      <w:r>
        <w:instrText xml:space="preserve"> PAGEREF _Toc7616198 \h </w:instrText>
      </w:r>
      <w:r>
        <w:fldChar w:fldCharType="separate"/>
      </w:r>
      <w:r>
        <w:t>11</w:t>
      </w:r>
      <w:r>
        <w:fldChar w:fldCharType="end"/>
      </w:r>
    </w:p>
    <w:p w14:paraId="12579C1C" w14:textId="77777777" w:rsidR="00297961" w:rsidRDefault="00297961">
      <w:pPr>
        <w:pStyle w:val="Inhopg2"/>
        <w:tabs>
          <w:tab w:val="left" w:pos="1140"/>
        </w:tabs>
        <w:rPr>
          <w:rFonts w:asciiTheme="minorHAnsi" w:eastAsiaTheme="minorEastAsia" w:hAnsiTheme="minorHAnsi" w:cstheme="minorBidi"/>
          <w:spacing w:val="0"/>
          <w:sz w:val="22"/>
          <w:szCs w:val="22"/>
        </w:rPr>
      </w:pPr>
      <w:r>
        <w:t>2.16</w:t>
      </w:r>
      <w:r>
        <w:rPr>
          <w:rFonts w:asciiTheme="minorHAnsi" w:eastAsiaTheme="minorEastAsia" w:hAnsiTheme="minorHAnsi" w:cstheme="minorBidi"/>
          <w:spacing w:val="0"/>
          <w:sz w:val="22"/>
          <w:szCs w:val="22"/>
        </w:rPr>
        <w:tab/>
      </w:r>
      <w:r>
        <w:t>Openstaande punten</w:t>
      </w:r>
      <w:r>
        <w:tab/>
      </w:r>
      <w:r>
        <w:fldChar w:fldCharType="begin"/>
      </w:r>
      <w:r>
        <w:instrText xml:space="preserve"> PAGEREF _Toc7616199 \h </w:instrText>
      </w:r>
      <w:r>
        <w:fldChar w:fldCharType="separate"/>
      </w:r>
      <w:r>
        <w:t>12</w:t>
      </w:r>
      <w:r>
        <w:fldChar w:fldCharType="end"/>
      </w:r>
    </w:p>
    <w:p w14:paraId="460C8DC0" w14:textId="77777777" w:rsidR="00297961" w:rsidRDefault="00297961">
      <w:pPr>
        <w:pStyle w:val="Inhopg1"/>
        <w:tabs>
          <w:tab w:val="left" w:pos="425"/>
        </w:tabs>
        <w:rPr>
          <w:rFonts w:asciiTheme="minorHAnsi" w:eastAsiaTheme="minorEastAsia" w:hAnsiTheme="minorHAnsi" w:cstheme="minorBidi"/>
          <w:spacing w:val="0"/>
          <w:sz w:val="22"/>
          <w:szCs w:val="22"/>
        </w:rPr>
      </w:pPr>
      <w:r>
        <w:t>3</w:t>
      </w:r>
      <w:r>
        <w:rPr>
          <w:rFonts w:asciiTheme="minorHAnsi" w:eastAsiaTheme="minorEastAsia" w:hAnsiTheme="minorHAnsi" w:cstheme="minorBidi"/>
          <w:spacing w:val="0"/>
          <w:sz w:val="22"/>
          <w:szCs w:val="22"/>
        </w:rPr>
        <w:tab/>
      </w:r>
      <w:r>
        <w:t>Hoofdselecties</w:t>
      </w:r>
      <w:r>
        <w:tab/>
      </w:r>
      <w:r>
        <w:fldChar w:fldCharType="begin"/>
      </w:r>
      <w:r>
        <w:instrText xml:space="preserve"> PAGEREF _Toc7616200 \h </w:instrText>
      </w:r>
      <w:r>
        <w:fldChar w:fldCharType="separate"/>
      </w:r>
      <w:r>
        <w:t>13</w:t>
      </w:r>
      <w:r>
        <w:fldChar w:fldCharType="end"/>
      </w:r>
    </w:p>
    <w:p w14:paraId="6AA6E5B3" w14:textId="77777777" w:rsidR="00297961" w:rsidRDefault="00297961">
      <w:pPr>
        <w:pStyle w:val="Inhopg2"/>
        <w:tabs>
          <w:tab w:val="left" w:pos="950"/>
        </w:tabs>
        <w:rPr>
          <w:rFonts w:asciiTheme="minorHAnsi" w:eastAsiaTheme="minorEastAsia" w:hAnsiTheme="minorHAnsi" w:cstheme="minorBidi"/>
          <w:spacing w:val="0"/>
          <w:sz w:val="22"/>
          <w:szCs w:val="22"/>
        </w:rPr>
      </w:pPr>
      <w:r>
        <w:t>3.1</w:t>
      </w:r>
      <w:r>
        <w:rPr>
          <w:rFonts w:asciiTheme="minorHAnsi" w:eastAsiaTheme="minorEastAsia" w:hAnsiTheme="minorHAnsi" w:cstheme="minorBidi"/>
          <w:spacing w:val="0"/>
          <w:sz w:val="22"/>
          <w:szCs w:val="22"/>
        </w:rPr>
        <w:tab/>
      </w:r>
      <w:r>
        <w:t>Globale opzet</w:t>
      </w:r>
      <w:r>
        <w:tab/>
      </w:r>
      <w:r>
        <w:fldChar w:fldCharType="begin"/>
      </w:r>
      <w:r>
        <w:instrText xml:space="preserve"> PAGEREF _Toc7616201 \h </w:instrText>
      </w:r>
      <w:r>
        <w:fldChar w:fldCharType="separate"/>
      </w:r>
      <w:r>
        <w:t>13</w:t>
      </w:r>
      <w:r>
        <w:fldChar w:fldCharType="end"/>
      </w:r>
    </w:p>
    <w:p w14:paraId="1FC6F3E6" w14:textId="77777777" w:rsidR="00297961" w:rsidRDefault="00297961">
      <w:pPr>
        <w:pStyle w:val="Inhopg2"/>
        <w:tabs>
          <w:tab w:val="left" w:pos="950"/>
        </w:tabs>
        <w:rPr>
          <w:rFonts w:asciiTheme="minorHAnsi" w:eastAsiaTheme="minorEastAsia" w:hAnsiTheme="minorHAnsi" w:cstheme="minorBidi"/>
          <w:spacing w:val="0"/>
          <w:sz w:val="22"/>
          <w:szCs w:val="22"/>
        </w:rPr>
      </w:pPr>
      <w:r>
        <w:t>3.2</w:t>
      </w:r>
      <w:r>
        <w:rPr>
          <w:rFonts w:asciiTheme="minorHAnsi" w:eastAsiaTheme="minorEastAsia" w:hAnsiTheme="minorHAnsi" w:cstheme="minorBidi"/>
          <w:spacing w:val="0"/>
          <w:sz w:val="22"/>
          <w:szCs w:val="22"/>
        </w:rPr>
        <w:tab/>
      </w:r>
      <w:r>
        <w:t>Hoofdselectie HSEL_RN550DVL</w:t>
      </w:r>
      <w:r>
        <w:tab/>
      </w:r>
      <w:r>
        <w:fldChar w:fldCharType="begin"/>
      </w:r>
      <w:r>
        <w:instrText xml:space="preserve"> PAGEREF _Toc7616202 \h </w:instrText>
      </w:r>
      <w:r>
        <w:fldChar w:fldCharType="separate"/>
      </w:r>
      <w:r>
        <w:t>13</w:t>
      </w:r>
      <w:r>
        <w:fldChar w:fldCharType="end"/>
      </w:r>
    </w:p>
    <w:p w14:paraId="2E87794D" w14:textId="77777777" w:rsidR="00297961" w:rsidRDefault="00297961">
      <w:pPr>
        <w:pStyle w:val="Inhopg2"/>
        <w:tabs>
          <w:tab w:val="left" w:pos="950"/>
        </w:tabs>
        <w:rPr>
          <w:rFonts w:asciiTheme="minorHAnsi" w:eastAsiaTheme="minorEastAsia" w:hAnsiTheme="minorHAnsi" w:cstheme="minorBidi"/>
          <w:spacing w:val="0"/>
          <w:sz w:val="22"/>
          <w:szCs w:val="22"/>
        </w:rPr>
      </w:pPr>
      <w:r>
        <w:t>3.3</w:t>
      </w:r>
      <w:r>
        <w:rPr>
          <w:rFonts w:asciiTheme="minorHAnsi" w:eastAsiaTheme="minorEastAsia" w:hAnsiTheme="minorHAnsi" w:cstheme="minorBidi"/>
          <w:spacing w:val="0"/>
          <w:sz w:val="22"/>
          <w:szCs w:val="22"/>
        </w:rPr>
        <w:tab/>
      </w:r>
      <w:r>
        <w:t>Hoofdselectie HSEL_RN320RHO</w:t>
      </w:r>
      <w:r>
        <w:tab/>
      </w:r>
      <w:r>
        <w:fldChar w:fldCharType="begin"/>
      </w:r>
      <w:r>
        <w:instrText xml:space="preserve"> PAGEREF _Toc7616203 \h </w:instrText>
      </w:r>
      <w:r>
        <w:fldChar w:fldCharType="separate"/>
      </w:r>
      <w:r>
        <w:t>14</w:t>
      </w:r>
      <w:r>
        <w:fldChar w:fldCharType="end"/>
      </w:r>
    </w:p>
    <w:p w14:paraId="1E454209" w14:textId="77777777" w:rsidR="00297961" w:rsidRDefault="00297961">
      <w:pPr>
        <w:pStyle w:val="Inhopg2"/>
        <w:tabs>
          <w:tab w:val="left" w:pos="950"/>
        </w:tabs>
        <w:rPr>
          <w:rFonts w:asciiTheme="minorHAnsi" w:eastAsiaTheme="minorEastAsia" w:hAnsiTheme="minorHAnsi" w:cstheme="minorBidi"/>
          <w:spacing w:val="0"/>
          <w:sz w:val="22"/>
          <w:szCs w:val="22"/>
        </w:rPr>
      </w:pPr>
      <w:r>
        <w:t>3.4</w:t>
      </w:r>
      <w:r>
        <w:rPr>
          <w:rFonts w:asciiTheme="minorHAnsi" w:eastAsiaTheme="minorEastAsia" w:hAnsiTheme="minorHAnsi" w:cstheme="minorBidi"/>
          <w:spacing w:val="0"/>
          <w:sz w:val="22"/>
          <w:szCs w:val="22"/>
        </w:rPr>
        <w:tab/>
      </w:r>
      <w:r>
        <w:t>Hoofdselectie HSEL_RN310REK</w:t>
      </w:r>
      <w:r>
        <w:tab/>
      </w:r>
      <w:r>
        <w:fldChar w:fldCharType="begin"/>
      </w:r>
      <w:r>
        <w:instrText xml:space="preserve"> PAGEREF _Toc7616204 \h </w:instrText>
      </w:r>
      <w:r>
        <w:fldChar w:fldCharType="separate"/>
      </w:r>
      <w:r>
        <w:t>15</w:t>
      </w:r>
      <w:r>
        <w:fldChar w:fldCharType="end"/>
      </w:r>
    </w:p>
    <w:p w14:paraId="62031C8C" w14:textId="77777777" w:rsidR="00297961" w:rsidRDefault="00297961">
      <w:pPr>
        <w:pStyle w:val="Inhopg2"/>
        <w:tabs>
          <w:tab w:val="left" w:pos="950"/>
        </w:tabs>
        <w:rPr>
          <w:rFonts w:asciiTheme="minorHAnsi" w:eastAsiaTheme="minorEastAsia" w:hAnsiTheme="minorHAnsi" w:cstheme="minorBidi"/>
          <w:spacing w:val="0"/>
          <w:sz w:val="22"/>
          <w:szCs w:val="22"/>
        </w:rPr>
      </w:pPr>
      <w:r>
        <w:t>3.5</w:t>
      </w:r>
      <w:r>
        <w:rPr>
          <w:rFonts w:asciiTheme="minorHAnsi" w:eastAsiaTheme="minorEastAsia" w:hAnsiTheme="minorHAnsi" w:cstheme="minorBidi"/>
          <w:spacing w:val="0"/>
          <w:sz w:val="22"/>
          <w:szCs w:val="22"/>
        </w:rPr>
        <w:tab/>
      </w:r>
      <w:r>
        <w:t>Hoofdselectie HSEL_RN330BOP</w:t>
      </w:r>
      <w:r>
        <w:tab/>
      </w:r>
      <w:r>
        <w:fldChar w:fldCharType="begin"/>
      </w:r>
      <w:r>
        <w:instrText xml:space="preserve"> PAGEREF _Toc7616205 \h </w:instrText>
      </w:r>
      <w:r>
        <w:fldChar w:fldCharType="separate"/>
      </w:r>
      <w:r>
        <w:t>16</w:t>
      </w:r>
      <w:r>
        <w:fldChar w:fldCharType="end"/>
      </w:r>
    </w:p>
    <w:p w14:paraId="2C6B196D" w14:textId="77777777" w:rsidR="00297961" w:rsidRDefault="00297961">
      <w:pPr>
        <w:pStyle w:val="Inhopg2"/>
        <w:tabs>
          <w:tab w:val="left" w:pos="950"/>
        </w:tabs>
        <w:rPr>
          <w:rFonts w:asciiTheme="minorHAnsi" w:eastAsiaTheme="minorEastAsia" w:hAnsiTheme="minorHAnsi" w:cstheme="minorBidi"/>
          <w:spacing w:val="0"/>
          <w:sz w:val="22"/>
          <w:szCs w:val="22"/>
        </w:rPr>
      </w:pPr>
      <w:r>
        <w:t>3.6</w:t>
      </w:r>
      <w:r>
        <w:rPr>
          <w:rFonts w:asciiTheme="minorHAnsi" w:eastAsiaTheme="minorEastAsia" w:hAnsiTheme="minorHAnsi" w:cstheme="minorBidi"/>
          <w:spacing w:val="0"/>
          <w:sz w:val="22"/>
          <w:szCs w:val="22"/>
        </w:rPr>
        <w:tab/>
      </w:r>
      <w:r>
        <w:t>Hoofdselectie HSEL_RN520GIA</w:t>
      </w:r>
      <w:r>
        <w:tab/>
      </w:r>
      <w:r>
        <w:fldChar w:fldCharType="begin"/>
      </w:r>
      <w:r>
        <w:instrText xml:space="preserve"> PAGEREF _Toc7616206 \h </w:instrText>
      </w:r>
      <w:r>
        <w:fldChar w:fldCharType="separate"/>
      </w:r>
      <w:r>
        <w:t>17</w:t>
      </w:r>
      <w:r>
        <w:fldChar w:fldCharType="end"/>
      </w:r>
    </w:p>
    <w:p w14:paraId="23BB3A06" w14:textId="77777777" w:rsidR="00297961" w:rsidRDefault="00297961">
      <w:pPr>
        <w:pStyle w:val="Inhopg2"/>
        <w:tabs>
          <w:tab w:val="left" w:pos="950"/>
        </w:tabs>
        <w:rPr>
          <w:rFonts w:asciiTheme="minorHAnsi" w:eastAsiaTheme="minorEastAsia" w:hAnsiTheme="minorHAnsi" w:cstheme="minorBidi"/>
          <w:spacing w:val="0"/>
          <w:sz w:val="22"/>
          <w:szCs w:val="22"/>
        </w:rPr>
      </w:pPr>
      <w:r>
        <w:t>3.7</w:t>
      </w:r>
      <w:r>
        <w:rPr>
          <w:rFonts w:asciiTheme="minorHAnsi" w:eastAsiaTheme="minorEastAsia" w:hAnsiTheme="minorHAnsi" w:cstheme="minorBidi"/>
          <w:spacing w:val="0"/>
          <w:sz w:val="22"/>
          <w:szCs w:val="22"/>
        </w:rPr>
        <w:tab/>
      </w:r>
      <w:r>
        <w:t>Hoofdselectie HSEL_RN540LEK</w:t>
      </w:r>
      <w:r>
        <w:tab/>
      </w:r>
      <w:r>
        <w:fldChar w:fldCharType="begin"/>
      </w:r>
      <w:r>
        <w:instrText xml:space="preserve"> PAGEREF _Toc7616207 \h </w:instrText>
      </w:r>
      <w:r>
        <w:fldChar w:fldCharType="separate"/>
      </w:r>
      <w:r>
        <w:t>17</w:t>
      </w:r>
      <w:r>
        <w:fldChar w:fldCharType="end"/>
      </w:r>
    </w:p>
    <w:p w14:paraId="60ADC055" w14:textId="77777777" w:rsidR="00297961" w:rsidRDefault="00297961">
      <w:pPr>
        <w:pStyle w:val="Inhopg2"/>
        <w:tabs>
          <w:tab w:val="left" w:pos="950"/>
        </w:tabs>
        <w:rPr>
          <w:rFonts w:asciiTheme="minorHAnsi" w:eastAsiaTheme="minorEastAsia" w:hAnsiTheme="minorHAnsi" w:cstheme="minorBidi"/>
          <w:spacing w:val="0"/>
          <w:sz w:val="22"/>
          <w:szCs w:val="22"/>
        </w:rPr>
      </w:pPr>
      <w:r>
        <w:t>3.8</w:t>
      </w:r>
      <w:r>
        <w:rPr>
          <w:rFonts w:asciiTheme="minorHAnsi" w:eastAsiaTheme="minorEastAsia" w:hAnsiTheme="minorHAnsi" w:cstheme="minorBidi"/>
          <w:spacing w:val="0"/>
          <w:sz w:val="22"/>
          <w:szCs w:val="22"/>
        </w:rPr>
        <w:tab/>
      </w:r>
      <w:r>
        <w:t>Hoofdselectie HSEL_RN510CRT</w:t>
      </w:r>
      <w:r>
        <w:tab/>
      </w:r>
      <w:r>
        <w:fldChar w:fldCharType="begin"/>
      </w:r>
      <w:r>
        <w:instrText xml:space="preserve"> PAGEREF _Toc7616208 \h </w:instrText>
      </w:r>
      <w:r>
        <w:fldChar w:fldCharType="separate"/>
      </w:r>
      <w:r>
        <w:t>18</w:t>
      </w:r>
      <w:r>
        <w:fldChar w:fldCharType="end"/>
      </w:r>
    </w:p>
    <w:p w14:paraId="04B87A03" w14:textId="77777777" w:rsidR="00297961" w:rsidRDefault="00297961">
      <w:pPr>
        <w:pStyle w:val="Inhopg2"/>
        <w:tabs>
          <w:tab w:val="left" w:pos="950"/>
        </w:tabs>
        <w:rPr>
          <w:rFonts w:asciiTheme="minorHAnsi" w:eastAsiaTheme="minorEastAsia" w:hAnsiTheme="minorHAnsi" w:cstheme="minorBidi"/>
          <w:spacing w:val="0"/>
          <w:sz w:val="22"/>
          <w:szCs w:val="22"/>
        </w:rPr>
      </w:pPr>
      <w:r>
        <w:t>3.9</w:t>
      </w:r>
      <w:r>
        <w:rPr>
          <w:rFonts w:asciiTheme="minorHAnsi" w:eastAsiaTheme="minorEastAsia" w:hAnsiTheme="minorHAnsi" w:cstheme="minorBidi"/>
          <w:spacing w:val="0"/>
          <w:sz w:val="22"/>
          <w:szCs w:val="22"/>
        </w:rPr>
        <w:tab/>
      </w:r>
      <w:r>
        <w:t>Filtering HSEL_RN310REK</w:t>
      </w:r>
      <w:r>
        <w:tab/>
      </w:r>
      <w:r>
        <w:fldChar w:fldCharType="begin"/>
      </w:r>
      <w:r>
        <w:instrText xml:space="preserve"> PAGEREF _Toc7616209 \h </w:instrText>
      </w:r>
      <w:r>
        <w:fldChar w:fldCharType="separate"/>
      </w:r>
      <w:r>
        <w:t>19</w:t>
      </w:r>
      <w:r>
        <w:fldChar w:fldCharType="end"/>
      </w:r>
    </w:p>
    <w:p w14:paraId="342D859B" w14:textId="77777777" w:rsidR="00297961" w:rsidRDefault="00297961">
      <w:pPr>
        <w:pStyle w:val="Inhopg1"/>
        <w:tabs>
          <w:tab w:val="left" w:pos="425"/>
        </w:tabs>
        <w:rPr>
          <w:rFonts w:asciiTheme="minorHAnsi" w:eastAsiaTheme="minorEastAsia" w:hAnsiTheme="minorHAnsi" w:cstheme="minorBidi"/>
          <w:spacing w:val="0"/>
          <w:sz w:val="22"/>
          <w:szCs w:val="22"/>
        </w:rPr>
      </w:pPr>
      <w:r>
        <w:t>4</w:t>
      </w:r>
      <w:r>
        <w:rPr>
          <w:rFonts w:asciiTheme="minorHAnsi" w:eastAsiaTheme="minorEastAsia" w:hAnsiTheme="minorHAnsi" w:cstheme="minorBidi"/>
          <w:spacing w:val="0"/>
          <w:sz w:val="22"/>
          <w:szCs w:val="22"/>
        </w:rPr>
        <w:tab/>
      </w:r>
      <w:r>
        <w:t>HUB Tabellen</w:t>
      </w:r>
      <w:r>
        <w:tab/>
      </w:r>
      <w:r>
        <w:fldChar w:fldCharType="begin"/>
      </w:r>
      <w:r>
        <w:instrText xml:space="preserve"> PAGEREF _Toc7616210 \h </w:instrText>
      </w:r>
      <w:r>
        <w:fldChar w:fldCharType="separate"/>
      </w:r>
      <w:r>
        <w:t>21</w:t>
      </w:r>
      <w:r>
        <w:fldChar w:fldCharType="end"/>
      </w:r>
    </w:p>
    <w:p w14:paraId="516B4DD8" w14:textId="77777777" w:rsidR="00297961" w:rsidRDefault="00297961">
      <w:pPr>
        <w:pStyle w:val="Inhopg2"/>
        <w:tabs>
          <w:tab w:val="left" w:pos="950"/>
        </w:tabs>
        <w:rPr>
          <w:rFonts w:asciiTheme="minorHAnsi" w:eastAsiaTheme="minorEastAsia" w:hAnsiTheme="minorHAnsi" w:cstheme="minorBidi"/>
          <w:spacing w:val="0"/>
          <w:sz w:val="22"/>
          <w:szCs w:val="22"/>
        </w:rPr>
      </w:pPr>
      <w:r>
        <w:t>4.1</w:t>
      </w:r>
      <w:r>
        <w:rPr>
          <w:rFonts w:asciiTheme="minorHAnsi" w:eastAsiaTheme="minorEastAsia" w:hAnsiTheme="minorHAnsi" w:cstheme="minorBidi"/>
          <w:spacing w:val="0"/>
          <w:sz w:val="22"/>
          <w:szCs w:val="22"/>
        </w:rPr>
        <w:tab/>
      </w:r>
      <w:r>
        <w:t>H_PERSOON</w:t>
      </w:r>
      <w:r>
        <w:tab/>
      </w:r>
      <w:r>
        <w:fldChar w:fldCharType="begin"/>
      </w:r>
      <w:r>
        <w:instrText xml:space="preserve"> PAGEREF _Toc7616211 \h </w:instrText>
      </w:r>
      <w:r>
        <w:fldChar w:fldCharType="separate"/>
      </w:r>
      <w:r>
        <w:t>21</w:t>
      </w:r>
      <w:r>
        <w:fldChar w:fldCharType="end"/>
      </w:r>
    </w:p>
    <w:p w14:paraId="1C963CB3" w14:textId="77777777" w:rsidR="00297961" w:rsidRDefault="00297961">
      <w:pPr>
        <w:pStyle w:val="Inhopg3"/>
        <w:tabs>
          <w:tab w:val="left" w:pos="1140"/>
          <w:tab w:val="right" w:leader="dot" w:pos="9487"/>
        </w:tabs>
        <w:rPr>
          <w:rFonts w:asciiTheme="minorHAnsi" w:eastAsiaTheme="minorEastAsia" w:hAnsiTheme="minorHAnsi" w:cstheme="minorBidi"/>
          <w:noProof/>
          <w:spacing w:val="0"/>
          <w:sz w:val="22"/>
          <w:szCs w:val="22"/>
        </w:rPr>
      </w:pPr>
      <w:r>
        <w:rPr>
          <w:noProof/>
        </w:rPr>
        <w:t>4.1.1</w:t>
      </w:r>
      <w:r>
        <w:rPr>
          <w:rFonts w:asciiTheme="minorHAnsi" w:eastAsiaTheme="minorEastAsia" w:hAnsiTheme="minorHAnsi" w:cstheme="minorBidi"/>
          <w:noProof/>
          <w:spacing w:val="0"/>
          <w:sz w:val="22"/>
          <w:szCs w:val="22"/>
        </w:rPr>
        <w:tab/>
      </w:r>
      <w:r>
        <w:rPr>
          <w:noProof/>
        </w:rPr>
        <w:t>Globale opzet</w:t>
      </w:r>
      <w:r>
        <w:rPr>
          <w:noProof/>
        </w:rPr>
        <w:tab/>
      </w:r>
      <w:r>
        <w:rPr>
          <w:noProof/>
        </w:rPr>
        <w:fldChar w:fldCharType="begin"/>
      </w:r>
      <w:r>
        <w:rPr>
          <w:noProof/>
        </w:rPr>
        <w:instrText xml:space="preserve"> PAGEREF _Toc7616212 \h </w:instrText>
      </w:r>
      <w:r>
        <w:rPr>
          <w:noProof/>
        </w:rPr>
      </w:r>
      <w:r>
        <w:rPr>
          <w:noProof/>
        </w:rPr>
        <w:fldChar w:fldCharType="separate"/>
      </w:r>
      <w:r>
        <w:rPr>
          <w:noProof/>
        </w:rPr>
        <w:t>21</w:t>
      </w:r>
      <w:r>
        <w:rPr>
          <w:noProof/>
        </w:rPr>
        <w:fldChar w:fldCharType="end"/>
      </w:r>
    </w:p>
    <w:p w14:paraId="4AA361B7" w14:textId="77777777" w:rsidR="00297961" w:rsidRDefault="00297961">
      <w:pPr>
        <w:pStyle w:val="Inhopg3"/>
        <w:tabs>
          <w:tab w:val="left" w:pos="1140"/>
          <w:tab w:val="right" w:leader="dot" w:pos="9487"/>
        </w:tabs>
        <w:rPr>
          <w:rFonts w:asciiTheme="minorHAnsi" w:eastAsiaTheme="minorEastAsia" w:hAnsiTheme="minorHAnsi" w:cstheme="minorBidi"/>
          <w:noProof/>
          <w:spacing w:val="0"/>
          <w:sz w:val="22"/>
          <w:szCs w:val="22"/>
        </w:rPr>
      </w:pPr>
      <w:r>
        <w:rPr>
          <w:noProof/>
        </w:rPr>
        <w:t>4.1.2</w:t>
      </w:r>
      <w:r>
        <w:rPr>
          <w:rFonts w:asciiTheme="minorHAnsi" w:eastAsiaTheme="minorEastAsia" w:hAnsiTheme="minorHAnsi" w:cstheme="minorBidi"/>
          <w:noProof/>
          <w:spacing w:val="0"/>
          <w:sz w:val="22"/>
          <w:szCs w:val="22"/>
        </w:rPr>
        <w:tab/>
      </w:r>
      <w:r>
        <w:rPr>
          <w:noProof/>
        </w:rPr>
        <w:t>Mapping H_PERSOON</w:t>
      </w:r>
      <w:r>
        <w:rPr>
          <w:noProof/>
        </w:rPr>
        <w:tab/>
      </w:r>
      <w:r>
        <w:rPr>
          <w:noProof/>
        </w:rPr>
        <w:fldChar w:fldCharType="begin"/>
      </w:r>
      <w:r>
        <w:rPr>
          <w:noProof/>
        </w:rPr>
        <w:instrText xml:space="preserve"> PAGEREF _Toc7616213 \h </w:instrText>
      </w:r>
      <w:r>
        <w:rPr>
          <w:noProof/>
        </w:rPr>
      </w:r>
      <w:r>
        <w:rPr>
          <w:noProof/>
        </w:rPr>
        <w:fldChar w:fldCharType="separate"/>
      </w:r>
      <w:r>
        <w:rPr>
          <w:noProof/>
        </w:rPr>
        <w:t>21</w:t>
      </w:r>
      <w:r>
        <w:rPr>
          <w:noProof/>
        </w:rPr>
        <w:fldChar w:fldCharType="end"/>
      </w:r>
    </w:p>
    <w:p w14:paraId="78E87647" w14:textId="77777777" w:rsidR="00297961" w:rsidRDefault="00297961">
      <w:pPr>
        <w:pStyle w:val="Inhopg3"/>
        <w:tabs>
          <w:tab w:val="left" w:pos="1140"/>
          <w:tab w:val="right" w:leader="dot" w:pos="9487"/>
        </w:tabs>
        <w:rPr>
          <w:rFonts w:asciiTheme="minorHAnsi" w:eastAsiaTheme="minorEastAsia" w:hAnsiTheme="minorHAnsi" w:cstheme="minorBidi"/>
          <w:noProof/>
          <w:spacing w:val="0"/>
          <w:sz w:val="22"/>
          <w:szCs w:val="22"/>
        </w:rPr>
      </w:pPr>
      <w:r>
        <w:rPr>
          <w:noProof/>
        </w:rPr>
        <w:t>4.1.3</w:t>
      </w:r>
      <w:r>
        <w:rPr>
          <w:rFonts w:asciiTheme="minorHAnsi" w:eastAsiaTheme="minorEastAsia" w:hAnsiTheme="minorHAnsi" w:cstheme="minorBidi"/>
          <w:noProof/>
          <w:spacing w:val="0"/>
          <w:sz w:val="22"/>
          <w:szCs w:val="22"/>
        </w:rPr>
        <w:tab/>
      </w:r>
      <w:r>
        <w:rPr>
          <w:noProof/>
        </w:rPr>
        <w:t>Hoofdselectie</w:t>
      </w:r>
      <w:r>
        <w:rPr>
          <w:noProof/>
        </w:rPr>
        <w:tab/>
      </w:r>
      <w:r>
        <w:rPr>
          <w:noProof/>
        </w:rPr>
        <w:fldChar w:fldCharType="begin"/>
      </w:r>
      <w:r>
        <w:rPr>
          <w:noProof/>
        </w:rPr>
        <w:instrText xml:space="preserve"> PAGEREF _Toc7616214 \h </w:instrText>
      </w:r>
      <w:r>
        <w:rPr>
          <w:noProof/>
        </w:rPr>
      </w:r>
      <w:r>
        <w:rPr>
          <w:noProof/>
        </w:rPr>
        <w:fldChar w:fldCharType="separate"/>
      </w:r>
      <w:r>
        <w:rPr>
          <w:noProof/>
        </w:rPr>
        <w:t>21</w:t>
      </w:r>
      <w:r>
        <w:rPr>
          <w:noProof/>
        </w:rPr>
        <w:fldChar w:fldCharType="end"/>
      </w:r>
    </w:p>
    <w:p w14:paraId="090E88F8" w14:textId="77777777" w:rsidR="00297961" w:rsidRDefault="00297961">
      <w:pPr>
        <w:pStyle w:val="Inhopg2"/>
        <w:tabs>
          <w:tab w:val="left" w:pos="950"/>
        </w:tabs>
        <w:rPr>
          <w:rFonts w:asciiTheme="minorHAnsi" w:eastAsiaTheme="minorEastAsia" w:hAnsiTheme="minorHAnsi" w:cstheme="minorBidi"/>
          <w:spacing w:val="0"/>
          <w:sz w:val="22"/>
          <w:szCs w:val="22"/>
        </w:rPr>
      </w:pPr>
      <w:r>
        <w:t>4.2</w:t>
      </w:r>
      <w:r>
        <w:rPr>
          <w:rFonts w:asciiTheme="minorHAnsi" w:eastAsiaTheme="minorEastAsia" w:hAnsiTheme="minorHAnsi" w:cstheme="minorBidi"/>
          <w:spacing w:val="0"/>
          <w:sz w:val="22"/>
          <w:szCs w:val="22"/>
        </w:rPr>
        <w:tab/>
      </w:r>
      <w:r>
        <w:t>H_GLOBAL_INTERMEDIARY_IDNR</w:t>
      </w:r>
      <w:r>
        <w:tab/>
      </w:r>
      <w:r>
        <w:fldChar w:fldCharType="begin"/>
      </w:r>
      <w:r>
        <w:instrText xml:space="preserve"> PAGEREF _Toc7616215 \h </w:instrText>
      </w:r>
      <w:r>
        <w:fldChar w:fldCharType="separate"/>
      </w:r>
      <w:r>
        <w:t>22</w:t>
      </w:r>
      <w:r>
        <w:fldChar w:fldCharType="end"/>
      </w:r>
    </w:p>
    <w:p w14:paraId="0DA93949" w14:textId="77777777" w:rsidR="00297961" w:rsidRDefault="00297961">
      <w:pPr>
        <w:pStyle w:val="Inhopg3"/>
        <w:tabs>
          <w:tab w:val="left" w:pos="1140"/>
          <w:tab w:val="right" w:leader="dot" w:pos="9487"/>
        </w:tabs>
        <w:rPr>
          <w:rFonts w:asciiTheme="minorHAnsi" w:eastAsiaTheme="minorEastAsia" w:hAnsiTheme="minorHAnsi" w:cstheme="minorBidi"/>
          <w:noProof/>
          <w:spacing w:val="0"/>
          <w:sz w:val="22"/>
          <w:szCs w:val="22"/>
        </w:rPr>
      </w:pPr>
      <w:r>
        <w:rPr>
          <w:noProof/>
        </w:rPr>
        <w:t>4.2.1</w:t>
      </w:r>
      <w:r>
        <w:rPr>
          <w:rFonts w:asciiTheme="minorHAnsi" w:eastAsiaTheme="minorEastAsia" w:hAnsiTheme="minorHAnsi" w:cstheme="minorBidi"/>
          <w:noProof/>
          <w:spacing w:val="0"/>
          <w:sz w:val="22"/>
          <w:szCs w:val="22"/>
        </w:rPr>
        <w:tab/>
      </w:r>
      <w:r>
        <w:rPr>
          <w:noProof/>
        </w:rPr>
        <w:t>Globale opzet</w:t>
      </w:r>
      <w:r>
        <w:rPr>
          <w:noProof/>
        </w:rPr>
        <w:tab/>
      </w:r>
      <w:r>
        <w:rPr>
          <w:noProof/>
        </w:rPr>
        <w:fldChar w:fldCharType="begin"/>
      </w:r>
      <w:r>
        <w:rPr>
          <w:noProof/>
        </w:rPr>
        <w:instrText xml:space="preserve"> PAGEREF _Toc7616216 \h </w:instrText>
      </w:r>
      <w:r>
        <w:rPr>
          <w:noProof/>
        </w:rPr>
      </w:r>
      <w:r>
        <w:rPr>
          <w:noProof/>
        </w:rPr>
        <w:fldChar w:fldCharType="separate"/>
      </w:r>
      <w:r>
        <w:rPr>
          <w:noProof/>
        </w:rPr>
        <w:t>22</w:t>
      </w:r>
      <w:r>
        <w:rPr>
          <w:noProof/>
        </w:rPr>
        <w:fldChar w:fldCharType="end"/>
      </w:r>
    </w:p>
    <w:p w14:paraId="300758EC" w14:textId="77777777" w:rsidR="00297961" w:rsidRDefault="00297961">
      <w:pPr>
        <w:pStyle w:val="Inhopg3"/>
        <w:tabs>
          <w:tab w:val="left" w:pos="1140"/>
          <w:tab w:val="right" w:leader="dot" w:pos="9487"/>
        </w:tabs>
        <w:rPr>
          <w:rFonts w:asciiTheme="minorHAnsi" w:eastAsiaTheme="minorEastAsia" w:hAnsiTheme="minorHAnsi" w:cstheme="minorBidi"/>
          <w:noProof/>
          <w:spacing w:val="0"/>
          <w:sz w:val="22"/>
          <w:szCs w:val="22"/>
        </w:rPr>
      </w:pPr>
      <w:r>
        <w:rPr>
          <w:noProof/>
        </w:rPr>
        <w:t>4.2.2</w:t>
      </w:r>
      <w:r>
        <w:rPr>
          <w:rFonts w:asciiTheme="minorHAnsi" w:eastAsiaTheme="minorEastAsia" w:hAnsiTheme="minorHAnsi" w:cstheme="minorBidi"/>
          <w:noProof/>
          <w:spacing w:val="0"/>
          <w:sz w:val="22"/>
          <w:szCs w:val="22"/>
        </w:rPr>
        <w:tab/>
      </w:r>
      <w:r>
        <w:rPr>
          <w:noProof/>
        </w:rPr>
        <w:t>Mapping H_GLOBAL_INTERMEDIARY_IDNR</w:t>
      </w:r>
      <w:r>
        <w:rPr>
          <w:noProof/>
        </w:rPr>
        <w:tab/>
      </w:r>
      <w:r>
        <w:rPr>
          <w:noProof/>
        </w:rPr>
        <w:fldChar w:fldCharType="begin"/>
      </w:r>
      <w:r>
        <w:rPr>
          <w:noProof/>
        </w:rPr>
        <w:instrText xml:space="preserve"> PAGEREF _Toc7616217 \h </w:instrText>
      </w:r>
      <w:r>
        <w:rPr>
          <w:noProof/>
        </w:rPr>
      </w:r>
      <w:r>
        <w:rPr>
          <w:noProof/>
        </w:rPr>
        <w:fldChar w:fldCharType="separate"/>
      </w:r>
      <w:r>
        <w:rPr>
          <w:noProof/>
        </w:rPr>
        <w:t>22</w:t>
      </w:r>
      <w:r>
        <w:rPr>
          <w:noProof/>
        </w:rPr>
        <w:fldChar w:fldCharType="end"/>
      </w:r>
    </w:p>
    <w:p w14:paraId="24EB2071" w14:textId="77777777" w:rsidR="00297961" w:rsidRDefault="00297961">
      <w:pPr>
        <w:pStyle w:val="Inhopg3"/>
        <w:tabs>
          <w:tab w:val="left" w:pos="1140"/>
          <w:tab w:val="right" w:leader="dot" w:pos="9487"/>
        </w:tabs>
        <w:rPr>
          <w:rFonts w:asciiTheme="minorHAnsi" w:eastAsiaTheme="minorEastAsia" w:hAnsiTheme="minorHAnsi" w:cstheme="minorBidi"/>
          <w:noProof/>
          <w:spacing w:val="0"/>
          <w:sz w:val="22"/>
          <w:szCs w:val="22"/>
        </w:rPr>
      </w:pPr>
      <w:r>
        <w:rPr>
          <w:noProof/>
        </w:rPr>
        <w:t>4.2.3</w:t>
      </w:r>
      <w:r>
        <w:rPr>
          <w:rFonts w:asciiTheme="minorHAnsi" w:eastAsiaTheme="minorEastAsia" w:hAnsiTheme="minorHAnsi" w:cstheme="minorBidi"/>
          <w:noProof/>
          <w:spacing w:val="0"/>
          <w:sz w:val="22"/>
          <w:szCs w:val="22"/>
        </w:rPr>
        <w:tab/>
      </w:r>
      <w:r>
        <w:rPr>
          <w:noProof/>
        </w:rPr>
        <w:t>Hoofdselectie Zending (HSEL_ZEN)</w:t>
      </w:r>
      <w:r>
        <w:rPr>
          <w:noProof/>
        </w:rPr>
        <w:tab/>
      </w:r>
      <w:r>
        <w:rPr>
          <w:noProof/>
        </w:rPr>
        <w:fldChar w:fldCharType="begin"/>
      </w:r>
      <w:r>
        <w:rPr>
          <w:noProof/>
        </w:rPr>
        <w:instrText xml:space="preserve"> PAGEREF _Toc7616218 \h </w:instrText>
      </w:r>
      <w:r>
        <w:rPr>
          <w:noProof/>
        </w:rPr>
      </w:r>
      <w:r>
        <w:rPr>
          <w:noProof/>
        </w:rPr>
        <w:fldChar w:fldCharType="separate"/>
      </w:r>
      <w:r>
        <w:rPr>
          <w:noProof/>
        </w:rPr>
        <w:t>22</w:t>
      </w:r>
      <w:r>
        <w:rPr>
          <w:noProof/>
        </w:rPr>
        <w:fldChar w:fldCharType="end"/>
      </w:r>
    </w:p>
    <w:p w14:paraId="6B484632" w14:textId="77777777" w:rsidR="00297961" w:rsidRDefault="00297961">
      <w:pPr>
        <w:pStyle w:val="Inhopg3"/>
        <w:tabs>
          <w:tab w:val="left" w:pos="1140"/>
          <w:tab w:val="right" w:leader="dot" w:pos="9487"/>
        </w:tabs>
        <w:rPr>
          <w:rFonts w:asciiTheme="minorHAnsi" w:eastAsiaTheme="minorEastAsia" w:hAnsiTheme="minorHAnsi" w:cstheme="minorBidi"/>
          <w:noProof/>
          <w:spacing w:val="0"/>
          <w:sz w:val="22"/>
          <w:szCs w:val="22"/>
        </w:rPr>
      </w:pPr>
      <w:r>
        <w:rPr>
          <w:noProof/>
        </w:rPr>
        <w:t>4.2.4</w:t>
      </w:r>
      <w:r>
        <w:rPr>
          <w:rFonts w:asciiTheme="minorHAnsi" w:eastAsiaTheme="minorEastAsia" w:hAnsiTheme="minorHAnsi" w:cstheme="minorBidi"/>
          <w:noProof/>
          <w:spacing w:val="0"/>
          <w:sz w:val="22"/>
          <w:szCs w:val="22"/>
        </w:rPr>
        <w:tab/>
      </w:r>
      <w:r>
        <w:rPr>
          <w:noProof/>
        </w:rPr>
        <w:t>Hoofdselectie Afwijkend (HSEL_AFW)</w:t>
      </w:r>
      <w:r>
        <w:rPr>
          <w:noProof/>
        </w:rPr>
        <w:tab/>
      </w:r>
      <w:r>
        <w:rPr>
          <w:noProof/>
        </w:rPr>
        <w:fldChar w:fldCharType="begin"/>
      </w:r>
      <w:r>
        <w:rPr>
          <w:noProof/>
        </w:rPr>
        <w:instrText xml:space="preserve"> PAGEREF _Toc7616219 \h </w:instrText>
      </w:r>
      <w:r>
        <w:rPr>
          <w:noProof/>
        </w:rPr>
      </w:r>
      <w:r>
        <w:rPr>
          <w:noProof/>
        </w:rPr>
        <w:fldChar w:fldCharType="separate"/>
      </w:r>
      <w:r>
        <w:rPr>
          <w:noProof/>
        </w:rPr>
        <w:t>23</w:t>
      </w:r>
      <w:r>
        <w:rPr>
          <w:noProof/>
        </w:rPr>
        <w:fldChar w:fldCharType="end"/>
      </w:r>
    </w:p>
    <w:p w14:paraId="4EB9E061" w14:textId="77777777" w:rsidR="00297961" w:rsidRDefault="00297961">
      <w:pPr>
        <w:pStyle w:val="Inhopg2"/>
        <w:tabs>
          <w:tab w:val="left" w:pos="950"/>
        </w:tabs>
        <w:rPr>
          <w:rFonts w:asciiTheme="minorHAnsi" w:eastAsiaTheme="minorEastAsia" w:hAnsiTheme="minorHAnsi" w:cstheme="minorBidi"/>
          <w:spacing w:val="0"/>
          <w:sz w:val="22"/>
          <w:szCs w:val="22"/>
        </w:rPr>
      </w:pPr>
      <w:r>
        <w:t>4.3</w:t>
      </w:r>
      <w:r>
        <w:rPr>
          <w:rFonts w:asciiTheme="minorHAnsi" w:eastAsiaTheme="minorEastAsia" w:hAnsiTheme="minorHAnsi" w:cstheme="minorBidi"/>
          <w:spacing w:val="0"/>
          <w:sz w:val="22"/>
          <w:szCs w:val="22"/>
        </w:rPr>
        <w:tab/>
      </w:r>
      <w:r>
        <w:t>H_ADRES</w:t>
      </w:r>
      <w:r>
        <w:tab/>
      </w:r>
      <w:r>
        <w:fldChar w:fldCharType="begin"/>
      </w:r>
      <w:r>
        <w:instrText xml:space="preserve"> PAGEREF _Toc7616220 \h </w:instrText>
      </w:r>
      <w:r>
        <w:fldChar w:fldCharType="separate"/>
      </w:r>
      <w:r>
        <w:t>23</w:t>
      </w:r>
      <w:r>
        <w:fldChar w:fldCharType="end"/>
      </w:r>
    </w:p>
    <w:p w14:paraId="4BE1B896" w14:textId="77777777" w:rsidR="00297961" w:rsidRDefault="00297961">
      <w:pPr>
        <w:pStyle w:val="Inhopg3"/>
        <w:tabs>
          <w:tab w:val="left" w:pos="1140"/>
          <w:tab w:val="right" w:leader="dot" w:pos="9487"/>
        </w:tabs>
        <w:rPr>
          <w:rFonts w:asciiTheme="minorHAnsi" w:eastAsiaTheme="minorEastAsia" w:hAnsiTheme="minorHAnsi" w:cstheme="minorBidi"/>
          <w:noProof/>
          <w:spacing w:val="0"/>
          <w:sz w:val="22"/>
          <w:szCs w:val="22"/>
        </w:rPr>
      </w:pPr>
      <w:r>
        <w:rPr>
          <w:noProof/>
        </w:rPr>
        <w:t>4.3.1</w:t>
      </w:r>
      <w:r>
        <w:rPr>
          <w:rFonts w:asciiTheme="minorHAnsi" w:eastAsiaTheme="minorEastAsia" w:hAnsiTheme="minorHAnsi" w:cstheme="minorBidi"/>
          <w:noProof/>
          <w:spacing w:val="0"/>
          <w:sz w:val="22"/>
          <w:szCs w:val="22"/>
        </w:rPr>
        <w:tab/>
      </w:r>
      <w:r>
        <w:rPr>
          <w:noProof/>
        </w:rPr>
        <w:t>Functionele beschrijving</w:t>
      </w:r>
      <w:r>
        <w:rPr>
          <w:noProof/>
        </w:rPr>
        <w:tab/>
      </w:r>
      <w:r>
        <w:rPr>
          <w:noProof/>
        </w:rPr>
        <w:fldChar w:fldCharType="begin"/>
      </w:r>
      <w:r>
        <w:rPr>
          <w:noProof/>
        </w:rPr>
        <w:instrText xml:space="preserve"> PAGEREF _Toc7616221 \h </w:instrText>
      </w:r>
      <w:r>
        <w:rPr>
          <w:noProof/>
        </w:rPr>
      </w:r>
      <w:r>
        <w:rPr>
          <w:noProof/>
        </w:rPr>
        <w:fldChar w:fldCharType="separate"/>
      </w:r>
      <w:r>
        <w:rPr>
          <w:noProof/>
        </w:rPr>
        <w:t>23</w:t>
      </w:r>
      <w:r>
        <w:rPr>
          <w:noProof/>
        </w:rPr>
        <w:fldChar w:fldCharType="end"/>
      </w:r>
    </w:p>
    <w:p w14:paraId="2D733A0B" w14:textId="77777777" w:rsidR="00297961" w:rsidRDefault="00297961">
      <w:pPr>
        <w:pStyle w:val="Inhopg3"/>
        <w:tabs>
          <w:tab w:val="left" w:pos="1140"/>
          <w:tab w:val="right" w:leader="dot" w:pos="9487"/>
        </w:tabs>
        <w:rPr>
          <w:rFonts w:asciiTheme="minorHAnsi" w:eastAsiaTheme="minorEastAsia" w:hAnsiTheme="minorHAnsi" w:cstheme="minorBidi"/>
          <w:noProof/>
          <w:spacing w:val="0"/>
          <w:sz w:val="22"/>
          <w:szCs w:val="22"/>
        </w:rPr>
      </w:pPr>
      <w:r>
        <w:rPr>
          <w:noProof/>
        </w:rPr>
        <w:t>4.3.2</w:t>
      </w:r>
      <w:r>
        <w:rPr>
          <w:rFonts w:asciiTheme="minorHAnsi" w:eastAsiaTheme="minorEastAsia" w:hAnsiTheme="minorHAnsi" w:cstheme="minorBidi"/>
          <w:noProof/>
          <w:spacing w:val="0"/>
          <w:sz w:val="22"/>
          <w:szCs w:val="22"/>
        </w:rPr>
        <w:tab/>
      </w:r>
      <w:r>
        <w:rPr>
          <w:noProof/>
        </w:rPr>
        <w:t>Mapping H_ADRES</w:t>
      </w:r>
      <w:r>
        <w:rPr>
          <w:noProof/>
        </w:rPr>
        <w:tab/>
      </w:r>
      <w:r>
        <w:rPr>
          <w:noProof/>
        </w:rPr>
        <w:fldChar w:fldCharType="begin"/>
      </w:r>
      <w:r>
        <w:rPr>
          <w:noProof/>
        </w:rPr>
        <w:instrText xml:space="preserve"> PAGEREF _Toc7616222 \h </w:instrText>
      </w:r>
      <w:r>
        <w:rPr>
          <w:noProof/>
        </w:rPr>
      </w:r>
      <w:r>
        <w:rPr>
          <w:noProof/>
        </w:rPr>
        <w:fldChar w:fldCharType="separate"/>
      </w:r>
      <w:r>
        <w:rPr>
          <w:noProof/>
        </w:rPr>
        <w:t>24</w:t>
      </w:r>
      <w:r>
        <w:rPr>
          <w:noProof/>
        </w:rPr>
        <w:fldChar w:fldCharType="end"/>
      </w:r>
    </w:p>
    <w:p w14:paraId="388692E3" w14:textId="77777777" w:rsidR="00297961" w:rsidRDefault="00297961">
      <w:pPr>
        <w:pStyle w:val="Inhopg2"/>
        <w:tabs>
          <w:tab w:val="left" w:pos="950"/>
        </w:tabs>
        <w:rPr>
          <w:rFonts w:asciiTheme="minorHAnsi" w:eastAsiaTheme="minorEastAsia" w:hAnsiTheme="minorHAnsi" w:cstheme="minorBidi"/>
          <w:spacing w:val="0"/>
          <w:sz w:val="22"/>
          <w:szCs w:val="22"/>
        </w:rPr>
      </w:pPr>
      <w:r>
        <w:t>4.4</w:t>
      </w:r>
      <w:r>
        <w:rPr>
          <w:rFonts w:asciiTheme="minorHAnsi" w:eastAsiaTheme="minorEastAsia" w:hAnsiTheme="minorHAnsi" w:cstheme="minorBidi"/>
          <w:spacing w:val="0"/>
          <w:sz w:val="22"/>
          <w:szCs w:val="22"/>
        </w:rPr>
        <w:tab/>
      </w:r>
      <w:r>
        <w:t>H_FIN_BERICHT</w:t>
      </w:r>
      <w:r>
        <w:tab/>
      </w:r>
      <w:r>
        <w:fldChar w:fldCharType="begin"/>
      </w:r>
      <w:r>
        <w:instrText xml:space="preserve"> PAGEREF _Toc7616223 \h </w:instrText>
      </w:r>
      <w:r>
        <w:fldChar w:fldCharType="separate"/>
      </w:r>
      <w:r>
        <w:t>25</w:t>
      </w:r>
      <w:r>
        <w:fldChar w:fldCharType="end"/>
      </w:r>
    </w:p>
    <w:p w14:paraId="1DBDCE9B" w14:textId="77777777" w:rsidR="00297961" w:rsidRDefault="00297961">
      <w:pPr>
        <w:pStyle w:val="Inhopg3"/>
        <w:tabs>
          <w:tab w:val="left" w:pos="1140"/>
          <w:tab w:val="right" w:leader="dot" w:pos="9487"/>
        </w:tabs>
        <w:rPr>
          <w:rFonts w:asciiTheme="minorHAnsi" w:eastAsiaTheme="minorEastAsia" w:hAnsiTheme="minorHAnsi" w:cstheme="minorBidi"/>
          <w:noProof/>
          <w:spacing w:val="0"/>
          <w:sz w:val="22"/>
          <w:szCs w:val="22"/>
        </w:rPr>
      </w:pPr>
      <w:r>
        <w:rPr>
          <w:noProof/>
        </w:rPr>
        <w:t>4.4.1</w:t>
      </w:r>
      <w:r>
        <w:rPr>
          <w:rFonts w:asciiTheme="minorHAnsi" w:eastAsiaTheme="minorEastAsia" w:hAnsiTheme="minorHAnsi" w:cstheme="minorBidi"/>
          <w:noProof/>
          <w:spacing w:val="0"/>
          <w:sz w:val="22"/>
          <w:szCs w:val="22"/>
        </w:rPr>
        <w:tab/>
      </w:r>
      <w:r>
        <w:rPr>
          <w:noProof/>
        </w:rPr>
        <w:t>Functionele beschrijving</w:t>
      </w:r>
      <w:r>
        <w:rPr>
          <w:noProof/>
        </w:rPr>
        <w:tab/>
      </w:r>
      <w:r>
        <w:rPr>
          <w:noProof/>
        </w:rPr>
        <w:fldChar w:fldCharType="begin"/>
      </w:r>
      <w:r>
        <w:rPr>
          <w:noProof/>
        </w:rPr>
        <w:instrText xml:space="preserve"> PAGEREF _Toc7616224 \h </w:instrText>
      </w:r>
      <w:r>
        <w:rPr>
          <w:noProof/>
        </w:rPr>
      </w:r>
      <w:r>
        <w:rPr>
          <w:noProof/>
        </w:rPr>
        <w:fldChar w:fldCharType="separate"/>
      </w:r>
      <w:r>
        <w:rPr>
          <w:noProof/>
        </w:rPr>
        <w:t>25</w:t>
      </w:r>
      <w:r>
        <w:rPr>
          <w:noProof/>
        </w:rPr>
        <w:fldChar w:fldCharType="end"/>
      </w:r>
    </w:p>
    <w:p w14:paraId="15ABD65F" w14:textId="77777777" w:rsidR="00297961" w:rsidRDefault="00297961">
      <w:pPr>
        <w:pStyle w:val="Inhopg2"/>
        <w:tabs>
          <w:tab w:val="left" w:pos="950"/>
        </w:tabs>
        <w:rPr>
          <w:rFonts w:asciiTheme="minorHAnsi" w:eastAsiaTheme="minorEastAsia" w:hAnsiTheme="minorHAnsi" w:cstheme="minorBidi"/>
          <w:spacing w:val="0"/>
          <w:sz w:val="22"/>
          <w:szCs w:val="22"/>
        </w:rPr>
      </w:pPr>
      <w:r>
        <w:t>4.5</w:t>
      </w:r>
      <w:r>
        <w:rPr>
          <w:rFonts w:asciiTheme="minorHAnsi" w:eastAsiaTheme="minorEastAsia" w:hAnsiTheme="minorHAnsi" w:cstheme="minorBidi"/>
          <w:spacing w:val="0"/>
          <w:sz w:val="22"/>
          <w:szCs w:val="22"/>
        </w:rPr>
        <w:tab/>
      </w:r>
      <w:r>
        <w:t>Hoofdselectie (HSEL)</w:t>
      </w:r>
      <w:r>
        <w:tab/>
      </w:r>
      <w:r>
        <w:fldChar w:fldCharType="begin"/>
      </w:r>
      <w:r>
        <w:instrText xml:space="preserve"> PAGEREF _Toc7616225 \h </w:instrText>
      </w:r>
      <w:r>
        <w:fldChar w:fldCharType="separate"/>
      </w:r>
      <w:r>
        <w:t>25</w:t>
      </w:r>
      <w:r>
        <w:fldChar w:fldCharType="end"/>
      </w:r>
    </w:p>
    <w:p w14:paraId="7C4BA79D" w14:textId="77777777" w:rsidR="00297961" w:rsidRDefault="00297961">
      <w:pPr>
        <w:pStyle w:val="Inhopg2"/>
        <w:tabs>
          <w:tab w:val="left" w:pos="950"/>
        </w:tabs>
        <w:rPr>
          <w:rFonts w:asciiTheme="minorHAnsi" w:eastAsiaTheme="minorEastAsia" w:hAnsiTheme="minorHAnsi" w:cstheme="minorBidi"/>
          <w:spacing w:val="0"/>
          <w:sz w:val="22"/>
          <w:szCs w:val="22"/>
        </w:rPr>
      </w:pPr>
      <w:r>
        <w:t>4.6</w:t>
      </w:r>
      <w:r>
        <w:rPr>
          <w:rFonts w:asciiTheme="minorHAnsi" w:eastAsiaTheme="minorEastAsia" w:hAnsiTheme="minorHAnsi" w:cstheme="minorBidi"/>
          <w:spacing w:val="0"/>
          <w:sz w:val="22"/>
          <w:szCs w:val="22"/>
        </w:rPr>
        <w:tab/>
      </w:r>
      <w:r>
        <w:t>H_FIN_MELDING</w:t>
      </w:r>
      <w:r>
        <w:tab/>
      </w:r>
      <w:r>
        <w:fldChar w:fldCharType="begin"/>
      </w:r>
      <w:r>
        <w:instrText xml:space="preserve"> PAGEREF _Toc7616226 \h </w:instrText>
      </w:r>
      <w:r>
        <w:fldChar w:fldCharType="separate"/>
      </w:r>
      <w:r>
        <w:t>26</w:t>
      </w:r>
      <w:r>
        <w:fldChar w:fldCharType="end"/>
      </w:r>
    </w:p>
    <w:p w14:paraId="7D6A3F92" w14:textId="77777777" w:rsidR="00297961" w:rsidRDefault="00297961">
      <w:pPr>
        <w:pStyle w:val="Inhopg3"/>
        <w:tabs>
          <w:tab w:val="left" w:pos="1140"/>
          <w:tab w:val="right" w:leader="dot" w:pos="9487"/>
        </w:tabs>
        <w:rPr>
          <w:rFonts w:asciiTheme="minorHAnsi" w:eastAsiaTheme="minorEastAsia" w:hAnsiTheme="minorHAnsi" w:cstheme="minorBidi"/>
          <w:noProof/>
          <w:spacing w:val="0"/>
          <w:sz w:val="22"/>
          <w:szCs w:val="22"/>
        </w:rPr>
      </w:pPr>
      <w:r>
        <w:rPr>
          <w:noProof/>
        </w:rPr>
        <w:t>4.6.1</w:t>
      </w:r>
      <w:r>
        <w:rPr>
          <w:rFonts w:asciiTheme="minorHAnsi" w:eastAsiaTheme="minorEastAsia" w:hAnsiTheme="minorHAnsi" w:cstheme="minorBidi"/>
          <w:noProof/>
          <w:spacing w:val="0"/>
          <w:sz w:val="22"/>
          <w:szCs w:val="22"/>
        </w:rPr>
        <w:tab/>
      </w:r>
      <w:r>
        <w:rPr>
          <w:noProof/>
        </w:rPr>
        <w:t>Functionele beschrijving</w:t>
      </w:r>
      <w:r>
        <w:rPr>
          <w:noProof/>
        </w:rPr>
        <w:tab/>
      </w:r>
      <w:r>
        <w:rPr>
          <w:noProof/>
        </w:rPr>
        <w:fldChar w:fldCharType="begin"/>
      </w:r>
      <w:r>
        <w:rPr>
          <w:noProof/>
        </w:rPr>
        <w:instrText xml:space="preserve"> PAGEREF _Toc7616227 \h </w:instrText>
      </w:r>
      <w:r>
        <w:rPr>
          <w:noProof/>
        </w:rPr>
      </w:r>
      <w:r>
        <w:rPr>
          <w:noProof/>
        </w:rPr>
        <w:fldChar w:fldCharType="separate"/>
      </w:r>
      <w:r>
        <w:rPr>
          <w:noProof/>
        </w:rPr>
        <w:t>26</w:t>
      </w:r>
      <w:r>
        <w:rPr>
          <w:noProof/>
        </w:rPr>
        <w:fldChar w:fldCharType="end"/>
      </w:r>
    </w:p>
    <w:p w14:paraId="7015C8E2" w14:textId="77777777" w:rsidR="00297961" w:rsidRDefault="00297961">
      <w:pPr>
        <w:pStyle w:val="Inhopg3"/>
        <w:tabs>
          <w:tab w:val="left" w:pos="1140"/>
          <w:tab w:val="right" w:leader="dot" w:pos="9487"/>
        </w:tabs>
        <w:rPr>
          <w:rFonts w:asciiTheme="minorHAnsi" w:eastAsiaTheme="minorEastAsia" w:hAnsiTheme="minorHAnsi" w:cstheme="minorBidi"/>
          <w:noProof/>
          <w:spacing w:val="0"/>
          <w:sz w:val="22"/>
          <w:szCs w:val="22"/>
        </w:rPr>
      </w:pPr>
      <w:r>
        <w:rPr>
          <w:noProof/>
        </w:rPr>
        <w:t>4.6.2</w:t>
      </w:r>
      <w:r>
        <w:rPr>
          <w:rFonts w:asciiTheme="minorHAnsi" w:eastAsiaTheme="minorEastAsia" w:hAnsiTheme="minorHAnsi" w:cstheme="minorBidi"/>
          <w:noProof/>
          <w:spacing w:val="0"/>
          <w:sz w:val="22"/>
          <w:szCs w:val="22"/>
        </w:rPr>
        <w:tab/>
      </w:r>
      <w:r>
        <w:rPr>
          <w:noProof/>
        </w:rPr>
        <w:t>Mapping H_FIN_MELDING</w:t>
      </w:r>
      <w:r>
        <w:rPr>
          <w:noProof/>
        </w:rPr>
        <w:tab/>
      </w:r>
      <w:r>
        <w:rPr>
          <w:noProof/>
        </w:rPr>
        <w:fldChar w:fldCharType="begin"/>
      </w:r>
      <w:r>
        <w:rPr>
          <w:noProof/>
        </w:rPr>
        <w:instrText xml:space="preserve"> PAGEREF _Toc7616228 \h </w:instrText>
      </w:r>
      <w:r>
        <w:rPr>
          <w:noProof/>
        </w:rPr>
      </w:r>
      <w:r>
        <w:rPr>
          <w:noProof/>
        </w:rPr>
        <w:fldChar w:fldCharType="separate"/>
      </w:r>
      <w:r>
        <w:rPr>
          <w:noProof/>
        </w:rPr>
        <w:t>26</w:t>
      </w:r>
      <w:r>
        <w:rPr>
          <w:noProof/>
        </w:rPr>
        <w:fldChar w:fldCharType="end"/>
      </w:r>
    </w:p>
    <w:p w14:paraId="0EC88841" w14:textId="77777777" w:rsidR="00297961" w:rsidRDefault="00297961">
      <w:pPr>
        <w:pStyle w:val="Inhopg2"/>
        <w:tabs>
          <w:tab w:val="left" w:pos="950"/>
        </w:tabs>
        <w:rPr>
          <w:rFonts w:asciiTheme="minorHAnsi" w:eastAsiaTheme="minorEastAsia" w:hAnsiTheme="minorHAnsi" w:cstheme="minorBidi"/>
          <w:spacing w:val="0"/>
          <w:sz w:val="22"/>
          <w:szCs w:val="22"/>
        </w:rPr>
      </w:pPr>
      <w:r>
        <w:t>4.7</w:t>
      </w:r>
      <w:r>
        <w:rPr>
          <w:rFonts w:asciiTheme="minorHAnsi" w:eastAsiaTheme="minorEastAsia" w:hAnsiTheme="minorHAnsi" w:cstheme="minorBidi"/>
          <w:spacing w:val="0"/>
          <w:sz w:val="22"/>
          <w:szCs w:val="22"/>
        </w:rPr>
        <w:tab/>
      </w:r>
      <w:r>
        <w:t>H_FIN_DEELNAME</w:t>
      </w:r>
      <w:r>
        <w:tab/>
      </w:r>
      <w:r>
        <w:fldChar w:fldCharType="begin"/>
      </w:r>
      <w:r>
        <w:instrText xml:space="preserve"> PAGEREF _Toc7616229 \h </w:instrText>
      </w:r>
      <w:r>
        <w:fldChar w:fldCharType="separate"/>
      </w:r>
      <w:r>
        <w:t>27</w:t>
      </w:r>
      <w:r>
        <w:fldChar w:fldCharType="end"/>
      </w:r>
    </w:p>
    <w:p w14:paraId="3E1FECB8" w14:textId="77777777" w:rsidR="00297961" w:rsidRDefault="00297961">
      <w:pPr>
        <w:pStyle w:val="Inhopg3"/>
        <w:tabs>
          <w:tab w:val="left" w:pos="1140"/>
          <w:tab w:val="right" w:leader="dot" w:pos="9487"/>
        </w:tabs>
        <w:rPr>
          <w:rFonts w:asciiTheme="minorHAnsi" w:eastAsiaTheme="minorEastAsia" w:hAnsiTheme="minorHAnsi" w:cstheme="minorBidi"/>
          <w:noProof/>
          <w:spacing w:val="0"/>
          <w:sz w:val="22"/>
          <w:szCs w:val="22"/>
        </w:rPr>
      </w:pPr>
      <w:r>
        <w:rPr>
          <w:noProof/>
        </w:rPr>
        <w:t>4.7.1</w:t>
      </w:r>
      <w:r>
        <w:rPr>
          <w:rFonts w:asciiTheme="minorHAnsi" w:eastAsiaTheme="minorEastAsia" w:hAnsiTheme="minorHAnsi" w:cstheme="minorBidi"/>
          <w:noProof/>
          <w:spacing w:val="0"/>
          <w:sz w:val="22"/>
          <w:szCs w:val="22"/>
        </w:rPr>
        <w:tab/>
      </w:r>
      <w:r>
        <w:rPr>
          <w:noProof/>
        </w:rPr>
        <w:t>Functionele beschrijving</w:t>
      </w:r>
      <w:r>
        <w:rPr>
          <w:noProof/>
        </w:rPr>
        <w:tab/>
      </w:r>
      <w:r>
        <w:rPr>
          <w:noProof/>
        </w:rPr>
        <w:fldChar w:fldCharType="begin"/>
      </w:r>
      <w:r>
        <w:rPr>
          <w:noProof/>
        </w:rPr>
        <w:instrText xml:space="preserve"> PAGEREF _Toc7616230 \h </w:instrText>
      </w:r>
      <w:r>
        <w:rPr>
          <w:noProof/>
        </w:rPr>
      </w:r>
      <w:r>
        <w:rPr>
          <w:noProof/>
        </w:rPr>
        <w:fldChar w:fldCharType="separate"/>
      </w:r>
      <w:r>
        <w:rPr>
          <w:noProof/>
        </w:rPr>
        <w:t>27</w:t>
      </w:r>
      <w:r>
        <w:rPr>
          <w:noProof/>
        </w:rPr>
        <w:fldChar w:fldCharType="end"/>
      </w:r>
    </w:p>
    <w:p w14:paraId="69C93724" w14:textId="77777777" w:rsidR="00297961" w:rsidRDefault="00297961">
      <w:pPr>
        <w:pStyle w:val="Inhopg3"/>
        <w:tabs>
          <w:tab w:val="left" w:pos="1140"/>
          <w:tab w:val="right" w:leader="dot" w:pos="9487"/>
        </w:tabs>
        <w:rPr>
          <w:rFonts w:asciiTheme="minorHAnsi" w:eastAsiaTheme="minorEastAsia" w:hAnsiTheme="minorHAnsi" w:cstheme="minorBidi"/>
          <w:noProof/>
          <w:spacing w:val="0"/>
          <w:sz w:val="22"/>
          <w:szCs w:val="22"/>
        </w:rPr>
      </w:pPr>
      <w:r>
        <w:rPr>
          <w:noProof/>
        </w:rPr>
        <w:t>4.7.2</w:t>
      </w:r>
      <w:r>
        <w:rPr>
          <w:rFonts w:asciiTheme="minorHAnsi" w:eastAsiaTheme="minorEastAsia" w:hAnsiTheme="minorHAnsi" w:cstheme="minorBidi"/>
          <w:noProof/>
          <w:spacing w:val="0"/>
          <w:sz w:val="22"/>
          <w:szCs w:val="22"/>
        </w:rPr>
        <w:tab/>
      </w:r>
      <w:r>
        <w:rPr>
          <w:noProof/>
        </w:rPr>
        <w:t>Mapping H_DEELNAME</w:t>
      </w:r>
      <w:r>
        <w:rPr>
          <w:noProof/>
        </w:rPr>
        <w:tab/>
      </w:r>
      <w:r>
        <w:rPr>
          <w:noProof/>
        </w:rPr>
        <w:fldChar w:fldCharType="begin"/>
      </w:r>
      <w:r>
        <w:rPr>
          <w:noProof/>
        </w:rPr>
        <w:instrText xml:space="preserve"> PAGEREF _Toc7616231 \h </w:instrText>
      </w:r>
      <w:r>
        <w:rPr>
          <w:noProof/>
        </w:rPr>
      </w:r>
      <w:r>
        <w:rPr>
          <w:noProof/>
        </w:rPr>
        <w:fldChar w:fldCharType="separate"/>
      </w:r>
      <w:r>
        <w:rPr>
          <w:noProof/>
        </w:rPr>
        <w:t>28</w:t>
      </w:r>
      <w:r>
        <w:rPr>
          <w:noProof/>
        </w:rPr>
        <w:fldChar w:fldCharType="end"/>
      </w:r>
    </w:p>
    <w:p w14:paraId="67555A49" w14:textId="77777777" w:rsidR="00297961" w:rsidRDefault="00297961">
      <w:pPr>
        <w:pStyle w:val="Inhopg1"/>
        <w:tabs>
          <w:tab w:val="left" w:pos="425"/>
        </w:tabs>
        <w:rPr>
          <w:rFonts w:asciiTheme="minorHAnsi" w:eastAsiaTheme="minorEastAsia" w:hAnsiTheme="minorHAnsi" w:cstheme="minorBidi"/>
          <w:spacing w:val="0"/>
          <w:sz w:val="22"/>
          <w:szCs w:val="22"/>
        </w:rPr>
      </w:pPr>
      <w:r>
        <w:t>5</w:t>
      </w:r>
      <w:r>
        <w:rPr>
          <w:rFonts w:asciiTheme="minorHAnsi" w:eastAsiaTheme="minorEastAsia" w:hAnsiTheme="minorHAnsi" w:cstheme="minorBidi"/>
          <w:spacing w:val="0"/>
          <w:sz w:val="22"/>
          <w:szCs w:val="22"/>
        </w:rPr>
        <w:tab/>
      </w:r>
      <w:r>
        <w:t>L_RBG_PERSOON_GIIN</w:t>
      </w:r>
      <w:r>
        <w:tab/>
      </w:r>
      <w:r>
        <w:fldChar w:fldCharType="begin"/>
      </w:r>
      <w:r>
        <w:instrText xml:space="preserve"> PAGEREF _Toc7616232 \h </w:instrText>
      </w:r>
      <w:r>
        <w:fldChar w:fldCharType="separate"/>
      </w:r>
      <w:r>
        <w:t>30</w:t>
      </w:r>
      <w:r>
        <w:fldChar w:fldCharType="end"/>
      </w:r>
    </w:p>
    <w:p w14:paraId="5075862C" w14:textId="77777777" w:rsidR="00297961" w:rsidRDefault="00297961">
      <w:pPr>
        <w:pStyle w:val="Inhopg2"/>
        <w:tabs>
          <w:tab w:val="left" w:pos="950"/>
        </w:tabs>
        <w:rPr>
          <w:rFonts w:asciiTheme="minorHAnsi" w:eastAsiaTheme="minorEastAsia" w:hAnsiTheme="minorHAnsi" w:cstheme="minorBidi"/>
          <w:spacing w:val="0"/>
          <w:sz w:val="22"/>
          <w:szCs w:val="22"/>
        </w:rPr>
      </w:pPr>
      <w:r>
        <w:t>5.1</w:t>
      </w:r>
      <w:r>
        <w:rPr>
          <w:rFonts w:asciiTheme="minorHAnsi" w:eastAsiaTheme="minorEastAsia" w:hAnsiTheme="minorHAnsi" w:cstheme="minorBidi"/>
          <w:spacing w:val="0"/>
          <w:sz w:val="22"/>
          <w:szCs w:val="22"/>
        </w:rPr>
        <w:tab/>
      </w:r>
      <w:r>
        <w:t>Globale werking</w:t>
      </w:r>
      <w:r>
        <w:tab/>
      </w:r>
      <w:r>
        <w:fldChar w:fldCharType="begin"/>
      </w:r>
      <w:r>
        <w:instrText xml:space="preserve"> PAGEREF _Toc7616233 \h </w:instrText>
      </w:r>
      <w:r>
        <w:fldChar w:fldCharType="separate"/>
      </w:r>
      <w:r>
        <w:t>30</w:t>
      </w:r>
      <w:r>
        <w:fldChar w:fldCharType="end"/>
      </w:r>
    </w:p>
    <w:p w14:paraId="47A93627" w14:textId="77777777" w:rsidR="00297961" w:rsidRDefault="00297961">
      <w:pPr>
        <w:pStyle w:val="Inhopg2"/>
        <w:tabs>
          <w:tab w:val="left" w:pos="950"/>
        </w:tabs>
        <w:rPr>
          <w:rFonts w:asciiTheme="minorHAnsi" w:eastAsiaTheme="minorEastAsia" w:hAnsiTheme="minorHAnsi" w:cstheme="minorBidi"/>
          <w:spacing w:val="0"/>
          <w:sz w:val="22"/>
          <w:szCs w:val="22"/>
        </w:rPr>
      </w:pPr>
      <w:r>
        <w:t>5.2</w:t>
      </w:r>
      <w:r>
        <w:rPr>
          <w:rFonts w:asciiTheme="minorHAnsi" w:eastAsiaTheme="minorEastAsia" w:hAnsiTheme="minorHAnsi" w:cstheme="minorBidi"/>
          <w:spacing w:val="0"/>
          <w:sz w:val="22"/>
          <w:szCs w:val="22"/>
        </w:rPr>
        <w:tab/>
      </w:r>
      <w:r>
        <w:t>Mapping L_RBG_PERSOON_GIIN</w:t>
      </w:r>
      <w:r>
        <w:tab/>
      </w:r>
      <w:r>
        <w:fldChar w:fldCharType="begin"/>
      </w:r>
      <w:r>
        <w:instrText xml:space="preserve"> PAGEREF _Toc7616234 \h </w:instrText>
      </w:r>
      <w:r>
        <w:fldChar w:fldCharType="separate"/>
      </w:r>
      <w:r>
        <w:t>30</w:t>
      </w:r>
      <w:r>
        <w:fldChar w:fldCharType="end"/>
      </w:r>
    </w:p>
    <w:p w14:paraId="418F4CC9" w14:textId="77777777" w:rsidR="00297961" w:rsidRDefault="00297961">
      <w:pPr>
        <w:pStyle w:val="Inhopg2"/>
        <w:tabs>
          <w:tab w:val="left" w:pos="950"/>
        </w:tabs>
        <w:rPr>
          <w:rFonts w:asciiTheme="minorHAnsi" w:eastAsiaTheme="minorEastAsia" w:hAnsiTheme="minorHAnsi" w:cstheme="minorBidi"/>
          <w:spacing w:val="0"/>
          <w:sz w:val="22"/>
          <w:szCs w:val="22"/>
        </w:rPr>
      </w:pPr>
      <w:r>
        <w:t>5.3</w:t>
      </w:r>
      <w:r>
        <w:rPr>
          <w:rFonts w:asciiTheme="minorHAnsi" w:eastAsiaTheme="minorEastAsia" w:hAnsiTheme="minorHAnsi" w:cstheme="minorBidi"/>
          <w:spacing w:val="0"/>
          <w:sz w:val="22"/>
          <w:szCs w:val="22"/>
        </w:rPr>
        <w:tab/>
      </w:r>
      <w:r>
        <w:t>Hoofdselectie (HSEL)</w:t>
      </w:r>
      <w:r>
        <w:tab/>
      </w:r>
      <w:r>
        <w:fldChar w:fldCharType="begin"/>
      </w:r>
      <w:r>
        <w:instrText xml:space="preserve"> PAGEREF _Toc7616235 \h </w:instrText>
      </w:r>
      <w:r>
        <w:fldChar w:fldCharType="separate"/>
      </w:r>
      <w:r>
        <w:t>30</w:t>
      </w:r>
      <w:r>
        <w:fldChar w:fldCharType="end"/>
      </w:r>
    </w:p>
    <w:p w14:paraId="318193F6" w14:textId="77777777" w:rsidR="00297961" w:rsidRDefault="00297961">
      <w:pPr>
        <w:pStyle w:val="Inhopg1"/>
        <w:tabs>
          <w:tab w:val="left" w:pos="425"/>
        </w:tabs>
        <w:rPr>
          <w:rFonts w:asciiTheme="minorHAnsi" w:eastAsiaTheme="minorEastAsia" w:hAnsiTheme="minorHAnsi" w:cstheme="minorBidi"/>
          <w:spacing w:val="0"/>
          <w:sz w:val="22"/>
          <w:szCs w:val="22"/>
        </w:rPr>
      </w:pPr>
      <w:r>
        <w:t>6</w:t>
      </w:r>
      <w:r>
        <w:rPr>
          <w:rFonts w:asciiTheme="minorHAnsi" w:eastAsiaTheme="minorEastAsia" w:hAnsiTheme="minorHAnsi" w:cstheme="minorBidi"/>
          <w:spacing w:val="0"/>
          <w:sz w:val="22"/>
          <w:szCs w:val="22"/>
        </w:rPr>
        <w:tab/>
      </w:r>
      <w:r>
        <w:t>L_RBG_PERSOONSADRES</w:t>
      </w:r>
      <w:r>
        <w:tab/>
      </w:r>
      <w:r>
        <w:fldChar w:fldCharType="begin"/>
      </w:r>
      <w:r>
        <w:instrText xml:space="preserve"> PAGEREF _Toc7616236 \h </w:instrText>
      </w:r>
      <w:r>
        <w:fldChar w:fldCharType="separate"/>
      </w:r>
      <w:r>
        <w:t>32</w:t>
      </w:r>
      <w:r>
        <w:fldChar w:fldCharType="end"/>
      </w:r>
    </w:p>
    <w:p w14:paraId="53160F25" w14:textId="77777777" w:rsidR="00297961" w:rsidRDefault="00297961">
      <w:pPr>
        <w:pStyle w:val="Inhopg2"/>
        <w:tabs>
          <w:tab w:val="left" w:pos="950"/>
        </w:tabs>
        <w:rPr>
          <w:rFonts w:asciiTheme="minorHAnsi" w:eastAsiaTheme="minorEastAsia" w:hAnsiTheme="minorHAnsi" w:cstheme="minorBidi"/>
          <w:spacing w:val="0"/>
          <w:sz w:val="22"/>
          <w:szCs w:val="22"/>
        </w:rPr>
      </w:pPr>
      <w:r>
        <w:t>6.1</w:t>
      </w:r>
      <w:r>
        <w:rPr>
          <w:rFonts w:asciiTheme="minorHAnsi" w:eastAsiaTheme="minorEastAsia" w:hAnsiTheme="minorHAnsi" w:cstheme="minorBidi"/>
          <w:spacing w:val="0"/>
          <w:sz w:val="22"/>
          <w:szCs w:val="22"/>
        </w:rPr>
        <w:tab/>
      </w:r>
      <w:r>
        <w:t>Globale werking</w:t>
      </w:r>
      <w:r>
        <w:tab/>
      </w:r>
      <w:r>
        <w:fldChar w:fldCharType="begin"/>
      </w:r>
      <w:r>
        <w:instrText xml:space="preserve"> PAGEREF _Toc7616237 \h </w:instrText>
      </w:r>
      <w:r>
        <w:fldChar w:fldCharType="separate"/>
      </w:r>
      <w:r>
        <w:t>32</w:t>
      </w:r>
      <w:r>
        <w:fldChar w:fldCharType="end"/>
      </w:r>
    </w:p>
    <w:p w14:paraId="104FE2EC" w14:textId="77777777" w:rsidR="00297961" w:rsidRDefault="00297961">
      <w:pPr>
        <w:pStyle w:val="Inhopg2"/>
        <w:tabs>
          <w:tab w:val="left" w:pos="950"/>
        </w:tabs>
        <w:rPr>
          <w:rFonts w:asciiTheme="minorHAnsi" w:eastAsiaTheme="minorEastAsia" w:hAnsiTheme="minorHAnsi" w:cstheme="minorBidi"/>
          <w:spacing w:val="0"/>
          <w:sz w:val="22"/>
          <w:szCs w:val="22"/>
        </w:rPr>
      </w:pPr>
      <w:r>
        <w:t>6.2</w:t>
      </w:r>
      <w:r>
        <w:rPr>
          <w:rFonts w:asciiTheme="minorHAnsi" w:eastAsiaTheme="minorEastAsia" w:hAnsiTheme="minorHAnsi" w:cstheme="minorBidi"/>
          <w:spacing w:val="0"/>
          <w:sz w:val="22"/>
          <w:szCs w:val="22"/>
        </w:rPr>
        <w:tab/>
      </w:r>
      <w:r>
        <w:t>Mapping L_RBG_PERSOONSADRES</w:t>
      </w:r>
      <w:r>
        <w:tab/>
      </w:r>
      <w:r>
        <w:fldChar w:fldCharType="begin"/>
      </w:r>
      <w:r>
        <w:instrText xml:space="preserve"> PAGEREF _Toc7616238 \h </w:instrText>
      </w:r>
      <w:r>
        <w:fldChar w:fldCharType="separate"/>
      </w:r>
      <w:r>
        <w:t>32</w:t>
      </w:r>
      <w:r>
        <w:fldChar w:fldCharType="end"/>
      </w:r>
    </w:p>
    <w:p w14:paraId="63C14176" w14:textId="77777777" w:rsidR="00297961" w:rsidRDefault="00297961">
      <w:pPr>
        <w:pStyle w:val="Inhopg2"/>
        <w:tabs>
          <w:tab w:val="left" w:pos="950"/>
        </w:tabs>
        <w:rPr>
          <w:rFonts w:asciiTheme="minorHAnsi" w:eastAsiaTheme="minorEastAsia" w:hAnsiTheme="minorHAnsi" w:cstheme="minorBidi"/>
          <w:spacing w:val="0"/>
          <w:sz w:val="22"/>
          <w:szCs w:val="22"/>
        </w:rPr>
      </w:pPr>
      <w:r>
        <w:t>6.3</w:t>
      </w:r>
      <w:r>
        <w:rPr>
          <w:rFonts w:asciiTheme="minorHAnsi" w:eastAsiaTheme="minorEastAsia" w:hAnsiTheme="minorHAnsi" w:cstheme="minorBidi"/>
          <w:spacing w:val="0"/>
          <w:sz w:val="22"/>
          <w:szCs w:val="22"/>
        </w:rPr>
        <w:tab/>
      </w:r>
      <w:r>
        <w:t>Hoofdselectie (HSEL)</w:t>
      </w:r>
      <w:r>
        <w:tab/>
      </w:r>
      <w:r>
        <w:fldChar w:fldCharType="begin"/>
      </w:r>
      <w:r>
        <w:instrText xml:space="preserve"> PAGEREF _Toc7616239 \h </w:instrText>
      </w:r>
      <w:r>
        <w:fldChar w:fldCharType="separate"/>
      </w:r>
      <w:r>
        <w:t>32</w:t>
      </w:r>
      <w:r>
        <w:fldChar w:fldCharType="end"/>
      </w:r>
    </w:p>
    <w:p w14:paraId="07F941E2" w14:textId="77777777" w:rsidR="00297961" w:rsidRDefault="00297961">
      <w:pPr>
        <w:pStyle w:val="Inhopg1"/>
        <w:tabs>
          <w:tab w:val="left" w:pos="425"/>
        </w:tabs>
        <w:rPr>
          <w:rFonts w:asciiTheme="minorHAnsi" w:eastAsiaTheme="minorEastAsia" w:hAnsiTheme="minorHAnsi" w:cstheme="minorBidi"/>
          <w:spacing w:val="0"/>
          <w:sz w:val="22"/>
          <w:szCs w:val="22"/>
        </w:rPr>
      </w:pPr>
      <w:r>
        <w:t>7</w:t>
      </w:r>
      <w:r>
        <w:rPr>
          <w:rFonts w:asciiTheme="minorHAnsi" w:eastAsiaTheme="minorEastAsia" w:hAnsiTheme="minorHAnsi" w:cstheme="minorBidi"/>
          <w:spacing w:val="0"/>
          <w:sz w:val="22"/>
          <w:szCs w:val="22"/>
        </w:rPr>
        <w:tab/>
      </w:r>
      <w:r>
        <w:t>L_RBG_PERSOON_FIN_BERICHT</w:t>
      </w:r>
      <w:r>
        <w:tab/>
      </w:r>
      <w:r>
        <w:fldChar w:fldCharType="begin"/>
      </w:r>
      <w:r>
        <w:instrText xml:space="preserve"> PAGEREF _Toc7616240 \h </w:instrText>
      </w:r>
      <w:r>
        <w:fldChar w:fldCharType="separate"/>
      </w:r>
      <w:r>
        <w:t>34</w:t>
      </w:r>
      <w:r>
        <w:fldChar w:fldCharType="end"/>
      </w:r>
    </w:p>
    <w:p w14:paraId="006131CE" w14:textId="77777777" w:rsidR="00297961" w:rsidRDefault="00297961">
      <w:pPr>
        <w:pStyle w:val="Inhopg2"/>
        <w:tabs>
          <w:tab w:val="left" w:pos="950"/>
        </w:tabs>
        <w:rPr>
          <w:rFonts w:asciiTheme="minorHAnsi" w:eastAsiaTheme="minorEastAsia" w:hAnsiTheme="minorHAnsi" w:cstheme="minorBidi"/>
          <w:spacing w:val="0"/>
          <w:sz w:val="22"/>
          <w:szCs w:val="22"/>
        </w:rPr>
      </w:pPr>
      <w:r>
        <w:t>7.1</w:t>
      </w:r>
      <w:r>
        <w:rPr>
          <w:rFonts w:asciiTheme="minorHAnsi" w:eastAsiaTheme="minorEastAsia" w:hAnsiTheme="minorHAnsi" w:cstheme="minorBidi"/>
          <w:spacing w:val="0"/>
          <w:sz w:val="22"/>
          <w:szCs w:val="22"/>
        </w:rPr>
        <w:tab/>
      </w:r>
      <w:r>
        <w:t>Globale werking</w:t>
      </w:r>
      <w:r>
        <w:tab/>
      </w:r>
      <w:r>
        <w:fldChar w:fldCharType="begin"/>
      </w:r>
      <w:r>
        <w:instrText xml:space="preserve"> PAGEREF _Toc7616241 \h </w:instrText>
      </w:r>
      <w:r>
        <w:fldChar w:fldCharType="separate"/>
      </w:r>
      <w:r>
        <w:t>34</w:t>
      </w:r>
      <w:r>
        <w:fldChar w:fldCharType="end"/>
      </w:r>
    </w:p>
    <w:p w14:paraId="2BC04FE1" w14:textId="77777777" w:rsidR="00297961" w:rsidRDefault="00297961">
      <w:pPr>
        <w:pStyle w:val="Inhopg2"/>
        <w:tabs>
          <w:tab w:val="left" w:pos="950"/>
        </w:tabs>
        <w:rPr>
          <w:rFonts w:asciiTheme="minorHAnsi" w:eastAsiaTheme="minorEastAsia" w:hAnsiTheme="minorHAnsi" w:cstheme="minorBidi"/>
          <w:spacing w:val="0"/>
          <w:sz w:val="22"/>
          <w:szCs w:val="22"/>
        </w:rPr>
      </w:pPr>
      <w:r>
        <w:t>7.2</w:t>
      </w:r>
      <w:r>
        <w:rPr>
          <w:rFonts w:asciiTheme="minorHAnsi" w:eastAsiaTheme="minorEastAsia" w:hAnsiTheme="minorHAnsi" w:cstheme="minorBidi"/>
          <w:spacing w:val="0"/>
          <w:sz w:val="22"/>
          <w:szCs w:val="22"/>
        </w:rPr>
        <w:tab/>
      </w:r>
      <w:r>
        <w:t>Mapping L_RBG_PERSOON_FIN_BERICHT</w:t>
      </w:r>
      <w:r>
        <w:tab/>
      </w:r>
      <w:r>
        <w:fldChar w:fldCharType="begin"/>
      </w:r>
      <w:r>
        <w:instrText xml:space="preserve"> PAGEREF _Toc7616242 \h </w:instrText>
      </w:r>
      <w:r>
        <w:fldChar w:fldCharType="separate"/>
      </w:r>
      <w:r>
        <w:t>34</w:t>
      </w:r>
      <w:r>
        <w:fldChar w:fldCharType="end"/>
      </w:r>
    </w:p>
    <w:p w14:paraId="0BC52C61" w14:textId="77777777" w:rsidR="00297961" w:rsidRDefault="00297961">
      <w:pPr>
        <w:pStyle w:val="Inhopg2"/>
        <w:tabs>
          <w:tab w:val="left" w:pos="950"/>
        </w:tabs>
        <w:rPr>
          <w:rFonts w:asciiTheme="minorHAnsi" w:eastAsiaTheme="minorEastAsia" w:hAnsiTheme="minorHAnsi" w:cstheme="minorBidi"/>
          <w:spacing w:val="0"/>
          <w:sz w:val="22"/>
          <w:szCs w:val="22"/>
        </w:rPr>
      </w:pPr>
      <w:r>
        <w:t>7.3</w:t>
      </w:r>
      <w:r>
        <w:rPr>
          <w:rFonts w:asciiTheme="minorHAnsi" w:eastAsiaTheme="minorEastAsia" w:hAnsiTheme="minorHAnsi" w:cstheme="minorBidi"/>
          <w:spacing w:val="0"/>
          <w:sz w:val="22"/>
          <w:szCs w:val="22"/>
        </w:rPr>
        <w:tab/>
      </w:r>
      <w:r>
        <w:t>Hoofdselectie (HSEL)</w:t>
      </w:r>
      <w:r>
        <w:tab/>
      </w:r>
      <w:r>
        <w:fldChar w:fldCharType="begin"/>
      </w:r>
      <w:r>
        <w:instrText xml:space="preserve"> PAGEREF _Toc7616243 \h </w:instrText>
      </w:r>
      <w:r>
        <w:fldChar w:fldCharType="separate"/>
      </w:r>
      <w:r>
        <w:t>34</w:t>
      </w:r>
      <w:r>
        <w:fldChar w:fldCharType="end"/>
      </w:r>
    </w:p>
    <w:p w14:paraId="26444B99" w14:textId="77777777" w:rsidR="00297961" w:rsidRDefault="00297961">
      <w:pPr>
        <w:pStyle w:val="Inhopg1"/>
        <w:tabs>
          <w:tab w:val="left" w:pos="425"/>
        </w:tabs>
        <w:rPr>
          <w:rFonts w:asciiTheme="minorHAnsi" w:eastAsiaTheme="minorEastAsia" w:hAnsiTheme="minorHAnsi" w:cstheme="minorBidi"/>
          <w:spacing w:val="0"/>
          <w:sz w:val="22"/>
          <w:szCs w:val="22"/>
        </w:rPr>
      </w:pPr>
      <w:r>
        <w:t>8</w:t>
      </w:r>
      <w:r>
        <w:rPr>
          <w:rFonts w:asciiTheme="minorHAnsi" w:eastAsiaTheme="minorEastAsia" w:hAnsiTheme="minorHAnsi" w:cstheme="minorBidi"/>
          <w:spacing w:val="0"/>
          <w:sz w:val="22"/>
          <w:szCs w:val="22"/>
        </w:rPr>
        <w:tab/>
      </w:r>
      <w:r>
        <w:t>L_RBG_FIN_BERICHT_FIN_MELDING</w:t>
      </w:r>
      <w:r>
        <w:tab/>
      </w:r>
      <w:r>
        <w:fldChar w:fldCharType="begin"/>
      </w:r>
      <w:r>
        <w:instrText xml:space="preserve"> PAGEREF _Toc7616244 \h </w:instrText>
      </w:r>
      <w:r>
        <w:fldChar w:fldCharType="separate"/>
      </w:r>
      <w:r>
        <w:t>36</w:t>
      </w:r>
      <w:r>
        <w:fldChar w:fldCharType="end"/>
      </w:r>
    </w:p>
    <w:p w14:paraId="2514F590" w14:textId="77777777" w:rsidR="00297961" w:rsidRDefault="00297961">
      <w:pPr>
        <w:pStyle w:val="Inhopg2"/>
        <w:tabs>
          <w:tab w:val="left" w:pos="950"/>
        </w:tabs>
        <w:rPr>
          <w:rFonts w:asciiTheme="minorHAnsi" w:eastAsiaTheme="minorEastAsia" w:hAnsiTheme="minorHAnsi" w:cstheme="minorBidi"/>
          <w:spacing w:val="0"/>
          <w:sz w:val="22"/>
          <w:szCs w:val="22"/>
        </w:rPr>
      </w:pPr>
      <w:r>
        <w:t>8.1</w:t>
      </w:r>
      <w:r>
        <w:rPr>
          <w:rFonts w:asciiTheme="minorHAnsi" w:eastAsiaTheme="minorEastAsia" w:hAnsiTheme="minorHAnsi" w:cstheme="minorBidi"/>
          <w:spacing w:val="0"/>
          <w:sz w:val="22"/>
          <w:szCs w:val="22"/>
        </w:rPr>
        <w:tab/>
      </w:r>
      <w:r>
        <w:t>Globale werking</w:t>
      </w:r>
      <w:r>
        <w:tab/>
      </w:r>
      <w:r>
        <w:fldChar w:fldCharType="begin"/>
      </w:r>
      <w:r>
        <w:instrText xml:space="preserve"> PAGEREF _Toc7616245 \h </w:instrText>
      </w:r>
      <w:r>
        <w:fldChar w:fldCharType="separate"/>
      </w:r>
      <w:r>
        <w:t>36</w:t>
      </w:r>
      <w:r>
        <w:fldChar w:fldCharType="end"/>
      </w:r>
    </w:p>
    <w:p w14:paraId="301D6C01" w14:textId="77777777" w:rsidR="00297961" w:rsidRDefault="00297961">
      <w:pPr>
        <w:pStyle w:val="Inhopg2"/>
        <w:tabs>
          <w:tab w:val="left" w:pos="950"/>
        </w:tabs>
        <w:rPr>
          <w:rFonts w:asciiTheme="minorHAnsi" w:eastAsiaTheme="minorEastAsia" w:hAnsiTheme="minorHAnsi" w:cstheme="minorBidi"/>
          <w:spacing w:val="0"/>
          <w:sz w:val="22"/>
          <w:szCs w:val="22"/>
        </w:rPr>
      </w:pPr>
      <w:r>
        <w:t>8.2</w:t>
      </w:r>
      <w:r>
        <w:rPr>
          <w:rFonts w:asciiTheme="minorHAnsi" w:eastAsiaTheme="minorEastAsia" w:hAnsiTheme="minorHAnsi" w:cstheme="minorBidi"/>
          <w:spacing w:val="0"/>
          <w:sz w:val="22"/>
          <w:szCs w:val="22"/>
        </w:rPr>
        <w:tab/>
      </w:r>
      <w:r>
        <w:t>Mapping L_RBG_FIN_BERICHT_FIN_MELDING</w:t>
      </w:r>
      <w:r>
        <w:tab/>
      </w:r>
      <w:r>
        <w:fldChar w:fldCharType="begin"/>
      </w:r>
      <w:r>
        <w:instrText xml:space="preserve"> PAGEREF _Toc7616246 \h </w:instrText>
      </w:r>
      <w:r>
        <w:fldChar w:fldCharType="separate"/>
      </w:r>
      <w:r>
        <w:t>36</w:t>
      </w:r>
      <w:r>
        <w:fldChar w:fldCharType="end"/>
      </w:r>
    </w:p>
    <w:p w14:paraId="73C54245" w14:textId="77777777" w:rsidR="00297961" w:rsidRDefault="00297961">
      <w:pPr>
        <w:pStyle w:val="Inhopg2"/>
        <w:tabs>
          <w:tab w:val="left" w:pos="950"/>
        </w:tabs>
        <w:rPr>
          <w:rFonts w:asciiTheme="minorHAnsi" w:eastAsiaTheme="minorEastAsia" w:hAnsiTheme="minorHAnsi" w:cstheme="minorBidi"/>
          <w:spacing w:val="0"/>
          <w:sz w:val="22"/>
          <w:szCs w:val="22"/>
        </w:rPr>
      </w:pPr>
      <w:r>
        <w:t>8.3</w:t>
      </w:r>
      <w:r>
        <w:rPr>
          <w:rFonts w:asciiTheme="minorHAnsi" w:eastAsiaTheme="minorEastAsia" w:hAnsiTheme="minorHAnsi" w:cstheme="minorBidi"/>
          <w:spacing w:val="0"/>
          <w:sz w:val="22"/>
          <w:szCs w:val="22"/>
        </w:rPr>
        <w:tab/>
      </w:r>
      <w:r>
        <w:t>Hoofdselectie (HSEL)</w:t>
      </w:r>
      <w:r>
        <w:tab/>
      </w:r>
      <w:r>
        <w:fldChar w:fldCharType="begin"/>
      </w:r>
      <w:r>
        <w:instrText xml:space="preserve"> PAGEREF _Toc7616247 \h </w:instrText>
      </w:r>
      <w:r>
        <w:fldChar w:fldCharType="separate"/>
      </w:r>
      <w:r>
        <w:t>36</w:t>
      </w:r>
      <w:r>
        <w:fldChar w:fldCharType="end"/>
      </w:r>
    </w:p>
    <w:p w14:paraId="718C3E16" w14:textId="77777777" w:rsidR="00297961" w:rsidRDefault="00297961">
      <w:pPr>
        <w:pStyle w:val="Inhopg1"/>
        <w:tabs>
          <w:tab w:val="left" w:pos="425"/>
        </w:tabs>
        <w:rPr>
          <w:rFonts w:asciiTheme="minorHAnsi" w:eastAsiaTheme="minorEastAsia" w:hAnsiTheme="minorHAnsi" w:cstheme="minorBidi"/>
          <w:spacing w:val="0"/>
          <w:sz w:val="22"/>
          <w:szCs w:val="22"/>
        </w:rPr>
      </w:pPr>
      <w:r>
        <w:t>9</w:t>
      </w:r>
      <w:r>
        <w:rPr>
          <w:rFonts w:asciiTheme="minorHAnsi" w:eastAsiaTheme="minorEastAsia" w:hAnsiTheme="minorHAnsi" w:cstheme="minorBidi"/>
          <w:spacing w:val="0"/>
          <w:sz w:val="22"/>
          <w:szCs w:val="22"/>
        </w:rPr>
        <w:tab/>
      </w:r>
      <w:r>
        <w:t>L_RBG_FIN_MELDING_GIIN_AFW</w:t>
      </w:r>
      <w:r>
        <w:tab/>
      </w:r>
      <w:r>
        <w:fldChar w:fldCharType="begin"/>
      </w:r>
      <w:r>
        <w:instrText xml:space="preserve"> PAGEREF _Toc7616248 \h </w:instrText>
      </w:r>
      <w:r>
        <w:fldChar w:fldCharType="separate"/>
      </w:r>
      <w:r>
        <w:t>38</w:t>
      </w:r>
      <w:r>
        <w:fldChar w:fldCharType="end"/>
      </w:r>
    </w:p>
    <w:p w14:paraId="2C36B6EC" w14:textId="77777777" w:rsidR="00297961" w:rsidRDefault="00297961">
      <w:pPr>
        <w:pStyle w:val="Inhopg2"/>
        <w:tabs>
          <w:tab w:val="left" w:pos="950"/>
        </w:tabs>
        <w:rPr>
          <w:rFonts w:asciiTheme="minorHAnsi" w:eastAsiaTheme="minorEastAsia" w:hAnsiTheme="minorHAnsi" w:cstheme="minorBidi"/>
          <w:spacing w:val="0"/>
          <w:sz w:val="22"/>
          <w:szCs w:val="22"/>
        </w:rPr>
      </w:pPr>
      <w:r>
        <w:t>9.1</w:t>
      </w:r>
      <w:r>
        <w:rPr>
          <w:rFonts w:asciiTheme="minorHAnsi" w:eastAsiaTheme="minorEastAsia" w:hAnsiTheme="minorHAnsi" w:cstheme="minorBidi"/>
          <w:spacing w:val="0"/>
          <w:sz w:val="22"/>
          <w:szCs w:val="22"/>
        </w:rPr>
        <w:tab/>
      </w:r>
      <w:r>
        <w:t>Globale werking</w:t>
      </w:r>
      <w:r>
        <w:tab/>
      </w:r>
      <w:r>
        <w:fldChar w:fldCharType="begin"/>
      </w:r>
      <w:r>
        <w:instrText xml:space="preserve"> PAGEREF _Toc7616249 \h </w:instrText>
      </w:r>
      <w:r>
        <w:fldChar w:fldCharType="separate"/>
      </w:r>
      <w:r>
        <w:t>38</w:t>
      </w:r>
      <w:r>
        <w:fldChar w:fldCharType="end"/>
      </w:r>
    </w:p>
    <w:p w14:paraId="4A1448FC" w14:textId="77777777" w:rsidR="00297961" w:rsidRDefault="00297961">
      <w:pPr>
        <w:pStyle w:val="Inhopg2"/>
        <w:tabs>
          <w:tab w:val="left" w:pos="950"/>
        </w:tabs>
        <w:rPr>
          <w:rFonts w:asciiTheme="minorHAnsi" w:eastAsiaTheme="minorEastAsia" w:hAnsiTheme="minorHAnsi" w:cstheme="minorBidi"/>
          <w:spacing w:val="0"/>
          <w:sz w:val="22"/>
          <w:szCs w:val="22"/>
        </w:rPr>
      </w:pPr>
      <w:r>
        <w:t>9.2</w:t>
      </w:r>
      <w:r>
        <w:rPr>
          <w:rFonts w:asciiTheme="minorHAnsi" w:eastAsiaTheme="minorEastAsia" w:hAnsiTheme="minorHAnsi" w:cstheme="minorBidi"/>
          <w:spacing w:val="0"/>
          <w:sz w:val="22"/>
          <w:szCs w:val="22"/>
        </w:rPr>
        <w:tab/>
      </w:r>
      <w:r>
        <w:t>Mapping L_RBG_FIN_MELDING_GIIN_AFW</w:t>
      </w:r>
      <w:r>
        <w:tab/>
      </w:r>
      <w:r>
        <w:fldChar w:fldCharType="begin"/>
      </w:r>
      <w:r>
        <w:instrText xml:space="preserve"> PAGEREF _Toc7616250 \h </w:instrText>
      </w:r>
      <w:r>
        <w:fldChar w:fldCharType="separate"/>
      </w:r>
      <w:r>
        <w:t>38</w:t>
      </w:r>
      <w:r>
        <w:fldChar w:fldCharType="end"/>
      </w:r>
    </w:p>
    <w:p w14:paraId="0740CFCE" w14:textId="77777777" w:rsidR="00297961" w:rsidRDefault="00297961">
      <w:pPr>
        <w:pStyle w:val="Inhopg2"/>
        <w:tabs>
          <w:tab w:val="left" w:pos="950"/>
        </w:tabs>
        <w:rPr>
          <w:rFonts w:asciiTheme="minorHAnsi" w:eastAsiaTheme="minorEastAsia" w:hAnsiTheme="minorHAnsi" w:cstheme="minorBidi"/>
          <w:spacing w:val="0"/>
          <w:sz w:val="22"/>
          <w:szCs w:val="22"/>
        </w:rPr>
      </w:pPr>
      <w:r>
        <w:t>9.3</w:t>
      </w:r>
      <w:r>
        <w:rPr>
          <w:rFonts w:asciiTheme="minorHAnsi" w:eastAsiaTheme="minorEastAsia" w:hAnsiTheme="minorHAnsi" w:cstheme="minorBidi"/>
          <w:spacing w:val="0"/>
          <w:sz w:val="22"/>
          <w:szCs w:val="22"/>
        </w:rPr>
        <w:tab/>
      </w:r>
      <w:r>
        <w:t>Hoofdselectie (HSEL)</w:t>
      </w:r>
      <w:r>
        <w:tab/>
      </w:r>
      <w:r>
        <w:fldChar w:fldCharType="begin"/>
      </w:r>
      <w:r>
        <w:instrText xml:space="preserve"> PAGEREF _Toc7616251 \h </w:instrText>
      </w:r>
      <w:r>
        <w:fldChar w:fldCharType="separate"/>
      </w:r>
      <w:r>
        <w:t>38</w:t>
      </w:r>
      <w:r>
        <w:fldChar w:fldCharType="end"/>
      </w:r>
    </w:p>
    <w:p w14:paraId="5C70C6A9" w14:textId="77777777" w:rsidR="00297961" w:rsidRDefault="00297961">
      <w:pPr>
        <w:pStyle w:val="Inhopg1"/>
        <w:tabs>
          <w:tab w:val="left" w:pos="570"/>
        </w:tabs>
        <w:rPr>
          <w:rFonts w:asciiTheme="minorHAnsi" w:eastAsiaTheme="minorEastAsia" w:hAnsiTheme="minorHAnsi" w:cstheme="minorBidi"/>
          <w:spacing w:val="0"/>
          <w:sz w:val="22"/>
          <w:szCs w:val="22"/>
        </w:rPr>
      </w:pPr>
      <w:r>
        <w:t>10</w:t>
      </w:r>
      <w:r>
        <w:rPr>
          <w:rFonts w:asciiTheme="minorHAnsi" w:eastAsiaTheme="minorEastAsia" w:hAnsiTheme="minorHAnsi" w:cstheme="minorBidi"/>
          <w:spacing w:val="0"/>
          <w:sz w:val="22"/>
          <w:szCs w:val="22"/>
        </w:rPr>
        <w:tab/>
      </w:r>
      <w:r>
        <w:t>L_RBG_FIN_MELDING_FIN_DEELNAME</w:t>
      </w:r>
      <w:r>
        <w:tab/>
      </w:r>
      <w:r>
        <w:fldChar w:fldCharType="begin"/>
      </w:r>
      <w:r>
        <w:instrText xml:space="preserve"> PAGEREF _Toc7616252 \h </w:instrText>
      </w:r>
      <w:r>
        <w:fldChar w:fldCharType="separate"/>
      </w:r>
      <w:r>
        <w:t>41</w:t>
      </w:r>
      <w:r>
        <w:fldChar w:fldCharType="end"/>
      </w:r>
    </w:p>
    <w:p w14:paraId="6D821D67" w14:textId="77777777" w:rsidR="00297961" w:rsidRDefault="00297961">
      <w:pPr>
        <w:pStyle w:val="Inhopg2"/>
        <w:tabs>
          <w:tab w:val="left" w:pos="1140"/>
        </w:tabs>
        <w:rPr>
          <w:rFonts w:asciiTheme="minorHAnsi" w:eastAsiaTheme="minorEastAsia" w:hAnsiTheme="minorHAnsi" w:cstheme="minorBidi"/>
          <w:spacing w:val="0"/>
          <w:sz w:val="22"/>
          <w:szCs w:val="22"/>
        </w:rPr>
      </w:pPr>
      <w:r>
        <w:t>10.1</w:t>
      </w:r>
      <w:r>
        <w:rPr>
          <w:rFonts w:asciiTheme="minorHAnsi" w:eastAsiaTheme="minorEastAsia" w:hAnsiTheme="minorHAnsi" w:cstheme="minorBidi"/>
          <w:spacing w:val="0"/>
          <w:sz w:val="22"/>
          <w:szCs w:val="22"/>
        </w:rPr>
        <w:tab/>
      </w:r>
      <w:r>
        <w:t>Globale werking</w:t>
      </w:r>
      <w:r>
        <w:tab/>
      </w:r>
      <w:r>
        <w:fldChar w:fldCharType="begin"/>
      </w:r>
      <w:r>
        <w:instrText xml:space="preserve"> PAGEREF _Toc7616253 \h </w:instrText>
      </w:r>
      <w:r>
        <w:fldChar w:fldCharType="separate"/>
      </w:r>
      <w:r>
        <w:t>41</w:t>
      </w:r>
      <w:r>
        <w:fldChar w:fldCharType="end"/>
      </w:r>
    </w:p>
    <w:p w14:paraId="33AEFAB8" w14:textId="77777777" w:rsidR="00297961" w:rsidRDefault="00297961">
      <w:pPr>
        <w:pStyle w:val="Inhopg2"/>
        <w:tabs>
          <w:tab w:val="left" w:pos="1140"/>
        </w:tabs>
        <w:rPr>
          <w:rFonts w:asciiTheme="minorHAnsi" w:eastAsiaTheme="minorEastAsia" w:hAnsiTheme="minorHAnsi" w:cstheme="minorBidi"/>
          <w:spacing w:val="0"/>
          <w:sz w:val="22"/>
          <w:szCs w:val="22"/>
        </w:rPr>
      </w:pPr>
      <w:r>
        <w:t>10.2</w:t>
      </w:r>
      <w:r>
        <w:rPr>
          <w:rFonts w:asciiTheme="minorHAnsi" w:eastAsiaTheme="minorEastAsia" w:hAnsiTheme="minorHAnsi" w:cstheme="minorBidi"/>
          <w:spacing w:val="0"/>
          <w:sz w:val="22"/>
          <w:szCs w:val="22"/>
        </w:rPr>
        <w:tab/>
      </w:r>
      <w:r>
        <w:t>Mapping L_RBG_FIN_MELDING_FIN_DEELNAME</w:t>
      </w:r>
      <w:r>
        <w:tab/>
      </w:r>
      <w:r>
        <w:fldChar w:fldCharType="begin"/>
      </w:r>
      <w:r>
        <w:instrText xml:space="preserve"> PAGEREF _Toc7616254 \h </w:instrText>
      </w:r>
      <w:r>
        <w:fldChar w:fldCharType="separate"/>
      </w:r>
      <w:r>
        <w:t>41</w:t>
      </w:r>
      <w:r>
        <w:fldChar w:fldCharType="end"/>
      </w:r>
    </w:p>
    <w:p w14:paraId="5AD539E3" w14:textId="77777777" w:rsidR="00297961" w:rsidRDefault="00297961">
      <w:pPr>
        <w:pStyle w:val="Inhopg2"/>
        <w:tabs>
          <w:tab w:val="left" w:pos="1140"/>
        </w:tabs>
        <w:rPr>
          <w:rFonts w:asciiTheme="minorHAnsi" w:eastAsiaTheme="minorEastAsia" w:hAnsiTheme="minorHAnsi" w:cstheme="minorBidi"/>
          <w:spacing w:val="0"/>
          <w:sz w:val="22"/>
          <w:szCs w:val="22"/>
        </w:rPr>
      </w:pPr>
      <w:r>
        <w:t>10.3</w:t>
      </w:r>
      <w:r>
        <w:rPr>
          <w:rFonts w:asciiTheme="minorHAnsi" w:eastAsiaTheme="minorEastAsia" w:hAnsiTheme="minorHAnsi" w:cstheme="minorBidi"/>
          <w:spacing w:val="0"/>
          <w:sz w:val="22"/>
          <w:szCs w:val="22"/>
        </w:rPr>
        <w:tab/>
      </w:r>
      <w:r>
        <w:t>Hoofdselectie (HSEL)</w:t>
      </w:r>
      <w:r>
        <w:tab/>
      </w:r>
      <w:r>
        <w:fldChar w:fldCharType="begin"/>
      </w:r>
      <w:r>
        <w:instrText xml:space="preserve"> PAGEREF _Toc7616255 \h </w:instrText>
      </w:r>
      <w:r>
        <w:fldChar w:fldCharType="separate"/>
      </w:r>
      <w:r>
        <w:t>41</w:t>
      </w:r>
      <w:r>
        <w:fldChar w:fldCharType="end"/>
      </w:r>
    </w:p>
    <w:p w14:paraId="411A9986" w14:textId="77777777" w:rsidR="00297961" w:rsidRDefault="00297961">
      <w:pPr>
        <w:pStyle w:val="Inhopg1"/>
        <w:tabs>
          <w:tab w:val="left" w:pos="570"/>
        </w:tabs>
        <w:rPr>
          <w:rFonts w:asciiTheme="minorHAnsi" w:eastAsiaTheme="minorEastAsia" w:hAnsiTheme="minorHAnsi" w:cstheme="minorBidi"/>
          <w:spacing w:val="0"/>
          <w:sz w:val="22"/>
          <w:szCs w:val="22"/>
        </w:rPr>
      </w:pPr>
      <w:r>
        <w:t>11</w:t>
      </w:r>
      <w:r>
        <w:rPr>
          <w:rFonts w:asciiTheme="minorHAnsi" w:eastAsiaTheme="minorEastAsia" w:hAnsiTheme="minorHAnsi" w:cstheme="minorBidi"/>
          <w:spacing w:val="0"/>
          <w:sz w:val="22"/>
          <w:szCs w:val="22"/>
        </w:rPr>
        <w:tab/>
      </w:r>
      <w:r>
        <w:t>L_RBG_FIN_DEELNAME_UITEIND_BH</w:t>
      </w:r>
      <w:r>
        <w:tab/>
      </w:r>
      <w:r>
        <w:fldChar w:fldCharType="begin"/>
      </w:r>
      <w:r>
        <w:instrText xml:space="preserve"> PAGEREF _Toc7616256 \h </w:instrText>
      </w:r>
      <w:r>
        <w:fldChar w:fldCharType="separate"/>
      </w:r>
      <w:r>
        <w:t>44</w:t>
      </w:r>
      <w:r>
        <w:fldChar w:fldCharType="end"/>
      </w:r>
    </w:p>
    <w:p w14:paraId="34807E46" w14:textId="77777777" w:rsidR="00297961" w:rsidRDefault="00297961">
      <w:pPr>
        <w:pStyle w:val="Inhopg2"/>
        <w:tabs>
          <w:tab w:val="left" w:pos="1140"/>
        </w:tabs>
        <w:rPr>
          <w:rFonts w:asciiTheme="minorHAnsi" w:eastAsiaTheme="minorEastAsia" w:hAnsiTheme="minorHAnsi" w:cstheme="minorBidi"/>
          <w:spacing w:val="0"/>
          <w:sz w:val="22"/>
          <w:szCs w:val="22"/>
        </w:rPr>
      </w:pPr>
      <w:r>
        <w:t>11.1</w:t>
      </w:r>
      <w:r>
        <w:rPr>
          <w:rFonts w:asciiTheme="minorHAnsi" w:eastAsiaTheme="minorEastAsia" w:hAnsiTheme="minorHAnsi" w:cstheme="minorBidi"/>
          <w:spacing w:val="0"/>
          <w:sz w:val="22"/>
          <w:szCs w:val="22"/>
        </w:rPr>
        <w:tab/>
      </w:r>
      <w:r>
        <w:t>Globale werking</w:t>
      </w:r>
      <w:r>
        <w:tab/>
      </w:r>
      <w:r>
        <w:fldChar w:fldCharType="begin"/>
      </w:r>
      <w:r>
        <w:instrText xml:space="preserve"> PAGEREF _Toc7616257 \h </w:instrText>
      </w:r>
      <w:r>
        <w:fldChar w:fldCharType="separate"/>
      </w:r>
      <w:r>
        <w:t>44</w:t>
      </w:r>
      <w:r>
        <w:fldChar w:fldCharType="end"/>
      </w:r>
    </w:p>
    <w:p w14:paraId="4079200B" w14:textId="77777777" w:rsidR="00297961" w:rsidRDefault="00297961">
      <w:pPr>
        <w:pStyle w:val="Inhopg2"/>
        <w:tabs>
          <w:tab w:val="left" w:pos="1140"/>
        </w:tabs>
        <w:rPr>
          <w:rFonts w:asciiTheme="minorHAnsi" w:eastAsiaTheme="minorEastAsia" w:hAnsiTheme="minorHAnsi" w:cstheme="minorBidi"/>
          <w:spacing w:val="0"/>
          <w:sz w:val="22"/>
          <w:szCs w:val="22"/>
        </w:rPr>
      </w:pPr>
      <w:r>
        <w:t>11.2</w:t>
      </w:r>
      <w:r>
        <w:rPr>
          <w:rFonts w:asciiTheme="minorHAnsi" w:eastAsiaTheme="minorEastAsia" w:hAnsiTheme="minorHAnsi" w:cstheme="minorBidi"/>
          <w:spacing w:val="0"/>
          <w:sz w:val="22"/>
          <w:szCs w:val="22"/>
        </w:rPr>
        <w:tab/>
      </w:r>
      <w:r>
        <w:t>Mapping L_RBG_FIN_DEELNAME_UITEIND_BH</w:t>
      </w:r>
      <w:r>
        <w:tab/>
      </w:r>
      <w:r>
        <w:fldChar w:fldCharType="begin"/>
      </w:r>
      <w:r>
        <w:instrText xml:space="preserve"> PAGEREF _Toc7616258 \h </w:instrText>
      </w:r>
      <w:r>
        <w:fldChar w:fldCharType="separate"/>
      </w:r>
      <w:r>
        <w:t>45</w:t>
      </w:r>
      <w:r>
        <w:fldChar w:fldCharType="end"/>
      </w:r>
    </w:p>
    <w:p w14:paraId="01CF0CF5" w14:textId="77777777" w:rsidR="00297961" w:rsidRDefault="00297961">
      <w:pPr>
        <w:pStyle w:val="Inhopg2"/>
        <w:tabs>
          <w:tab w:val="left" w:pos="1140"/>
        </w:tabs>
        <w:rPr>
          <w:rFonts w:asciiTheme="minorHAnsi" w:eastAsiaTheme="minorEastAsia" w:hAnsiTheme="minorHAnsi" w:cstheme="minorBidi"/>
          <w:spacing w:val="0"/>
          <w:sz w:val="22"/>
          <w:szCs w:val="22"/>
        </w:rPr>
      </w:pPr>
      <w:r>
        <w:t>11.3</w:t>
      </w:r>
      <w:r>
        <w:rPr>
          <w:rFonts w:asciiTheme="minorHAnsi" w:eastAsiaTheme="minorEastAsia" w:hAnsiTheme="minorHAnsi" w:cstheme="minorBidi"/>
          <w:spacing w:val="0"/>
          <w:sz w:val="22"/>
          <w:szCs w:val="22"/>
        </w:rPr>
        <w:tab/>
      </w:r>
      <w:r>
        <w:t>Hoofdselectie</w:t>
      </w:r>
      <w:r>
        <w:tab/>
      </w:r>
      <w:r>
        <w:fldChar w:fldCharType="begin"/>
      </w:r>
      <w:r>
        <w:instrText xml:space="preserve"> PAGEREF _Toc7616259 \h </w:instrText>
      </w:r>
      <w:r>
        <w:fldChar w:fldCharType="separate"/>
      </w:r>
      <w:r>
        <w:t>45</w:t>
      </w:r>
      <w:r>
        <w:fldChar w:fldCharType="end"/>
      </w:r>
    </w:p>
    <w:p w14:paraId="7F30C700" w14:textId="77777777" w:rsidR="00297961" w:rsidRDefault="00297961">
      <w:pPr>
        <w:pStyle w:val="Inhopg1"/>
        <w:tabs>
          <w:tab w:val="left" w:pos="570"/>
        </w:tabs>
        <w:rPr>
          <w:rFonts w:asciiTheme="minorHAnsi" w:eastAsiaTheme="minorEastAsia" w:hAnsiTheme="minorHAnsi" w:cstheme="minorBidi"/>
          <w:spacing w:val="0"/>
          <w:sz w:val="22"/>
          <w:szCs w:val="22"/>
        </w:rPr>
      </w:pPr>
      <w:r>
        <w:t>12</w:t>
      </w:r>
      <w:r>
        <w:rPr>
          <w:rFonts w:asciiTheme="minorHAnsi" w:eastAsiaTheme="minorEastAsia" w:hAnsiTheme="minorHAnsi" w:cstheme="minorBidi"/>
          <w:spacing w:val="0"/>
          <w:sz w:val="22"/>
          <w:szCs w:val="22"/>
        </w:rPr>
        <w:tab/>
      </w:r>
      <w:r>
        <w:t>S_RBG_NIET_NATPERSOON</w:t>
      </w:r>
      <w:r>
        <w:tab/>
      </w:r>
      <w:r>
        <w:fldChar w:fldCharType="begin"/>
      </w:r>
      <w:r>
        <w:instrText xml:space="preserve"> PAGEREF _Toc7616260 \h </w:instrText>
      </w:r>
      <w:r>
        <w:fldChar w:fldCharType="separate"/>
      </w:r>
      <w:r>
        <w:t>47</w:t>
      </w:r>
      <w:r>
        <w:fldChar w:fldCharType="end"/>
      </w:r>
    </w:p>
    <w:p w14:paraId="0D4F4D75" w14:textId="77777777" w:rsidR="00297961" w:rsidRDefault="00297961">
      <w:pPr>
        <w:pStyle w:val="Inhopg2"/>
        <w:tabs>
          <w:tab w:val="left" w:pos="1140"/>
        </w:tabs>
        <w:rPr>
          <w:rFonts w:asciiTheme="minorHAnsi" w:eastAsiaTheme="minorEastAsia" w:hAnsiTheme="minorHAnsi" w:cstheme="minorBidi"/>
          <w:spacing w:val="0"/>
          <w:sz w:val="22"/>
          <w:szCs w:val="22"/>
        </w:rPr>
      </w:pPr>
      <w:r>
        <w:t>12.1</w:t>
      </w:r>
      <w:r>
        <w:rPr>
          <w:rFonts w:asciiTheme="minorHAnsi" w:eastAsiaTheme="minorEastAsia" w:hAnsiTheme="minorHAnsi" w:cstheme="minorBidi"/>
          <w:spacing w:val="0"/>
          <w:sz w:val="22"/>
          <w:szCs w:val="22"/>
        </w:rPr>
        <w:tab/>
      </w:r>
      <w:r>
        <w:t>Globale werking</w:t>
      </w:r>
      <w:r>
        <w:tab/>
      </w:r>
      <w:r>
        <w:fldChar w:fldCharType="begin"/>
      </w:r>
      <w:r>
        <w:instrText xml:space="preserve"> PAGEREF _Toc7616261 \h </w:instrText>
      </w:r>
      <w:r>
        <w:fldChar w:fldCharType="separate"/>
      </w:r>
      <w:r>
        <w:t>47</w:t>
      </w:r>
      <w:r>
        <w:fldChar w:fldCharType="end"/>
      </w:r>
    </w:p>
    <w:p w14:paraId="365B2EB0" w14:textId="77777777" w:rsidR="00297961" w:rsidRDefault="00297961">
      <w:pPr>
        <w:pStyle w:val="Inhopg2"/>
        <w:tabs>
          <w:tab w:val="left" w:pos="1140"/>
        </w:tabs>
        <w:rPr>
          <w:rFonts w:asciiTheme="minorHAnsi" w:eastAsiaTheme="minorEastAsia" w:hAnsiTheme="minorHAnsi" w:cstheme="minorBidi"/>
          <w:spacing w:val="0"/>
          <w:sz w:val="22"/>
          <w:szCs w:val="22"/>
        </w:rPr>
      </w:pPr>
      <w:r>
        <w:t>12.2</w:t>
      </w:r>
      <w:r>
        <w:rPr>
          <w:rFonts w:asciiTheme="minorHAnsi" w:eastAsiaTheme="minorEastAsia" w:hAnsiTheme="minorHAnsi" w:cstheme="minorBidi"/>
          <w:spacing w:val="0"/>
          <w:sz w:val="22"/>
          <w:szCs w:val="22"/>
        </w:rPr>
        <w:tab/>
      </w:r>
      <w:r>
        <w:t>Mapping S_RBG_NIET_NATPERSOON</w:t>
      </w:r>
      <w:r>
        <w:tab/>
      </w:r>
      <w:r>
        <w:fldChar w:fldCharType="begin"/>
      </w:r>
      <w:r>
        <w:instrText xml:space="preserve"> PAGEREF _Toc7616262 \h </w:instrText>
      </w:r>
      <w:r>
        <w:fldChar w:fldCharType="separate"/>
      </w:r>
      <w:r>
        <w:t>47</w:t>
      </w:r>
      <w:r>
        <w:fldChar w:fldCharType="end"/>
      </w:r>
    </w:p>
    <w:p w14:paraId="631ADDB8" w14:textId="77777777" w:rsidR="00297961" w:rsidRDefault="00297961">
      <w:pPr>
        <w:pStyle w:val="Inhopg2"/>
        <w:tabs>
          <w:tab w:val="left" w:pos="1140"/>
        </w:tabs>
        <w:rPr>
          <w:rFonts w:asciiTheme="minorHAnsi" w:eastAsiaTheme="minorEastAsia" w:hAnsiTheme="minorHAnsi" w:cstheme="minorBidi"/>
          <w:spacing w:val="0"/>
          <w:sz w:val="22"/>
          <w:szCs w:val="22"/>
        </w:rPr>
      </w:pPr>
      <w:r>
        <w:t>12.3</w:t>
      </w:r>
      <w:r>
        <w:rPr>
          <w:rFonts w:asciiTheme="minorHAnsi" w:eastAsiaTheme="minorEastAsia" w:hAnsiTheme="minorHAnsi" w:cstheme="minorBidi"/>
          <w:spacing w:val="0"/>
          <w:sz w:val="22"/>
          <w:szCs w:val="22"/>
        </w:rPr>
        <w:tab/>
      </w:r>
      <w:r>
        <w:t>Hoofdselectie (HSEL)</w:t>
      </w:r>
      <w:r>
        <w:tab/>
      </w:r>
      <w:r>
        <w:fldChar w:fldCharType="begin"/>
      </w:r>
      <w:r>
        <w:instrText xml:space="preserve"> PAGEREF _Toc7616263 \h </w:instrText>
      </w:r>
      <w:r>
        <w:fldChar w:fldCharType="separate"/>
      </w:r>
      <w:r>
        <w:t>47</w:t>
      </w:r>
      <w:r>
        <w:fldChar w:fldCharType="end"/>
      </w:r>
    </w:p>
    <w:p w14:paraId="18B8B623" w14:textId="77777777" w:rsidR="00297961" w:rsidRDefault="00297961">
      <w:pPr>
        <w:pStyle w:val="Inhopg1"/>
        <w:tabs>
          <w:tab w:val="left" w:pos="570"/>
        </w:tabs>
        <w:rPr>
          <w:rFonts w:asciiTheme="minorHAnsi" w:eastAsiaTheme="minorEastAsia" w:hAnsiTheme="minorHAnsi" w:cstheme="minorBidi"/>
          <w:spacing w:val="0"/>
          <w:sz w:val="22"/>
          <w:szCs w:val="22"/>
        </w:rPr>
      </w:pPr>
      <w:r>
        <w:t>13</w:t>
      </w:r>
      <w:r>
        <w:rPr>
          <w:rFonts w:asciiTheme="minorHAnsi" w:eastAsiaTheme="minorEastAsia" w:hAnsiTheme="minorHAnsi" w:cstheme="minorBidi"/>
          <w:spacing w:val="0"/>
          <w:sz w:val="22"/>
          <w:szCs w:val="22"/>
        </w:rPr>
        <w:tab/>
      </w:r>
      <w:r>
        <w:t>S_RBG_FIN_BERICHT</w:t>
      </w:r>
      <w:r>
        <w:tab/>
      </w:r>
      <w:r>
        <w:fldChar w:fldCharType="begin"/>
      </w:r>
      <w:r>
        <w:instrText xml:space="preserve"> PAGEREF _Toc7616264 \h </w:instrText>
      </w:r>
      <w:r>
        <w:fldChar w:fldCharType="separate"/>
      </w:r>
      <w:r>
        <w:t>49</w:t>
      </w:r>
      <w:r>
        <w:fldChar w:fldCharType="end"/>
      </w:r>
    </w:p>
    <w:p w14:paraId="01300B79" w14:textId="77777777" w:rsidR="00297961" w:rsidRDefault="00297961">
      <w:pPr>
        <w:pStyle w:val="Inhopg2"/>
        <w:tabs>
          <w:tab w:val="left" w:pos="1140"/>
        </w:tabs>
        <w:rPr>
          <w:rFonts w:asciiTheme="minorHAnsi" w:eastAsiaTheme="minorEastAsia" w:hAnsiTheme="minorHAnsi" w:cstheme="minorBidi"/>
          <w:spacing w:val="0"/>
          <w:sz w:val="22"/>
          <w:szCs w:val="22"/>
        </w:rPr>
      </w:pPr>
      <w:r>
        <w:t>13.1</w:t>
      </w:r>
      <w:r>
        <w:rPr>
          <w:rFonts w:asciiTheme="minorHAnsi" w:eastAsiaTheme="minorEastAsia" w:hAnsiTheme="minorHAnsi" w:cstheme="minorBidi"/>
          <w:spacing w:val="0"/>
          <w:sz w:val="22"/>
          <w:szCs w:val="22"/>
        </w:rPr>
        <w:tab/>
      </w:r>
      <w:r>
        <w:t>Globale opzet</w:t>
      </w:r>
      <w:r>
        <w:tab/>
      </w:r>
      <w:r>
        <w:fldChar w:fldCharType="begin"/>
      </w:r>
      <w:r>
        <w:instrText xml:space="preserve"> PAGEREF _Toc7616265 \h </w:instrText>
      </w:r>
      <w:r>
        <w:fldChar w:fldCharType="separate"/>
      </w:r>
      <w:r>
        <w:t>49</w:t>
      </w:r>
      <w:r>
        <w:fldChar w:fldCharType="end"/>
      </w:r>
    </w:p>
    <w:p w14:paraId="2B34E19F" w14:textId="77777777" w:rsidR="00297961" w:rsidRDefault="00297961">
      <w:pPr>
        <w:pStyle w:val="Inhopg2"/>
        <w:tabs>
          <w:tab w:val="left" w:pos="1140"/>
        </w:tabs>
        <w:rPr>
          <w:rFonts w:asciiTheme="minorHAnsi" w:eastAsiaTheme="minorEastAsia" w:hAnsiTheme="minorHAnsi" w:cstheme="minorBidi"/>
          <w:spacing w:val="0"/>
          <w:sz w:val="22"/>
          <w:szCs w:val="22"/>
        </w:rPr>
      </w:pPr>
      <w:r>
        <w:t>13.2</w:t>
      </w:r>
      <w:r>
        <w:rPr>
          <w:rFonts w:asciiTheme="minorHAnsi" w:eastAsiaTheme="minorEastAsia" w:hAnsiTheme="minorHAnsi" w:cstheme="minorBidi"/>
          <w:spacing w:val="0"/>
          <w:sz w:val="22"/>
          <w:szCs w:val="22"/>
        </w:rPr>
        <w:tab/>
      </w:r>
      <w:r>
        <w:t>Mapping S_RBG_FIN_BERICHT</w:t>
      </w:r>
      <w:r>
        <w:tab/>
      </w:r>
      <w:r>
        <w:fldChar w:fldCharType="begin"/>
      </w:r>
      <w:r>
        <w:instrText xml:space="preserve"> PAGEREF _Toc7616266 \h </w:instrText>
      </w:r>
      <w:r>
        <w:fldChar w:fldCharType="separate"/>
      </w:r>
      <w:r>
        <w:t>49</w:t>
      </w:r>
      <w:r>
        <w:fldChar w:fldCharType="end"/>
      </w:r>
    </w:p>
    <w:p w14:paraId="26C0613D" w14:textId="77777777" w:rsidR="00297961" w:rsidRDefault="00297961">
      <w:pPr>
        <w:pStyle w:val="Inhopg2"/>
        <w:tabs>
          <w:tab w:val="left" w:pos="1140"/>
        </w:tabs>
        <w:rPr>
          <w:rFonts w:asciiTheme="minorHAnsi" w:eastAsiaTheme="minorEastAsia" w:hAnsiTheme="minorHAnsi" w:cstheme="minorBidi"/>
          <w:spacing w:val="0"/>
          <w:sz w:val="22"/>
          <w:szCs w:val="22"/>
        </w:rPr>
      </w:pPr>
      <w:r>
        <w:t>13.3</w:t>
      </w:r>
      <w:r>
        <w:rPr>
          <w:rFonts w:asciiTheme="minorHAnsi" w:eastAsiaTheme="minorEastAsia" w:hAnsiTheme="minorHAnsi" w:cstheme="minorBidi"/>
          <w:spacing w:val="0"/>
          <w:sz w:val="22"/>
          <w:szCs w:val="22"/>
        </w:rPr>
        <w:tab/>
      </w:r>
      <w:r>
        <w:t>Hoofdselectie (HSEL)</w:t>
      </w:r>
      <w:r>
        <w:tab/>
      </w:r>
      <w:r>
        <w:fldChar w:fldCharType="begin"/>
      </w:r>
      <w:r>
        <w:instrText xml:space="preserve"> PAGEREF _Toc7616267 \h </w:instrText>
      </w:r>
      <w:r>
        <w:fldChar w:fldCharType="separate"/>
      </w:r>
      <w:r>
        <w:t>49</w:t>
      </w:r>
      <w:r>
        <w:fldChar w:fldCharType="end"/>
      </w:r>
    </w:p>
    <w:p w14:paraId="3D5F2349" w14:textId="77777777" w:rsidR="00297961" w:rsidRDefault="00297961">
      <w:pPr>
        <w:pStyle w:val="Inhopg1"/>
        <w:tabs>
          <w:tab w:val="left" w:pos="570"/>
        </w:tabs>
        <w:rPr>
          <w:rFonts w:asciiTheme="minorHAnsi" w:eastAsiaTheme="minorEastAsia" w:hAnsiTheme="minorHAnsi" w:cstheme="minorBidi"/>
          <w:spacing w:val="0"/>
          <w:sz w:val="22"/>
          <w:szCs w:val="22"/>
        </w:rPr>
      </w:pPr>
      <w:r>
        <w:t>14</w:t>
      </w:r>
      <w:r>
        <w:rPr>
          <w:rFonts w:asciiTheme="minorHAnsi" w:eastAsiaTheme="minorEastAsia" w:hAnsiTheme="minorHAnsi" w:cstheme="minorBidi"/>
          <w:spacing w:val="0"/>
          <w:sz w:val="22"/>
          <w:szCs w:val="22"/>
        </w:rPr>
        <w:tab/>
      </w:r>
      <w:r>
        <w:t>S_RBG_ADRES</w:t>
      </w:r>
      <w:r>
        <w:tab/>
      </w:r>
      <w:r>
        <w:fldChar w:fldCharType="begin"/>
      </w:r>
      <w:r>
        <w:instrText xml:space="preserve"> PAGEREF _Toc7616268 \h </w:instrText>
      </w:r>
      <w:r>
        <w:fldChar w:fldCharType="separate"/>
      </w:r>
      <w:r>
        <w:t>51</w:t>
      </w:r>
      <w:r>
        <w:fldChar w:fldCharType="end"/>
      </w:r>
    </w:p>
    <w:p w14:paraId="05D9799B" w14:textId="77777777" w:rsidR="00297961" w:rsidRDefault="00297961">
      <w:pPr>
        <w:pStyle w:val="Inhopg2"/>
        <w:tabs>
          <w:tab w:val="left" w:pos="1140"/>
        </w:tabs>
        <w:rPr>
          <w:rFonts w:asciiTheme="minorHAnsi" w:eastAsiaTheme="minorEastAsia" w:hAnsiTheme="minorHAnsi" w:cstheme="minorBidi"/>
          <w:spacing w:val="0"/>
          <w:sz w:val="22"/>
          <w:szCs w:val="22"/>
        </w:rPr>
      </w:pPr>
      <w:r>
        <w:t>14.1</w:t>
      </w:r>
      <w:r>
        <w:rPr>
          <w:rFonts w:asciiTheme="minorHAnsi" w:eastAsiaTheme="minorEastAsia" w:hAnsiTheme="minorHAnsi" w:cstheme="minorBidi"/>
          <w:spacing w:val="0"/>
          <w:sz w:val="22"/>
          <w:szCs w:val="22"/>
        </w:rPr>
        <w:tab/>
      </w:r>
      <w:r>
        <w:t>Globale opzet</w:t>
      </w:r>
      <w:r>
        <w:tab/>
      </w:r>
      <w:r>
        <w:fldChar w:fldCharType="begin"/>
      </w:r>
      <w:r>
        <w:instrText xml:space="preserve"> PAGEREF _Toc7616269 \h </w:instrText>
      </w:r>
      <w:r>
        <w:fldChar w:fldCharType="separate"/>
      </w:r>
      <w:r>
        <w:t>51</w:t>
      </w:r>
      <w:r>
        <w:fldChar w:fldCharType="end"/>
      </w:r>
    </w:p>
    <w:p w14:paraId="031AF572" w14:textId="77777777" w:rsidR="00297961" w:rsidRDefault="00297961">
      <w:pPr>
        <w:pStyle w:val="Inhopg2"/>
        <w:tabs>
          <w:tab w:val="left" w:pos="1140"/>
        </w:tabs>
        <w:rPr>
          <w:rFonts w:asciiTheme="minorHAnsi" w:eastAsiaTheme="minorEastAsia" w:hAnsiTheme="minorHAnsi" w:cstheme="minorBidi"/>
          <w:spacing w:val="0"/>
          <w:sz w:val="22"/>
          <w:szCs w:val="22"/>
        </w:rPr>
      </w:pPr>
      <w:r>
        <w:t>14.2</w:t>
      </w:r>
      <w:r>
        <w:rPr>
          <w:rFonts w:asciiTheme="minorHAnsi" w:eastAsiaTheme="minorEastAsia" w:hAnsiTheme="minorHAnsi" w:cstheme="minorBidi"/>
          <w:spacing w:val="0"/>
          <w:sz w:val="22"/>
          <w:szCs w:val="22"/>
        </w:rPr>
        <w:tab/>
      </w:r>
      <w:r>
        <w:t>Mapping S_RBG_ADRES</w:t>
      </w:r>
      <w:r>
        <w:tab/>
      </w:r>
      <w:r>
        <w:fldChar w:fldCharType="begin"/>
      </w:r>
      <w:r>
        <w:instrText xml:space="preserve"> PAGEREF _Toc7616270 \h </w:instrText>
      </w:r>
      <w:r>
        <w:fldChar w:fldCharType="separate"/>
      </w:r>
      <w:r>
        <w:t>51</w:t>
      </w:r>
      <w:r>
        <w:fldChar w:fldCharType="end"/>
      </w:r>
    </w:p>
    <w:p w14:paraId="3C46CA7D" w14:textId="77777777" w:rsidR="00297961" w:rsidRDefault="00297961">
      <w:pPr>
        <w:pStyle w:val="Inhopg2"/>
        <w:tabs>
          <w:tab w:val="left" w:pos="1140"/>
        </w:tabs>
        <w:rPr>
          <w:rFonts w:asciiTheme="minorHAnsi" w:eastAsiaTheme="minorEastAsia" w:hAnsiTheme="minorHAnsi" w:cstheme="minorBidi"/>
          <w:spacing w:val="0"/>
          <w:sz w:val="22"/>
          <w:szCs w:val="22"/>
        </w:rPr>
      </w:pPr>
      <w:r>
        <w:t>14.3</w:t>
      </w:r>
      <w:r>
        <w:rPr>
          <w:rFonts w:asciiTheme="minorHAnsi" w:eastAsiaTheme="minorEastAsia" w:hAnsiTheme="minorHAnsi" w:cstheme="minorBidi"/>
          <w:spacing w:val="0"/>
          <w:sz w:val="22"/>
          <w:szCs w:val="22"/>
        </w:rPr>
        <w:tab/>
      </w:r>
      <w:r>
        <w:t>Hoofdselectie</w:t>
      </w:r>
      <w:r>
        <w:tab/>
      </w:r>
      <w:r>
        <w:fldChar w:fldCharType="begin"/>
      </w:r>
      <w:r>
        <w:instrText xml:space="preserve"> PAGEREF _Toc7616271 \h </w:instrText>
      </w:r>
      <w:r>
        <w:fldChar w:fldCharType="separate"/>
      </w:r>
      <w:r>
        <w:t>51</w:t>
      </w:r>
      <w:r>
        <w:fldChar w:fldCharType="end"/>
      </w:r>
    </w:p>
    <w:p w14:paraId="02D30079" w14:textId="77777777" w:rsidR="00297961" w:rsidRDefault="00297961">
      <w:pPr>
        <w:pStyle w:val="Inhopg1"/>
        <w:tabs>
          <w:tab w:val="left" w:pos="570"/>
        </w:tabs>
        <w:rPr>
          <w:rFonts w:asciiTheme="minorHAnsi" w:eastAsiaTheme="minorEastAsia" w:hAnsiTheme="minorHAnsi" w:cstheme="minorBidi"/>
          <w:spacing w:val="0"/>
          <w:sz w:val="22"/>
          <w:szCs w:val="22"/>
        </w:rPr>
      </w:pPr>
      <w:r>
        <w:t>15</w:t>
      </w:r>
      <w:r>
        <w:rPr>
          <w:rFonts w:asciiTheme="minorHAnsi" w:eastAsiaTheme="minorEastAsia" w:hAnsiTheme="minorHAnsi" w:cstheme="minorBidi"/>
          <w:spacing w:val="0"/>
          <w:sz w:val="22"/>
          <w:szCs w:val="22"/>
        </w:rPr>
        <w:tab/>
      </w:r>
      <w:r>
        <w:t>S_RBG_FIN_MELD_BANK_ALG</w:t>
      </w:r>
      <w:r>
        <w:tab/>
      </w:r>
      <w:r>
        <w:fldChar w:fldCharType="begin"/>
      </w:r>
      <w:r>
        <w:instrText xml:space="preserve"> PAGEREF _Toc7616272 \h </w:instrText>
      </w:r>
      <w:r>
        <w:fldChar w:fldCharType="separate"/>
      </w:r>
      <w:r>
        <w:t>53</w:t>
      </w:r>
      <w:r>
        <w:fldChar w:fldCharType="end"/>
      </w:r>
    </w:p>
    <w:p w14:paraId="73C5CB04" w14:textId="77777777" w:rsidR="00297961" w:rsidRDefault="00297961">
      <w:pPr>
        <w:pStyle w:val="Inhopg2"/>
        <w:tabs>
          <w:tab w:val="left" w:pos="1140"/>
        </w:tabs>
        <w:rPr>
          <w:rFonts w:asciiTheme="minorHAnsi" w:eastAsiaTheme="minorEastAsia" w:hAnsiTheme="minorHAnsi" w:cstheme="minorBidi"/>
          <w:spacing w:val="0"/>
          <w:sz w:val="22"/>
          <w:szCs w:val="22"/>
        </w:rPr>
      </w:pPr>
      <w:r>
        <w:t>15.1</w:t>
      </w:r>
      <w:r>
        <w:rPr>
          <w:rFonts w:asciiTheme="minorHAnsi" w:eastAsiaTheme="minorEastAsia" w:hAnsiTheme="minorHAnsi" w:cstheme="minorBidi"/>
          <w:spacing w:val="0"/>
          <w:sz w:val="22"/>
          <w:szCs w:val="22"/>
        </w:rPr>
        <w:tab/>
      </w:r>
      <w:r>
        <w:t>Globale opzet</w:t>
      </w:r>
      <w:r>
        <w:tab/>
      </w:r>
      <w:r>
        <w:fldChar w:fldCharType="begin"/>
      </w:r>
      <w:r>
        <w:instrText xml:space="preserve"> PAGEREF _Toc7616273 \h </w:instrText>
      </w:r>
      <w:r>
        <w:fldChar w:fldCharType="separate"/>
      </w:r>
      <w:r>
        <w:t>53</w:t>
      </w:r>
      <w:r>
        <w:fldChar w:fldCharType="end"/>
      </w:r>
    </w:p>
    <w:p w14:paraId="060A46FB" w14:textId="77777777" w:rsidR="00297961" w:rsidRDefault="00297961">
      <w:pPr>
        <w:pStyle w:val="Inhopg2"/>
        <w:tabs>
          <w:tab w:val="left" w:pos="1140"/>
        </w:tabs>
        <w:rPr>
          <w:rFonts w:asciiTheme="minorHAnsi" w:eastAsiaTheme="minorEastAsia" w:hAnsiTheme="minorHAnsi" w:cstheme="minorBidi"/>
          <w:spacing w:val="0"/>
          <w:sz w:val="22"/>
          <w:szCs w:val="22"/>
        </w:rPr>
      </w:pPr>
      <w:r>
        <w:t>15.2</w:t>
      </w:r>
      <w:r>
        <w:rPr>
          <w:rFonts w:asciiTheme="minorHAnsi" w:eastAsiaTheme="minorEastAsia" w:hAnsiTheme="minorHAnsi" w:cstheme="minorBidi"/>
          <w:spacing w:val="0"/>
          <w:sz w:val="22"/>
          <w:szCs w:val="22"/>
        </w:rPr>
        <w:tab/>
      </w:r>
      <w:r>
        <w:t>Mapping S_RBG_FIN_MELD_BANK_ALG</w:t>
      </w:r>
      <w:r>
        <w:tab/>
      </w:r>
      <w:r>
        <w:fldChar w:fldCharType="begin"/>
      </w:r>
      <w:r>
        <w:instrText xml:space="preserve"> PAGEREF _Toc7616274 \h </w:instrText>
      </w:r>
      <w:r>
        <w:fldChar w:fldCharType="separate"/>
      </w:r>
      <w:r>
        <w:t>53</w:t>
      </w:r>
      <w:r>
        <w:fldChar w:fldCharType="end"/>
      </w:r>
    </w:p>
    <w:p w14:paraId="5351AC3A" w14:textId="77777777" w:rsidR="00297961" w:rsidRDefault="00297961">
      <w:pPr>
        <w:pStyle w:val="Inhopg2"/>
        <w:tabs>
          <w:tab w:val="left" w:pos="1140"/>
        </w:tabs>
        <w:rPr>
          <w:rFonts w:asciiTheme="minorHAnsi" w:eastAsiaTheme="minorEastAsia" w:hAnsiTheme="minorHAnsi" w:cstheme="minorBidi"/>
          <w:spacing w:val="0"/>
          <w:sz w:val="22"/>
          <w:szCs w:val="22"/>
        </w:rPr>
      </w:pPr>
      <w:r>
        <w:t>15.3</w:t>
      </w:r>
      <w:r>
        <w:rPr>
          <w:rFonts w:asciiTheme="minorHAnsi" w:eastAsiaTheme="minorEastAsia" w:hAnsiTheme="minorHAnsi" w:cstheme="minorBidi"/>
          <w:spacing w:val="0"/>
          <w:sz w:val="22"/>
          <w:szCs w:val="22"/>
        </w:rPr>
        <w:tab/>
      </w:r>
      <w:r>
        <w:t>Hoofdselectie (HSEL)</w:t>
      </w:r>
      <w:r>
        <w:tab/>
      </w:r>
      <w:r>
        <w:fldChar w:fldCharType="begin"/>
      </w:r>
      <w:r>
        <w:instrText xml:space="preserve"> PAGEREF _Toc7616275 \h </w:instrText>
      </w:r>
      <w:r>
        <w:fldChar w:fldCharType="separate"/>
      </w:r>
      <w:r>
        <w:t>54</w:t>
      </w:r>
      <w:r>
        <w:fldChar w:fldCharType="end"/>
      </w:r>
    </w:p>
    <w:p w14:paraId="7F490AE1" w14:textId="77777777" w:rsidR="00297961" w:rsidRDefault="00297961">
      <w:pPr>
        <w:pStyle w:val="Inhopg1"/>
        <w:tabs>
          <w:tab w:val="left" w:pos="570"/>
        </w:tabs>
        <w:rPr>
          <w:rFonts w:asciiTheme="minorHAnsi" w:eastAsiaTheme="minorEastAsia" w:hAnsiTheme="minorHAnsi" w:cstheme="minorBidi"/>
          <w:spacing w:val="0"/>
          <w:sz w:val="22"/>
          <w:szCs w:val="22"/>
        </w:rPr>
      </w:pPr>
      <w:r>
        <w:t>16</w:t>
      </w:r>
      <w:r>
        <w:rPr>
          <w:rFonts w:asciiTheme="minorHAnsi" w:eastAsiaTheme="minorEastAsia" w:hAnsiTheme="minorHAnsi" w:cstheme="minorBidi"/>
          <w:spacing w:val="0"/>
          <w:sz w:val="22"/>
          <w:szCs w:val="22"/>
        </w:rPr>
        <w:tab/>
      </w:r>
      <w:r>
        <w:t>S_RBG_FIN_MELD_BANK_VL_SALDO</w:t>
      </w:r>
      <w:r>
        <w:tab/>
      </w:r>
      <w:r>
        <w:fldChar w:fldCharType="begin"/>
      </w:r>
      <w:r>
        <w:instrText xml:space="preserve"> PAGEREF _Toc7616276 \h </w:instrText>
      </w:r>
      <w:r>
        <w:fldChar w:fldCharType="separate"/>
      </w:r>
      <w:r>
        <w:t>56</w:t>
      </w:r>
      <w:r>
        <w:fldChar w:fldCharType="end"/>
      </w:r>
    </w:p>
    <w:p w14:paraId="30334377" w14:textId="77777777" w:rsidR="00297961" w:rsidRDefault="00297961">
      <w:pPr>
        <w:pStyle w:val="Inhopg2"/>
        <w:tabs>
          <w:tab w:val="left" w:pos="1140"/>
        </w:tabs>
        <w:rPr>
          <w:rFonts w:asciiTheme="minorHAnsi" w:eastAsiaTheme="minorEastAsia" w:hAnsiTheme="minorHAnsi" w:cstheme="minorBidi"/>
          <w:spacing w:val="0"/>
          <w:sz w:val="22"/>
          <w:szCs w:val="22"/>
        </w:rPr>
      </w:pPr>
      <w:r>
        <w:t>16.1</w:t>
      </w:r>
      <w:r>
        <w:rPr>
          <w:rFonts w:asciiTheme="minorHAnsi" w:eastAsiaTheme="minorEastAsia" w:hAnsiTheme="minorHAnsi" w:cstheme="minorBidi"/>
          <w:spacing w:val="0"/>
          <w:sz w:val="22"/>
          <w:szCs w:val="22"/>
        </w:rPr>
        <w:tab/>
      </w:r>
      <w:r>
        <w:t>Globale opzet</w:t>
      </w:r>
      <w:r>
        <w:tab/>
      </w:r>
      <w:r>
        <w:fldChar w:fldCharType="begin"/>
      </w:r>
      <w:r>
        <w:instrText xml:space="preserve"> PAGEREF _Toc7616277 \h </w:instrText>
      </w:r>
      <w:r>
        <w:fldChar w:fldCharType="separate"/>
      </w:r>
      <w:r>
        <w:t>56</w:t>
      </w:r>
      <w:r>
        <w:fldChar w:fldCharType="end"/>
      </w:r>
    </w:p>
    <w:p w14:paraId="39AFEB19" w14:textId="77777777" w:rsidR="00297961" w:rsidRDefault="00297961">
      <w:pPr>
        <w:pStyle w:val="Inhopg2"/>
        <w:tabs>
          <w:tab w:val="left" w:pos="1140"/>
        </w:tabs>
        <w:rPr>
          <w:rFonts w:asciiTheme="minorHAnsi" w:eastAsiaTheme="minorEastAsia" w:hAnsiTheme="minorHAnsi" w:cstheme="minorBidi"/>
          <w:spacing w:val="0"/>
          <w:sz w:val="22"/>
          <w:szCs w:val="22"/>
        </w:rPr>
      </w:pPr>
      <w:r>
        <w:t>16.2</w:t>
      </w:r>
      <w:r>
        <w:rPr>
          <w:rFonts w:asciiTheme="minorHAnsi" w:eastAsiaTheme="minorEastAsia" w:hAnsiTheme="minorHAnsi" w:cstheme="minorBidi"/>
          <w:spacing w:val="0"/>
          <w:sz w:val="22"/>
          <w:szCs w:val="22"/>
        </w:rPr>
        <w:tab/>
      </w:r>
      <w:r>
        <w:t>Mapping S_RBG_FIN_MELD_BANK_VL_SALDO</w:t>
      </w:r>
      <w:r>
        <w:tab/>
      </w:r>
      <w:r>
        <w:fldChar w:fldCharType="begin"/>
      </w:r>
      <w:r>
        <w:instrText xml:space="preserve"> PAGEREF _Toc7616278 \h </w:instrText>
      </w:r>
      <w:r>
        <w:fldChar w:fldCharType="separate"/>
      </w:r>
      <w:r>
        <w:t>56</w:t>
      </w:r>
      <w:r>
        <w:fldChar w:fldCharType="end"/>
      </w:r>
    </w:p>
    <w:p w14:paraId="2CDAE0C5" w14:textId="77777777" w:rsidR="00297961" w:rsidRDefault="00297961">
      <w:pPr>
        <w:pStyle w:val="Inhopg2"/>
        <w:tabs>
          <w:tab w:val="left" w:pos="1140"/>
        </w:tabs>
        <w:rPr>
          <w:rFonts w:asciiTheme="minorHAnsi" w:eastAsiaTheme="minorEastAsia" w:hAnsiTheme="minorHAnsi" w:cstheme="minorBidi"/>
          <w:spacing w:val="0"/>
          <w:sz w:val="22"/>
          <w:szCs w:val="22"/>
        </w:rPr>
      </w:pPr>
      <w:r>
        <w:t>16.3</w:t>
      </w:r>
      <w:r>
        <w:rPr>
          <w:rFonts w:asciiTheme="minorHAnsi" w:eastAsiaTheme="minorEastAsia" w:hAnsiTheme="minorHAnsi" w:cstheme="minorBidi"/>
          <w:spacing w:val="0"/>
          <w:sz w:val="22"/>
          <w:szCs w:val="22"/>
        </w:rPr>
        <w:tab/>
      </w:r>
      <w:r>
        <w:t>Hoofdselectie (HSEL)</w:t>
      </w:r>
      <w:r>
        <w:tab/>
      </w:r>
      <w:r>
        <w:fldChar w:fldCharType="begin"/>
      </w:r>
      <w:r>
        <w:instrText xml:space="preserve"> PAGEREF _Toc7616279 \h </w:instrText>
      </w:r>
      <w:r>
        <w:fldChar w:fldCharType="separate"/>
      </w:r>
      <w:r>
        <w:t>57</w:t>
      </w:r>
      <w:r>
        <w:fldChar w:fldCharType="end"/>
      </w:r>
    </w:p>
    <w:p w14:paraId="63EDB25E" w14:textId="77777777" w:rsidR="00297961" w:rsidRDefault="00297961">
      <w:pPr>
        <w:pStyle w:val="Inhopg1"/>
        <w:tabs>
          <w:tab w:val="left" w:pos="570"/>
        </w:tabs>
        <w:rPr>
          <w:rFonts w:asciiTheme="minorHAnsi" w:eastAsiaTheme="minorEastAsia" w:hAnsiTheme="minorHAnsi" w:cstheme="minorBidi"/>
          <w:spacing w:val="0"/>
          <w:sz w:val="22"/>
          <w:szCs w:val="22"/>
        </w:rPr>
      </w:pPr>
      <w:r>
        <w:t>17</w:t>
      </w:r>
      <w:r>
        <w:rPr>
          <w:rFonts w:asciiTheme="minorHAnsi" w:eastAsiaTheme="minorEastAsia" w:hAnsiTheme="minorHAnsi" w:cstheme="minorBidi"/>
          <w:spacing w:val="0"/>
          <w:sz w:val="22"/>
          <w:szCs w:val="22"/>
        </w:rPr>
        <w:tab/>
      </w:r>
      <w:r>
        <w:t>S_RBG_FIN_MELD_BANK_OPBRENGST</w:t>
      </w:r>
      <w:r>
        <w:tab/>
      </w:r>
      <w:r>
        <w:fldChar w:fldCharType="begin"/>
      </w:r>
      <w:r>
        <w:instrText xml:space="preserve"> PAGEREF _Toc7616280 \h </w:instrText>
      </w:r>
      <w:r>
        <w:fldChar w:fldCharType="separate"/>
      </w:r>
      <w:r>
        <w:t>59</w:t>
      </w:r>
      <w:r>
        <w:fldChar w:fldCharType="end"/>
      </w:r>
    </w:p>
    <w:p w14:paraId="30E0A0F5" w14:textId="77777777" w:rsidR="00297961" w:rsidRDefault="00297961">
      <w:pPr>
        <w:pStyle w:val="Inhopg2"/>
        <w:tabs>
          <w:tab w:val="left" w:pos="1140"/>
        </w:tabs>
        <w:rPr>
          <w:rFonts w:asciiTheme="minorHAnsi" w:eastAsiaTheme="minorEastAsia" w:hAnsiTheme="minorHAnsi" w:cstheme="minorBidi"/>
          <w:spacing w:val="0"/>
          <w:sz w:val="22"/>
          <w:szCs w:val="22"/>
        </w:rPr>
      </w:pPr>
      <w:r>
        <w:t>17.1</w:t>
      </w:r>
      <w:r>
        <w:rPr>
          <w:rFonts w:asciiTheme="minorHAnsi" w:eastAsiaTheme="minorEastAsia" w:hAnsiTheme="minorHAnsi" w:cstheme="minorBidi"/>
          <w:spacing w:val="0"/>
          <w:sz w:val="22"/>
          <w:szCs w:val="22"/>
        </w:rPr>
        <w:tab/>
      </w:r>
      <w:r>
        <w:t>Globale opzet</w:t>
      </w:r>
      <w:r>
        <w:tab/>
      </w:r>
      <w:r>
        <w:fldChar w:fldCharType="begin"/>
      </w:r>
      <w:r>
        <w:instrText xml:space="preserve"> PAGEREF _Toc7616281 \h </w:instrText>
      </w:r>
      <w:r>
        <w:fldChar w:fldCharType="separate"/>
      </w:r>
      <w:r>
        <w:t>59</w:t>
      </w:r>
      <w:r>
        <w:fldChar w:fldCharType="end"/>
      </w:r>
    </w:p>
    <w:p w14:paraId="348BA48E" w14:textId="77777777" w:rsidR="00297961" w:rsidRDefault="00297961">
      <w:pPr>
        <w:pStyle w:val="Inhopg2"/>
        <w:tabs>
          <w:tab w:val="left" w:pos="1140"/>
        </w:tabs>
        <w:rPr>
          <w:rFonts w:asciiTheme="minorHAnsi" w:eastAsiaTheme="minorEastAsia" w:hAnsiTheme="minorHAnsi" w:cstheme="minorBidi"/>
          <w:spacing w:val="0"/>
          <w:sz w:val="22"/>
          <w:szCs w:val="22"/>
        </w:rPr>
      </w:pPr>
      <w:r>
        <w:t>17.2</w:t>
      </w:r>
      <w:r>
        <w:rPr>
          <w:rFonts w:asciiTheme="minorHAnsi" w:eastAsiaTheme="minorEastAsia" w:hAnsiTheme="minorHAnsi" w:cstheme="minorBidi"/>
          <w:spacing w:val="0"/>
          <w:sz w:val="22"/>
          <w:szCs w:val="22"/>
        </w:rPr>
        <w:tab/>
      </w:r>
      <w:r>
        <w:t>Mapping S_RBG_FIN_MELD_BANK_OPBRENGST</w:t>
      </w:r>
      <w:r>
        <w:tab/>
      </w:r>
      <w:r>
        <w:fldChar w:fldCharType="begin"/>
      </w:r>
      <w:r>
        <w:instrText xml:space="preserve"> PAGEREF _Toc7616282 \h </w:instrText>
      </w:r>
      <w:r>
        <w:fldChar w:fldCharType="separate"/>
      </w:r>
      <w:r>
        <w:t>59</w:t>
      </w:r>
      <w:r>
        <w:fldChar w:fldCharType="end"/>
      </w:r>
    </w:p>
    <w:p w14:paraId="6C34B559" w14:textId="77777777" w:rsidR="00297961" w:rsidRDefault="00297961">
      <w:pPr>
        <w:pStyle w:val="Inhopg2"/>
        <w:tabs>
          <w:tab w:val="left" w:pos="1140"/>
        </w:tabs>
        <w:rPr>
          <w:rFonts w:asciiTheme="minorHAnsi" w:eastAsiaTheme="minorEastAsia" w:hAnsiTheme="minorHAnsi" w:cstheme="minorBidi"/>
          <w:spacing w:val="0"/>
          <w:sz w:val="22"/>
          <w:szCs w:val="22"/>
        </w:rPr>
      </w:pPr>
      <w:r>
        <w:t>17.3</w:t>
      </w:r>
      <w:r>
        <w:rPr>
          <w:rFonts w:asciiTheme="minorHAnsi" w:eastAsiaTheme="minorEastAsia" w:hAnsiTheme="minorHAnsi" w:cstheme="minorBidi"/>
          <w:spacing w:val="0"/>
          <w:sz w:val="22"/>
          <w:szCs w:val="22"/>
        </w:rPr>
        <w:tab/>
      </w:r>
      <w:r>
        <w:t>Hoofdselectie</w:t>
      </w:r>
      <w:r>
        <w:tab/>
      </w:r>
      <w:r>
        <w:fldChar w:fldCharType="begin"/>
      </w:r>
      <w:r>
        <w:instrText xml:space="preserve"> PAGEREF _Toc7616283 \h </w:instrText>
      </w:r>
      <w:r>
        <w:fldChar w:fldCharType="separate"/>
      </w:r>
      <w:r>
        <w:t>60</w:t>
      </w:r>
      <w:r>
        <w:fldChar w:fldCharType="end"/>
      </w:r>
    </w:p>
    <w:p w14:paraId="3D1E0866" w14:textId="77777777" w:rsidR="00297961" w:rsidRDefault="00297961">
      <w:pPr>
        <w:pStyle w:val="Inhopg1"/>
        <w:tabs>
          <w:tab w:val="left" w:pos="570"/>
        </w:tabs>
        <w:rPr>
          <w:rFonts w:asciiTheme="minorHAnsi" w:eastAsiaTheme="minorEastAsia" w:hAnsiTheme="minorHAnsi" w:cstheme="minorBidi"/>
          <w:spacing w:val="0"/>
          <w:sz w:val="22"/>
          <w:szCs w:val="22"/>
        </w:rPr>
      </w:pPr>
      <w:r>
        <w:t>18</w:t>
      </w:r>
      <w:r>
        <w:rPr>
          <w:rFonts w:asciiTheme="minorHAnsi" w:eastAsiaTheme="minorEastAsia" w:hAnsiTheme="minorHAnsi" w:cstheme="minorBidi"/>
          <w:spacing w:val="0"/>
          <w:sz w:val="22"/>
          <w:szCs w:val="22"/>
        </w:rPr>
        <w:tab/>
      </w:r>
      <w:r>
        <w:t>S_RBG_FIN_MELD_BANK_BRON_BEL</w:t>
      </w:r>
      <w:r>
        <w:tab/>
      </w:r>
      <w:r>
        <w:fldChar w:fldCharType="begin"/>
      </w:r>
      <w:r>
        <w:instrText xml:space="preserve"> PAGEREF _Toc7616284 \h </w:instrText>
      </w:r>
      <w:r>
        <w:fldChar w:fldCharType="separate"/>
      </w:r>
      <w:r>
        <w:t>62</w:t>
      </w:r>
      <w:r>
        <w:fldChar w:fldCharType="end"/>
      </w:r>
    </w:p>
    <w:p w14:paraId="44350EA4" w14:textId="77777777" w:rsidR="00297961" w:rsidRDefault="00297961">
      <w:pPr>
        <w:pStyle w:val="Inhopg2"/>
        <w:tabs>
          <w:tab w:val="left" w:pos="1140"/>
        </w:tabs>
        <w:rPr>
          <w:rFonts w:asciiTheme="minorHAnsi" w:eastAsiaTheme="minorEastAsia" w:hAnsiTheme="minorHAnsi" w:cstheme="minorBidi"/>
          <w:spacing w:val="0"/>
          <w:sz w:val="22"/>
          <w:szCs w:val="22"/>
        </w:rPr>
      </w:pPr>
      <w:r>
        <w:t>18.1</w:t>
      </w:r>
      <w:r>
        <w:rPr>
          <w:rFonts w:asciiTheme="minorHAnsi" w:eastAsiaTheme="minorEastAsia" w:hAnsiTheme="minorHAnsi" w:cstheme="minorBidi"/>
          <w:spacing w:val="0"/>
          <w:sz w:val="22"/>
          <w:szCs w:val="22"/>
        </w:rPr>
        <w:tab/>
      </w:r>
      <w:r>
        <w:t>Globale opzet</w:t>
      </w:r>
      <w:r>
        <w:tab/>
      </w:r>
      <w:r>
        <w:fldChar w:fldCharType="begin"/>
      </w:r>
      <w:r>
        <w:instrText xml:space="preserve"> PAGEREF _Toc7616285 \h </w:instrText>
      </w:r>
      <w:r>
        <w:fldChar w:fldCharType="separate"/>
      </w:r>
      <w:r>
        <w:t>62</w:t>
      </w:r>
      <w:r>
        <w:fldChar w:fldCharType="end"/>
      </w:r>
    </w:p>
    <w:p w14:paraId="427F7E66" w14:textId="77777777" w:rsidR="00297961" w:rsidRDefault="00297961">
      <w:pPr>
        <w:pStyle w:val="Inhopg2"/>
        <w:tabs>
          <w:tab w:val="left" w:pos="1140"/>
        </w:tabs>
        <w:rPr>
          <w:rFonts w:asciiTheme="minorHAnsi" w:eastAsiaTheme="minorEastAsia" w:hAnsiTheme="minorHAnsi" w:cstheme="minorBidi"/>
          <w:spacing w:val="0"/>
          <w:sz w:val="22"/>
          <w:szCs w:val="22"/>
        </w:rPr>
      </w:pPr>
      <w:r>
        <w:t>18.2</w:t>
      </w:r>
      <w:r>
        <w:rPr>
          <w:rFonts w:asciiTheme="minorHAnsi" w:eastAsiaTheme="minorEastAsia" w:hAnsiTheme="minorHAnsi" w:cstheme="minorBidi"/>
          <w:spacing w:val="0"/>
          <w:sz w:val="22"/>
          <w:szCs w:val="22"/>
        </w:rPr>
        <w:tab/>
      </w:r>
      <w:r>
        <w:t>Mapping S_RBG_FIN_MELD_BANK_BRON_BEL</w:t>
      </w:r>
      <w:r>
        <w:tab/>
      </w:r>
      <w:r>
        <w:fldChar w:fldCharType="begin"/>
      </w:r>
      <w:r>
        <w:instrText xml:space="preserve"> PAGEREF _Toc7616286 \h </w:instrText>
      </w:r>
      <w:r>
        <w:fldChar w:fldCharType="separate"/>
      </w:r>
      <w:r>
        <w:t>62</w:t>
      </w:r>
      <w:r>
        <w:fldChar w:fldCharType="end"/>
      </w:r>
    </w:p>
    <w:p w14:paraId="3020DA36" w14:textId="77777777" w:rsidR="00297961" w:rsidRDefault="00297961">
      <w:pPr>
        <w:pStyle w:val="Inhopg2"/>
        <w:tabs>
          <w:tab w:val="left" w:pos="1140"/>
        </w:tabs>
        <w:rPr>
          <w:rFonts w:asciiTheme="minorHAnsi" w:eastAsiaTheme="minorEastAsia" w:hAnsiTheme="minorHAnsi" w:cstheme="minorBidi"/>
          <w:spacing w:val="0"/>
          <w:sz w:val="22"/>
          <w:szCs w:val="22"/>
        </w:rPr>
      </w:pPr>
      <w:r>
        <w:t>18.3</w:t>
      </w:r>
      <w:r>
        <w:rPr>
          <w:rFonts w:asciiTheme="minorHAnsi" w:eastAsiaTheme="minorEastAsia" w:hAnsiTheme="minorHAnsi" w:cstheme="minorBidi"/>
          <w:spacing w:val="0"/>
          <w:sz w:val="22"/>
          <w:szCs w:val="22"/>
        </w:rPr>
        <w:tab/>
      </w:r>
      <w:r>
        <w:t>Hoofdselectie</w:t>
      </w:r>
      <w:r>
        <w:tab/>
      </w:r>
      <w:r>
        <w:fldChar w:fldCharType="begin"/>
      </w:r>
      <w:r>
        <w:instrText xml:space="preserve"> PAGEREF _Toc7616287 \h </w:instrText>
      </w:r>
      <w:r>
        <w:fldChar w:fldCharType="separate"/>
      </w:r>
      <w:r>
        <w:t>63</w:t>
      </w:r>
      <w:r>
        <w:fldChar w:fldCharType="end"/>
      </w:r>
    </w:p>
    <w:p w14:paraId="77600435" w14:textId="77777777" w:rsidR="00297961" w:rsidRDefault="00297961">
      <w:pPr>
        <w:pStyle w:val="Inhopg1"/>
        <w:tabs>
          <w:tab w:val="left" w:pos="570"/>
        </w:tabs>
        <w:rPr>
          <w:rFonts w:asciiTheme="minorHAnsi" w:eastAsiaTheme="minorEastAsia" w:hAnsiTheme="minorHAnsi" w:cstheme="minorBidi"/>
          <w:spacing w:val="0"/>
          <w:sz w:val="22"/>
          <w:szCs w:val="22"/>
        </w:rPr>
      </w:pPr>
      <w:r>
        <w:t>19</w:t>
      </w:r>
      <w:r>
        <w:rPr>
          <w:rFonts w:asciiTheme="minorHAnsi" w:eastAsiaTheme="minorEastAsia" w:hAnsiTheme="minorHAnsi" w:cstheme="minorBidi"/>
          <w:spacing w:val="0"/>
          <w:sz w:val="22"/>
          <w:szCs w:val="22"/>
        </w:rPr>
        <w:tab/>
      </w:r>
      <w:r>
        <w:t>S_RBG_FIN_MELD_BANK_SALDO</w:t>
      </w:r>
      <w:r>
        <w:tab/>
      </w:r>
      <w:r>
        <w:fldChar w:fldCharType="begin"/>
      </w:r>
      <w:r>
        <w:instrText xml:space="preserve"> PAGEREF _Toc7616288 \h </w:instrText>
      </w:r>
      <w:r>
        <w:fldChar w:fldCharType="separate"/>
      </w:r>
      <w:r>
        <w:t>65</w:t>
      </w:r>
      <w:r>
        <w:fldChar w:fldCharType="end"/>
      </w:r>
    </w:p>
    <w:p w14:paraId="398E671B" w14:textId="77777777" w:rsidR="00297961" w:rsidRDefault="00297961">
      <w:pPr>
        <w:pStyle w:val="Inhopg2"/>
        <w:tabs>
          <w:tab w:val="left" w:pos="1140"/>
        </w:tabs>
        <w:rPr>
          <w:rFonts w:asciiTheme="minorHAnsi" w:eastAsiaTheme="minorEastAsia" w:hAnsiTheme="minorHAnsi" w:cstheme="minorBidi"/>
          <w:spacing w:val="0"/>
          <w:sz w:val="22"/>
          <w:szCs w:val="22"/>
        </w:rPr>
      </w:pPr>
      <w:r>
        <w:t>19.1</w:t>
      </w:r>
      <w:r>
        <w:rPr>
          <w:rFonts w:asciiTheme="minorHAnsi" w:eastAsiaTheme="minorEastAsia" w:hAnsiTheme="minorHAnsi" w:cstheme="minorBidi"/>
          <w:spacing w:val="0"/>
          <w:sz w:val="22"/>
          <w:szCs w:val="22"/>
        </w:rPr>
        <w:tab/>
      </w:r>
      <w:r>
        <w:t>Globale opzet</w:t>
      </w:r>
      <w:r>
        <w:tab/>
      </w:r>
      <w:r>
        <w:fldChar w:fldCharType="begin"/>
      </w:r>
      <w:r>
        <w:instrText xml:space="preserve"> PAGEREF _Toc7616289 \h </w:instrText>
      </w:r>
      <w:r>
        <w:fldChar w:fldCharType="separate"/>
      </w:r>
      <w:r>
        <w:t>65</w:t>
      </w:r>
      <w:r>
        <w:fldChar w:fldCharType="end"/>
      </w:r>
    </w:p>
    <w:p w14:paraId="27164868" w14:textId="77777777" w:rsidR="00297961" w:rsidRDefault="00297961">
      <w:pPr>
        <w:pStyle w:val="Inhopg2"/>
        <w:tabs>
          <w:tab w:val="left" w:pos="1140"/>
        </w:tabs>
        <w:rPr>
          <w:rFonts w:asciiTheme="minorHAnsi" w:eastAsiaTheme="minorEastAsia" w:hAnsiTheme="minorHAnsi" w:cstheme="minorBidi"/>
          <w:spacing w:val="0"/>
          <w:sz w:val="22"/>
          <w:szCs w:val="22"/>
        </w:rPr>
      </w:pPr>
      <w:r>
        <w:t>19.2</w:t>
      </w:r>
      <w:r>
        <w:rPr>
          <w:rFonts w:asciiTheme="minorHAnsi" w:eastAsiaTheme="minorEastAsia" w:hAnsiTheme="minorHAnsi" w:cstheme="minorBidi"/>
          <w:spacing w:val="0"/>
          <w:sz w:val="22"/>
          <w:szCs w:val="22"/>
        </w:rPr>
        <w:tab/>
      </w:r>
      <w:r>
        <w:t>Mapping S_RBG_FIN_MELD_BANK_SALDO</w:t>
      </w:r>
      <w:r>
        <w:tab/>
      </w:r>
      <w:r>
        <w:fldChar w:fldCharType="begin"/>
      </w:r>
      <w:r>
        <w:instrText xml:space="preserve"> PAGEREF _Toc7616290 \h </w:instrText>
      </w:r>
      <w:r>
        <w:fldChar w:fldCharType="separate"/>
      </w:r>
      <w:r>
        <w:t>65</w:t>
      </w:r>
      <w:r>
        <w:fldChar w:fldCharType="end"/>
      </w:r>
    </w:p>
    <w:p w14:paraId="1CE49034" w14:textId="77777777" w:rsidR="00297961" w:rsidRDefault="00297961">
      <w:pPr>
        <w:pStyle w:val="Inhopg2"/>
        <w:tabs>
          <w:tab w:val="left" w:pos="1140"/>
        </w:tabs>
        <w:rPr>
          <w:rFonts w:asciiTheme="minorHAnsi" w:eastAsiaTheme="minorEastAsia" w:hAnsiTheme="minorHAnsi" w:cstheme="minorBidi"/>
          <w:spacing w:val="0"/>
          <w:sz w:val="22"/>
          <w:szCs w:val="22"/>
        </w:rPr>
      </w:pPr>
      <w:r>
        <w:t>19.3</w:t>
      </w:r>
      <w:r>
        <w:rPr>
          <w:rFonts w:asciiTheme="minorHAnsi" w:eastAsiaTheme="minorEastAsia" w:hAnsiTheme="minorHAnsi" w:cstheme="minorBidi"/>
          <w:spacing w:val="0"/>
          <w:sz w:val="22"/>
          <w:szCs w:val="22"/>
        </w:rPr>
        <w:tab/>
      </w:r>
      <w:r>
        <w:t>Hoofdselectie</w:t>
      </w:r>
      <w:r>
        <w:tab/>
      </w:r>
      <w:r>
        <w:fldChar w:fldCharType="begin"/>
      </w:r>
      <w:r>
        <w:instrText xml:space="preserve"> PAGEREF _Toc7616291 \h </w:instrText>
      </w:r>
      <w:r>
        <w:fldChar w:fldCharType="separate"/>
      </w:r>
      <w:r>
        <w:t>66</w:t>
      </w:r>
      <w:r>
        <w:fldChar w:fldCharType="end"/>
      </w:r>
    </w:p>
    <w:p w14:paraId="077CED3E" w14:textId="77777777" w:rsidR="00297961" w:rsidRDefault="00297961">
      <w:pPr>
        <w:pStyle w:val="Inhopg1"/>
        <w:tabs>
          <w:tab w:val="left" w:pos="570"/>
        </w:tabs>
        <w:rPr>
          <w:rFonts w:asciiTheme="minorHAnsi" w:eastAsiaTheme="minorEastAsia" w:hAnsiTheme="minorHAnsi" w:cstheme="minorBidi"/>
          <w:spacing w:val="0"/>
          <w:sz w:val="22"/>
          <w:szCs w:val="22"/>
        </w:rPr>
      </w:pPr>
      <w:r>
        <w:t>20</w:t>
      </w:r>
      <w:r>
        <w:rPr>
          <w:rFonts w:asciiTheme="minorHAnsi" w:eastAsiaTheme="minorEastAsia" w:hAnsiTheme="minorHAnsi" w:cstheme="minorBidi"/>
          <w:spacing w:val="0"/>
          <w:sz w:val="22"/>
          <w:szCs w:val="22"/>
        </w:rPr>
        <w:tab/>
      </w:r>
      <w:r>
        <w:t>S_RBG_FIN_MELD_BANK_LENINGKENM</w:t>
      </w:r>
      <w:r>
        <w:tab/>
      </w:r>
      <w:r>
        <w:fldChar w:fldCharType="begin"/>
      </w:r>
      <w:r>
        <w:instrText xml:space="preserve"> PAGEREF _Toc7616292 \h </w:instrText>
      </w:r>
      <w:r>
        <w:fldChar w:fldCharType="separate"/>
      </w:r>
      <w:r>
        <w:t>68</w:t>
      </w:r>
      <w:r>
        <w:fldChar w:fldCharType="end"/>
      </w:r>
    </w:p>
    <w:p w14:paraId="5EA60889" w14:textId="77777777" w:rsidR="00297961" w:rsidRDefault="00297961">
      <w:pPr>
        <w:pStyle w:val="Inhopg2"/>
        <w:tabs>
          <w:tab w:val="left" w:pos="1140"/>
        </w:tabs>
        <w:rPr>
          <w:rFonts w:asciiTheme="minorHAnsi" w:eastAsiaTheme="minorEastAsia" w:hAnsiTheme="minorHAnsi" w:cstheme="minorBidi"/>
          <w:spacing w:val="0"/>
          <w:sz w:val="22"/>
          <w:szCs w:val="22"/>
        </w:rPr>
      </w:pPr>
      <w:r>
        <w:t>20.1</w:t>
      </w:r>
      <w:r>
        <w:rPr>
          <w:rFonts w:asciiTheme="minorHAnsi" w:eastAsiaTheme="minorEastAsia" w:hAnsiTheme="minorHAnsi" w:cstheme="minorBidi"/>
          <w:spacing w:val="0"/>
          <w:sz w:val="22"/>
          <w:szCs w:val="22"/>
        </w:rPr>
        <w:tab/>
      </w:r>
      <w:r>
        <w:t>Globale opzet</w:t>
      </w:r>
      <w:r>
        <w:tab/>
      </w:r>
      <w:r>
        <w:fldChar w:fldCharType="begin"/>
      </w:r>
      <w:r>
        <w:instrText xml:space="preserve"> PAGEREF _Toc7616293 \h </w:instrText>
      </w:r>
      <w:r>
        <w:fldChar w:fldCharType="separate"/>
      </w:r>
      <w:r>
        <w:t>68</w:t>
      </w:r>
      <w:r>
        <w:fldChar w:fldCharType="end"/>
      </w:r>
    </w:p>
    <w:p w14:paraId="22A265A2" w14:textId="77777777" w:rsidR="00297961" w:rsidRDefault="00297961">
      <w:pPr>
        <w:pStyle w:val="Inhopg2"/>
        <w:tabs>
          <w:tab w:val="left" w:pos="1140"/>
        </w:tabs>
        <w:rPr>
          <w:rFonts w:asciiTheme="minorHAnsi" w:eastAsiaTheme="minorEastAsia" w:hAnsiTheme="minorHAnsi" w:cstheme="minorBidi"/>
          <w:spacing w:val="0"/>
          <w:sz w:val="22"/>
          <w:szCs w:val="22"/>
        </w:rPr>
      </w:pPr>
      <w:r>
        <w:t>20.2</w:t>
      </w:r>
      <w:r>
        <w:rPr>
          <w:rFonts w:asciiTheme="minorHAnsi" w:eastAsiaTheme="minorEastAsia" w:hAnsiTheme="minorHAnsi" w:cstheme="minorBidi"/>
          <w:spacing w:val="0"/>
          <w:sz w:val="22"/>
          <w:szCs w:val="22"/>
        </w:rPr>
        <w:tab/>
      </w:r>
      <w:r>
        <w:t>Mapping S_RBG_FIN_MELD_BANK_LENINGKENM</w:t>
      </w:r>
      <w:r>
        <w:tab/>
      </w:r>
      <w:r>
        <w:fldChar w:fldCharType="begin"/>
      </w:r>
      <w:r>
        <w:instrText xml:space="preserve"> PAGEREF _Toc7616294 \h </w:instrText>
      </w:r>
      <w:r>
        <w:fldChar w:fldCharType="separate"/>
      </w:r>
      <w:r>
        <w:t>68</w:t>
      </w:r>
      <w:r>
        <w:fldChar w:fldCharType="end"/>
      </w:r>
    </w:p>
    <w:p w14:paraId="4B21C6FA" w14:textId="77777777" w:rsidR="00297961" w:rsidRDefault="00297961">
      <w:pPr>
        <w:pStyle w:val="Inhopg2"/>
        <w:tabs>
          <w:tab w:val="left" w:pos="1140"/>
        </w:tabs>
        <w:rPr>
          <w:rFonts w:asciiTheme="minorHAnsi" w:eastAsiaTheme="minorEastAsia" w:hAnsiTheme="minorHAnsi" w:cstheme="minorBidi"/>
          <w:spacing w:val="0"/>
          <w:sz w:val="22"/>
          <w:szCs w:val="22"/>
        </w:rPr>
      </w:pPr>
      <w:r>
        <w:t>20.3</w:t>
      </w:r>
      <w:r>
        <w:rPr>
          <w:rFonts w:asciiTheme="minorHAnsi" w:eastAsiaTheme="minorEastAsia" w:hAnsiTheme="minorHAnsi" w:cstheme="minorBidi"/>
          <w:spacing w:val="0"/>
          <w:sz w:val="22"/>
          <w:szCs w:val="22"/>
        </w:rPr>
        <w:tab/>
      </w:r>
      <w:r>
        <w:t>Hoofdselectie (HSEL)</w:t>
      </w:r>
      <w:r>
        <w:tab/>
      </w:r>
      <w:r>
        <w:fldChar w:fldCharType="begin"/>
      </w:r>
      <w:r>
        <w:instrText xml:space="preserve"> PAGEREF _Toc7616295 \h </w:instrText>
      </w:r>
      <w:r>
        <w:fldChar w:fldCharType="separate"/>
      </w:r>
      <w:r>
        <w:t>69</w:t>
      </w:r>
      <w:r>
        <w:fldChar w:fldCharType="end"/>
      </w:r>
    </w:p>
    <w:p w14:paraId="69DB3777" w14:textId="77777777" w:rsidR="00297961" w:rsidRDefault="00297961">
      <w:pPr>
        <w:pStyle w:val="Inhopg1"/>
        <w:tabs>
          <w:tab w:val="left" w:pos="570"/>
        </w:tabs>
        <w:rPr>
          <w:rFonts w:asciiTheme="minorHAnsi" w:eastAsiaTheme="minorEastAsia" w:hAnsiTheme="minorHAnsi" w:cstheme="minorBidi"/>
          <w:spacing w:val="0"/>
          <w:sz w:val="22"/>
          <w:szCs w:val="22"/>
        </w:rPr>
      </w:pPr>
      <w:r>
        <w:t>21</w:t>
      </w:r>
      <w:r>
        <w:rPr>
          <w:rFonts w:asciiTheme="minorHAnsi" w:eastAsiaTheme="minorEastAsia" w:hAnsiTheme="minorHAnsi" w:cstheme="minorBidi"/>
          <w:spacing w:val="0"/>
          <w:sz w:val="22"/>
          <w:szCs w:val="22"/>
        </w:rPr>
        <w:tab/>
      </w:r>
      <w:r>
        <w:t>S_RBG_FIN_MELD_BANK_INLEG</w:t>
      </w:r>
      <w:r>
        <w:tab/>
      </w:r>
      <w:r>
        <w:fldChar w:fldCharType="begin"/>
      </w:r>
      <w:r>
        <w:instrText xml:space="preserve"> PAGEREF _Toc7616296 \h </w:instrText>
      </w:r>
      <w:r>
        <w:fldChar w:fldCharType="separate"/>
      </w:r>
      <w:r>
        <w:t>70</w:t>
      </w:r>
      <w:r>
        <w:fldChar w:fldCharType="end"/>
      </w:r>
    </w:p>
    <w:p w14:paraId="19EBB77C" w14:textId="77777777" w:rsidR="00297961" w:rsidRDefault="00297961">
      <w:pPr>
        <w:pStyle w:val="Inhopg2"/>
        <w:tabs>
          <w:tab w:val="left" w:pos="1140"/>
        </w:tabs>
        <w:rPr>
          <w:rFonts w:asciiTheme="minorHAnsi" w:eastAsiaTheme="minorEastAsia" w:hAnsiTheme="minorHAnsi" w:cstheme="minorBidi"/>
          <w:spacing w:val="0"/>
          <w:sz w:val="22"/>
          <w:szCs w:val="22"/>
        </w:rPr>
      </w:pPr>
      <w:r>
        <w:t>21.1</w:t>
      </w:r>
      <w:r>
        <w:rPr>
          <w:rFonts w:asciiTheme="minorHAnsi" w:eastAsiaTheme="minorEastAsia" w:hAnsiTheme="minorHAnsi" w:cstheme="minorBidi"/>
          <w:spacing w:val="0"/>
          <w:sz w:val="22"/>
          <w:szCs w:val="22"/>
        </w:rPr>
        <w:tab/>
      </w:r>
      <w:r>
        <w:t>Globale opzet</w:t>
      </w:r>
      <w:r>
        <w:tab/>
      </w:r>
      <w:r>
        <w:fldChar w:fldCharType="begin"/>
      </w:r>
      <w:r>
        <w:instrText xml:space="preserve"> PAGEREF _Toc7616297 \h </w:instrText>
      </w:r>
      <w:r>
        <w:fldChar w:fldCharType="separate"/>
      </w:r>
      <w:r>
        <w:t>70</w:t>
      </w:r>
      <w:r>
        <w:fldChar w:fldCharType="end"/>
      </w:r>
    </w:p>
    <w:p w14:paraId="02EACF11" w14:textId="77777777" w:rsidR="00297961" w:rsidRDefault="00297961">
      <w:pPr>
        <w:pStyle w:val="Inhopg2"/>
        <w:tabs>
          <w:tab w:val="left" w:pos="1140"/>
        </w:tabs>
        <w:rPr>
          <w:rFonts w:asciiTheme="minorHAnsi" w:eastAsiaTheme="minorEastAsia" w:hAnsiTheme="minorHAnsi" w:cstheme="minorBidi"/>
          <w:spacing w:val="0"/>
          <w:sz w:val="22"/>
          <w:szCs w:val="22"/>
        </w:rPr>
      </w:pPr>
      <w:r>
        <w:t>21.2</w:t>
      </w:r>
      <w:r>
        <w:rPr>
          <w:rFonts w:asciiTheme="minorHAnsi" w:eastAsiaTheme="minorEastAsia" w:hAnsiTheme="minorHAnsi" w:cstheme="minorBidi"/>
          <w:spacing w:val="0"/>
          <w:sz w:val="22"/>
          <w:szCs w:val="22"/>
        </w:rPr>
        <w:tab/>
      </w:r>
      <w:r>
        <w:t>Mapping S_RBG_FIN_MELD_BANK_INLEG</w:t>
      </w:r>
      <w:r>
        <w:tab/>
      </w:r>
      <w:r>
        <w:fldChar w:fldCharType="begin"/>
      </w:r>
      <w:r>
        <w:instrText xml:space="preserve"> PAGEREF _Toc7616298 \h </w:instrText>
      </w:r>
      <w:r>
        <w:fldChar w:fldCharType="separate"/>
      </w:r>
      <w:r>
        <w:t>70</w:t>
      </w:r>
      <w:r>
        <w:fldChar w:fldCharType="end"/>
      </w:r>
    </w:p>
    <w:p w14:paraId="05166970" w14:textId="77777777" w:rsidR="00297961" w:rsidRDefault="00297961">
      <w:pPr>
        <w:pStyle w:val="Inhopg2"/>
        <w:tabs>
          <w:tab w:val="left" w:pos="1140"/>
        </w:tabs>
        <w:rPr>
          <w:rFonts w:asciiTheme="minorHAnsi" w:eastAsiaTheme="minorEastAsia" w:hAnsiTheme="minorHAnsi" w:cstheme="minorBidi"/>
          <w:spacing w:val="0"/>
          <w:sz w:val="22"/>
          <w:szCs w:val="22"/>
        </w:rPr>
      </w:pPr>
      <w:r>
        <w:t>21.3</w:t>
      </w:r>
      <w:r>
        <w:rPr>
          <w:rFonts w:asciiTheme="minorHAnsi" w:eastAsiaTheme="minorEastAsia" w:hAnsiTheme="minorHAnsi" w:cstheme="minorBidi"/>
          <w:spacing w:val="0"/>
          <w:sz w:val="22"/>
          <w:szCs w:val="22"/>
        </w:rPr>
        <w:tab/>
      </w:r>
      <w:r>
        <w:t>Hoofdselectie</w:t>
      </w:r>
      <w:r>
        <w:tab/>
      </w:r>
      <w:r>
        <w:fldChar w:fldCharType="begin"/>
      </w:r>
      <w:r>
        <w:instrText xml:space="preserve"> PAGEREF _Toc7616299 \h </w:instrText>
      </w:r>
      <w:r>
        <w:fldChar w:fldCharType="separate"/>
      </w:r>
      <w:r>
        <w:t>71</w:t>
      </w:r>
      <w:r>
        <w:fldChar w:fldCharType="end"/>
      </w:r>
    </w:p>
    <w:p w14:paraId="47D7B240" w14:textId="77777777" w:rsidR="00297961" w:rsidRDefault="00297961">
      <w:pPr>
        <w:pStyle w:val="Inhopg1"/>
        <w:tabs>
          <w:tab w:val="left" w:pos="570"/>
        </w:tabs>
        <w:rPr>
          <w:rFonts w:asciiTheme="minorHAnsi" w:eastAsiaTheme="minorEastAsia" w:hAnsiTheme="minorHAnsi" w:cstheme="minorBidi"/>
          <w:spacing w:val="0"/>
          <w:sz w:val="22"/>
          <w:szCs w:val="22"/>
        </w:rPr>
      </w:pPr>
      <w:r>
        <w:t>22</w:t>
      </w:r>
      <w:r>
        <w:rPr>
          <w:rFonts w:asciiTheme="minorHAnsi" w:eastAsiaTheme="minorEastAsia" w:hAnsiTheme="minorHAnsi" w:cstheme="minorBidi"/>
          <w:spacing w:val="0"/>
          <w:sz w:val="22"/>
          <w:szCs w:val="22"/>
        </w:rPr>
        <w:tab/>
      </w:r>
      <w:r>
        <w:t>S_RBG_FIN_MELD_BANK_GEBRTENIS</w:t>
      </w:r>
      <w:r>
        <w:tab/>
      </w:r>
      <w:r>
        <w:fldChar w:fldCharType="begin"/>
      </w:r>
      <w:r>
        <w:instrText xml:space="preserve"> PAGEREF _Toc7616300 \h </w:instrText>
      </w:r>
      <w:r>
        <w:fldChar w:fldCharType="separate"/>
      </w:r>
      <w:r>
        <w:t>73</w:t>
      </w:r>
      <w:r>
        <w:fldChar w:fldCharType="end"/>
      </w:r>
    </w:p>
    <w:p w14:paraId="38DE1370" w14:textId="77777777" w:rsidR="00297961" w:rsidRDefault="00297961">
      <w:pPr>
        <w:pStyle w:val="Inhopg2"/>
        <w:tabs>
          <w:tab w:val="left" w:pos="1140"/>
        </w:tabs>
        <w:rPr>
          <w:rFonts w:asciiTheme="minorHAnsi" w:eastAsiaTheme="minorEastAsia" w:hAnsiTheme="minorHAnsi" w:cstheme="minorBidi"/>
          <w:spacing w:val="0"/>
          <w:sz w:val="22"/>
          <w:szCs w:val="22"/>
        </w:rPr>
      </w:pPr>
      <w:r>
        <w:t>22.1</w:t>
      </w:r>
      <w:r>
        <w:rPr>
          <w:rFonts w:asciiTheme="minorHAnsi" w:eastAsiaTheme="minorEastAsia" w:hAnsiTheme="minorHAnsi" w:cstheme="minorBidi"/>
          <w:spacing w:val="0"/>
          <w:sz w:val="22"/>
          <w:szCs w:val="22"/>
        </w:rPr>
        <w:tab/>
      </w:r>
      <w:r>
        <w:t>Globale opzet</w:t>
      </w:r>
      <w:r>
        <w:tab/>
      </w:r>
      <w:r>
        <w:fldChar w:fldCharType="begin"/>
      </w:r>
      <w:r>
        <w:instrText xml:space="preserve"> PAGEREF _Toc7616301 \h </w:instrText>
      </w:r>
      <w:r>
        <w:fldChar w:fldCharType="separate"/>
      </w:r>
      <w:r>
        <w:t>73</w:t>
      </w:r>
      <w:r>
        <w:fldChar w:fldCharType="end"/>
      </w:r>
    </w:p>
    <w:p w14:paraId="3A9C8435" w14:textId="77777777" w:rsidR="00297961" w:rsidRDefault="00297961">
      <w:pPr>
        <w:pStyle w:val="Inhopg2"/>
        <w:tabs>
          <w:tab w:val="left" w:pos="1140"/>
        </w:tabs>
        <w:rPr>
          <w:rFonts w:asciiTheme="minorHAnsi" w:eastAsiaTheme="minorEastAsia" w:hAnsiTheme="minorHAnsi" w:cstheme="minorBidi"/>
          <w:spacing w:val="0"/>
          <w:sz w:val="22"/>
          <w:szCs w:val="22"/>
        </w:rPr>
      </w:pPr>
      <w:r>
        <w:t>22.2</w:t>
      </w:r>
      <w:r>
        <w:rPr>
          <w:rFonts w:asciiTheme="minorHAnsi" w:eastAsiaTheme="minorEastAsia" w:hAnsiTheme="minorHAnsi" w:cstheme="minorBidi"/>
          <w:spacing w:val="0"/>
          <w:sz w:val="22"/>
          <w:szCs w:val="22"/>
        </w:rPr>
        <w:tab/>
      </w:r>
      <w:r>
        <w:t>Mapping S_RBG_FIN_MELD_BANK_GEBRTENIS</w:t>
      </w:r>
      <w:r>
        <w:tab/>
      </w:r>
      <w:r>
        <w:fldChar w:fldCharType="begin"/>
      </w:r>
      <w:r>
        <w:instrText xml:space="preserve"> PAGEREF _Toc7616302 \h </w:instrText>
      </w:r>
      <w:r>
        <w:fldChar w:fldCharType="separate"/>
      </w:r>
      <w:r>
        <w:t>73</w:t>
      </w:r>
      <w:r>
        <w:fldChar w:fldCharType="end"/>
      </w:r>
    </w:p>
    <w:p w14:paraId="2188BAE6" w14:textId="77777777" w:rsidR="00297961" w:rsidRDefault="00297961">
      <w:pPr>
        <w:pStyle w:val="Inhopg2"/>
        <w:tabs>
          <w:tab w:val="left" w:pos="1140"/>
        </w:tabs>
        <w:rPr>
          <w:rFonts w:asciiTheme="minorHAnsi" w:eastAsiaTheme="minorEastAsia" w:hAnsiTheme="minorHAnsi" w:cstheme="minorBidi"/>
          <w:spacing w:val="0"/>
          <w:sz w:val="22"/>
          <w:szCs w:val="22"/>
        </w:rPr>
      </w:pPr>
      <w:r>
        <w:t>22.3</w:t>
      </w:r>
      <w:r>
        <w:rPr>
          <w:rFonts w:asciiTheme="minorHAnsi" w:eastAsiaTheme="minorEastAsia" w:hAnsiTheme="minorHAnsi" w:cstheme="minorBidi"/>
          <w:spacing w:val="0"/>
          <w:sz w:val="22"/>
          <w:szCs w:val="22"/>
        </w:rPr>
        <w:tab/>
      </w:r>
      <w:r>
        <w:t>Hoofdselectie</w:t>
      </w:r>
      <w:r>
        <w:tab/>
      </w:r>
      <w:r>
        <w:fldChar w:fldCharType="begin"/>
      </w:r>
      <w:r>
        <w:instrText xml:space="preserve"> PAGEREF _Toc7616303 \h </w:instrText>
      </w:r>
      <w:r>
        <w:fldChar w:fldCharType="separate"/>
      </w:r>
      <w:r>
        <w:t>74</w:t>
      </w:r>
      <w:r>
        <w:fldChar w:fldCharType="end"/>
      </w:r>
    </w:p>
    <w:p w14:paraId="1576D4A3" w14:textId="77777777" w:rsidR="00297961" w:rsidRDefault="00297961">
      <w:pPr>
        <w:pStyle w:val="Inhopg1"/>
        <w:tabs>
          <w:tab w:val="left" w:pos="570"/>
        </w:tabs>
        <w:rPr>
          <w:rFonts w:asciiTheme="minorHAnsi" w:eastAsiaTheme="minorEastAsia" w:hAnsiTheme="minorHAnsi" w:cstheme="minorBidi"/>
          <w:spacing w:val="0"/>
          <w:sz w:val="22"/>
          <w:szCs w:val="22"/>
        </w:rPr>
      </w:pPr>
      <w:r>
        <w:t>23</w:t>
      </w:r>
      <w:r>
        <w:rPr>
          <w:rFonts w:asciiTheme="minorHAnsi" w:eastAsiaTheme="minorEastAsia" w:hAnsiTheme="minorHAnsi" w:cstheme="minorBidi"/>
          <w:spacing w:val="0"/>
          <w:sz w:val="22"/>
          <w:szCs w:val="22"/>
        </w:rPr>
        <w:tab/>
      </w:r>
      <w:r>
        <w:t>S_RBG_FIN_MELD_BANK_CTRL_RESULT</w:t>
      </w:r>
      <w:r>
        <w:tab/>
      </w:r>
      <w:r>
        <w:fldChar w:fldCharType="begin"/>
      </w:r>
      <w:r>
        <w:instrText xml:space="preserve"> PAGEREF _Toc7616304 \h </w:instrText>
      </w:r>
      <w:r>
        <w:fldChar w:fldCharType="separate"/>
      </w:r>
      <w:r>
        <w:t>76</w:t>
      </w:r>
      <w:r>
        <w:fldChar w:fldCharType="end"/>
      </w:r>
    </w:p>
    <w:p w14:paraId="0AC824D8" w14:textId="77777777" w:rsidR="00297961" w:rsidRDefault="00297961">
      <w:pPr>
        <w:pStyle w:val="Inhopg2"/>
        <w:tabs>
          <w:tab w:val="left" w:pos="1140"/>
        </w:tabs>
        <w:rPr>
          <w:rFonts w:asciiTheme="minorHAnsi" w:eastAsiaTheme="minorEastAsia" w:hAnsiTheme="minorHAnsi" w:cstheme="minorBidi"/>
          <w:spacing w:val="0"/>
          <w:sz w:val="22"/>
          <w:szCs w:val="22"/>
        </w:rPr>
      </w:pPr>
      <w:r>
        <w:t>23.1</w:t>
      </w:r>
      <w:r>
        <w:rPr>
          <w:rFonts w:asciiTheme="minorHAnsi" w:eastAsiaTheme="minorEastAsia" w:hAnsiTheme="minorHAnsi" w:cstheme="minorBidi"/>
          <w:spacing w:val="0"/>
          <w:sz w:val="22"/>
          <w:szCs w:val="22"/>
        </w:rPr>
        <w:tab/>
      </w:r>
      <w:r>
        <w:t>Globale opzet</w:t>
      </w:r>
      <w:r>
        <w:tab/>
      </w:r>
      <w:r>
        <w:fldChar w:fldCharType="begin"/>
      </w:r>
      <w:r>
        <w:instrText xml:space="preserve"> PAGEREF _Toc7616305 \h </w:instrText>
      </w:r>
      <w:r>
        <w:fldChar w:fldCharType="separate"/>
      </w:r>
      <w:r>
        <w:t>76</w:t>
      </w:r>
      <w:r>
        <w:fldChar w:fldCharType="end"/>
      </w:r>
    </w:p>
    <w:p w14:paraId="3B3A2BB7" w14:textId="77777777" w:rsidR="00297961" w:rsidRDefault="00297961">
      <w:pPr>
        <w:pStyle w:val="Inhopg2"/>
        <w:tabs>
          <w:tab w:val="left" w:pos="1140"/>
        </w:tabs>
        <w:rPr>
          <w:rFonts w:asciiTheme="minorHAnsi" w:eastAsiaTheme="minorEastAsia" w:hAnsiTheme="minorHAnsi" w:cstheme="minorBidi"/>
          <w:spacing w:val="0"/>
          <w:sz w:val="22"/>
          <w:szCs w:val="22"/>
        </w:rPr>
      </w:pPr>
      <w:r>
        <w:t>23.2</w:t>
      </w:r>
      <w:r>
        <w:rPr>
          <w:rFonts w:asciiTheme="minorHAnsi" w:eastAsiaTheme="minorEastAsia" w:hAnsiTheme="minorHAnsi" w:cstheme="minorBidi"/>
          <w:spacing w:val="0"/>
          <w:sz w:val="22"/>
          <w:szCs w:val="22"/>
        </w:rPr>
        <w:tab/>
      </w:r>
      <w:r>
        <w:t>Mapping S_RBG_FIN_MELD_BANK_CTRL_RESULT</w:t>
      </w:r>
      <w:r>
        <w:tab/>
      </w:r>
      <w:r>
        <w:fldChar w:fldCharType="begin"/>
      </w:r>
      <w:r>
        <w:instrText xml:space="preserve"> PAGEREF _Toc7616306 \h </w:instrText>
      </w:r>
      <w:r>
        <w:fldChar w:fldCharType="separate"/>
      </w:r>
      <w:r>
        <w:t>76</w:t>
      </w:r>
      <w:r>
        <w:fldChar w:fldCharType="end"/>
      </w:r>
    </w:p>
    <w:p w14:paraId="41ABDCA1" w14:textId="77777777" w:rsidR="00297961" w:rsidRDefault="00297961">
      <w:pPr>
        <w:pStyle w:val="Inhopg2"/>
        <w:tabs>
          <w:tab w:val="left" w:pos="1140"/>
        </w:tabs>
        <w:rPr>
          <w:rFonts w:asciiTheme="minorHAnsi" w:eastAsiaTheme="minorEastAsia" w:hAnsiTheme="minorHAnsi" w:cstheme="minorBidi"/>
          <w:spacing w:val="0"/>
          <w:sz w:val="22"/>
          <w:szCs w:val="22"/>
        </w:rPr>
      </w:pPr>
      <w:r>
        <w:t>23.3</w:t>
      </w:r>
      <w:r>
        <w:rPr>
          <w:rFonts w:asciiTheme="minorHAnsi" w:eastAsiaTheme="minorEastAsia" w:hAnsiTheme="minorHAnsi" w:cstheme="minorBidi"/>
          <w:spacing w:val="0"/>
          <w:sz w:val="22"/>
          <w:szCs w:val="22"/>
        </w:rPr>
        <w:tab/>
      </w:r>
      <w:r>
        <w:t>Hoofdselectie</w:t>
      </w:r>
      <w:r>
        <w:tab/>
      </w:r>
      <w:r>
        <w:fldChar w:fldCharType="begin"/>
      </w:r>
      <w:r>
        <w:instrText xml:space="preserve"> PAGEREF _Toc7616307 \h </w:instrText>
      </w:r>
      <w:r>
        <w:fldChar w:fldCharType="separate"/>
      </w:r>
      <w:r>
        <w:t>77</w:t>
      </w:r>
      <w:r>
        <w:fldChar w:fldCharType="end"/>
      </w:r>
    </w:p>
    <w:p w14:paraId="793BDB76" w14:textId="77777777" w:rsidR="00297961" w:rsidRDefault="00297961">
      <w:pPr>
        <w:pStyle w:val="Inhopg1"/>
        <w:tabs>
          <w:tab w:val="left" w:pos="570"/>
        </w:tabs>
        <w:rPr>
          <w:rFonts w:asciiTheme="minorHAnsi" w:eastAsiaTheme="minorEastAsia" w:hAnsiTheme="minorHAnsi" w:cstheme="minorBidi"/>
          <w:spacing w:val="0"/>
          <w:sz w:val="22"/>
          <w:szCs w:val="22"/>
        </w:rPr>
      </w:pPr>
      <w:r>
        <w:t>24</w:t>
      </w:r>
      <w:r>
        <w:rPr>
          <w:rFonts w:asciiTheme="minorHAnsi" w:eastAsiaTheme="minorEastAsia" w:hAnsiTheme="minorHAnsi" w:cstheme="minorBidi"/>
          <w:spacing w:val="0"/>
          <w:sz w:val="22"/>
          <w:szCs w:val="22"/>
        </w:rPr>
        <w:tab/>
      </w:r>
      <w:r>
        <w:t>S_RBG_GLOBAL_INTERMEDIARY_IDNR</w:t>
      </w:r>
      <w:r>
        <w:tab/>
      </w:r>
      <w:r>
        <w:fldChar w:fldCharType="begin"/>
      </w:r>
      <w:r>
        <w:instrText xml:space="preserve"> PAGEREF _Toc7616308 \h </w:instrText>
      </w:r>
      <w:r>
        <w:fldChar w:fldCharType="separate"/>
      </w:r>
      <w:r>
        <w:t>79</w:t>
      </w:r>
      <w:r>
        <w:fldChar w:fldCharType="end"/>
      </w:r>
    </w:p>
    <w:p w14:paraId="085F28F2" w14:textId="77777777" w:rsidR="00297961" w:rsidRDefault="00297961">
      <w:pPr>
        <w:pStyle w:val="Inhopg2"/>
        <w:tabs>
          <w:tab w:val="left" w:pos="1140"/>
        </w:tabs>
        <w:rPr>
          <w:rFonts w:asciiTheme="minorHAnsi" w:eastAsiaTheme="minorEastAsia" w:hAnsiTheme="minorHAnsi" w:cstheme="minorBidi"/>
          <w:spacing w:val="0"/>
          <w:sz w:val="22"/>
          <w:szCs w:val="22"/>
        </w:rPr>
      </w:pPr>
      <w:r>
        <w:t>24.1</w:t>
      </w:r>
      <w:r>
        <w:rPr>
          <w:rFonts w:asciiTheme="minorHAnsi" w:eastAsiaTheme="minorEastAsia" w:hAnsiTheme="minorHAnsi" w:cstheme="minorBidi"/>
          <w:spacing w:val="0"/>
          <w:sz w:val="22"/>
          <w:szCs w:val="22"/>
        </w:rPr>
        <w:tab/>
      </w:r>
      <w:r>
        <w:t>Globale werking</w:t>
      </w:r>
      <w:r>
        <w:tab/>
      </w:r>
      <w:r>
        <w:fldChar w:fldCharType="begin"/>
      </w:r>
      <w:r>
        <w:instrText xml:space="preserve"> PAGEREF _Toc7616309 \h </w:instrText>
      </w:r>
      <w:r>
        <w:fldChar w:fldCharType="separate"/>
      </w:r>
      <w:r>
        <w:t>79</w:t>
      </w:r>
      <w:r>
        <w:fldChar w:fldCharType="end"/>
      </w:r>
    </w:p>
    <w:p w14:paraId="45B26EC1" w14:textId="77777777" w:rsidR="00297961" w:rsidRDefault="00297961">
      <w:pPr>
        <w:pStyle w:val="Inhopg2"/>
        <w:tabs>
          <w:tab w:val="left" w:pos="1140"/>
        </w:tabs>
        <w:rPr>
          <w:rFonts w:asciiTheme="minorHAnsi" w:eastAsiaTheme="minorEastAsia" w:hAnsiTheme="minorHAnsi" w:cstheme="minorBidi"/>
          <w:spacing w:val="0"/>
          <w:sz w:val="22"/>
          <w:szCs w:val="22"/>
        </w:rPr>
      </w:pPr>
      <w:r>
        <w:t>24.2</w:t>
      </w:r>
      <w:r>
        <w:rPr>
          <w:rFonts w:asciiTheme="minorHAnsi" w:eastAsiaTheme="minorEastAsia" w:hAnsiTheme="minorHAnsi" w:cstheme="minorBidi"/>
          <w:spacing w:val="0"/>
          <w:sz w:val="22"/>
          <w:szCs w:val="22"/>
        </w:rPr>
        <w:tab/>
      </w:r>
      <w:r>
        <w:t>Mapping S_RBG_GLOBAL_INTERMEDIARY_IDNR</w:t>
      </w:r>
      <w:r>
        <w:tab/>
      </w:r>
      <w:r>
        <w:fldChar w:fldCharType="begin"/>
      </w:r>
      <w:r>
        <w:instrText xml:space="preserve"> PAGEREF _Toc7616310 \h </w:instrText>
      </w:r>
      <w:r>
        <w:fldChar w:fldCharType="separate"/>
      </w:r>
      <w:r>
        <w:t>79</w:t>
      </w:r>
      <w:r>
        <w:fldChar w:fldCharType="end"/>
      </w:r>
    </w:p>
    <w:p w14:paraId="694FCDB5" w14:textId="77777777" w:rsidR="00297961" w:rsidRDefault="00297961">
      <w:pPr>
        <w:pStyle w:val="Inhopg2"/>
        <w:tabs>
          <w:tab w:val="left" w:pos="1140"/>
        </w:tabs>
        <w:rPr>
          <w:rFonts w:asciiTheme="minorHAnsi" w:eastAsiaTheme="minorEastAsia" w:hAnsiTheme="minorHAnsi" w:cstheme="minorBidi"/>
          <w:spacing w:val="0"/>
          <w:sz w:val="22"/>
          <w:szCs w:val="22"/>
        </w:rPr>
      </w:pPr>
      <w:r>
        <w:t>24.3</w:t>
      </w:r>
      <w:r>
        <w:rPr>
          <w:rFonts w:asciiTheme="minorHAnsi" w:eastAsiaTheme="minorEastAsia" w:hAnsiTheme="minorHAnsi" w:cstheme="minorBidi"/>
          <w:spacing w:val="0"/>
          <w:sz w:val="22"/>
          <w:szCs w:val="22"/>
        </w:rPr>
        <w:tab/>
      </w:r>
      <w:r>
        <w:t>Hoofdselectie (HSEL)</w:t>
      </w:r>
      <w:r>
        <w:tab/>
      </w:r>
      <w:r>
        <w:fldChar w:fldCharType="begin"/>
      </w:r>
      <w:r>
        <w:instrText xml:space="preserve"> PAGEREF _Toc7616311 \h </w:instrText>
      </w:r>
      <w:r>
        <w:fldChar w:fldCharType="separate"/>
      </w:r>
      <w:r>
        <w:t>79</w:t>
      </w:r>
      <w:r>
        <w:fldChar w:fldCharType="end"/>
      </w:r>
    </w:p>
    <w:p w14:paraId="359392AA" w14:textId="77777777" w:rsidR="00297961" w:rsidRDefault="00297961">
      <w:pPr>
        <w:pStyle w:val="Inhopg1"/>
        <w:tabs>
          <w:tab w:val="left" w:pos="570"/>
        </w:tabs>
        <w:rPr>
          <w:rFonts w:asciiTheme="minorHAnsi" w:eastAsiaTheme="minorEastAsia" w:hAnsiTheme="minorHAnsi" w:cstheme="minorBidi"/>
          <w:spacing w:val="0"/>
          <w:sz w:val="22"/>
          <w:szCs w:val="22"/>
        </w:rPr>
      </w:pPr>
      <w:r>
        <w:t>25</w:t>
      </w:r>
      <w:r>
        <w:rPr>
          <w:rFonts w:asciiTheme="minorHAnsi" w:eastAsiaTheme="minorEastAsia" w:hAnsiTheme="minorHAnsi" w:cstheme="minorBidi"/>
          <w:spacing w:val="0"/>
          <w:sz w:val="22"/>
          <w:szCs w:val="22"/>
        </w:rPr>
        <w:tab/>
      </w:r>
      <w:r>
        <w:t>S_RBG_DEELNAME_DEELNEMER</w:t>
      </w:r>
      <w:r>
        <w:tab/>
      </w:r>
      <w:r>
        <w:fldChar w:fldCharType="begin"/>
      </w:r>
      <w:r>
        <w:instrText xml:space="preserve"> PAGEREF _Toc7616312 \h </w:instrText>
      </w:r>
      <w:r>
        <w:fldChar w:fldCharType="separate"/>
      </w:r>
      <w:r>
        <w:t>81</w:t>
      </w:r>
      <w:r>
        <w:fldChar w:fldCharType="end"/>
      </w:r>
    </w:p>
    <w:p w14:paraId="796E4B89" w14:textId="77777777" w:rsidR="00297961" w:rsidRDefault="00297961">
      <w:pPr>
        <w:pStyle w:val="Inhopg2"/>
        <w:tabs>
          <w:tab w:val="left" w:pos="1140"/>
        </w:tabs>
        <w:rPr>
          <w:rFonts w:asciiTheme="minorHAnsi" w:eastAsiaTheme="minorEastAsia" w:hAnsiTheme="minorHAnsi" w:cstheme="minorBidi"/>
          <w:spacing w:val="0"/>
          <w:sz w:val="22"/>
          <w:szCs w:val="22"/>
        </w:rPr>
      </w:pPr>
      <w:r>
        <w:t>25.1</w:t>
      </w:r>
      <w:r>
        <w:rPr>
          <w:rFonts w:asciiTheme="minorHAnsi" w:eastAsiaTheme="minorEastAsia" w:hAnsiTheme="minorHAnsi" w:cstheme="minorBidi"/>
          <w:spacing w:val="0"/>
          <w:sz w:val="22"/>
          <w:szCs w:val="22"/>
        </w:rPr>
        <w:tab/>
      </w:r>
      <w:r>
        <w:t>Globale werking</w:t>
      </w:r>
      <w:r>
        <w:tab/>
      </w:r>
      <w:r>
        <w:fldChar w:fldCharType="begin"/>
      </w:r>
      <w:r>
        <w:instrText xml:space="preserve"> PAGEREF _Toc7616313 \h </w:instrText>
      </w:r>
      <w:r>
        <w:fldChar w:fldCharType="separate"/>
      </w:r>
      <w:r>
        <w:t>81</w:t>
      </w:r>
      <w:r>
        <w:fldChar w:fldCharType="end"/>
      </w:r>
    </w:p>
    <w:p w14:paraId="1754C76D" w14:textId="77777777" w:rsidR="00297961" w:rsidRDefault="00297961">
      <w:pPr>
        <w:pStyle w:val="Inhopg2"/>
        <w:tabs>
          <w:tab w:val="left" w:pos="1140"/>
        </w:tabs>
        <w:rPr>
          <w:rFonts w:asciiTheme="minorHAnsi" w:eastAsiaTheme="minorEastAsia" w:hAnsiTheme="minorHAnsi" w:cstheme="minorBidi"/>
          <w:spacing w:val="0"/>
          <w:sz w:val="22"/>
          <w:szCs w:val="22"/>
        </w:rPr>
      </w:pPr>
      <w:r>
        <w:t>25.2</w:t>
      </w:r>
      <w:r>
        <w:rPr>
          <w:rFonts w:asciiTheme="minorHAnsi" w:eastAsiaTheme="minorEastAsia" w:hAnsiTheme="minorHAnsi" w:cstheme="minorBidi"/>
          <w:spacing w:val="0"/>
          <w:sz w:val="22"/>
          <w:szCs w:val="22"/>
        </w:rPr>
        <w:tab/>
      </w:r>
      <w:r>
        <w:t>Mapping S_RBG_DEELNAME_DEELNEMER</w:t>
      </w:r>
      <w:r>
        <w:tab/>
      </w:r>
      <w:r>
        <w:fldChar w:fldCharType="begin"/>
      </w:r>
      <w:r>
        <w:instrText xml:space="preserve"> PAGEREF _Toc7616314 \h </w:instrText>
      </w:r>
      <w:r>
        <w:fldChar w:fldCharType="separate"/>
      </w:r>
      <w:r>
        <w:t>81</w:t>
      </w:r>
      <w:r>
        <w:fldChar w:fldCharType="end"/>
      </w:r>
    </w:p>
    <w:p w14:paraId="2A734F6E" w14:textId="77777777" w:rsidR="00297961" w:rsidRDefault="00297961">
      <w:pPr>
        <w:pStyle w:val="Inhopg2"/>
        <w:tabs>
          <w:tab w:val="left" w:pos="1140"/>
        </w:tabs>
        <w:rPr>
          <w:rFonts w:asciiTheme="minorHAnsi" w:eastAsiaTheme="minorEastAsia" w:hAnsiTheme="minorHAnsi" w:cstheme="minorBidi"/>
          <w:spacing w:val="0"/>
          <w:sz w:val="22"/>
          <w:szCs w:val="22"/>
        </w:rPr>
      </w:pPr>
      <w:r>
        <w:t>25.3</w:t>
      </w:r>
      <w:r>
        <w:rPr>
          <w:rFonts w:asciiTheme="minorHAnsi" w:eastAsiaTheme="minorEastAsia" w:hAnsiTheme="minorHAnsi" w:cstheme="minorBidi"/>
          <w:spacing w:val="0"/>
          <w:sz w:val="22"/>
          <w:szCs w:val="22"/>
        </w:rPr>
        <w:tab/>
      </w:r>
      <w:r>
        <w:t>Hoofdselectie (HSEL-afsluiten)</w:t>
      </w:r>
      <w:r>
        <w:tab/>
      </w:r>
      <w:r>
        <w:fldChar w:fldCharType="begin"/>
      </w:r>
      <w:r>
        <w:instrText xml:space="preserve"> PAGEREF _Toc7616315 \h </w:instrText>
      </w:r>
      <w:r>
        <w:fldChar w:fldCharType="separate"/>
      </w:r>
      <w:r>
        <w:t>82</w:t>
      </w:r>
      <w:r>
        <w:fldChar w:fldCharType="end"/>
      </w:r>
    </w:p>
    <w:p w14:paraId="24BAF698" w14:textId="77777777" w:rsidR="00297961" w:rsidRDefault="00297961">
      <w:pPr>
        <w:pStyle w:val="Inhopg1"/>
        <w:tabs>
          <w:tab w:val="left" w:pos="570"/>
        </w:tabs>
        <w:rPr>
          <w:rFonts w:asciiTheme="minorHAnsi" w:eastAsiaTheme="minorEastAsia" w:hAnsiTheme="minorHAnsi" w:cstheme="minorBidi"/>
          <w:spacing w:val="0"/>
          <w:sz w:val="22"/>
          <w:szCs w:val="22"/>
        </w:rPr>
      </w:pPr>
      <w:r>
        <w:t>26</w:t>
      </w:r>
      <w:r>
        <w:rPr>
          <w:rFonts w:asciiTheme="minorHAnsi" w:eastAsiaTheme="minorEastAsia" w:hAnsiTheme="minorHAnsi" w:cstheme="minorBidi"/>
          <w:spacing w:val="0"/>
          <w:sz w:val="22"/>
          <w:szCs w:val="22"/>
        </w:rPr>
        <w:tab/>
      </w:r>
      <w:r>
        <w:t>S_RBG_DEELNAME_DRL_VERDR_LAND</w:t>
      </w:r>
      <w:r>
        <w:tab/>
      </w:r>
      <w:r>
        <w:fldChar w:fldCharType="begin"/>
      </w:r>
      <w:r>
        <w:instrText xml:space="preserve"> PAGEREF _Toc7616316 \h </w:instrText>
      </w:r>
      <w:r>
        <w:fldChar w:fldCharType="separate"/>
      </w:r>
      <w:r>
        <w:t>84</w:t>
      </w:r>
      <w:r>
        <w:fldChar w:fldCharType="end"/>
      </w:r>
    </w:p>
    <w:p w14:paraId="3392F192" w14:textId="77777777" w:rsidR="00297961" w:rsidRDefault="00297961">
      <w:pPr>
        <w:pStyle w:val="Inhopg2"/>
        <w:tabs>
          <w:tab w:val="left" w:pos="1140"/>
        </w:tabs>
        <w:rPr>
          <w:rFonts w:asciiTheme="minorHAnsi" w:eastAsiaTheme="minorEastAsia" w:hAnsiTheme="minorHAnsi" w:cstheme="minorBidi"/>
          <w:spacing w:val="0"/>
          <w:sz w:val="22"/>
          <w:szCs w:val="22"/>
        </w:rPr>
      </w:pPr>
      <w:r>
        <w:t>26.1</w:t>
      </w:r>
      <w:r>
        <w:rPr>
          <w:rFonts w:asciiTheme="minorHAnsi" w:eastAsiaTheme="minorEastAsia" w:hAnsiTheme="minorHAnsi" w:cstheme="minorBidi"/>
          <w:spacing w:val="0"/>
          <w:sz w:val="22"/>
          <w:szCs w:val="22"/>
        </w:rPr>
        <w:tab/>
      </w:r>
      <w:r>
        <w:t>Globale werking</w:t>
      </w:r>
      <w:r>
        <w:tab/>
      </w:r>
      <w:r>
        <w:fldChar w:fldCharType="begin"/>
      </w:r>
      <w:r>
        <w:instrText xml:space="preserve"> PAGEREF _Toc7616317 \h </w:instrText>
      </w:r>
      <w:r>
        <w:fldChar w:fldCharType="separate"/>
      </w:r>
      <w:r>
        <w:t>84</w:t>
      </w:r>
      <w:r>
        <w:fldChar w:fldCharType="end"/>
      </w:r>
    </w:p>
    <w:p w14:paraId="274A4B67" w14:textId="77777777" w:rsidR="00297961" w:rsidRDefault="00297961">
      <w:pPr>
        <w:pStyle w:val="Inhopg2"/>
        <w:tabs>
          <w:tab w:val="left" w:pos="1140"/>
        </w:tabs>
        <w:rPr>
          <w:rFonts w:asciiTheme="minorHAnsi" w:eastAsiaTheme="minorEastAsia" w:hAnsiTheme="minorHAnsi" w:cstheme="minorBidi"/>
          <w:spacing w:val="0"/>
          <w:sz w:val="22"/>
          <w:szCs w:val="22"/>
        </w:rPr>
      </w:pPr>
      <w:r>
        <w:t>26.2</w:t>
      </w:r>
      <w:r>
        <w:rPr>
          <w:rFonts w:asciiTheme="minorHAnsi" w:eastAsiaTheme="minorEastAsia" w:hAnsiTheme="minorHAnsi" w:cstheme="minorBidi"/>
          <w:spacing w:val="0"/>
          <w:sz w:val="22"/>
          <w:szCs w:val="22"/>
        </w:rPr>
        <w:tab/>
      </w:r>
      <w:r>
        <w:t>Mapping S_RBG_DEELNAME_DRL_VERDR_LAND</w:t>
      </w:r>
      <w:r>
        <w:tab/>
      </w:r>
      <w:r>
        <w:fldChar w:fldCharType="begin"/>
      </w:r>
      <w:r>
        <w:instrText xml:space="preserve"> PAGEREF _Toc7616318 \h </w:instrText>
      </w:r>
      <w:r>
        <w:fldChar w:fldCharType="separate"/>
      </w:r>
      <w:r>
        <w:t>84</w:t>
      </w:r>
      <w:r>
        <w:fldChar w:fldCharType="end"/>
      </w:r>
    </w:p>
    <w:p w14:paraId="683B6E54" w14:textId="77777777" w:rsidR="00297961" w:rsidRDefault="00297961">
      <w:pPr>
        <w:pStyle w:val="Inhopg2"/>
        <w:tabs>
          <w:tab w:val="left" w:pos="1140"/>
        </w:tabs>
        <w:rPr>
          <w:rFonts w:asciiTheme="minorHAnsi" w:eastAsiaTheme="minorEastAsia" w:hAnsiTheme="minorHAnsi" w:cstheme="minorBidi"/>
          <w:spacing w:val="0"/>
          <w:sz w:val="22"/>
          <w:szCs w:val="22"/>
        </w:rPr>
      </w:pPr>
      <w:r>
        <w:t>26.3</w:t>
      </w:r>
      <w:r>
        <w:rPr>
          <w:rFonts w:asciiTheme="minorHAnsi" w:eastAsiaTheme="minorEastAsia" w:hAnsiTheme="minorHAnsi" w:cstheme="minorBidi"/>
          <w:spacing w:val="0"/>
          <w:sz w:val="22"/>
          <w:szCs w:val="22"/>
        </w:rPr>
        <w:tab/>
      </w:r>
      <w:r>
        <w:t>Hoofdselectie (HSEL-afsluiten)</w:t>
      </w:r>
      <w:r>
        <w:tab/>
      </w:r>
      <w:r>
        <w:fldChar w:fldCharType="begin"/>
      </w:r>
      <w:r>
        <w:instrText xml:space="preserve"> PAGEREF _Toc7616319 \h </w:instrText>
      </w:r>
      <w:r>
        <w:fldChar w:fldCharType="separate"/>
      </w:r>
      <w:r>
        <w:t>84</w:t>
      </w:r>
      <w:r>
        <w:fldChar w:fldCharType="end"/>
      </w:r>
    </w:p>
    <w:p w14:paraId="4EBF39A0" w14:textId="77777777" w:rsidR="00520DE2" w:rsidRPr="008B1A80" w:rsidRDefault="00520DE2" w:rsidP="006848BA">
      <w:pPr>
        <w:pStyle w:val="Voettekst"/>
        <w:tabs>
          <w:tab w:val="clear" w:pos="4536"/>
          <w:tab w:val="clear" w:pos="9072"/>
          <w:tab w:val="right" w:leader="dot" w:pos="9062"/>
        </w:tabs>
      </w:pPr>
      <w:r w:rsidRPr="008B1A80">
        <w:fldChar w:fldCharType="end"/>
      </w:r>
    </w:p>
    <w:p w14:paraId="19129F25" w14:textId="77777777" w:rsidR="00520DE2" w:rsidRPr="008B1A80" w:rsidRDefault="00520DE2" w:rsidP="00520DE2">
      <w:pPr>
        <w:pStyle w:val="Kop1"/>
      </w:pPr>
      <w:bookmarkStart w:id="16" w:name="_Toc209338441"/>
      <w:bookmarkStart w:id="17" w:name="_Toc236737858"/>
      <w:bookmarkStart w:id="18" w:name="_Toc7616180"/>
      <w:r w:rsidRPr="008B1A80">
        <w:lastRenderedPageBreak/>
        <w:t>Inleiding</w:t>
      </w:r>
      <w:bookmarkEnd w:id="16"/>
      <w:bookmarkEnd w:id="17"/>
      <w:bookmarkEnd w:id="18"/>
    </w:p>
    <w:p w14:paraId="7A70171E" w14:textId="2F10C8BF" w:rsidR="00520DE2" w:rsidDel="00297961" w:rsidRDefault="00520DE2" w:rsidP="00520DE2">
      <w:pPr>
        <w:rPr>
          <w:del w:id="19" w:author="Peter P. BOSCH" w:date="2019-05-01T15:19:00Z"/>
        </w:rPr>
      </w:pPr>
      <w:r>
        <w:t xml:space="preserve">Dit document is onderdeel van het Enterprise DataWarehouse (EDW). Het EDW </w:t>
      </w:r>
      <w:r w:rsidR="00C63A73">
        <w:t xml:space="preserve">kent meerdere schakels met elk </w:t>
      </w:r>
      <w:r>
        <w:t xml:space="preserve">un eigen doel en karakteristieken. Een Logische DataFlow (LDF) beschrijft de "stroom van gegevens" van één of meer bronobjecten naar in principe één doelobject. Objecten zijn tabellen, bestanden, SAS tabellen etc. </w:t>
      </w:r>
    </w:p>
    <w:p w14:paraId="3933E172" w14:textId="7E30BEB3" w:rsidR="00520DE2" w:rsidDel="00297961" w:rsidRDefault="00520DE2" w:rsidP="00520DE2">
      <w:pPr>
        <w:rPr>
          <w:del w:id="20" w:author="Peter P. BOSCH" w:date="2019-05-01T15:19:00Z"/>
        </w:rPr>
      </w:pPr>
    </w:p>
    <w:p w14:paraId="165C9C85" w14:textId="77777777" w:rsidR="00520DE2" w:rsidRDefault="00520DE2" w:rsidP="00520DE2">
      <w:r>
        <w:t>Bouwers kunnen om technische redenen afwijken van de opzet van de LDF.</w:t>
      </w:r>
    </w:p>
    <w:p w14:paraId="79ED6671" w14:textId="77777777" w:rsidR="00520DE2" w:rsidRPr="008B1A80" w:rsidRDefault="00520DE2" w:rsidP="00520DE2"/>
    <w:p w14:paraId="237FEBDF" w14:textId="77777777" w:rsidR="00520DE2" w:rsidRPr="008B1A80" w:rsidRDefault="00520DE2" w:rsidP="00BD5477">
      <w:pPr>
        <w:pStyle w:val="Kop2"/>
      </w:pPr>
      <w:bookmarkStart w:id="21" w:name="_Toc7616181"/>
      <w:r w:rsidRPr="008B1A80">
        <w:t>Doel</w:t>
      </w:r>
      <w:bookmarkEnd w:id="21"/>
    </w:p>
    <w:p w14:paraId="7D88965C" w14:textId="6BFA58E2" w:rsidR="00520DE2" w:rsidRPr="008B1A80" w:rsidRDefault="00520DE2" w:rsidP="00520DE2">
      <w:r w:rsidRPr="003E1614">
        <w:t>De</w:t>
      </w:r>
      <w:r>
        <w:t>ze</w:t>
      </w:r>
      <w:r w:rsidRPr="003E1614">
        <w:t xml:space="preserve"> Logische Data Flow (LDF) beschrijft de functionele constructie van de dataflow van CDW naar CDP</w:t>
      </w:r>
      <w:r w:rsidR="00AE134A">
        <w:t xml:space="preserve"> voor de rijke </w:t>
      </w:r>
      <w:r w:rsidR="009B0A08">
        <w:t>gegeven</w:t>
      </w:r>
      <w:r w:rsidR="00E16888">
        <w:t>s</w:t>
      </w:r>
      <w:r w:rsidR="009B0A08">
        <w:t>set</w:t>
      </w:r>
      <w:r w:rsidR="00AE134A">
        <w:t xml:space="preserve"> Personen vanuit de Bron BAS-</w:t>
      </w:r>
      <w:r w:rsidR="00592998">
        <w:t>RBG</w:t>
      </w:r>
      <w:r w:rsidRPr="003E1614">
        <w:t>.</w:t>
      </w:r>
      <w:del w:id="22" w:author="Peter P. BOSCH" w:date="2019-05-01T15:18:00Z">
        <w:r w:rsidDel="00297961">
          <w:br/>
        </w:r>
      </w:del>
    </w:p>
    <w:p w14:paraId="7BFD4B24" w14:textId="30FB71F3" w:rsidR="00520DE2" w:rsidRPr="00AE134A" w:rsidRDefault="00520DE2" w:rsidP="00BD5477">
      <w:pPr>
        <w:pStyle w:val="Kop2"/>
      </w:pPr>
      <w:bookmarkStart w:id="23" w:name="_Toc7616182"/>
      <w:r w:rsidRPr="008B1A80">
        <w:t>Referenties</w:t>
      </w:r>
      <w:bookmarkEnd w:id="23"/>
    </w:p>
    <w:tbl>
      <w:tblPr>
        <w:tblW w:w="9072" w:type="dxa"/>
        <w:tblInd w:w="108" w:type="dxa"/>
        <w:tblLayout w:type="fixed"/>
        <w:tblLook w:val="0000" w:firstRow="0" w:lastRow="0" w:firstColumn="0" w:lastColumn="0" w:noHBand="0" w:noVBand="0"/>
      </w:tblPr>
      <w:tblGrid>
        <w:gridCol w:w="567"/>
        <w:gridCol w:w="3712"/>
        <w:gridCol w:w="1134"/>
        <w:gridCol w:w="567"/>
        <w:gridCol w:w="3092"/>
      </w:tblGrid>
      <w:tr w:rsidR="00520DE2" w:rsidRPr="00FF20FD" w14:paraId="7AE7C948" w14:textId="77777777" w:rsidTr="00585A5B">
        <w:trPr>
          <w:cantSplit/>
        </w:trPr>
        <w:tc>
          <w:tcPr>
            <w:tcW w:w="567" w:type="dxa"/>
            <w:tcBorders>
              <w:top w:val="single" w:sz="6" w:space="0" w:color="auto"/>
              <w:left w:val="single" w:sz="6" w:space="0" w:color="auto"/>
              <w:bottom w:val="single" w:sz="6" w:space="0" w:color="auto"/>
              <w:right w:val="single" w:sz="6" w:space="0" w:color="auto"/>
            </w:tcBorders>
            <w:shd w:val="pct20" w:color="auto" w:fill="auto"/>
          </w:tcPr>
          <w:p w14:paraId="3F38B0DE" w14:textId="77777777" w:rsidR="00520DE2" w:rsidRPr="00FF20FD" w:rsidRDefault="00520DE2" w:rsidP="00F25C0A">
            <w:pPr>
              <w:pStyle w:val="TableHeader"/>
              <w:spacing w:before="0" w:after="0" w:line="240" w:lineRule="atLeast"/>
              <w:rPr>
                <w:rFonts w:ascii="Arial" w:hAnsi="Arial"/>
                <w:spacing w:val="5"/>
                <w:sz w:val="19"/>
                <w:szCs w:val="19"/>
                <w:lang w:val="nl-NL"/>
              </w:rPr>
            </w:pPr>
          </w:p>
        </w:tc>
        <w:tc>
          <w:tcPr>
            <w:tcW w:w="3712" w:type="dxa"/>
            <w:tcBorders>
              <w:top w:val="single" w:sz="6" w:space="0" w:color="auto"/>
              <w:left w:val="single" w:sz="6" w:space="0" w:color="auto"/>
              <w:bottom w:val="single" w:sz="6" w:space="0" w:color="auto"/>
              <w:right w:val="single" w:sz="6" w:space="0" w:color="auto"/>
            </w:tcBorders>
            <w:shd w:val="pct20" w:color="auto" w:fill="auto"/>
          </w:tcPr>
          <w:p w14:paraId="7CE61A2C" w14:textId="77777777" w:rsidR="00520DE2" w:rsidRPr="00FF20FD" w:rsidRDefault="00520DE2" w:rsidP="00F25C0A">
            <w:pPr>
              <w:rPr>
                <w:b/>
                <w:szCs w:val="19"/>
              </w:rPr>
            </w:pPr>
            <w:r w:rsidRPr="00FF20FD">
              <w:rPr>
                <w:b/>
                <w:szCs w:val="19"/>
              </w:rPr>
              <w:t>Document</w:t>
            </w:r>
          </w:p>
          <w:p w14:paraId="22870EE9" w14:textId="77777777" w:rsidR="00520DE2" w:rsidRPr="00FF20FD" w:rsidRDefault="00520DE2" w:rsidP="00F25C0A">
            <w:pPr>
              <w:rPr>
                <w:b/>
                <w:szCs w:val="19"/>
              </w:rPr>
            </w:pPr>
          </w:p>
        </w:tc>
        <w:tc>
          <w:tcPr>
            <w:tcW w:w="1134" w:type="dxa"/>
            <w:tcBorders>
              <w:top w:val="single" w:sz="6" w:space="0" w:color="auto"/>
              <w:left w:val="single" w:sz="6" w:space="0" w:color="auto"/>
              <w:bottom w:val="single" w:sz="6" w:space="0" w:color="auto"/>
              <w:right w:val="single" w:sz="6" w:space="0" w:color="auto"/>
            </w:tcBorders>
            <w:shd w:val="pct20" w:color="auto" w:fill="auto"/>
          </w:tcPr>
          <w:p w14:paraId="3253BD1D" w14:textId="77777777" w:rsidR="00520DE2" w:rsidRPr="00FF20FD" w:rsidRDefault="00520DE2" w:rsidP="00F25C0A">
            <w:pPr>
              <w:rPr>
                <w:b/>
                <w:szCs w:val="19"/>
              </w:rPr>
            </w:pPr>
            <w:r w:rsidRPr="00FF20FD">
              <w:rPr>
                <w:b/>
                <w:szCs w:val="19"/>
              </w:rPr>
              <w:t>EDW taak</w:t>
            </w:r>
          </w:p>
        </w:tc>
        <w:tc>
          <w:tcPr>
            <w:tcW w:w="567" w:type="dxa"/>
            <w:tcBorders>
              <w:top w:val="single" w:sz="6" w:space="0" w:color="auto"/>
              <w:left w:val="single" w:sz="6" w:space="0" w:color="auto"/>
              <w:bottom w:val="single" w:sz="6" w:space="0" w:color="auto"/>
              <w:right w:val="single" w:sz="6" w:space="0" w:color="auto"/>
            </w:tcBorders>
            <w:shd w:val="pct20" w:color="auto" w:fill="auto"/>
          </w:tcPr>
          <w:p w14:paraId="518ACB6A" w14:textId="77777777" w:rsidR="00520DE2" w:rsidRPr="00FF20FD" w:rsidRDefault="00520DE2" w:rsidP="00585A5B">
            <w:pPr>
              <w:ind w:right="-108"/>
              <w:rPr>
                <w:b/>
                <w:szCs w:val="19"/>
              </w:rPr>
            </w:pPr>
            <w:r w:rsidRPr="00FF20FD">
              <w:rPr>
                <w:b/>
                <w:szCs w:val="19"/>
              </w:rPr>
              <w:t>Ver</w:t>
            </w:r>
            <w:r w:rsidRPr="00FF20FD">
              <w:rPr>
                <w:b/>
                <w:szCs w:val="19"/>
              </w:rPr>
              <w:softHyphen/>
              <w:t>-</w:t>
            </w:r>
          </w:p>
          <w:p w14:paraId="54AA7F18" w14:textId="77777777" w:rsidR="00520DE2" w:rsidRPr="00FF20FD" w:rsidRDefault="00520DE2" w:rsidP="00585A5B">
            <w:pPr>
              <w:ind w:right="-108"/>
              <w:rPr>
                <w:b/>
                <w:szCs w:val="19"/>
              </w:rPr>
            </w:pPr>
            <w:r w:rsidRPr="00FF20FD">
              <w:rPr>
                <w:b/>
                <w:szCs w:val="19"/>
              </w:rPr>
              <w:t>sie</w:t>
            </w:r>
          </w:p>
        </w:tc>
        <w:tc>
          <w:tcPr>
            <w:tcW w:w="3092" w:type="dxa"/>
            <w:tcBorders>
              <w:top w:val="single" w:sz="6" w:space="0" w:color="auto"/>
              <w:left w:val="single" w:sz="6" w:space="0" w:color="auto"/>
              <w:bottom w:val="single" w:sz="6" w:space="0" w:color="auto"/>
              <w:right w:val="single" w:sz="6" w:space="0" w:color="auto"/>
            </w:tcBorders>
            <w:shd w:val="pct20" w:color="auto" w:fill="auto"/>
          </w:tcPr>
          <w:p w14:paraId="2BDA908A" w14:textId="602700E6" w:rsidR="00520DE2" w:rsidRPr="00FF20FD" w:rsidRDefault="00520DE2" w:rsidP="00F25C0A">
            <w:pPr>
              <w:rPr>
                <w:b/>
                <w:szCs w:val="19"/>
              </w:rPr>
            </w:pPr>
            <w:r w:rsidRPr="00FF20FD">
              <w:rPr>
                <w:b/>
                <w:szCs w:val="19"/>
              </w:rPr>
              <w:t xml:space="preserve">Locatie </w:t>
            </w:r>
            <w:r w:rsidR="00FF20FD" w:rsidRPr="000E3875">
              <w:rPr>
                <w:szCs w:val="19"/>
              </w:rPr>
              <w:t>(in Harvest)</w:t>
            </w:r>
          </w:p>
        </w:tc>
      </w:tr>
      <w:tr w:rsidR="00520DE2" w:rsidRPr="00FF20FD" w14:paraId="7DAD0006" w14:textId="77777777" w:rsidTr="00585A5B">
        <w:trPr>
          <w:cantSplit/>
        </w:trPr>
        <w:tc>
          <w:tcPr>
            <w:tcW w:w="567" w:type="dxa"/>
            <w:tcBorders>
              <w:top w:val="single" w:sz="6" w:space="0" w:color="auto"/>
              <w:left w:val="single" w:sz="6" w:space="0" w:color="auto"/>
              <w:bottom w:val="single" w:sz="6" w:space="0" w:color="auto"/>
              <w:right w:val="single" w:sz="6" w:space="0" w:color="auto"/>
            </w:tcBorders>
          </w:tcPr>
          <w:p w14:paraId="2921D67A" w14:textId="77777777" w:rsidR="00520DE2" w:rsidRPr="00FF20FD" w:rsidRDefault="00520DE2" w:rsidP="00122A55">
            <w:pPr>
              <w:numPr>
                <w:ilvl w:val="0"/>
                <w:numId w:val="13"/>
              </w:numPr>
              <w:ind w:left="318" w:hanging="284"/>
              <w:rPr>
                <w:sz w:val="16"/>
                <w:szCs w:val="16"/>
              </w:rPr>
            </w:pPr>
            <w:bookmarkStart w:id="24" w:name="_Ref357514166"/>
          </w:p>
        </w:tc>
        <w:bookmarkEnd w:id="24"/>
        <w:tc>
          <w:tcPr>
            <w:tcW w:w="3712" w:type="dxa"/>
            <w:tcBorders>
              <w:top w:val="single" w:sz="6" w:space="0" w:color="auto"/>
              <w:left w:val="single" w:sz="6" w:space="0" w:color="auto"/>
              <w:bottom w:val="single" w:sz="6" w:space="0" w:color="auto"/>
              <w:right w:val="single" w:sz="6" w:space="0" w:color="auto"/>
            </w:tcBorders>
          </w:tcPr>
          <w:p w14:paraId="122DE1F6" w14:textId="77777777" w:rsidR="00520DE2" w:rsidRPr="00FF20FD" w:rsidRDefault="00E47D93" w:rsidP="00F25C0A">
            <w:pPr>
              <w:rPr>
                <w:sz w:val="16"/>
                <w:szCs w:val="16"/>
              </w:rPr>
            </w:pPr>
            <w:r w:rsidRPr="00FF20FD">
              <w:rPr>
                <w:sz w:val="16"/>
                <w:szCs w:val="16"/>
              </w:rPr>
              <w:t>3301 ETL vullen CDP.docx</w:t>
            </w:r>
          </w:p>
        </w:tc>
        <w:tc>
          <w:tcPr>
            <w:tcW w:w="1134" w:type="dxa"/>
            <w:tcBorders>
              <w:top w:val="single" w:sz="6" w:space="0" w:color="auto"/>
              <w:left w:val="single" w:sz="6" w:space="0" w:color="auto"/>
              <w:bottom w:val="single" w:sz="6" w:space="0" w:color="auto"/>
              <w:right w:val="single" w:sz="6" w:space="0" w:color="auto"/>
            </w:tcBorders>
          </w:tcPr>
          <w:p w14:paraId="05425377" w14:textId="77777777" w:rsidR="00520DE2" w:rsidRPr="00FF20FD" w:rsidRDefault="00520DE2" w:rsidP="00F25C0A">
            <w:pPr>
              <w:rPr>
                <w:sz w:val="16"/>
                <w:szCs w:val="16"/>
              </w:rPr>
            </w:pPr>
          </w:p>
        </w:tc>
        <w:tc>
          <w:tcPr>
            <w:tcW w:w="567" w:type="dxa"/>
            <w:tcBorders>
              <w:top w:val="single" w:sz="6" w:space="0" w:color="auto"/>
              <w:left w:val="single" w:sz="6" w:space="0" w:color="auto"/>
              <w:bottom w:val="single" w:sz="6" w:space="0" w:color="auto"/>
              <w:right w:val="single" w:sz="6" w:space="0" w:color="auto"/>
            </w:tcBorders>
          </w:tcPr>
          <w:p w14:paraId="5C88BF71" w14:textId="77777777" w:rsidR="00520DE2" w:rsidRPr="00FF20FD" w:rsidRDefault="00520DE2" w:rsidP="00585A5B">
            <w:pPr>
              <w:ind w:right="-108"/>
              <w:rPr>
                <w:sz w:val="16"/>
                <w:szCs w:val="16"/>
              </w:rPr>
            </w:pPr>
          </w:p>
        </w:tc>
        <w:tc>
          <w:tcPr>
            <w:tcW w:w="3092" w:type="dxa"/>
            <w:tcBorders>
              <w:top w:val="single" w:sz="6" w:space="0" w:color="auto"/>
              <w:left w:val="single" w:sz="6" w:space="0" w:color="auto"/>
              <w:bottom w:val="single" w:sz="6" w:space="0" w:color="auto"/>
              <w:right w:val="single" w:sz="6" w:space="0" w:color="auto"/>
            </w:tcBorders>
          </w:tcPr>
          <w:p w14:paraId="05252945" w14:textId="535A51C4" w:rsidR="00520DE2" w:rsidRPr="00FF20FD" w:rsidRDefault="00E47D93" w:rsidP="00F25C0A">
            <w:pPr>
              <w:rPr>
                <w:sz w:val="16"/>
                <w:szCs w:val="16"/>
              </w:rPr>
            </w:pPr>
            <w:r w:rsidRPr="00FF20FD">
              <w:rPr>
                <w:sz w:val="16"/>
                <w:szCs w:val="16"/>
              </w:rPr>
              <w:t>BI&amp;D_EDW_MTHV\1140 Voorschriften\3000 DA en Ontwerp Standaards en Richtlijnen</w:t>
            </w:r>
          </w:p>
        </w:tc>
      </w:tr>
      <w:tr w:rsidR="00E47D93" w:rsidRPr="00FF20FD" w14:paraId="01F17DBF" w14:textId="77777777" w:rsidTr="00585A5B">
        <w:trPr>
          <w:cantSplit/>
        </w:trPr>
        <w:tc>
          <w:tcPr>
            <w:tcW w:w="567" w:type="dxa"/>
            <w:tcBorders>
              <w:top w:val="single" w:sz="6" w:space="0" w:color="auto"/>
              <w:left w:val="single" w:sz="6" w:space="0" w:color="auto"/>
              <w:bottom w:val="single" w:sz="6" w:space="0" w:color="auto"/>
              <w:right w:val="single" w:sz="6" w:space="0" w:color="auto"/>
            </w:tcBorders>
          </w:tcPr>
          <w:p w14:paraId="70E6DCB7" w14:textId="77777777" w:rsidR="00E47D93" w:rsidRPr="00FF20FD" w:rsidRDefault="00E47D93" w:rsidP="00122A55">
            <w:pPr>
              <w:numPr>
                <w:ilvl w:val="0"/>
                <w:numId w:val="13"/>
              </w:numPr>
              <w:ind w:left="318" w:hanging="284"/>
              <w:rPr>
                <w:sz w:val="16"/>
                <w:szCs w:val="16"/>
              </w:rPr>
            </w:pPr>
          </w:p>
        </w:tc>
        <w:tc>
          <w:tcPr>
            <w:tcW w:w="3712" w:type="dxa"/>
            <w:tcBorders>
              <w:top w:val="single" w:sz="6" w:space="0" w:color="auto"/>
              <w:left w:val="single" w:sz="6" w:space="0" w:color="auto"/>
              <w:bottom w:val="single" w:sz="6" w:space="0" w:color="auto"/>
              <w:right w:val="single" w:sz="6" w:space="0" w:color="auto"/>
            </w:tcBorders>
          </w:tcPr>
          <w:p w14:paraId="63AE401B" w14:textId="77777777" w:rsidR="00E47D93" w:rsidRPr="00FF20FD" w:rsidRDefault="00E47D93" w:rsidP="00F25C0A">
            <w:pPr>
              <w:rPr>
                <w:sz w:val="16"/>
                <w:szCs w:val="16"/>
              </w:rPr>
            </w:pPr>
            <w:r w:rsidRPr="00FF20FD">
              <w:rPr>
                <w:sz w:val="16"/>
                <w:szCs w:val="16"/>
              </w:rPr>
              <w:t xml:space="preserve">4005 ETL Standaards </w:t>
            </w:r>
            <w:r w:rsidR="009B0A08" w:rsidRPr="00FF20FD">
              <w:rPr>
                <w:sz w:val="16"/>
                <w:szCs w:val="16"/>
              </w:rPr>
              <w:t xml:space="preserve">en </w:t>
            </w:r>
            <w:r w:rsidRPr="00FF20FD">
              <w:rPr>
                <w:sz w:val="16"/>
                <w:szCs w:val="16"/>
              </w:rPr>
              <w:t>Richtlijnen - CDW_CDP.docx</w:t>
            </w:r>
          </w:p>
        </w:tc>
        <w:tc>
          <w:tcPr>
            <w:tcW w:w="1134" w:type="dxa"/>
            <w:tcBorders>
              <w:top w:val="single" w:sz="6" w:space="0" w:color="auto"/>
              <w:left w:val="single" w:sz="6" w:space="0" w:color="auto"/>
              <w:bottom w:val="single" w:sz="6" w:space="0" w:color="auto"/>
              <w:right w:val="single" w:sz="6" w:space="0" w:color="auto"/>
            </w:tcBorders>
          </w:tcPr>
          <w:p w14:paraId="2EDE2DBE" w14:textId="77777777" w:rsidR="00E47D93" w:rsidRPr="00FF20FD" w:rsidRDefault="00E47D93" w:rsidP="00F25C0A">
            <w:pPr>
              <w:rPr>
                <w:sz w:val="16"/>
                <w:szCs w:val="16"/>
              </w:rPr>
            </w:pPr>
          </w:p>
        </w:tc>
        <w:tc>
          <w:tcPr>
            <w:tcW w:w="567" w:type="dxa"/>
            <w:tcBorders>
              <w:top w:val="single" w:sz="6" w:space="0" w:color="auto"/>
              <w:left w:val="single" w:sz="6" w:space="0" w:color="auto"/>
              <w:bottom w:val="single" w:sz="6" w:space="0" w:color="auto"/>
              <w:right w:val="single" w:sz="6" w:space="0" w:color="auto"/>
            </w:tcBorders>
          </w:tcPr>
          <w:p w14:paraId="1C8D9503" w14:textId="77777777" w:rsidR="00E47D93" w:rsidRPr="00FF20FD" w:rsidRDefault="00E47D93" w:rsidP="00585A5B">
            <w:pPr>
              <w:ind w:right="-108"/>
              <w:rPr>
                <w:sz w:val="16"/>
                <w:szCs w:val="16"/>
              </w:rPr>
            </w:pPr>
          </w:p>
        </w:tc>
        <w:tc>
          <w:tcPr>
            <w:tcW w:w="3092" w:type="dxa"/>
            <w:tcBorders>
              <w:top w:val="single" w:sz="6" w:space="0" w:color="auto"/>
              <w:left w:val="single" w:sz="6" w:space="0" w:color="auto"/>
              <w:bottom w:val="single" w:sz="6" w:space="0" w:color="auto"/>
              <w:right w:val="single" w:sz="6" w:space="0" w:color="auto"/>
            </w:tcBorders>
          </w:tcPr>
          <w:p w14:paraId="7E9A5666" w14:textId="77777777" w:rsidR="00E47D93" w:rsidRPr="00FF20FD" w:rsidRDefault="00E47D93" w:rsidP="00F25C0A">
            <w:pPr>
              <w:rPr>
                <w:sz w:val="16"/>
                <w:szCs w:val="16"/>
              </w:rPr>
            </w:pPr>
            <w:r w:rsidRPr="00FF20FD">
              <w:rPr>
                <w:sz w:val="16"/>
                <w:szCs w:val="16"/>
              </w:rPr>
              <w:t>\BI&amp;D_EDW_MTHV\1140 Voorschriften\4000 ETL Standaards en Richtlijnen</w:t>
            </w:r>
          </w:p>
        </w:tc>
      </w:tr>
      <w:tr w:rsidR="00E47D93" w:rsidRPr="00FF20FD" w14:paraId="5CD1CF53" w14:textId="77777777" w:rsidTr="00585A5B">
        <w:trPr>
          <w:cantSplit/>
        </w:trPr>
        <w:tc>
          <w:tcPr>
            <w:tcW w:w="567" w:type="dxa"/>
            <w:tcBorders>
              <w:top w:val="single" w:sz="6" w:space="0" w:color="auto"/>
              <w:left w:val="single" w:sz="6" w:space="0" w:color="auto"/>
              <w:bottom w:val="single" w:sz="6" w:space="0" w:color="auto"/>
              <w:right w:val="single" w:sz="6" w:space="0" w:color="auto"/>
            </w:tcBorders>
          </w:tcPr>
          <w:p w14:paraId="2871B113" w14:textId="77777777" w:rsidR="00E47D93" w:rsidRPr="00FF20FD" w:rsidRDefault="00E47D93" w:rsidP="00122A55">
            <w:pPr>
              <w:numPr>
                <w:ilvl w:val="0"/>
                <w:numId w:val="13"/>
              </w:numPr>
              <w:ind w:left="318" w:hanging="284"/>
              <w:rPr>
                <w:sz w:val="16"/>
                <w:szCs w:val="16"/>
              </w:rPr>
            </w:pPr>
            <w:bookmarkStart w:id="25" w:name="_Ref468287935"/>
          </w:p>
        </w:tc>
        <w:bookmarkEnd w:id="25"/>
        <w:tc>
          <w:tcPr>
            <w:tcW w:w="3712" w:type="dxa"/>
            <w:tcBorders>
              <w:top w:val="single" w:sz="6" w:space="0" w:color="auto"/>
              <w:left w:val="single" w:sz="6" w:space="0" w:color="auto"/>
              <w:bottom w:val="single" w:sz="6" w:space="0" w:color="auto"/>
              <w:right w:val="single" w:sz="6" w:space="0" w:color="auto"/>
            </w:tcBorders>
          </w:tcPr>
          <w:p w14:paraId="2CA2F195" w14:textId="4BC3E3CE" w:rsidR="00E47D93" w:rsidRPr="00FF20FD" w:rsidRDefault="00F25C0A" w:rsidP="00592998">
            <w:pPr>
              <w:rPr>
                <w:sz w:val="16"/>
                <w:szCs w:val="16"/>
              </w:rPr>
            </w:pPr>
            <w:r w:rsidRPr="00FF20FD">
              <w:rPr>
                <w:sz w:val="16"/>
                <w:szCs w:val="16"/>
              </w:rPr>
              <w:t>053</w:t>
            </w:r>
            <w:r w:rsidR="00592998" w:rsidRPr="00FF20FD">
              <w:rPr>
                <w:sz w:val="16"/>
                <w:szCs w:val="16"/>
              </w:rPr>
              <w:t>14</w:t>
            </w:r>
            <w:r w:rsidRPr="00FF20FD">
              <w:rPr>
                <w:sz w:val="16"/>
                <w:szCs w:val="16"/>
              </w:rPr>
              <w:t>_LGM_BAS_CDW_</w:t>
            </w:r>
            <w:r w:rsidR="00592998" w:rsidRPr="00FF20FD">
              <w:rPr>
                <w:sz w:val="16"/>
                <w:szCs w:val="16"/>
              </w:rPr>
              <w:t>RBG</w:t>
            </w:r>
            <w:r w:rsidR="007C5D19">
              <w:rPr>
                <w:sz w:val="16"/>
                <w:szCs w:val="16"/>
              </w:rPr>
              <w:t>.pdm</w:t>
            </w:r>
          </w:p>
        </w:tc>
        <w:tc>
          <w:tcPr>
            <w:tcW w:w="1134" w:type="dxa"/>
            <w:tcBorders>
              <w:top w:val="single" w:sz="6" w:space="0" w:color="auto"/>
              <w:left w:val="single" w:sz="6" w:space="0" w:color="auto"/>
              <w:bottom w:val="single" w:sz="6" w:space="0" w:color="auto"/>
              <w:right w:val="single" w:sz="6" w:space="0" w:color="auto"/>
            </w:tcBorders>
          </w:tcPr>
          <w:p w14:paraId="021ABD25" w14:textId="74C88740" w:rsidR="00E47D93" w:rsidRPr="00FF20FD" w:rsidRDefault="004E0DF9" w:rsidP="00F25C0A">
            <w:pPr>
              <w:rPr>
                <w:sz w:val="16"/>
                <w:szCs w:val="16"/>
              </w:rPr>
            </w:pPr>
            <w:r w:rsidRPr="00FF20FD">
              <w:rPr>
                <w:sz w:val="16"/>
                <w:szCs w:val="16"/>
              </w:rPr>
              <w:t>EDW_T-</w:t>
            </w:r>
            <w:r w:rsidR="00592998" w:rsidRPr="00FF20FD">
              <w:rPr>
                <w:sz w:val="16"/>
                <w:szCs w:val="16"/>
              </w:rPr>
              <w:t>545</w:t>
            </w:r>
          </w:p>
        </w:tc>
        <w:tc>
          <w:tcPr>
            <w:tcW w:w="567" w:type="dxa"/>
            <w:tcBorders>
              <w:top w:val="single" w:sz="6" w:space="0" w:color="auto"/>
              <w:left w:val="single" w:sz="6" w:space="0" w:color="auto"/>
              <w:bottom w:val="single" w:sz="6" w:space="0" w:color="auto"/>
              <w:right w:val="single" w:sz="6" w:space="0" w:color="auto"/>
            </w:tcBorders>
          </w:tcPr>
          <w:p w14:paraId="56D6EA04" w14:textId="36117283" w:rsidR="00E47D93" w:rsidRPr="00FF20FD" w:rsidRDefault="007C5D19" w:rsidP="00585A5B">
            <w:pPr>
              <w:ind w:right="-108"/>
              <w:rPr>
                <w:sz w:val="16"/>
                <w:szCs w:val="16"/>
              </w:rPr>
            </w:pPr>
            <w:r>
              <w:rPr>
                <w:sz w:val="16"/>
                <w:szCs w:val="16"/>
              </w:rPr>
              <w:t>1</w:t>
            </w:r>
          </w:p>
        </w:tc>
        <w:tc>
          <w:tcPr>
            <w:tcW w:w="3092" w:type="dxa"/>
            <w:tcBorders>
              <w:top w:val="single" w:sz="6" w:space="0" w:color="auto"/>
              <w:left w:val="single" w:sz="6" w:space="0" w:color="auto"/>
              <w:bottom w:val="single" w:sz="6" w:space="0" w:color="auto"/>
              <w:right w:val="single" w:sz="6" w:space="0" w:color="auto"/>
            </w:tcBorders>
          </w:tcPr>
          <w:p w14:paraId="0DDC706D" w14:textId="67B09BD0" w:rsidR="00E47D93" w:rsidRPr="00FF20FD" w:rsidRDefault="00FF20FD" w:rsidP="00F25C0A">
            <w:pPr>
              <w:rPr>
                <w:sz w:val="16"/>
                <w:szCs w:val="16"/>
              </w:rPr>
            </w:pPr>
            <w:r w:rsidRPr="00FF20FD">
              <w:rPr>
                <w:sz w:val="16"/>
                <w:szCs w:val="16"/>
              </w:rPr>
              <w:t>BI&amp;D_EDW\1120 Basisontwerp en Ontwerpen\1125 Functionele constructie\05000 BAS\LGM</w:t>
            </w:r>
          </w:p>
        </w:tc>
      </w:tr>
      <w:tr w:rsidR="001755B2" w:rsidRPr="00FF20FD" w14:paraId="2D7E836C" w14:textId="77777777" w:rsidTr="00585A5B">
        <w:trPr>
          <w:cantSplit/>
        </w:trPr>
        <w:tc>
          <w:tcPr>
            <w:tcW w:w="567" w:type="dxa"/>
            <w:tcBorders>
              <w:top w:val="single" w:sz="6" w:space="0" w:color="auto"/>
              <w:left w:val="single" w:sz="6" w:space="0" w:color="auto"/>
              <w:bottom w:val="single" w:sz="6" w:space="0" w:color="auto"/>
              <w:right w:val="single" w:sz="6" w:space="0" w:color="auto"/>
            </w:tcBorders>
          </w:tcPr>
          <w:p w14:paraId="780B9929" w14:textId="77777777" w:rsidR="001755B2" w:rsidRPr="00FF20FD" w:rsidRDefault="001755B2" w:rsidP="00122A55">
            <w:pPr>
              <w:numPr>
                <w:ilvl w:val="0"/>
                <w:numId w:val="13"/>
              </w:numPr>
              <w:ind w:left="318" w:hanging="284"/>
              <w:rPr>
                <w:sz w:val="16"/>
                <w:szCs w:val="16"/>
              </w:rPr>
            </w:pPr>
            <w:bookmarkStart w:id="26" w:name="_Ref468288036"/>
          </w:p>
        </w:tc>
        <w:bookmarkEnd w:id="26"/>
        <w:tc>
          <w:tcPr>
            <w:tcW w:w="3712" w:type="dxa"/>
            <w:tcBorders>
              <w:top w:val="single" w:sz="6" w:space="0" w:color="auto"/>
              <w:left w:val="single" w:sz="6" w:space="0" w:color="auto"/>
              <w:bottom w:val="single" w:sz="6" w:space="0" w:color="auto"/>
              <w:right w:val="single" w:sz="6" w:space="0" w:color="auto"/>
            </w:tcBorders>
          </w:tcPr>
          <w:p w14:paraId="6FFFBD51" w14:textId="350724F6" w:rsidR="001755B2" w:rsidRPr="00FF20FD" w:rsidRDefault="001755B2" w:rsidP="00592998">
            <w:pPr>
              <w:rPr>
                <w:sz w:val="16"/>
                <w:szCs w:val="16"/>
              </w:rPr>
            </w:pPr>
            <w:r w:rsidRPr="00FF20FD">
              <w:rPr>
                <w:sz w:val="16"/>
                <w:szCs w:val="16"/>
              </w:rPr>
              <w:t>054</w:t>
            </w:r>
            <w:r w:rsidR="00592998" w:rsidRPr="00FF20FD">
              <w:rPr>
                <w:sz w:val="16"/>
                <w:szCs w:val="16"/>
              </w:rPr>
              <w:t>14</w:t>
            </w:r>
            <w:r w:rsidR="00FF20FD" w:rsidRPr="00FF20FD">
              <w:rPr>
                <w:sz w:val="16"/>
                <w:szCs w:val="16"/>
              </w:rPr>
              <w:t>_LGM_BAS_CDP</w:t>
            </w:r>
            <w:r w:rsidRPr="00FF20FD">
              <w:rPr>
                <w:sz w:val="16"/>
                <w:szCs w:val="16"/>
              </w:rPr>
              <w:t>_</w:t>
            </w:r>
            <w:r w:rsidR="00592998" w:rsidRPr="00FF20FD">
              <w:rPr>
                <w:sz w:val="16"/>
                <w:szCs w:val="16"/>
              </w:rPr>
              <w:t>RBG</w:t>
            </w:r>
            <w:r w:rsidR="007C5D19">
              <w:rPr>
                <w:sz w:val="16"/>
                <w:szCs w:val="16"/>
              </w:rPr>
              <w:t>.pdm</w:t>
            </w:r>
          </w:p>
        </w:tc>
        <w:tc>
          <w:tcPr>
            <w:tcW w:w="1134" w:type="dxa"/>
            <w:tcBorders>
              <w:top w:val="single" w:sz="6" w:space="0" w:color="auto"/>
              <w:left w:val="single" w:sz="6" w:space="0" w:color="auto"/>
              <w:bottom w:val="single" w:sz="6" w:space="0" w:color="auto"/>
              <w:right w:val="single" w:sz="6" w:space="0" w:color="auto"/>
            </w:tcBorders>
          </w:tcPr>
          <w:p w14:paraId="410EBD58" w14:textId="5B381365" w:rsidR="001755B2" w:rsidRPr="00FF20FD" w:rsidRDefault="001755B2" w:rsidP="00BF089B">
            <w:pPr>
              <w:rPr>
                <w:sz w:val="16"/>
                <w:szCs w:val="16"/>
              </w:rPr>
            </w:pPr>
            <w:r w:rsidRPr="00FF20FD">
              <w:rPr>
                <w:sz w:val="16"/>
                <w:szCs w:val="16"/>
              </w:rPr>
              <w:t>EDW_T-</w:t>
            </w:r>
            <w:r w:rsidR="00BF089B">
              <w:rPr>
                <w:sz w:val="16"/>
                <w:szCs w:val="16"/>
              </w:rPr>
              <w:t>00800</w:t>
            </w:r>
          </w:p>
        </w:tc>
        <w:tc>
          <w:tcPr>
            <w:tcW w:w="567" w:type="dxa"/>
            <w:tcBorders>
              <w:top w:val="single" w:sz="6" w:space="0" w:color="auto"/>
              <w:left w:val="single" w:sz="6" w:space="0" w:color="auto"/>
              <w:bottom w:val="single" w:sz="6" w:space="0" w:color="auto"/>
              <w:right w:val="single" w:sz="6" w:space="0" w:color="auto"/>
            </w:tcBorders>
          </w:tcPr>
          <w:p w14:paraId="6D82A89D" w14:textId="114CF152" w:rsidR="001755B2" w:rsidRPr="00FF20FD" w:rsidRDefault="00BF089B" w:rsidP="00585A5B">
            <w:pPr>
              <w:ind w:right="-108"/>
              <w:rPr>
                <w:sz w:val="16"/>
                <w:szCs w:val="16"/>
              </w:rPr>
            </w:pPr>
            <w:r>
              <w:rPr>
                <w:sz w:val="16"/>
                <w:szCs w:val="16"/>
              </w:rPr>
              <w:t>3</w:t>
            </w:r>
          </w:p>
        </w:tc>
        <w:tc>
          <w:tcPr>
            <w:tcW w:w="3092" w:type="dxa"/>
            <w:tcBorders>
              <w:top w:val="single" w:sz="6" w:space="0" w:color="auto"/>
              <w:left w:val="single" w:sz="6" w:space="0" w:color="auto"/>
              <w:bottom w:val="single" w:sz="6" w:space="0" w:color="auto"/>
              <w:right w:val="single" w:sz="6" w:space="0" w:color="auto"/>
            </w:tcBorders>
          </w:tcPr>
          <w:p w14:paraId="488B9276" w14:textId="74F37973" w:rsidR="001755B2" w:rsidRPr="00FF20FD" w:rsidRDefault="00FF20FD" w:rsidP="001755B2">
            <w:pPr>
              <w:rPr>
                <w:sz w:val="16"/>
                <w:szCs w:val="16"/>
              </w:rPr>
            </w:pPr>
            <w:r w:rsidRPr="00FF20FD">
              <w:rPr>
                <w:sz w:val="16"/>
                <w:szCs w:val="16"/>
              </w:rPr>
              <w:t>BI&amp;D_EDW\1120 Basisontwerp en Ontwerpen\1125 Functionele constructie\05000 BAS\LGM</w:t>
            </w:r>
          </w:p>
        </w:tc>
      </w:tr>
      <w:tr w:rsidR="001755B2" w:rsidRPr="00FF20FD" w14:paraId="53E24C69" w14:textId="77777777" w:rsidTr="00585A5B">
        <w:trPr>
          <w:cantSplit/>
        </w:trPr>
        <w:tc>
          <w:tcPr>
            <w:tcW w:w="567" w:type="dxa"/>
            <w:tcBorders>
              <w:top w:val="single" w:sz="6" w:space="0" w:color="auto"/>
              <w:left w:val="single" w:sz="6" w:space="0" w:color="auto"/>
              <w:bottom w:val="single" w:sz="6" w:space="0" w:color="auto"/>
              <w:right w:val="single" w:sz="6" w:space="0" w:color="auto"/>
            </w:tcBorders>
          </w:tcPr>
          <w:p w14:paraId="698495CE" w14:textId="77777777" w:rsidR="001755B2" w:rsidRPr="00FF20FD" w:rsidRDefault="001755B2" w:rsidP="00122A55">
            <w:pPr>
              <w:numPr>
                <w:ilvl w:val="0"/>
                <w:numId w:val="13"/>
              </w:numPr>
              <w:ind w:left="318" w:hanging="284"/>
              <w:rPr>
                <w:sz w:val="16"/>
                <w:szCs w:val="16"/>
              </w:rPr>
            </w:pPr>
          </w:p>
        </w:tc>
        <w:tc>
          <w:tcPr>
            <w:tcW w:w="3712" w:type="dxa"/>
            <w:tcBorders>
              <w:top w:val="single" w:sz="6" w:space="0" w:color="auto"/>
              <w:left w:val="single" w:sz="6" w:space="0" w:color="auto"/>
              <w:bottom w:val="single" w:sz="6" w:space="0" w:color="auto"/>
              <w:right w:val="single" w:sz="6" w:space="0" w:color="auto"/>
            </w:tcBorders>
          </w:tcPr>
          <w:p w14:paraId="1E73FC4B" w14:textId="5662E9D9" w:rsidR="001755B2" w:rsidRPr="00FF20FD" w:rsidRDefault="001755B2" w:rsidP="001755B2">
            <w:pPr>
              <w:rPr>
                <w:sz w:val="16"/>
                <w:szCs w:val="16"/>
              </w:rPr>
            </w:pPr>
          </w:p>
        </w:tc>
        <w:tc>
          <w:tcPr>
            <w:tcW w:w="1134" w:type="dxa"/>
            <w:tcBorders>
              <w:top w:val="single" w:sz="6" w:space="0" w:color="auto"/>
              <w:left w:val="single" w:sz="6" w:space="0" w:color="auto"/>
              <w:bottom w:val="single" w:sz="6" w:space="0" w:color="auto"/>
              <w:right w:val="single" w:sz="6" w:space="0" w:color="auto"/>
            </w:tcBorders>
          </w:tcPr>
          <w:p w14:paraId="62A297C5" w14:textId="77777777" w:rsidR="001755B2" w:rsidRPr="00FF20FD" w:rsidRDefault="001755B2" w:rsidP="001755B2">
            <w:pPr>
              <w:rPr>
                <w:sz w:val="16"/>
                <w:szCs w:val="16"/>
              </w:rPr>
            </w:pPr>
          </w:p>
        </w:tc>
        <w:tc>
          <w:tcPr>
            <w:tcW w:w="567" w:type="dxa"/>
            <w:tcBorders>
              <w:top w:val="single" w:sz="6" w:space="0" w:color="auto"/>
              <w:left w:val="single" w:sz="6" w:space="0" w:color="auto"/>
              <w:bottom w:val="single" w:sz="6" w:space="0" w:color="auto"/>
              <w:right w:val="single" w:sz="6" w:space="0" w:color="auto"/>
            </w:tcBorders>
          </w:tcPr>
          <w:p w14:paraId="12A54832" w14:textId="77777777" w:rsidR="001755B2" w:rsidRPr="00FF20FD" w:rsidRDefault="001755B2" w:rsidP="00585A5B">
            <w:pPr>
              <w:ind w:right="-108"/>
              <w:rPr>
                <w:sz w:val="16"/>
                <w:szCs w:val="16"/>
              </w:rPr>
            </w:pPr>
          </w:p>
        </w:tc>
        <w:tc>
          <w:tcPr>
            <w:tcW w:w="3092" w:type="dxa"/>
            <w:tcBorders>
              <w:top w:val="single" w:sz="6" w:space="0" w:color="auto"/>
              <w:left w:val="single" w:sz="6" w:space="0" w:color="auto"/>
              <w:bottom w:val="single" w:sz="6" w:space="0" w:color="auto"/>
              <w:right w:val="single" w:sz="6" w:space="0" w:color="auto"/>
            </w:tcBorders>
          </w:tcPr>
          <w:p w14:paraId="69CF61A8" w14:textId="77777777" w:rsidR="001755B2" w:rsidRPr="00FF20FD" w:rsidRDefault="001755B2" w:rsidP="001755B2">
            <w:pPr>
              <w:rPr>
                <w:sz w:val="16"/>
                <w:szCs w:val="16"/>
              </w:rPr>
            </w:pPr>
          </w:p>
        </w:tc>
      </w:tr>
      <w:tr w:rsidR="00A93224" w:rsidRPr="00FF20FD" w14:paraId="623A5566" w14:textId="77777777" w:rsidTr="00585A5B">
        <w:trPr>
          <w:cantSplit/>
        </w:trPr>
        <w:tc>
          <w:tcPr>
            <w:tcW w:w="567" w:type="dxa"/>
            <w:tcBorders>
              <w:top w:val="single" w:sz="6" w:space="0" w:color="auto"/>
              <w:left w:val="single" w:sz="6" w:space="0" w:color="auto"/>
              <w:bottom w:val="single" w:sz="6" w:space="0" w:color="auto"/>
              <w:right w:val="single" w:sz="6" w:space="0" w:color="auto"/>
            </w:tcBorders>
          </w:tcPr>
          <w:p w14:paraId="70A10508" w14:textId="77777777" w:rsidR="00A93224" w:rsidRPr="00FF20FD" w:rsidRDefault="00A93224" w:rsidP="00122A55">
            <w:pPr>
              <w:numPr>
                <w:ilvl w:val="0"/>
                <w:numId w:val="13"/>
              </w:numPr>
              <w:ind w:left="318" w:hanging="284"/>
              <w:rPr>
                <w:sz w:val="16"/>
                <w:szCs w:val="16"/>
              </w:rPr>
            </w:pPr>
            <w:bookmarkStart w:id="27" w:name="_Ref476131061"/>
          </w:p>
        </w:tc>
        <w:bookmarkEnd w:id="27"/>
        <w:tc>
          <w:tcPr>
            <w:tcW w:w="3712" w:type="dxa"/>
            <w:tcBorders>
              <w:top w:val="single" w:sz="6" w:space="0" w:color="auto"/>
              <w:left w:val="single" w:sz="6" w:space="0" w:color="auto"/>
              <w:bottom w:val="single" w:sz="6" w:space="0" w:color="auto"/>
              <w:right w:val="single" w:sz="6" w:space="0" w:color="auto"/>
            </w:tcBorders>
          </w:tcPr>
          <w:p w14:paraId="6C4AF160" w14:textId="41A69FCF" w:rsidR="00A93224" w:rsidRPr="001218DD" w:rsidRDefault="001218DD" w:rsidP="001755B2">
            <w:pPr>
              <w:rPr>
                <w:sz w:val="16"/>
                <w:szCs w:val="16"/>
              </w:rPr>
            </w:pPr>
            <w:r w:rsidRPr="001218DD">
              <w:t>3303 ETL vullen CDP 2.0.docx</w:t>
            </w:r>
          </w:p>
        </w:tc>
        <w:tc>
          <w:tcPr>
            <w:tcW w:w="1134" w:type="dxa"/>
            <w:tcBorders>
              <w:top w:val="single" w:sz="6" w:space="0" w:color="auto"/>
              <w:left w:val="single" w:sz="6" w:space="0" w:color="auto"/>
              <w:bottom w:val="single" w:sz="6" w:space="0" w:color="auto"/>
              <w:right w:val="single" w:sz="6" w:space="0" w:color="auto"/>
            </w:tcBorders>
          </w:tcPr>
          <w:p w14:paraId="121AD841" w14:textId="77777777" w:rsidR="00A93224" w:rsidRPr="00FF20FD" w:rsidRDefault="00A93224" w:rsidP="001755B2">
            <w:pPr>
              <w:rPr>
                <w:sz w:val="16"/>
                <w:szCs w:val="16"/>
              </w:rPr>
            </w:pPr>
          </w:p>
        </w:tc>
        <w:tc>
          <w:tcPr>
            <w:tcW w:w="567" w:type="dxa"/>
            <w:tcBorders>
              <w:top w:val="single" w:sz="6" w:space="0" w:color="auto"/>
              <w:left w:val="single" w:sz="6" w:space="0" w:color="auto"/>
              <w:bottom w:val="single" w:sz="6" w:space="0" w:color="auto"/>
              <w:right w:val="single" w:sz="6" w:space="0" w:color="auto"/>
            </w:tcBorders>
          </w:tcPr>
          <w:p w14:paraId="2AE6EA24" w14:textId="304D959A" w:rsidR="00A93224" w:rsidRPr="00FF20FD" w:rsidRDefault="001218DD" w:rsidP="00585A5B">
            <w:pPr>
              <w:ind w:right="-108"/>
              <w:rPr>
                <w:sz w:val="16"/>
                <w:szCs w:val="16"/>
              </w:rPr>
            </w:pPr>
            <w:r>
              <w:rPr>
                <w:sz w:val="16"/>
                <w:szCs w:val="16"/>
              </w:rPr>
              <w:t>0</w:t>
            </w:r>
          </w:p>
        </w:tc>
        <w:tc>
          <w:tcPr>
            <w:tcW w:w="3092" w:type="dxa"/>
            <w:tcBorders>
              <w:top w:val="single" w:sz="6" w:space="0" w:color="auto"/>
              <w:left w:val="single" w:sz="6" w:space="0" w:color="auto"/>
              <w:bottom w:val="single" w:sz="6" w:space="0" w:color="auto"/>
              <w:right w:val="single" w:sz="6" w:space="0" w:color="auto"/>
            </w:tcBorders>
          </w:tcPr>
          <w:p w14:paraId="77B12737" w14:textId="561466E6" w:rsidR="00A93224" w:rsidRPr="00FF20FD" w:rsidRDefault="001218DD" w:rsidP="001218DD">
            <w:pPr>
              <w:rPr>
                <w:sz w:val="16"/>
                <w:szCs w:val="16"/>
              </w:rPr>
            </w:pPr>
            <w:r w:rsidRPr="00FF20FD">
              <w:rPr>
                <w:sz w:val="16"/>
                <w:szCs w:val="16"/>
              </w:rPr>
              <w:t>BID_EDW</w:t>
            </w:r>
            <w:r>
              <w:rPr>
                <w:sz w:val="16"/>
                <w:szCs w:val="16"/>
              </w:rPr>
              <w:t>_MTHV</w:t>
            </w:r>
            <w:r w:rsidRPr="00FF20FD">
              <w:rPr>
                <w:sz w:val="16"/>
                <w:szCs w:val="16"/>
              </w:rPr>
              <w:t>\11</w:t>
            </w:r>
            <w:r>
              <w:rPr>
                <w:sz w:val="16"/>
                <w:szCs w:val="16"/>
              </w:rPr>
              <w:t>4</w:t>
            </w:r>
            <w:r w:rsidRPr="00FF20FD">
              <w:rPr>
                <w:sz w:val="16"/>
                <w:szCs w:val="16"/>
              </w:rPr>
              <w:t xml:space="preserve">0 </w:t>
            </w:r>
            <w:r>
              <w:rPr>
                <w:sz w:val="16"/>
                <w:szCs w:val="16"/>
              </w:rPr>
              <w:t>Voorschriften</w:t>
            </w:r>
            <w:r w:rsidRPr="00FF20FD">
              <w:rPr>
                <w:sz w:val="16"/>
                <w:szCs w:val="16"/>
              </w:rPr>
              <w:t>\</w:t>
            </w:r>
            <w:r>
              <w:rPr>
                <w:sz w:val="16"/>
                <w:szCs w:val="16"/>
              </w:rPr>
              <w:t>3000 DA en Ontwerp Standaards en Richtlijnen</w:t>
            </w:r>
          </w:p>
        </w:tc>
      </w:tr>
      <w:tr w:rsidR="00E91F2C" w:rsidRPr="00FF20FD" w14:paraId="3800A606" w14:textId="77777777" w:rsidTr="00585A5B">
        <w:trPr>
          <w:cantSplit/>
        </w:trPr>
        <w:tc>
          <w:tcPr>
            <w:tcW w:w="567" w:type="dxa"/>
            <w:tcBorders>
              <w:top w:val="single" w:sz="6" w:space="0" w:color="auto"/>
              <w:left w:val="single" w:sz="6" w:space="0" w:color="auto"/>
              <w:bottom w:val="single" w:sz="6" w:space="0" w:color="auto"/>
              <w:right w:val="single" w:sz="6" w:space="0" w:color="auto"/>
            </w:tcBorders>
          </w:tcPr>
          <w:p w14:paraId="53D239DB" w14:textId="77777777" w:rsidR="00E91F2C" w:rsidRPr="00FF20FD" w:rsidRDefault="00E91F2C" w:rsidP="00122A55">
            <w:pPr>
              <w:numPr>
                <w:ilvl w:val="0"/>
                <w:numId w:val="13"/>
              </w:numPr>
              <w:ind w:left="318" w:hanging="284"/>
              <w:rPr>
                <w:sz w:val="16"/>
                <w:szCs w:val="16"/>
              </w:rPr>
            </w:pPr>
            <w:bookmarkStart w:id="28" w:name="_Ref484187829"/>
          </w:p>
        </w:tc>
        <w:bookmarkEnd w:id="28"/>
        <w:tc>
          <w:tcPr>
            <w:tcW w:w="3712" w:type="dxa"/>
            <w:tcBorders>
              <w:top w:val="single" w:sz="6" w:space="0" w:color="auto"/>
              <w:left w:val="single" w:sz="6" w:space="0" w:color="auto"/>
              <w:bottom w:val="single" w:sz="6" w:space="0" w:color="auto"/>
              <w:right w:val="single" w:sz="6" w:space="0" w:color="auto"/>
            </w:tcBorders>
          </w:tcPr>
          <w:p w14:paraId="43025981" w14:textId="20698E58" w:rsidR="00E91F2C" w:rsidRPr="001218DD" w:rsidRDefault="00E91F2C" w:rsidP="001755B2">
            <w:r w:rsidRPr="00E91F2C">
              <w:t>03501_LGM_ALG_STO</w:t>
            </w:r>
            <w:r w:rsidR="007C5D19">
              <w:t>.pdm</w:t>
            </w:r>
          </w:p>
        </w:tc>
        <w:tc>
          <w:tcPr>
            <w:tcW w:w="1134" w:type="dxa"/>
            <w:tcBorders>
              <w:top w:val="single" w:sz="6" w:space="0" w:color="auto"/>
              <w:left w:val="single" w:sz="6" w:space="0" w:color="auto"/>
              <w:bottom w:val="single" w:sz="6" w:space="0" w:color="auto"/>
              <w:right w:val="single" w:sz="6" w:space="0" w:color="auto"/>
            </w:tcBorders>
          </w:tcPr>
          <w:p w14:paraId="4C3086A0" w14:textId="77777777" w:rsidR="00E91F2C" w:rsidRPr="00FF20FD" w:rsidRDefault="00E91F2C" w:rsidP="001755B2">
            <w:pPr>
              <w:rPr>
                <w:sz w:val="16"/>
                <w:szCs w:val="16"/>
              </w:rPr>
            </w:pPr>
          </w:p>
        </w:tc>
        <w:tc>
          <w:tcPr>
            <w:tcW w:w="567" w:type="dxa"/>
            <w:tcBorders>
              <w:top w:val="single" w:sz="6" w:space="0" w:color="auto"/>
              <w:left w:val="single" w:sz="6" w:space="0" w:color="auto"/>
              <w:bottom w:val="single" w:sz="6" w:space="0" w:color="auto"/>
              <w:right w:val="single" w:sz="6" w:space="0" w:color="auto"/>
            </w:tcBorders>
          </w:tcPr>
          <w:p w14:paraId="7CA97D04" w14:textId="4175BB68" w:rsidR="00E91F2C" w:rsidRDefault="00E91F2C" w:rsidP="00585A5B">
            <w:pPr>
              <w:ind w:right="-108"/>
              <w:rPr>
                <w:sz w:val="16"/>
                <w:szCs w:val="16"/>
              </w:rPr>
            </w:pPr>
            <w:r>
              <w:rPr>
                <w:sz w:val="16"/>
                <w:szCs w:val="16"/>
              </w:rPr>
              <w:t>32</w:t>
            </w:r>
          </w:p>
        </w:tc>
        <w:tc>
          <w:tcPr>
            <w:tcW w:w="3092" w:type="dxa"/>
            <w:tcBorders>
              <w:top w:val="single" w:sz="6" w:space="0" w:color="auto"/>
              <w:left w:val="single" w:sz="6" w:space="0" w:color="auto"/>
              <w:bottom w:val="single" w:sz="6" w:space="0" w:color="auto"/>
              <w:right w:val="single" w:sz="6" w:space="0" w:color="auto"/>
            </w:tcBorders>
          </w:tcPr>
          <w:p w14:paraId="0D2DFAF1" w14:textId="6A05FD9A" w:rsidR="00E91F2C" w:rsidRPr="00FF20FD" w:rsidRDefault="00E91F2C" w:rsidP="00B21CB7">
            <w:pPr>
              <w:rPr>
                <w:sz w:val="16"/>
                <w:szCs w:val="16"/>
              </w:rPr>
            </w:pPr>
            <w:r w:rsidRPr="00FF20FD">
              <w:rPr>
                <w:sz w:val="16"/>
                <w:szCs w:val="16"/>
              </w:rPr>
              <w:t>BI&amp;D_EDW\1120 Basisontwerp en Ontwerpen\1125 Functionele constructie\0</w:t>
            </w:r>
            <w:r>
              <w:rPr>
                <w:sz w:val="16"/>
                <w:szCs w:val="16"/>
              </w:rPr>
              <w:t>3</w:t>
            </w:r>
            <w:r w:rsidRPr="00FF20FD">
              <w:rPr>
                <w:sz w:val="16"/>
                <w:szCs w:val="16"/>
              </w:rPr>
              <w:t>000 A</w:t>
            </w:r>
            <w:r>
              <w:rPr>
                <w:sz w:val="16"/>
                <w:szCs w:val="16"/>
              </w:rPr>
              <w:t>LG</w:t>
            </w:r>
            <w:r w:rsidRPr="00FF20FD">
              <w:rPr>
                <w:sz w:val="16"/>
                <w:szCs w:val="16"/>
              </w:rPr>
              <w:t>\LGM</w:t>
            </w:r>
          </w:p>
        </w:tc>
      </w:tr>
      <w:tr w:rsidR="00297961" w:rsidRPr="00FF20FD" w14:paraId="491BE31D" w14:textId="77777777" w:rsidTr="00585A5B">
        <w:trPr>
          <w:cantSplit/>
          <w:ins w:id="29" w:author="Peter P. BOSCH" w:date="2019-05-01T15:16:00Z"/>
        </w:trPr>
        <w:tc>
          <w:tcPr>
            <w:tcW w:w="567" w:type="dxa"/>
            <w:tcBorders>
              <w:top w:val="single" w:sz="6" w:space="0" w:color="auto"/>
              <w:left w:val="single" w:sz="6" w:space="0" w:color="auto"/>
              <w:bottom w:val="single" w:sz="6" w:space="0" w:color="auto"/>
              <w:right w:val="single" w:sz="6" w:space="0" w:color="auto"/>
            </w:tcBorders>
          </w:tcPr>
          <w:p w14:paraId="40974140" w14:textId="77777777" w:rsidR="00297961" w:rsidRPr="00FF20FD" w:rsidRDefault="00297961" w:rsidP="00122A55">
            <w:pPr>
              <w:numPr>
                <w:ilvl w:val="0"/>
                <w:numId w:val="13"/>
              </w:numPr>
              <w:ind w:left="318" w:hanging="284"/>
              <w:rPr>
                <w:ins w:id="30" w:author="Peter P. BOSCH" w:date="2019-05-01T15:16:00Z"/>
                <w:sz w:val="16"/>
                <w:szCs w:val="16"/>
              </w:rPr>
            </w:pPr>
          </w:p>
        </w:tc>
        <w:tc>
          <w:tcPr>
            <w:tcW w:w="3712" w:type="dxa"/>
            <w:tcBorders>
              <w:top w:val="single" w:sz="6" w:space="0" w:color="auto"/>
              <w:left w:val="single" w:sz="6" w:space="0" w:color="auto"/>
              <w:bottom w:val="single" w:sz="6" w:space="0" w:color="auto"/>
              <w:right w:val="single" w:sz="6" w:space="0" w:color="auto"/>
            </w:tcBorders>
          </w:tcPr>
          <w:p w14:paraId="05AF016E" w14:textId="5A9E3E63" w:rsidR="00297961" w:rsidRPr="00E91F2C" w:rsidRDefault="00297961" w:rsidP="001755B2">
            <w:pPr>
              <w:rPr>
                <w:ins w:id="31" w:author="Peter P. BOSCH" w:date="2019-05-01T15:16:00Z"/>
              </w:rPr>
            </w:pPr>
            <w:ins w:id="32" w:author="Peter P. BOSCH" w:date="2019-05-01T15:17:00Z">
              <w:r w:rsidRPr="00297961">
                <w:t>01701_LDF_EDW_CDP_PUB_RFP</w:t>
              </w:r>
            </w:ins>
          </w:p>
        </w:tc>
        <w:tc>
          <w:tcPr>
            <w:tcW w:w="1134" w:type="dxa"/>
            <w:tcBorders>
              <w:top w:val="single" w:sz="6" w:space="0" w:color="auto"/>
              <w:left w:val="single" w:sz="6" w:space="0" w:color="auto"/>
              <w:bottom w:val="single" w:sz="6" w:space="0" w:color="auto"/>
              <w:right w:val="single" w:sz="6" w:space="0" w:color="auto"/>
            </w:tcBorders>
          </w:tcPr>
          <w:p w14:paraId="25D68FE3" w14:textId="77777777" w:rsidR="00297961" w:rsidRPr="00FF20FD" w:rsidRDefault="00297961" w:rsidP="001755B2">
            <w:pPr>
              <w:rPr>
                <w:ins w:id="33" w:author="Peter P. BOSCH" w:date="2019-05-01T15:16:00Z"/>
                <w:sz w:val="16"/>
                <w:szCs w:val="16"/>
              </w:rPr>
            </w:pPr>
          </w:p>
        </w:tc>
        <w:tc>
          <w:tcPr>
            <w:tcW w:w="567" w:type="dxa"/>
            <w:tcBorders>
              <w:top w:val="single" w:sz="6" w:space="0" w:color="auto"/>
              <w:left w:val="single" w:sz="6" w:space="0" w:color="auto"/>
              <w:bottom w:val="single" w:sz="6" w:space="0" w:color="auto"/>
              <w:right w:val="single" w:sz="6" w:space="0" w:color="auto"/>
            </w:tcBorders>
          </w:tcPr>
          <w:p w14:paraId="335AB069" w14:textId="77777777" w:rsidR="00297961" w:rsidRDefault="00297961" w:rsidP="00585A5B">
            <w:pPr>
              <w:ind w:right="-108"/>
              <w:rPr>
                <w:ins w:id="34" w:author="Peter P. BOSCH" w:date="2019-05-01T15:16:00Z"/>
                <w:sz w:val="16"/>
                <w:szCs w:val="16"/>
              </w:rPr>
            </w:pPr>
          </w:p>
        </w:tc>
        <w:bookmarkStart w:id="35" w:name="_MON_1618229094"/>
        <w:bookmarkEnd w:id="35"/>
        <w:tc>
          <w:tcPr>
            <w:tcW w:w="3092" w:type="dxa"/>
            <w:tcBorders>
              <w:top w:val="single" w:sz="6" w:space="0" w:color="auto"/>
              <w:left w:val="single" w:sz="6" w:space="0" w:color="auto"/>
              <w:bottom w:val="single" w:sz="6" w:space="0" w:color="auto"/>
              <w:right w:val="single" w:sz="6" w:space="0" w:color="auto"/>
            </w:tcBorders>
          </w:tcPr>
          <w:p w14:paraId="392E87C8" w14:textId="77777777" w:rsidR="00297961" w:rsidRPr="00FF20FD" w:rsidRDefault="00297961" w:rsidP="00B21CB7">
            <w:pPr>
              <w:rPr>
                <w:ins w:id="36" w:author="Peter P. BOSCH" w:date="2019-05-01T15:16:00Z"/>
                <w:sz w:val="16"/>
                <w:szCs w:val="16"/>
              </w:rPr>
            </w:pPr>
            <w:ins w:id="37" w:author="Peter P. BOSCH" w:date="2019-05-01T15:18:00Z">
              <w:r>
                <w:rPr>
                  <w:sz w:val="16"/>
                  <w:szCs w:val="16"/>
                </w:rPr>
                <w:object w:dxaOrig="9201" w:dyaOrig="14043" w14:anchorId="479D37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0.2pt;height:702.15pt" o:ole="">
                    <v:imagedata r:id="rId8" o:title=""/>
                  </v:shape>
                  <o:OLEObject Type="Embed" ProgID="Word.Document.12" ShapeID="_x0000_i1026" DrawAspect="Content" ObjectID="_1618231158" r:id="rId9">
                    <o:FieldCodes>\s</o:FieldCodes>
                  </o:OLEObject>
                </w:object>
              </w:r>
            </w:ins>
          </w:p>
        </w:tc>
      </w:tr>
    </w:tbl>
    <w:p w14:paraId="2B9A44F1" w14:textId="77777777" w:rsidR="00520DE2" w:rsidRPr="008B1A80" w:rsidRDefault="00520DE2" w:rsidP="00520DE2"/>
    <w:p w14:paraId="5853A180" w14:textId="77777777" w:rsidR="00520DE2" w:rsidRPr="008B1A80" w:rsidRDefault="00520DE2" w:rsidP="00520DE2">
      <w:pPr>
        <w:pStyle w:val="Kop1"/>
      </w:pPr>
      <w:bookmarkStart w:id="38" w:name="_Toc7616183"/>
      <w:r w:rsidRPr="008B1A80">
        <w:lastRenderedPageBreak/>
        <w:t>Algemene punten</w:t>
      </w:r>
      <w:bookmarkEnd w:id="38"/>
    </w:p>
    <w:p w14:paraId="1B677E13" w14:textId="77777777" w:rsidR="00520DE2" w:rsidRPr="008B1A80" w:rsidRDefault="00520DE2" w:rsidP="00BD5477">
      <w:pPr>
        <w:pStyle w:val="Kop2"/>
      </w:pPr>
      <w:bookmarkStart w:id="39" w:name="_Toc7616184"/>
      <w:r w:rsidRPr="008B1A80">
        <w:t>Positie in de EDW keten</w:t>
      </w:r>
      <w:bookmarkEnd w:id="39"/>
    </w:p>
    <w:p w14:paraId="7A296AA1" w14:textId="77777777" w:rsidR="00520DE2" w:rsidRPr="008B1A80" w:rsidRDefault="00520DE2" w:rsidP="00520DE2">
      <w:r>
        <w:rPr>
          <w:noProof/>
        </w:rPr>
        <mc:AlternateContent>
          <mc:Choice Requires="wpc">
            <w:drawing>
              <wp:inline distT="0" distB="0" distL="0" distR="0" wp14:anchorId="3CEE7518" wp14:editId="0392A24F">
                <wp:extent cx="5796915" cy="1105786"/>
                <wp:effectExtent l="0" t="0" r="0" b="0"/>
                <wp:docPr id="1" name="Papier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 name="Afgeronde rechthoek 15"/>
                        <wps:cNvSpPr/>
                        <wps:spPr>
                          <a:xfrm>
                            <a:off x="2267567" y="131663"/>
                            <a:ext cx="561897" cy="931653"/>
                          </a:xfrm>
                          <a:prstGeom prst="round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hthoek 3"/>
                        <wps:cNvSpPr/>
                        <wps:spPr>
                          <a:xfrm>
                            <a:off x="250159" y="200676"/>
                            <a:ext cx="517588" cy="25879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BD0967" w14:textId="77777777" w:rsidR="00297961" w:rsidRPr="00571060" w:rsidRDefault="00297961" w:rsidP="00520DE2">
                              <w:pPr>
                                <w:jc w:val="center"/>
                                <w:rPr>
                                  <w:color w:val="000000" w:themeColor="text1"/>
                                  <w:sz w:val="20"/>
                                </w:rPr>
                              </w:pPr>
                              <w:r w:rsidRPr="00571060">
                                <w:rPr>
                                  <w:color w:val="000000" w:themeColor="text1"/>
                                  <w:sz w:val="20"/>
                                </w:rPr>
                                <w:t>PST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hthoek 4"/>
                        <wps:cNvSpPr/>
                        <wps:spPr>
                          <a:xfrm>
                            <a:off x="1189291" y="190548"/>
                            <a:ext cx="517525" cy="2584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5AF399" w14:textId="77777777" w:rsidR="00297961" w:rsidRPr="00571060" w:rsidRDefault="00297961" w:rsidP="00520DE2">
                              <w:pPr>
                                <w:pStyle w:val="Normaalweb"/>
                                <w:spacing w:before="0" w:beforeAutospacing="0" w:after="0" w:afterAutospacing="0" w:line="240" w:lineRule="exact"/>
                                <w:jc w:val="center"/>
                                <w:rPr>
                                  <w:color w:val="000000" w:themeColor="text1"/>
                                </w:rPr>
                              </w:pPr>
                              <w:r w:rsidRPr="00571060">
                                <w:rPr>
                                  <w:rFonts w:ascii="Arial" w:eastAsia="Times New Roman" w:hAnsi="Arial"/>
                                  <w:color w:val="000000" w:themeColor="text1"/>
                                  <w:spacing w:val="5"/>
                                  <w:sz w:val="20"/>
                                  <w:szCs w:val="20"/>
                                </w:rPr>
                                <w:t>STI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echthoek 5"/>
                        <wps:cNvSpPr/>
                        <wps:spPr>
                          <a:xfrm>
                            <a:off x="2172649" y="190895"/>
                            <a:ext cx="708561" cy="2584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C1D89A" w14:textId="77777777" w:rsidR="00297961" w:rsidRPr="00571060" w:rsidRDefault="00297961" w:rsidP="00520DE2">
                              <w:pPr>
                                <w:pStyle w:val="Normaalweb"/>
                                <w:spacing w:before="0" w:beforeAutospacing="0" w:after="0" w:afterAutospacing="0" w:line="240" w:lineRule="exact"/>
                                <w:jc w:val="center"/>
                                <w:rPr>
                                  <w:color w:val="000000" w:themeColor="text1"/>
                                </w:rPr>
                              </w:pPr>
                              <w:r>
                                <w:rPr>
                                  <w:rFonts w:ascii="Arial" w:eastAsia="Times New Roman" w:hAnsi="Arial"/>
                                  <w:color w:val="000000" w:themeColor="text1"/>
                                  <w:spacing w:val="5"/>
                                  <w:sz w:val="20"/>
                                  <w:szCs w:val="20"/>
                                </w:rPr>
                                <w:t>CDW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hthoek 6"/>
                        <wps:cNvSpPr/>
                        <wps:spPr>
                          <a:xfrm>
                            <a:off x="2267581" y="715604"/>
                            <a:ext cx="517525" cy="2584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4C7C72" w14:textId="77777777" w:rsidR="00297961" w:rsidRPr="00571060" w:rsidRDefault="00297961" w:rsidP="00520DE2">
                              <w:pPr>
                                <w:pStyle w:val="Normaalweb"/>
                                <w:spacing w:before="0" w:beforeAutospacing="0" w:after="0" w:afterAutospacing="0" w:line="240" w:lineRule="exact"/>
                                <w:jc w:val="center"/>
                                <w:rPr>
                                  <w:color w:val="000000" w:themeColor="text1"/>
                                </w:rPr>
                              </w:pPr>
                              <w:r>
                                <w:rPr>
                                  <w:rFonts w:ascii="Arial" w:eastAsia="Times New Roman" w:hAnsi="Arial"/>
                                  <w:color w:val="000000" w:themeColor="text1"/>
                                  <w:spacing w:val="5"/>
                                  <w:sz w:val="20"/>
                                  <w:szCs w:val="20"/>
                                </w:rPr>
                                <w:t>CDP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echthoek 7"/>
                        <wps:cNvSpPr/>
                        <wps:spPr>
                          <a:xfrm>
                            <a:off x="3466665" y="430239"/>
                            <a:ext cx="517525" cy="2584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547AEC" w14:textId="77777777" w:rsidR="00297961" w:rsidRPr="00571060" w:rsidRDefault="00297961" w:rsidP="00520DE2">
                              <w:pPr>
                                <w:pStyle w:val="Normaalweb"/>
                                <w:spacing w:before="0" w:beforeAutospacing="0" w:after="0" w:afterAutospacing="0" w:line="240" w:lineRule="exact"/>
                                <w:jc w:val="center"/>
                                <w:rPr>
                                  <w:color w:val="000000" w:themeColor="text1"/>
                                </w:rPr>
                              </w:pPr>
                              <w:r w:rsidRPr="00571060">
                                <w:rPr>
                                  <w:rFonts w:ascii="Arial" w:eastAsia="Times New Roman" w:hAnsi="Arial"/>
                                  <w:color w:val="000000" w:themeColor="text1"/>
                                  <w:spacing w:val="5"/>
                                  <w:sz w:val="20"/>
                                  <w:szCs w:val="20"/>
                                </w:rPr>
                                <w:t>STO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Rechthoek 8"/>
                        <wps:cNvSpPr/>
                        <wps:spPr>
                          <a:xfrm>
                            <a:off x="4674275" y="429897"/>
                            <a:ext cx="898389" cy="2584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561125" w14:textId="0B00FADF" w:rsidR="00297961" w:rsidRPr="005C7B30" w:rsidRDefault="00297961" w:rsidP="00520DE2">
                              <w:pPr>
                                <w:pStyle w:val="Normaalweb"/>
                                <w:spacing w:before="0" w:beforeAutospacing="0" w:after="0" w:afterAutospacing="0" w:line="240" w:lineRule="exact"/>
                                <w:jc w:val="center"/>
                                <w:rPr>
                                  <w:rFonts w:ascii="Arial" w:hAnsi="Arial" w:cs="Arial"/>
                                  <w:color w:val="000000" w:themeColor="text1"/>
                                </w:rPr>
                              </w:pPr>
                              <w:r w:rsidRPr="005C7B30">
                                <w:rPr>
                                  <w:rFonts w:ascii="Arial" w:hAnsi="Arial" w:cs="Arial"/>
                                  <w:color w:val="000000" w:themeColor="text1"/>
                                </w:rPr>
                                <w:t>PUB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Rechte verbindingslijn met pijl 9"/>
                        <wps:cNvCnPr>
                          <a:stCxn id="3" idx="3"/>
                          <a:endCxn id="4" idx="1"/>
                        </wps:cNvCnPr>
                        <wps:spPr>
                          <a:xfrm flipV="1">
                            <a:off x="767747" y="319771"/>
                            <a:ext cx="421544" cy="1030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 name="Rechte verbindingslijn met pijl 10"/>
                        <wps:cNvCnPr>
                          <a:stCxn id="4" idx="3"/>
                          <a:endCxn id="5" idx="1"/>
                        </wps:cNvCnPr>
                        <wps:spPr>
                          <a:xfrm>
                            <a:off x="1706816" y="319771"/>
                            <a:ext cx="465833" cy="34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 name="Rechte verbindingslijn met pijl 11"/>
                        <wps:cNvCnPr>
                          <a:stCxn id="14" idx="1"/>
                          <a:endCxn id="7" idx="1"/>
                        </wps:cNvCnPr>
                        <wps:spPr>
                          <a:xfrm flipV="1">
                            <a:off x="3053751" y="559462"/>
                            <a:ext cx="412914" cy="127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2" name="Rechte verbindingslijn met pijl 12"/>
                        <wps:cNvCnPr>
                          <a:stCxn id="7" idx="3"/>
                          <a:endCxn id="8" idx="1"/>
                        </wps:cNvCnPr>
                        <wps:spPr>
                          <a:xfrm flipV="1">
                            <a:off x="3984190" y="559086"/>
                            <a:ext cx="690085" cy="37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3" name="Rechte verbindingslijn met pijl 13"/>
                        <wps:cNvCnPr>
                          <a:stCxn id="5" idx="2"/>
                          <a:endCxn id="6" idx="0"/>
                        </wps:cNvCnPr>
                        <wps:spPr>
                          <a:xfrm flipH="1">
                            <a:off x="2526344" y="449340"/>
                            <a:ext cx="586" cy="26626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4" name="Rechteraccolade 14"/>
                        <wps:cNvSpPr/>
                        <wps:spPr>
                          <a:xfrm>
                            <a:off x="2881193" y="189046"/>
                            <a:ext cx="172558" cy="743373"/>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CEE7518" id="Papier 1" o:spid="_x0000_s1026" editas="canvas" style="width:456.45pt;height:87.05pt;mso-position-horizontal-relative:char;mso-position-vertical-relative:line" coordsize="57969,11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">
                <v:shape id="_x0000_s1027" type="#_x0000_t75" style="position:absolute;width:57969;height:11055;visibility:visible;mso-wrap-style:square">
                  <v:fill o:detectmouseclick="t"/>
                  <v:path o:connecttype="none"/>
                </v:shape>
                <v:roundrect id="Afgeronde rechthoek 15" o:spid="_x0000_s1028" style="position:absolute;left:22675;top:1316;width:5619;height:931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AwkMMA&#10;AADbAAAADwAAAGRycy9kb3ducmV2LnhtbERPTWvCQBC9C/6HZQq9SN20mBBSV5GCVL0l7aHexuw0&#10;ic3OptlV03/vFgRv83ifM18OphVn6l1jWcHzNAJBXFrdcKXg82P9lIJwHllja5kU/JGD5WI8mmOm&#10;7YVzOhe+EiGEXYYKau+7TEpX1mTQTW1HHLhv2xv0AfaV1D1eQrhp5UsUJdJgw6Ghxo7eaip/ipNR&#10;cEzbd5rMTHw87FKXrH/326+8U+rxYVi9gvA0+Lv45t7oMD+G/1/CAXJ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AwkMMAAADbAAAADwAAAAAAAAAAAAAAAACYAgAAZHJzL2Rv&#10;d25yZXYueG1sUEsFBgAAAAAEAAQA9QAAAIgDAAAAAA==&#10;" fillcolor="#a5a5a5 [2092]" stroked="f" strokeweight="2pt"/>
                <v:rect id="Rechthoek 3" o:spid="_x0000_s1029" style="position:absolute;left:2501;top:2006;width:5176;height:2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fD58MA&#10;AADaAAAADwAAAGRycy9kb3ducmV2LnhtbESPQWvCQBSE7wX/w/KE3pqNtRRJXSVIleZYI4i3l+xr&#10;kjb7NmTXmPz7bqHgcZiZb5j1djStGKh3jWUFiygGQVxa3XCl4JTvn1YgnEfW2FomBRM52G5mD2tM&#10;tL3xJw1HX4kAYZeggtr7LpHSlTUZdJHtiIP3ZXuDPsi+krrHW4CbVj7H8as02HBYqLGjXU3lz/Fq&#10;FLhiyPKpS8/fF1cW6Tub/CU7KPU4H9M3EJ5Gfw//tz+0giX8XQ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4fD58MAAADaAAAADwAAAAAAAAAAAAAAAACYAgAAZHJzL2Rv&#10;d25yZXYueG1sUEsFBgAAAAAEAAQA9QAAAIgDAAAAAA==&#10;" filled="f" stroked="f" strokeweight="2pt">
                  <v:textbox>
                    <w:txbxContent>
                      <w:p w14:paraId="43BD0967" w14:textId="77777777" w:rsidR="00297961" w:rsidRPr="00571060" w:rsidRDefault="00297961" w:rsidP="00520DE2">
                        <w:pPr>
                          <w:jc w:val="center"/>
                          <w:rPr>
                            <w:color w:val="000000" w:themeColor="text1"/>
                            <w:sz w:val="20"/>
                          </w:rPr>
                        </w:pPr>
                        <w:r w:rsidRPr="00571060">
                          <w:rPr>
                            <w:color w:val="000000" w:themeColor="text1"/>
                            <w:sz w:val="20"/>
                          </w:rPr>
                          <w:t>PST</w:t>
                        </w:r>
                      </w:p>
                    </w:txbxContent>
                  </v:textbox>
                </v:rect>
                <v:rect id="Rechthoek 4" o:spid="_x0000_s1030" style="position:absolute;left:11892;top:1905;width:5176;height:2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5bk8IA&#10;AADaAAAADwAAAGRycy9kb3ducmV2LnhtbESPQWvCQBSE74X+h+UVvNWNRYrErBKkLfXYRBBvL9ln&#10;Es2+DdltTP69Wyh4HGbmGybZjqYVA/WusaxgMY9AEJdWN1wpOOSfrysQziNrbC2TgokcbDfPTwnG&#10;2t74h4bMVyJA2MWooPa+i6V0ZU0G3dx2xME7296gD7KvpO7xFuCmlW9R9C4NNhwWauxoV1N5zX6N&#10;AlcM+3zq0uPl5Moi/WCTL/dfSs1exnQNwtPoH+H/9rdWsIS/K+EG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bluTwgAAANoAAAAPAAAAAAAAAAAAAAAAAJgCAABkcnMvZG93&#10;bnJldi54bWxQSwUGAAAAAAQABAD1AAAAhwMAAAAA&#10;" filled="f" stroked="f" strokeweight="2pt">
                  <v:textbox>
                    <w:txbxContent>
                      <w:p w14:paraId="1F5AF399" w14:textId="77777777" w:rsidR="00297961" w:rsidRPr="00571060" w:rsidRDefault="00297961" w:rsidP="00520DE2">
                        <w:pPr>
                          <w:pStyle w:val="Normaalweb"/>
                          <w:spacing w:before="0" w:beforeAutospacing="0" w:after="0" w:afterAutospacing="0" w:line="240" w:lineRule="exact"/>
                          <w:jc w:val="center"/>
                          <w:rPr>
                            <w:color w:val="000000" w:themeColor="text1"/>
                          </w:rPr>
                        </w:pPr>
                        <w:r w:rsidRPr="00571060">
                          <w:rPr>
                            <w:rFonts w:ascii="Arial" w:eastAsia="Times New Roman" w:hAnsi="Arial"/>
                            <w:color w:val="000000" w:themeColor="text1"/>
                            <w:spacing w:val="5"/>
                            <w:sz w:val="20"/>
                            <w:szCs w:val="20"/>
                          </w:rPr>
                          <w:t>STI</w:t>
                        </w:r>
                      </w:p>
                    </w:txbxContent>
                  </v:textbox>
                </v:rect>
                <v:rect id="Rechthoek 5" o:spid="_x0000_s1031" style="position:absolute;left:21726;top:1908;width:7086;height:25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L+CMMA&#10;AADaAAAADwAAAGRycy9kb3ducmV2LnhtbESPQWvCQBSE7wX/w/KE3pqNxRZJXSVIleZYI4i3l+xr&#10;kjb7NmTXmPz7bqHgcZiZb5j1djStGKh3jWUFiygGQVxa3XCl4JTvn1YgnEfW2FomBRM52G5mD2tM&#10;tL3xJw1HX4kAYZeggtr7LpHSlTUZdJHtiIP3ZXuDPsi+krrHW4CbVj7H8as02HBYqLGjXU3lz/Fq&#10;FLhiyPKpS8/fF1cW6TubfJkdlHqcj+kbCE+jv4f/2x9awQv8XQ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L+CMMAAADaAAAADwAAAAAAAAAAAAAAAACYAgAAZHJzL2Rv&#10;d25yZXYueG1sUEsFBgAAAAAEAAQA9QAAAIgDAAAAAA==&#10;" filled="f" stroked="f" strokeweight="2pt">
                  <v:textbox>
                    <w:txbxContent>
                      <w:p w14:paraId="51C1D89A" w14:textId="77777777" w:rsidR="00297961" w:rsidRPr="00571060" w:rsidRDefault="00297961" w:rsidP="00520DE2">
                        <w:pPr>
                          <w:pStyle w:val="Normaalweb"/>
                          <w:spacing w:before="0" w:beforeAutospacing="0" w:after="0" w:afterAutospacing="0" w:line="240" w:lineRule="exact"/>
                          <w:jc w:val="center"/>
                          <w:rPr>
                            <w:color w:val="000000" w:themeColor="text1"/>
                          </w:rPr>
                        </w:pPr>
                        <w:r>
                          <w:rPr>
                            <w:rFonts w:ascii="Arial" w:eastAsia="Times New Roman" w:hAnsi="Arial"/>
                            <w:color w:val="000000" w:themeColor="text1"/>
                            <w:spacing w:val="5"/>
                            <w:sz w:val="20"/>
                            <w:szCs w:val="20"/>
                          </w:rPr>
                          <w:t>CDW</w:t>
                        </w:r>
                      </w:p>
                    </w:txbxContent>
                  </v:textbox>
                </v:rect>
                <v:rect id="Rechthoek 6" o:spid="_x0000_s1032" style="position:absolute;left:22675;top:7156;width:5176;height:2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gf8EA&#10;AADaAAAADwAAAGRycy9kb3ducmV2LnhtbESPQYvCMBSE7wv+h/AEb9vURUS6Rimiix61gnh7Nm/b&#10;7jYvpYm1/nsjCB6HmfmGmS97U4uOWldZVjCOYhDEudUVFwqO2eZzBsJ5ZI21ZVJwJwfLxeBjjom2&#10;N95Td/CFCBB2CSoovW8SKV1ekkEX2YY4eL+2NeiDbAupW7wFuKnlVxxPpcGKw0KJDa1Kyv8PV6PA&#10;Xbpddm/S09/Z5Zd0zSab7H6UGg379BuEp96/w6/2ViuYwvNKuAF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fwYH/BAAAA2gAAAA8AAAAAAAAAAAAAAAAAmAIAAGRycy9kb3du&#10;cmV2LnhtbFBLBQYAAAAABAAEAPUAAACGAwAAAAA=&#10;" filled="f" stroked="f" strokeweight="2pt">
                  <v:textbox>
                    <w:txbxContent>
                      <w:p w14:paraId="454C7C72" w14:textId="77777777" w:rsidR="00297961" w:rsidRPr="00571060" w:rsidRDefault="00297961" w:rsidP="00520DE2">
                        <w:pPr>
                          <w:pStyle w:val="Normaalweb"/>
                          <w:spacing w:before="0" w:beforeAutospacing="0" w:after="0" w:afterAutospacing="0" w:line="240" w:lineRule="exact"/>
                          <w:jc w:val="center"/>
                          <w:rPr>
                            <w:color w:val="000000" w:themeColor="text1"/>
                          </w:rPr>
                        </w:pPr>
                        <w:r>
                          <w:rPr>
                            <w:rFonts w:ascii="Arial" w:eastAsia="Times New Roman" w:hAnsi="Arial"/>
                            <w:color w:val="000000" w:themeColor="text1"/>
                            <w:spacing w:val="5"/>
                            <w:sz w:val="20"/>
                            <w:szCs w:val="20"/>
                          </w:rPr>
                          <w:t>CDP</w:t>
                        </w:r>
                      </w:p>
                    </w:txbxContent>
                  </v:textbox>
                </v:rect>
                <v:rect id="Rechthoek 7" o:spid="_x0000_s1033" style="position:absolute;left:34666;top:4302;width:5175;height:2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zF5MMA&#10;AADaAAAADwAAAGRycy9kb3ducmV2LnhtbESPQWvCQBSE7wX/w/KE3pqNRVpJXSVIleZYI4i3l+xr&#10;kjb7NmTXmPz7bqHgcZiZb5j1djStGKh3jWUFiygGQVxa3XCl4JTvn1YgnEfW2FomBRM52G5mD2tM&#10;tL3xJw1HX4kAYZeggtr7LpHSlTUZdJHtiIP3ZXuDPsi+krrHW4CbVj7H8Ys02HBYqLGjXU3lz/Fq&#10;FLhiyPKpS8/fF1cW6TubfJkdlHqcj+kbCE+jv4f/2x9awSv8XQ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LzF5MMAAADaAAAADwAAAAAAAAAAAAAAAACYAgAAZHJzL2Rv&#10;d25yZXYueG1sUEsFBgAAAAAEAAQA9QAAAIgDAAAAAA==&#10;" filled="f" stroked="f" strokeweight="2pt">
                  <v:textbox>
                    <w:txbxContent>
                      <w:p w14:paraId="4B547AEC" w14:textId="77777777" w:rsidR="00297961" w:rsidRPr="00571060" w:rsidRDefault="00297961" w:rsidP="00520DE2">
                        <w:pPr>
                          <w:pStyle w:val="Normaalweb"/>
                          <w:spacing w:before="0" w:beforeAutospacing="0" w:after="0" w:afterAutospacing="0" w:line="240" w:lineRule="exact"/>
                          <w:jc w:val="center"/>
                          <w:rPr>
                            <w:color w:val="000000" w:themeColor="text1"/>
                          </w:rPr>
                        </w:pPr>
                        <w:r w:rsidRPr="00571060">
                          <w:rPr>
                            <w:rFonts w:ascii="Arial" w:eastAsia="Times New Roman" w:hAnsi="Arial"/>
                            <w:color w:val="000000" w:themeColor="text1"/>
                            <w:spacing w:val="5"/>
                            <w:sz w:val="20"/>
                            <w:szCs w:val="20"/>
                          </w:rPr>
                          <w:t>STO</w:t>
                        </w:r>
                      </w:p>
                    </w:txbxContent>
                  </v:textbox>
                </v:rect>
                <v:rect id="Rechthoek 8" o:spid="_x0000_s1034" style="position:absolute;left:46742;top:4298;width:8984;height:25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NRlr0A&#10;AADaAAAADwAAAGRycy9kb3ducmV2LnhtbERPTYvCMBC9C/6HMII3TV1EpBqliC56XCuIt7EZ22oz&#10;KU2s9d9vDoLHx/terjtTiZYaV1pWMBlHIIgzq0vOFZzS3WgOwnlkjZVlUvAmB+tVv7fEWNsX/1F7&#10;9LkIIexiVFB4X8dSuqwgg25sa+LA3Wxj0AfY5FI3+ArhppI/UTSTBksODQXWtCkoexyfRoG7tof0&#10;XSfn+8Vl12TLJp0efpUaDrpkAcJT57/ij3uvFYSt4Uq4AXL1D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SNRlr0AAADaAAAADwAAAAAAAAAAAAAAAACYAgAAZHJzL2Rvd25yZXYu&#10;eG1sUEsFBgAAAAAEAAQA9QAAAIIDAAAAAA==&#10;" filled="f" stroked="f" strokeweight="2pt">
                  <v:textbox>
                    <w:txbxContent>
                      <w:p w14:paraId="2E561125" w14:textId="0B00FADF" w:rsidR="00297961" w:rsidRPr="005C7B30" w:rsidRDefault="00297961" w:rsidP="00520DE2">
                        <w:pPr>
                          <w:pStyle w:val="Normaalweb"/>
                          <w:spacing w:before="0" w:beforeAutospacing="0" w:after="0" w:afterAutospacing="0" w:line="240" w:lineRule="exact"/>
                          <w:jc w:val="center"/>
                          <w:rPr>
                            <w:rFonts w:ascii="Arial" w:hAnsi="Arial" w:cs="Arial"/>
                            <w:color w:val="000000" w:themeColor="text1"/>
                          </w:rPr>
                        </w:pPr>
                        <w:r w:rsidRPr="005C7B30">
                          <w:rPr>
                            <w:rFonts w:ascii="Arial" w:hAnsi="Arial" w:cs="Arial"/>
                            <w:color w:val="000000" w:themeColor="text1"/>
                          </w:rPr>
                          <w:t>PUB</w:t>
                        </w:r>
                      </w:p>
                    </w:txbxContent>
                  </v:textbox>
                </v:rect>
                <v:shapetype id="_x0000_t32" coordsize="21600,21600" o:spt="32" o:oned="t" path="m,l21600,21600e" filled="f">
                  <v:path arrowok="t" fillok="f" o:connecttype="none"/>
                  <o:lock v:ext="edit" shapetype="t"/>
                </v:shapetype>
                <v:shape id="Rechte verbindingslijn met pijl 9" o:spid="_x0000_s1035" type="#_x0000_t32" style="position:absolute;left:7677;top:3197;width:4215;height:10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YPGsUAAADaAAAADwAAAGRycy9kb3ducmV2LnhtbESPW2sCMRSE3wv9D+EUfNNsVbxsjSIt&#10;otJC8YLg22Fzulm6OVk3Udd/b4RCH4eZ+YaZzBpbigvVvnCs4LWTgCDOnC44V7DfLdojED4gaywd&#10;k4IbeZhNn58mmGp35Q1dtiEXEcI+RQUmhCqV0meGLPqOq4ij9+NqiyHKOpe6xmuE21J2k2QgLRYc&#10;FwxW9G4o+92erYKP9aE/PDWn797yaL4y6g2P3fmnUq2XZv4GIlAT/sN/7ZVWMIbHlXgD5PQ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lYPGsUAAADaAAAADwAAAAAAAAAA&#10;AAAAAAChAgAAZHJzL2Rvd25yZXYueG1sUEsFBgAAAAAEAAQA+QAAAJMDAAAAAA==&#10;" strokecolor="black [3040]">
                  <v:stroke endarrow="open"/>
                </v:shape>
                <v:shape id="Rechte verbindingslijn met pijl 10" o:spid="_x0000_s1036" type="#_x0000_t32" style="position:absolute;left:17068;top:3197;width:4658;height: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RwssMAAADbAAAADwAAAGRycy9kb3ducmV2LnhtbESPT4vCQAzF74LfYYiwN526B3Gro4hQ&#10;8KAH/+E1dGJb7GRqZ7bWb785CHtLeC/v/bJc965WHbWh8mxgOklAEefeVlwYuJyz8RxUiMgWa89k&#10;4E0B1qvhYImp9S8+UneKhZIQDikaKGNsUq1DXpLDMPENsWh33zqMsraFti2+JNzV+jtJZtphxdJQ&#10;YkPbkvLH6dcZSMIse27Pj0N3KeJxf9PZ7v1zNeZr1G8WoCL18d/8ud5ZwRd6+UUG0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10cLLDAAAA2wAAAA8AAAAAAAAAAAAA&#10;AAAAoQIAAGRycy9kb3ducmV2LnhtbFBLBQYAAAAABAAEAPkAAACRAwAAAAA=&#10;" strokecolor="black [3040]">
                  <v:stroke endarrow="open"/>
                </v:shape>
                <v:shape id="Rechte verbindingslijn met pijl 11" o:spid="_x0000_s1037" type="#_x0000_t32" style="position:absolute;left:30537;top:5594;width:4129;height: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RUz8MAAADbAAAADwAAAGRycy9kb3ducmV2LnhtbERP32vCMBB+H/g/hBP2NtOqqHSmIhOZ&#10;ssGYiuDb0dyasuZSm6jdf78MhL3dx/fz5ovO1uJKra8cK0gHCQjiwumKSwWH/fppBsIHZI21Y1Lw&#10;Qx4Wee9hjpl2N/6k6y6UIoawz1CBCaHJpPSFIYt+4BriyH251mKIsC2lbvEWw20th0kykRYrjg0G&#10;G3oxVHzvLlbBanscT8/d+WP0ejLvBY2mp+HyTanHfrd8BhGoC//iu3uj4/wU/n6JB8j8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0VM/DAAAA2wAAAA8AAAAAAAAAAAAA&#10;AAAAoQIAAGRycy9kb3ducmV2LnhtbFBLBQYAAAAABAAEAPkAAACRAwAAAAA=&#10;" strokecolor="black [3040]">
                  <v:stroke endarrow="open"/>
                </v:shape>
                <v:shape id="Rechte verbindingslijn met pijl 12" o:spid="_x0000_s1038" type="#_x0000_t32" style="position:absolute;left:39841;top:5590;width:6901;height: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bKuMQAAADbAAAADwAAAGRycy9kb3ducmV2LnhtbERP22rCQBB9L/gPywh9azbGUiW6ilhK&#10;WyoULwi+DdkxG8zOxuxW49+7hULf5nCuM513thYXan3lWMEgSUEQF05XXCrYbd+exiB8QNZYOyYF&#10;N/Iwn/Uepphrd+U1XTahFDGEfY4KTAhNLqUvDFn0iWuII3d0rcUQYVtK3eI1httaZmn6Ii1WHBsM&#10;NrQ0VJw2P1bB6+f+eXTuzt/D94NZFTQcHbLFl1KP/W4xARGoC//iP/eHjvMz+P0lHiB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psq4xAAAANsAAAAPAAAAAAAAAAAA&#10;AAAAAKECAABkcnMvZG93bnJldi54bWxQSwUGAAAAAAQABAD5AAAAkgMAAAAA&#10;" strokecolor="black [3040]">
                  <v:stroke endarrow="open"/>
                </v:shape>
                <v:shape id="Rechte verbindingslijn met pijl 13" o:spid="_x0000_s1039" type="#_x0000_t32" style="position:absolute;left:25263;top:4493;width:6;height:266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vI8QAAADbAAAADwAAAGRycy9kb3ducmV2LnhtbERP22rCQBB9L/gPywh9azaaUiW6ilhK&#10;WyoULwi+DdkxG8zOxuxW49+7hULf5nCuM513thYXan3lWMEgSUEQF05XXCrYbd+exiB8QNZYOyYF&#10;N/Iwn/Uepphrd+U1XTahFDGEfY4KTAhNLqUvDFn0iWuII3d0rcUQYVtK3eI1httaDtP0RVqsODYY&#10;bGhpqDhtfqyC18/98+jcnb+z94NZFZSNDsPFl1KP/W4xARGoC//iP/eHjvMz+P0lHiB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6m8jxAAAANsAAAAPAAAAAAAAAAAA&#10;AAAAAKECAABkcnMvZG93bnJldi54bWxQSwUGAAAAAAQABAD5AAAAkgMAAAAA&#10;" strokecolor="black [3040]">
                  <v:stroke endarrow="open"/>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echteraccolade 14" o:spid="_x0000_s1040" type="#_x0000_t88" style="position:absolute;left:28811;top:1890;width:1726;height:74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OasL8A&#10;AADbAAAADwAAAGRycy9kb3ducmV2LnhtbERPTUsDMRC9C/6HMAUv0iaWKmXbtIggiDdrFbwNm+km&#10;dDNZkriN/94UCr3N433Oelt8L0aKyQXW8DBTIIjbYBx3Gvafr9MliJSRDfaBScMfJdhubm/W2Jhw&#10;4g8ad7kTNYRTgxpszkMjZWoteUyzMBBX7hCix1xh7KSJeKrhvpdzpZ6kR8e1weJAL5ba4+7Xa3i8&#10;d67s36Oaf/8YTsWOX4qk1neT8rwCkankq/jifjN1/gLOv9QD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2Q5qwvwAAANsAAAAPAAAAAAAAAAAAAAAAAJgCAABkcnMvZG93bnJl&#10;di54bWxQSwUGAAAAAAQABAD1AAAAhAMAAAAA&#10;" adj="418" strokecolor="black [3040]"/>
                <w10:anchorlock/>
              </v:group>
            </w:pict>
          </mc:Fallback>
        </mc:AlternateContent>
      </w:r>
    </w:p>
    <w:p w14:paraId="21EC90EF" w14:textId="77777777" w:rsidR="00520DE2" w:rsidRPr="008B1A80" w:rsidRDefault="00520DE2" w:rsidP="00BD5477">
      <w:pPr>
        <w:pStyle w:val="Kop2"/>
      </w:pPr>
      <w:bookmarkStart w:id="40" w:name="_Toc7616185"/>
      <w:r w:rsidRPr="008B1A80">
        <w:t>Bronbeschrijving</w:t>
      </w:r>
      <w:bookmarkEnd w:id="40"/>
    </w:p>
    <w:tbl>
      <w:tblPr>
        <w:tblW w:w="0" w:type="auto"/>
        <w:tblInd w:w="70" w:type="dxa"/>
        <w:shd w:val="clear" w:color="auto" w:fill="EAEAEA"/>
        <w:tblLayout w:type="fixed"/>
        <w:tblCellMar>
          <w:left w:w="70" w:type="dxa"/>
          <w:right w:w="70" w:type="dxa"/>
        </w:tblCellMar>
        <w:tblLook w:val="0000" w:firstRow="0" w:lastRow="0" w:firstColumn="0" w:lastColumn="0" w:noHBand="0" w:noVBand="0"/>
      </w:tblPr>
      <w:tblGrid>
        <w:gridCol w:w="2835"/>
        <w:gridCol w:w="6237"/>
      </w:tblGrid>
      <w:tr w:rsidR="00520DE2" w:rsidRPr="008B1A80" w14:paraId="11B044C9" w14:textId="77777777" w:rsidTr="000A04AB">
        <w:trPr>
          <w:cantSplit/>
        </w:trPr>
        <w:tc>
          <w:tcPr>
            <w:tcW w:w="2835" w:type="dxa"/>
            <w:tcBorders>
              <w:top w:val="single" w:sz="6" w:space="0" w:color="auto"/>
              <w:left w:val="single" w:sz="6" w:space="0" w:color="auto"/>
              <w:bottom w:val="single" w:sz="6" w:space="0" w:color="auto"/>
              <w:right w:val="single" w:sz="6" w:space="0" w:color="auto"/>
            </w:tcBorders>
            <w:shd w:val="clear" w:color="auto" w:fill="EAEAEA"/>
          </w:tcPr>
          <w:p w14:paraId="0B80F0C7" w14:textId="77777777" w:rsidR="00520DE2" w:rsidRPr="008B1A80" w:rsidRDefault="00520DE2" w:rsidP="00F25C0A">
            <w:r w:rsidRPr="008B1A80">
              <w:t>Domein</w:t>
            </w:r>
          </w:p>
        </w:tc>
        <w:tc>
          <w:tcPr>
            <w:tcW w:w="6237" w:type="dxa"/>
            <w:tcBorders>
              <w:top w:val="single" w:sz="6" w:space="0" w:color="auto"/>
              <w:left w:val="single" w:sz="6" w:space="0" w:color="auto"/>
              <w:bottom w:val="single" w:sz="6" w:space="0" w:color="auto"/>
              <w:right w:val="single" w:sz="6" w:space="0" w:color="auto"/>
            </w:tcBorders>
            <w:shd w:val="clear" w:color="auto" w:fill="EAEAEA"/>
          </w:tcPr>
          <w:p w14:paraId="6CA1AE80" w14:textId="77777777" w:rsidR="00520DE2" w:rsidRPr="008B1A80" w:rsidRDefault="00F25C0A" w:rsidP="00F25C0A">
            <w:r>
              <w:t>BAS</w:t>
            </w:r>
          </w:p>
        </w:tc>
      </w:tr>
      <w:tr w:rsidR="00520DE2" w:rsidRPr="008B1A80" w14:paraId="5EF0C6A0" w14:textId="77777777" w:rsidTr="000A04AB">
        <w:trPr>
          <w:cantSplit/>
        </w:trPr>
        <w:tc>
          <w:tcPr>
            <w:tcW w:w="2835" w:type="dxa"/>
            <w:tcBorders>
              <w:top w:val="single" w:sz="6" w:space="0" w:color="auto"/>
              <w:left w:val="single" w:sz="6" w:space="0" w:color="auto"/>
              <w:bottom w:val="single" w:sz="6" w:space="0" w:color="auto"/>
              <w:right w:val="single" w:sz="6" w:space="0" w:color="auto"/>
            </w:tcBorders>
            <w:shd w:val="clear" w:color="auto" w:fill="EAEAEA"/>
          </w:tcPr>
          <w:p w14:paraId="324B963B" w14:textId="77777777" w:rsidR="00520DE2" w:rsidRPr="008B1A80" w:rsidRDefault="00520DE2" w:rsidP="00F25C0A">
            <w:r w:rsidRPr="008B1A80">
              <w:t>Systeemcode</w:t>
            </w:r>
          </w:p>
        </w:tc>
        <w:tc>
          <w:tcPr>
            <w:tcW w:w="6237" w:type="dxa"/>
            <w:tcBorders>
              <w:top w:val="single" w:sz="6" w:space="0" w:color="auto"/>
              <w:left w:val="single" w:sz="6" w:space="0" w:color="auto"/>
              <w:bottom w:val="single" w:sz="6" w:space="0" w:color="auto"/>
              <w:right w:val="single" w:sz="6" w:space="0" w:color="auto"/>
            </w:tcBorders>
            <w:shd w:val="clear" w:color="auto" w:fill="EAEAEA"/>
          </w:tcPr>
          <w:p w14:paraId="18CF2CA7" w14:textId="1CFE40D6" w:rsidR="00520DE2" w:rsidRPr="008B1A80" w:rsidRDefault="00592998" w:rsidP="00F25C0A">
            <w:r>
              <w:t>RBG</w:t>
            </w:r>
          </w:p>
        </w:tc>
      </w:tr>
      <w:tr w:rsidR="00520DE2" w:rsidRPr="008B1A80" w14:paraId="71419EEE" w14:textId="77777777" w:rsidTr="000A04AB">
        <w:trPr>
          <w:cantSplit/>
        </w:trPr>
        <w:tc>
          <w:tcPr>
            <w:tcW w:w="2835" w:type="dxa"/>
            <w:tcBorders>
              <w:top w:val="single" w:sz="6" w:space="0" w:color="auto"/>
              <w:left w:val="single" w:sz="6" w:space="0" w:color="auto"/>
              <w:bottom w:val="single" w:sz="6" w:space="0" w:color="auto"/>
              <w:right w:val="single" w:sz="6" w:space="0" w:color="auto"/>
            </w:tcBorders>
            <w:shd w:val="clear" w:color="auto" w:fill="EAEAEA"/>
          </w:tcPr>
          <w:p w14:paraId="5600DEA9" w14:textId="77777777" w:rsidR="00520DE2" w:rsidRPr="008B1A80" w:rsidRDefault="00520DE2" w:rsidP="00F25C0A">
            <w:r w:rsidRPr="008B1A80">
              <w:t>Referentie naar datamodel</w:t>
            </w:r>
          </w:p>
        </w:tc>
        <w:tc>
          <w:tcPr>
            <w:tcW w:w="6237" w:type="dxa"/>
            <w:tcBorders>
              <w:top w:val="single" w:sz="6" w:space="0" w:color="auto"/>
              <w:left w:val="single" w:sz="6" w:space="0" w:color="auto"/>
              <w:bottom w:val="single" w:sz="6" w:space="0" w:color="auto"/>
              <w:right w:val="single" w:sz="6" w:space="0" w:color="auto"/>
            </w:tcBorders>
            <w:shd w:val="clear" w:color="auto" w:fill="EAEAEA"/>
          </w:tcPr>
          <w:p w14:paraId="7A6AE0DE" w14:textId="23E01807" w:rsidR="00520DE2" w:rsidRPr="008B1A80" w:rsidRDefault="00F25C0A" w:rsidP="00F25C0A">
            <w:r>
              <w:fldChar w:fldCharType="begin"/>
            </w:r>
            <w:r>
              <w:instrText xml:space="preserve"> REF _Ref468287935 \r \h </w:instrText>
            </w:r>
            <w:r w:rsidR="000A04AB">
              <w:instrText xml:space="preserve"> \* MERGEFORMAT </w:instrText>
            </w:r>
            <w:r>
              <w:fldChar w:fldCharType="separate"/>
            </w:r>
            <w:r w:rsidR="00297961">
              <w:t>[3]</w:t>
            </w:r>
            <w:r>
              <w:fldChar w:fldCharType="end"/>
            </w:r>
          </w:p>
        </w:tc>
      </w:tr>
      <w:tr w:rsidR="00520DE2" w:rsidRPr="008B1A80" w14:paraId="6863E3C8" w14:textId="77777777" w:rsidTr="000A04AB">
        <w:trPr>
          <w:cantSplit/>
        </w:trPr>
        <w:tc>
          <w:tcPr>
            <w:tcW w:w="2835" w:type="dxa"/>
            <w:tcBorders>
              <w:top w:val="single" w:sz="6" w:space="0" w:color="auto"/>
              <w:left w:val="single" w:sz="6" w:space="0" w:color="auto"/>
              <w:bottom w:val="single" w:sz="6" w:space="0" w:color="auto"/>
              <w:right w:val="single" w:sz="6" w:space="0" w:color="auto"/>
            </w:tcBorders>
            <w:shd w:val="clear" w:color="auto" w:fill="EAEAEA"/>
          </w:tcPr>
          <w:p w14:paraId="7D7AFB15" w14:textId="77777777" w:rsidR="00520DE2" w:rsidRPr="008B1A80" w:rsidRDefault="00520DE2" w:rsidP="00F25C0A">
            <w:r w:rsidRPr="008B1A80">
              <w:t>Diagram</w:t>
            </w:r>
          </w:p>
        </w:tc>
        <w:tc>
          <w:tcPr>
            <w:tcW w:w="6237" w:type="dxa"/>
            <w:tcBorders>
              <w:top w:val="single" w:sz="6" w:space="0" w:color="auto"/>
              <w:left w:val="single" w:sz="6" w:space="0" w:color="auto"/>
              <w:bottom w:val="single" w:sz="6" w:space="0" w:color="auto"/>
              <w:right w:val="single" w:sz="6" w:space="0" w:color="auto"/>
            </w:tcBorders>
            <w:shd w:val="clear" w:color="auto" w:fill="EAEAEA"/>
          </w:tcPr>
          <w:p w14:paraId="71FF40BF" w14:textId="732BFB9F" w:rsidR="00520DE2" w:rsidRPr="008B1A80" w:rsidRDefault="00F25C0A" w:rsidP="00592998">
            <w:r w:rsidRPr="00F25C0A">
              <w:t>053</w:t>
            </w:r>
            <w:r w:rsidR="00592998">
              <w:t>14</w:t>
            </w:r>
            <w:r w:rsidRPr="00F25C0A">
              <w:t>_LGM_BAS_CDW_</w:t>
            </w:r>
            <w:r w:rsidR="00592998">
              <w:t>RBG</w:t>
            </w:r>
          </w:p>
        </w:tc>
      </w:tr>
      <w:tr w:rsidR="00520DE2" w:rsidRPr="008B1A80" w14:paraId="6B3B86CB" w14:textId="77777777" w:rsidTr="000A04AB">
        <w:trPr>
          <w:cantSplit/>
        </w:trPr>
        <w:tc>
          <w:tcPr>
            <w:tcW w:w="2835" w:type="dxa"/>
            <w:tcBorders>
              <w:top w:val="single" w:sz="6" w:space="0" w:color="auto"/>
              <w:left w:val="single" w:sz="6" w:space="0" w:color="auto"/>
              <w:bottom w:val="single" w:sz="6" w:space="0" w:color="auto"/>
              <w:right w:val="single" w:sz="6" w:space="0" w:color="auto"/>
            </w:tcBorders>
            <w:shd w:val="clear" w:color="auto" w:fill="EAEAEA"/>
          </w:tcPr>
          <w:p w14:paraId="5B266E5C" w14:textId="77777777" w:rsidR="00520DE2" w:rsidRPr="008B1A80" w:rsidRDefault="00520DE2" w:rsidP="00F25C0A">
            <w:r w:rsidRPr="008B1A80">
              <w:t>Evt. bijzonderheden</w:t>
            </w:r>
          </w:p>
        </w:tc>
        <w:tc>
          <w:tcPr>
            <w:tcW w:w="6237" w:type="dxa"/>
            <w:tcBorders>
              <w:top w:val="single" w:sz="6" w:space="0" w:color="auto"/>
              <w:left w:val="single" w:sz="6" w:space="0" w:color="auto"/>
              <w:bottom w:val="single" w:sz="6" w:space="0" w:color="auto"/>
              <w:right w:val="single" w:sz="6" w:space="0" w:color="auto"/>
            </w:tcBorders>
            <w:shd w:val="clear" w:color="auto" w:fill="EAEAEA"/>
          </w:tcPr>
          <w:p w14:paraId="6C649F2E" w14:textId="0CABB897" w:rsidR="00520DE2" w:rsidRPr="005C220B" w:rsidRDefault="00C63A73" w:rsidP="00F25C0A">
            <w:pPr>
              <w:rPr>
                <w:b/>
              </w:rPr>
            </w:pPr>
            <w:r w:rsidRPr="005C220B">
              <w:rPr>
                <w:b/>
              </w:rPr>
              <w:t>UNICODE</w:t>
            </w:r>
          </w:p>
        </w:tc>
      </w:tr>
    </w:tbl>
    <w:p w14:paraId="65AF06EA" w14:textId="77777777" w:rsidR="00520DE2" w:rsidRDefault="00520DE2" w:rsidP="00520DE2">
      <w:pPr>
        <w:pStyle w:val="Voettekst"/>
        <w:tabs>
          <w:tab w:val="clear" w:pos="4536"/>
          <w:tab w:val="clear" w:pos="9072"/>
        </w:tabs>
      </w:pPr>
    </w:p>
    <w:tbl>
      <w:tblPr>
        <w:tblW w:w="0" w:type="auto"/>
        <w:tblInd w:w="70" w:type="dxa"/>
        <w:shd w:val="clear" w:color="auto" w:fill="EAEAEA"/>
        <w:tblLayout w:type="fixed"/>
        <w:tblCellMar>
          <w:left w:w="70" w:type="dxa"/>
          <w:right w:w="70" w:type="dxa"/>
        </w:tblCellMar>
        <w:tblLook w:val="0000" w:firstRow="0" w:lastRow="0" w:firstColumn="0" w:lastColumn="0" w:noHBand="0" w:noVBand="0"/>
      </w:tblPr>
      <w:tblGrid>
        <w:gridCol w:w="2835"/>
        <w:gridCol w:w="6237"/>
      </w:tblGrid>
      <w:tr w:rsidR="00E91F2C" w:rsidRPr="008B1A80" w14:paraId="41732317" w14:textId="77777777" w:rsidTr="00CC2A1D">
        <w:trPr>
          <w:cantSplit/>
        </w:trPr>
        <w:tc>
          <w:tcPr>
            <w:tcW w:w="2835" w:type="dxa"/>
            <w:tcBorders>
              <w:top w:val="single" w:sz="6" w:space="0" w:color="auto"/>
              <w:left w:val="single" w:sz="6" w:space="0" w:color="auto"/>
              <w:bottom w:val="single" w:sz="6" w:space="0" w:color="auto"/>
              <w:right w:val="single" w:sz="6" w:space="0" w:color="auto"/>
            </w:tcBorders>
            <w:shd w:val="clear" w:color="auto" w:fill="EAEAEA"/>
          </w:tcPr>
          <w:p w14:paraId="25306A12" w14:textId="77777777" w:rsidR="00E91F2C" w:rsidRPr="008B1A80" w:rsidRDefault="00E91F2C" w:rsidP="00CC2A1D">
            <w:r w:rsidRPr="008B1A80">
              <w:t>Domein</w:t>
            </w:r>
          </w:p>
        </w:tc>
        <w:tc>
          <w:tcPr>
            <w:tcW w:w="6237" w:type="dxa"/>
            <w:tcBorders>
              <w:top w:val="single" w:sz="6" w:space="0" w:color="auto"/>
              <w:left w:val="single" w:sz="6" w:space="0" w:color="auto"/>
              <w:bottom w:val="single" w:sz="6" w:space="0" w:color="auto"/>
              <w:right w:val="single" w:sz="6" w:space="0" w:color="auto"/>
            </w:tcBorders>
            <w:shd w:val="clear" w:color="auto" w:fill="EAEAEA"/>
          </w:tcPr>
          <w:p w14:paraId="4D61F14E" w14:textId="2C83C2AC" w:rsidR="00E91F2C" w:rsidRPr="008B1A80" w:rsidRDefault="00E91F2C" w:rsidP="00CC2A1D">
            <w:r>
              <w:t>ALG</w:t>
            </w:r>
          </w:p>
        </w:tc>
      </w:tr>
      <w:tr w:rsidR="00E91F2C" w:rsidRPr="008B1A80" w14:paraId="4A04A7B8" w14:textId="77777777" w:rsidTr="00CC2A1D">
        <w:trPr>
          <w:cantSplit/>
        </w:trPr>
        <w:tc>
          <w:tcPr>
            <w:tcW w:w="2835" w:type="dxa"/>
            <w:tcBorders>
              <w:top w:val="single" w:sz="6" w:space="0" w:color="auto"/>
              <w:left w:val="single" w:sz="6" w:space="0" w:color="auto"/>
              <w:bottom w:val="single" w:sz="6" w:space="0" w:color="auto"/>
              <w:right w:val="single" w:sz="6" w:space="0" w:color="auto"/>
            </w:tcBorders>
            <w:shd w:val="clear" w:color="auto" w:fill="EAEAEA"/>
          </w:tcPr>
          <w:p w14:paraId="7915F674" w14:textId="77777777" w:rsidR="00E91F2C" w:rsidRPr="008B1A80" w:rsidRDefault="00E91F2C" w:rsidP="00CC2A1D">
            <w:r w:rsidRPr="008B1A80">
              <w:t>Systeemcode</w:t>
            </w:r>
          </w:p>
        </w:tc>
        <w:tc>
          <w:tcPr>
            <w:tcW w:w="6237" w:type="dxa"/>
            <w:tcBorders>
              <w:top w:val="single" w:sz="6" w:space="0" w:color="auto"/>
              <w:left w:val="single" w:sz="6" w:space="0" w:color="auto"/>
              <w:bottom w:val="single" w:sz="6" w:space="0" w:color="auto"/>
              <w:right w:val="single" w:sz="6" w:space="0" w:color="auto"/>
            </w:tcBorders>
            <w:shd w:val="clear" w:color="auto" w:fill="EAEAEA"/>
          </w:tcPr>
          <w:p w14:paraId="5A9CBCD2" w14:textId="55D005B8" w:rsidR="00E91F2C" w:rsidRPr="008B1A80" w:rsidRDefault="00E91F2C" w:rsidP="00CC2A1D"/>
        </w:tc>
      </w:tr>
      <w:tr w:rsidR="00E91F2C" w:rsidRPr="008B1A80" w14:paraId="6B293432" w14:textId="77777777" w:rsidTr="00CC2A1D">
        <w:trPr>
          <w:cantSplit/>
        </w:trPr>
        <w:tc>
          <w:tcPr>
            <w:tcW w:w="2835" w:type="dxa"/>
            <w:tcBorders>
              <w:top w:val="single" w:sz="6" w:space="0" w:color="auto"/>
              <w:left w:val="single" w:sz="6" w:space="0" w:color="auto"/>
              <w:bottom w:val="single" w:sz="6" w:space="0" w:color="auto"/>
              <w:right w:val="single" w:sz="6" w:space="0" w:color="auto"/>
            </w:tcBorders>
            <w:shd w:val="clear" w:color="auto" w:fill="EAEAEA"/>
          </w:tcPr>
          <w:p w14:paraId="2FA3191C" w14:textId="77777777" w:rsidR="00E91F2C" w:rsidRPr="008B1A80" w:rsidRDefault="00E91F2C" w:rsidP="00CC2A1D">
            <w:r w:rsidRPr="008B1A80">
              <w:t>Referentie naar datamodel</w:t>
            </w:r>
          </w:p>
        </w:tc>
        <w:tc>
          <w:tcPr>
            <w:tcW w:w="6237" w:type="dxa"/>
            <w:tcBorders>
              <w:top w:val="single" w:sz="6" w:space="0" w:color="auto"/>
              <w:left w:val="single" w:sz="6" w:space="0" w:color="auto"/>
              <w:bottom w:val="single" w:sz="6" w:space="0" w:color="auto"/>
              <w:right w:val="single" w:sz="6" w:space="0" w:color="auto"/>
            </w:tcBorders>
            <w:shd w:val="clear" w:color="auto" w:fill="EAEAEA"/>
          </w:tcPr>
          <w:p w14:paraId="1F0703CB" w14:textId="57FFADC6" w:rsidR="00E91F2C" w:rsidRPr="008B1A80" w:rsidRDefault="00F243F6" w:rsidP="00CC2A1D">
            <w:r>
              <w:fldChar w:fldCharType="begin"/>
            </w:r>
            <w:r>
              <w:instrText xml:space="preserve"> REF _Ref484187829 \r \h </w:instrText>
            </w:r>
            <w:r>
              <w:fldChar w:fldCharType="separate"/>
            </w:r>
            <w:r w:rsidR="00297961">
              <w:t>[7]</w:t>
            </w:r>
            <w:r>
              <w:fldChar w:fldCharType="end"/>
            </w:r>
          </w:p>
        </w:tc>
      </w:tr>
      <w:tr w:rsidR="00E91F2C" w:rsidRPr="008B1A80" w14:paraId="24493D1D" w14:textId="77777777" w:rsidTr="00CC2A1D">
        <w:trPr>
          <w:cantSplit/>
        </w:trPr>
        <w:tc>
          <w:tcPr>
            <w:tcW w:w="2835" w:type="dxa"/>
            <w:tcBorders>
              <w:top w:val="single" w:sz="6" w:space="0" w:color="auto"/>
              <w:left w:val="single" w:sz="6" w:space="0" w:color="auto"/>
              <w:bottom w:val="single" w:sz="6" w:space="0" w:color="auto"/>
              <w:right w:val="single" w:sz="6" w:space="0" w:color="auto"/>
            </w:tcBorders>
            <w:shd w:val="clear" w:color="auto" w:fill="EAEAEA"/>
          </w:tcPr>
          <w:p w14:paraId="26C45DDF" w14:textId="77777777" w:rsidR="00E91F2C" w:rsidRPr="008B1A80" w:rsidRDefault="00E91F2C" w:rsidP="00CC2A1D">
            <w:r w:rsidRPr="008B1A80">
              <w:t>Diagram</w:t>
            </w:r>
          </w:p>
        </w:tc>
        <w:tc>
          <w:tcPr>
            <w:tcW w:w="6237" w:type="dxa"/>
            <w:tcBorders>
              <w:top w:val="single" w:sz="6" w:space="0" w:color="auto"/>
              <w:left w:val="single" w:sz="6" w:space="0" w:color="auto"/>
              <w:bottom w:val="single" w:sz="6" w:space="0" w:color="auto"/>
              <w:right w:val="single" w:sz="6" w:space="0" w:color="auto"/>
            </w:tcBorders>
            <w:shd w:val="clear" w:color="auto" w:fill="EAEAEA"/>
          </w:tcPr>
          <w:p w14:paraId="565209A7" w14:textId="3C5D9FE0" w:rsidR="00E91F2C" w:rsidRPr="008B1A80" w:rsidRDefault="00E91F2C" w:rsidP="00CC2A1D">
            <w:r w:rsidRPr="00E91F2C">
              <w:t>03501_LGM_ALG_STO</w:t>
            </w:r>
          </w:p>
        </w:tc>
      </w:tr>
      <w:tr w:rsidR="00E91F2C" w:rsidRPr="008B1A80" w14:paraId="41F53703" w14:textId="77777777" w:rsidTr="00CC2A1D">
        <w:trPr>
          <w:cantSplit/>
        </w:trPr>
        <w:tc>
          <w:tcPr>
            <w:tcW w:w="2835" w:type="dxa"/>
            <w:tcBorders>
              <w:top w:val="single" w:sz="6" w:space="0" w:color="auto"/>
              <w:left w:val="single" w:sz="6" w:space="0" w:color="auto"/>
              <w:bottom w:val="single" w:sz="6" w:space="0" w:color="auto"/>
              <w:right w:val="single" w:sz="6" w:space="0" w:color="auto"/>
            </w:tcBorders>
            <w:shd w:val="clear" w:color="auto" w:fill="EAEAEA"/>
          </w:tcPr>
          <w:p w14:paraId="28BA352A" w14:textId="77777777" w:rsidR="00E91F2C" w:rsidRPr="008B1A80" w:rsidRDefault="00E91F2C" w:rsidP="00CC2A1D">
            <w:r w:rsidRPr="008B1A80">
              <w:t>Evt. bijzonderheden</w:t>
            </w:r>
          </w:p>
        </w:tc>
        <w:tc>
          <w:tcPr>
            <w:tcW w:w="6237" w:type="dxa"/>
            <w:tcBorders>
              <w:top w:val="single" w:sz="6" w:space="0" w:color="auto"/>
              <w:left w:val="single" w:sz="6" w:space="0" w:color="auto"/>
              <w:bottom w:val="single" w:sz="6" w:space="0" w:color="auto"/>
              <w:right w:val="single" w:sz="6" w:space="0" w:color="auto"/>
            </w:tcBorders>
            <w:shd w:val="clear" w:color="auto" w:fill="EAEAEA"/>
          </w:tcPr>
          <w:p w14:paraId="0A964582" w14:textId="45F9FAAA" w:rsidR="00E91F2C" w:rsidRPr="008A4B53" w:rsidRDefault="008A4B53" w:rsidP="00CC2A1D">
            <w:r w:rsidRPr="008A4B53">
              <w:t xml:space="preserve">Initiële vulling o.b.v. </w:t>
            </w:r>
            <w:r w:rsidRPr="00E91F2C">
              <w:t>03501_LGM_ALG_STO</w:t>
            </w:r>
            <w:r>
              <w:t>_Initiele_Vulling.xlsx</w:t>
            </w:r>
          </w:p>
        </w:tc>
      </w:tr>
    </w:tbl>
    <w:p w14:paraId="79B16303" w14:textId="77777777" w:rsidR="00E91F2C" w:rsidRDefault="00E91F2C" w:rsidP="00520DE2">
      <w:pPr>
        <w:pStyle w:val="Voettekst"/>
        <w:tabs>
          <w:tab w:val="clear" w:pos="4536"/>
          <w:tab w:val="clear" w:pos="9072"/>
        </w:tabs>
      </w:pPr>
    </w:p>
    <w:p w14:paraId="06A931E0" w14:textId="77777777" w:rsidR="00520DE2" w:rsidRPr="00765234" w:rsidRDefault="00520DE2" w:rsidP="00BD5477">
      <w:pPr>
        <w:pStyle w:val="Kop2"/>
      </w:pPr>
      <w:bookmarkStart w:id="41" w:name="_Toc7616186"/>
      <w:r w:rsidRPr="008B1A80">
        <w:t>Doelbeschrijving</w:t>
      </w:r>
      <w:bookmarkEnd w:id="41"/>
    </w:p>
    <w:tbl>
      <w:tblPr>
        <w:tblW w:w="0" w:type="auto"/>
        <w:tblInd w:w="70" w:type="dxa"/>
        <w:shd w:val="clear" w:color="auto" w:fill="EAEAEA"/>
        <w:tblLayout w:type="fixed"/>
        <w:tblCellMar>
          <w:left w:w="70" w:type="dxa"/>
          <w:right w:w="70" w:type="dxa"/>
        </w:tblCellMar>
        <w:tblLook w:val="0000" w:firstRow="0" w:lastRow="0" w:firstColumn="0" w:lastColumn="0" w:noHBand="0" w:noVBand="0"/>
      </w:tblPr>
      <w:tblGrid>
        <w:gridCol w:w="2835"/>
        <w:gridCol w:w="6237"/>
      </w:tblGrid>
      <w:tr w:rsidR="00520DE2" w:rsidRPr="008B1A80" w14:paraId="074FE391" w14:textId="77777777" w:rsidTr="000A04AB">
        <w:trPr>
          <w:cantSplit/>
        </w:trPr>
        <w:tc>
          <w:tcPr>
            <w:tcW w:w="2835" w:type="dxa"/>
            <w:tcBorders>
              <w:top w:val="single" w:sz="6" w:space="0" w:color="auto"/>
              <w:left w:val="single" w:sz="6" w:space="0" w:color="auto"/>
              <w:bottom w:val="single" w:sz="6" w:space="0" w:color="auto"/>
              <w:right w:val="single" w:sz="6" w:space="0" w:color="auto"/>
            </w:tcBorders>
            <w:shd w:val="clear" w:color="auto" w:fill="EAEAEA"/>
          </w:tcPr>
          <w:p w14:paraId="23EB2350" w14:textId="77777777" w:rsidR="00520DE2" w:rsidRPr="008B1A80" w:rsidRDefault="00520DE2" w:rsidP="00F25C0A">
            <w:r w:rsidRPr="008B1A80">
              <w:t>Domein</w:t>
            </w:r>
          </w:p>
        </w:tc>
        <w:tc>
          <w:tcPr>
            <w:tcW w:w="6237" w:type="dxa"/>
            <w:tcBorders>
              <w:top w:val="single" w:sz="6" w:space="0" w:color="auto"/>
              <w:left w:val="single" w:sz="6" w:space="0" w:color="auto"/>
              <w:bottom w:val="single" w:sz="6" w:space="0" w:color="auto"/>
              <w:right w:val="single" w:sz="6" w:space="0" w:color="auto"/>
            </w:tcBorders>
            <w:shd w:val="clear" w:color="auto" w:fill="EAEAEA"/>
          </w:tcPr>
          <w:p w14:paraId="0EB66BBD" w14:textId="76A08990" w:rsidR="00520DE2" w:rsidRPr="008B1A80" w:rsidRDefault="004E0DF9" w:rsidP="00F25C0A">
            <w:r>
              <w:t>BAS</w:t>
            </w:r>
          </w:p>
        </w:tc>
      </w:tr>
      <w:tr w:rsidR="00520DE2" w:rsidRPr="008B1A80" w14:paraId="20567907" w14:textId="77777777" w:rsidTr="000A04AB">
        <w:trPr>
          <w:cantSplit/>
        </w:trPr>
        <w:tc>
          <w:tcPr>
            <w:tcW w:w="2835" w:type="dxa"/>
            <w:tcBorders>
              <w:top w:val="single" w:sz="6" w:space="0" w:color="auto"/>
              <w:left w:val="single" w:sz="6" w:space="0" w:color="auto"/>
              <w:bottom w:val="single" w:sz="6" w:space="0" w:color="auto"/>
              <w:right w:val="single" w:sz="6" w:space="0" w:color="auto"/>
            </w:tcBorders>
            <w:shd w:val="clear" w:color="auto" w:fill="EAEAEA"/>
          </w:tcPr>
          <w:p w14:paraId="1ED9E41B" w14:textId="77777777" w:rsidR="00520DE2" w:rsidRPr="008B1A80" w:rsidRDefault="00520DE2" w:rsidP="00F25C0A">
            <w:r w:rsidRPr="008B1A80">
              <w:t>Systeemcode</w:t>
            </w:r>
          </w:p>
        </w:tc>
        <w:tc>
          <w:tcPr>
            <w:tcW w:w="6237" w:type="dxa"/>
            <w:tcBorders>
              <w:top w:val="single" w:sz="6" w:space="0" w:color="auto"/>
              <w:left w:val="single" w:sz="6" w:space="0" w:color="auto"/>
              <w:bottom w:val="single" w:sz="6" w:space="0" w:color="auto"/>
              <w:right w:val="single" w:sz="6" w:space="0" w:color="auto"/>
            </w:tcBorders>
            <w:shd w:val="clear" w:color="auto" w:fill="EAEAEA"/>
          </w:tcPr>
          <w:p w14:paraId="28109CA7" w14:textId="6F69D4E1" w:rsidR="00520DE2" w:rsidRPr="008B1A80" w:rsidRDefault="00592998" w:rsidP="00F25C0A">
            <w:r>
              <w:t>RBG</w:t>
            </w:r>
          </w:p>
        </w:tc>
      </w:tr>
      <w:tr w:rsidR="00520DE2" w:rsidRPr="008B1A80" w14:paraId="2348156C" w14:textId="77777777" w:rsidTr="000A04AB">
        <w:trPr>
          <w:cantSplit/>
        </w:trPr>
        <w:tc>
          <w:tcPr>
            <w:tcW w:w="2835" w:type="dxa"/>
            <w:tcBorders>
              <w:top w:val="single" w:sz="6" w:space="0" w:color="auto"/>
              <w:left w:val="single" w:sz="6" w:space="0" w:color="auto"/>
              <w:bottom w:val="single" w:sz="6" w:space="0" w:color="auto"/>
              <w:right w:val="single" w:sz="6" w:space="0" w:color="auto"/>
            </w:tcBorders>
            <w:shd w:val="clear" w:color="auto" w:fill="EAEAEA"/>
          </w:tcPr>
          <w:p w14:paraId="306DCA86" w14:textId="77777777" w:rsidR="00520DE2" w:rsidRPr="008B1A80" w:rsidRDefault="00520DE2" w:rsidP="00F25C0A">
            <w:r w:rsidRPr="008B1A80">
              <w:t>Referentie naar datamodel</w:t>
            </w:r>
          </w:p>
        </w:tc>
        <w:tc>
          <w:tcPr>
            <w:tcW w:w="6237" w:type="dxa"/>
            <w:tcBorders>
              <w:top w:val="single" w:sz="6" w:space="0" w:color="auto"/>
              <w:left w:val="single" w:sz="6" w:space="0" w:color="auto"/>
              <w:bottom w:val="single" w:sz="6" w:space="0" w:color="auto"/>
              <w:right w:val="single" w:sz="6" w:space="0" w:color="auto"/>
            </w:tcBorders>
            <w:shd w:val="clear" w:color="auto" w:fill="EAEAEA"/>
          </w:tcPr>
          <w:p w14:paraId="7EFF4D5E" w14:textId="7B28ED34" w:rsidR="00520DE2" w:rsidRPr="008B1A80" w:rsidRDefault="00F25C0A" w:rsidP="00F25C0A">
            <w:r>
              <w:fldChar w:fldCharType="begin"/>
            </w:r>
            <w:r>
              <w:instrText xml:space="preserve"> REF _Ref468288036 \r \h </w:instrText>
            </w:r>
            <w:r w:rsidR="000A04AB">
              <w:instrText xml:space="preserve"> \* MERGEFORMAT </w:instrText>
            </w:r>
            <w:r>
              <w:fldChar w:fldCharType="separate"/>
            </w:r>
            <w:r w:rsidR="00297961">
              <w:t>[4]</w:t>
            </w:r>
            <w:r>
              <w:fldChar w:fldCharType="end"/>
            </w:r>
          </w:p>
        </w:tc>
      </w:tr>
      <w:tr w:rsidR="00520DE2" w:rsidRPr="008B1A80" w14:paraId="3CE738C8" w14:textId="77777777" w:rsidTr="000A04AB">
        <w:trPr>
          <w:cantSplit/>
        </w:trPr>
        <w:tc>
          <w:tcPr>
            <w:tcW w:w="2835" w:type="dxa"/>
            <w:tcBorders>
              <w:top w:val="single" w:sz="6" w:space="0" w:color="auto"/>
              <w:left w:val="single" w:sz="6" w:space="0" w:color="auto"/>
              <w:bottom w:val="single" w:sz="6" w:space="0" w:color="auto"/>
              <w:right w:val="single" w:sz="6" w:space="0" w:color="auto"/>
            </w:tcBorders>
            <w:shd w:val="clear" w:color="auto" w:fill="EAEAEA"/>
          </w:tcPr>
          <w:p w14:paraId="1F6A96E5" w14:textId="77777777" w:rsidR="00520DE2" w:rsidRPr="008B1A80" w:rsidRDefault="00520DE2" w:rsidP="00F25C0A">
            <w:r w:rsidRPr="008B1A80">
              <w:t>Diagram</w:t>
            </w:r>
          </w:p>
        </w:tc>
        <w:tc>
          <w:tcPr>
            <w:tcW w:w="6237" w:type="dxa"/>
            <w:tcBorders>
              <w:top w:val="single" w:sz="6" w:space="0" w:color="auto"/>
              <w:left w:val="single" w:sz="6" w:space="0" w:color="auto"/>
              <w:bottom w:val="single" w:sz="6" w:space="0" w:color="auto"/>
              <w:right w:val="single" w:sz="6" w:space="0" w:color="auto"/>
            </w:tcBorders>
            <w:shd w:val="clear" w:color="auto" w:fill="EAEAEA"/>
          </w:tcPr>
          <w:p w14:paraId="572B8DAE" w14:textId="39E1A2C0" w:rsidR="00520DE2" w:rsidRPr="008B1A80" w:rsidRDefault="00F25C0A" w:rsidP="00592998">
            <w:r w:rsidRPr="00F25C0A">
              <w:t>0</w:t>
            </w:r>
            <w:r w:rsidR="004E0DF9">
              <w:t>5</w:t>
            </w:r>
            <w:r w:rsidRPr="00F25C0A">
              <w:t>4</w:t>
            </w:r>
            <w:r w:rsidR="00592998">
              <w:t>14</w:t>
            </w:r>
            <w:r w:rsidRPr="00F25C0A">
              <w:t>_LGM_</w:t>
            </w:r>
            <w:r w:rsidR="00CE4EC0">
              <w:t>BAS_CDP_</w:t>
            </w:r>
            <w:r w:rsidR="00592998">
              <w:t>RBG</w:t>
            </w:r>
          </w:p>
        </w:tc>
      </w:tr>
      <w:tr w:rsidR="00520DE2" w:rsidRPr="008B1A80" w14:paraId="2A0BC5CD" w14:textId="77777777" w:rsidTr="000A04AB">
        <w:trPr>
          <w:cantSplit/>
        </w:trPr>
        <w:tc>
          <w:tcPr>
            <w:tcW w:w="2835" w:type="dxa"/>
            <w:tcBorders>
              <w:top w:val="single" w:sz="6" w:space="0" w:color="auto"/>
              <w:left w:val="single" w:sz="6" w:space="0" w:color="auto"/>
              <w:bottom w:val="single" w:sz="6" w:space="0" w:color="auto"/>
              <w:right w:val="single" w:sz="6" w:space="0" w:color="auto"/>
            </w:tcBorders>
            <w:shd w:val="clear" w:color="auto" w:fill="EAEAEA"/>
          </w:tcPr>
          <w:p w14:paraId="0D7A3211" w14:textId="77777777" w:rsidR="00520DE2" w:rsidRPr="008B1A80" w:rsidRDefault="00520DE2" w:rsidP="00F25C0A">
            <w:r w:rsidRPr="008B1A80">
              <w:lastRenderedPageBreak/>
              <w:t>Tabel</w:t>
            </w:r>
          </w:p>
        </w:tc>
        <w:tc>
          <w:tcPr>
            <w:tcW w:w="6237" w:type="dxa"/>
            <w:tcBorders>
              <w:top w:val="single" w:sz="6" w:space="0" w:color="auto"/>
              <w:left w:val="single" w:sz="6" w:space="0" w:color="auto"/>
              <w:bottom w:val="single" w:sz="6" w:space="0" w:color="auto"/>
              <w:right w:val="single" w:sz="6" w:space="0" w:color="auto"/>
            </w:tcBorders>
            <w:shd w:val="clear" w:color="auto" w:fill="EAEAEA"/>
          </w:tcPr>
          <w:p w14:paraId="4273B571" w14:textId="77777777" w:rsidR="00520DE2" w:rsidRDefault="00E1155B" w:rsidP="00765234">
            <w:r w:rsidRPr="00715857">
              <w:t>H_PERSOON</w:t>
            </w:r>
          </w:p>
          <w:p w14:paraId="450DA465" w14:textId="37689135" w:rsidR="00715857" w:rsidRDefault="00715857" w:rsidP="00765234">
            <w:r>
              <w:t>H_GLOBAL_INTERMEDIARY_IDNR</w:t>
            </w:r>
          </w:p>
          <w:p w14:paraId="180EFAD6" w14:textId="77777777" w:rsidR="00715857" w:rsidRDefault="00715857" w:rsidP="00765234">
            <w:r>
              <w:t>H_ADRES</w:t>
            </w:r>
          </w:p>
          <w:p w14:paraId="11B9A4C8" w14:textId="27C17E0E" w:rsidR="00715857" w:rsidRDefault="00715857" w:rsidP="00765234">
            <w:r>
              <w:t>H_FIN_BERICHT</w:t>
            </w:r>
          </w:p>
          <w:p w14:paraId="419761EA" w14:textId="77777777" w:rsidR="00715857" w:rsidRDefault="00715857" w:rsidP="00765234">
            <w:r>
              <w:t>H_FIN_MELDING</w:t>
            </w:r>
          </w:p>
          <w:p w14:paraId="090E18F7" w14:textId="5701C7EA" w:rsidR="00394B86" w:rsidRDefault="00394B86" w:rsidP="00765234">
            <w:r>
              <w:t>H_FIN_DEELNAME</w:t>
            </w:r>
          </w:p>
          <w:p w14:paraId="39E92015" w14:textId="4145CBAC" w:rsidR="00715857" w:rsidRDefault="00715857" w:rsidP="00765234">
            <w:r w:rsidRPr="00715857">
              <w:t>L_RBG_PERSOON_GIIN</w:t>
            </w:r>
          </w:p>
          <w:p w14:paraId="54C0CFED" w14:textId="600CBEA2" w:rsidR="00715857" w:rsidRDefault="00715857" w:rsidP="00765234">
            <w:r w:rsidRPr="00715857">
              <w:t>L_RBG_PERSOONSADRES</w:t>
            </w:r>
          </w:p>
          <w:p w14:paraId="1F9E6099" w14:textId="08B3BEB9" w:rsidR="00715857" w:rsidRDefault="00715857" w:rsidP="00765234">
            <w:r w:rsidRPr="00715857">
              <w:t>L_RBG_PERSOON_FIN_BERICHT</w:t>
            </w:r>
          </w:p>
          <w:p w14:paraId="4087BF07" w14:textId="0076E8EA" w:rsidR="00715857" w:rsidRDefault="00715857" w:rsidP="00765234">
            <w:r w:rsidRPr="00715857">
              <w:t>L_RBG_FIN_BERICHT_FIN_MELDING</w:t>
            </w:r>
          </w:p>
          <w:p w14:paraId="6C7B3DB2" w14:textId="07D198A3" w:rsidR="00394B86" w:rsidRDefault="00394B86" w:rsidP="00765234">
            <w:r>
              <w:t>L_RBG_FIN_MELDING_GIIN_AFW</w:t>
            </w:r>
          </w:p>
          <w:p w14:paraId="4CDA4906" w14:textId="717E0F58" w:rsidR="00D94500" w:rsidRDefault="00D94500" w:rsidP="00765234">
            <w:r>
              <w:t>L_RBG_FIN_MELDING_FIN_DEELNAME</w:t>
            </w:r>
          </w:p>
          <w:p w14:paraId="23715E9B" w14:textId="5990A239" w:rsidR="00080B34" w:rsidRDefault="00080B34" w:rsidP="00765234">
            <w:r w:rsidRPr="00080B34">
              <w:t>L_RBG_FIN_DEELNAME_UITEIND_BH</w:t>
            </w:r>
          </w:p>
          <w:p w14:paraId="51106467" w14:textId="56CD9156" w:rsidR="00715857" w:rsidRDefault="00715857" w:rsidP="00765234">
            <w:r w:rsidRPr="00715857">
              <w:t>S_RBG_NIET_NATPERSOON</w:t>
            </w:r>
          </w:p>
          <w:p w14:paraId="41749EB2" w14:textId="1D31F30C" w:rsidR="00715857" w:rsidRDefault="00715857" w:rsidP="00765234">
            <w:r w:rsidRPr="00715857">
              <w:t>S_RBG_FIN_BERICHT</w:t>
            </w:r>
          </w:p>
          <w:p w14:paraId="04707351" w14:textId="76DA6269" w:rsidR="00715857" w:rsidRDefault="00715857" w:rsidP="00765234">
            <w:r w:rsidRPr="00715857">
              <w:t>S_RBG_ADRES</w:t>
            </w:r>
          </w:p>
          <w:p w14:paraId="410A9C6B" w14:textId="4E674034" w:rsidR="00715857" w:rsidRPr="00080B34" w:rsidRDefault="001E08C0" w:rsidP="00765234">
            <w:r w:rsidRPr="00080B34">
              <w:t>S_RBG_FIN_MELD_BANK_ALG</w:t>
            </w:r>
          </w:p>
          <w:p w14:paraId="6A16E9E6" w14:textId="14FFB6FC" w:rsidR="001E08C0" w:rsidRPr="00080B34" w:rsidRDefault="001E08C0" w:rsidP="00765234">
            <w:r w:rsidRPr="00080B34">
              <w:t>S_RBG_FIN_MELD_BANK_VL_SALDO</w:t>
            </w:r>
          </w:p>
          <w:p w14:paraId="3F50D179" w14:textId="1A80ECB2" w:rsidR="001E08C0" w:rsidRPr="00080B34" w:rsidRDefault="001E08C0" w:rsidP="00765234">
            <w:r w:rsidRPr="00080B34">
              <w:t>S_RBG_FIN_MELD_BANK_LENINGKENM</w:t>
            </w:r>
          </w:p>
          <w:p w14:paraId="636B735C" w14:textId="77B2C002" w:rsidR="001E08C0" w:rsidRDefault="001E08C0" w:rsidP="00765234">
            <w:r w:rsidRPr="00080B34">
              <w:t>S_RBG_FIN_MELD_BANK_OPBRENGST</w:t>
            </w:r>
          </w:p>
          <w:p w14:paraId="626DE28C" w14:textId="77777777" w:rsidR="008B642A" w:rsidRDefault="008B642A" w:rsidP="008B642A">
            <w:r w:rsidRPr="00080B34">
              <w:t>S_RBG_FIN_MELD_BANK_</w:t>
            </w:r>
            <w:r>
              <w:t>GEBRTENIS</w:t>
            </w:r>
          </w:p>
          <w:p w14:paraId="7269DDC6" w14:textId="064E698F" w:rsidR="008B642A" w:rsidRPr="00080B34" w:rsidRDefault="008B642A" w:rsidP="00765234">
            <w:r w:rsidRPr="00080B34">
              <w:t>S_RBG_FIN_MELD_BANK_</w:t>
            </w:r>
            <w:r>
              <w:t>INLEG</w:t>
            </w:r>
          </w:p>
          <w:p w14:paraId="27B5FB57" w14:textId="1415419B" w:rsidR="001E08C0" w:rsidRPr="00080B34" w:rsidRDefault="001E08C0" w:rsidP="00765234">
            <w:r w:rsidRPr="00080B34">
              <w:t>S_RBG_FIN_MELD_BANK_BRON_BEL</w:t>
            </w:r>
          </w:p>
          <w:p w14:paraId="412A11A8" w14:textId="496536BF" w:rsidR="001E08C0" w:rsidRPr="00080B34" w:rsidRDefault="001E08C0" w:rsidP="00765234">
            <w:r w:rsidRPr="00080B34">
              <w:t>S_RBG_FIN_MELD_BANK_SALDO</w:t>
            </w:r>
          </w:p>
          <w:p w14:paraId="4176FE47" w14:textId="5C5CE357" w:rsidR="001E08C0" w:rsidRDefault="001E08C0" w:rsidP="00765234">
            <w:r w:rsidRPr="00080B34">
              <w:t>S_RBG_FIN_MELD_BANK_CTRL_RESULT</w:t>
            </w:r>
          </w:p>
          <w:p w14:paraId="0C1FA6C5" w14:textId="354D9A86" w:rsidR="00D94500" w:rsidRDefault="00D94500" w:rsidP="00765234">
            <w:r>
              <w:t>S_RBG_GLOBAL_INTERMEDIARY_IDNR</w:t>
            </w:r>
          </w:p>
          <w:p w14:paraId="2C463F44" w14:textId="58BB45CB" w:rsidR="00080B34" w:rsidRPr="00080B34" w:rsidRDefault="00080B34" w:rsidP="00765234">
            <w:r w:rsidRPr="00080B34">
              <w:t>S_RBG_DEELNAME_DEELNEMER</w:t>
            </w:r>
          </w:p>
          <w:p w14:paraId="3E2B9BFB" w14:textId="1B649222" w:rsidR="00E1155B" w:rsidRPr="008B1A80" w:rsidRDefault="00080B34" w:rsidP="00765234">
            <w:r w:rsidRPr="00080B34">
              <w:t>S_RBG_DEELNAME_DRL_VERDR_LAND</w:t>
            </w:r>
          </w:p>
        </w:tc>
      </w:tr>
      <w:tr w:rsidR="00520DE2" w:rsidRPr="008B1A80" w14:paraId="5029D91C" w14:textId="77777777" w:rsidTr="000A04AB">
        <w:trPr>
          <w:cantSplit/>
        </w:trPr>
        <w:tc>
          <w:tcPr>
            <w:tcW w:w="2835" w:type="dxa"/>
            <w:tcBorders>
              <w:top w:val="single" w:sz="6" w:space="0" w:color="auto"/>
              <w:left w:val="single" w:sz="6" w:space="0" w:color="auto"/>
              <w:bottom w:val="single" w:sz="6" w:space="0" w:color="auto"/>
              <w:right w:val="single" w:sz="6" w:space="0" w:color="auto"/>
            </w:tcBorders>
            <w:shd w:val="clear" w:color="auto" w:fill="EAEAEA"/>
          </w:tcPr>
          <w:p w14:paraId="20B0063E" w14:textId="3F80980D" w:rsidR="00520DE2" w:rsidRPr="008B1A80" w:rsidRDefault="00520DE2" w:rsidP="00F25C0A">
            <w:r w:rsidRPr="008B1A80">
              <w:t>Evt. bijzonderheden</w:t>
            </w:r>
          </w:p>
        </w:tc>
        <w:tc>
          <w:tcPr>
            <w:tcW w:w="6237" w:type="dxa"/>
            <w:tcBorders>
              <w:top w:val="single" w:sz="6" w:space="0" w:color="auto"/>
              <w:left w:val="single" w:sz="6" w:space="0" w:color="auto"/>
              <w:bottom w:val="single" w:sz="6" w:space="0" w:color="auto"/>
              <w:right w:val="single" w:sz="6" w:space="0" w:color="auto"/>
            </w:tcBorders>
            <w:shd w:val="clear" w:color="auto" w:fill="EAEAEA"/>
          </w:tcPr>
          <w:p w14:paraId="1BEC37EA" w14:textId="77777777" w:rsidR="00520DE2" w:rsidRPr="005C220B" w:rsidRDefault="005C220B" w:rsidP="00F25C0A">
            <w:pPr>
              <w:rPr>
                <w:b/>
              </w:rPr>
            </w:pPr>
            <w:r w:rsidRPr="005C220B">
              <w:rPr>
                <w:b/>
              </w:rPr>
              <w:t>UNICODE</w:t>
            </w:r>
          </w:p>
        </w:tc>
      </w:tr>
    </w:tbl>
    <w:p w14:paraId="707ADD7D" w14:textId="77777777" w:rsidR="00520DE2" w:rsidRPr="006A44F0" w:rsidRDefault="00520DE2" w:rsidP="00520DE2">
      <w:pPr>
        <w:pStyle w:val="Voettekst"/>
        <w:tabs>
          <w:tab w:val="clear" w:pos="4536"/>
          <w:tab w:val="clear" w:pos="9072"/>
        </w:tabs>
        <w:rPr>
          <w:highlight w:val="yellow"/>
        </w:rPr>
      </w:pPr>
    </w:p>
    <w:p w14:paraId="348FE7D7" w14:textId="77777777" w:rsidR="00520DE2" w:rsidRPr="008B1A80" w:rsidRDefault="00520DE2" w:rsidP="00BD5477">
      <w:pPr>
        <w:pStyle w:val="Kop2"/>
      </w:pPr>
      <w:bookmarkStart w:id="42" w:name="_Toc7616187"/>
      <w:r w:rsidRPr="008B1A80">
        <w:t>Stuurinformatie</w:t>
      </w:r>
      <w:bookmarkEnd w:id="42"/>
    </w:p>
    <w:p w14:paraId="0FBDFE72" w14:textId="77777777" w:rsidR="00520DE2" w:rsidRPr="008B1A80" w:rsidRDefault="00520DE2" w:rsidP="00D167B6">
      <w:r w:rsidRPr="008B1A80">
        <w:t>De volgende parameters kunnen worden gebruikt in de LDF. Paramet</w:t>
      </w:r>
      <w:r w:rsidR="00D167B6">
        <w:t>ers worden cursief weergegeven.</w:t>
      </w:r>
    </w:p>
    <w:tbl>
      <w:tblPr>
        <w:tblW w:w="0" w:type="auto"/>
        <w:tblInd w:w="70" w:type="dxa"/>
        <w:tblLayout w:type="fixed"/>
        <w:tblCellMar>
          <w:left w:w="70" w:type="dxa"/>
          <w:right w:w="70" w:type="dxa"/>
        </w:tblCellMar>
        <w:tblLook w:val="0000" w:firstRow="0" w:lastRow="0" w:firstColumn="0" w:lastColumn="0" w:noHBand="0" w:noVBand="0"/>
      </w:tblPr>
      <w:tblGrid>
        <w:gridCol w:w="1985"/>
        <w:gridCol w:w="7087"/>
      </w:tblGrid>
      <w:tr w:rsidR="00520DE2" w:rsidRPr="008B1A80" w14:paraId="370601A6" w14:textId="77777777" w:rsidTr="00F25C0A">
        <w:trPr>
          <w:cantSplit/>
        </w:trPr>
        <w:tc>
          <w:tcPr>
            <w:tcW w:w="1985" w:type="dxa"/>
            <w:tcBorders>
              <w:top w:val="single" w:sz="6" w:space="0" w:color="auto"/>
              <w:left w:val="single" w:sz="6" w:space="0" w:color="auto"/>
              <w:bottom w:val="single" w:sz="6" w:space="0" w:color="auto"/>
              <w:right w:val="single" w:sz="6" w:space="0" w:color="auto"/>
            </w:tcBorders>
            <w:shd w:val="pct20" w:color="auto" w:fill="FFFFFF"/>
          </w:tcPr>
          <w:p w14:paraId="06D71F01" w14:textId="77777777" w:rsidR="00520DE2" w:rsidRPr="008B1A80" w:rsidRDefault="00520DE2" w:rsidP="00F25C0A">
            <w:pPr>
              <w:pStyle w:val="Tabelkop"/>
              <w:rPr>
                <w:sz w:val="20"/>
              </w:rPr>
            </w:pPr>
            <w:r w:rsidRPr="008B1A80">
              <w:rPr>
                <w:sz w:val="20"/>
              </w:rPr>
              <w:t>Parameter</w:t>
            </w:r>
          </w:p>
          <w:p w14:paraId="05CD16B3" w14:textId="77777777" w:rsidR="00520DE2" w:rsidRPr="008B1A80" w:rsidRDefault="00520DE2" w:rsidP="00F25C0A">
            <w:pPr>
              <w:pStyle w:val="Tabelkop"/>
              <w:rPr>
                <w:sz w:val="20"/>
              </w:rPr>
            </w:pPr>
          </w:p>
        </w:tc>
        <w:tc>
          <w:tcPr>
            <w:tcW w:w="7087" w:type="dxa"/>
            <w:tcBorders>
              <w:top w:val="single" w:sz="6" w:space="0" w:color="auto"/>
              <w:left w:val="single" w:sz="6" w:space="0" w:color="auto"/>
              <w:bottom w:val="single" w:sz="6" w:space="0" w:color="auto"/>
              <w:right w:val="single" w:sz="6" w:space="0" w:color="auto"/>
            </w:tcBorders>
            <w:shd w:val="pct20" w:color="auto" w:fill="FFFFFF"/>
          </w:tcPr>
          <w:p w14:paraId="27EC8062" w14:textId="77777777" w:rsidR="00520DE2" w:rsidRPr="008B1A80" w:rsidRDefault="00520DE2" w:rsidP="00F25C0A">
            <w:pPr>
              <w:pStyle w:val="Tabelkop"/>
              <w:rPr>
                <w:sz w:val="20"/>
              </w:rPr>
            </w:pPr>
            <w:r w:rsidRPr="008B1A80">
              <w:rPr>
                <w:sz w:val="20"/>
              </w:rPr>
              <w:t>Betekenis</w:t>
            </w:r>
          </w:p>
        </w:tc>
      </w:tr>
      <w:tr w:rsidR="00520DE2" w:rsidRPr="008B1A80" w14:paraId="5DCE1DCB" w14:textId="77777777" w:rsidTr="00F25C0A">
        <w:trPr>
          <w:cantSplit/>
        </w:trPr>
        <w:tc>
          <w:tcPr>
            <w:tcW w:w="1985" w:type="dxa"/>
            <w:tcBorders>
              <w:top w:val="single" w:sz="6" w:space="0" w:color="auto"/>
              <w:left w:val="single" w:sz="6" w:space="0" w:color="auto"/>
              <w:bottom w:val="single" w:sz="6" w:space="0" w:color="auto"/>
              <w:right w:val="single" w:sz="6" w:space="0" w:color="auto"/>
            </w:tcBorders>
          </w:tcPr>
          <w:p w14:paraId="7C7A132B" w14:textId="77777777" w:rsidR="00520DE2" w:rsidRPr="008B1A80" w:rsidRDefault="006718F8" w:rsidP="00F25C0A">
            <w:pPr>
              <w:pStyle w:val="Subkop3"/>
              <w:keepLines w:val="0"/>
              <w:suppressLineNumbers w:val="0"/>
              <w:spacing w:before="0" w:after="0"/>
            </w:pPr>
            <w:r w:rsidRPr="006718F8">
              <w:t>Laad_TS</w:t>
            </w:r>
          </w:p>
        </w:tc>
        <w:tc>
          <w:tcPr>
            <w:tcW w:w="7087" w:type="dxa"/>
            <w:tcBorders>
              <w:top w:val="single" w:sz="6" w:space="0" w:color="auto"/>
              <w:left w:val="single" w:sz="6" w:space="0" w:color="auto"/>
              <w:bottom w:val="single" w:sz="6" w:space="0" w:color="auto"/>
              <w:right w:val="single" w:sz="6" w:space="0" w:color="auto"/>
            </w:tcBorders>
          </w:tcPr>
          <w:p w14:paraId="723E5EF7" w14:textId="77777777" w:rsidR="00520DE2" w:rsidRPr="008B1A80" w:rsidRDefault="00520DE2" w:rsidP="00F25C0A">
            <w:r w:rsidRPr="008B1A80">
              <w:t>Startmoment van alle LDFen van de ETL fase. Er wordt één tijdstip gebruikt, zodat alle binnen één run gewijzigde rijen geïdentificeerd kunnen worden.</w:t>
            </w:r>
          </w:p>
        </w:tc>
      </w:tr>
      <w:tr w:rsidR="00520DE2" w:rsidRPr="008B1A80" w14:paraId="57EF6E4F" w14:textId="77777777" w:rsidTr="00F25C0A">
        <w:trPr>
          <w:cantSplit/>
        </w:trPr>
        <w:tc>
          <w:tcPr>
            <w:tcW w:w="1985" w:type="dxa"/>
            <w:tcBorders>
              <w:top w:val="single" w:sz="6" w:space="0" w:color="auto"/>
              <w:left w:val="single" w:sz="6" w:space="0" w:color="auto"/>
              <w:bottom w:val="single" w:sz="6" w:space="0" w:color="auto"/>
              <w:right w:val="single" w:sz="6" w:space="0" w:color="auto"/>
            </w:tcBorders>
          </w:tcPr>
          <w:p w14:paraId="4759DC86" w14:textId="592110FA" w:rsidR="00520DE2" w:rsidRPr="008B1A80" w:rsidRDefault="003E1CD5" w:rsidP="00F25C0A">
            <w:pPr>
              <w:pStyle w:val="Tabeltekst"/>
              <w:rPr>
                <w:i/>
              </w:rPr>
            </w:pPr>
            <w:r>
              <w:rPr>
                <w:i/>
              </w:rPr>
              <w:t>Vorige_laad_TS</w:t>
            </w:r>
          </w:p>
        </w:tc>
        <w:tc>
          <w:tcPr>
            <w:tcW w:w="7087" w:type="dxa"/>
            <w:tcBorders>
              <w:top w:val="single" w:sz="6" w:space="0" w:color="auto"/>
              <w:left w:val="single" w:sz="6" w:space="0" w:color="auto"/>
              <w:bottom w:val="single" w:sz="6" w:space="0" w:color="auto"/>
              <w:right w:val="single" w:sz="6" w:space="0" w:color="auto"/>
            </w:tcBorders>
          </w:tcPr>
          <w:p w14:paraId="5D6DCA1C" w14:textId="77777777" w:rsidR="00520DE2" w:rsidRPr="008B1A80" w:rsidRDefault="00520DE2" w:rsidP="00F25C0A">
            <w:pPr>
              <w:pStyle w:val="Tabeltekst"/>
            </w:pPr>
            <w:r w:rsidRPr="008B1A80">
              <w:t xml:space="preserve">Het </w:t>
            </w:r>
            <w:r w:rsidR="006718F8" w:rsidRPr="006718F8">
              <w:rPr>
                <w:i/>
              </w:rPr>
              <w:t>Laad_TS</w:t>
            </w:r>
            <w:r w:rsidRPr="008B1A80">
              <w:t xml:space="preserve"> van de vorige run.</w:t>
            </w:r>
            <w:r>
              <w:t xml:space="preserve"> Voor de initiële uitvoering van de ETL wordt deze op </w:t>
            </w:r>
            <w:r>
              <w:rPr>
                <w:i/>
              </w:rPr>
              <w:t>Min</w:t>
            </w:r>
            <w:r w:rsidRPr="00B0731D">
              <w:rPr>
                <w:i/>
              </w:rPr>
              <w:t>dat</w:t>
            </w:r>
            <w:r>
              <w:t xml:space="preserve"> gezet</w:t>
            </w:r>
          </w:p>
        </w:tc>
      </w:tr>
    </w:tbl>
    <w:p w14:paraId="0160CBCC" w14:textId="5D2EDD6A" w:rsidR="00520DE2" w:rsidRPr="008B1A80" w:rsidRDefault="00520DE2" w:rsidP="00BD5477">
      <w:pPr>
        <w:pStyle w:val="Kop2"/>
      </w:pPr>
      <w:bookmarkStart w:id="43" w:name="_Toc7616188"/>
      <w:r w:rsidRPr="008B1A80">
        <w:t>Speciale waarden</w:t>
      </w:r>
      <w:bookmarkEnd w:id="43"/>
    </w:p>
    <w:p w14:paraId="7976FA77" w14:textId="77777777" w:rsidR="00520DE2" w:rsidRDefault="00520DE2" w:rsidP="00D167B6">
      <w:r w:rsidRPr="008B1A80">
        <w:t>De volgende speciale waarden kunnen worden gebruikt in de gegevensfuncties. Speciale waarde</w:t>
      </w:r>
      <w:r w:rsidR="00D167B6">
        <w:t>n worden cursief weergegeven.</w:t>
      </w:r>
    </w:p>
    <w:p w14:paraId="07159B47" w14:textId="77777777" w:rsidR="00A8635F" w:rsidRPr="008B1A80" w:rsidRDefault="00A8635F" w:rsidP="00D167B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7087"/>
      </w:tblGrid>
      <w:tr w:rsidR="00520DE2" w:rsidRPr="008B1A80" w14:paraId="60E7F165" w14:textId="77777777" w:rsidTr="00F25C0A">
        <w:tc>
          <w:tcPr>
            <w:tcW w:w="2055" w:type="dxa"/>
            <w:shd w:val="pct15" w:color="auto" w:fill="FFFFFF"/>
          </w:tcPr>
          <w:p w14:paraId="6473B19F" w14:textId="77777777" w:rsidR="00520DE2" w:rsidRPr="008B1A80" w:rsidRDefault="00520DE2" w:rsidP="00F25C0A">
            <w:pPr>
              <w:rPr>
                <w:b/>
                <w:sz w:val="20"/>
              </w:rPr>
            </w:pPr>
            <w:r w:rsidRPr="008B1A80">
              <w:rPr>
                <w:b/>
                <w:sz w:val="20"/>
              </w:rPr>
              <w:t>Waarde</w:t>
            </w:r>
          </w:p>
          <w:p w14:paraId="45721906" w14:textId="77777777" w:rsidR="00520DE2" w:rsidRPr="008B1A80" w:rsidRDefault="00520DE2" w:rsidP="00F25C0A">
            <w:pPr>
              <w:rPr>
                <w:b/>
                <w:sz w:val="20"/>
              </w:rPr>
            </w:pPr>
          </w:p>
        </w:tc>
        <w:tc>
          <w:tcPr>
            <w:tcW w:w="7087" w:type="dxa"/>
            <w:shd w:val="pct15" w:color="auto" w:fill="FFFFFF"/>
          </w:tcPr>
          <w:p w14:paraId="4536C31C" w14:textId="77777777" w:rsidR="00520DE2" w:rsidRPr="008B1A80" w:rsidRDefault="00520DE2" w:rsidP="00F25C0A">
            <w:pPr>
              <w:rPr>
                <w:b/>
                <w:sz w:val="20"/>
              </w:rPr>
            </w:pPr>
            <w:r w:rsidRPr="008B1A80">
              <w:rPr>
                <w:b/>
                <w:sz w:val="20"/>
              </w:rPr>
              <w:t>Betekenis</w:t>
            </w:r>
          </w:p>
        </w:tc>
      </w:tr>
      <w:tr w:rsidR="00520DE2" w:rsidRPr="008B1A80" w14:paraId="1CC42998" w14:textId="77777777" w:rsidTr="00F25C0A">
        <w:tc>
          <w:tcPr>
            <w:tcW w:w="2055" w:type="dxa"/>
          </w:tcPr>
          <w:p w14:paraId="3D24A2EE" w14:textId="77777777" w:rsidR="00520DE2" w:rsidRPr="008B1A80" w:rsidRDefault="00520DE2" w:rsidP="00F25C0A">
            <w:pPr>
              <w:pStyle w:val="Tabeltekst"/>
              <w:rPr>
                <w:i/>
              </w:rPr>
            </w:pPr>
            <w:r w:rsidRPr="008B1A80">
              <w:rPr>
                <w:i/>
              </w:rPr>
              <w:t>Leeg</w:t>
            </w:r>
          </w:p>
        </w:tc>
        <w:tc>
          <w:tcPr>
            <w:tcW w:w="7087" w:type="dxa"/>
          </w:tcPr>
          <w:p w14:paraId="418B6C3D" w14:textId="77777777" w:rsidR="00520DE2" w:rsidRPr="008B1A80" w:rsidRDefault="00520DE2" w:rsidP="00F25C0A">
            <w:pPr>
              <w:pStyle w:val="Tabeltekst"/>
            </w:pPr>
            <w:r w:rsidRPr="008B1A80">
              <w:t>NULL/de SAS versie van NULL.</w:t>
            </w:r>
          </w:p>
        </w:tc>
      </w:tr>
      <w:tr w:rsidR="00520DE2" w:rsidRPr="008B1A80" w14:paraId="2F09C132" w14:textId="77777777" w:rsidTr="00F25C0A">
        <w:tc>
          <w:tcPr>
            <w:tcW w:w="2055" w:type="dxa"/>
          </w:tcPr>
          <w:p w14:paraId="2C7C5FFF" w14:textId="77777777" w:rsidR="00520DE2" w:rsidRPr="008B1A80" w:rsidRDefault="00520DE2" w:rsidP="00F25C0A">
            <w:pPr>
              <w:pStyle w:val="Tabeltekst"/>
              <w:rPr>
                <w:i/>
              </w:rPr>
            </w:pPr>
            <w:r w:rsidRPr="008B1A80">
              <w:rPr>
                <w:i/>
              </w:rPr>
              <w:t>Maxdat</w:t>
            </w:r>
          </w:p>
        </w:tc>
        <w:tc>
          <w:tcPr>
            <w:tcW w:w="7087" w:type="dxa"/>
          </w:tcPr>
          <w:p w14:paraId="3A7B80D2" w14:textId="77777777" w:rsidR="00520DE2" w:rsidRPr="008B1A80" w:rsidRDefault="00520DE2" w:rsidP="00F25C0A">
            <w:pPr>
              <w:pStyle w:val="Tabeltekst"/>
            </w:pPr>
            <w:r w:rsidRPr="008B1A80">
              <w:t>Maximale waarde voor timestamp en/of datum kolommen.</w:t>
            </w:r>
          </w:p>
        </w:tc>
      </w:tr>
      <w:tr w:rsidR="00520DE2" w:rsidRPr="008B1A80" w14:paraId="415C506B" w14:textId="77777777" w:rsidTr="00F25C0A">
        <w:tc>
          <w:tcPr>
            <w:tcW w:w="2055" w:type="dxa"/>
          </w:tcPr>
          <w:p w14:paraId="24456AE4" w14:textId="77777777" w:rsidR="00520DE2" w:rsidRPr="008B1A80" w:rsidRDefault="00520DE2" w:rsidP="00F25C0A">
            <w:pPr>
              <w:pStyle w:val="Tabeltekst"/>
              <w:rPr>
                <w:i/>
              </w:rPr>
            </w:pPr>
            <w:r>
              <w:rPr>
                <w:i/>
              </w:rPr>
              <w:t>Mindat</w:t>
            </w:r>
          </w:p>
        </w:tc>
        <w:tc>
          <w:tcPr>
            <w:tcW w:w="7087" w:type="dxa"/>
          </w:tcPr>
          <w:p w14:paraId="16226A7F" w14:textId="77777777" w:rsidR="00520DE2" w:rsidRPr="008B1A80" w:rsidRDefault="00520DE2" w:rsidP="00F25C0A">
            <w:pPr>
              <w:pStyle w:val="Tabeltekst"/>
            </w:pPr>
            <w:r>
              <w:t>Min</w:t>
            </w:r>
            <w:r w:rsidRPr="008B1A80">
              <w:t>imale waarde voor timestamp en/of datum kolommen.</w:t>
            </w:r>
          </w:p>
        </w:tc>
      </w:tr>
      <w:tr w:rsidR="00520DE2" w:rsidRPr="008B1A80" w14:paraId="0D56BA90" w14:textId="77777777" w:rsidTr="00F25C0A">
        <w:tc>
          <w:tcPr>
            <w:tcW w:w="2055" w:type="dxa"/>
          </w:tcPr>
          <w:p w14:paraId="0D860140" w14:textId="77777777" w:rsidR="00520DE2" w:rsidRPr="008B1A80" w:rsidRDefault="00520DE2" w:rsidP="00F25C0A">
            <w:pPr>
              <w:pStyle w:val="Tabeltekst"/>
              <w:rPr>
                <w:i/>
              </w:rPr>
            </w:pPr>
            <w:r w:rsidRPr="008B1A80">
              <w:rPr>
                <w:i/>
              </w:rPr>
              <w:t>SK_dummyhub</w:t>
            </w:r>
          </w:p>
        </w:tc>
        <w:tc>
          <w:tcPr>
            <w:tcW w:w="7087" w:type="dxa"/>
          </w:tcPr>
          <w:p w14:paraId="68EAA8B3" w14:textId="77777777" w:rsidR="00520DE2" w:rsidRPr="008B1A80" w:rsidRDefault="00520DE2" w:rsidP="00F25C0A">
            <w:pPr>
              <w:pStyle w:val="Tabeltekst"/>
            </w:pPr>
            <w:r w:rsidRPr="008B1A80">
              <w:t>De SK waarde die bij de dummy rij in hub tabellen wordt toegepast.</w:t>
            </w:r>
          </w:p>
        </w:tc>
      </w:tr>
    </w:tbl>
    <w:p w14:paraId="533FF07E" w14:textId="77777777" w:rsidR="00520DE2" w:rsidRPr="00D167B6" w:rsidRDefault="00520DE2" w:rsidP="00BD5477">
      <w:pPr>
        <w:pStyle w:val="Kop2"/>
      </w:pPr>
      <w:bookmarkStart w:id="44" w:name="_Ref374965876"/>
      <w:bookmarkStart w:id="45" w:name="_Toc7616189"/>
      <w:r w:rsidRPr="008B1A80">
        <w:lastRenderedPageBreak/>
        <w:t>Ontwerpbeslissingen</w:t>
      </w:r>
      <w:bookmarkEnd w:id="44"/>
      <w:bookmarkEnd w:id="45"/>
    </w:p>
    <w:tbl>
      <w:tblPr>
        <w:tblW w:w="9214" w:type="dxa"/>
        <w:tblInd w:w="-72" w:type="dxa"/>
        <w:tblLayout w:type="fixed"/>
        <w:tblCellMar>
          <w:left w:w="70" w:type="dxa"/>
          <w:right w:w="70" w:type="dxa"/>
        </w:tblCellMar>
        <w:tblLook w:val="0000" w:firstRow="0" w:lastRow="0" w:firstColumn="0" w:lastColumn="0" w:noHBand="0" w:noVBand="0"/>
      </w:tblPr>
      <w:tblGrid>
        <w:gridCol w:w="348"/>
        <w:gridCol w:w="1212"/>
        <w:gridCol w:w="7654"/>
      </w:tblGrid>
      <w:tr w:rsidR="00520DE2" w:rsidRPr="008B1A80" w14:paraId="2EB44B6B" w14:textId="77777777" w:rsidTr="00B15969">
        <w:trPr>
          <w:cantSplit/>
        </w:trPr>
        <w:tc>
          <w:tcPr>
            <w:tcW w:w="348" w:type="dxa"/>
            <w:tcBorders>
              <w:top w:val="single" w:sz="6" w:space="0" w:color="auto"/>
              <w:left w:val="single" w:sz="6" w:space="0" w:color="auto"/>
              <w:bottom w:val="single" w:sz="6" w:space="0" w:color="auto"/>
              <w:right w:val="single" w:sz="6" w:space="0" w:color="auto"/>
            </w:tcBorders>
          </w:tcPr>
          <w:p w14:paraId="56F9E4DE" w14:textId="26B2C5AC" w:rsidR="00520DE2" w:rsidRPr="008B1A80" w:rsidRDefault="00520DE2" w:rsidP="00F25C0A">
            <w:r w:rsidRPr="008B1A80">
              <w:t>1</w:t>
            </w:r>
            <w:r w:rsidR="005F643E">
              <w:t>.</w:t>
            </w:r>
          </w:p>
        </w:tc>
        <w:tc>
          <w:tcPr>
            <w:tcW w:w="1212" w:type="dxa"/>
            <w:tcBorders>
              <w:top w:val="single" w:sz="6" w:space="0" w:color="auto"/>
              <w:left w:val="single" w:sz="6" w:space="0" w:color="auto"/>
              <w:bottom w:val="single" w:sz="6" w:space="0" w:color="auto"/>
              <w:right w:val="single" w:sz="6" w:space="0" w:color="auto"/>
            </w:tcBorders>
          </w:tcPr>
          <w:p w14:paraId="4BCE0359" w14:textId="77777777" w:rsidR="00520DE2" w:rsidRPr="008B1A80" w:rsidRDefault="00520DE2" w:rsidP="00F25C0A">
            <w:r>
              <w:t>Beslissing</w:t>
            </w:r>
          </w:p>
        </w:tc>
        <w:tc>
          <w:tcPr>
            <w:tcW w:w="7654" w:type="dxa"/>
            <w:tcBorders>
              <w:top w:val="single" w:sz="6" w:space="0" w:color="auto"/>
              <w:left w:val="single" w:sz="6" w:space="0" w:color="auto"/>
              <w:bottom w:val="single" w:sz="6" w:space="0" w:color="auto"/>
              <w:right w:val="single" w:sz="6" w:space="0" w:color="auto"/>
            </w:tcBorders>
          </w:tcPr>
          <w:p w14:paraId="396339FC" w14:textId="0186A1E2" w:rsidR="00520DE2" w:rsidRPr="008B1A80" w:rsidRDefault="00E1155B" w:rsidP="00F25C0A">
            <w:r w:rsidRPr="0036429C">
              <w:t>H_PERSOON</w:t>
            </w:r>
            <w:r>
              <w:t>.XBAA_FINR wordt gevuld met zowel Fiscale nummers, BSN’s als RSIN’s.</w:t>
            </w:r>
          </w:p>
        </w:tc>
      </w:tr>
      <w:tr w:rsidR="00520DE2" w:rsidRPr="008B1A80" w14:paraId="34C42914" w14:textId="77777777" w:rsidTr="00B15969">
        <w:trPr>
          <w:cantSplit/>
        </w:trPr>
        <w:tc>
          <w:tcPr>
            <w:tcW w:w="348" w:type="dxa"/>
            <w:tcBorders>
              <w:top w:val="single" w:sz="6" w:space="0" w:color="auto"/>
              <w:left w:val="single" w:sz="6" w:space="0" w:color="auto"/>
              <w:bottom w:val="single" w:sz="6" w:space="0" w:color="auto"/>
              <w:right w:val="single" w:sz="6" w:space="0" w:color="auto"/>
            </w:tcBorders>
          </w:tcPr>
          <w:p w14:paraId="55BE1DAA" w14:textId="77777777" w:rsidR="00520DE2" w:rsidRPr="008B1A80" w:rsidRDefault="00520DE2" w:rsidP="00F25C0A"/>
        </w:tc>
        <w:tc>
          <w:tcPr>
            <w:tcW w:w="1212" w:type="dxa"/>
            <w:tcBorders>
              <w:top w:val="single" w:sz="6" w:space="0" w:color="auto"/>
              <w:left w:val="single" w:sz="6" w:space="0" w:color="auto"/>
              <w:bottom w:val="single" w:sz="6" w:space="0" w:color="auto"/>
              <w:right w:val="single" w:sz="6" w:space="0" w:color="auto"/>
            </w:tcBorders>
          </w:tcPr>
          <w:p w14:paraId="7984DBC5" w14:textId="77777777" w:rsidR="00520DE2" w:rsidRPr="008B1A80" w:rsidRDefault="00520DE2" w:rsidP="00F25C0A">
            <w:pPr>
              <w:pStyle w:val="Voettekst"/>
              <w:tabs>
                <w:tab w:val="clear" w:pos="4536"/>
                <w:tab w:val="clear" w:pos="9072"/>
              </w:tabs>
            </w:pPr>
            <w:r>
              <w:t>Motivatie</w:t>
            </w:r>
          </w:p>
        </w:tc>
        <w:tc>
          <w:tcPr>
            <w:tcW w:w="7654" w:type="dxa"/>
            <w:tcBorders>
              <w:top w:val="single" w:sz="6" w:space="0" w:color="auto"/>
              <w:left w:val="single" w:sz="6" w:space="0" w:color="auto"/>
              <w:bottom w:val="single" w:sz="6" w:space="0" w:color="auto"/>
              <w:right w:val="single" w:sz="6" w:space="0" w:color="auto"/>
            </w:tcBorders>
          </w:tcPr>
          <w:p w14:paraId="330C9F06" w14:textId="77777777" w:rsidR="00E1155B" w:rsidRDefault="00E1155B" w:rsidP="00E1155B">
            <w:pPr>
              <w:autoSpaceDE w:val="0"/>
              <w:autoSpaceDN w:val="0"/>
              <w:adjustRightInd w:val="0"/>
              <w:spacing w:line="240" w:lineRule="auto"/>
              <w:rPr>
                <w:rFonts w:ascii="Helv" w:hAnsi="Helv" w:cs="Helv"/>
                <w:color w:val="000000"/>
                <w:spacing w:val="0"/>
                <w:sz w:val="20"/>
              </w:rPr>
            </w:pPr>
            <w:r>
              <w:rPr>
                <w:rFonts w:ascii="Helv" w:hAnsi="Helv" w:cs="Helv"/>
                <w:color w:val="000000"/>
                <w:spacing w:val="0"/>
                <w:sz w:val="20"/>
              </w:rPr>
              <w:t>Een BSN, RSIN en finummer komen uit dezelfde reeks voort.</w:t>
            </w:r>
          </w:p>
          <w:p w14:paraId="063D7FBA" w14:textId="77777777" w:rsidR="00E1155B" w:rsidRDefault="00E1155B" w:rsidP="00E1155B">
            <w:pPr>
              <w:autoSpaceDE w:val="0"/>
              <w:autoSpaceDN w:val="0"/>
              <w:adjustRightInd w:val="0"/>
              <w:spacing w:line="240" w:lineRule="auto"/>
              <w:rPr>
                <w:rFonts w:ascii="Helv" w:hAnsi="Helv" w:cs="Helv"/>
                <w:color w:val="000000"/>
                <w:spacing w:val="0"/>
                <w:sz w:val="20"/>
              </w:rPr>
            </w:pPr>
            <w:r>
              <w:rPr>
                <w:rFonts w:ascii="Helv" w:hAnsi="Helv" w:cs="Helv"/>
                <w:color w:val="000000"/>
                <w:spacing w:val="0"/>
                <w:sz w:val="20"/>
              </w:rPr>
              <w:t>Een niet-natuurlijk-persoon of een samenwerkingsverband die is ingeschreven in het Handelsregister heeft een RSIN.</w:t>
            </w:r>
          </w:p>
          <w:p w14:paraId="0059AE2F" w14:textId="77777777" w:rsidR="00E1155B" w:rsidRDefault="00E1155B" w:rsidP="00E1155B">
            <w:pPr>
              <w:autoSpaceDE w:val="0"/>
              <w:autoSpaceDN w:val="0"/>
              <w:adjustRightInd w:val="0"/>
              <w:spacing w:line="240" w:lineRule="auto"/>
              <w:rPr>
                <w:rFonts w:ascii="Helv" w:hAnsi="Helv" w:cs="Helv"/>
                <w:color w:val="000000"/>
                <w:spacing w:val="0"/>
                <w:sz w:val="20"/>
              </w:rPr>
            </w:pPr>
            <w:r>
              <w:rPr>
                <w:rFonts w:ascii="Helv" w:hAnsi="Helv" w:cs="Helv"/>
                <w:color w:val="000000"/>
                <w:spacing w:val="0"/>
                <w:sz w:val="20"/>
              </w:rPr>
              <w:t>Een natuurlijk persoon die is ingeschreven in de Gemeentelijke Basis Administratie of de Registratie Niet Ingezetenen heeft een BSN.</w:t>
            </w:r>
          </w:p>
          <w:p w14:paraId="0B7BE99D" w14:textId="77777777" w:rsidR="00E1155B" w:rsidRDefault="00E1155B" w:rsidP="00E1155B">
            <w:pPr>
              <w:autoSpaceDE w:val="0"/>
              <w:autoSpaceDN w:val="0"/>
              <w:adjustRightInd w:val="0"/>
              <w:spacing w:line="240" w:lineRule="auto"/>
              <w:rPr>
                <w:rFonts w:ascii="Helv" w:hAnsi="Helv" w:cs="Helv"/>
                <w:color w:val="000000"/>
                <w:spacing w:val="0"/>
                <w:sz w:val="20"/>
              </w:rPr>
            </w:pPr>
            <w:r>
              <w:rPr>
                <w:rFonts w:ascii="Helv" w:hAnsi="Helv" w:cs="Helv"/>
                <w:color w:val="000000"/>
                <w:spacing w:val="0"/>
                <w:sz w:val="20"/>
              </w:rPr>
              <w:t xml:space="preserve">Een natuurlijk of niet-natuurlijk-persoon die niet is ingeschreven in het Handelsregister of in de GBA of RNI (en dus alleen bij de Belastingdienst bekend is in BvR) heeft een fiscaalnummer. </w:t>
            </w:r>
          </w:p>
          <w:p w14:paraId="2BBDE9C7" w14:textId="77777777" w:rsidR="00E1155B" w:rsidRDefault="00E1155B" w:rsidP="00E1155B">
            <w:pPr>
              <w:autoSpaceDE w:val="0"/>
              <w:autoSpaceDN w:val="0"/>
              <w:adjustRightInd w:val="0"/>
              <w:spacing w:line="240" w:lineRule="auto"/>
              <w:rPr>
                <w:rFonts w:ascii="Helv" w:hAnsi="Helv" w:cs="Helv"/>
                <w:color w:val="000000"/>
                <w:spacing w:val="0"/>
                <w:sz w:val="20"/>
              </w:rPr>
            </w:pPr>
            <w:r>
              <w:rPr>
                <w:rFonts w:ascii="Helv" w:hAnsi="Helv" w:cs="Helv"/>
                <w:color w:val="000000"/>
                <w:spacing w:val="0"/>
                <w:sz w:val="20"/>
              </w:rPr>
              <w:t>Een persoon kan nooit tegelijkertijd een fiscaalnummer en een BSN hebben of een fiscaalnummer en een RSIN hebben. Wel kan een fiscaalnummer worden gewijzigd in een RSIN of een BSN, maar dan blijft het nummer gelijk.</w:t>
            </w:r>
          </w:p>
          <w:p w14:paraId="448EC90F" w14:textId="2FBE52EC" w:rsidR="00520DE2" w:rsidRPr="008B1A80" w:rsidRDefault="00E1155B" w:rsidP="00E1155B">
            <w:pPr>
              <w:pStyle w:val="Voettekst"/>
              <w:tabs>
                <w:tab w:val="clear" w:pos="4536"/>
                <w:tab w:val="clear" w:pos="9072"/>
              </w:tabs>
            </w:pPr>
            <w:r>
              <w:t>Anne Zwaan, 30-11-2016</w:t>
            </w:r>
          </w:p>
        </w:tc>
      </w:tr>
      <w:tr w:rsidR="001A76A8" w:rsidRPr="008B1A80" w14:paraId="46673C54" w14:textId="77777777" w:rsidTr="00ED31EF">
        <w:trPr>
          <w:cantSplit/>
          <w:trHeight w:val="72"/>
        </w:trPr>
        <w:tc>
          <w:tcPr>
            <w:tcW w:w="9214" w:type="dxa"/>
            <w:gridSpan w:val="3"/>
            <w:tcBorders>
              <w:top w:val="single" w:sz="6" w:space="0" w:color="auto"/>
              <w:left w:val="single" w:sz="6" w:space="0" w:color="auto"/>
              <w:bottom w:val="single" w:sz="6" w:space="0" w:color="auto"/>
              <w:right w:val="single" w:sz="6" w:space="0" w:color="auto"/>
            </w:tcBorders>
          </w:tcPr>
          <w:p w14:paraId="470C856B" w14:textId="77777777" w:rsidR="001A76A8" w:rsidRDefault="001A76A8" w:rsidP="00E1155B">
            <w:pPr>
              <w:autoSpaceDE w:val="0"/>
              <w:autoSpaceDN w:val="0"/>
              <w:adjustRightInd w:val="0"/>
              <w:spacing w:line="240" w:lineRule="auto"/>
              <w:rPr>
                <w:rFonts w:ascii="Helv" w:hAnsi="Helv" w:cs="Helv"/>
                <w:color w:val="000000"/>
                <w:spacing w:val="0"/>
                <w:sz w:val="20"/>
              </w:rPr>
            </w:pPr>
          </w:p>
        </w:tc>
      </w:tr>
      <w:tr w:rsidR="00D94500" w:rsidRPr="008B1A80" w14:paraId="31052C12" w14:textId="77777777" w:rsidTr="00B030FA">
        <w:trPr>
          <w:cantSplit/>
          <w:trHeight w:val="596"/>
        </w:trPr>
        <w:tc>
          <w:tcPr>
            <w:tcW w:w="348" w:type="dxa"/>
            <w:tcBorders>
              <w:top w:val="single" w:sz="6" w:space="0" w:color="auto"/>
              <w:left w:val="single" w:sz="6" w:space="0" w:color="auto"/>
              <w:bottom w:val="single" w:sz="6" w:space="0" w:color="auto"/>
              <w:right w:val="single" w:sz="6" w:space="0" w:color="auto"/>
            </w:tcBorders>
          </w:tcPr>
          <w:p w14:paraId="0032977E" w14:textId="33563153" w:rsidR="00D94500" w:rsidRPr="008B1A80" w:rsidRDefault="00D94500" w:rsidP="00F25C0A">
            <w:r>
              <w:t>2</w:t>
            </w:r>
            <w:r w:rsidR="005F643E">
              <w:t>.</w:t>
            </w:r>
          </w:p>
        </w:tc>
        <w:tc>
          <w:tcPr>
            <w:tcW w:w="1212" w:type="dxa"/>
            <w:tcBorders>
              <w:top w:val="single" w:sz="6" w:space="0" w:color="auto"/>
              <w:left w:val="single" w:sz="6" w:space="0" w:color="auto"/>
              <w:bottom w:val="single" w:sz="6" w:space="0" w:color="auto"/>
              <w:right w:val="single" w:sz="6" w:space="0" w:color="auto"/>
            </w:tcBorders>
          </w:tcPr>
          <w:p w14:paraId="2FEA6BC1" w14:textId="31E567B0" w:rsidR="00D94500" w:rsidRDefault="00D94500" w:rsidP="00F25C0A">
            <w:pPr>
              <w:pStyle w:val="Voettekst"/>
              <w:tabs>
                <w:tab w:val="clear" w:pos="4536"/>
                <w:tab w:val="clear" w:pos="9072"/>
              </w:tabs>
            </w:pPr>
            <w:r>
              <w:t>Beslissin</w:t>
            </w:r>
            <w:r w:rsidR="009626E1">
              <w:t>g</w:t>
            </w:r>
          </w:p>
        </w:tc>
        <w:tc>
          <w:tcPr>
            <w:tcW w:w="7654" w:type="dxa"/>
            <w:tcBorders>
              <w:top w:val="single" w:sz="6" w:space="0" w:color="auto"/>
              <w:left w:val="single" w:sz="6" w:space="0" w:color="auto"/>
              <w:bottom w:val="single" w:sz="6" w:space="0" w:color="auto"/>
              <w:right w:val="single" w:sz="6" w:space="0" w:color="auto"/>
            </w:tcBorders>
          </w:tcPr>
          <w:p w14:paraId="4F34A0AF" w14:textId="6703F714" w:rsidR="00D94500" w:rsidRDefault="00F52351">
            <w:pPr>
              <w:autoSpaceDE w:val="0"/>
              <w:autoSpaceDN w:val="0"/>
              <w:adjustRightInd w:val="0"/>
              <w:spacing w:line="240" w:lineRule="auto"/>
              <w:rPr>
                <w:rFonts w:ascii="Helv" w:hAnsi="Helv" w:cs="Helv"/>
                <w:color w:val="000000"/>
                <w:spacing w:val="0"/>
                <w:sz w:val="20"/>
              </w:rPr>
            </w:pPr>
            <w:r>
              <w:rPr>
                <w:rFonts w:ascii="Helv" w:hAnsi="Helv" w:cs="Helv"/>
                <w:color w:val="000000"/>
                <w:spacing w:val="0"/>
                <w:sz w:val="20"/>
              </w:rPr>
              <w:t xml:space="preserve">Bij een mutatie op </w:t>
            </w:r>
            <w:r w:rsidR="001A76A8">
              <w:rPr>
                <w:rFonts w:ascii="Helv" w:hAnsi="Helv" w:cs="Helv"/>
                <w:color w:val="000000"/>
                <w:spacing w:val="0"/>
                <w:sz w:val="20"/>
              </w:rPr>
              <w:t xml:space="preserve">een bestaande BK in </w:t>
            </w:r>
            <w:r>
              <w:rPr>
                <w:rFonts w:ascii="Helv" w:hAnsi="Helv" w:cs="Helv"/>
                <w:color w:val="000000"/>
                <w:spacing w:val="0"/>
                <w:sz w:val="20"/>
              </w:rPr>
              <w:t>H_FIN_MELDING  worden alle onderliggende SAT en L</w:t>
            </w:r>
            <w:r w:rsidR="001A76A8">
              <w:rPr>
                <w:rFonts w:ascii="Helv" w:hAnsi="Helv" w:cs="Helv"/>
                <w:color w:val="000000"/>
                <w:spacing w:val="0"/>
                <w:sz w:val="20"/>
              </w:rPr>
              <w:t>i</w:t>
            </w:r>
            <w:r>
              <w:rPr>
                <w:rFonts w:ascii="Helv" w:hAnsi="Helv" w:cs="Helv"/>
                <w:color w:val="000000"/>
                <w:spacing w:val="0"/>
                <w:sz w:val="20"/>
              </w:rPr>
              <w:t>NK-</w:t>
            </w:r>
            <w:r w:rsidR="001A76A8">
              <w:rPr>
                <w:rFonts w:ascii="Helv" w:hAnsi="Helv" w:cs="Helv"/>
                <w:color w:val="000000"/>
                <w:spacing w:val="0"/>
                <w:sz w:val="20"/>
              </w:rPr>
              <w:t>tabellen afgesloten en opnieuw opgevoerd.</w:t>
            </w:r>
          </w:p>
        </w:tc>
      </w:tr>
      <w:tr w:rsidR="00D94500" w:rsidRPr="008B1A80" w14:paraId="5B815287" w14:textId="77777777" w:rsidTr="00B15969">
        <w:trPr>
          <w:cantSplit/>
        </w:trPr>
        <w:tc>
          <w:tcPr>
            <w:tcW w:w="348" w:type="dxa"/>
            <w:tcBorders>
              <w:top w:val="single" w:sz="6" w:space="0" w:color="auto"/>
              <w:left w:val="single" w:sz="6" w:space="0" w:color="auto"/>
              <w:bottom w:val="single" w:sz="6" w:space="0" w:color="auto"/>
              <w:right w:val="single" w:sz="6" w:space="0" w:color="auto"/>
            </w:tcBorders>
          </w:tcPr>
          <w:p w14:paraId="45F07C13" w14:textId="77777777" w:rsidR="00D94500" w:rsidRPr="008B1A80" w:rsidRDefault="00D94500" w:rsidP="00F25C0A"/>
        </w:tc>
        <w:tc>
          <w:tcPr>
            <w:tcW w:w="1212" w:type="dxa"/>
            <w:tcBorders>
              <w:top w:val="single" w:sz="6" w:space="0" w:color="auto"/>
              <w:left w:val="single" w:sz="6" w:space="0" w:color="auto"/>
              <w:bottom w:val="single" w:sz="6" w:space="0" w:color="auto"/>
              <w:right w:val="single" w:sz="6" w:space="0" w:color="auto"/>
            </w:tcBorders>
          </w:tcPr>
          <w:p w14:paraId="35D4C962" w14:textId="7B412F9D" w:rsidR="00D94500" w:rsidRDefault="00D94500" w:rsidP="00F25C0A">
            <w:pPr>
              <w:pStyle w:val="Voettekst"/>
              <w:tabs>
                <w:tab w:val="clear" w:pos="4536"/>
                <w:tab w:val="clear" w:pos="9072"/>
              </w:tabs>
            </w:pPr>
            <w:r>
              <w:t>Motivatie</w:t>
            </w:r>
          </w:p>
        </w:tc>
        <w:tc>
          <w:tcPr>
            <w:tcW w:w="7654" w:type="dxa"/>
            <w:tcBorders>
              <w:top w:val="single" w:sz="6" w:space="0" w:color="auto"/>
              <w:left w:val="single" w:sz="6" w:space="0" w:color="auto"/>
              <w:bottom w:val="single" w:sz="6" w:space="0" w:color="auto"/>
              <w:right w:val="single" w:sz="6" w:space="0" w:color="auto"/>
            </w:tcBorders>
          </w:tcPr>
          <w:p w14:paraId="1E2AB53A" w14:textId="0B535ADD" w:rsidR="00D94500" w:rsidRDefault="001A76A8" w:rsidP="00E1155B">
            <w:pPr>
              <w:autoSpaceDE w:val="0"/>
              <w:autoSpaceDN w:val="0"/>
              <w:adjustRightInd w:val="0"/>
              <w:spacing w:line="240" w:lineRule="auto"/>
              <w:rPr>
                <w:rFonts w:ascii="Helv" w:hAnsi="Helv" w:cs="Helv"/>
                <w:color w:val="000000"/>
                <w:spacing w:val="0"/>
                <w:sz w:val="20"/>
              </w:rPr>
            </w:pPr>
            <w:r>
              <w:rPr>
                <w:rFonts w:ascii="Helv" w:hAnsi="Helv" w:cs="Helv"/>
                <w:color w:val="000000"/>
                <w:spacing w:val="0"/>
                <w:sz w:val="20"/>
              </w:rPr>
              <w:t>Mutaties worden door banken aangeleverd dmv een compleet nieuw bericht. Dit bericht wordt ook zodanig (als nieuwe gegeven) vastgelegd in RBG.</w:t>
            </w:r>
          </w:p>
          <w:p w14:paraId="3F3E7E55" w14:textId="31735838" w:rsidR="001A76A8" w:rsidRDefault="001A76A8">
            <w:pPr>
              <w:autoSpaceDE w:val="0"/>
              <w:autoSpaceDN w:val="0"/>
              <w:adjustRightInd w:val="0"/>
              <w:spacing w:line="240" w:lineRule="auto"/>
              <w:rPr>
                <w:rFonts w:ascii="Helv" w:hAnsi="Helv" w:cs="Helv"/>
                <w:color w:val="000000"/>
                <w:spacing w:val="0"/>
                <w:sz w:val="20"/>
              </w:rPr>
            </w:pPr>
            <w:r>
              <w:rPr>
                <w:rFonts w:ascii="Helv" w:hAnsi="Helv" w:cs="Helv"/>
                <w:color w:val="000000"/>
                <w:spacing w:val="0"/>
                <w:sz w:val="20"/>
              </w:rPr>
              <w:t>In het CDP muteren we de gegevens o.b.v. een BK. De onderliggende SAT’s en LNK’s werken met volgnummers. We weten niet welke geg</w:t>
            </w:r>
            <w:r w:rsidR="00FE2386">
              <w:rPr>
                <w:rFonts w:ascii="Helv" w:hAnsi="Helv" w:cs="Helv"/>
                <w:color w:val="000000"/>
                <w:spacing w:val="0"/>
                <w:sz w:val="20"/>
              </w:rPr>
              <w:t>e</w:t>
            </w:r>
            <w:r>
              <w:rPr>
                <w:rFonts w:ascii="Helv" w:hAnsi="Helv" w:cs="Helv"/>
                <w:color w:val="000000"/>
                <w:spacing w:val="0"/>
                <w:sz w:val="20"/>
              </w:rPr>
              <w:t>vens in het XML-bericht van de mutatie zijn aangepast.</w:t>
            </w:r>
          </w:p>
        </w:tc>
      </w:tr>
      <w:tr w:rsidR="00FE2386" w:rsidRPr="008B1A80" w14:paraId="203E0338" w14:textId="77777777" w:rsidTr="00D6452C">
        <w:trPr>
          <w:cantSplit/>
          <w:trHeight w:val="72"/>
        </w:trPr>
        <w:tc>
          <w:tcPr>
            <w:tcW w:w="9214" w:type="dxa"/>
            <w:gridSpan w:val="3"/>
            <w:tcBorders>
              <w:top w:val="single" w:sz="6" w:space="0" w:color="auto"/>
              <w:left w:val="single" w:sz="6" w:space="0" w:color="auto"/>
              <w:bottom w:val="single" w:sz="6" w:space="0" w:color="auto"/>
              <w:right w:val="single" w:sz="6" w:space="0" w:color="auto"/>
            </w:tcBorders>
          </w:tcPr>
          <w:p w14:paraId="3D311D4E" w14:textId="77777777" w:rsidR="00FE2386" w:rsidRDefault="00FE2386" w:rsidP="00D6452C">
            <w:pPr>
              <w:autoSpaceDE w:val="0"/>
              <w:autoSpaceDN w:val="0"/>
              <w:adjustRightInd w:val="0"/>
              <w:spacing w:line="240" w:lineRule="auto"/>
              <w:rPr>
                <w:rFonts w:ascii="Helv" w:hAnsi="Helv" w:cs="Helv"/>
                <w:color w:val="000000"/>
                <w:spacing w:val="0"/>
                <w:sz w:val="20"/>
              </w:rPr>
            </w:pPr>
          </w:p>
        </w:tc>
      </w:tr>
      <w:tr w:rsidR="00FE2386" w:rsidRPr="008B1A80" w14:paraId="1D05DFD8" w14:textId="77777777" w:rsidTr="00B030FA">
        <w:trPr>
          <w:cantSplit/>
          <w:trHeight w:val="282"/>
        </w:trPr>
        <w:tc>
          <w:tcPr>
            <w:tcW w:w="348" w:type="dxa"/>
            <w:tcBorders>
              <w:top w:val="single" w:sz="6" w:space="0" w:color="auto"/>
              <w:left w:val="single" w:sz="6" w:space="0" w:color="auto"/>
              <w:bottom w:val="single" w:sz="6" w:space="0" w:color="auto"/>
              <w:right w:val="single" w:sz="6" w:space="0" w:color="auto"/>
            </w:tcBorders>
          </w:tcPr>
          <w:p w14:paraId="060E3292" w14:textId="3E2CEAEE" w:rsidR="00FE2386" w:rsidRPr="008B1A80" w:rsidRDefault="00FE2386" w:rsidP="00D6452C">
            <w:r>
              <w:t>3.</w:t>
            </w:r>
          </w:p>
        </w:tc>
        <w:tc>
          <w:tcPr>
            <w:tcW w:w="1212" w:type="dxa"/>
            <w:tcBorders>
              <w:top w:val="single" w:sz="6" w:space="0" w:color="auto"/>
              <w:left w:val="single" w:sz="6" w:space="0" w:color="auto"/>
              <w:bottom w:val="single" w:sz="6" w:space="0" w:color="auto"/>
              <w:right w:val="single" w:sz="6" w:space="0" w:color="auto"/>
            </w:tcBorders>
          </w:tcPr>
          <w:p w14:paraId="69B6B97E" w14:textId="77777777" w:rsidR="00FE2386" w:rsidRDefault="00FE2386" w:rsidP="00D6452C">
            <w:pPr>
              <w:pStyle w:val="Voettekst"/>
              <w:tabs>
                <w:tab w:val="clear" w:pos="4536"/>
                <w:tab w:val="clear" w:pos="9072"/>
              </w:tabs>
            </w:pPr>
            <w:r>
              <w:t>Beslissing</w:t>
            </w:r>
          </w:p>
        </w:tc>
        <w:tc>
          <w:tcPr>
            <w:tcW w:w="7654" w:type="dxa"/>
            <w:tcBorders>
              <w:top w:val="single" w:sz="6" w:space="0" w:color="auto"/>
              <w:left w:val="single" w:sz="6" w:space="0" w:color="auto"/>
              <w:bottom w:val="single" w:sz="6" w:space="0" w:color="auto"/>
              <w:right w:val="single" w:sz="6" w:space="0" w:color="auto"/>
            </w:tcBorders>
          </w:tcPr>
          <w:p w14:paraId="21F7084B" w14:textId="171EF8F3" w:rsidR="00FE2386" w:rsidRDefault="00FE2386">
            <w:pPr>
              <w:autoSpaceDE w:val="0"/>
              <w:autoSpaceDN w:val="0"/>
              <w:adjustRightInd w:val="0"/>
              <w:spacing w:line="240" w:lineRule="auto"/>
              <w:rPr>
                <w:rFonts w:ascii="Helv" w:hAnsi="Helv" w:cs="Helv"/>
                <w:color w:val="000000"/>
                <w:spacing w:val="0"/>
                <w:sz w:val="20"/>
              </w:rPr>
            </w:pPr>
            <w:r>
              <w:rPr>
                <w:rFonts w:ascii="Helv" w:hAnsi="Helv" w:cs="Helv"/>
                <w:color w:val="000000"/>
                <w:spacing w:val="0"/>
                <w:sz w:val="20"/>
              </w:rPr>
              <w:t>Per run wordt er altijd maar één voorkomen van een Financiële Melding verwerkt.</w:t>
            </w:r>
          </w:p>
        </w:tc>
      </w:tr>
      <w:tr w:rsidR="00FE2386" w:rsidRPr="008B1A80" w14:paraId="2B9E488A" w14:textId="77777777" w:rsidTr="00B030FA">
        <w:trPr>
          <w:cantSplit/>
          <w:trHeight w:val="1125"/>
        </w:trPr>
        <w:tc>
          <w:tcPr>
            <w:tcW w:w="348" w:type="dxa"/>
            <w:tcBorders>
              <w:top w:val="single" w:sz="6" w:space="0" w:color="auto"/>
              <w:left w:val="single" w:sz="6" w:space="0" w:color="auto"/>
              <w:bottom w:val="single" w:sz="6" w:space="0" w:color="auto"/>
              <w:right w:val="single" w:sz="6" w:space="0" w:color="auto"/>
            </w:tcBorders>
          </w:tcPr>
          <w:p w14:paraId="05691699" w14:textId="77777777" w:rsidR="00FE2386" w:rsidRPr="008B1A80" w:rsidRDefault="00FE2386" w:rsidP="00D6452C"/>
        </w:tc>
        <w:tc>
          <w:tcPr>
            <w:tcW w:w="1212" w:type="dxa"/>
            <w:tcBorders>
              <w:top w:val="single" w:sz="6" w:space="0" w:color="auto"/>
              <w:left w:val="single" w:sz="6" w:space="0" w:color="auto"/>
              <w:bottom w:val="single" w:sz="6" w:space="0" w:color="auto"/>
              <w:right w:val="single" w:sz="6" w:space="0" w:color="auto"/>
            </w:tcBorders>
          </w:tcPr>
          <w:p w14:paraId="2B9496BE" w14:textId="77777777" w:rsidR="00FE2386" w:rsidRDefault="00FE2386" w:rsidP="00D6452C">
            <w:pPr>
              <w:pStyle w:val="Voettekst"/>
              <w:tabs>
                <w:tab w:val="clear" w:pos="4536"/>
                <w:tab w:val="clear" w:pos="9072"/>
              </w:tabs>
            </w:pPr>
            <w:r>
              <w:t>Motivatie</w:t>
            </w:r>
          </w:p>
        </w:tc>
        <w:tc>
          <w:tcPr>
            <w:tcW w:w="7654" w:type="dxa"/>
            <w:tcBorders>
              <w:top w:val="single" w:sz="6" w:space="0" w:color="auto"/>
              <w:left w:val="single" w:sz="6" w:space="0" w:color="auto"/>
              <w:bottom w:val="single" w:sz="6" w:space="0" w:color="auto"/>
              <w:right w:val="single" w:sz="6" w:space="0" w:color="auto"/>
            </w:tcBorders>
          </w:tcPr>
          <w:p w14:paraId="2661D365" w14:textId="64F529B8" w:rsidR="00FE2386" w:rsidRDefault="00FE2386" w:rsidP="00D6452C">
            <w:pPr>
              <w:autoSpaceDE w:val="0"/>
              <w:autoSpaceDN w:val="0"/>
              <w:adjustRightInd w:val="0"/>
              <w:spacing w:line="240" w:lineRule="auto"/>
            </w:pPr>
            <w:r>
              <w:rPr>
                <w:rFonts w:ascii="Helv" w:hAnsi="Helv" w:cs="Helv"/>
                <w:color w:val="000000"/>
                <w:spacing w:val="0"/>
                <w:sz w:val="20"/>
              </w:rPr>
              <w:t xml:space="preserve">Wanneer er meerdere mutatieregels van één Financiële Melding in bron RBG voorkomen, dan is er altijd maar één die gemerkt is als de actuele dmv attribuut </w:t>
            </w:r>
            <w:r w:rsidRPr="00B030FA">
              <w:t>DatumTijdVervallen (</w:t>
            </w:r>
            <w:r>
              <w:t xml:space="preserve">attribuut: </w:t>
            </w:r>
            <w:r w:rsidRPr="00B030FA">
              <w:t>RN310DATTYDVERVALLEN).</w:t>
            </w:r>
          </w:p>
          <w:p w14:paraId="6D9C98C9" w14:textId="07D9C98E" w:rsidR="004F1069" w:rsidRPr="00B030FA" w:rsidRDefault="004F1069" w:rsidP="00D6452C">
            <w:pPr>
              <w:autoSpaceDE w:val="0"/>
              <w:autoSpaceDN w:val="0"/>
              <w:adjustRightInd w:val="0"/>
              <w:spacing w:line="240" w:lineRule="auto"/>
            </w:pPr>
            <w:r>
              <w:t>We selecteren altijd alleen maar het actuele voorkomen!</w:t>
            </w:r>
          </w:p>
        </w:tc>
      </w:tr>
      <w:tr w:rsidR="00F54E85" w:rsidRPr="008B1A80" w14:paraId="0BB8B6A9" w14:textId="77777777" w:rsidTr="00E22B62">
        <w:trPr>
          <w:cantSplit/>
          <w:trHeight w:val="72"/>
        </w:trPr>
        <w:tc>
          <w:tcPr>
            <w:tcW w:w="9214" w:type="dxa"/>
            <w:gridSpan w:val="3"/>
            <w:tcBorders>
              <w:top w:val="single" w:sz="6" w:space="0" w:color="auto"/>
              <w:left w:val="single" w:sz="6" w:space="0" w:color="auto"/>
              <w:bottom w:val="single" w:sz="6" w:space="0" w:color="auto"/>
              <w:right w:val="single" w:sz="6" w:space="0" w:color="auto"/>
            </w:tcBorders>
          </w:tcPr>
          <w:p w14:paraId="248B368E" w14:textId="77777777" w:rsidR="00F54E85" w:rsidRDefault="00F54E85" w:rsidP="00E22B62">
            <w:pPr>
              <w:autoSpaceDE w:val="0"/>
              <w:autoSpaceDN w:val="0"/>
              <w:adjustRightInd w:val="0"/>
              <w:spacing w:line="240" w:lineRule="auto"/>
              <w:rPr>
                <w:rFonts w:ascii="Helv" w:hAnsi="Helv" w:cs="Helv"/>
                <w:color w:val="000000"/>
                <w:spacing w:val="0"/>
                <w:sz w:val="20"/>
              </w:rPr>
            </w:pPr>
          </w:p>
        </w:tc>
      </w:tr>
      <w:tr w:rsidR="00F54E85" w:rsidRPr="008B1A80" w14:paraId="5BCB0396" w14:textId="77777777" w:rsidTr="00E22B62">
        <w:trPr>
          <w:cantSplit/>
          <w:trHeight w:val="282"/>
        </w:trPr>
        <w:tc>
          <w:tcPr>
            <w:tcW w:w="348" w:type="dxa"/>
            <w:tcBorders>
              <w:top w:val="single" w:sz="6" w:space="0" w:color="auto"/>
              <w:left w:val="single" w:sz="6" w:space="0" w:color="auto"/>
              <w:bottom w:val="single" w:sz="6" w:space="0" w:color="auto"/>
              <w:right w:val="single" w:sz="6" w:space="0" w:color="auto"/>
            </w:tcBorders>
          </w:tcPr>
          <w:p w14:paraId="48443967" w14:textId="3D0307E8" w:rsidR="00F54E85" w:rsidRPr="008B1A80" w:rsidRDefault="00F54E85" w:rsidP="00E22B62">
            <w:r>
              <w:t>4.</w:t>
            </w:r>
          </w:p>
        </w:tc>
        <w:tc>
          <w:tcPr>
            <w:tcW w:w="1212" w:type="dxa"/>
            <w:tcBorders>
              <w:top w:val="single" w:sz="6" w:space="0" w:color="auto"/>
              <w:left w:val="single" w:sz="6" w:space="0" w:color="auto"/>
              <w:bottom w:val="single" w:sz="6" w:space="0" w:color="auto"/>
              <w:right w:val="single" w:sz="6" w:space="0" w:color="auto"/>
            </w:tcBorders>
          </w:tcPr>
          <w:p w14:paraId="7C5AED3F" w14:textId="77777777" w:rsidR="00F54E85" w:rsidRDefault="00F54E85" w:rsidP="00E22B62">
            <w:pPr>
              <w:pStyle w:val="Voettekst"/>
              <w:tabs>
                <w:tab w:val="clear" w:pos="4536"/>
                <w:tab w:val="clear" w:pos="9072"/>
              </w:tabs>
            </w:pPr>
            <w:r>
              <w:t>Beslissing</w:t>
            </w:r>
          </w:p>
        </w:tc>
        <w:tc>
          <w:tcPr>
            <w:tcW w:w="7654" w:type="dxa"/>
            <w:tcBorders>
              <w:top w:val="single" w:sz="6" w:space="0" w:color="auto"/>
              <w:left w:val="single" w:sz="6" w:space="0" w:color="auto"/>
              <w:bottom w:val="single" w:sz="6" w:space="0" w:color="auto"/>
              <w:right w:val="single" w:sz="6" w:space="0" w:color="auto"/>
            </w:tcBorders>
          </w:tcPr>
          <w:p w14:paraId="474C7901" w14:textId="4B37BFDF" w:rsidR="00F54E85" w:rsidRDefault="00F54E85" w:rsidP="00E22B62">
            <w:pPr>
              <w:autoSpaceDE w:val="0"/>
              <w:autoSpaceDN w:val="0"/>
              <w:adjustRightInd w:val="0"/>
              <w:spacing w:line="240" w:lineRule="auto"/>
              <w:rPr>
                <w:rFonts w:ascii="Helv" w:hAnsi="Helv" w:cs="Helv"/>
                <w:color w:val="000000"/>
                <w:spacing w:val="0"/>
                <w:sz w:val="20"/>
              </w:rPr>
            </w:pPr>
            <w:r>
              <w:rPr>
                <w:rFonts w:ascii="Helv" w:hAnsi="Helv" w:cs="Helv"/>
                <w:color w:val="000000"/>
                <w:spacing w:val="0"/>
                <w:sz w:val="20"/>
              </w:rPr>
              <w:t>Verwerking wordt gedaan o.b.v. één hoofdselectie.</w:t>
            </w:r>
          </w:p>
        </w:tc>
      </w:tr>
      <w:tr w:rsidR="00F54E85" w:rsidRPr="008B1A80" w14:paraId="0E5D542F" w14:textId="77777777" w:rsidTr="00E22B62">
        <w:trPr>
          <w:cantSplit/>
          <w:trHeight w:val="1125"/>
        </w:trPr>
        <w:tc>
          <w:tcPr>
            <w:tcW w:w="348" w:type="dxa"/>
            <w:tcBorders>
              <w:top w:val="single" w:sz="6" w:space="0" w:color="auto"/>
              <w:left w:val="single" w:sz="6" w:space="0" w:color="auto"/>
              <w:bottom w:val="single" w:sz="6" w:space="0" w:color="auto"/>
              <w:right w:val="single" w:sz="6" w:space="0" w:color="auto"/>
            </w:tcBorders>
          </w:tcPr>
          <w:p w14:paraId="165584BC" w14:textId="77777777" w:rsidR="00F54E85" w:rsidRPr="008B1A80" w:rsidRDefault="00F54E85" w:rsidP="00E22B62"/>
        </w:tc>
        <w:tc>
          <w:tcPr>
            <w:tcW w:w="1212" w:type="dxa"/>
            <w:tcBorders>
              <w:top w:val="single" w:sz="6" w:space="0" w:color="auto"/>
              <w:left w:val="single" w:sz="6" w:space="0" w:color="auto"/>
              <w:bottom w:val="single" w:sz="6" w:space="0" w:color="auto"/>
              <w:right w:val="single" w:sz="6" w:space="0" w:color="auto"/>
            </w:tcBorders>
          </w:tcPr>
          <w:p w14:paraId="69D1E1B5" w14:textId="77777777" w:rsidR="00F54E85" w:rsidRDefault="00F54E85" w:rsidP="00E22B62">
            <w:pPr>
              <w:pStyle w:val="Voettekst"/>
              <w:tabs>
                <w:tab w:val="clear" w:pos="4536"/>
                <w:tab w:val="clear" w:pos="9072"/>
              </w:tabs>
            </w:pPr>
            <w:r>
              <w:t>Motivatie</w:t>
            </w:r>
          </w:p>
        </w:tc>
        <w:tc>
          <w:tcPr>
            <w:tcW w:w="7654" w:type="dxa"/>
            <w:tcBorders>
              <w:top w:val="single" w:sz="6" w:space="0" w:color="auto"/>
              <w:left w:val="single" w:sz="6" w:space="0" w:color="auto"/>
              <w:bottom w:val="single" w:sz="6" w:space="0" w:color="auto"/>
              <w:right w:val="single" w:sz="6" w:space="0" w:color="auto"/>
            </w:tcBorders>
          </w:tcPr>
          <w:p w14:paraId="52CFF0FF" w14:textId="221220CE" w:rsidR="00F54E85" w:rsidRPr="00B030FA" w:rsidRDefault="00F54E85">
            <w:pPr>
              <w:autoSpaceDE w:val="0"/>
              <w:autoSpaceDN w:val="0"/>
              <w:adjustRightInd w:val="0"/>
              <w:spacing w:line="240" w:lineRule="auto"/>
            </w:pPr>
            <w:r>
              <w:rPr>
                <w:rFonts w:ascii="Helv" w:hAnsi="Helv" w:cs="Helv"/>
                <w:color w:val="000000"/>
                <w:spacing w:val="0"/>
                <w:sz w:val="20"/>
              </w:rPr>
              <w:t xml:space="preserve">Ten behoeve van de performance wordt er eerst een hoofdselectietabel gemaakt van RBG_Rekening (RN310REK). Alle andere afleidingen die op basis van tabel RBG_Rekening (RN310REK) worden gevuld, doen dat op basis van deze </w:t>
            </w:r>
            <w:r w:rsidR="008A4B53">
              <w:rPr>
                <w:rFonts w:ascii="Helv" w:hAnsi="Helv" w:cs="Helv"/>
                <w:color w:val="000000"/>
                <w:spacing w:val="0"/>
                <w:sz w:val="20"/>
              </w:rPr>
              <w:t xml:space="preserve">tijdelijke </w:t>
            </w:r>
            <w:r>
              <w:rPr>
                <w:rFonts w:ascii="Helv" w:hAnsi="Helv" w:cs="Helv"/>
                <w:color w:val="000000"/>
                <w:spacing w:val="0"/>
                <w:sz w:val="20"/>
              </w:rPr>
              <w:t>hoofdselectie-tabel.</w:t>
            </w:r>
          </w:p>
        </w:tc>
      </w:tr>
      <w:tr w:rsidR="00EC7228" w:rsidRPr="008B1A80" w14:paraId="4F2F902C" w14:textId="77777777" w:rsidTr="00D0054F">
        <w:trPr>
          <w:cantSplit/>
          <w:trHeight w:val="72"/>
        </w:trPr>
        <w:tc>
          <w:tcPr>
            <w:tcW w:w="9214" w:type="dxa"/>
            <w:gridSpan w:val="3"/>
            <w:tcBorders>
              <w:top w:val="single" w:sz="6" w:space="0" w:color="auto"/>
              <w:left w:val="single" w:sz="6" w:space="0" w:color="auto"/>
              <w:bottom w:val="single" w:sz="6" w:space="0" w:color="auto"/>
              <w:right w:val="single" w:sz="6" w:space="0" w:color="auto"/>
            </w:tcBorders>
          </w:tcPr>
          <w:p w14:paraId="6FDB67F2" w14:textId="77777777" w:rsidR="00EC7228" w:rsidRDefault="00EC7228" w:rsidP="00D0054F">
            <w:pPr>
              <w:autoSpaceDE w:val="0"/>
              <w:autoSpaceDN w:val="0"/>
              <w:adjustRightInd w:val="0"/>
              <w:spacing w:line="240" w:lineRule="auto"/>
              <w:rPr>
                <w:rFonts w:ascii="Helv" w:hAnsi="Helv" w:cs="Helv"/>
                <w:color w:val="000000"/>
                <w:spacing w:val="0"/>
                <w:sz w:val="20"/>
              </w:rPr>
            </w:pPr>
          </w:p>
        </w:tc>
      </w:tr>
      <w:tr w:rsidR="00EC7228" w:rsidRPr="008B1A80" w14:paraId="0D9A44F2" w14:textId="77777777" w:rsidTr="00D0054F">
        <w:trPr>
          <w:cantSplit/>
          <w:trHeight w:val="282"/>
        </w:trPr>
        <w:tc>
          <w:tcPr>
            <w:tcW w:w="348" w:type="dxa"/>
            <w:tcBorders>
              <w:top w:val="single" w:sz="6" w:space="0" w:color="auto"/>
              <w:left w:val="single" w:sz="6" w:space="0" w:color="auto"/>
              <w:bottom w:val="single" w:sz="6" w:space="0" w:color="auto"/>
              <w:right w:val="single" w:sz="6" w:space="0" w:color="auto"/>
            </w:tcBorders>
          </w:tcPr>
          <w:p w14:paraId="6EBAB921" w14:textId="1FF6D2AC" w:rsidR="00EC7228" w:rsidRPr="008B1A80" w:rsidRDefault="00EC7228" w:rsidP="00D0054F">
            <w:r>
              <w:t>5.</w:t>
            </w:r>
          </w:p>
        </w:tc>
        <w:tc>
          <w:tcPr>
            <w:tcW w:w="1212" w:type="dxa"/>
            <w:tcBorders>
              <w:top w:val="single" w:sz="6" w:space="0" w:color="auto"/>
              <w:left w:val="single" w:sz="6" w:space="0" w:color="auto"/>
              <w:bottom w:val="single" w:sz="6" w:space="0" w:color="auto"/>
              <w:right w:val="single" w:sz="6" w:space="0" w:color="auto"/>
            </w:tcBorders>
          </w:tcPr>
          <w:p w14:paraId="0C5D1C54" w14:textId="77777777" w:rsidR="00EC7228" w:rsidRDefault="00EC7228" w:rsidP="00D0054F">
            <w:pPr>
              <w:pStyle w:val="Voettekst"/>
              <w:tabs>
                <w:tab w:val="clear" w:pos="4536"/>
                <w:tab w:val="clear" w:pos="9072"/>
              </w:tabs>
            </w:pPr>
            <w:r>
              <w:t>Beslissing</w:t>
            </w:r>
          </w:p>
        </w:tc>
        <w:tc>
          <w:tcPr>
            <w:tcW w:w="7654" w:type="dxa"/>
            <w:tcBorders>
              <w:top w:val="single" w:sz="6" w:space="0" w:color="auto"/>
              <w:left w:val="single" w:sz="6" w:space="0" w:color="auto"/>
              <w:bottom w:val="single" w:sz="6" w:space="0" w:color="auto"/>
              <w:right w:val="single" w:sz="6" w:space="0" w:color="auto"/>
            </w:tcBorders>
          </w:tcPr>
          <w:p w14:paraId="036DFD94" w14:textId="09746A44" w:rsidR="00EC7228" w:rsidRDefault="00EC7228" w:rsidP="00D0054F">
            <w:pPr>
              <w:autoSpaceDE w:val="0"/>
              <w:autoSpaceDN w:val="0"/>
              <w:adjustRightInd w:val="0"/>
              <w:spacing w:line="240" w:lineRule="auto"/>
              <w:rPr>
                <w:rFonts w:ascii="Helv" w:hAnsi="Helv" w:cs="Helv"/>
                <w:color w:val="000000"/>
                <w:spacing w:val="0"/>
                <w:sz w:val="20"/>
              </w:rPr>
            </w:pPr>
            <w:r>
              <w:rPr>
                <w:rFonts w:ascii="Helv" w:hAnsi="Helv" w:cs="Helv"/>
                <w:color w:val="000000"/>
                <w:spacing w:val="0"/>
                <w:sz w:val="20"/>
              </w:rPr>
              <w:t>Bedrijfsgegevens van de Fin.Instelling (in RBG de “Bron”) worden in de PERSOON-structuur vastgelegd maar ook als attributen in S_RBG_FIN_BERICHT</w:t>
            </w:r>
          </w:p>
          <w:p w14:paraId="6B14875F" w14:textId="42EC6F13" w:rsidR="00EC7228" w:rsidRDefault="00EC7228" w:rsidP="00D0054F">
            <w:pPr>
              <w:autoSpaceDE w:val="0"/>
              <w:autoSpaceDN w:val="0"/>
              <w:adjustRightInd w:val="0"/>
              <w:spacing w:line="240" w:lineRule="auto"/>
              <w:rPr>
                <w:rFonts w:ascii="Helv" w:hAnsi="Helv" w:cs="Helv"/>
                <w:color w:val="000000"/>
                <w:spacing w:val="0"/>
                <w:sz w:val="20"/>
              </w:rPr>
            </w:pPr>
          </w:p>
        </w:tc>
      </w:tr>
      <w:tr w:rsidR="00EC7228" w:rsidRPr="008B1A80" w14:paraId="59E2BB98" w14:textId="77777777" w:rsidTr="00D0054F">
        <w:trPr>
          <w:cantSplit/>
          <w:trHeight w:val="1125"/>
        </w:trPr>
        <w:tc>
          <w:tcPr>
            <w:tcW w:w="348" w:type="dxa"/>
            <w:tcBorders>
              <w:top w:val="single" w:sz="6" w:space="0" w:color="auto"/>
              <w:left w:val="single" w:sz="6" w:space="0" w:color="auto"/>
              <w:bottom w:val="single" w:sz="6" w:space="0" w:color="auto"/>
              <w:right w:val="single" w:sz="6" w:space="0" w:color="auto"/>
            </w:tcBorders>
          </w:tcPr>
          <w:p w14:paraId="7253AE16" w14:textId="77777777" w:rsidR="00EC7228" w:rsidRPr="008B1A80" w:rsidRDefault="00EC7228" w:rsidP="00D0054F"/>
        </w:tc>
        <w:tc>
          <w:tcPr>
            <w:tcW w:w="1212" w:type="dxa"/>
            <w:tcBorders>
              <w:top w:val="single" w:sz="6" w:space="0" w:color="auto"/>
              <w:left w:val="single" w:sz="6" w:space="0" w:color="auto"/>
              <w:bottom w:val="single" w:sz="6" w:space="0" w:color="auto"/>
              <w:right w:val="single" w:sz="6" w:space="0" w:color="auto"/>
            </w:tcBorders>
          </w:tcPr>
          <w:p w14:paraId="0F4A6859" w14:textId="77777777" w:rsidR="00EC7228" w:rsidRDefault="00EC7228" w:rsidP="00D0054F">
            <w:pPr>
              <w:pStyle w:val="Voettekst"/>
              <w:tabs>
                <w:tab w:val="clear" w:pos="4536"/>
                <w:tab w:val="clear" w:pos="9072"/>
              </w:tabs>
            </w:pPr>
            <w:r>
              <w:t>Motivatie</w:t>
            </w:r>
          </w:p>
        </w:tc>
        <w:tc>
          <w:tcPr>
            <w:tcW w:w="7654" w:type="dxa"/>
            <w:tcBorders>
              <w:top w:val="single" w:sz="6" w:space="0" w:color="auto"/>
              <w:left w:val="single" w:sz="6" w:space="0" w:color="auto"/>
              <w:bottom w:val="single" w:sz="6" w:space="0" w:color="auto"/>
              <w:right w:val="single" w:sz="6" w:space="0" w:color="auto"/>
            </w:tcBorders>
          </w:tcPr>
          <w:p w14:paraId="4553E2C8" w14:textId="77777777" w:rsidR="00EC7228" w:rsidRDefault="00EC7228" w:rsidP="00EC7228">
            <w:pPr>
              <w:autoSpaceDE w:val="0"/>
              <w:autoSpaceDN w:val="0"/>
              <w:adjustRightInd w:val="0"/>
              <w:spacing w:line="240" w:lineRule="auto"/>
            </w:pPr>
            <w:r>
              <w:t xml:space="preserve">Tijdens integratietest kwam naar voren dat er (blijkbaar) ook verschillende adresgegevens van één Fin.Instelling actueel moeten kunnen zijn. </w:t>
            </w:r>
            <w:r>
              <w:br/>
              <w:t xml:space="preserve">In de PERSOON-structuur (met een aparte ADRES-HUB) is het niet mogelijk om dit vast te leggen en weer te reproduceren. </w:t>
            </w:r>
          </w:p>
          <w:p w14:paraId="0B5F69B1" w14:textId="77777777" w:rsidR="00EC7228" w:rsidRDefault="00EC7228" w:rsidP="00EC7228">
            <w:pPr>
              <w:autoSpaceDE w:val="0"/>
              <w:autoSpaceDN w:val="0"/>
              <w:adjustRightInd w:val="0"/>
              <w:spacing w:line="240" w:lineRule="auto"/>
            </w:pPr>
            <w:r>
              <w:t>Daarom is ervoor gekozen om de bedrijfsgegevens (naam, adres, RSIN, GIIN en landcd.) ook in S_RBG_FIN_BERICHT op te nemen.</w:t>
            </w:r>
          </w:p>
          <w:p w14:paraId="57305002" w14:textId="77777777" w:rsidR="00EC7228" w:rsidRDefault="00EC7228" w:rsidP="00EC7228">
            <w:pPr>
              <w:autoSpaceDE w:val="0"/>
              <w:autoSpaceDN w:val="0"/>
              <w:adjustRightInd w:val="0"/>
              <w:spacing w:line="240" w:lineRule="auto"/>
              <w:rPr>
                <w:ins w:id="46" w:author="Peter P. BOSCH" w:date="2019-05-01T15:19:00Z"/>
              </w:rPr>
            </w:pPr>
            <w:r>
              <w:t>Deze (nieuwe) gegevens zullen ook in de PUB_RFP worden gebruikt.</w:t>
            </w:r>
          </w:p>
          <w:p w14:paraId="3491D69B" w14:textId="498AFBF3" w:rsidR="00297961" w:rsidRPr="00B030FA" w:rsidRDefault="00297961" w:rsidP="00EC7228">
            <w:pPr>
              <w:autoSpaceDE w:val="0"/>
              <w:autoSpaceDN w:val="0"/>
              <w:adjustRightInd w:val="0"/>
              <w:spacing w:line="240" w:lineRule="auto"/>
            </w:pPr>
          </w:p>
        </w:tc>
      </w:tr>
      <w:tr w:rsidR="00297961" w:rsidRPr="008B1A80" w14:paraId="7EE4492D" w14:textId="77777777" w:rsidTr="00D0054F">
        <w:trPr>
          <w:cantSplit/>
          <w:trHeight w:val="1125"/>
          <w:ins w:id="47" w:author="Peter P. BOSCH" w:date="2019-05-01T15:19:00Z"/>
        </w:trPr>
        <w:tc>
          <w:tcPr>
            <w:tcW w:w="348" w:type="dxa"/>
            <w:tcBorders>
              <w:top w:val="single" w:sz="6" w:space="0" w:color="auto"/>
              <w:left w:val="single" w:sz="6" w:space="0" w:color="auto"/>
              <w:bottom w:val="single" w:sz="6" w:space="0" w:color="auto"/>
              <w:right w:val="single" w:sz="6" w:space="0" w:color="auto"/>
            </w:tcBorders>
          </w:tcPr>
          <w:p w14:paraId="4B266B66" w14:textId="63FC4131" w:rsidR="00297961" w:rsidRPr="008B1A80" w:rsidRDefault="00297961" w:rsidP="00297961">
            <w:pPr>
              <w:rPr>
                <w:ins w:id="48" w:author="Peter P. BOSCH" w:date="2019-05-01T15:19:00Z"/>
              </w:rPr>
            </w:pPr>
            <w:ins w:id="49" w:author="Peter P. BOSCH" w:date="2019-05-01T15:20:00Z">
              <w:r>
                <w:t>6</w:t>
              </w:r>
            </w:ins>
          </w:p>
        </w:tc>
        <w:tc>
          <w:tcPr>
            <w:tcW w:w="1212" w:type="dxa"/>
            <w:tcBorders>
              <w:top w:val="single" w:sz="6" w:space="0" w:color="auto"/>
              <w:left w:val="single" w:sz="6" w:space="0" w:color="auto"/>
              <w:bottom w:val="single" w:sz="6" w:space="0" w:color="auto"/>
              <w:right w:val="single" w:sz="6" w:space="0" w:color="auto"/>
            </w:tcBorders>
          </w:tcPr>
          <w:p w14:paraId="1BF30DE2" w14:textId="558464CF" w:rsidR="00297961" w:rsidRDefault="00297961" w:rsidP="00297961">
            <w:pPr>
              <w:pStyle w:val="Voettekst"/>
              <w:tabs>
                <w:tab w:val="clear" w:pos="4536"/>
                <w:tab w:val="clear" w:pos="9072"/>
              </w:tabs>
              <w:rPr>
                <w:ins w:id="50" w:author="Peter P. BOSCH" w:date="2019-05-01T15:19:00Z"/>
              </w:rPr>
            </w:pPr>
            <w:ins w:id="51" w:author="Peter P. BOSCH" w:date="2019-05-01T15:20:00Z">
              <w:r>
                <w:t>Beslissing Risicobeperkende maatrelegen</w:t>
              </w:r>
            </w:ins>
          </w:p>
        </w:tc>
        <w:tc>
          <w:tcPr>
            <w:tcW w:w="7654" w:type="dxa"/>
            <w:tcBorders>
              <w:top w:val="single" w:sz="6" w:space="0" w:color="auto"/>
              <w:left w:val="single" w:sz="6" w:space="0" w:color="auto"/>
              <w:bottom w:val="single" w:sz="6" w:space="0" w:color="auto"/>
              <w:right w:val="single" w:sz="6" w:space="0" w:color="auto"/>
            </w:tcBorders>
          </w:tcPr>
          <w:p w14:paraId="531C2986" w14:textId="5C3BD3B5" w:rsidR="00297961" w:rsidRDefault="00297961" w:rsidP="00297961">
            <w:pPr>
              <w:pStyle w:val="Geenafstand"/>
              <w:rPr>
                <w:ins w:id="52" w:author="Peter P. BOSCH" w:date="2019-05-01T15:20:00Z"/>
              </w:rPr>
            </w:pPr>
            <w:ins w:id="53" w:author="Peter P. BOSCH" w:date="2019-05-01T15:20:00Z">
              <w:r>
                <w:t xml:space="preserve">Binnen de hoofdselecties wordt gefilterd  op </w:t>
              </w:r>
            </w:ins>
            <w:ins w:id="54" w:author="Peter P. BOSCH" w:date="2019-05-01T15:21:00Z">
              <w:r>
                <w:t xml:space="preserve">(obv) </w:t>
              </w:r>
            </w:ins>
            <w:ins w:id="55" w:author="Peter P. BOSCH" w:date="2019-05-01T15:20:00Z">
              <w:r>
                <w:t>DoorleverVerdragLand.</w:t>
              </w:r>
            </w:ins>
          </w:p>
          <w:p w14:paraId="7A71C8BA" w14:textId="77777777" w:rsidR="00297961" w:rsidRDefault="00297961" w:rsidP="00297961">
            <w:pPr>
              <w:pStyle w:val="Geenafstand"/>
              <w:rPr>
                <w:ins w:id="56" w:author="Peter P. BOSCH" w:date="2019-05-01T15:20:00Z"/>
              </w:rPr>
            </w:pPr>
            <w:ins w:id="57" w:author="Peter P. BOSCH" w:date="2019-05-01T15:20:00Z">
              <w:r>
                <w:t xml:space="preserve">Met deze PbD dataminimalisatie regel gaat het van 86 mio rijen (2017) in Rekeninghouders naar 1,5 mio rijen.  PbD  </w:t>
              </w:r>
            </w:ins>
          </w:p>
          <w:p w14:paraId="56686B2C" w14:textId="7A2E799C" w:rsidR="00297961" w:rsidRDefault="00297961" w:rsidP="00297961">
            <w:pPr>
              <w:autoSpaceDE w:val="0"/>
              <w:autoSpaceDN w:val="0"/>
              <w:adjustRightInd w:val="0"/>
              <w:spacing w:line="240" w:lineRule="auto"/>
              <w:rPr>
                <w:ins w:id="58" w:author="Peter P. BOSCH" w:date="2019-05-01T15:19:00Z"/>
              </w:rPr>
            </w:pPr>
            <w:ins w:id="59" w:author="Peter P. BOSCH" w:date="2019-05-01T15:20:00Z">
              <w:r>
                <w:t>De hoofdselecties vormen een referentieel integere dataset met alleen diè rekeninghouders die gekoppeld zijn aan een doorleververdragland</w:t>
              </w:r>
            </w:ins>
          </w:p>
        </w:tc>
      </w:tr>
      <w:tr w:rsidR="00297961" w:rsidRPr="008B1A80" w14:paraId="4A51AA4F" w14:textId="77777777" w:rsidTr="00D0054F">
        <w:trPr>
          <w:cantSplit/>
          <w:trHeight w:val="1125"/>
          <w:ins w:id="60" w:author="Peter P. BOSCH" w:date="2019-05-01T15:20:00Z"/>
        </w:trPr>
        <w:tc>
          <w:tcPr>
            <w:tcW w:w="348" w:type="dxa"/>
            <w:tcBorders>
              <w:top w:val="single" w:sz="6" w:space="0" w:color="auto"/>
              <w:left w:val="single" w:sz="6" w:space="0" w:color="auto"/>
              <w:bottom w:val="single" w:sz="6" w:space="0" w:color="auto"/>
              <w:right w:val="single" w:sz="6" w:space="0" w:color="auto"/>
            </w:tcBorders>
          </w:tcPr>
          <w:p w14:paraId="51C7A8EF" w14:textId="77777777" w:rsidR="00297961" w:rsidRDefault="00297961" w:rsidP="00297961">
            <w:pPr>
              <w:rPr>
                <w:ins w:id="61" w:author="Peter P. BOSCH" w:date="2019-05-01T15:20:00Z"/>
              </w:rPr>
            </w:pPr>
          </w:p>
        </w:tc>
        <w:tc>
          <w:tcPr>
            <w:tcW w:w="1212" w:type="dxa"/>
            <w:tcBorders>
              <w:top w:val="single" w:sz="6" w:space="0" w:color="auto"/>
              <w:left w:val="single" w:sz="6" w:space="0" w:color="auto"/>
              <w:bottom w:val="single" w:sz="6" w:space="0" w:color="auto"/>
              <w:right w:val="single" w:sz="6" w:space="0" w:color="auto"/>
            </w:tcBorders>
          </w:tcPr>
          <w:p w14:paraId="73A8AA91" w14:textId="1DA1E07C" w:rsidR="00297961" w:rsidRDefault="00297961" w:rsidP="00297961">
            <w:pPr>
              <w:pStyle w:val="Voettekst"/>
              <w:tabs>
                <w:tab w:val="clear" w:pos="4536"/>
                <w:tab w:val="clear" w:pos="9072"/>
              </w:tabs>
              <w:rPr>
                <w:ins w:id="62" w:author="Peter P. BOSCH" w:date="2019-05-01T15:20:00Z"/>
              </w:rPr>
            </w:pPr>
            <w:ins w:id="63" w:author="Peter P. BOSCH" w:date="2019-05-01T15:20:00Z">
              <w:r>
                <w:t xml:space="preserve">Motivatie </w:t>
              </w:r>
            </w:ins>
          </w:p>
        </w:tc>
        <w:tc>
          <w:tcPr>
            <w:tcW w:w="7654" w:type="dxa"/>
            <w:tcBorders>
              <w:top w:val="single" w:sz="6" w:space="0" w:color="auto"/>
              <w:left w:val="single" w:sz="6" w:space="0" w:color="auto"/>
              <w:bottom w:val="single" w:sz="6" w:space="0" w:color="auto"/>
              <w:right w:val="single" w:sz="6" w:space="0" w:color="auto"/>
            </w:tcBorders>
          </w:tcPr>
          <w:p w14:paraId="662DB376" w14:textId="77777777" w:rsidR="00297961" w:rsidRDefault="00297961" w:rsidP="00297961">
            <w:pPr>
              <w:pStyle w:val="Geenafstand"/>
              <w:rPr>
                <w:ins w:id="64" w:author="Peter P. BOSCH" w:date="2019-05-01T15:20:00Z"/>
              </w:rPr>
            </w:pPr>
            <w:ins w:id="65" w:author="Peter P. BOSCH" w:date="2019-05-01T15:20:00Z">
              <w:r>
                <w:t xml:space="preserve">Performance verbetering  (minder rijen).   Traject gegevens laden buiten EDW om  (CMG-&gt;RBG) Andre Kamphuis past ook dit DVL-filter toe . Als je dat niet doet wordt bijvoordeeld  Tabel adres in PUB laag gevuld met  160 mio rijen, en dat brute-force nodig is (IDAA) om VMG queries te draaien. Maar ook de transformatie CDW naar CDW+ wordt  zwaar.  Draaitijden zijn minder relevant omdat het 1 x per jaar draait. </w:t>
              </w:r>
            </w:ins>
          </w:p>
          <w:p w14:paraId="024A9B79" w14:textId="77777777" w:rsidR="00297961" w:rsidRDefault="00297961" w:rsidP="00297961">
            <w:pPr>
              <w:pStyle w:val="Geenafstand"/>
              <w:rPr>
                <w:ins w:id="66" w:author="Peter P. BOSCH" w:date="2019-05-01T15:20:00Z"/>
              </w:rPr>
            </w:pPr>
          </w:p>
          <w:p w14:paraId="033B3020" w14:textId="77777777" w:rsidR="00297961" w:rsidRDefault="00297961" w:rsidP="00297961">
            <w:pPr>
              <w:pStyle w:val="Geenafstand"/>
              <w:tabs>
                <w:tab w:val="left" w:pos="2154"/>
              </w:tabs>
              <w:rPr>
                <w:ins w:id="67" w:author="Peter P. BOSCH" w:date="2019-05-01T15:20:00Z"/>
              </w:rPr>
            </w:pPr>
            <w:ins w:id="68" w:author="Peter P. BOSCH" w:date="2019-05-01T15:20:00Z">
              <w:r>
                <w:tab/>
              </w:r>
            </w:ins>
          </w:p>
          <w:p w14:paraId="10B1F3D4" w14:textId="77777777" w:rsidR="00297961" w:rsidRDefault="00297961" w:rsidP="00297961">
            <w:pPr>
              <w:pStyle w:val="Geenafstand"/>
              <w:rPr>
                <w:ins w:id="69" w:author="Peter P. BOSCH" w:date="2019-05-01T15:20:00Z"/>
              </w:rPr>
            </w:pPr>
            <w:ins w:id="70" w:author="Peter P. BOSCH" w:date="2019-05-01T15:20:00Z">
              <w:r>
                <w:t>PbD</w:t>
              </w:r>
            </w:ins>
          </w:p>
          <w:p w14:paraId="28A48366" w14:textId="15E3B8F9" w:rsidR="00297961" w:rsidRDefault="00297961" w:rsidP="00297961">
            <w:pPr>
              <w:pStyle w:val="Geenafstand"/>
              <w:rPr>
                <w:ins w:id="71" w:author="Peter P. BOSCH" w:date="2019-05-01T15:20:00Z"/>
              </w:rPr>
            </w:pPr>
            <w:ins w:id="72" w:author="Peter P. BOSCH" w:date="2019-05-01T15:20:00Z">
              <w:r>
                <w:t>Daarnaast houdt de organisatie zo ook rekening met dataminimalisatie: er worden zo min mogelijk persoonsgegevens verwerkt, dat wil zeggen alleen die gegevens die noodzakelijk zijn voor het doel van de verwerking. Op deze manier kan een zorgvuldige en verantwoorde omgang met persoonsgegevens technisch worden afgedwongen.  Het ontwerp en de toepassing</w:t>
              </w:r>
              <w:r w:rsidRPr="00F34715">
                <w:t xml:space="preserve"> van Privacy Enhancing A</w:t>
              </w:r>
              <w:r>
                <w:t>r</w:t>
              </w:r>
              <w:r w:rsidRPr="00F34715">
                <w:t>chitecture</w:t>
              </w:r>
              <w:r>
                <w:t xml:space="preserve"> (PEAR) heeft als doelstelling dat privacy wordt geborgd in</w:t>
              </w:r>
              <w:r w:rsidRPr="00F34715">
                <w:t xml:space="preserve"> alle aspecten van </w:t>
              </w:r>
              <w:r>
                <w:t>de data architectuur binnen de</w:t>
              </w:r>
              <w:r w:rsidRPr="00F34715">
                <w:t xml:space="preserve"> huidige omgeving.</w:t>
              </w:r>
              <w:r>
                <w:t xml:space="preserve">  Privacy by Design houdt in dat een organisatie al tijdens de ontwikkeling van producten en diensten (zoals informatiesystemen) aandacht besteedt aan privacy-verhogende maatregelen, ook wel privacy enhancing technologies (PET) genoemd. </w:t>
              </w:r>
            </w:ins>
          </w:p>
        </w:tc>
      </w:tr>
    </w:tbl>
    <w:p w14:paraId="6468BBEE" w14:textId="666660B9" w:rsidR="00520DE2" w:rsidRDefault="00520DE2" w:rsidP="00520DE2"/>
    <w:tbl>
      <w:tblPr>
        <w:tblW w:w="9214" w:type="dxa"/>
        <w:tblInd w:w="-72" w:type="dxa"/>
        <w:tblLayout w:type="fixed"/>
        <w:tblCellMar>
          <w:left w:w="70" w:type="dxa"/>
          <w:right w:w="70" w:type="dxa"/>
        </w:tblCellMar>
        <w:tblLook w:val="0000" w:firstRow="0" w:lastRow="0" w:firstColumn="0" w:lastColumn="0" w:noHBand="0" w:noVBand="0"/>
      </w:tblPr>
      <w:tblGrid>
        <w:gridCol w:w="348"/>
        <w:gridCol w:w="1212"/>
        <w:gridCol w:w="7654"/>
      </w:tblGrid>
      <w:tr w:rsidR="00297961" w14:paraId="136962CB" w14:textId="77777777" w:rsidTr="00297961">
        <w:trPr>
          <w:cantSplit/>
          <w:trHeight w:val="1125"/>
          <w:ins w:id="73" w:author="Peter P. BOSCH" w:date="2019-05-01T15:22:00Z"/>
        </w:trPr>
        <w:tc>
          <w:tcPr>
            <w:tcW w:w="348" w:type="dxa"/>
            <w:tcBorders>
              <w:top w:val="single" w:sz="6" w:space="0" w:color="auto"/>
              <w:left w:val="single" w:sz="6" w:space="0" w:color="auto"/>
              <w:bottom w:val="single" w:sz="6" w:space="0" w:color="auto"/>
              <w:right w:val="single" w:sz="6" w:space="0" w:color="auto"/>
            </w:tcBorders>
          </w:tcPr>
          <w:p w14:paraId="67C40653" w14:textId="77777777" w:rsidR="00297961" w:rsidRPr="008B1A80" w:rsidRDefault="00297961" w:rsidP="00297961">
            <w:pPr>
              <w:rPr>
                <w:ins w:id="74" w:author="Peter P. BOSCH" w:date="2019-05-01T15:22:00Z"/>
              </w:rPr>
            </w:pPr>
            <w:ins w:id="75" w:author="Peter P. BOSCH" w:date="2019-05-01T15:22:00Z">
              <w:r>
                <w:t>7</w:t>
              </w:r>
            </w:ins>
          </w:p>
        </w:tc>
        <w:tc>
          <w:tcPr>
            <w:tcW w:w="1212" w:type="dxa"/>
            <w:tcBorders>
              <w:top w:val="single" w:sz="6" w:space="0" w:color="auto"/>
              <w:left w:val="single" w:sz="6" w:space="0" w:color="auto"/>
              <w:bottom w:val="single" w:sz="6" w:space="0" w:color="auto"/>
              <w:right w:val="single" w:sz="6" w:space="0" w:color="auto"/>
            </w:tcBorders>
          </w:tcPr>
          <w:p w14:paraId="66339A9B" w14:textId="37812A66" w:rsidR="00297961" w:rsidRDefault="00297961" w:rsidP="00377E43">
            <w:pPr>
              <w:pStyle w:val="Voettekst"/>
              <w:tabs>
                <w:tab w:val="clear" w:pos="4536"/>
                <w:tab w:val="clear" w:pos="9072"/>
              </w:tabs>
              <w:rPr>
                <w:ins w:id="76" w:author="Peter P. BOSCH" w:date="2019-05-01T15:22:00Z"/>
              </w:rPr>
            </w:pPr>
            <w:ins w:id="77" w:author="Peter P. BOSCH" w:date="2019-05-01T15:22:00Z">
              <w:r>
                <w:t>Be</w:t>
              </w:r>
            </w:ins>
            <w:ins w:id="78" w:author="Peter P. BOSCH" w:date="2019-05-01T15:47:00Z">
              <w:r w:rsidR="00377E43">
                <w:t>s</w:t>
              </w:r>
            </w:ins>
            <w:ins w:id="79" w:author="Peter P. BOSCH" w:date="2019-05-01T15:22:00Z">
              <w:r>
                <w:t>lissing risico beperkende maatregel ?</w:t>
              </w:r>
            </w:ins>
          </w:p>
        </w:tc>
        <w:tc>
          <w:tcPr>
            <w:tcW w:w="7654" w:type="dxa"/>
            <w:tcBorders>
              <w:top w:val="single" w:sz="6" w:space="0" w:color="auto"/>
              <w:left w:val="single" w:sz="6" w:space="0" w:color="auto"/>
              <w:bottom w:val="single" w:sz="6" w:space="0" w:color="auto"/>
              <w:right w:val="single" w:sz="6" w:space="0" w:color="auto"/>
            </w:tcBorders>
          </w:tcPr>
          <w:p w14:paraId="1D579A3D" w14:textId="77777777" w:rsidR="00377E43" w:rsidRDefault="00297961" w:rsidP="00377E43">
            <w:pPr>
              <w:autoSpaceDE w:val="0"/>
              <w:autoSpaceDN w:val="0"/>
              <w:adjustRightInd w:val="0"/>
              <w:spacing w:line="240" w:lineRule="auto"/>
              <w:rPr>
                <w:ins w:id="80" w:author="Peter P. BOSCH" w:date="2019-05-01T15:48:00Z"/>
                <w:rFonts w:ascii="Helv" w:hAnsi="Helv" w:cs="Helv"/>
                <w:color w:val="000000"/>
                <w:spacing w:val="0"/>
                <w:sz w:val="20"/>
              </w:rPr>
            </w:pPr>
            <w:ins w:id="81" w:author="Peter P. BOSCH" w:date="2019-05-01T15:22:00Z">
              <w:r>
                <w:rPr>
                  <w:noProof/>
                </w:rPr>
                <w:drawing>
                  <wp:inline distT="0" distB="0" distL="0" distR="0" wp14:anchorId="4CFFC13D" wp14:editId="0AA5238B">
                    <wp:extent cx="3048000" cy="2143125"/>
                    <wp:effectExtent l="0" t="0" r="0" b="952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8000" cy="2143125"/>
                            </a:xfrm>
                            <a:prstGeom prst="rect">
                              <a:avLst/>
                            </a:prstGeom>
                          </pic:spPr>
                        </pic:pic>
                      </a:graphicData>
                    </a:graphic>
                  </wp:inline>
                </w:drawing>
              </w:r>
              <w:r>
                <w:t xml:space="preserve">  </w:t>
              </w:r>
            </w:ins>
            <w:ins w:id="82" w:author="Peter P. BOSCH" w:date="2019-05-01T15:47:00Z">
              <w:r w:rsidR="00377E43">
                <w:br/>
              </w:r>
            </w:ins>
            <w:ins w:id="83" w:author="Peter P. BOSCH" w:date="2019-05-01T15:22:00Z">
              <w:r w:rsidR="00377E43">
                <w:t xml:space="preserve">SAS code wordt niet aangepast te veel risico bij laden naar PUB. </w:t>
              </w:r>
            </w:ins>
            <w:ins w:id="84" w:author="Peter P. BOSCH" w:date="2019-05-01T15:48:00Z">
              <w:r w:rsidR="00377E43">
                <w:t xml:space="preserve"> </w:t>
              </w:r>
              <w:r w:rsidR="00377E43">
                <w:rPr>
                  <w:rFonts w:ascii="Helv" w:hAnsi="Helv" w:cs="Helv"/>
                  <w:color w:val="000000"/>
                  <w:spacing w:val="0"/>
                  <w:sz w:val="20"/>
                </w:rPr>
                <w:t xml:space="preserve">In de LDF van CDP naar PUB wordt L_RBG_FIN_MELDING_FIN_DEELNAME gebruikt.  maw H_FIN_DEELNAME is nodig voor het samenstellen van de Link. gaat impliciet via _SK van de HUB toch </w:t>
              </w:r>
            </w:ins>
          </w:p>
          <w:p w14:paraId="15A07F30" w14:textId="01AB0A95" w:rsidR="00377E43" w:rsidRDefault="00377E43" w:rsidP="00377E43">
            <w:pPr>
              <w:autoSpaceDE w:val="0"/>
              <w:autoSpaceDN w:val="0"/>
              <w:adjustRightInd w:val="0"/>
              <w:spacing w:line="240" w:lineRule="auto"/>
              <w:rPr>
                <w:ins w:id="85" w:author="Peter P. BOSCH" w:date="2019-05-01T15:49:00Z"/>
                <w:rFonts w:ascii="Tms Rmn" w:hAnsi="Tms Rmn"/>
                <w:spacing w:val="0"/>
                <w:sz w:val="24"/>
                <w:szCs w:val="24"/>
              </w:rPr>
            </w:pPr>
            <w:ins w:id="86" w:author="Peter P. BOSCH" w:date="2019-05-01T15:48:00Z">
              <w:r>
                <w:rPr>
                  <w:rFonts w:ascii="Helv" w:hAnsi="Helv" w:cs="Helv"/>
                  <w:color w:val="000000"/>
                  <w:spacing w:val="0"/>
                  <w:sz w:val="20"/>
                </w:rPr>
                <w:t>(en euhm  SK's mag je niet exposen naar buiten)   Conclusie. Nogal link om dit deel van het CDP uit te zetten</w:t>
              </w:r>
            </w:ins>
            <w:ins w:id="87" w:author="Peter P. BOSCH" w:date="2019-05-01T15:49:00Z">
              <w:r>
                <w:rPr>
                  <w:rFonts w:ascii="Helv" w:hAnsi="Helv" w:cs="Helv"/>
                  <w:color w:val="000000"/>
                  <w:spacing w:val="0"/>
                  <w:sz w:val="20"/>
                </w:rPr>
                <w:br/>
              </w:r>
              <w:bookmarkStart w:id="88" w:name="_GoBack"/>
              <w:bookmarkEnd w:id="88"/>
              <w:r>
                <w:rPr>
                  <w:rFonts w:ascii="Tms Rmn" w:hAnsi="Tms Rmn"/>
                  <w:noProof/>
                  <w:spacing w:val="0"/>
                  <w:sz w:val="24"/>
                  <w:szCs w:val="24"/>
                </w:rPr>
                <w:drawing>
                  <wp:inline distT="0" distB="0" distL="0" distR="0" wp14:anchorId="3BAA1969" wp14:editId="4D278F23">
                    <wp:extent cx="5515610" cy="6020435"/>
                    <wp:effectExtent l="0" t="0" r="889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5610" cy="6020435"/>
                            </a:xfrm>
                            <a:prstGeom prst="rect">
                              <a:avLst/>
                            </a:prstGeom>
                            <a:noFill/>
                            <a:ln>
                              <a:noFill/>
                            </a:ln>
                          </pic:spPr>
                        </pic:pic>
                      </a:graphicData>
                    </a:graphic>
                  </wp:inline>
                </w:drawing>
              </w:r>
              <w:r>
                <w:rPr>
                  <w:rFonts w:ascii="Helv" w:hAnsi="Helv" w:cs="Helv"/>
                  <w:color w:val="000000"/>
                  <w:sz w:val="20"/>
                </w:rPr>
                <w:br/>
              </w:r>
            </w:ins>
          </w:p>
          <w:p w14:paraId="64BF2132" w14:textId="144B376D" w:rsidR="00297961" w:rsidRDefault="00377E43" w:rsidP="00377E43">
            <w:pPr>
              <w:pStyle w:val="Geenafstand"/>
              <w:rPr>
                <w:ins w:id="89" w:author="Peter P. BOSCH" w:date="2019-05-01T15:22:00Z"/>
              </w:rPr>
            </w:pPr>
            <w:ins w:id="90" w:author="Peter P. BOSCH" w:date="2019-05-01T15:49:00Z">
              <w:r>
                <w:rPr>
                  <w:rFonts w:ascii="Tms Rmn" w:hAnsi="Tms Rmn"/>
                  <w:noProof/>
                  <w:sz w:val="24"/>
                  <w:szCs w:val="24"/>
                  <w:lang w:eastAsia="nl-NL"/>
                </w:rPr>
                <w:drawing>
                  <wp:inline distT="0" distB="0" distL="0" distR="0" wp14:anchorId="5E62F6BC" wp14:editId="3760B6A2">
                    <wp:extent cx="13152755" cy="442595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152755" cy="4425950"/>
                            </a:xfrm>
                            <a:prstGeom prst="rect">
                              <a:avLst/>
                            </a:prstGeom>
                            <a:noFill/>
                            <a:ln>
                              <a:noFill/>
                            </a:ln>
                          </pic:spPr>
                        </pic:pic>
                      </a:graphicData>
                    </a:graphic>
                  </wp:inline>
                </w:drawing>
              </w:r>
            </w:ins>
          </w:p>
        </w:tc>
      </w:tr>
    </w:tbl>
    <w:p w14:paraId="20FE873C" w14:textId="77777777" w:rsidR="00520DE2" w:rsidRDefault="00520DE2" w:rsidP="00520DE2">
      <w:pPr>
        <w:spacing w:line="240" w:lineRule="auto"/>
      </w:pPr>
      <w:r>
        <w:br w:type="page"/>
      </w:r>
    </w:p>
    <w:p w14:paraId="3559F440" w14:textId="77777777" w:rsidR="00520DE2" w:rsidRPr="008B1A80" w:rsidRDefault="00520DE2" w:rsidP="00BD5477">
      <w:pPr>
        <w:pStyle w:val="Kop2"/>
      </w:pPr>
      <w:bookmarkStart w:id="91" w:name="_Toc7616190"/>
      <w:r w:rsidRPr="008B1A80">
        <w:lastRenderedPageBreak/>
        <w:t>Samenhang</w:t>
      </w:r>
      <w:bookmarkEnd w:id="91"/>
    </w:p>
    <w:p w14:paraId="56FBFA0A" w14:textId="77777777" w:rsidR="00D167B6" w:rsidRDefault="00520DE2" w:rsidP="00520DE2">
      <w:r>
        <w:t>Intern</w:t>
      </w:r>
    </w:p>
    <w:p w14:paraId="6F298ECA" w14:textId="49290DEF" w:rsidR="00A60EC6" w:rsidRDefault="00A60EC6" w:rsidP="00080B34">
      <w:pPr>
        <w:pStyle w:val="Lijstalinea"/>
        <w:numPr>
          <w:ilvl w:val="0"/>
          <w:numId w:val="14"/>
        </w:numPr>
      </w:pPr>
      <w:r>
        <w:t>Het vullen van de selectietabel</w:t>
      </w:r>
    </w:p>
    <w:p w14:paraId="1BB433B7" w14:textId="77777777" w:rsidR="00D167B6" w:rsidRDefault="00520DE2" w:rsidP="00080B34">
      <w:pPr>
        <w:pStyle w:val="Lijstalinea"/>
        <w:numPr>
          <w:ilvl w:val="0"/>
          <w:numId w:val="14"/>
        </w:numPr>
      </w:pPr>
      <w:r>
        <w:t>Het vullen van HUB gaat altijd vooraf aan het vullen van de SAT</w:t>
      </w:r>
    </w:p>
    <w:p w14:paraId="6B30C467" w14:textId="77777777" w:rsidR="00D167B6" w:rsidRDefault="00D167B6" w:rsidP="00080B34">
      <w:pPr>
        <w:pStyle w:val="Lijstalinea"/>
        <w:numPr>
          <w:ilvl w:val="0"/>
          <w:numId w:val="14"/>
        </w:numPr>
      </w:pPr>
      <w:r>
        <w:t>Het vullen van HUB gaat altijd vooraf aan het vullen van de LINK</w:t>
      </w:r>
    </w:p>
    <w:p w14:paraId="48EB83DA" w14:textId="77777777" w:rsidR="00D167B6" w:rsidRDefault="00D167B6" w:rsidP="00080B34">
      <w:pPr>
        <w:pStyle w:val="Lijstalinea"/>
        <w:numPr>
          <w:ilvl w:val="0"/>
          <w:numId w:val="14"/>
        </w:numPr>
      </w:pPr>
      <w:r>
        <w:t>Het vullen van LINK gaat altijd vooraf aan het vullen van de SAT</w:t>
      </w:r>
    </w:p>
    <w:p w14:paraId="0E2E1359" w14:textId="77777777" w:rsidR="00520DE2" w:rsidRDefault="00520DE2" w:rsidP="00D167B6">
      <w:r>
        <w:t>Extern</w:t>
      </w:r>
    </w:p>
    <w:p w14:paraId="18A8E5F2" w14:textId="1B225F5B" w:rsidR="00520DE2" w:rsidRDefault="00520DE2" w:rsidP="00080B34">
      <w:pPr>
        <w:pStyle w:val="Lijstalinea"/>
        <w:numPr>
          <w:ilvl w:val="0"/>
          <w:numId w:val="14"/>
        </w:numPr>
      </w:pPr>
      <w:r>
        <w:t>Deze LDF volgt op het vullen van het CDW van</w:t>
      </w:r>
      <w:r w:rsidR="00D167B6">
        <w:t>uit</w:t>
      </w:r>
      <w:r>
        <w:t xml:space="preserve"> BAS</w:t>
      </w:r>
      <w:r w:rsidR="00D167B6">
        <w:t xml:space="preserve"> </w:t>
      </w:r>
      <w:r w:rsidR="00592998">
        <w:t>RBG</w:t>
      </w:r>
      <w:r>
        <w:t xml:space="preserve"> (</w:t>
      </w:r>
      <w:r w:rsidR="00D167B6">
        <w:t>053</w:t>
      </w:r>
      <w:r w:rsidR="00845339">
        <w:t>17</w:t>
      </w:r>
      <w:r w:rsidR="00D167B6">
        <w:t>_LDF_BAS_STI_CDW_</w:t>
      </w:r>
      <w:r w:rsidR="00592998">
        <w:t>RBG</w:t>
      </w:r>
      <w:r w:rsidR="00685C5D">
        <w:t>).</w:t>
      </w:r>
    </w:p>
    <w:p w14:paraId="228A39A0" w14:textId="15A5C4E9" w:rsidR="00520DE2" w:rsidRPr="008B1A80" w:rsidRDefault="00520DE2" w:rsidP="00BD5477">
      <w:pPr>
        <w:pStyle w:val="Kop2"/>
      </w:pPr>
      <w:bookmarkStart w:id="92" w:name="_Toc7616191"/>
      <w:r w:rsidRPr="008B1A80">
        <w:t>Precondities</w:t>
      </w:r>
      <w:bookmarkEnd w:id="92"/>
    </w:p>
    <w:p w14:paraId="1DFF3A3F" w14:textId="10B0E97F" w:rsidR="00520DE2" w:rsidRDefault="00520DE2" w:rsidP="00520DE2">
      <w:r>
        <w:t xml:space="preserve">Het CDW van </w:t>
      </w:r>
      <w:r w:rsidR="004E0DF9">
        <w:t>BAS_</w:t>
      </w:r>
      <w:r w:rsidR="00592998">
        <w:t>RBG</w:t>
      </w:r>
      <w:r>
        <w:t xml:space="preserve"> is actueel en er is geen proces actief dat deze gegevensverzameling kan muteren.</w:t>
      </w:r>
    </w:p>
    <w:p w14:paraId="636A3430" w14:textId="77777777" w:rsidR="00520DE2" w:rsidRPr="008B1A80" w:rsidRDefault="00520DE2" w:rsidP="00BD5477">
      <w:pPr>
        <w:pStyle w:val="Kop2"/>
      </w:pPr>
      <w:bookmarkStart w:id="93" w:name="_Toc7616192"/>
      <w:r w:rsidRPr="008B1A80">
        <w:t>Postcondities</w:t>
      </w:r>
      <w:bookmarkEnd w:id="93"/>
    </w:p>
    <w:p w14:paraId="7C610334" w14:textId="5543F705" w:rsidR="00520DE2" w:rsidRDefault="00520DE2" w:rsidP="00520DE2">
      <w:pPr>
        <w:pStyle w:val="Plattetekst2"/>
      </w:pPr>
      <w:r>
        <w:t xml:space="preserve">Het CDP van </w:t>
      </w:r>
      <w:r w:rsidR="004E0DF9">
        <w:t>BAS_</w:t>
      </w:r>
      <w:r w:rsidR="00592998">
        <w:t>RBG</w:t>
      </w:r>
      <w:r>
        <w:t xml:space="preserve"> is geactualiseerd.</w:t>
      </w:r>
    </w:p>
    <w:p w14:paraId="30C4E611" w14:textId="77777777" w:rsidR="00520DE2" w:rsidRDefault="00520DE2" w:rsidP="00BD5477">
      <w:pPr>
        <w:pStyle w:val="Kop2"/>
      </w:pPr>
      <w:bookmarkStart w:id="94" w:name="_Toc349565450"/>
      <w:bookmarkStart w:id="95" w:name="_Toc7616193"/>
      <w:r>
        <w:t>Overige niet-functionele eisen</w:t>
      </w:r>
      <w:bookmarkEnd w:id="94"/>
      <w:bookmarkEnd w:id="95"/>
    </w:p>
    <w:p w14:paraId="77D1B5EB" w14:textId="6DFA72E4" w:rsidR="00520DE2" w:rsidRDefault="00520DE2" w:rsidP="00520DE2">
      <w:r>
        <w:t>Geen</w:t>
      </w:r>
    </w:p>
    <w:p w14:paraId="433D00D1" w14:textId="77777777" w:rsidR="00520DE2" w:rsidRDefault="00520DE2" w:rsidP="00BD5477">
      <w:pPr>
        <w:pStyle w:val="Kop2"/>
      </w:pPr>
      <w:bookmarkStart w:id="96" w:name="_Toc349311432"/>
      <w:bookmarkStart w:id="97" w:name="_Toc7616194"/>
      <w:r>
        <w:t>Verwerkingsverslag</w:t>
      </w:r>
      <w:bookmarkEnd w:id="96"/>
      <w:bookmarkEnd w:id="97"/>
    </w:p>
    <w:p w14:paraId="165522ED" w14:textId="77777777" w:rsidR="00520DE2" w:rsidRDefault="00520DE2" w:rsidP="00520DE2">
      <w:r>
        <w:t xml:space="preserve">In het ontwerp is niet voorzien in een apart verwerkingsverslag. </w:t>
      </w:r>
    </w:p>
    <w:p w14:paraId="5B299F22" w14:textId="77777777" w:rsidR="00520DE2" w:rsidRDefault="00520DE2" w:rsidP="00BD5477">
      <w:pPr>
        <w:pStyle w:val="Kop2"/>
      </w:pPr>
      <w:bookmarkStart w:id="98" w:name="_Toc349311433"/>
      <w:bookmarkStart w:id="99" w:name="_Toc7616195"/>
      <w:r>
        <w:t>Datacontrole en foutlogging</w:t>
      </w:r>
      <w:bookmarkEnd w:id="98"/>
      <w:bookmarkEnd w:id="99"/>
    </w:p>
    <w:p w14:paraId="0D673E81" w14:textId="3C169927" w:rsidR="00520DE2" w:rsidRDefault="00520DE2" w:rsidP="00520DE2">
      <w:r>
        <w:t>De generieke foutafhandeling van EDW is nog niet gereed voor implementatie</w:t>
      </w:r>
      <w:r w:rsidR="009B0A08">
        <w:t>.</w:t>
      </w:r>
      <w:r>
        <w:t xml:space="preserve"> </w:t>
      </w:r>
    </w:p>
    <w:p w14:paraId="4CD5A02C" w14:textId="77777777" w:rsidR="00520DE2" w:rsidRDefault="00520DE2" w:rsidP="00BD5477">
      <w:pPr>
        <w:pStyle w:val="Kop2"/>
      </w:pPr>
      <w:bookmarkStart w:id="100" w:name="_Toc270686403"/>
      <w:bookmarkStart w:id="101" w:name="_Toc270688505"/>
      <w:bookmarkStart w:id="102" w:name="_Toc349311434"/>
      <w:bookmarkStart w:id="103" w:name="_Toc7616196"/>
      <w:r>
        <w:t>Kentallen</w:t>
      </w:r>
      <w:bookmarkEnd w:id="100"/>
      <w:bookmarkEnd w:id="101"/>
      <w:bookmarkEnd w:id="102"/>
      <w:bookmarkEnd w:id="103"/>
    </w:p>
    <w:p w14:paraId="3EF6FC29" w14:textId="49FE3E9D" w:rsidR="00520DE2" w:rsidRPr="00CD1067" w:rsidRDefault="00520DE2" w:rsidP="00520DE2">
      <w:r>
        <w:t>Voor kentallen wordt verwezen naar de cijfers die vanuit productie verkregen kunnen worden.</w:t>
      </w:r>
    </w:p>
    <w:p w14:paraId="24348B8F" w14:textId="77777777" w:rsidR="00520DE2" w:rsidRPr="008B1A80" w:rsidRDefault="00520DE2" w:rsidP="00BD5477">
      <w:pPr>
        <w:pStyle w:val="Kop2"/>
      </w:pPr>
      <w:bookmarkStart w:id="104" w:name="_Toc7616197"/>
      <w:r w:rsidRPr="008B1A80">
        <w:t>Frequentie en tijdvenster</w:t>
      </w:r>
      <w:bookmarkEnd w:id="104"/>
    </w:p>
    <w:p w14:paraId="78CCD347" w14:textId="39B4F7E2" w:rsidR="00520DE2" w:rsidRDefault="00520DE2" w:rsidP="00520DE2">
      <w:r>
        <w:t>Dagelijks</w:t>
      </w:r>
    </w:p>
    <w:p w14:paraId="64D24380" w14:textId="614F82F9" w:rsidR="00C20B05" w:rsidRPr="00D167B6" w:rsidRDefault="00C20B05" w:rsidP="00BD5477">
      <w:pPr>
        <w:pStyle w:val="Kop2"/>
      </w:pPr>
      <w:bookmarkStart w:id="105" w:name="_Toc7616198"/>
      <w:r w:rsidRPr="00B15969">
        <w:t>Verklarende w</w:t>
      </w:r>
      <w:r w:rsidRPr="008B1A80">
        <w:t>oordenlijst</w:t>
      </w:r>
      <w:bookmarkEnd w:id="105"/>
    </w:p>
    <w:tbl>
      <w:tblPr>
        <w:tblW w:w="0" w:type="auto"/>
        <w:tblLayout w:type="fixed"/>
        <w:tblCellMar>
          <w:left w:w="70" w:type="dxa"/>
          <w:right w:w="70" w:type="dxa"/>
        </w:tblCellMar>
        <w:tblLook w:val="0000" w:firstRow="0" w:lastRow="0" w:firstColumn="0" w:lastColumn="0" w:noHBand="0" w:noVBand="0"/>
      </w:tblPr>
      <w:tblGrid>
        <w:gridCol w:w="3047"/>
        <w:gridCol w:w="6163"/>
      </w:tblGrid>
      <w:tr w:rsidR="00C20B05" w:rsidRPr="008B1A80" w14:paraId="400E10ED" w14:textId="77777777" w:rsidTr="00F25C0A">
        <w:trPr>
          <w:cantSplit/>
        </w:trPr>
        <w:tc>
          <w:tcPr>
            <w:tcW w:w="3047" w:type="dxa"/>
            <w:tcBorders>
              <w:top w:val="single" w:sz="6" w:space="0" w:color="auto"/>
              <w:left w:val="single" w:sz="6" w:space="0" w:color="auto"/>
              <w:bottom w:val="single" w:sz="6" w:space="0" w:color="auto"/>
              <w:right w:val="single" w:sz="6" w:space="0" w:color="auto"/>
            </w:tcBorders>
            <w:shd w:val="pct20" w:color="auto" w:fill="FFFFFF"/>
          </w:tcPr>
          <w:p w14:paraId="71747750" w14:textId="77777777" w:rsidR="00C20B05" w:rsidRPr="008B1A80" w:rsidRDefault="00C20B05" w:rsidP="00F25C0A">
            <w:pPr>
              <w:rPr>
                <w:b/>
              </w:rPr>
            </w:pPr>
            <w:r w:rsidRPr="008B1A80">
              <w:rPr>
                <w:b/>
              </w:rPr>
              <w:t>Woord/afkorting</w:t>
            </w:r>
          </w:p>
          <w:p w14:paraId="1C1234E5" w14:textId="77777777" w:rsidR="00C20B05" w:rsidRPr="008B1A80" w:rsidRDefault="00C20B05" w:rsidP="00F25C0A">
            <w:pPr>
              <w:rPr>
                <w:b/>
              </w:rPr>
            </w:pPr>
          </w:p>
        </w:tc>
        <w:tc>
          <w:tcPr>
            <w:tcW w:w="6163" w:type="dxa"/>
            <w:tcBorders>
              <w:top w:val="single" w:sz="6" w:space="0" w:color="auto"/>
              <w:left w:val="single" w:sz="6" w:space="0" w:color="auto"/>
              <w:bottom w:val="single" w:sz="6" w:space="0" w:color="auto"/>
              <w:right w:val="single" w:sz="6" w:space="0" w:color="auto"/>
            </w:tcBorders>
            <w:shd w:val="pct20" w:color="auto" w:fill="FFFFFF"/>
          </w:tcPr>
          <w:p w14:paraId="01840059" w14:textId="77777777" w:rsidR="00C20B05" w:rsidRPr="008B1A80" w:rsidRDefault="00C20B05" w:rsidP="00F25C0A">
            <w:pPr>
              <w:rPr>
                <w:b/>
              </w:rPr>
            </w:pPr>
            <w:r w:rsidRPr="008B1A80">
              <w:rPr>
                <w:b/>
              </w:rPr>
              <w:t>Betekenis</w:t>
            </w:r>
          </w:p>
        </w:tc>
      </w:tr>
      <w:tr w:rsidR="00C20B05" w:rsidRPr="008B1A80" w14:paraId="12C3B432" w14:textId="77777777" w:rsidTr="00F25C0A">
        <w:trPr>
          <w:cantSplit/>
        </w:trPr>
        <w:tc>
          <w:tcPr>
            <w:tcW w:w="3047" w:type="dxa"/>
            <w:tcBorders>
              <w:top w:val="single" w:sz="6" w:space="0" w:color="auto"/>
              <w:left w:val="single" w:sz="6" w:space="0" w:color="auto"/>
              <w:bottom w:val="single" w:sz="6" w:space="0" w:color="auto"/>
              <w:right w:val="single" w:sz="6" w:space="0" w:color="auto"/>
            </w:tcBorders>
          </w:tcPr>
          <w:p w14:paraId="76AC2F95" w14:textId="72794756" w:rsidR="00C20B05" w:rsidRPr="008B1A80" w:rsidRDefault="004E0DF9" w:rsidP="00F25C0A">
            <w:pPr>
              <w:pStyle w:val="Voettekst"/>
              <w:tabs>
                <w:tab w:val="clear" w:pos="4536"/>
                <w:tab w:val="clear" w:pos="9072"/>
              </w:tabs>
            </w:pPr>
            <w:r>
              <w:t>businessrule</w:t>
            </w:r>
          </w:p>
        </w:tc>
        <w:tc>
          <w:tcPr>
            <w:tcW w:w="6163" w:type="dxa"/>
            <w:tcBorders>
              <w:top w:val="single" w:sz="6" w:space="0" w:color="auto"/>
              <w:left w:val="single" w:sz="6" w:space="0" w:color="auto"/>
              <w:bottom w:val="single" w:sz="6" w:space="0" w:color="auto"/>
              <w:right w:val="single" w:sz="6" w:space="0" w:color="auto"/>
            </w:tcBorders>
          </w:tcPr>
          <w:p w14:paraId="46AA6A7A" w14:textId="685E1501" w:rsidR="00C20B05" w:rsidRPr="008B1A80" w:rsidRDefault="00C20B05" w:rsidP="00F25C0A">
            <w:r w:rsidRPr="008B1A80">
              <w:t>Een selectie of bewerking van gegevens.</w:t>
            </w:r>
            <w:r w:rsidR="004E0DF9">
              <w:t xml:space="preserve"> </w:t>
            </w:r>
          </w:p>
        </w:tc>
      </w:tr>
      <w:tr w:rsidR="00C20B05" w:rsidRPr="008B1A80" w14:paraId="07D583DF" w14:textId="77777777" w:rsidTr="00F25C0A">
        <w:trPr>
          <w:cantSplit/>
        </w:trPr>
        <w:tc>
          <w:tcPr>
            <w:tcW w:w="3047" w:type="dxa"/>
            <w:tcBorders>
              <w:top w:val="single" w:sz="6" w:space="0" w:color="auto"/>
              <w:left w:val="single" w:sz="6" w:space="0" w:color="auto"/>
              <w:bottom w:val="single" w:sz="6" w:space="0" w:color="auto"/>
              <w:right w:val="single" w:sz="6" w:space="0" w:color="auto"/>
            </w:tcBorders>
          </w:tcPr>
          <w:p w14:paraId="78E4AEE3" w14:textId="77777777" w:rsidR="00C20B05" w:rsidRPr="008B1A80" w:rsidRDefault="00C20B05" w:rsidP="00F25C0A">
            <w:r w:rsidRPr="008B1A80">
              <w:t>Alias</w:t>
            </w:r>
          </w:p>
        </w:tc>
        <w:tc>
          <w:tcPr>
            <w:tcW w:w="6163" w:type="dxa"/>
            <w:tcBorders>
              <w:top w:val="single" w:sz="6" w:space="0" w:color="auto"/>
              <w:left w:val="single" w:sz="6" w:space="0" w:color="auto"/>
              <w:bottom w:val="single" w:sz="6" w:space="0" w:color="auto"/>
              <w:right w:val="single" w:sz="6" w:space="0" w:color="auto"/>
            </w:tcBorders>
          </w:tcPr>
          <w:p w14:paraId="78163AAA" w14:textId="77777777" w:rsidR="00C20B05" w:rsidRPr="008B1A80" w:rsidRDefault="00C20B05" w:rsidP="00F25C0A">
            <w:r w:rsidRPr="008B1A80">
              <w:t>Naam (afkorting) van een tabel in een gegevensfunctie, die verder in het ontwerp gebruikt kan worden.</w:t>
            </w:r>
          </w:p>
        </w:tc>
      </w:tr>
      <w:tr w:rsidR="00C20B05" w:rsidRPr="008B1A80" w14:paraId="4087BB66" w14:textId="77777777" w:rsidTr="00F25C0A">
        <w:trPr>
          <w:cantSplit/>
        </w:trPr>
        <w:tc>
          <w:tcPr>
            <w:tcW w:w="3047" w:type="dxa"/>
            <w:tcBorders>
              <w:top w:val="single" w:sz="6" w:space="0" w:color="auto"/>
              <w:left w:val="single" w:sz="6" w:space="0" w:color="auto"/>
              <w:bottom w:val="single" w:sz="6" w:space="0" w:color="auto"/>
              <w:right w:val="single" w:sz="6" w:space="0" w:color="auto"/>
            </w:tcBorders>
          </w:tcPr>
          <w:p w14:paraId="2530BC15" w14:textId="77777777" w:rsidR="00C20B05" w:rsidRPr="008B1A80" w:rsidRDefault="00C20B05" w:rsidP="00F25C0A">
            <w:r w:rsidRPr="008B1A80">
              <w:t>Gegevensfunctie (GF)</w:t>
            </w:r>
          </w:p>
        </w:tc>
        <w:tc>
          <w:tcPr>
            <w:tcW w:w="6163" w:type="dxa"/>
            <w:tcBorders>
              <w:top w:val="single" w:sz="6" w:space="0" w:color="auto"/>
              <w:left w:val="single" w:sz="6" w:space="0" w:color="auto"/>
              <w:bottom w:val="single" w:sz="6" w:space="0" w:color="auto"/>
              <w:right w:val="single" w:sz="6" w:space="0" w:color="auto"/>
            </w:tcBorders>
          </w:tcPr>
          <w:p w14:paraId="59AC42B3" w14:textId="77777777" w:rsidR="00C20B05" w:rsidRPr="008B1A80" w:rsidRDefault="00C20B05" w:rsidP="00F25C0A">
            <w:r w:rsidRPr="008B1A80">
              <w:t xml:space="preserve">Specificatie van de selectie en/of de mutatie van gegevens, gebaseerd op het logische gegevensmodel. De GF geeft een exacte specificatie van tabellen, kolommen en </w:t>
            </w:r>
            <w:r w:rsidR="009B0A08" w:rsidRPr="008B1A80">
              <w:t>selectiecriteria</w:t>
            </w:r>
            <w:r w:rsidRPr="008B1A80">
              <w:t xml:space="preserve"> op een gestandaardiseerde manier.</w:t>
            </w:r>
          </w:p>
        </w:tc>
      </w:tr>
      <w:tr w:rsidR="00C20B05" w:rsidRPr="008B1A80" w14:paraId="0BD8C57F" w14:textId="77777777" w:rsidTr="00F25C0A">
        <w:trPr>
          <w:cantSplit/>
        </w:trPr>
        <w:tc>
          <w:tcPr>
            <w:tcW w:w="3047" w:type="dxa"/>
            <w:tcBorders>
              <w:top w:val="single" w:sz="6" w:space="0" w:color="auto"/>
              <w:left w:val="single" w:sz="6" w:space="0" w:color="auto"/>
              <w:bottom w:val="single" w:sz="6" w:space="0" w:color="auto"/>
              <w:right w:val="single" w:sz="6" w:space="0" w:color="auto"/>
            </w:tcBorders>
          </w:tcPr>
          <w:p w14:paraId="322D00E3" w14:textId="77777777" w:rsidR="00C20B05" w:rsidRPr="008B1A80" w:rsidRDefault="00C20B05" w:rsidP="00F25C0A">
            <w:r w:rsidRPr="008B1A80">
              <w:t>Hoofdselectie</w:t>
            </w:r>
            <w:r>
              <w:t xml:space="preserve"> (HSEL)</w:t>
            </w:r>
          </w:p>
        </w:tc>
        <w:tc>
          <w:tcPr>
            <w:tcW w:w="6163" w:type="dxa"/>
            <w:tcBorders>
              <w:top w:val="single" w:sz="6" w:space="0" w:color="auto"/>
              <w:left w:val="single" w:sz="6" w:space="0" w:color="auto"/>
              <w:bottom w:val="single" w:sz="6" w:space="0" w:color="auto"/>
              <w:right w:val="single" w:sz="6" w:space="0" w:color="auto"/>
            </w:tcBorders>
          </w:tcPr>
          <w:p w14:paraId="0387CD39" w14:textId="77777777" w:rsidR="00C20B05" w:rsidRPr="008B1A80" w:rsidRDefault="00C20B05" w:rsidP="00F25C0A">
            <w:r>
              <w:t xml:space="preserve">De initiële selectie van een dataflow, die bepaalt hoeveel rijen er in het eindresultaat komen. </w:t>
            </w:r>
            <w:r>
              <w:br/>
            </w:r>
            <w:r w:rsidRPr="00A24585">
              <w:t xml:space="preserve">De hoofdselectie is de selectie die de granulariteit van de doeltabel bepaalt, en niet meer dan dat. De hoofdselectie bevat geen optionele relaties (dus alleen inner joins). Een optionele relatie wordt </w:t>
            </w:r>
            <w:r>
              <w:t>in een subselectie uitgevraagd.</w:t>
            </w:r>
          </w:p>
        </w:tc>
      </w:tr>
      <w:tr w:rsidR="00C20B05" w:rsidRPr="008B1A80" w14:paraId="06325E40" w14:textId="77777777" w:rsidTr="00F25C0A">
        <w:trPr>
          <w:cantSplit/>
        </w:trPr>
        <w:tc>
          <w:tcPr>
            <w:tcW w:w="3047" w:type="dxa"/>
            <w:tcBorders>
              <w:top w:val="single" w:sz="6" w:space="0" w:color="auto"/>
              <w:left w:val="single" w:sz="6" w:space="0" w:color="auto"/>
              <w:bottom w:val="single" w:sz="6" w:space="0" w:color="auto"/>
              <w:right w:val="single" w:sz="6" w:space="0" w:color="auto"/>
            </w:tcBorders>
          </w:tcPr>
          <w:p w14:paraId="161D5F0C" w14:textId="77777777" w:rsidR="00C20B05" w:rsidRPr="008B1A80" w:rsidRDefault="00C20B05" w:rsidP="00F25C0A">
            <w:r w:rsidRPr="008B1A80">
              <w:t>Subselectie</w:t>
            </w:r>
            <w:r>
              <w:t xml:space="preserve"> (SUBSEL)</w:t>
            </w:r>
          </w:p>
        </w:tc>
        <w:tc>
          <w:tcPr>
            <w:tcW w:w="6163" w:type="dxa"/>
            <w:tcBorders>
              <w:top w:val="single" w:sz="6" w:space="0" w:color="auto"/>
              <w:left w:val="single" w:sz="6" w:space="0" w:color="auto"/>
              <w:bottom w:val="single" w:sz="6" w:space="0" w:color="auto"/>
              <w:right w:val="single" w:sz="6" w:space="0" w:color="auto"/>
            </w:tcBorders>
          </w:tcPr>
          <w:p w14:paraId="7FD414E4" w14:textId="77777777" w:rsidR="00C20B05" w:rsidRPr="008B1A80" w:rsidRDefault="00C20B05" w:rsidP="00F25C0A">
            <w:r w:rsidRPr="008B1A80">
              <w:t>Een aanvullende selectie van gegevens, naast de hoofdselectie.</w:t>
            </w:r>
          </w:p>
        </w:tc>
      </w:tr>
      <w:tr w:rsidR="00C20B05" w:rsidRPr="008B1A80" w14:paraId="4AFFE33A" w14:textId="77777777" w:rsidTr="00F25C0A">
        <w:trPr>
          <w:cantSplit/>
        </w:trPr>
        <w:tc>
          <w:tcPr>
            <w:tcW w:w="3047" w:type="dxa"/>
            <w:tcBorders>
              <w:top w:val="single" w:sz="6" w:space="0" w:color="auto"/>
              <w:left w:val="single" w:sz="6" w:space="0" w:color="auto"/>
              <w:bottom w:val="single" w:sz="6" w:space="0" w:color="auto"/>
              <w:right w:val="single" w:sz="6" w:space="0" w:color="auto"/>
            </w:tcBorders>
          </w:tcPr>
          <w:p w14:paraId="5556749F" w14:textId="77777777" w:rsidR="00C20B05" w:rsidRPr="008B1A80" w:rsidRDefault="00C20B05" w:rsidP="00F25C0A">
            <w:r w:rsidRPr="008B1A80">
              <w:lastRenderedPageBreak/>
              <w:t>Hulpfunctie</w:t>
            </w:r>
            <w:r>
              <w:t xml:space="preserve"> (HF)</w:t>
            </w:r>
          </w:p>
        </w:tc>
        <w:tc>
          <w:tcPr>
            <w:tcW w:w="6163" w:type="dxa"/>
            <w:tcBorders>
              <w:top w:val="single" w:sz="6" w:space="0" w:color="auto"/>
              <w:left w:val="single" w:sz="6" w:space="0" w:color="auto"/>
              <w:bottom w:val="single" w:sz="6" w:space="0" w:color="auto"/>
              <w:right w:val="single" w:sz="6" w:space="0" w:color="auto"/>
            </w:tcBorders>
          </w:tcPr>
          <w:p w14:paraId="70C4DA84" w14:textId="77777777" w:rsidR="00C20B05" w:rsidRPr="008B1A80" w:rsidRDefault="00C20B05" w:rsidP="00F25C0A">
            <w:r w:rsidRPr="008B1A80">
              <w:t>Generieke, herbruikbare component binnen het ontwerp. Een hulpfunctie hoeft in de realisatie geen component te zijn, de bouwer kan om technische redenen andere of geen componenten onderkennen.</w:t>
            </w:r>
          </w:p>
        </w:tc>
      </w:tr>
      <w:tr w:rsidR="00C20B05" w:rsidRPr="008B1A80" w14:paraId="090082A6" w14:textId="77777777" w:rsidTr="00F25C0A">
        <w:trPr>
          <w:cantSplit/>
        </w:trPr>
        <w:tc>
          <w:tcPr>
            <w:tcW w:w="3047" w:type="dxa"/>
            <w:tcBorders>
              <w:top w:val="single" w:sz="6" w:space="0" w:color="auto"/>
              <w:left w:val="single" w:sz="6" w:space="0" w:color="auto"/>
              <w:bottom w:val="single" w:sz="6" w:space="0" w:color="auto"/>
              <w:right w:val="single" w:sz="6" w:space="0" w:color="auto"/>
            </w:tcBorders>
          </w:tcPr>
          <w:p w14:paraId="55BD09DA" w14:textId="77777777" w:rsidR="00C20B05" w:rsidRPr="008B1A80" w:rsidRDefault="00C20B05" w:rsidP="00F25C0A">
            <w:r w:rsidRPr="008B1A80">
              <w:t>Logische DataFlow (LDF)</w:t>
            </w:r>
          </w:p>
        </w:tc>
        <w:tc>
          <w:tcPr>
            <w:tcW w:w="6163" w:type="dxa"/>
            <w:tcBorders>
              <w:top w:val="single" w:sz="6" w:space="0" w:color="auto"/>
              <w:left w:val="single" w:sz="6" w:space="0" w:color="auto"/>
              <w:bottom w:val="single" w:sz="6" w:space="0" w:color="auto"/>
              <w:right w:val="single" w:sz="6" w:space="0" w:color="auto"/>
            </w:tcBorders>
          </w:tcPr>
          <w:p w14:paraId="502FCB9B" w14:textId="77777777" w:rsidR="00C20B05" w:rsidRPr="008B1A80" w:rsidRDefault="00C20B05" w:rsidP="00F25C0A">
            <w:r w:rsidRPr="008B1A80">
              <w:t>"Generally speaking, a logical data flow should only service a single target table. This reduces interdependencies between and improves restartability of individual data flows."</w:t>
            </w:r>
          </w:p>
          <w:p w14:paraId="54A2EA39" w14:textId="77777777" w:rsidR="00C20B05" w:rsidRPr="008B1A80" w:rsidRDefault="00C20B05" w:rsidP="00F25C0A">
            <w:r w:rsidRPr="008B1A80">
              <w:t>Uit: RUP 4 BI - The way we do it.</w:t>
            </w:r>
          </w:p>
        </w:tc>
      </w:tr>
      <w:tr w:rsidR="00C20B05" w:rsidRPr="008B1A80" w14:paraId="3D7A185F" w14:textId="77777777" w:rsidTr="00F25C0A">
        <w:trPr>
          <w:cantSplit/>
        </w:trPr>
        <w:tc>
          <w:tcPr>
            <w:tcW w:w="3047" w:type="dxa"/>
            <w:tcBorders>
              <w:top w:val="single" w:sz="6" w:space="0" w:color="auto"/>
              <w:left w:val="single" w:sz="6" w:space="0" w:color="auto"/>
              <w:bottom w:val="single" w:sz="6" w:space="0" w:color="auto"/>
              <w:right w:val="single" w:sz="6" w:space="0" w:color="auto"/>
            </w:tcBorders>
          </w:tcPr>
          <w:p w14:paraId="73A0CA08" w14:textId="5D537964" w:rsidR="00C20B05" w:rsidRPr="008B1A80" w:rsidRDefault="00592998" w:rsidP="00F25C0A">
            <w:r>
              <w:t>RBG</w:t>
            </w:r>
          </w:p>
        </w:tc>
        <w:tc>
          <w:tcPr>
            <w:tcW w:w="6163" w:type="dxa"/>
            <w:tcBorders>
              <w:top w:val="single" w:sz="6" w:space="0" w:color="auto"/>
              <w:left w:val="single" w:sz="6" w:space="0" w:color="auto"/>
              <w:bottom w:val="single" w:sz="6" w:space="0" w:color="auto"/>
              <w:right w:val="single" w:sz="6" w:space="0" w:color="auto"/>
            </w:tcBorders>
          </w:tcPr>
          <w:p w14:paraId="7A7389CB" w14:textId="10952D90" w:rsidR="00C20B05" w:rsidRPr="008B1A80" w:rsidRDefault="00F21DF4" w:rsidP="00F21DF4">
            <w:r>
              <w:t>Registratie Bank</w:t>
            </w:r>
            <w:r w:rsidR="00396176">
              <w:t>Gegevens</w:t>
            </w:r>
          </w:p>
        </w:tc>
      </w:tr>
      <w:tr w:rsidR="00297961" w:rsidRPr="008B1A80" w14:paraId="2E126A22" w14:textId="77777777" w:rsidTr="00F25C0A">
        <w:trPr>
          <w:cantSplit/>
          <w:ins w:id="106" w:author="Peter P. BOSCH" w:date="2019-05-01T15:21:00Z"/>
        </w:trPr>
        <w:tc>
          <w:tcPr>
            <w:tcW w:w="3047" w:type="dxa"/>
            <w:tcBorders>
              <w:top w:val="single" w:sz="6" w:space="0" w:color="auto"/>
              <w:left w:val="single" w:sz="6" w:space="0" w:color="auto"/>
              <w:bottom w:val="single" w:sz="6" w:space="0" w:color="auto"/>
              <w:right w:val="single" w:sz="6" w:space="0" w:color="auto"/>
            </w:tcBorders>
          </w:tcPr>
          <w:p w14:paraId="27403825" w14:textId="137E5CE4" w:rsidR="00297961" w:rsidRDefault="00297961" w:rsidP="00F25C0A">
            <w:pPr>
              <w:rPr>
                <w:ins w:id="107" w:author="Peter P. BOSCH" w:date="2019-05-01T15:21:00Z"/>
              </w:rPr>
            </w:pPr>
            <w:ins w:id="108" w:author="Peter P. BOSCH" w:date="2019-05-01T15:21:00Z">
              <w:r>
                <w:t>PbD</w:t>
              </w:r>
            </w:ins>
          </w:p>
        </w:tc>
        <w:tc>
          <w:tcPr>
            <w:tcW w:w="6163" w:type="dxa"/>
            <w:tcBorders>
              <w:top w:val="single" w:sz="6" w:space="0" w:color="auto"/>
              <w:left w:val="single" w:sz="6" w:space="0" w:color="auto"/>
              <w:bottom w:val="single" w:sz="6" w:space="0" w:color="auto"/>
              <w:right w:val="single" w:sz="6" w:space="0" w:color="auto"/>
            </w:tcBorders>
          </w:tcPr>
          <w:p w14:paraId="65B6BA35" w14:textId="71BE55B1" w:rsidR="00297961" w:rsidRDefault="00297961" w:rsidP="00F21DF4">
            <w:pPr>
              <w:rPr>
                <w:ins w:id="109" w:author="Peter P. BOSCH" w:date="2019-05-01T15:21:00Z"/>
              </w:rPr>
            </w:pPr>
            <w:ins w:id="110" w:author="Peter P. BOSCH" w:date="2019-05-01T15:21:00Z">
              <w:r>
                <w:t>Privacy By Design</w:t>
              </w:r>
            </w:ins>
          </w:p>
        </w:tc>
      </w:tr>
    </w:tbl>
    <w:p w14:paraId="1005D672" w14:textId="77777777" w:rsidR="00520DE2" w:rsidRDefault="00520DE2" w:rsidP="00520DE2"/>
    <w:p w14:paraId="4B009666" w14:textId="77777777" w:rsidR="00852BED" w:rsidRDefault="00852BED" w:rsidP="00BD5477">
      <w:pPr>
        <w:pStyle w:val="Kop2"/>
      </w:pPr>
      <w:bookmarkStart w:id="111" w:name="_Toc7616199"/>
      <w:r>
        <w:t>Openstaande punten</w:t>
      </w:r>
      <w:bookmarkEnd w:id="111"/>
    </w:p>
    <w:tbl>
      <w:tblPr>
        <w:tblStyle w:val="Tabelraster"/>
        <w:tblW w:w="0" w:type="auto"/>
        <w:tblLook w:val="04A0" w:firstRow="1" w:lastRow="0" w:firstColumn="1" w:lastColumn="0" w:noHBand="0" w:noVBand="1"/>
      </w:tblPr>
      <w:tblGrid>
        <w:gridCol w:w="675"/>
        <w:gridCol w:w="8535"/>
      </w:tblGrid>
      <w:tr w:rsidR="00852BED" w14:paraId="3F32D807" w14:textId="77777777" w:rsidTr="00F25C0A">
        <w:tc>
          <w:tcPr>
            <w:tcW w:w="675" w:type="dxa"/>
          </w:tcPr>
          <w:p w14:paraId="7096AFBA" w14:textId="77777777" w:rsidR="00852BED" w:rsidRDefault="00852BED" w:rsidP="00122A55">
            <w:pPr>
              <w:pStyle w:val="Lijstalinea"/>
              <w:numPr>
                <w:ilvl w:val="0"/>
                <w:numId w:val="12"/>
              </w:numPr>
              <w:ind w:left="426" w:hanging="426"/>
            </w:pPr>
          </w:p>
        </w:tc>
        <w:tc>
          <w:tcPr>
            <w:tcW w:w="8535" w:type="dxa"/>
          </w:tcPr>
          <w:p w14:paraId="5FE06941" w14:textId="3CCE208C" w:rsidR="00852BED" w:rsidRPr="00472929" w:rsidRDefault="00852BED" w:rsidP="007038E5">
            <w:pPr>
              <w:rPr>
                <w:color w:val="FF0000"/>
              </w:rPr>
            </w:pPr>
          </w:p>
        </w:tc>
      </w:tr>
      <w:tr w:rsidR="00852BED" w14:paraId="36B4D47C" w14:textId="77777777" w:rsidTr="00F25C0A">
        <w:tc>
          <w:tcPr>
            <w:tcW w:w="675" w:type="dxa"/>
          </w:tcPr>
          <w:p w14:paraId="1C965039" w14:textId="77777777" w:rsidR="00852BED" w:rsidRDefault="00852BED" w:rsidP="00122A55">
            <w:pPr>
              <w:pStyle w:val="Lijstalinea"/>
              <w:numPr>
                <w:ilvl w:val="0"/>
                <w:numId w:val="12"/>
              </w:numPr>
              <w:ind w:left="426" w:hanging="426"/>
            </w:pPr>
          </w:p>
        </w:tc>
        <w:tc>
          <w:tcPr>
            <w:tcW w:w="8535" w:type="dxa"/>
          </w:tcPr>
          <w:p w14:paraId="4D905FB7" w14:textId="4AC37C1E" w:rsidR="00852BED" w:rsidRPr="00080B34" w:rsidRDefault="00852BED" w:rsidP="00F25C0A"/>
        </w:tc>
      </w:tr>
      <w:tr w:rsidR="00852BED" w14:paraId="56FDE86A" w14:textId="77777777" w:rsidTr="00F25C0A">
        <w:tc>
          <w:tcPr>
            <w:tcW w:w="675" w:type="dxa"/>
          </w:tcPr>
          <w:p w14:paraId="52486D31" w14:textId="77777777" w:rsidR="00852BED" w:rsidRDefault="00852BED" w:rsidP="00122A55">
            <w:pPr>
              <w:pStyle w:val="Lijstalinea"/>
              <w:numPr>
                <w:ilvl w:val="0"/>
                <w:numId w:val="12"/>
              </w:numPr>
              <w:ind w:left="426" w:hanging="426"/>
            </w:pPr>
          </w:p>
        </w:tc>
        <w:tc>
          <w:tcPr>
            <w:tcW w:w="8535" w:type="dxa"/>
          </w:tcPr>
          <w:p w14:paraId="3F91C9F7" w14:textId="4F7BE291" w:rsidR="00852BED" w:rsidRPr="00080B34" w:rsidRDefault="00852BED" w:rsidP="00E1155B"/>
        </w:tc>
      </w:tr>
      <w:tr w:rsidR="00852BED" w14:paraId="79BB2844" w14:textId="77777777" w:rsidTr="00F25C0A">
        <w:tc>
          <w:tcPr>
            <w:tcW w:w="675" w:type="dxa"/>
          </w:tcPr>
          <w:p w14:paraId="65CA029F" w14:textId="77777777" w:rsidR="00852BED" w:rsidRDefault="00852BED" w:rsidP="00122A55">
            <w:pPr>
              <w:pStyle w:val="Lijstalinea"/>
              <w:numPr>
                <w:ilvl w:val="0"/>
                <w:numId w:val="12"/>
              </w:numPr>
              <w:ind w:left="426" w:hanging="426"/>
            </w:pPr>
          </w:p>
        </w:tc>
        <w:tc>
          <w:tcPr>
            <w:tcW w:w="8535" w:type="dxa"/>
          </w:tcPr>
          <w:p w14:paraId="11D37EFB" w14:textId="77777777" w:rsidR="00852BED" w:rsidRDefault="00852BED" w:rsidP="00F25C0A"/>
        </w:tc>
      </w:tr>
    </w:tbl>
    <w:p w14:paraId="1C04A4AD" w14:textId="77777777" w:rsidR="00852BED" w:rsidRDefault="00852BED" w:rsidP="00852BED"/>
    <w:p w14:paraId="792E50F1" w14:textId="77777777" w:rsidR="00852BED" w:rsidRDefault="00852BED" w:rsidP="00852BED"/>
    <w:p w14:paraId="00E4346D" w14:textId="77777777" w:rsidR="00FD49A1" w:rsidRDefault="00FD49A1">
      <w:pPr>
        <w:spacing w:line="240" w:lineRule="auto"/>
      </w:pPr>
      <w:r>
        <w:br w:type="page"/>
      </w:r>
    </w:p>
    <w:p w14:paraId="56D969E3" w14:textId="49A96B82" w:rsidR="001C5BF0" w:rsidRDefault="00254A69" w:rsidP="00E1155B">
      <w:pPr>
        <w:pStyle w:val="Kop1"/>
      </w:pPr>
      <w:bookmarkStart w:id="112" w:name="_Toc475429888"/>
      <w:bookmarkStart w:id="113" w:name="_Toc7616200"/>
      <w:r>
        <w:lastRenderedPageBreak/>
        <w:t>Hoofds</w:t>
      </w:r>
      <w:r w:rsidR="00A56381">
        <w:t>electie</w:t>
      </w:r>
      <w:r w:rsidR="00383D61">
        <w:t>s</w:t>
      </w:r>
      <w:bookmarkEnd w:id="113"/>
      <w:r w:rsidR="001C5BF0">
        <w:t xml:space="preserve"> </w:t>
      </w:r>
    </w:p>
    <w:p w14:paraId="3A6F1390" w14:textId="524E3E4C" w:rsidR="009E1102" w:rsidRDefault="009E1102" w:rsidP="00326287">
      <w:pPr>
        <w:pStyle w:val="Kop2"/>
      </w:pPr>
      <w:bookmarkStart w:id="114" w:name="_Toc7616201"/>
      <w:r w:rsidRPr="004B738F">
        <w:t>Globale opzet</w:t>
      </w:r>
      <w:bookmarkEnd w:id="114"/>
    </w:p>
    <w:p w14:paraId="29659933" w14:textId="14E5A180" w:rsidR="00DA6903" w:rsidRDefault="009E1102" w:rsidP="00581660">
      <w:pPr>
        <w:spacing w:line="240" w:lineRule="auto"/>
      </w:pPr>
      <w:r>
        <w:t>In RBG zijn 7 tabe</w:t>
      </w:r>
      <w:r w:rsidR="00DA6903">
        <w:t>llen opgesplitst. De oorspronkelijke tabellen bevatten de gegevens met een valutajaar tot 2017. De nieuwe tabellen bevatten de gegevens met een valutajaar vanaf 2017. Tot en met het CDW zijn deze gegevens gesplitst. Hier worden de gegevens weer bij elkaar gebracht in 7 tijdelijke hulptabellen.</w:t>
      </w:r>
      <w:r>
        <w:t xml:space="preserve"> </w:t>
      </w:r>
    </w:p>
    <w:p w14:paraId="6E1D1F41" w14:textId="77418C66" w:rsidR="00EC6380" w:rsidRDefault="00EC6380" w:rsidP="00EC6380">
      <w:pPr>
        <w:pStyle w:val="Standaardinspringing"/>
        <w:ind w:left="0" w:firstLine="0"/>
      </w:pPr>
      <w:r>
        <w:t xml:space="preserve">Tot slot </w:t>
      </w:r>
      <w:r w:rsidR="00921A70">
        <w:t>wordt de tabel met Rekeninggegegevens gefilterd op Controleresultaten.</w:t>
      </w:r>
    </w:p>
    <w:p w14:paraId="437A4A48" w14:textId="77777777" w:rsidR="00EC6380" w:rsidRDefault="00EC6380" w:rsidP="00581660">
      <w:pPr>
        <w:spacing w:line="240" w:lineRule="auto"/>
      </w:pPr>
    </w:p>
    <w:p w14:paraId="029525B8" w14:textId="77777777" w:rsidR="00581660" w:rsidRDefault="00581660" w:rsidP="00581660">
      <w:pPr>
        <w:pStyle w:val="Kop2"/>
      </w:pPr>
      <w:bookmarkStart w:id="115" w:name="_Toc7616202"/>
      <w:r>
        <w:t>Hoofdselectie HSEL_RN550DVL</w:t>
      </w:r>
      <w:bookmarkEnd w:id="115"/>
    </w:p>
    <w:p w14:paraId="2ED4C4CF" w14:textId="77777777" w:rsidR="00581660" w:rsidRDefault="00581660" w:rsidP="00581660">
      <w:pPr>
        <w:spacing w:line="240" w:lineRule="auto"/>
      </w:pPr>
      <w:r>
        <w:t>Deze stap is het samenstellen van de tijdelijke selectietabel met te verwerken RBG-</w:t>
      </w:r>
      <w:r w:rsidRPr="00C82B0B">
        <w:t>DoorleveringsVerdragsLand</w:t>
      </w:r>
      <w:r>
        <w:t xml:space="preserve">-gegevens door samenvoeging van de tabellen RN550DVL en 557DVL. </w:t>
      </w:r>
    </w:p>
    <w:p w14:paraId="338EFF30" w14:textId="45F985AF" w:rsidR="00581660" w:rsidDel="00BB05BD" w:rsidRDefault="00581660" w:rsidP="00581660">
      <w:pPr>
        <w:spacing w:line="240" w:lineRule="auto"/>
        <w:rPr>
          <w:del w:id="116" w:author="Peter P. BOSCH" w:date="2019-05-01T14:14:00Z"/>
        </w:rPr>
      </w:pPr>
      <w:r>
        <w:t>De attributen in deze 2 tabellen zijn, de prefixes uitgezonderd, identiek.</w:t>
      </w:r>
      <w:ins w:id="117" w:author="Peter P. BOSCH" w:date="2019-05-01T14:14:00Z">
        <w:r w:rsidR="00BB05BD">
          <w:t xml:space="preserve"> </w:t>
        </w:r>
      </w:ins>
    </w:p>
    <w:p w14:paraId="0FE09195" w14:textId="77777777" w:rsidR="00581660" w:rsidRDefault="00581660" w:rsidP="00581660">
      <w:pPr>
        <w:spacing w:line="240" w:lineRule="auto"/>
      </w:pPr>
      <w:r>
        <w:t xml:space="preserve">De attributen worden (met weglating van de prefixes)  allemaal één-op-één en overgenomen in de tijdelijke hulptabel </w:t>
      </w:r>
      <w:r w:rsidRPr="00326287">
        <w:t>HSEL_</w:t>
      </w:r>
      <w:r>
        <w:t>550DVL.</w:t>
      </w:r>
    </w:p>
    <w:p w14:paraId="353DBCFF" w14:textId="77777777" w:rsidR="00581660" w:rsidRDefault="00581660" w:rsidP="00581660">
      <w:pPr>
        <w:spacing w:line="240" w:lineRule="auto"/>
      </w:pPr>
    </w:p>
    <w:p w14:paraId="1C886180" w14:textId="77777777" w:rsidR="00581660" w:rsidRDefault="00581660" w:rsidP="00581660">
      <w:pPr>
        <w:pStyle w:val="Kop5"/>
      </w:pPr>
      <w:r>
        <w:t>Functionele beschrijving:</w:t>
      </w:r>
    </w:p>
    <w:p w14:paraId="37111D54" w14:textId="77777777" w:rsidR="00581660" w:rsidRDefault="00581660" w:rsidP="00581660">
      <w:pPr>
        <w:pStyle w:val="Standaardinspringing"/>
        <w:ind w:left="0" w:firstLine="0"/>
      </w:pPr>
      <w:r>
        <w:t xml:space="preserve">Selecteer alle </w:t>
      </w:r>
      <w:r w:rsidRPr="00C82B0B">
        <w:t>DoorleveringsVerdragsLand</w:t>
      </w:r>
      <w:r>
        <w:t xml:space="preserve">-gegevens met valutajaar voor 2017 uit RBG (tabel </w:t>
      </w:r>
      <w:r w:rsidRPr="00225E3C">
        <w:t>RBG_C_</w:t>
      </w:r>
      <w:r>
        <w:t>RN550DVL) die zijn toegevoegd sinds de vorige verwerking</w:t>
      </w:r>
      <w:r w:rsidRPr="004F7F27">
        <w:t xml:space="preserve"> (</w:t>
      </w:r>
      <w:r w:rsidRPr="003F4F2B">
        <w:t>BEA</w:t>
      </w:r>
      <w:r>
        <w:t>J</w:t>
      </w:r>
      <w:r w:rsidRPr="003F4F2B">
        <w:t>_LAAD_TS</w:t>
      </w:r>
      <w:r>
        <w:t xml:space="preserve"> ligt ná</w:t>
      </w:r>
      <w:r w:rsidRPr="004F7F27">
        <w:t xml:space="preserve"> de </w:t>
      </w:r>
      <w:r w:rsidRPr="004F7F27">
        <w:rPr>
          <w:i/>
        </w:rPr>
        <w:t>Vorige_laad_TS</w:t>
      </w:r>
      <w:r>
        <w:t xml:space="preserve">). </w:t>
      </w:r>
    </w:p>
    <w:p w14:paraId="269EF157" w14:textId="77777777" w:rsidR="00581660" w:rsidRDefault="00581660" w:rsidP="00581660">
      <w:pPr>
        <w:pStyle w:val="Standaardinspringing"/>
        <w:ind w:left="0" w:firstLine="0"/>
      </w:pPr>
      <w:r>
        <w:t xml:space="preserve">Alleen de </w:t>
      </w:r>
      <w:r w:rsidRPr="00C82B0B">
        <w:t>DoorleveringsVerdragsLand</w:t>
      </w:r>
      <w:r>
        <w:t>-gegevens met valutajaar vanaf 2016 worden in het CDP geladen.</w:t>
      </w:r>
    </w:p>
    <w:p w14:paraId="3A9D5792" w14:textId="77777777" w:rsidR="00581660" w:rsidRDefault="00581660" w:rsidP="00581660">
      <w:pPr>
        <w:pStyle w:val="Standaardinspringing"/>
        <w:ind w:left="0" w:firstLine="0"/>
      </w:pPr>
      <w:r>
        <w:t xml:space="preserve">Vul de selectie aan met alle </w:t>
      </w:r>
      <w:r w:rsidRPr="00C82B0B">
        <w:t>DoorleveringsVerdragsLand</w:t>
      </w:r>
      <w:r>
        <w:t xml:space="preserve">-gegevens met valutajaar vanaf 2017 uit RBG (tabel </w:t>
      </w:r>
      <w:r w:rsidRPr="00225E3C">
        <w:t>RBG_C_</w:t>
      </w:r>
      <w:r>
        <w:t>RN557DVL) die zijn toegevoegd sinds de vorige verwerking</w:t>
      </w:r>
      <w:r w:rsidRPr="004F7F27">
        <w:t xml:space="preserve"> (</w:t>
      </w:r>
      <w:r w:rsidRPr="003F4F2B">
        <w:t>BEA</w:t>
      </w:r>
      <w:r>
        <w:t>Q</w:t>
      </w:r>
      <w:r w:rsidRPr="003F4F2B">
        <w:t>_LAAD_TS</w:t>
      </w:r>
      <w:r>
        <w:t xml:space="preserve"> ligt ná</w:t>
      </w:r>
      <w:r w:rsidRPr="004F7F27">
        <w:t xml:space="preserve"> de </w:t>
      </w:r>
      <w:r w:rsidRPr="004F7F27">
        <w:rPr>
          <w:i/>
        </w:rPr>
        <w:t>Vorige_laad_TS</w:t>
      </w:r>
      <w:r>
        <w:t xml:space="preserve">). </w:t>
      </w:r>
    </w:p>
    <w:p w14:paraId="41354206" w14:textId="77777777" w:rsidR="00581660" w:rsidRDefault="00581660" w:rsidP="00581660">
      <w:pPr>
        <w:pStyle w:val="Standaardinspringing"/>
        <w:ind w:left="0" w:firstLine="0"/>
      </w:pPr>
    </w:p>
    <w:p w14:paraId="3332ACAF" w14:textId="77777777" w:rsidR="00581660" w:rsidRDefault="00581660" w:rsidP="00581660">
      <w:pPr>
        <w:pStyle w:val="Kop5"/>
      </w:pPr>
      <w:r w:rsidRPr="00AE0711">
        <w:t>Selectiepad:</w:t>
      </w:r>
    </w:p>
    <w:p w14:paraId="3A177A82" w14:textId="77777777" w:rsidR="00581660" w:rsidRDefault="00581660" w:rsidP="00581660">
      <w:pPr>
        <w:pStyle w:val="Standaardinspringing"/>
        <w:ind w:left="0" w:firstLine="0"/>
        <w:sectPr w:rsidR="00581660" w:rsidSect="00DC525E">
          <w:headerReference w:type="default" r:id="rId13"/>
          <w:footerReference w:type="default" r:id="rId14"/>
          <w:type w:val="continuous"/>
          <w:pgSz w:w="11906" w:h="16838"/>
          <w:pgMar w:top="1418" w:right="991" w:bottom="1418" w:left="1418" w:header="708" w:footer="708" w:gutter="0"/>
          <w:cols w:space="708"/>
          <w:titlePg/>
        </w:sectPr>
      </w:pPr>
    </w:p>
    <w:p w14:paraId="31C3AB43" w14:textId="77777777" w:rsidR="00581660" w:rsidRDefault="00581660" w:rsidP="00581660">
      <w:pPr>
        <w:pStyle w:val="Standaardinspringing"/>
        <w:ind w:left="0" w:firstLine="0"/>
        <w:sectPr w:rsidR="00581660" w:rsidSect="00DC525E">
          <w:type w:val="continuous"/>
          <w:pgSz w:w="11906" w:h="16838"/>
          <w:pgMar w:top="1418" w:right="991" w:bottom="1418" w:left="1418" w:header="708" w:footer="708" w:gutter="0"/>
          <w:cols w:space="708"/>
          <w:titlePg/>
        </w:sectPr>
      </w:pPr>
      <w:r w:rsidRPr="00225E3C">
        <w:t>RBG_C_</w:t>
      </w:r>
      <w:r>
        <w:t xml:space="preserve">RN550DVL + </w:t>
      </w:r>
      <w:r w:rsidRPr="00225E3C">
        <w:t>RBG_C_</w:t>
      </w:r>
      <w:r>
        <w:t>RN557DVL</w:t>
      </w:r>
    </w:p>
    <w:p w14:paraId="3A8E019B" w14:textId="77777777" w:rsidR="00581660" w:rsidRDefault="00581660" w:rsidP="00581660"/>
    <w:p w14:paraId="74E07019" w14:textId="77777777" w:rsidR="00581660" w:rsidRPr="00AE0711" w:rsidRDefault="00581660" w:rsidP="00581660">
      <w:pPr>
        <w:pStyle w:val="Kop5"/>
      </w:pPr>
      <w:r w:rsidRPr="00AE0711">
        <w:t>Kolommen en condities:</w:t>
      </w:r>
    </w:p>
    <w:tbl>
      <w:tblPr>
        <w:tblW w:w="10459" w:type="dxa"/>
        <w:tblLayout w:type="fixed"/>
        <w:tblCellMar>
          <w:left w:w="70" w:type="dxa"/>
          <w:right w:w="70" w:type="dxa"/>
        </w:tblCellMar>
        <w:tblLook w:val="0000" w:firstRow="0" w:lastRow="0" w:firstColumn="0" w:lastColumn="0" w:noHBand="0" w:noVBand="0"/>
        <w:tblPrChange w:id="118" w:author="Peter P. BOSCH" w:date="2019-05-01T14:53:00Z">
          <w:tblPr>
            <w:tblW w:w="10034" w:type="dxa"/>
            <w:tblLayout w:type="fixed"/>
            <w:tblCellMar>
              <w:left w:w="70" w:type="dxa"/>
              <w:right w:w="70" w:type="dxa"/>
            </w:tblCellMar>
            <w:tblLook w:val="0000" w:firstRow="0" w:lastRow="0" w:firstColumn="0" w:lastColumn="0" w:noHBand="0" w:noVBand="0"/>
          </w:tblPr>
        </w:tblPrChange>
      </w:tblPr>
      <w:tblGrid>
        <w:gridCol w:w="3823"/>
        <w:gridCol w:w="425"/>
        <w:gridCol w:w="425"/>
        <w:gridCol w:w="425"/>
        <w:gridCol w:w="5361"/>
        <w:tblGridChange w:id="119">
          <w:tblGrid>
            <w:gridCol w:w="3823"/>
            <w:gridCol w:w="425"/>
            <w:gridCol w:w="425"/>
            <w:gridCol w:w="425"/>
            <w:gridCol w:w="5361"/>
          </w:tblGrid>
        </w:tblGridChange>
      </w:tblGrid>
      <w:tr w:rsidR="00A507FE" w:rsidRPr="00D26284" w14:paraId="440B31B5" w14:textId="77777777" w:rsidTr="00A507FE">
        <w:trPr>
          <w:cantSplit/>
          <w:trHeight w:val="432"/>
          <w:trPrChange w:id="120" w:author="Peter P. BOSCH" w:date="2019-05-01T14:53:00Z">
            <w:trPr>
              <w:cantSplit/>
              <w:trHeight w:val="432"/>
            </w:trPr>
          </w:trPrChange>
        </w:trPr>
        <w:tc>
          <w:tcPr>
            <w:tcW w:w="3823" w:type="dxa"/>
            <w:tcBorders>
              <w:top w:val="single" w:sz="4" w:space="0" w:color="auto"/>
              <w:left w:val="single" w:sz="4" w:space="0" w:color="auto"/>
              <w:bottom w:val="single" w:sz="4" w:space="0" w:color="auto"/>
              <w:right w:val="single" w:sz="4" w:space="0" w:color="auto"/>
            </w:tcBorders>
            <w:shd w:val="pct15" w:color="auto" w:fill="auto"/>
            <w:tcPrChange w:id="121" w:author="Peter P. BOSCH" w:date="2019-05-01T14:53:00Z">
              <w:tcPr>
                <w:tcW w:w="3823" w:type="dxa"/>
                <w:tcBorders>
                  <w:top w:val="single" w:sz="4" w:space="0" w:color="auto"/>
                  <w:left w:val="single" w:sz="4" w:space="0" w:color="auto"/>
                  <w:bottom w:val="single" w:sz="4" w:space="0" w:color="auto"/>
                  <w:right w:val="single" w:sz="4" w:space="0" w:color="auto"/>
                </w:tcBorders>
                <w:shd w:val="pct15" w:color="auto" w:fill="auto"/>
              </w:tcPr>
            </w:tcPrChange>
          </w:tcPr>
          <w:p w14:paraId="61395249" w14:textId="77777777" w:rsidR="00A507FE" w:rsidRPr="00D26284" w:rsidRDefault="00A507FE" w:rsidP="00A02C76">
            <w:pPr>
              <w:rPr>
                <w:b/>
                <w:sz w:val="16"/>
                <w:szCs w:val="16"/>
              </w:rPr>
            </w:pPr>
            <w:r>
              <w:rPr>
                <w:b/>
                <w:sz w:val="16"/>
                <w:szCs w:val="16"/>
              </w:rPr>
              <w:t>RBG_C_RN550DVL</w:t>
            </w:r>
          </w:p>
        </w:tc>
        <w:tc>
          <w:tcPr>
            <w:tcW w:w="425" w:type="dxa"/>
            <w:tcBorders>
              <w:top w:val="single" w:sz="4" w:space="0" w:color="auto"/>
              <w:left w:val="single" w:sz="4" w:space="0" w:color="auto"/>
              <w:bottom w:val="single" w:sz="4" w:space="0" w:color="auto"/>
              <w:right w:val="single" w:sz="4" w:space="0" w:color="auto"/>
            </w:tcBorders>
            <w:shd w:val="pct15" w:color="auto" w:fill="auto"/>
            <w:tcPrChange w:id="122" w:author="Peter P. BOSCH" w:date="2019-05-01T14:53:00Z">
              <w:tcPr>
                <w:tcW w:w="425" w:type="dxa"/>
                <w:tcBorders>
                  <w:top w:val="single" w:sz="4" w:space="0" w:color="auto"/>
                  <w:left w:val="single" w:sz="4" w:space="0" w:color="auto"/>
                  <w:bottom w:val="single" w:sz="4" w:space="0" w:color="auto"/>
                  <w:right w:val="single" w:sz="4" w:space="0" w:color="auto"/>
                </w:tcBorders>
                <w:shd w:val="pct15" w:color="auto" w:fill="auto"/>
              </w:tcPr>
            </w:tcPrChange>
          </w:tcPr>
          <w:p w14:paraId="4DD129A0" w14:textId="23BF45BC" w:rsidR="00A507FE" w:rsidRPr="00D26284" w:rsidRDefault="001E45F9" w:rsidP="00297961">
            <w:pPr>
              <w:ind w:right="-70"/>
              <w:rPr>
                <w:ins w:id="123" w:author="Peter P. BOSCH" w:date="2019-05-01T14:51:00Z"/>
                <w:b/>
                <w:sz w:val="16"/>
                <w:szCs w:val="16"/>
              </w:rPr>
            </w:pPr>
            <w:ins w:id="124" w:author="Peter P. BOSCH" w:date="2019-05-01T15:15:00Z">
              <w:r>
                <w:rPr>
                  <w:b/>
                  <w:sz w:val="16"/>
                  <w:szCs w:val="16"/>
                </w:rPr>
                <w:t>T</w:t>
              </w:r>
            </w:ins>
            <w:ins w:id="125" w:author="Peter P. BOSCH" w:date="2019-05-01T14:51:00Z">
              <w:r w:rsidR="00A507FE">
                <w:rPr>
                  <w:b/>
                  <w:sz w:val="16"/>
                  <w:szCs w:val="16"/>
                </w:rPr>
                <w:t>K</w:t>
              </w:r>
            </w:ins>
          </w:p>
        </w:tc>
        <w:tc>
          <w:tcPr>
            <w:tcW w:w="425" w:type="dxa"/>
            <w:tcBorders>
              <w:top w:val="single" w:sz="4" w:space="0" w:color="auto"/>
              <w:left w:val="single" w:sz="4" w:space="0" w:color="auto"/>
              <w:bottom w:val="single" w:sz="4" w:space="0" w:color="auto"/>
              <w:right w:val="single" w:sz="4" w:space="0" w:color="auto"/>
            </w:tcBorders>
            <w:shd w:val="pct15" w:color="auto" w:fill="auto"/>
            <w:tcPrChange w:id="126" w:author="Peter P. BOSCH" w:date="2019-05-01T14:53:00Z">
              <w:tcPr>
                <w:tcW w:w="425" w:type="dxa"/>
                <w:tcBorders>
                  <w:top w:val="single" w:sz="4" w:space="0" w:color="auto"/>
                  <w:left w:val="single" w:sz="4" w:space="0" w:color="auto"/>
                  <w:bottom w:val="single" w:sz="4" w:space="0" w:color="auto"/>
                  <w:right w:val="single" w:sz="4" w:space="0" w:color="auto"/>
                </w:tcBorders>
                <w:shd w:val="pct15" w:color="auto" w:fill="auto"/>
              </w:tcPr>
            </w:tcPrChange>
          </w:tcPr>
          <w:p w14:paraId="324130E6" w14:textId="4A467E65" w:rsidR="00A507FE" w:rsidRPr="00D26284" w:rsidRDefault="00A507FE" w:rsidP="00A02C76">
            <w:pPr>
              <w:ind w:right="-70"/>
              <w:rPr>
                <w:ins w:id="127" w:author="Peter P. BOSCH" w:date="2019-05-01T14:53:00Z"/>
                <w:b/>
                <w:sz w:val="16"/>
                <w:szCs w:val="16"/>
              </w:rPr>
            </w:pPr>
            <w:ins w:id="128" w:author="Peter P. BOSCH" w:date="2019-05-01T14:53:00Z">
              <w:r>
                <w:rPr>
                  <w:b/>
                  <w:sz w:val="16"/>
                  <w:szCs w:val="16"/>
                </w:rPr>
                <w:t>FK</w:t>
              </w:r>
            </w:ins>
          </w:p>
        </w:tc>
        <w:tc>
          <w:tcPr>
            <w:tcW w:w="425" w:type="dxa"/>
            <w:tcBorders>
              <w:top w:val="single" w:sz="4" w:space="0" w:color="auto"/>
              <w:left w:val="single" w:sz="4" w:space="0" w:color="auto"/>
              <w:bottom w:val="single" w:sz="4" w:space="0" w:color="auto"/>
              <w:right w:val="single" w:sz="4" w:space="0" w:color="auto"/>
            </w:tcBorders>
            <w:shd w:val="pct15" w:color="auto" w:fill="auto"/>
            <w:tcPrChange w:id="129" w:author="Peter P. BOSCH" w:date="2019-05-01T14:53:00Z">
              <w:tcPr>
                <w:tcW w:w="425" w:type="dxa"/>
                <w:tcBorders>
                  <w:top w:val="single" w:sz="4" w:space="0" w:color="auto"/>
                  <w:left w:val="single" w:sz="4" w:space="0" w:color="auto"/>
                  <w:bottom w:val="single" w:sz="4" w:space="0" w:color="auto"/>
                  <w:right w:val="single" w:sz="4" w:space="0" w:color="auto"/>
                </w:tcBorders>
                <w:shd w:val="pct15" w:color="auto" w:fill="auto"/>
              </w:tcPr>
            </w:tcPrChange>
          </w:tcPr>
          <w:p w14:paraId="6F16A73D" w14:textId="35E1CB4E" w:rsidR="00A507FE" w:rsidRPr="00D26284" w:rsidRDefault="00A507FE" w:rsidP="00A02C76">
            <w:pPr>
              <w:ind w:right="-70"/>
              <w:rPr>
                <w:b/>
                <w:sz w:val="16"/>
                <w:szCs w:val="16"/>
              </w:rPr>
            </w:pPr>
            <w:r w:rsidRPr="00D26284">
              <w:rPr>
                <w:b/>
                <w:sz w:val="16"/>
                <w:szCs w:val="16"/>
              </w:rPr>
              <w:t>Sel.</w:t>
            </w:r>
          </w:p>
        </w:tc>
        <w:tc>
          <w:tcPr>
            <w:tcW w:w="5361" w:type="dxa"/>
            <w:tcBorders>
              <w:top w:val="single" w:sz="4" w:space="0" w:color="auto"/>
              <w:left w:val="single" w:sz="4" w:space="0" w:color="auto"/>
              <w:bottom w:val="single" w:sz="4" w:space="0" w:color="auto"/>
              <w:right w:val="single" w:sz="4" w:space="0" w:color="auto"/>
            </w:tcBorders>
            <w:shd w:val="pct15" w:color="auto" w:fill="auto"/>
            <w:tcPrChange w:id="130" w:author="Peter P. BOSCH" w:date="2019-05-01T14:53:00Z">
              <w:tcPr>
                <w:tcW w:w="5361" w:type="dxa"/>
                <w:tcBorders>
                  <w:top w:val="single" w:sz="4" w:space="0" w:color="auto"/>
                  <w:left w:val="single" w:sz="4" w:space="0" w:color="auto"/>
                  <w:bottom w:val="single" w:sz="4" w:space="0" w:color="auto"/>
                  <w:right w:val="single" w:sz="4" w:space="0" w:color="auto"/>
                </w:tcBorders>
                <w:shd w:val="pct15" w:color="auto" w:fill="auto"/>
              </w:tcPr>
            </w:tcPrChange>
          </w:tcPr>
          <w:p w14:paraId="531ABE81" w14:textId="77777777" w:rsidR="00A507FE" w:rsidRPr="00D26284" w:rsidRDefault="00A507FE" w:rsidP="00A02C76">
            <w:pPr>
              <w:rPr>
                <w:b/>
                <w:sz w:val="16"/>
                <w:szCs w:val="16"/>
              </w:rPr>
            </w:pPr>
            <w:r w:rsidRPr="00D26284">
              <w:rPr>
                <w:b/>
                <w:sz w:val="16"/>
                <w:szCs w:val="16"/>
              </w:rPr>
              <w:t>Conditie</w:t>
            </w:r>
          </w:p>
        </w:tc>
      </w:tr>
      <w:tr w:rsidR="00A507FE" w:rsidRPr="00D26284" w14:paraId="770FFAC2" w14:textId="77777777" w:rsidTr="00A507FE">
        <w:trPr>
          <w:cantSplit/>
          <w:trHeight w:val="276"/>
          <w:trPrChange w:id="131" w:author="Peter P. BOSCH" w:date="2019-05-01T14:53:00Z">
            <w:trPr>
              <w:cantSplit/>
              <w:trHeight w:val="276"/>
            </w:trPr>
          </w:trPrChange>
        </w:trPr>
        <w:tc>
          <w:tcPr>
            <w:tcW w:w="3823" w:type="dxa"/>
            <w:tcBorders>
              <w:top w:val="single" w:sz="4" w:space="0" w:color="auto"/>
              <w:left w:val="single" w:sz="4" w:space="0" w:color="auto"/>
              <w:bottom w:val="single" w:sz="4" w:space="0" w:color="auto"/>
              <w:right w:val="single" w:sz="4" w:space="0" w:color="auto"/>
            </w:tcBorders>
            <w:shd w:val="clear" w:color="auto" w:fill="auto"/>
            <w:tcPrChange w:id="132" w:author="Peter P. BOSCH" w:date="2019-05-01T14:53:00Z">
              <w:tcPr>
                <w:tcW w:w="3823" w:type="dxa"/>
                <w:tcBorders>
                  <w:top w:val="single" w:sz="4" w:space="0" w:color="auto"/>
                  <w:left w:val="single" w:sz="4" w:space="0" w:color="auto"/>
                  <w:bottom w:val="single" w:sz="4" w:space="0" w:color="auto"/>
                  <w:right w:val="single" w:sz="4" w:space="0" w:color="auto"/>
                </w:tcBorders>
                <w:shd w:val="clear" w:color="auto" w:fill="auto"/>
              </w:tcPr>
            </w:tcPrChange>
          </w:tcPr>
          <w:p w14:paraId="7C7EB43B" w14:textId="77777777" w:rsidR="00A507FE" w:rsidRPr="00D26284" w:rsidRDefault="00A507FE" w:rsidP="00A02C76">
            <w:pPr>
              <w:rPr>
                <w:rFonts w:cs="Arial"/>
                <w:sz w:val="16"/>
                <w:szCs w:val="16"/>
              </w:rPr>
            </w:pPr>
            <w:r w:rsidRPr="00D26284">
              <w:rPr>
                <w:rFonts w:cs="Arial"/>
                <w:sz w:val="16"/>
                <w:szCs w:val="16"/>
              </w:rPr>
              <w:t>BEA</w:t>
            </w:r>
            <w:r>
              <w:rPr>
                <w:rFonts w:cs="Arial"/>
                <w:sz w:val="16"/>
                <w:szCs w:val="16"/>
              </w:rPr>
              <w:t>K</w:t>
            </w:r>
            <w:r w:rsidRPr="00D26284">
              <w:rPr>
                <w:rFonts w:cs="Arial"/>
                <w:sz w:val="16"/>
                <w:szCs w:val="16"/>
              </w:rPr>
              <w:t>_LAAD_TS</w:t>
            </w:r>
          </w:p>
        </w:tc>
        <w:tc>
          <w:tcPr>
            <w:tcW w:w="425" w:type="dxa"/>
            <w:tcBorders>
              <w:top w:val="single" w:sz="4" w:space="0" w:color="auto"/>
              <w:left w:val="single" w:sz="4" w:space="0" w:color="auto"/>
              <w:bottom w:val="single" w:sz="4" w:space="0" w:color="auto"/>
              <w:right w:val="single" w:sz="4" w:space="0" w:color="auto"/>
            </w:tcBorders>
            <w:tcPrChange w:id="133" w:author="Peter P. BOSCH" w:date="2019-05-01T14:53:00Z">
              <w:tcPr>
                <w:tcW w:w="425" w:type="dxa"/>
                <w:tcBorders>
                  <w:top w:val="single" w:sz="4" w:space="0" w:color="auto"/>
                  <w:left w:val="single" w:sz="4" w:space="0" w:color="auto"/>
                  <w:bottom w:val="single" w:sz="4" w:space="0" w:color="auto"/>
                  <w:right w:val="single" w:sz="4" w:space="0" w:color="auto"/>
                </w:tcBorders>
              </w:tcPr>
            </w:tcPrChange>
          </w:tcPr>
          <w:p w14:paraId="0A00F1CE" w14:textId="77777777" w:rsidR="00A507FE" w:rsidRPr="00D26284" w:rsidRDefault="00A507FE" w:rsidP="00A02C76">
            <w:pPr>
              <w:ind w:right="-70"/>
              <w:rPr>
                <w:ins w:id="134" w:author="Peter P. BOSCH" w:date="2019-05-01T14:51:00Z"/>
                <w:rFonts w:cs="Arial"/>
                <w:sz w:val="16"/>
                <w:szCs w:val="16"/>
              </w:rPr>
            </w:pPr>
          </w:p>
        </w:tc>
        <w:tc>
          <w:tcPr>
            <w:tcW w:w="425" w:type="dxa"/>
            <w:tcBorders>
              <w:top w:val="single" w:sz="4" w:space="0" w:color="auto"/>
              <w:left w:val="single" w:sz="4" w:space="0" w:color="auto"/>
              <w:bottom w:val="single" w:sz="4" w:space="0" w:color="auto"/>
              <w:right w:val="single" w:sz="4" w:space="0" w:color="auto"/>
            </w:tcBorders>
            <w:tcPrChange w:id="135" w:author="Peter P. BOSCH" w:date="2019-05-01T14:53:00Z">
              <w:tcPr>
                <w:tcW w:w="425" w:type="dxa"/>
                <w:tcBorders>
                  <w:top w:val="single" w:sz="4" w:space="0" w:color="auto"/>
                  <w:left w:val="single" w:sz="4" w:space="0" w:color="auto"/>
                  <w:bottom w:val="single" w:sz="4" w:space="0" w:color="auto"/>
                  <w:right w:val="single" w:sz="4" w:space="0" w:color="auto"/>
                </w:tcBorders>
              </w:tcPr>
            </w:tcPrChange>
          </w:tcPr>
          <w:p w14:paraId="669235A1" w14:textId="77777777" w:rsidR="00A507FE" w:rsidRPr="00D26284" w:rsidRDefault="00A507FE" w:rsidP="00A02C76">
            <w:pPr>
              <w:ind w:right="-70"/>
              <w:rPr>
                <w:ins w:id="136" w:author="Peter P. BOSCH" w:date="2019-05-01T14:53:00Z"/>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Change w:id="137" w:author="Peter P. BOSCH" w:date="2019-05-01T14:53:00Z">
              <w:tcPr>
                <w:tcW w:w="425" w:type="dxa"/>
                <w:tcBorders>
                  <w:top w:val="single" w:sz="4" w:space="0" w:color="auto"/>
                  <w:left w:val="single" w:sz="4" w:space="0" w:color="auto"/>
                  <w:bottom w:val="single" w:sz="4" w:space="0" w:color="auto"/>
                  <w:right w:val="single" w:sz="4" w:space="0" w:color="auto"/>
                </w:tcBorders>
                <w:shd w:val="clear" w:color="auto" w:fill="auto"/>
              </w:tcPr>
            </w:tcPrChange>
          </w:tcPr>
          <w:p w14:paraId="23D54694" w14:textId="09FDBEED" w:rsidR="00A507FE" w:rsidRPr="00D26284" w:rsidRDefault="00A507FE" w:rsidP="00A02C76">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Change w:id="138" w:author="Peter P. BOSCH" w:date="2019-05-01T14:53:00Z">
              <w:tcPr>
                <w:tcW w:w="5361" w:type="dxa"/>
                <w:tcBorders>
                  <w:top w:val="single" w:sz="4" w:space="0" w:color="auto"/>
                  <w:left w:val="single" w:sz="4" w:space="0" w:color="auto"/>
                  <w:bottom w:val="single" w:sz="4" w:space="0" w:color="auto"/>
                  <w:right w:val="single" w:sz="4" w:space="0" w:color="auto"/>
                </w:tcBorders>
                <w:shd w:val="clear" w:color="auto" w:fill="auto"/>
              </w:tcPr>
            </w:tcPrChange>
          </w:tcPr>
          <w:p w14:paraId="48015B14" w14:textId="77777777" w:rsidR="00A507FE" w:rsidRPr="00D26284" w:rsidRDefault="00A507FE" w:rsidP="00A02C76">
            <w:pPr>
              <w:rPr>
                <w:rFonts w:cs="Arial"/>
                <w:sz w:val="16"/>
                <w:szCs w:val="16"/>
              </w:rPr>
            </w:pPr>
            <w:r w:rsidRPr="00D26284">
              <w:rPr>
                <w:rFonts w:cs="Arial"/>
                <w:sz w:val="16"/>
                <w:szCs w:val="16"/>
              </w:rPr>
              <w:t xml:space="preserve">&gt; </w:t>
            </w:r>
            <w:r w:rsidRPr="00D26284">
              <w:rPr>
                <w:i/>
                <w:sz w:val="16"/>
                <w:szCs w:val="16"/>
              </w:rPr>
              <w:t>Vorige_laad_TS</w:t>
            </w:r>
          </w:p>
        </w:tc>
      </w:tr>
      <w:tr w:rsidR="00A507FE" w:rsidRPr="00D26284" w14:paraId="344B8E83" w14:textId="77777777" w:rsidTr="00A507FE">
        <w:trPr>
          <w:cantSplit/>
          <w:trHeight w:val="276"/>
          <w:trPrChange w:id="139" w:author="Peter P. BOSCH" w:date="2019-05-01T14:53:00Z">
            <w:trPr>
              <w:cantSplit/>
              <w:trHeight w:val="276"/>
            </w:trPr>
          </w:trPrChange>
        </w:trPr>
        <w:tc>
          <w:tcPr>
            <w:tcW w:w="3823" w:type="dxa"/>
            <w:tcBorders>
              <w:top w:val="single" w:sz="4" w:space="0" w:color="auto"/>
              <w:left w:val="single" w:sz="4" w:space="0" w:color="auto"/>
              <w:bottom w:val="single" w:sz="4" w:space="0" w:color="auto"/>
              <w:right w:val="single" w:sz="4" w:space="0" w:color="auto"/>
            </w:tcBorders>
            <w:shd w:val="clear" w:color="auto" w:fill="auto"/>
            <w:tcPrChange w:id="140" w:author="Peter P. BOSCH" w:date="2019-05-01T14:53:00Z">
              <w:tcPr>
                <w:tcW w:w="3823" w:type="dxa"/>
                <w:tcBorders>
                  <w:top w:val="single" w:sz="4" w:space="0" w:color="auto"/>
                  <w:left w:val="single" w:sz="4" w:space="0" w:color="auto"/>
                  <w:bottom w:val="single" w:sz="4" w:space="0" w:color="auto"/>
                  <w:right w:val="single" w:sz="4" w:space="0" w:color="auto"/>
                </w:tcBorders>
                <w:shd w:val="clear" w:color="auto" w:fill="auto"/>
              </w:tcPr>
            </w:tcPrChange>
          </w:tcPr>
          <w:p w14:paraId="3B13E547" w14:textId="77777777" w:rsidR="00A507FE" w:rsidRPr="00D26284" w:rsidRDefault="00A507FE" w:rsidP="00A02C76">
            <w:pPr>
              <w:rPr>
                <w:rFonts w:cs="Arial"/>
                <w:snapToGrid w:val="0"/>
                <w:color w:val="000000"/>
                <w:sz w:val="16"/>
                <w:szCs w:val="16"/>
                <w:highlight w:val="yellow"/>
              </w:rPr>
            </w:pPr>
            <w:r w:rsidRPr="00D26284">
              <w:rPr>
                <w:rFonts w:cs="Arial"/>
                <w:snapToGrid w:val="0"/>
                <w:sz w:val="16"/>
                <w:szCs w:val="16"/>
              </w:rPr>
              <w:t>BEA</w:t>
            </w:r>
            <w:r>
              <w:rPr>
                <w:rFonts w:cs="Arial"/>
                <w:snapToGrid w:val="0"/>
                <w:sz w:val="16"/>
                <w:szCs w:val="16"/>
              </w:rPr>
              <w:t>K</w:t>
            </w:r>
            <w:r w:rsidRPr="00D26284">
              <w:rPr>
                <w:rFonts w:cs="Arial"/>
                <w:snapToGrid w:val="0"/>
                <w:sz w:val="16"/>
                <w:szCs w:val="16"/>
              </w:rPr>
              <w:t>_RN</w:t>
            </w:r>
            <w:r>
              <w:rPr>
                <w:rFonts w:cs="Arial"/>
                <w:snapToGrid w:val="0"/>
                <w:sz w:val="16"/>
                <w:szCs w:val="16"/>
              </w:rPr>
              <w:t>55</w:t>
            </w:r>
            <w:r w:rsidRPr="00D26284">
              <w:rPr>
                <w:rFonts w:cs="Arial"/>
                <w:snapToGrid w:val="0"/>
                <w:sz w:val="16"/>
                <w:szCs w:val="16"/>
              </w:rPr>
              <w:t>0VALUTAJAAR</w:t>
            </w:r>
          </w:p>
        </w:tc>
        <w:tc>
          <w:tcPr>
            <w:tcW w:w="425" w:type="dxa"/>
            <w:tcBorders>
              <w:top w:val="single" w:sz="4" w:space="0" w:color="auto"/>
              <w:left w:val="single" w:sz="4" w:space="0" w:color="auto"/>
              <w:bottom w:val="single" w:sz="4" w:space="0" w:color="auto"/>
              <w:right w:val="single" w:sz="4" w:space="0" w:color="auto"/>
            </w:tcBorders>
            <w:tcPrChange w:id="141" w:author="Peter P. BOSCH" w:date="2019-05-01T14:53:00Z">
              <w:tcPr>
                <w:tcW w:w="425" w:type="dxa"/>
                <w:tcBorders>
                  <w:top w:val="single" w:sz="4" w:space="0" w:color="auto"/>
                  <w:left w:val="single" w:sz="4" w:space="0" w:color="auto"/>
                  <w:bottom w:val="single" w:sz="4" w:space="0" w:color="auto"/>
                  <w:right w:val="single" w:sz="4" w:space="0" w:color="auto"/>
                </w:tcBorders>
              </w:tcPr>
            </w:tcPrChange>
          </w:tcPr>
          <w:p w14:paraId="4B322988" w14:textId="77777777" w:rsidR="00A507FE" w:rsidRPr="00D26284" w:rsidRDefault="00A507FE" w:rsidP="00A02C76">
            <w:pPr>
              <w:ind w:right="-70"/>
              <w:rPr>
                <w:ins w:id="142" w:author="Peter P. BOSCH" w:date="2019-05-01T14:51:00Z"/>
                <w:rFonts w:cs="Arial"/>
                <w:sz w:val="16"/>
                <w:szCs w:val="16"/>
                <w:highlight w:val="yellow"/>
              </w:rPr>
            </w:pPr>
          </w:p>
        </w:tc>
        <w:tc>
          <w:tcPr>
            <w:tcW w:w="425" w:type="dxa"/>
            <w:tcBorders>
              <w:top w:val="single" w:sz="4" w:space="0" w:color="auto"/>
              <w:left w:val="single" w:sz="4" w:space="0" w:color="auto"/>
              <w:bottom w:val="single" w:sz="4" w:space="0" w:color="auto"/>
              <w:right w:val="single" w:sz="4" w:space="0" w:color="auto"/>
            </w:tcBorders>
            <w:tcPrChange w:id="143" w:author="Peter P. BOSCH" w:date="2019-05-01T14:53:00Z">
              <w:tcPr>
                <w:tcW w:w="425" w:type="dxa"/>
                <w:tcBorders>
                  <w:top w:val="single" w:sz="4" w:space="0" w:color="auto"/>
                  <w:left w:val="single" w:sz="4" w:space="0" w:color="auto"/>
                  <w:bottom w:val="single" w:sz="4" w:space="0" w:color="auto"/>
                  <w:right w:val="single" w:sz="4" w:space="0" w:color="auto"/>
                </w:tcBorders>
              </w:tcPr>
            </w:tcPrChange>
          </w:tcPr>
          <w:p w14:paraId="7CA193E1" w14:textId="77777777" w:rsidR="00A507FE" w:rsidRPr="00D26284" w:rsidRDefault="00A507FE" w:rsidP="00A02C76">
            <w:pPr>
              <w:ind w:right="-70"/>
              <w:rPr>
                <w:ins w:id="144" w:author="Peter P. BOSCH" w:date="2019-05-01T14:53:00Z"/>
                <w:rFonts w:cs="Arial"/>
                <w:sz w:val="16"/>
                <w:szCs w:val="16"/>
                <w:highlight w:val="yellow"/>
              </w:rPr>
            </w:pPr>
          </w:p>
        </w:tc>
        <w:tc>
          <w:tcPr>
            <w:tcW w:w="425" w:type="dxa"/>
            <w:tcBorders>
              <w:top w:val="single" w:sz="4" w:space="0" w:color="auto"/>
              <w:left w:val="single" w:sz="4" w:space="0" w:color="auto"/>
              <w:bottom w:val="single" w:sz="4" w:space="0" w:color="auto"/>
              <w:right w:val="single" w:sz="4" w:space="0" w:color="auto"/>
            </w:tcBorders>
            <w:shd w:val="clear" w:color="auto" w:fill="auto"/>
            <w:tcPrChange w:id="145" w:author="Peter P. BOSCH" w:date="2019-05-01T14:53:00Z">
              <w:tcPr>
                <w:tcW w:w="425" w:type="dxa"/>
                <w:tcBorders>
                  <w:top w:val="single" w:sz="4" w:space="0" w:color="auto"/>
                  <w:left w:val="single" w:sz="4" w:space="0" w:color="auto"/>
                  <w:bottom w:val="single" w:sz="4" w:space="0" w:color="auto"/>
                  <w:right w:val="single" w:sz="4" w:space="0" w:color="auto"/>
                </w:tcBorders>
                <w:shd w:val="clear" w:color="auto" w:fill="auto"/>
              </w:tcPr>
            </w:tcPrChange>
          </w:tcPr>
          <w:p w14:paraId="054FB7ED" w14:textId="12204FC9" w:rsidR="00A507FE" w:rsidRPr="00D26284" w:rsidRDefault="00A507FE" w:rsidP="00A02C76">
            <w:pPr>
              <w:ind w:right="-70"/>
              <w:rPr>
                <w:rFonts w:cs="Arial"/>
                <w:sz w:val="16"/>
                <w:szCs w:val="16"/>
                <w:highlight w:val="yellow"/>
              </w:rPr>
            </w:pPr>
          </w:p>
        </w:tc>
        <w:tc>
          <w:tcPr>
            <w:tcW w:w="5361" w:type="dxa"/>
            <w:tcBorders>
              <w:top w:val="single" w:sz="4" w:space="0" w:color="auto"/>
              <w:left w:val="single" w:sz="4" w:space="0" w:color="auto"/>
              <w:bottom w:val="single" w:sz="4" w:space="0" w:color="auto"/>
              <w:right w:val="single" w:sz="4" w:space="0" w:color="auto"/>
            </w:tcBorders>
            <w:shd w:val="clear" w:color="auto" w:fill="auto"/>
            <w:tcPrChange w:id="146" w:author="Peter P. BOSCH" w:date="2019-05-01T14:53:00Z">
              <w:tcPr>
                <w:tcW w:w="5361" w:type="dxa"/>
                <w:tcBorders>
                  <w:top w:val="single" w:sz="4" w:space="0" w:color="auto"/>
                  <w:left w:val="single" w:sz="4" w:space="0" w:color="auto"/>
                  <w:bottom w:val="single" w:sz="4" w:space="0" w:color="auto"/>
                  <w:right w:val="single" w:sz="4" w:space="0" w:color="auto"/>
                </w:tcBorders>
                <w:shd w:val="clear" w:color="auto" w:fill="auto"/>
              </w:tcPr>
            </w:tcPrChange>
          </w:tcPr>
          <w:p w14:paraId="5E4FBE7C" w14:textId="77777777" w:rsidR="00A507FE" w:rsidRPr="00D26284" w:rsidRDefault="00A507FE" w:rsidP="00A02C76">
            <w:pPr>
              <w:rPr>
                <w:rFonts w:cs="Arial"/>
                <w:sz w:val="16"/>
                <w:szCs w:val="16"/>
                <w:highlight w:val="yellow"/>
              </w:rPr>
            </w:pPr>
            <w:r w:rsidRPr="0025230A">
              <w:rPr>
                <w:rFonts w:cs="Arial"/>
                <w:sz w:val="16"/>
                <w:szCs w:val="16"/>
              </w:rPr>
              <w:t>≥</w:t>
            </w:r>
            <w:r w:rsidRPr="0025230A">
              <w:rPr>
                <w:sz w:val="16"/>
                <w:szCs w:val="16"/>
              </w:rPr>
              <w:t xml:space="preserve"> 2016</w:t>
            </w:r>
          </w:p>
        </w:tc>
      </w:tr>
      <w:tr w:rsidR="00A507FE" w:rsidRPr="00D26284" w14:paraId="3025F58B" w14:textId="77777777" w:rsidTr="00A507FE">
        <w:trPr>
          <w:cantSplit/>
          <w:trHeight w:val="276"/>
          <w:ins w:id="147" w:author="Peter P. BOSCH" w:date="2019-05-01T14:51:00Z"/>
          <w:trPrChange w:id="148" w:author="Peter P. BOSCH" w:date="2019-05-01T14:53:00Z">
            <w:trPr>
              <w:cantSplit/>
              <w:trHeight w:val="276"/>
            </w:trPr>
          </w:trPrChange>
        </w:trPr>
        <w:tc>
          <w:tcPr>
            <w:tcW w:w="3823" w:type="dxa"/>
            <w:tcBorders>
              <w:top w:val="single" w:sz="4" w:space="0" w:color="auto"/>
              <w:left w:val="single" w:sz="4" w:space="0" w:color="auto"/>
              <w:bottom w:val="single" w:sz="4" w:space="0" w:color="auto"/>
              <w:right w:val="single" w:sz="4" w:space="0" w:color="auto"/>
            </w:tcBorders>
            <w:shd w:val="clear" w:color="auto" w:fill="auto"/>
            <w:tcPrChange w:id="149" w:author="Peter P. BOSCH" w:date="2019-05-01T14:53:00Z">
              <w:tcPr>
                <w:tcW w:w="3823" w:type="dxa"/>
                <w:tcBorders>
                  <w:top w:val="single" w:sz="4" w:space="0" w:color="auto"/>
                  <w:left w:val="single" w:sz="4" w:space="0" w:color="auto"/>
                  <w:bottom w:val="single" w:sz="4" w:space="0" w:color="auto"/>
                  <w:right w:val="single" w:sz="4" w:space="0" w:color="auto"/>
                </w:tcBorders>
                <w:shd w:val="clear" w:color="auto" w:fill="auto"/>
              </w:tcPr>
            </w:tcPrChange>
          </w:tcPr>
          <w:p w14:paraId="6EA41805" w14:textId="098F4CC4" w:rsidR="00A507FE" w:rsidRPr="00A507FE" w:rsidRDefault="00A507FE" w:rsidP="00A02C76">
            <w:pPr>
              <w:rPr>
                <w:ins w:id="150" w:author="Peter P. BOSCH" w:date="2019-05-01T14:51:00Z"/>
                <w:rFonts w:cs="Arial"/>
                <w:sz w:val="16"/>
                <w:szCs w:val="16"/>
              </w:rPr>
            </w:pPr>
            <w:ins w:id="151" w:author="Peter P. BOSCH" w:date="2019-05-01T14:53:00Z">
              <w:r w:rsidRPr="00A507FE">
                <w:rPr>
                  <w:rFonts w:cs="Arial"/>
                  <w:sz w:val="16"/>
                  <w:szCs w:val="16"/>
                </w:rPr>
                <w:t>BEAK_DVL_DVL_ID</w:t>
              </w:r>
            </w:ins>
          </w:p>
        </w:tc>
        <w:tc>
          <w:tcPr>
            <w:tcW w:w="425" w:type="dxa"/>
            <w:tcBorders>
              <w:top w:val="single" w:sz="4" w:space="0" w:color="auto"/>
              <w:left w:val="single" w:sz="4" w:space="0" w:color="auto"/>
              <w:bottom w:val="single" w:sz="4" w:space="0" w:color="auto"/>
              <w:right w:val="single" w:sz="4" w:space="0" w:color="auto"/>
            </w:tcBorders>
            <w:tcPrChange w:id="152" w:author="Peter P. BOSCH" w:date="2019-05-01T14:53:00Z">
              <w:tcPr>
                <w:tcW w:w="425" w:type="dxa"/>
                <w:tcBorders>
                  <w:top w:val="single" w:sz="4" w:space="0" w:color="auto"/>
                  <w:left w:val="single" w:sz="4" w:space="0" w:color="auto"/>
                  <w:bottom w:val="single" w:sz="4" w:space="0" w:color="auto"/>
                  <w:right w:val="single" w:sz="4" w:space="0" w:color="auto"/>
                </w:tcBorders>
              </w:tcPr>
            </w:tcPrChange>
          </w:tcPr>
          <w:p w14:paraId="283A7459" w14:textId="651F6404" w:rsidR="00A507FE" w:rsidRDefault="001E45F9" w:rsidP="00A02C76">
            <w:pPr>
              <w:ind w:right="-70"/>
              <w:rPr>
                <w:ins w:id="153" w:author="Peter P. BOSCH" w:date="2019-05-01T14:51:00Z"/>
                <w:rFonts w:cs="Arial"/>
                <w:sz w:val="16"/>
                <w:szCs w:val="16"/>
                <w:highlight w:val="yellow"/>
              </w:rPr>
            </w:pPr>
            <w:ins w:id="154" w:author="Peter P. BOSCH" w:date="2019-05-01T14:52:00Z">
              <w:r>
                <w:rPr>
                  <w:rFonts w:cs="Arial"/>
                  <w:sz w:val="16"/>
                  <w:szCs w:val="16"/>
                  <w:highlight w:val="yellow"/>
                </w:rPr>
                <w:t>X</w:t>
              </w:r>
            </w:ins>
          </w:p>
        </w:tc>
        <w:tc>
          <w:tcPr>
            <w:tcW w:w="425" w:type="dxa"/>
            <w:tcBorders>
              <w:top w:val="single" w:sz="4" w:space="0" w:color="auto"/>
              <w:left w:val="single" w:sz="4" w:space="0" w:color="auto"/>
              <w:bottom w:val="single" w:sz="4" w:space="0" w:color="auto"/>
              <w:right w:val="single" w:sz="4" w:space="0" w:color="auto"/>
            </w:tcBorders>
            <w:tcPrChange w:id="155" w:author="Peter P. BOSCH" w:date="2019-05-01T14:53:00Z">
              <w:tcPr>
                <w:tcW w:w="425" w:type="dxa"/>
                <w:tcBorders>
                  <w:top w:val="single" w:sz="4" w:space="0" w:color="auto"/>
                  <w:left w:val="single" w:sz="4" w:space="0" w:color="auto"/>
                  <w:bottom w:val="single" w:sz="4" w:space="0" w:color="auto"/>
                  <w:right w:val="single" w:sz="4" w:space="0" w:color="auto"/>
                </w:tcBorders>
              </w:tcPr>
            </w:tcPrChange>
          </w:tcPr>
          <w:p w14:paraId="39C58BBF" w14:textId="77777777" w:rsidR="00A507FE" w:rsidRDefault="00A507FE" w:rsidP="00A02C76">
            <w:pPr>
              <w:ind w:right="-70"/>
              <w:rPr>
                <w:ins w:id="156" w:author="Peter P. BOSCH" w:date="2019-05-01T14:53:00Z"/>
                <w:rFonts w:cs="Arial"/>
                <w:sz w:val="16"/>
                <w:szCs w:val="16"/>
                <w:highlight w:val="yellow"/>
              </w:rPr>
            </w:pPr>
          </w:p>
        </w:tc>
        <w:tc>
          <w:tcPr>
            <w:tcW w:w="425" w:type="dxa"/>
            <w:tcBorders>
              <w:top w:val="single" w:sz="4" w:space="0" w:color="auto"/>
              <w:left w:val="single" w:sz="4" w:space="0" w:color="auto"/>
              <w:bottom w:val="single" w:sz="4" w:space="0" w:color="auto"/>
              <w:right w:val="single" w:sz="4" w:space="0" w:color="auto"/>
            </w:tcBorders>
            <w:shd w:val="clear" w:color="auto" w:fill="auto"/>
            <w:tcPrChange w:id="157" w:author="Peter P. BOSCH" w:date="2019-05-01T14:53:00Z">
              <w:tcPr>
                <w:tcW w:w="425" w:type="dxa"/>
                <w:tcBorders>
                  <w:top w:val="single" w:sz="4" w:space="0" w:color="auto"/>
                  <w:left w:val="single" w:sz="4" w:space="0" w:color="auto"/>
                  <w:bottom w:val="single" w:sz="4" w:space="0" w:color="auto"/>
                  <w:right w:val="single" w:sz="4" w:space="0" w:color="auto"/>
                </w:tcBorders>
                <w:shd w:val="clear" w:color="auto" w:fill="auto"/>
              </w:tcPr>
            </w:tcPrChange>
          </w:tcPr>
          <w:p w14:paraId="658E4FF9" w14:textId="5DB311FA" w:rsidR="00A507FE" w:rsidRDefault="00A507FE" w:rsidP="00A02C76">
            <w:pPr>
              <w:ind w:right="-70"/>
              <w:rPr>
                <w:ins w:id="158" w:author="Peter P. BOSCH" w:date="2019-05-01T14:51:00Z"/>
                <w:rFonts w:cs="Arial"/>
                <w:sz w:val="16"/>
                <w:szCs w:val="16"/>
                <w:highlight w:val="yellow"/>
              </w:rPr>
            </w:pPr>
          </w:p>
        </w:tc>
        <w:tc>
          <w:tcPr>
            <w:tcW w:w="5361" w:type="dxa"/>
            <w:tcBorders>
              <w:top w:val="single" w:sz="4" w:space="0" w:color="auto"/>
              <w:left w:val="single" w:sz="4" w:space="0" w:color="auto"/>
              <w:bottom w:val="single" w:sz="4" w:space="0" w:color="auto"/>
              <w:right w:val="single" w:sz="4" w:space="0" w:color="auto"/>
            </w:tcBorders>
            <w:shd w:val="clear" w:color="auto" w:fill="auto"/>
            <w:tcPrChange w:id="159" w:author="Peter P. BOSCH" w:date="2019-05-01T14:53:00Z">
              <w:tcPr>
                <w:tcW w:w="5361" w:type="dxa"/>
                <w:tcBorders>
                  <w:top w:val="single" w:sz="4" w:space="0" w:color="auto"/>
                  <w:left w:val="single" w:sz="4" w:space="0" w:color="auto"/>
                  <w:bottom w:val="single" w:sz="4" w:space="0" w:color="auto"/>
                  <w:right w:val="single" w:sz="4" w:space="0" w:color="auto"/>
                </w:tcBorders>
                <w:shd w:val="clear" w:color="auto" w:fill="auto"/>
              </w:tcPr>
            </w:tcPrChange>
          </w:tcPr>
          <w:p w14:paraId="1F9EF4E7" w14:textId="77777777" w:rsidR="00A507FE" w:rsidRPr="00D26284" w:rsidRDefault="00A507FE" w:rsidP="00A02C76">
            <w:pPr>
              <w:rPr>
                <w:ins w:id="160" w:author="Peter P. BOSCH" w:date="2019-05-01T14:51:00Z"/>
                <w:rFonts w:cs="Arial"/>
                <w:sz w:val="16"/>
                <w:szCs w:val="16"/>
                <w:highlight w:val="yellow"/>
              </w:rPr>
            </w:pPr>
          </w:p>
        </w:tc>
      </w:tr>
      <w:tr w:rsidR="00A507FE" w:rsidRPr="00D26284" w14:paraId="12A9A4CB" w14:textId="77777777" w:rsidTr="00A507FE">
        <w:trPr>
          <w:cantSplit/>
          <w:trHeight w:val="276"/>
          <w:ins w:id="161" w:author="Peter P. BOSCH" w:date="2019-05-01T14:49:00Z"/>
          <w:trPrChange w:id="162" w:author="Peter P. BOSCH" w:date="2019-05-01T14:53:00Z">
            <w:trPr>
              <w:cantSplit/>
              <w:trHeight w:val="276"/>
            </w:trPr>
          </w:trPrChange>
        </w:trPr>
        <w:tc>
          <w:tcPr>
            <w:tcW w:w="3823" w:type="dxa"/>
            <w:tcBorders>
              <w:top w:val="single" w:sz="4" w:space="0" w:color="auto"/>
              <w:left w:val="single" w:sz="4" w:space="0" w:color="auto"/>
              <w:bottom w:val="single" w:sz="4" w:space="0" w:color="auto"/>
              <w:right w:val="single" w:sz="4" w:space="0" w:color="auto"/>
            </w:tcBorders>
            <w:shd w:val="clear" w:color="auto" w:fill="auto"/>
            <w:tcPrChange w:id="163" w:author="Peter P. BOSCH" w:date="2019-05-01T14:53:00Z">
              <w:tcPr>
                <w:tcW w:w="3823" w:type="dxa"/>
                <w:tcBorders>
                  <w:top w:val="single" w:sz="4" w:space="0" w:color="auto"/>
                  <w:left w:val="single" w:sz="4" w:space="0" w:color="auto"/>
                  <w:bottom w:val="single" w:sz="4" w:space="0" w:color="auto"/>
                  <w:right w:val="single" w:sz="4" w:space="0" w:color="auto"/>
                </w:tcBorders>
                <w:shd w:val="clear" w:color="auto" w:fill="auto"/>
              </w:tcPr>
            </w:tcPrChange>
          </w:tcPr>
          <w:p w14:paraId="6FA7DA90" w14:textId="59A122CF" w:rsidR="00A507FE" w:rsidRDefault="00A507FE" w:rsidP="00A507FE">
            <w:pPr>
              <w:rPr>
                <w:ins w:id="164" w:author="Peter P. BOSCH" w:date="2019-05-01T14:49:00Z"/>
                <w:rFonts w:cs="Arial"/>
                <w:sz w:val="16"/>
                <w:szCs w:val="16"/>
              </w:rPr>
            </w:pPr>
            <w:ins w:id="165" w:author="Peter P. BOSCH" w:date="2019-05-01T14:49:00Z">
              <w:r w:rsidRPr="00A507FE">
                <w:rPr>
                  <w:rFonts w:cs="Arial"/>
                  <w:sz w:val="16"/>
                  <w:szCs w:val="16"/>
                </w:rPr>
                <w:t>BEAK_DVL_RHO_ID</w:t>
              </w:r>
            </w:ins>
          </w:p>
        </w:tc>
        <w:tc>
          <w:tcPr>
            <w:tcW w:w="425" w:type="dxa"/>
            <w:tcBorders>
              <w:top w:val="single" w:sz="4" w:space="0" w:color="auto"/>
              <w:left w:val="single" w:sz="4" w:space="0" w:color="auto"/>
              <w:bottom w:val="single" w:sz="4" w:space="0" w:color="auto"/>
              <w:right w:val="single" w:sz="4" w:space="0" w:color="auto"/>
            </w:tcBorders>
            <w:tcPrChange w:id="166" w:author="Peter P. BOSCH" w:date="2019-05-01T14:53:00Z">
              <w:tcPr>
                <w:tcW w:w="425" w:type="dxa"/>
                <w:tcBorders>
                  <w:top w:val="single" w:sz="4" w:space="0" w:color="auto"/>
                  <w:left w:val="single" w:sz="4" w:space="0" w:color="auto"/>
                  <w:bottom w:val="single" w:sz="4" w:space="0" w:color="auto"/>
                  <w:right w:val="single" w:sz="4" w:space="0" w:color="auto"/>
                </w:tcBorders>
              </w:tcPr>
            </w:tcPrChange>
          </w:tcPr>
          <w:p w14:paraId="0D27B2DB" w14:textId="72CD2DFF" w:rsidR="00A507FE" w:rsidRDefault="00A507FE" w:rsidP="00A507FE">
            <w:pPr>
              <w:ind w:right="-70"/>
              <w:rPr>
                <w:ins w:id="167" w:author="Peter P. BOSCH" w:date="2019-05-01T14:51:00Z"/>
                <w:rFonts w:cs="Arial"/>
                <w:sz w:val="16"/>
                <w:szCs w:val="16"/>
                <w:highlight w:val="yellow"/>
              </w:rPr>
            </w:pPr>
          </w:p>
        </w:tc>
        <w:tc>
          <w:tcPr>
            <w:tcW w:w="425" w:type="dxa"/>
            <w:tcBorders>
              <w:top w:val="single" w:sz="4" w:space="0" w:color="auto"/>
              <w:left w:val="single" w:sz="4" w:space="0" w:color="auto"/>
              <w:bottom w:val="single" w:sz="4" w:space="0" w:color="auto"/>
              <w:right w:val="single" w:sz="4" w:space="0" w:color="auto"/>
            </w:tcBorders>
            <w:tcPrChange w:id="168" w:author="Peter P. BOSCH" w:date="2019-05-01T14:53:00Z">
              <w:tcPr>
                <w:tcW w:w="425" w:type="dxa"/>
                <w:tcBorders>
                  <w:top w:val="single" w:sz="4" w:space="0" w:color="auto"/>
                  <w:left w:val="single" w:sz="4" w:space="0" w:color="auto"/>
                  <w:bottom w:val="single" w:sz="4" w:space="0" w:color="auto"/>
                  <w:right w:val="single" w:sz="4" w:space="0" w:color="auto"/>
                </w:tcBorders>
              </w:tcPr>
            </w:tcPrChange>
          </w:tcPr>
          <w:p w14:paraId="0976BF03" w14:textId="23618CF3" w:rsidR="00A507FE" w:rsidRDefault="00A507FE" w:rsidP="00A507FE">
            <w:pPr>
              <w:ind w:right="-70"/>
              <w:rPr>
                <w:ins w:id="169" w:author="Peter P. BOSCH" w:date="2019-05-01T14:53:00Z"/>
                <w:rFonts w:cs="Arial"/>
                <w:sz w:val="16"/>
                <w:szCs w:val="16"/>
                <w:highlight w:val="yellow"/>
              </w:rPr>
            </w:pPr>
            <w:ins w:id="170" w:author="Peter P. BOSCH" w:date="2019-05-01T14:53:00Z">
              <w:r>
                <w:rPr>
                  <w:rFonts w:cs="Arial"/>
                  <w:sz w:val="16"/>
                  <w:szCs w:val="16"/>
                  <w:highlight w:val="yellow"/>
                </w:rPr>
                <w:t>X</w:t>
              </w:r>
            </w:ins>
          </w:p>
        </w:tc>
        <w:tc>
          <w:tcPr>
            <w:tcW w:w="425" w:type="dxa"/>
            <w:tcBorders>
              <w:top w:val="single" w:sz="4" w:space="0" w:color="auto"/>
              <w:left w:val="single" w:sz="4" w:space="0" w:color="auto"/>
              <w:bottom w:val="single" w:sz="4" w:space="0" w:color="auto"/>
              <w:right w:val="single" w:sz="4" w:space="0" w:color="auto"/>
            </w:tcBorders>
            <w:shd w:val="clear" w:color="auto" w:fill="auto"/>
            <w:tcPrChange w:id="171" w:author="Peter P. BOSCH" w:date="2019-05-01T14:53:00Z">
              <w:tcPr>
                <w:tcW w:w="425" w:type="dxa"/>
                <w:tcBorders>
                  <w:top w:val="single" w:sz="4" w:space="0" w:color="auto"/>
                  <w:left w:val="single" w:sz="4" w:space="0" w:color="auto"/>
                  <w:bottom w:val="single" w:sz="4" w:space="0" w:color="auto"/>
                  <w:right w:val="single" w:sz="4" w:space="0" w:color="auto"/>
                </w:tcBorders>
                <w:shd w:val="clear" w:color="auto" w:fill="auto"/>
              </w:tcPr>
            </w:tcPrChange>
          </w:tcPr>
          <w:p w14:paraId="1578C4DF" w14:textId="6A8EF5C0" w:rsidR="00A507FE" w:rsidRDefault="00A507FE" w:rsidP="00A507FE">
            <w:pPr>
              <w:ind w:right="-70"/>
              <w:rPr>
                <w:ins w:id="172" w:author="Peter P. BOSCH" w:date="2019-05-01T14:49:00Z"/>
                <w:rFonts w:cs="Arial"/>
                <w:sz w:val="16"/>
                <w:szCs w:val="16"/>
                <w:highlight w:val="yellow"/>
              </w:rPr>
            </w:pPr>
          </w:p>
        </w:tc>
        <w:tc>
          <w:tcPr>
            <w:tcW w:w="5361" w:type="dxa"/>
            <w:tcBorders>
              <w:top w:val="single" w:sz="4" w:space="0" w:color="auto"/>
              <w:left w:val="single" w:sz="4" w:space="0" w:color="auto"/>
              <w:bottom w:val="single" w:sz="4" w:space="0" w:color="auto"/>
              <w:right w:val="single" w:sz="4" w:space="0" w:color="auto"/>
            </w:tcBorders>
            <w:shd w:val="clear" w:color="auto" w:fill="auto"/>
            <w:tcPrChange w:id="173" w:author="Peter P. BOSCH" w:date="2019-05-01T14:53:00Z">
              <w:tcPr>
                <w:tcW w:w="5361" w:type="dxa"/>
                <w:tcBorders>
                  <w:top w:val="single" w:sz="4" w:space="0" w:color="auto"/>
                  <w:left w:val="single" w:sz="4" w:space="0" w:color="auto"/>
                  <w:bottom w:val="single" w:sz="4" w:space="0" w:color="auto"/>
                  <w:right w:val="single" w:sz="4" w:space="0" w:color="auto"/>
                </w:tcBorders>
                <w:shd w:val="clear" w:color="auto" w:fill="auto"/>
              </w:tcPr>
            </w:tcPrChange>
          </w:tcPr>
          <w:p w14:paraId="55254A8B" w14:textId="77777777" w:rsidR="00A507FE" w:rsidRPr="00D26284" w:rsidRDefault="00A507FE" w:rsidP="00A507FE">
            <w:pPr>
              <w:rPr>
                <w:ins w:id="174" w:author="Peter P. BOSCH" w:date="2019-05-01T14:49:00Z"/>
                <w:rFonts w:cs="Arial"/>
                <w:sz w:val="16"/>
                <w:szCs w:val="16"/>
                <w:highlight w:val="yellow"/>
              </w:rPr>
            </w:pPr>
          </w:p>
        </w:tc>
      </w:tr>
      <w:tr w:rsidR="00A507FE" w:rsidRPr="00D26284" w14:paraId="5EB5C938" w14:textId="77777777" w:rsidTr="00A507FE">
        <w:trPr>
          <w:cantSplit/>
          <w:trHeight w:val="276"/>
          <w:trPrChange w:id="175" w:author="Peter P. BOSCH" w:date="2019-05-01T14:53:00Z">
            <w:trPr>
              <w:cantSplit/>
              <w:trHeight w:val="276"/>
            </w:trPr>
          </w:trPrChange>
        </w:trPr>
        <w:tc>
          <w:tcPr>
            <w:tcW w:w="3823" w:type="dxa"/>
            <w:tcBorders>
              <w:top w:val="single" w:sz="4" w:space="0" w:color="auto"/>
              <w:left w:val="single" w:sz="4" w:space="0" w:color="auto"/>
              <w:bottom w:val="single" w:sz="4" w:space="0" w:color="auto"/>
              <w:right w:val="single" w:sz="4" w:space="0" w:color="auto"/>
            </w:tcBorders>
            <w:shd w:val="clear" w:color="auto" w:fill="auto"/>
            <w:tcPrChange w:id="176" w:author="Peter P. BOSCH" w:date="2019-05-01T14:53:00Z">
              <w:tcPr>
                <w:tcW w:w="3823" w:type="dxa"/>
                <w:tcBorders>
                  <w:top w:val="single" w:sz="4" w:space="0" w:color="auto"/>
                  <w:left w:val="single" w:sz="4" w:space="0" w:color="auto"/>
                  <w:bottom w:val="single" w:sz="4" w:space="0" w:color="auto"/>
                  <w:right w:val="single" w:sz="4" w:space="0" w:color="auto"/>
                </w:tcBorders>
                <w:shd w:val="clear" w:color="auto" w:fill="auto"/>
              </w:tcPr>
            </w:tcPrChange>
          </w:tcPr>
          <w:p w14:paraId="51A70DE8" w14:textId="77777777" w:rsidR="00A507FE" w:rsidRPr="00D26284" w:rsidRDefault="00A507FE" w:rsidP="00A507FE">
            <w:pPr>
              <w:rPr>
                <w:rFonts w:cs="Arial"/>
                <w:snapToGrid w:val="0"/>
                <w:sz w:val="16"/>
                <w:szCs w:val="16"/>
              </w:rPr>
            </w:pPr>
            <w:r>
              <w:rPr>
                <w:rFonts w:cs="Arial"/>
                <w:sz w:val="16"/>
                <w:szCs w:val="16"/>
              </w:rPr>
              <w:t>Alle attributen</w:t>
            </w:r>
          </w:p>
        </w:tc>
        <w:tc>
          <w:tcPr>
            <w:tcW w:w="425" w:type="dxa"/>
            <w:tcBorders>
              <w:top w:val="single" w:sz="4" w:space="0" w:color="auto"/>
              <w:left w:val="single" w:sz="4" w:space="0" w:color="auto"/>
              <w:bottom w:val="single" w:sz="4" w:space="0" w:color="auto"/>
              <w:right w:val="single" w:sz="4" w:space="0" w:color="auto"/>
            </w:tcBorders>
            <w:tcPrChange w:id="177" w:author="Peter P. BOSCH" w:date="2019-05-01T14:53:00Z">
              <w:tcPr>
                <w:tcW w:w="425" w:type="dxa"/>
                <w:tcBorders>
                  <w:top w:val="single" w:sz="4" w:space="0" w:color="auto"/>
                  <w:left w:val="single" w:sz="4" w:space="0" w:color="auto"/>
                  <w:bottom w:val="single" w:sz="4" w:space="0" w:color="auto"/>
                  <w:right w:val="single" w:sz="4" w:space="0" w:color="auto"/>
                </w:tcBorders>
              </w:tcPr>
            </w:tcPrChange>
          </w:tcPr>
          <w:p w14:paraId="2FEC9B49" w14:textId="77777777" w:rsidR="00A507FE" w:rsidRDefault="00A507FE" w:rsidP="00A507FE">
            <w:pPr>
              <w:ind w:right="-70"/>
              <w:rPr>
                <w:ins w:id="178" w:author="Peter P. BOSCH" w:date="2019-05-01T14:51:00Z"/>
                <w:rFonts w:cs="Arial"/>
                <w:sz w:val="16"/>
                <w:szCs w:val="16"/>
                <w:highlight w:val="yellow"/>
              </w:rPr>
            </w:pPr>
          </w:p>
        </w:tc>
        <w:tc>
          <w:tcPr>
            <w:tcW w:w="425" w:type="dxa"/>
            <w:tcBorders>
              <w:top w:val="single" w:sz="4" w:space="0" w:color="auto"/>
              <w:left w:val="single" w:sz="4" w:space="0" w:color="auto"/>
              <w:bottom w:val="single" w:sz="4" w:space="0" w:color="auto"/>
              <w:right w:val="single" w:sz="4" w:space="0" w:color="auto"/>
            </w:tcBorders>
            <w:tcPrChange w:id="179" w:author="Peter P. BOSCH" w:date="2019-05-01T14:53:00Z">
              <w:tcPr>
                <w:tcW w:w="425" w:type="dxa"/>
                <w:tcBorders>
                  <w:top w:val="single" w:sz="4" w:space="0" w:color="auto"/>
                  <w:left w:val="single" w:sz="4" w:space="0" w:color="auto"/>
                  <w:bottom w:val="single" w:sz="4" w:space="0" w:color="auto"/>
                  <w:right w:val="single" w:sz="4" w:space="0" w:color="auto"/>
                </w:tcBorders>
              </w:tcPr>
            </w:tcPrChange>
          </w:tcPr>
          <w:p w14:paraId="7FDD0E0A" w14:textId="77777777" w:rsidR="00A507FE" w:rsidRDefault="00A507FE" w:rsidP="00A507FE">
            <w:pPr>
              <w:ind w:right="-70"/>
              <w:rPr>
                <w:ins w:id="180" w:author="Peter P. BOSCH" w:date="2019-05-01T14:53:00Z"/>
                <w:rFonts w:cs="Arial"/>
                <w:sz w:val="16"/>
                <w:szCs w:val="16"/>
                <w:highlight w:val="yellow"/>
              </w:rPr>
            </w:pPr>
          </w:p>
        </w:tc>
        <w:tc>
          <w:tcPr>
            <w:tcW w:w="425" w:type="dxa"/>
            <w:tcBorders>
              <w:top w:val="single" w:sz="4" w:space="0" w:color="auto"/>
              <w:left w:val="single" w:sz="4" w:space="0" w:color="auto"/>
              <w:bottom w:val="single" w:sz="4" w:space="0" w:color="auto"/>
              <w:right w:val="single" w:sz="4" w:space="0" w:color="auto"/>
            </w:tcBorders>
            <w:shd w:val="clear" w:color="auto" w:fill="auto"/>
            <w:tcPrChange w:id="181" w:author="Peter P. BOSCH" w:date="2019-05-01T14:53:00Z">
              <w:tcPr>
                <w:tcW w:w="425" w:type="dxa"/>
                <w:tcBorders>
                  <w:top w:val="single" w:sz="4" w:space="0" w:color="auto"/>
                  <w:left w:val="single" w:sz="4" w:space="0" w:color="auto"/>
                  <w:bottom w:val="single" w:sz="4" w:space="0" w:color="auto"/>
                  <w:right w:val="single" w:sz="4" w:space="0" w:color="auto"/>
                </w:tcBorders>
                <w:shd w:val="clear" w:color="auto" w:fill="auto"/>
              </w:tcPr>
            </w:tcPrChange>
          </w:tcPr>
          <w:p w14:paraId="10CD60B7" w14:textId="2B8A9E06" w:rsidR="00A507FE" w:rsidRPr="00D26284" w:rsidRDefault="00A507FE" w:rsidP="00A507FE">
            <w:pPr>
              <w:ind w:right="-70"/>
              <w:rPr>
                <w:rFonts w:cs="Arial"/>
                <w:sz w:val="16"/>
                <w:szCs w:val="16"/>
                <w:highlight w:val="yellow"/>
              </w:rPr>
            </w:pPr>
            <w:r>
              <w:rPr>
                <w:rFonts w:cs="Arial"/>
                <w:sz w:val="16"/>
                <w:szCs w:val="16"/>
                <w:highlight w:val="yellow"/>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Change w:id="182" w:author="Peter P. BOSCH" w:date="2019-05-01T14:53:00Z">
              <w:tcPr>
                <w:tcW w:w="5361" w:type="dxa"/>
                <w:tcBorders>
                  <w:top w:val="single" w:sz="4" w:space="0" w:color="auto"/>
                  <w:left w:val="single" w:sz="4" w:space="0" w:color="auto"/>
                  <w:bottom w:val="single" w:sz="4" w:space="0" w:color="auto"/>
                  <w:right w:val="single" w:sz="4" w:space="0" w:color="auto"/>
                </w:tcBorders>
                <w:shd w:val="clear" w:color="auto" w:fill="auto"/>
              </w:tcPr>
            </w:tcPrChange>
          </w:tcPr>
          <w:p w14:paraId="32040162" w14:textId="77777777" w:rsidR="00A507FE" w:rsidRPr="00D26284" w:rsidRDefault="00A507FE" w:rsidP="00A507FE">
            <w:pPr>
              <w:rPr>
                <w:rFonts w:cs="Arial"/>
                <w:sz w:val="16"/>
                <w:szCs w:val="16"/>
                <w:highlight w:val="yellow"/>
              </w:rPr>
            </w:pPr>
          </w:p>
        </w:tc>
      </w:tr>
      <w:tr w:rsidR="00A507FE" w:rsidRPr="00D26284" w14:paraId="1547C400" w14:textId="77777777" w:rsidTr="00A507FE">
        <w:trPr>
          <w:cantSplit/>
          <w:trHeight w:val="276"/>
          <w:trPrChange w:id="183" w:author="Peter P. BOSCH" w:date="2019-05-01T14:53:00Z">
            <w:trPr>
              <w:cantSplit/>
              <w:trHeight w:val="276"/>
            </w:trPr>
          </w:trPrChange>
        </w:trPr>
        <w:tc>
          <w:tcPr>
            <w:tcW w:w="382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Change w:id="184" w:author="Peter P. BOSCH" w:date="2019-05-01T14:53:00Z">
              <w:tcPr>
                <w:tcW w:w="382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tcPrChange>
          </w:tcPr>
          <w:p w14:paraId="7EF54128" w14:textId="77777777" w:rsidR="00A507FE" w:rsidRDefault="00A507FE" w:rsidP="00A507FE">
            <w:pPr>
              <w:rPr>
                <w:b/>
                <w:sz w:val="16"/>
                <w:szCs w:val="16"/>
              </w:rPr>
            </w:pPr>
            <w:r w:rsidRPr="00D26284">
              <w:rPr>
                <w:b/>
                <w:sz w:val="16"/>
                <w:szCs w:val="16"/>
              </w:rPr>
              <w:t>RBG_C_</w:t>
            </w:r>
            <w:r>
              <w:rPr>
                <w:b/>
                <w:sz w:val="16"/>
                <w:szCs w:val="16"/>
              </w:rPr>
              <w:t>RN557DVL</w:t>
            </w:r>
          </w:p>
          <w:p w14:paraId="21D1973D" w14:textId="77777777" w:rsidR="00A507FE" w:rsidRPr="00D26284" w:rsidRDefault="00A507FE" w:rsidP="00A507FE">
            <w:pPr>
              <w:rPr>
                <w:snapToGrid w:val="0"/>
                <w:color w:val="000000"/>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Change w:id="185" w:author="Peter P. BOSCH" w:date="2019-05-01T14:53:00Z">
              <w:tcPr>
                <w:tcW w:w="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tcPrChange>
          </w:tcPr>
          <w:p w14:paraId="6A55251D" w14:textId="004CE498" w:rsidR="00A507FE" w:rsidRPr="00D26284" w:rsidRDefault="001E45F9" w:rsidP="00A507FE">
            <w:pPr>
              <w:ind w:right="-70"/>
              <w:rPr>
                <w:ins w:id="186" w:author="Peter P. BOSCH" w:date="2019-05-01T14:51:00Z"/>
                <w:b/>
                <w:sz w:val="16"/>
                <w:szCs w:val="16"/>
              </w:rPr>
            </w:pPr>
            <w:ins w:id="187" w:author="Peter P. BOSCH" w:date="2019-05-01T15:14:00Z">
              <w:r>
                <w:rPr>
                  <w:b/>
                  <w:sz w:val="16"/>
                  <w:szCs w:val="16"/>
                </w:rPr>
                <w:t>TK</w:t>
              </w:r>
            </w:ins>
          </w:p>
        </w:tc>
        <w:tc>
          <w:tcPr>
            <w:tcW w:w="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Change w:id="188" w:author="Peter P. BOSCH" w:date="2019-05-01T14:53:00Z">
              <w:tcPr>
                <w:tcW w:w="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tcPrChange>
          </w:tcPr>
          <w:p w14:paraId="1E3FBAF1" w14:textId="20EA475B" w:rsidR="00A507FE" w:rsidRPr="00D26284" w:rsidRDefault="001E45F9" w:rsidP="00A507FE">
            <w:pPr>
              <w:ind w:right="-70"/>
              <w:rPr>
                <w:ins w:id="189" w:author="Peter P. BOSCH" w:date="2019-05-01T14:53:00Z"/>
                <w:b/>
                <w:sz w:val="16"/>
                <w:szCs w:val="16"/>
              </w:rPr>
            </w:pPr>
            <w:ins w:id="190" w:author="Peter P. BOSCH" w:date="2019-05-01T15:14:00Z">
              <w:r>
                <w:rPr>
                  <w:b/>
                  <w:sz w:val="16"/>
                  <w:szCs w:val="16"/>
                </w:rPr>
                <w:t>FK</w:t>
              </w:r>
            </w:ins>
          </w:p>
        </w:tc>
        <w:tc>
          <w:tcPr>
            <w:tcW w:w="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Change w:id="191" w:author="Peter P. BOSCH" w:date="2019-05-01T14:53:00Z">
              <w:tcPr>
                <w:tcW w:w="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tcPrChange>
          </w:tcPr>
          <w:p w14:paraId="00A3D4CF" w14:textId="5E7088DF" w:rsidR="00A507FE" w:rsidRPr="00D26284" w:rsidRDefault="00A507FE" w:rsidP="00A507FE">
            <w:pPr>
              <w:ind w:right="-70"/>
              <w:rPr>
                <w:rFonts w:cs="Arial"/>
                <w:sz w:val="16"/>
                <w:szCs w:val="16"/>
              </w:rPr>
            </w:pPr>
            <w:r w:rsidRPr="00D26284">
              <w:rPr>
                <w:b/>
                <w:sz w:val="16"/>
                <w:szCs w:val="16"/>
              </w:rPr>
              <w:t>Sel.</w:t>
            </w:r>
          </w:p>
        </w:tc>
        <w:tc>
          <w:tcPr>
            <w:tcW w:w="536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Change w:id="192" w:author="Peter P. BOSCH" w:date="2019-05-01T14:53:00Z">
              <w:tcPr>
                <w:tcW w:w="536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tcPrChange>
          </w:tcPr>
          <w:p w14:paraId="2827ADEA" w14:textId="77777777" w:rsidR="00A507FE" w:rsidRPr="00D26284" w:rsidRDefault="00A507FE" w:rsidP="00A507FE">
            <w:pPr>
              <w:rPr>
                <w:rFonts w:cs="Arial"/>
                <w:sz w:val="16"/>
                <w:szCs w:val="16"/>
              </w:rPr>
            </w:pPr>
            <w:r w:rsidRPr="00D26284">
              <w:rPr>
                <w:b/>
                <w:sz w:val="16"/>
                <w:szCs w:val="16"/>
              </w:rPr>
              <w:t>Conditie</w:t>
            </w:r>
          </w:p>
        </w:tc>
      </w:tr>
      <w:tr w:rsidR="00A507FE" w:rsidRPr="00D26284" w14:paraId="66DF9786" w14:textId="77777777" w:rsidTr="00A507FE">
        <w:trPr>
          <w:cantSplit/>
          <w:trHeight w:val="276"/>
          <w:trPrChange w:id="193" w:author="Peter P. BOSCH" w:date="2019-05-01T14:53:00Z">
            <w:trPr>
              <w:cantSplit/>
              <w:trHeight w:val="276"/>
            </w:trPr>
          </w:trPrChange>
        </w:trPr>
        <w:tc>
          <w:tcPr>
            <w:tcW w:w="3823" w:type="dxa"/>
            <w:tcBorders>
              <w:top w:val="single" w:sz="4" w:space="0" w:color="auto"/>
              <w:left w:val="single" w:sz="4" w:space="0" w:color="auto"/>
              <w:bottom w:val="single" w:sz="4" w:space="0" w:color="auto"/>
              <w:right w:val="single" w:sz="4" w:space="0" w:color="auto"/>
            </w:tcBorders>
            <w:shd w:val="clear" w:color="auto" w:fill="auto"/>
            <w:tcPrChange w:id="194" w:author="Peter P. BOSCH" w:date="2019-05-01T14:53:00Z">
              <w:tcPr>
                <w:tcW w:w="3823" w:type="dxa"/>
                <w:tcBorders>
                  <w:top w:val="single" w:sz="4" w:space="0" w:color="auto"/>
                  <w:left w:val="single" w:sz="4" w:space="0" w:color="auto"/>
                  <w:bottom w:val="single" w:sz="4" w:space="0" w:color="auto"/>
                  <w:right w:val="single" w:sz="4" w:space="0" w:color="auto"/>
                </w:tcBorders>
                <w:shd w:val="clear" w:color="auto" w:fill="auto"/>
              </w:tcPr>
            </w:tcPrChange>
          </w:tcPr>
          <w:p w14:paraId="7D36F8BE" w14:textId="77777777" w:rsidR="00A507FE" w:rsidRPr="00D26284" w:rsidRDefault="00A507FE" w:rsidP="00A507FE">
            <w:pPr>
              <w:rPr>
                <w:rFonts w:cs="Arial"/>
                <w:sz w:val="16"/>
                <w:szCs w:val="16"/>
              </w:rPr>
            </w:pPr>
            <w:r w:rsidRPr="00D26284">
              <w:rPr>
                <w:rFonts w:cs="Arial"/>
                <w:sz w:val="16"/>
                <w:szCs w:val="16"/>
              </w:rPr>
              <w:t>BEA</w:t>
            </w:r>
            <w:r>
              <w:rPr>
                <w:rFonts w:cs="Arial"/>
                <w:sz w:val="16"/>
                <w:szCs w:val="16"/>
              </w:rPr>
              <w:t>S</w:t>
            </w:r>
            <w:r w:rsidRPr="00D26284">
              <w:rPr>
                <w:rFonts w:cs="Arial"/>
                <w:sz w:val="16"/>
                <w:szCs w:val="16"/>
              </w:rPr>
              <w:t>_LAAD_TS</w:t>
            </w:r>
          </w:p>
        </w:tc>
        <w:tc>
          <w:tcPr>
            <w:tcW w:w="425" w:type="dxa"/>
            <w:tcBorders>
              <w:top w:val="single" w:sz="4" w:space="0" w:color="auto"/>
              <w:left w:val="single" w:sz="4" w:space="0" w:color="auto"/>
              <w:bottom w:val="single" w:sz="4" w:space="0" w:color="auto"/>
              <w:right w:val="single" w:sz="4" w:space="0" w:color="auto"/>
            </w:tcBorders>
            <w:tcPrChange w:id="195" w:author="Peter P. BOSCH" w:date="2019-05-01T14:53:00Z">
              <w:tcPr>
                <w:tcW w:w="425" w:type="dxa"/>
                <w:tcBorders>
                  <w:top w:val="single" w:sz="4" w:space="0" w:color="auto"/>
                  <w:left w:val="single" w:sz="4" w:space="0" w:color="auto"/>
                  <w:bottom w:val="single" w:sz="4" w:space="0" w:color="auto"/>
                  <w:right w:val="single" w:sz="4" w:space="0" w:color="auto"/>
                </w:tcBorders>
              </w:tcPr>
            </w:tcPrChange>
          </w:tcPr>
          <w:p w14:paraId="77DF2742" w14:textId="77777777" w:rsidR="00A507FE" w:rsidRPr="00D26284" w:rsidRDefault="00A507FE" w:rsidP="00A507FE">
            <w:pPr>
              <w:ind w:right="-70"/>
              <w:rPr>
                <w:ins w:id="196" w:author="Peter P. BOSCH" w:date="2019-05-01T14:51:00Z"/>
                <w:rFonts w:cs="Arial"/>
                <w:sz w:val="16"/>
                <w:szCs w:val="16"/>
              </w:rPr>
            </w:pPr>
          </w:p>
        </w:tc>
        <w:tc>
          <w:tcPr>
            <w:tcW w:w="425" w:type="dxa"/>
            <w:tcBorders>
              <w:top w:val="single" w:sz="4" w:space="0" w:color="auto"/>
              <w:left w:val="single" w:sz="4" w:space="0" w:color="auto"/>
              <w:bottom w:val="single" w:sz="4" w:space="0" w:color="auto"/>
              <w:right w:val="single" w:sz="4" w:space="0" w:color="auto"/>
            </w:tcBorders>
            <w:tcPrChange w:id="197" w:author="Peter P. BOSCH" w:date="2019-05-01T14:53:00Z">
              <w:tcPr>
                <w:tcW w:w="425" w:type="dxa"/>
                <w:tcBorders>
                  <w:top w:val="single" w:sz="4" w:space="0" w:color="auto"/>
                  <w:left w:val="single" w:sz="4" w:space="0" w:color="auto"/>
                  <w:bottom w:val="single" w:sz="4" w:space="0" w:color="auto"/>
                  <w:right w:val="single" w:sz="4" w:space="0" w:color="auto"/>
                </w:tcBorders>
              </w:tcPr>
            </w:tcPrChange>
          </w:tcPr>
          <w:p w14:paraId="4CCBF97B" w14:textId="77777777" w:rsidR="00A507FE" w:rsidRPr="00D26284" w:rsidRDefault="00A507FE" w:rsidP="00A507FE">
            <w:pPr>
              <w:ind w:right="-70"/>
              <w:rPr>
                <w:ins w:id="198" w:author="Peter P. BOSCH" w:date="2019-05-01T14:53:00Z"/>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Change w:id="199" w:author="Peter P. BOSCH" w:date="2019-05-01T14:53:00Z">
              <w:tcPr>
                <w:tcW w:w="425" w:type="dxa"/>
                <w:tcBorders>
                  <w:top w:val="single" w:sz="4" w:space="0" w:color="auto"/>
                  <w:left w:val="single" w:sz="4" w:space="0" w:color="auto"/>
                  <w:bottom w:val="single" w:sz="4" w:space="0" w:color="auto"/>
                  <w:right w:val="single" w:sz="4" w:space="0" w:color="auto"/>
                </w:tcBorders>
                <w:shd w:val="clear" w:color="auto" w:fill="auto"/>
              </w:tcPr>
            </w:tcPrChange>
          </w:tcPr>
          <w:p w14:paraId="40F1972F" w14:textId="0DF3608F" w:rsidR="00A507FE" w:rsidRPr="00D26284" w:rsidRDefault="00A507FE" w:rsidP="00A507FE">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Change w:id="200" w:author="Peter P. BOSCH" w:date="2019-05-01T14:53:00Z">
              <w:tcPr>
                <w:tcW w:w="5361" w:type="dxa"/>
                <w:tcBorders>
                  <w:top w:val="single" w:sz="4" w:space="0" w:color="auto"/>
                  <w:left w:val="single" w:sz="4" w:space="0" w:color="auto"/>
                  <w:bottom w:val="single" w:sz="4" w:space="0" w:color="auto"/>
                  <w:right w:val="single" w:sz="4" w:space="0" w:color="auto"/>
                </w:tcBorders>
                <w:shd w:val="clear" w:color="auto" w:fill="auto"/>
              </w:tcPr>
            </w:tcPrChange>
          </w:tcPr>
          <w:p w14:paraId="0F41B594" w14:textId="77777777" w:rsidR="00A507FE" w:rsidRPr="00D26284" w:rsidRDefault="00A507FE" w:rsidP="00A507FE">
            <w:pPr>
              <w:rPr>
                <w:rFonts w:cs="Arial"/>
                <w:sz w:val="16"/>
                <w:szCs w:val="16"/>
              </w:rPr>
            </w:pPr>
            <w:r w:rsidRPr="00D26284">
              <w:rPr>
                <w:rFonts w:cs="Arial"/>
                <w:sz w:val="16"/>
                <w:szCs w:val="16"/>
              </w:rPr>
              <w:t xml:space="preserve">&gt; </w:t>
            </w:r>
            <w:r w:rsidRPr="00D26284">
              <w:rPr>
                <w:i/>
                <w:sz w:val="16"/>
                <w:szCs w:val="16"/>
              </w:rPr>
              <w:t>Vorige_laad_TS</w:t>
            </w:r>
          </w:p>
        </w:tc>
      </w:tr>
      <w:tr w:rsidR="00A507FE" w:rsidRPr="00D26284" w14:paraId="4DB26848" w14:textId="77777777" w:rsidTr="00A507FE">
        <w:trPr>
          <w:cantSplit/>
          <w:trHeight w:val="276"/>
          <w:ins w:id="201" w:author="Peter P. BOSCH" w:date="2019-05-01T14:50:00Z"/>
          <w:trPrChange w:id="202" w:author="Peter P. BOSCH" w:date="2019-05-01T14:53:00Z">
            <w:trPr>
              <w:cantSplit/>
              <w:trHeight w:val="276"/>
            </w:trPr>
          </w:trPrChange>
        </w:trPr>
        <w:tc>
          <w:tcPr>
            <w:tcW w:w="3823" w:type="dxa"/>
            <w:tcBorders>
              <w:top w:val="single" w:sz="4" w:space="0" w:color="auto"/>
              <w:left w:val="single" w:sz="4" w:space="0" w:color="auto"/>
              <w:bottom w:val="single" w:sz="4" w:space="0" w:color="auto"/>
              <w:right w:val="single" w:sz="4" w:space="0" w:color="auto"/>
            </w:tcBorders>
            <w:shd w:val="clear" w:color="auto" w:fill="auto"/>
            <w:tcPrChange w:id="203" w:author="Peter P. BOSCH" w:date="2019-05-01T14:53:00Z">
              <w:tcPr>
                <w:tcW w:w="3823" w:type="dxa"/>
                <w:tcBorders>
                  <w:top w:val="single" w:sz="4" w:space="0" w:color="auto"/>
                  <w:left w:val="single" w:sz="4" w:space="0" w:color="auto"/>
                  <w:bottom w:val="single" w:sz="4" w:space="0" w:color="auto"/>
                  <w:right w:val="single" w:sz="4" w:space="0" w:color="auto"/>
                </w:tcBorders>
                <w:shd w:val="clear" w:color="auto" w:fill="auto"/>
              </w:tcPr>
            </w:tcPrChange>
          </w:tcPr>
          <w:p w14:paraId="0BCD9E46" w14:textId="49B04D26" w:rsidR="00A507FE" w:rsidRDefault="00A507FE" w:rsidP="00A507FE">
            <w:pPr>
              <w:rPr>
                <w:ins w:id="204" w:author="Peter P. BOSCH" w:date="2019-05-01T14:50:00Z"/>
                <w:rFonts w:cs="Arial"/>
                <w:sz w:val="16"/>
                <w:szCs w:val="16"/>
              </w:rPr>
            </w:pPr>
            <w:ins w:id="205" w:author="Peter P. BOSCH" w:date="2019-05-01T14:52:00Z">
              <w:r w:rsidRPr="00A507FE">
                <w:rPr>
                  <w:rFonts w:cs="Arial"/>
                  <w:sz w:val="16"/>
                  <w:szCs w:val="16"/>
                </w:rPr>
                <w:t>BEAS_RN557DVL_DVL_ID</w:t>
              </w:r>
            </w:ins>
          </w:p>
        </w:tc>
        <w:tc>
          <w:tcPr>
            <w:tcW w:w="425" w:type="dxa"/>
            <w:tcBorders>
              <w:top w:val="single" w:sz="4" w:space="0" w:color="auto"/>
              <w:left w:val="single" w:sz="4" w:space="0" w:color="auto"/>
              <w:bottom w:val="single" w:sz="4" w:space="0" w:color="auto"/>
              <w:right w:val="single" w:sz="4" w:space="0" w:color="auto"/>
            </w:tcBorders>
            <w:tcPrChange w:id="206" w:author="Peter P. BOSCH" w:date="2019-05-01T14:53:00Z">
              <w:tcPr>
                <w:tcW w:w="425" w:type="dxa"/>
                <w:tcBorders>
                  <w:top w:val="single" w:sz="4" w:space="0" w:color="auto"/>
                  <w:left w:val="single" w:sz="4" w:space="0" w:color="auto"/>
                  <w:bottom w:val="single" w:sz="4" w:space="0" w:color="auto"/>
                  <w:right w:val="single" w:sz="4" w:space="0" w:color="auto"/>
                </w:tcBorders>
              </w:tcPr>
            </w:tcPrChange>
          </w:tcPr>
          <w:p w14:paraId="50C9D79C" w14:textId="7DA8B98C" w:rsidR="00A507FE" w:rsidRDefault="00A507FE" w:rsidP="00A507FE">
            <w:pPr>
              <w:ind w:right="-70"/>
              <w:rPr>
                <w:ins w:id="207" w:author="Peter P. BOSCH" w:date="2019-05-01T14:51:00Z"/>
                <w:rFonts w:cs="Arial"/>
                <w:sz w:val="16"/>
                <w:szCs w:val="16"/>
                <w:highlight w:val="yellow"/>
              </w:rPr>
            </w:pPr>
            <w:ins w:id="208" w:author="Peter P. BOSCH" w:date="2019-05-01T14:52:00Z">
              <w:r>
                <w:rPr>
                  <w:rFonts w:cs="Arial"/>
                  <w:sz w:val="16"/>
                  <w:szCs w:val="16"/>
                  <w:highlight w:val="yellow"/>
                </w:rPr>
                <w:t>X</w:t>
              </w:r>
            </w:ins>
          </w:p>
        </w:tc>
        <w:tc>
          <w:tcPr>
            <w:tcW w:w="425" w:type="dxa"/>
            <w:tcBorders>
              <w:top w:val="single" w:sz="4" w:space="0" w:color="auto"/>
              <w:left w:val="single" w:sz="4" w:space="0" w:color="auto"/>
              <w:bottom w:val="single" w:sz="4" w:space="0" w:color="auto"/>
              <w:right w:val="single" w:sz="4" w:space="0" w:color="auto"/>
            </w:tcBorders>
            <w:tcPrChange w:id="209" w:author="Peter P. BOSCH" w:date="2019-05-01T14:53:00Z">
              <w:tcPr>
                <w:tcW w:w="425" w:type="dxa"/>
                <w:tcBorders>
                  <w:top w:val="single" w:sz="4" w:space="0" w:color="auto"/>
                  <w:left w:val="single" w:sz="4" w:space="0" w:color="auto"/>
                  <w:bottom w:val="single" w:sz="4" w:space="0" w:color="auto"/>
                  <w:right w:val="single" w:sz="4" w:space="0" w:color="auto"/>
                </w:tcBorders>
              </w:tcPr>
            </w:tcPrChange>
          </w:tcPr>
          <w:p w14:paraId="473A4C0C" w14:textId="77777777" w:rsidR="00A507FE" w:rsidRDefault="00A507FE" w:rsidP="00A507FE">
            <w:pPr>
              <w:ind w:right="-70"/>
              <w:rPr>
                <w:ins w:id="210" w:author="Peter P. BOSCH" w:date="2019-05-01T14:53:00Z"/>
                <w:rFonts w:cs="Arial"/>
                <w:sz w:val="16"/>
                <w:szCs w:val="16"/>
                <w:highlight w:val="yellow"/>
              </w:rPr>
            </w:pPr>
          </w:p>
        </w:tc>
        <w:tc>
          <w:tcPr>
            <w:tcW w:w="425" w:type="dxa"/>
            <w:tcBorders>
              <w:top w:val="single" w:sz="4" w:space="0" w:color="auto"/>
              <w:left w:val="single" w:sz="4" w:space="0" w:color="auto"/>
              <w:bottom w:val="single" w:sz="4" w:space="0" w:color="auto"/>
              <w:right w:val="single" w:sz="4" w:space="0" w:color="auto"/>
            </w:tcBorders>
            <w:shd w:val="clear" w:color="auto" w:fill="auto"/>
            <w:tcPrChange w:id="211" w:author="Peter P. BOSCH" w:date="2019-05-01T14:53:00Z">
              <w:tcPr>
                <w:tcW w:w="425" w:type="dxa"/>
                <w:tcBorders>
                  <w:top w:val="single" w:sz="4" w:space="0" w:color="auto"/>
                  <w:left w:val="single" w:sz="4" w:space="0" w:color="auto"/>
                  <w:bottom w:val="single" w:sz="4" w:space="0" w:color="auto"/>
                  <w:right w:val="single" w:sz="4" w:space="0" w:color="auto"/>
                </w:tcBorders>
                <w:shd w:val="clear" w:color="auto" w:fill="auto"/>
              </w:tcPr>
            </w:tcPrChange>
          </w:tcPr>
          <w:p w14:paraId="6A3D9CE6" w14:textId="482ED1FA" w:rsidR="00A507FE" w:rsidRDefault="00A507FE" w:rsidP="00A507FE">
            <w:pPr>
              <w:ind w:right="-70"/>
              <w:rPr>
                <w:ins w:id="212" w:author="Peter P. BOSCH" w:date="2019-05-01T14:50:00Z"/>
                <w:rFonts w:cs="Arial"/>
                <w:sz w:val="16"/>
                <w:szCs w:val="16"/>
                <w:highlight w:val="yellow"/>
              </w:rPr>
            </w:pPr>
          </w:p>
        </w:tc>
        <w:tc>
          <w:tcPr>
            <w:tcW w:w="5361" w:type="dxa"/>
            <w:tcBorders>
              <w:top w:val="single" w:sz="4" w:space="0" w:color="auto"/>
              <w:left w:val="single" w:sz="4" w:space="0" w:color="auto"/>
              <w:bottom w:val="single" w:sz="4" w:space="0" w:color="auto"/>
              <w:right w:val="single" w:sz="4" w:space="0" w:color="auto"/>
            </w:tcBorders>
            <w:shd w:val="clear" w:color="auto" w:fill="auto"/>
            <w:tcPrChange w:id="213" w:author="Peter P. BOSCH" w:date="2019-05-01T14:53:00Z">
              <w:tcPr>
                <w:tcW w:w="5361" w:type="dxa"/>
                <w:tcBorders>
                  <w:top w:val="single" w:sz="4" w:space="0" w:color="auto"/>
                  <w:left w:val="single" w:sz="4" w:space="0" w:color="auto"/>
                  <w:bottom w:val="single" w:sz="4" w:space="0" w:color="auto"/>
                  <w:right w:val="single" w:sz="4" w:space="0" w:color="auto"/>
                </w:tcBorders>
                <w:shd w:val="clear" w:color="auto" w:fill="auto"/>
              </w:tcPr>
            </w:tcPrChange>
          </w:tcPr>
          <w:p w14:paraId="58B9099B" w14:textId="77777777" w:rsidR="00A507FE" w:rsidRPr="00D26284" w:rsidRDefault="00A507FE" w:rsidP="00A507FE">
            <w:pPr>
              <w:rPr>
                <w:ins w:id="214" w:author="Peter P. BOSCH" w:date="2019-05-01T14:50:00Z"/>
                <w:rFonts w:cs="Arial"/>
                <w:sz w:val="16"/>
                <w:szCs w:val="16"/>
                <w:highlight w:val="yellow"/>
              </w:rPr>
            </w:pPr>
          </w:p>
        </w:tc>
      </w:tr>
      <w:tr w:rsidR="00A507FE" w:rsidRPr="00D26284" w14:paraId="1CCA8F51" w14:textId="77777777" w:rsidTr="00A507FE">
        <w:trPr>
          <w:cantSplit/>
          <w:trHeight w:val="276"/>
          <w:ins w:id="215" w:author="Peter P. BOSCH" w:date="2019-05-01T14:51:00Z"/>
          <w:trPrChange w:id="216" w:author="Peter P. BOSCH" w:date="2019-05-01T14:53:00Z">
            <w:trPr>
              <w:cantSplit/>
              <w:trHeight w:val="276"/>
            </w:trPr>
          </w:trPrChange>
        </w:trPr>
        <w:tc>
          <w:tcPr>
            <w:tcW w:w="3823" w:type="dxa"/>
            <w:tcBorders>
              <w:top w:val="single" w:sz="4" w:space="0" w:color="auto"/>
              <w:left w:val="single" w:sz="4" w:space="0" w:color="auto"/>
              <w:bottom w:val="single" w:sz="4" w:space="0" w:color="auto"/>
              <w:right w:val="single" w:sz="4" w:space="0" w:color="auto"/>
            </w:tcBorders>
            <w:shd w:val="clear" w:color="auto" w:fill="auto"/>
            <w:tcPrChange w:id="217" w:author="Peter P. BOSCH" w:date="2019-05-01T14:53:00Z">
              <w:tcPr>
                <w:tcW w:w="3823" w:type="dxa"/>
                <w:tcBorders>
                  <w:top w:val="single" w:sz="4" w:space="0" w:color="auto"/>
                  <w:left w:val="single" w:sz="4" w:space="0" w:color="auto"/>
                  <w:bottom w:val="single" w:sz="4" w:space="0" w:color="auto"/>
                  <w:right w:val="single" w:sz="4" w:space="0" w:color="auto"/>
                </w:tcBorders>
                <w:shd w:val="clear" w:color="auto" w:fill="auto"/>
              </w:tcPr>
            </w:tcPrChange>
          </w:tcPr>
          <w:p w14:paraId="5128D565" w14:textId="4E5F389D" w:rsidR="00A507FE" w:rsidRPr="00A507FE" w:rsidRDefault="00A507FE" w:rsidP="00A507FE">
            <w:pPr>
              <w:rPr>
                <w:ins w:id="218" w:author="Peter P. BOSCH" w:date="2019-05-01T14:51:00Z"/>
                <w:rFonts w:cs="Arial"/>
                <w:sz w:val="16"/>
                <w:szCs w:val="16"/>
              </w:rPr>
            </w:pPr>
            <w:ins w:id="219" w:author="Peter P. BOSCH" w:date="2019-05-01T14:52:00Z">
              <w:r w:rsidRPr="00A507FE">
                <w:rPr>
                  <w:rFonts w:cs="Arial"/>
                  <w:sz w:val="16"/>
                  <w:szCs w:val="16"/>
                </w:rPr>
                <w:t>BEAS_RN557DVL_RHO_ID</w:t>
              </w:r>
            </w:ins>
          </w:p>
        </w:tc>
        <w:tc>
          <w:tcPr>
            <w:tcW w:w="425" w:type="dxa"/>
            <w:tcBorders>
              <w:top w:val="single" w:sz="4" w:space="0" w:color="auto"/>
              <w:left w:val="single" w:sz="4" w:space="0" w:color="auto"/>
              <w:bottom w:val="single" w:sz="4" w:space="0" w:color="auto"/>
              <w:right w:val="single" w:sz="4" w:space="0" w:color="auto"/>
            </w:tcBorders>
            <w:tcPrChange w:id="220" w:author="Peter P. BOSCH" w:date="2019-05-01T14:53:00Z">
              <w:tcPr>
                <w:tcW w:w="425" w:type="dxa"/>
                <w:tcBorders>
                  <w:top w:val="single" w:sz="4" w:space="0" w:color="auto"/>
                  <w:left w:val="single" w:sz="4" w:space="0" w:color="auto"/>
                  <w:bottom w:val="single" w:sz="4" w:space="0" w:color="auto"/>
                  <w:right w:val="single" w:sz="4" w:space="0" w:color="auto"/>
                </w:tcBorders>
              </w:tcPr>
            </w:tcPrChange>
          </w:tcPr>
          <w:p w14:paraId="268F6F4A" w14:textId="5819E981" w:rsidR="00A507FE" w:rsidRDefault="00A507FE" w:rsidP="00A507FE">
            <w:pPr>
              <w:ind w:right="-70"/>
              <w:rPr>
                <w:ins w:id="221" w:author="Peter P. BOSCH" w:date="2019-05-01T14:51:00Z"/>
                <w:rFonts w:cs="Arial"/>
                <w:sz w:val="16"/>
                <w:szCs w:val="16"/>
                <w:highlight w:val="yellow"/>
              </w:rPr>
            </w:pPr>
          </w:p>
        </w:tc>
        <w:tc>
          <w:tcPr>
            <w:tcW w:w="425" w:type="dxa"/>
            <w:tcBorders>
              <w:top w:val="single" w:sz="4" w:space="0" w:color="auto"/>
              <w:left w:val="single" w:sz="4" w:space="0" w:color="auto"/>
              <w:bottom w:val="single" w:sz="4" w:space="0" w:color="auto"/>
              <w:right w:val="single" w:sz="4" w:space="0" w:color="auto"/>
            </w:tcBorders>
            <w:tcPrChange w:id="222" w:author="Peter P. BOSCH" w:date="2019-05-01T14:53:00Z">
              <w:tcPr>
                <w:tcW w:w="425" w:type="dxa"/>
                <w:tcBorders>
                  <w:top w:val="single" w:sz="4" w:space="0" w:color="auto"/>
                  <w:left w:val="single" w:sz="4" w:space="0" w:color="auto"/>
                  <w:bottom w:val="single" w:sz="4" w:space="0" w:color="auto"/>
                  <w:right w:val="single" w:sz="4" w:space="0" w:color="auto"/>
                </w:tcBorders>
              </w:tcPr>
            </w:tcPrChange>
          </w:tcPr>
          <w:p w14:paraId="44FB2693" w14:textId="1168BDAD" w:rsidR="00A507FE" w:rsidRDefault="00A507FE" w:rsidP="00A507FE">
            <w:pPr>
              <w:ind w:right="-70"/>
              <w:rPr>
                <w:ins w:id="223" w:author="Peter P. BOSCH" w:date="2019-05-01T14:53:00Z"/>
                <w:rFonts w:cs="Arial"/>
                <w:sz w:val="16"/>
                <w:szCs w:val="16"/>
                <w:highlight w:val="yellow"/>
              </w:rPr>
            </w:pPr>
            <w:ins w:id="224" w:author="Peter P. BOSCH" w:date="2019-05-01T14:53:00Z">
              <w:r>
                <w:rPr>
                  <w:rFonts w:cs="Arial"/>
                  <w:sz w:val="16"/>
                  <w:szCs w:val="16"/>
                  <w:highlight w:val="yellow"/>
                </w:rPr>
                <w:t>X</w:t>
              </w:r>
            </w:ins>
          </w:p>
        </w:tc>
        <w:tc>
          <w:tcPr>
            <w:tcW w:w="425" w:type="dxa"/>
            <w:tcBorders>
              <w:top w:val="single" w:sz="4" w:space="0" w:color="auto"/>
              <w:left w:val="single" w:sz="4" w:space="0" w:color="auto"/>
              <w:bottom w:val="single" w:sz="4" w:space="0" w:color="auto"/>
              <w:right w:val="single" w:sz="4" w:space="0" w:color="auto"/>
            </w:tcBorders>
            <w:shd w:val="clear" w:color="auto" w:fill="auto"/>
            <w:tcPrChange w:id="225" w:author="Peter P. BOSCH" w:date="2019-05-01T14:53:00Z">
              <w:tcPr>
                <w:tcW w:w="425" w:type="dxa"/>
                <w:tcBorders>
                  <w:top w:val="single" w:sz="4" w:space="0" w:color="auto"/>
                  <w:left w:val="single" w:sz="4" w:space="0" w:color="auto"/>
                  <w:bottom w:val="single" w:sz="4" w:space="0" w:color="auto"/>
                  <w:right w:val="single" w:sz="4" w:space="0" w:color="auto"/>
                </w:tcBorders>
                <w:shd w:val="clear" w:color="auto" w:fill="auto"/>
              </w:tcPr>
            </w:tcPrChange>
          </w:tcPr>
          <w:p w14:paraId="67AD3D6D" w14:textId="2284353D" w:rsidR="00A507FE" w:rsidRDefault="00A507FE" w:rsidP="00A507FE">
            <w:pPr>
              <w:ind w:right="-70"/>
              <w:rPr>
                <w:ins w:id="226" w:author="Peter P. BOSCH" w:date="2019-05-01T14:51:00Z"/>
                <w:rFonts w:cs="Arial"/>
                <w:sz w:val="16"/>
                <w:szCs w:val="16"/>
                <w:highlight w:val="yellow"/>
              </w:rPr>
            </w:pPr>
          </w:p>
        </w:tc>
        <w:tc>
          <w:tcPr>
            <w:tcW w:w="5361" w:type="dxa"/>
            <w:tcBorders>
              <w:top w:val="single" w:sz="4" w:space="0" w:color="auto"/>
              <w:left w:val="single" w:sz="4" w:space="0" w:color="auto"/>
              <w:bottom w:val="single" w:sz="4" w:space="0" w:color="auto"/>
              <w:right w:val="single" w:sz="4" w:space="0" w:color="auto"/>
            </w:tcBorders>
            <w:shd w:val="clear" w:color="auto" w:fill="auto"/>
            <w:tcPrChange w:id="227" w:author="Peter P. BOSCH" w:date="2019-05-01T14:53:00Z">
              <w:tcPr>
                <w:tcW w:w="5361" w:type="dxa"/>
                <w:tcBorders>
                  <w:top w:val="single" w:sz="4" w:space="0" w:color="auto"/>
                  <w:left w:val="single" w:sz="4" w:space="0" w:color="auto"/>
                  <w:bottom w:val="single" w:sz="4" w:space="0" w:color="auto"/>
                  <w:right w:val="single" w:sz="4" w:space="0" w:color="auto"/>
                </w:tcBorders>
                <w:shd w:val="clear" w:color="auto" w:fill="auto"/>
              </w:tcPr>
            </w:tcPrChange>
          </w:tcPr>
          <w:p w14:paraId="7C1A6CBD" w14:textId="77777777" w:rsidR="00A507FE" w:rsidRPr="00D26284" w:rsidRDefault="00A507FE" w:rsidP="00A507FE">
            <w:pPr>
              <w:rPr>
                <w:ins w:id="228" w:author="Peter P. BOSCH" w:date="2019-05-01T14:51:00Z"/>
                <w:rFonts w:cs="Arial"/>
                <w:sz w:val="16"/>
                <w:szCs w:val="16"/>
                <w:highlight w:val="yellow"/>
              </w:rPr>
            </w:pPr>
          </w:p>
        </w:tc>
      </w:tr>
      <w:tr w:rsidR="00A507FE" w:rsidRPr="00D26284" w14:paraId="0C7D28AB" w14:textId="77777777" w:rsidTr="00A507FE">
        <w:trPr>
          <w:cantSplit/>
          <w:trHeight w:val="276"/>
          <w:ins w:id="229" w:author="Peter P. BOSCH" w:date="2019-05-01T14:51:00Z"/>
          <w:trPrChange w:id="230" w:author="Peter P. BOSCH" w:date="2019-05-01T14:53:00Z">
            <w:trPr>
              <w:cantSplit/>
              <w:trHeight w:val="276"/>
            </w:trPr>
          </w:trPrChange>
        </w:trPr>
        <w:tc>
          <w:tcPr>
            <w:tcW w:w="3823" w:type="dxa"/>
            <w:tcBorders>
              <w:top w:val="single" w:sz="4" w:space="0" w:color="auto"/>
              <w:left w:val="single" w:sz="4" w:space="0" w:color="auto"/>
              <w:bottom w:val="single" w:sz="4" w:space="0" w:color="auto"/>
              <w:right w:val="single" w:sz="4" w:space="0" w:color="auto"/>
            </w:tcBorders>
            <w:shd w:val="clear" w:color="auto" w:fill="auto"/>
            <w:tcPrChange w:id="231" w:author="Peter P. BOSCH" w:date="2019-05-01T14:53:00Z">
              <w:tcPr>
                <w:tcW w:w="3823" w:type="dxa"/>
                <w:tcBorders>
                  <w:top w:val="single" w:sz="4" w:space="0" w:color="auto"/>
                  <w:left w:val="single" w:sz="4" w:space="0" w:color="auto"/>
                  <w:bottom w:val="single" w:sz="4" w:space="0" w:color="auto"/>
                  <w:right w:val="single" w:sz="4" w:space="0" w:color="auto"/>
                </w:tcBorders>
                <w:shd w:val="clear" w:color="auto" w:fill="auto"/>
              </w:tcPr>
            </w:tcPrChange>
          </w:tcPr>
          <w:p w14:paraId="2672A9FE" w14:textId="36789D62" w:rsidR="00A507FE" w:rsidRPr="00A507FE" w:rsidRDefault="00A507FE" w:rsidP="00A507FE">
            <w:pPr>
              <w:rPr>
                <w:ins w:id="232" w:author="Peter P. BOSCH" w:date="2019-05-01T14:51:00Z"/>
                <w:rFonts w:cs="Arial"/>
                <w:sz w:val="16"/>
                <w:szCs w:val="16"/>
              </w:rPr>
            </w:pPr>
            <w:ins w:id="233" w:author="Peter P. BOSCH" w:date="2019-05-01T14:54:00Z">
              <w:r w:rsidRPr="00A507FE">
                <w:rPr>
                  <w:rFonts w:cs="Arial"/>
                  <w:sz w:val="16"/>
                  <w:szCs w:val="16"/>
                </w:rPr>
                <w:t>BEAK_DVL_VALUTAJAAR</w:t>
              </w:r>
            </w:ins>
          </w:p>
        </w:tc>
        <w:tc>
          <w:tcPr>
            <w:tcW w:w="425" w:type="dxa"/>
            <w:tcBorders>
              <w:top w:val="single" w:sz="4" w:space="0" w:color="auto"/>
              <w:left w:val="single" w:sz="4" w:space="0" w:color="auto"/>
              <w:bottom w:val="single" w:sz="4" w:space="0" w:color="auto"/>
              <w:right w:val="single" w:sz="4" w:space="0" w:color="auto"/>
            </w:tcBorders>
            <w:tcPrChange w:id="234" w:author="Peter P. BOSCH" w:date="2019-05-01T14:53:00Z">
              <w:tcPr>
                <w:tcW w:w="425" w:type="dxa"/>
                <w:tcBorders>
                  <w:top w:val="single" w:sz="4" w:space="0" w:color="auto"/>
                  <w:left w:val="single" w:sz="4" w:space="0" w:color="auto"/>
                  <w:bottom w:val="single" w:sz="4" w:space="0" w:color="auto"/>
                  <w:right w:val="single" w:sz="4" w:space="0" w:color="auto"/>
                </w:tcBorders>
              </w:tcPr>
            </w:tcPrChange>
          </w:tcPr>
          <w:p w14:paraId="35171D5F" w14:textId="77777777" w:rsidR="00A507FE" w:rsidRDefault="00A507FE" w:rsidP="00A507FE">
            <w:pPr>
              <w:ind w:right="-70"/>
              <w:rPr>
                <w:ins w:id="235" w:author="Peter P. BOSCH" w:date="2019-05-01T14:51:00Z"/>
                <w:rFonts w:cs="Arial"/>
                <w:sz w:val="16"/>
                <w:szCs w:val="16"/>
                <w:highlight w:val="yellow"/>
              </w:rPr>
            </w:pPr>
          </w:p>
        </w:tc>
        <w:tc>
          <w:tcPr>
            <w:tcW w:w="425" w:type="dxa"/>
            <w:tcBorders>
              <w:top w:val="single" w:sz="4" w:space="0" w:color="auto"/>
              <w:left w:val="single" w:sz="4" w:space="0" w:color="auto"/>
              <w:bottom w:val="single" w:sz="4" w:space="0" w:color="auto"/>
              <w:right w:val="single" w:sz="4" w:space="0" w:color="auto"/>
            </w:tcBorders>
            <w:tcPrChange w:id="236" w:author="Peter P. BOSCH" w:date="2019-05-01T14:53:00Z">
              <w:tcPr>
                <w:tcW w:w="425" w:type="dxa"/>
                <w:tcBorders>
                  <w:top w:val="single" w:sz="4" w:space="0" w:color="auto"/>
                  <w:left w:val="single" w:sz="4" w:space="0" w:color="auto"/>
                  <w:bottom w:val="single" w:sz="4" w:space="0" w:color="auto"/>
                  <w:right w:val="single" w:sz="4" w:space="0" w:color="auto"/>
                </w:tcBorders>
              </w:tcPr>
            </w:tcPrChange>
          </w:tcPr>
          <w:p w14:paraId="0FF12B85" w14:textId="77777777" w:rsidR="00A507FE" w:rsidRDefault="00A507FE" w:rsidP="00A507FE">
            <w:pPr>
              <w:ind w:right="-70"/>
              <w:rPr>
                <w:ins w:id="237" w:author="Peter P. BOSCH" w:date="2019-05-01T14:53:00Z"/>
                <w:rFonts w:cs="Arial"/>
                <w:sz w:val="16"/>
                <w:szCs w:val="16"/>
                <w:highlight w:val="yellow"/>
              </w:rPr>
            </w:pPr>
          </w:p>
        </w:tc>
        <w:tc>
          <w:tcPr>
            <w:tcW w:w="425" w:type="dxa"/>
            <w:tcBorders>
              <w:top w:val="single" w:sz="4" w:space="0" w:color="auto"/>
              <w:left w:val="single" w:sz="4" w:space="0" w:color="auto"/>
              <w:bottom w:val="single" w:sz="4" w:space="0" w:color="auto"/>
              <w:right w:val="single" w:sz="4" w:space="0" w:color="auto"/>
            </w:tcBorders>
            <w:shd w:val="clear" w:color="auto" w:fill="auto"/>
            <w:tcPrChange w:id="238" w:author="Peter P. BOSCH" w:date="2019-05-01T14:53:00Z">
              <w:tcPr>
                <w:tcW w:w="425" w:type="dxa"/>
                <w:tcBorders>
                  <w:top w:val="single" w:sz="4" w:space="0" w:color="auto"/>
                  <w:left w:val="single" w:sz="4" w:space="0" w:color="auto"/>
                  <w:bottom w:val="single" w:sz="4" w:space="0" w:color="auto"/>
                  <w:right w:val="single" w:sz="4" w:space="0" w:color="auto"/>
                </w:tcBorders>
                <w:shd w:val="clear" w:color="auto" w:fill="auto"/>
              </w:tcPr>
            </w:tcPrChange>
          </w:tcPr>
          <w:p w14:paraId="17F0387D" w14:textId="72039ED4" w:rsidR="00A507FE" w:rsidRDefault="00A507FE" w:rsidP="00A507FE">
            <w:pPr>
              <w:ind w:right="-70"/>
              <w:rPr>
                <w:ins w:id="239" w:author="Peter P. BOSCH" w:date="2019-05-01T14:51:00Z"/>
                <w:rFonts w:cs="Arial"/>
                <w:sz w:val="16"/>
                <w:szCs w:val="16"/>
                <w:highlight w:val="yellow"/>
              </w:rPr>
            </w:pPr>
          </w:p>
        </w:tc>
        <w:tc>
          <w:tcPr>
            <w:tcW w:w="5361" w:type="dxa"/>
            <w:tcBorders>
              <w:top w:val="single" w:sz="4" w:space="0" w:color="auto"/>
              <w:left w:val="single" w:sz="4" w:space="0" w:color="auto"/>
              <w:bottom w:val="single" w:sz="4" w:space="0" w:color="auto"/>
              <w:right w:val="single" w:sz="4" w:space="0" w:color="auto"/>
            </w:tcBorders>
            <w:shd w:val="clear" w:color="auto" w:fill="auto"/>
            <w:tcPrChange w:id="240" w:author="Peter P. BOSCH" w:date="2019-05-01T14:53:00Z">
              <w:tcPr>
                <w:tcW w:w="5361" w:type="dxa"/>
                <w:tcBorders>
                  <w:top w:val="single" w:sz="4" w:space="0" w:color="auto"/>
                  <w:left w:val="single" w:sz="4" w:space="0" w:color="auto"/>
                  <w:bottom w:val="single" w:sz="4" w:space="0" w:color="auto"/>
                  <w:right w:val="single" w:sz="4" w:space="0" w:color="auto"/>
                </w:tcBorders>
                <w:shd w:val="clear" w:color="auto" w:fill="auto"/>
              </w:tcPr>
            </w:tcPrChange>
          </w:tcPr>
          <w:p w14:paraId="75B3C443" w14:textId="77777777" w:rsidR="00A507FE" w:rsidRPr="00D26284" w:rsidRDefault="00A507FE" w:rsidP="00A507FE">
            <w:pPr>
              <w:rPr>
                <w:ins w:id="241" w:author="Peter P. BOSCH" w:date="2019-05-01T14:51:00Z"/>
                <w:rFonts w:cs="Arial"/>
                <w:sz w:val="16"/>
                <w:szCs w:val="16"/>
                <w:highlight w:val="yellow"/>
              </w:rPr>
            </w:pPr>
          </w:p>
        </w:tc>
      </w:tr>
      <w:tr w:rsidR="00A507FE" w:rsidRPr="00D26284" w14:paraId="1A16678D" w14:textId="77777777" w:rsidTr="00A507FE">
        <w:trPr>
          <w:cantSplit/>
          <w:trHeight w:val="276"/>
          <w:trPrChange w:id="242" w:author="Peter P. BOSCH" w:date="2019-05-01T14:53:00Z">
            <w:trPr>
              <w:cantSplit/>
              <w:trHeight w:val="276"/>
            </w:trPr>
          </w:trPrChange>
        </w:trPr>
        <w:tc>
          <w:tcPr>
            <w:tcW w:w="3823" w:type="dxa"/>
            <w:tcBorders>
              <w:top w:val="single" w:sz="4" w:space="0" w:color="auto"/>
              <w:left w:val="single" w:sz="4" w:space="0" w:color="auto"/>
              <w:bottom w:val="single" w:sz="4" w:space="0" w:color="auto"/>
              <w:right w:val="single" w:sz="4" w:space="0" w:color="auto"/>
            </w:tcBorders>
            <w:shd w:val="clear" w:color="auto" w:fill="auto"/>
            <w:tcPrChange w:id="243" w:author="Peter P. BOSCH" w:date="2019-05-01T14:53:00Z">
              <w:tcPr>
                <w:tcW w:w="3823" w:type="dxa"/>
                <w:tcBorders>
                  <w:top w:val="single" w:sz="4" w:space="0" w:color="auto"/>
                  <w:left w:val="single" w:sz="4" w:space="0" w:color="auto"/>
                  <w:bottom w:val="single" w:sz="4" w:space="0" w:color="auto"/>
                  <w:right w:val="single" w:sz="4" w:space="0" w:color="auto"/>
                </w:tcBorders>
                <w:shd w:val="clear" w:color="auto" w:fill="auto"/>
              </w:tcPr>
            </w:tcPrChange>
          </w:tcPr>
          <w:p w14:paraId="2AC4E8B1" w14:textId="77777777" w:rsidR="00A507FE" w:rsidRPr="00D26284" w:rsidRDefault="00A507FE" w:rsidP="00A507FE">
            <w:pPr>
              <w:rPr>
                <w:rFonts w:cs="Arial"/>
                <w:snapToGrid w:val="0"/>
                <w:sz w:val="16"/>
                <w:szCs w:val="16"/>
              </w:rPr>
            </w:pPr>
            <w:r>
              <w:rPr>
                <w:rFonts w:cs="Arial"/>
                <w:sz w:val="16"/>
                <w:szCs w:val="16"/>
              </w:rPr>
              <w:t>Alle attributen</w:t>
            </w:r>
          </w:p>
        </w:tc>
        <w:tc>
          <w:tcPr>
            <w:tcW w:w="425" w:type="dxa"/>
            <w:tcBorders>
              <w:top w:val="single" w:sz="4" w:space="0" w:color="auto"/>
              <w:left w:val="single" w:sz="4" w:space="0" w:color="auto"/>
              <w:bottom w:val="single" w:sz="4" w:space="0" w:color="auto"/>
              <w:right w:val="single" w:sz="4" w:space="0" w:color="auto"/>
            </w:tcBorders>
            <w:tcPrChange w:id="244" w:author="Peter P. BOSCH" w:date="2019-05-01T14:53:00Z">
              <w:tcPr>
                <w:tcW w:w="425" w:type="dxa"/>
                <w:tcBorders>
                  <w:top w:val="single" w:sz="4" w:space="0" w:color="auto"/>
                  <w:left w:val="single" w:sz="4" w:space="0" w:color="auto"/>
                  <w:bottom w:val="single" w:sz="4" w:space="0" w:color="auto"/>
                  <w:right w:val="single" w:sz="4" w:space="0" w:color="auto"/>
                </w:tcBorders>
              </w:tcPr>
            </w:tcPrChange>
          </w:tcPr>
          <w:p w14:paraId="5B9EB30C" w14:textId="77777777" w:rsidR="00A507FE" w:rsidRDefault="00A507FE" w:rsidP="00A507FE">
            <w:pPr>
              <w:ind w:right="-70"/>
              <w:rPr>
                <w:ins w:id="245" w:author="Peter P. BOSCH" w:date="2019-05-01T14:51:00Z"/>
                <w:rFonts w:cs="Arial"/>
                <w:sz w:val="16"/>
                <w:szCs w:val="16"/>
                <w:highlight w:val="yellow"/>
              </w:rPr>
            </w:pPr>
          </w:p>
        </w:tc>
        <w:tc>
          <w:tcPr>
            <w:tcW w:w="425" w:type="dxa"/>
            <w:tcBorders>
              <w:top w:val="single" w:sz="4" w:space="0" w:color="auto"/>
              <w:left w:val="single" w:sz="4" w:space="0" w:color="auto"/>
              <w:bottom w:val="single" w:sz="4" w:space="0" w:color="auto"/>
              <w:right w:val="single" w:sz="4" w:space="0" w:color="auto"/>
            </w:tcBorders>
            <w:tcPrChange w:id="246" w:author="Peter P. BOSCH" w:date="2019-05-01T14:53:00Z">
              <w:tcPr>
                <w:tcW w:w="425" w:type="dxa"/>
                <w:tcBorders>
                  <w:top w:val="single" w:sz="4" w:space="0" w:color="auto"/>
                  <w:left w:val="single" w:sz="4" w:space="0" w:color="auto"/>
                  <w:bottom w:val="single" w:sz="4" w:space="0" w:color="auto"/>
                  <w:right w:val="single" w:sz="4" w:space="0" w:color="auto"/>
                </w:tcBorders>
              </w:tcPr>
            </w:tcPrChange>
          </w:tcPr>
          <w:p w14:paraId="76FC5B46" w14:textId="77777777" w:rsidR="00A507FE" w:rsidRDefault="00A507FE" w:rsidP="00A507FE">
            <w:pPr>
              <w:ind w:right="-70"/>
              <w:rPr>
                <w:ins w:id="247" w:author="Peter P. BOSCH" w:date="2019-05-01T14:53:00Z"/>
                <w:rFonts w:cs="Arial"/>
                <w:sz w:val="16"/>
                <w:szCs w:val="16"/>
                <w:highlight w:val="yellow"/>
              </w:rPr>
            </w:pPr>
          </w:p>
        </w:tc>
        <w:tc>
          <w:tcPr>
            <w:tcW w:w="425" w:type="dxa"/>
            <w:tcBorders>
              <w:top w:val="single" w:sz="4" w:space="0" w:color="auto"/>
              <w:left w:val="single" w:sz="4" w:space="0" w:color="auto"/>
              <w:bottom w:val="single" w:sz="4" w:space="0" w:color="auto"/>
              <w:right w:val="single" w:sz="4" w:space="0" w:color="auto"/>
            </w:tcBorders>
            <w:shd w:val="clear" w:color="auto" w:fill="auto"/>
            <w:tcPrChange w:id="248" w:author="Peter P. BOSCH" w:date="2019-05-01T14:53:00Z">
              <w:tcPr>
                <w:tcW w:w="425" w:type="dxa"/>
                <w:tcBorders>
                  <w:top w:val="single" w:sz="4" w:space="0" w:color="auto"/>
                  <w:left w:val="single" w:sz="4" w:space="0" w:color="auto"/>
                  <w:bottom w:val="single" w:sz="4" w:space="0" w:color="auto"/>
                  <w:right w:val="single" w:sz="4" w:space="0" w:color="auto"/>
                </w:tcBorders>
                <w:shd w:val="clear" w:color="auto" w:fill="auto"/>
              </w:tcPr>
            </w:tcPrChange>
          </w:tcPr>
          <w:p w14:paraId="5F1F8F30" w14:textId="321F5493" w:rsidR="00A507FE" w:rsidRPr="00D26284" w:rsidRDefault="00A507FE" w:rsidP="00A507FE">
            <w:pPr>
              <w:ind w:right="-70"/>
              <w:rPr>
                <w:rFonts w:cs="Arial"/>
                <w:sz w:val="16"/>
                <w:szCs w:val="16"/>
                <w:highlight w:val="yellow"/>
              </w:rPr>
            </w:pPr>
            <w:r>
              <w:rPr>
                <w:rFonts w:cs="Arial"/>
                <w:sz w:val="16"/>
                <w:szCs w:val="16"/>
                <w:highlight w:val="yellow"/>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Change w:id="249" w:author="Peter P. BOSCH" w:date="2019-05-01T14:53:00Z">
              <w:tcPr>
                <w:tcW w:w="5361" w:type="dxa"/>
                <w:tcBorders>
                  <w:top w:val="single" w:sz="4" w:space="0" w:color="auto"/>
                  <w:left w:val="single" w:sz="4" w:space="0" w:color="auto"/>
                  <w:bottom w:val="single" w:sz="4" w:space="0" w:color="auto"/>
                  <w:right w:val="single" w:sz="4" w:space="0" w:color="auto"/>
                </w:tcBorders>
                <w:shd w:val="clear" w:color="auto" w:fill="auto"/>
              </w:tcPr>
            </w:tcPrChange>
          </w:tcPr>
          <w:p w14:paraId="58C509D0" w14:textId="77777777" w:rsidR="00A507FE" w:rsidRPr="00D26284" w:rsidRDefault="00A507FE" w:rsidP="00A507FE">
            <w:pPr>
              <w:rPr>
                <w:rFonts w:cs="Arial"/>
                <w:sz w:val="16"/>
                <w:szCs w:val="16"/>
                <w:highlight w:val="yellow"/>
              </w:rPr>
            </w:pPr>
          </w:p>
        </w:tc>
      </w:tr>
    </w:tbl>
    <w:p w14:paraId="688F50C8" w14:textId="77777777" w:rsidR="00581660" w:rsidRDefault="00581660" w:rsidP="00581660"/>
    <w:p w14:paraId="1E36F205" w14:textId="0C646664" w:rsidR="00581660" w:rsidDel="009170D6" w:rsidRDefault="00581660" w:rsidP="00581660">
      <w:pPr>
        <w:rPr>
          <w:del w:id="250" w:author="Peter P. BOSCH" w:date="2019-05-01T14:54:00Z"/>
        </w:rPr>
      </w:pPr>
    </w:p>
    <w:p w14:paraId="3CEF5EA4" w14:textId="77777777" w:rsidR="00581660" w:rsidRDefault="00581660" w:rsidP="00581660"/>
    <w:p w14:paraId="5D1AEA36" w14:textId="77777777" w:rsidR="00581660" w:rsidRPr="00830CF6" w:rsidRDefault="00581660" w:rsidP="00581660">
      <w:pPr>
        <w:pStyle w:val="Kop5"/>
      </w:pPr>
      <w:r w:rsidRPr="00830CF6">
        <w:t>Uitvoer</w:t>
      </w:r>
      <w:r>
        <w:t>:</w:t>
      </w:r>
    </w:p>
    <w:p w14:paraId="6C98067C" w14:textId="77777777" w:rsidR="00581660" w:rsidRDefault="00581660" w:rsidP="00581660">
      <w:r>
        <w:t xml:space="preserve">Iedere unieke regel uit </w:t>
      </w:r>
      <w:r w:rsidRPr="00225E3C">
        <w:t>RBG_C_</w:t>
      </w:r>
      <w:r>
        <w:t xml:space="preserve">RN550DVL of </w:t>
      </w:r>
      <w:r w:rsidRPr="00225E3C">
        <w:t>RBG_C_</w:t>
      </w:r>
      <w:r>
        <w:t>RN557DVL die aan bovenstaande criteria voldoet wordt toegevoegd aan de tijdelijke hulptabel HSEL_550DVL.</w:t>
      </w:r>
    </w:p>
    <w:p w14:paraId="1F3DC054" w14:textId="77777777" w:rsidR="00581660" w:rsidRDefault="00581660" w:rsidP="00581660"/>
    <w:p w14:paraId="1F0824F8" w14:textId="77777777" w:rsidR="00581660" w:rsidRDefault="00581660" w:rsidP="00581660">
      <w:pPr>
        <w:pStyle w:val="Kop5"/>
      </w:pPr>
      <w:r>
        <w:t>Afwijkende uitvoer:</w:t>
      </w:r>
    </w:p>
    <w:p w14:paraId="167EF864" w14:textId="77777777" w:rsidR="00581660" w:rsidRPr="001778E2" w:rsidRDefault="00581660" w:rsidP="00581660">
      <w:pPr>
        <w:pStyle w:val="Standaardinspringing"/>
        <w:ind w:left="0" w:firstLine="0"/>
        <w:rPr>
          <w:rFonts w:cs="Arial"/>
          <w:spacing w:val="0"/>
          <w:szCs w:val="19"/>
        </w:rPr>
      </w:pPr>
      <w:r>
        <w:rPr>
          <w:szCs w:val="19"/>
        </w:rPr>
        <w:t>n.v.t.</w:t>
      </w:r>
    </w:p>
    <w:p w14:paraId="200BD3F2" w14:textId="77777777" w:rsidR="00581660" w:rsidRPr="005E5267" w:rsidRDefault="00581660" w:rsidP="00581660"/>
    <w:p w14:paraId="41E5EAEB" w14:textId="77777777" w:rsidR="00581660" w:rsidRDefault="00581660" w:rsidP="00581660">
      <w:pPr>
        <w:pStyle w:val="Kop2"/>
      </w:pPr>
      <w:bookmarkStart w:id="251" w:name="_Toc7616203"/>
      <w:r>
        <w:lastRenderedPageBreak/>
        <w:t>Hoofdselectie HSEL_RN320RHO</w:t>
      </w:r>
      <w:bookmarkEnd w:id="251"/>
    </w:p>
    <w:p w14:paraId="2C722173" w14:textId="77777777" w:rsidR="00581660" w:rsidRDefault="00581660" w:rsidP="00581660">
      <w:pPr>
        <w:spacing w:line="240" w:lineRule="auto"/>
      </w:pPr>
      <w:r>
        <w:t xml:space="preserve">Deze stap is het samenstellen van de tijdelijke selectietabel met te verwerken RBG-Rekeninghoudergegevens door samenvoeging van de tabellen RN320RHO en RN327RHO. </w:t>
      </w:r>
    </w:p>
    <w:p w14:paraId="3179F7B8" w14:textId="77777777" w:rsidR="00581660" w:rsidRDefault="00581660" w:rsidP="00581660">
      <w:pPr>
        <w:spacing w:line="240" w:lineRule="auto"/>
      </w:pPr>
    </w:p>
    <w:p w14:paraId="2F211780" w14:textId="77777777" w:rsidR="00581660" w:rsidRDefault="00581660" w:rsidP="00581660">
      <w:pPr>
        <w:spacing w:line="240" w:lineRule="auto"/>
      </w:pPr>
      <w:r>
        <w:t>RN320RHO bevat 2 attributen die niet meer in RN327RHO voorkomen:</w:t>
      </w:r>
      <w:r w:rsidRPr="00934989">
        <w:t xml:space="preserve"> BEAE_RN320LANDCDINGEZETEN</w:t>
      </w:r>
      <w:r>
        <w:t xml:space="preserve"> en </w:t>
      </w:r>
      <w:r w:rsidRPr="00934989">
        <w:t>BEAE_RN320TINLANDINGEZETEN</w:t>
      </w:r>
      <w:r>
        <w:t xml:space="preserve"> </w:t>
      </w:r>
    </w:p>
    <w:p w14:paraId="238F522F" w14:textId="77777777" w:rsidR="00581660" w:rsidRDefault="00581660" w:rsidP="00581660">
      <w:pPr>
        <w:spacing w:line="240" w:lineRule="auto"/>
      </w:pPr>
      <w:r>
        <w:t>Deze 2 attributen worden (met weglating van de prefixes)  één-op-één overgenomen in de tijdelijke hulptabel</w:t>
      </w:r>
      <w:r w:rsidRPr="00234505">
        <w:t xml:space="preserve"> </w:t>
      </w:r>
      <w:r w:rsidRPr="00326287">
        <w:t>HSEL_RN</w:t>
      </w:r>
      <w:r>
        <w:t>32</w:t>
      </w:r>
      <w:r w:rsidRPr="00326287">
        <w:t>0</w:t>
      </w:r>
      <w:r>
        <w:t>RHO.</w:t>
      </w:r>
    </w:p>
    <w:p w14:paraId="4C508FE4" w14:textId="77777777" w:rsidR="00581660" w:rsidRDefault="00581660" w:rsidP="00581660">
      <w:pPr>
        <w:spacing w:line="240" w:lineRule="auto"/>
      </w:pPr>
      <w:r>
        <w:t>RN327RHO bevat 2 attributen die nog niet in RN320RHO voorkomen:</w:t>
      </w:r>
      <w:r w:rsidRPr="00934989">
        <w:t xml:space="preserve"> </w:t>
      </w:r>
      <w:r w:rsidRPr="00234505">
        <w:t>BEAM_RN32</w:t>
      </w:r>
      <w:r>
        <w:t>7</w:t>
      </w:r>
      <w:r w:rsidRPr="00234505">
        <w:t>HUISNUMMERTOEV</w:t>
      </w:r>
      <w:r>
        <w:t xml:space="preserve"> en </w:t>
      </w:r>
      <w:r w:rsidRPr="00234505">
        <w:t>BEAM_RN32</w:t>
      </w:r>
      <w:r>
        <w:t>7</w:t>
      </w:r>
      <w:r w:rsidRPr="00234505">
        <w:t>INDONGEDOC</w:t>
      </w:r>
      <w:r>
        <w:t>UMENT</w:t>
      </w:r>
    </w:p>
    <w:p w14:paraId="49AD0E38" w14:textId="77777777" w:rsidR="00581660" w:rsidRDefault="00581660" w:rsidP="00581660">
      <w:pPr>
        <w:spacing w:line="240" w:lineRule="auto"/>
      </w:pPr>
      <w:r>
        <w:t>Ook deze 2 attributen worden (met weglating van de prefixes)  één-op-één overgenomen in de tijdelijke hulptabel</w:t>
      </w:r>
      <w:r w:rsidRPr="00234505">
        <w:t xml:space="preserve"> </w:t>
      </w:r>
      <w:r w:rsidRPr="00326287">
        <w:t>HSEL_RN</w:t>
      </w:r>
      <w:r>
        <w:t>32</w:t>
      </w:r>
      <w:r w:rsidRPr="00326287">
        <w:t>0</w:t>
      </w:r>
      <w:r>
        <w:t>RHO.</w:t>
      </w:r>
    </w:p>
    <w:p w14:paraId="0F0765DF" w14:textId="77777777" w:rsidR="00581660" w:rsidRDefault="00581660" w:rsidP="00581660">
      <w:pPr>
        <w:spacing w:line="240" w:lineRule="auto"/>
      </w:pPr>
      <w:r>
        <w:t>De overige attributen in deze 2 tabellen zijn, de prefixes uitgezonderd, identiek.</w:t>
      </w:r>
    </w:p>
    <w:p w14:paraId="29DBC23A" w14:textId="77777777" w:rsidR="00581660" w:rsidRDefault="00581660" w:rsidP="00581660">
      <w:pPr>
        <w:spacing w:line="240" w:lineRule="auto"/>
      </w:pPr>
      <w:r>
        <w:t xml:space="preserve">Deze attributen worden (met weglating van de prefixes)  allemaal één-op-één overgenomen in de tijdelijke hulptabel </w:t>
      </w:r>
      <w:r w:rsidRPr="00326287">
        <w:t>HSEL_RN</w:t>
      </w:r>
      <w:r>
        <w:t>32</w:t>
      </w:r>
      <w:r w:rsidRPr="00326287">
        <w:t>0</w:t>
      </w:r>
      <w:r>
        <w:t>RHO.</w:t>
      </w:r>
    </w:p>
    <w:p w14:paraId="6EB6F6F8" w14:textId="77777777" w:rsidR="00581660" w:rsidRDefault="00581660" w:rsidP="00581660">
      <w:pPr>
        <w:spacing w:line="240" w:lineRule="auto"/>
      </w:pPr>
    </w:p>
    <w:p w14:paraId="7C2D885E" w14:textId="77777777" w:rsidR="00581660" w:rsidRDefault="00581660" w:rsidP="00581660">
      <w:pPr>
        <w:pStyle w:val="Kop5"/>
      </w:pPr>
      <w:r>
        <w:t>Functionele beschrijving:</w:t>
      </w:r>
    </w:p>
    <w:p w14:paraId="79D57D26" w14:textId="77777777" w:rsidR="00581660" w:rsidRDefault="00581660" w:rsidP="00581660">
      <w:pPr>
        <w:pStyle w:val="Standaardinspringing"/>
        <w:ind w:left="0" w:firstLine="0"/>
      </w:pPr>
      <w:r>
        <w:t xml:space="preserve">Selecteer alle Rekeninghouder-gegevens met valutajaar voor 2017 uit RBG (tabel </w:t>
      </w:r>
      <w:r w:rsidRPr="00225E3C">
        <w:t>RBG_C_RN</w:t>
      </w:r>
      <w:r>
        <w:t>32</w:t>
      </w:r>
      <w:r w:rsidRPr="00225E3C">
        <w:t>0</w:t>
      </w:r>
      <w:r>
        <w:t>RHO) die zijn toegevoegd sinds de vorige verwerking</w:t>
      </w:r>
      <w:r w:rsidRPr="004F7F27">
        <w:t xml:space="preserve"> (</w:t>
      </w:r>
      <w:r w:rsidRPr="003F4F2B">
        <w:t>BEA</w:t>
      </w:r>
      <w:r>
        <w:t>E</w:t>
      </w:r>
      <w:r w:rsidRPr="003F4F2B">
        <w:t>_LAAD_TS</w:t>
      </w:r>
      <w:r>
        <w:t xml:space="preserve"> ligt ná</w:t>
      </w:r>
      <w:r w:rsidRPr="004F7F27">
        <w:t xml:space="preserve"> de </w:t>
      </w:r>
      <w:r w:rsidRPr="004F7F27">
        <w:rPr>
          <w:i/>
        </w:rPr>
        <w:t>Vorige_laad_TS</w:t>
      </w:r>
      <w:r>
        <w:t xml:space="preserve">). </w:t>
      </w:r>
    </w:p>
    <w:p w14:paraId="0E2F1684" w14:textId="77777777" w:rsidR="00581660" w:rsidRDefault="00581660" w:rsidP="00581660">
      <w:pPr>
        <w:pStyle w:val="Standaardinspringing"/>
        <w:ind w:left="0" w:firstLine="0"/>
      </w:pPr>
      <w:r>
        <w:t>Alleen de Rekeninghouder-gegevens met valutajaar vanaf 2016 worden in het CDP geladen.</w:t>
      </w:r>
    </w:p>
    <w:p w14:paraId="3F7F753C" w14:textId="77777777" w:rsidR="00581660" w:rsidRDefault="00581660" w:rsidP="00581660">
      <w:pPr>
        <w:pStyle w:val="Standaardinspringing"/>
        <w:ind w:left="0" w:firstLine="0"/>
      </w:pPr>
      <w:r>
        <w:t xml:space="preserve">Vul de selectie aan met alle Rekeninghouder-gegevens met valutajaar vanaf 2017 uit RBG (tabel </w:t>
      </w:r>
      <w:r w:rsidRPr="00225E3C">
        <w:t>RBG_C_RN</w:t>
      </w:r>
      <w:r>
        <w:t>327RHO) die zijn toegevoegd sinds de vorige verwerking</w:t>
      </w:r>
      <w:r w:rsidRPr="004F7F27">
        <w:t xml:space="preserve"> (</w:t>
      </w:r>
      <w:r w:rsidRPr="003F4F2B">
        <w:t>BEA</w:t>
      </w:r>
      <w:r>
        <w:t>M</w:t>
      </w:r>
      <w:r w:rsidRPr="003F4F2B">
        <w:t>_LAAD_TS</w:t>
      </w:r>
      <w:r>
        <w:t xml:space="preserve"> ligt ná</w:t>
      </w:r>
      <w:r w:rsidRPr="004F7F27">
        <w:t xml:space="preserve"> de </w:t>
      </w:r>
      <w:r w:rsidRPr="004F7F27">
        <w:rPr>
          <w:i/>
        </w:rPr>
        <w:t>Vorige_laad_TS</w:t>
      </w:r>
      <w:r>
        <w:t xml:space="preserve">). </w:t>
      </w:r>
    </w:p>
    <w:p w14:paraId="17C149E1" w14:textId="77777777" w:rsidR="00581660" w:rsidRDefault="00581660" w:rsidP="00581660">
      <w:pPr>
        <w:pStyle w:val="Standaardinspringing"/>
        <w:ind w:left="0" w:firstLine="0"/>
      </w:pPr>
    </w:p>
    <w:p w14:paraId="6D3BF05D" w14:textId="77777777" w:rsidR="00581660" w:rsidRDefault="00581660" w:rsidP="00581660">
      <w:pPr>
        <w:pStyle w:val="Kop5"/>
      </w:pPr>
      <w:r w:rsidRPr="00AE0711">
        <w:t>Selectiepad:</w:t>
      </w:r>
    </w:p>
    <w:p w14:paraId="2F80FF65" w14:textId="77777777" w:rsidR="00581660" w:rsidRDefault="00581660" w:rsidP="00581660">
      <w:pPr>
        <w:pStyle w:val="Standaardinspringing"/>
        <w:ind w:left="0" w:firstLine="0"/>
        <w:sectPr w:rsidR="00581660" w:rsidSect="00DC525E">
          <w:headerReference w:type="default" r:id="rId15"/>
          <w:footerReference w:type="default" r:id="rId16"/>
          <w:type w:val="continuous"/>
          <w:pgSz w:w="11906" w:h="16838"/>
          <w:pgMar w:top="1418" w:right="991" w:bottom="1418" w:left="1418" w:header="708" w:footer="708" w:gutter="0"/>
          <w:cols w:space="708"/>
          <w:titlePg/>
        </w:sectPr>
      </w:pPr>
    </w:p>
    <w:p w14:paraId="02D296D8" w14:textId="77777777" w:rsidR="00581660" w:rsidRDefault="00581660" w:rsidP="00581660">
      <w:pPr>
        <w:pStyle w:val="Standaardinspringing"/>
        <w:ind w:left="0" w:firstLine="0"/>
        <w:rPr>
          <w:ins w:id="252" w:author="Peter P. BOSCH" w:date="2019-05-01T14:13:00Z"/>
        </w:rPr>
      </w:pPr>
      <w:r w:rsidRPr="00225E3C">
        <w:t>RBG_C_</w:t>
      </w:r>
      <w:r w:rsidRPr="007B5303">
        <w:t>RN</w:t>
      </w:r>
      <w:r>
        <w:t>32</w:t>
      </w:r>
      <w:r w:rsidRPr="007B5303">
        <w:t>0</w:t>
      </w:r>
      <w:r>
        <w:t xml:space="preserve">RHO + </w:t>
      </w:r>
      <w:r w:rsidRPr="00225E3C">
        <w:t>RBG_C_</w:t>
      </w:r>
      <w:r w:rsidRPr="007B5303">
        <w:t>RN</w:t>
      </w:r>
      <w:r>
        <w:t>327RHO</w:t>
      </w:r>
    </w:p>
    <w:p w14:paraId="5CD6660D" w14:textId="08500EF0" w:rsidR="00BB05BD" w:rsidRDefault="00BB05BD" w:rsidP="00581660">
      <w:pPr>
        <w:pStyle w:val="Standaardinspringing"/>
        <w:ind w:left="0" w:firstLine="0"/>
        <w:rPr>
          <w:ins w:id="253" w:author="Peter P. BOSCH" w:date="2019-05-01T14:13:00Z"/>
        </w:rPr>
      </w:pPr>
      <w:ins w:id="254" w:author="Peter P. BOSCH" w:date="2019-05-01T14:13:00Z">
        <w:r>
          <w:sym w:font="Wingdings" w:char="F0EA"/>
        </w:r>
        <w:r>
          <w:t xml:space="preserve">              (innerjoin)</w:t>
        </w:r>
      </w:ins>
    </w:p>
    <w:p w14:paraId="6AADA9A0" w14:textId="235161CD" w:rsidR="00BB05BD" w:rsidRPr="00297961" w:rsidRDefault="00BB05BD" w:rsidP="00581660">
      <w:pPr>
        <w:pStyle w:val="Standaardinspringing"/>
        <w:ind w:left="0" w:firstLine="0"/>
        <w:sectPr w:rsidR="00BB05BD" w:rsidRPr="00297961" w:rsidSect="00DC525E">
          <w:type w:val="continuous"/>
          <w:pgSz w:w="11906" w:h="16838"/>
          <w:pgMar w:top="1418" w:right="991" w:bottom="1418" w:left="1418" w:header="708" w:footer="708" w:gutter="0"/>
          <w:cols w:space="708"/>
          <w:titlePg/>
        </w:sectPr>
      </w:pPr>
      <w:ins w:id="255" w:author="Peter P. BOSCH" w:date="2019-05-01T14:13:00Z">
        <w:r w:rsidRPr="00BB05BD">
          <w:rPr>
            <w:rPrChange w:id="256" w:author="Peter P. BOSCH" w:date="2019-05-01T14:13:00Z">
              <w:rPr>
                <w:b/>
              </w:rPr>
            </w:rPrChange>
          </w:rPr>
          <w:t>HSEL_550DVL</w:t>
        </w:r>
      </w:ins>
    </w:p>
    <w:p w14:paraId="63F18514" w14:textId="77777777" w:rsidR="00581660" w:rsidRDefault="00581660" w:rsidP="00581660"/>
    <w:p w14:paraId="438B3B57" w14:textId="77777777" w:rsidR="00581660" w:rsidRPr="00AE0711" w:rsidRDefault="00581660" w:rsidP="00581660">
      <w:pPr>
        <w:pStyle w:val="Kop5"/>
      </w:pPr>
      <w:r w:rsidRPr="00AE0711">
        <w:t>Kolommen en condities:</w:t>
      </w:r>
    </w:p>
    <w:tbl>
      <w:tblPr>
        <w:tblW w:w="10459" w:type="dxa"/>
        <w:tblLayout w:type="fixed"/>
        <w:tblCellMar>
          <w:left w:w="70" w:type="dxa"/>
          <w:right w:w="70" w:type="dxa"/>
        </w:tblCellMar>
        <w:tblLook w:val="0000" w:firstRow="0" w:lastRow="0" w:firstColumn="0" w:lastColumn="0" w:noHBand="0" w:noVBand="0"/>
        <w:tblPrChange w:id="257" w:author="Peter P. BOSCH" w:date="2019-05-01T14:55:00Z">
          <w:tblPr>
            <w:tblW w:w="10034" w:type="dxa"/>
            <w:tblLayout w:type="fixed"/>
            <w:tblCellMar>
              <w:left w:w="70" w:type="dxa"/>
              <w:right w:w="70" w:type="dxa"/>
            </w:tblCellMar>
            <w:tblLook w:val="0000" w:firstRow="0" w:lastRow="0" w:firstColumn="0" w:lastColumn="0" w:noHBand="0" w:noVBand="0"/>
          </w:tblPr>
        </w:tblPrChange>
      </w:tblPr>
      <w:tblGrid>
        <w:gridCol w:w="3823"/>
        <w:gridCol w:w="425"/>
        <w:gridCol w:w="425"/>
        <w:gridCol w:w="425"/>
        <w:gridCol w:w="5361"/>
        <w:tblGridChange w:id="258">
          <w:tblGrid>
            <w:gridCol w:w="3823"/>
            <w:gridCol w:w="425"/>
            <w:gridCol w:w="425"/>
            <w:gridCol w:w="425"/>
            <w:gridCol w:w="5361"/>
          </w:tblGrid>
        </w:tblGridChange>
      </w:tblGrid>
      <w:tr w:rsidR="009170D6" w:rsidRPr="00D26284" w14:paraId="26F7222D" w14:textId="77777777" w:rsidTr="009170D6">
        <w:trPr>
          <w:cantSplit/>
          <w:trHeight w:val="432"/>
          <w:ins w:id="259" w:author="Peter P. BOSCH" w:date="2019-05-01T13:53:00Z"/>
          <w:trPrChange w:id="260" w:author="Peter P. BOSCH" w:date="2019-05-01T14:55:00Z">
            <w:trPr>
              <w:cantSplit/>
              <w:trHeight w:val="432"/>
            </w:trPr>
          </w:trPrChange>
        </w:trPr>
        <w:tc>
          <w:tcPr>
            <w:tcW w:w="3823" w:type="dxa"/>
            <w:tcBorders>
              <w:top w:val="single" w:sz="4" w:space="0" w:color="auto"/>
              <w:left w:val="single" w:sz="4" w:space="0" w:color="auto"/>
              <w:bottom w:val="single" w:sz="4" w:space="0" w:color="auto"/>
              <w:right w:val="single" w:sz="4" w:space="0" w:color="auto"/>
            </w:tcBorders>
            <w:shd w:val="pct15" w:color="auto" w:fill="auto"/>
            <w:tcPrChange w:id="261" w:author="Peter P. BOSCH" w:date="2019-05-01T14:55:00Z">
              <w:tcPr>
                <w:tcW w:w="3823" w:type="dxa"/>
                <w:tcBorders>
                  <w:top w:val="single" w:sz="4" w:space="0" w:color="auto"/>
                  <w:left w:val="single" w:sz="4" w:space="0" w:color="auto"/>
                  <w:bottom w:val="single" w:sz="4" w:space="0" w:color="auto"/>
                  <w:right w:val="single" w:sz="4" w:space="0" w:color="auto"/>
                </w:tcBorders>
                <w:shd w:val="pct15" w:color="auto" w:fill="auto"/>
              </w:tcPr>
            </w:tcPrChange>
          </w:tcPr>
          <w:p w14:paraId="7C77CA91" w14:textId="1B382F77" w:rsidR="009170D6" w:rsidRPr="00297961" w:rsidRDefault="009170D6" w:rsidP="00581660">
            <w:pPr>
              <w:rPr>
                <w:ins w:id="262" w:author="Peter P. BOSCH" w:date="2019-05-01T13:53:00Z"/>
                <w:b/>
                <w:sz w:val="16"/>
                <w:szCs w:val="16"/>
              </w:rPr>
            </w:pPr>
            <w:ins w:id="263" w:author="Peter P. BOSCH" w:date="2019-05-01T13:56:00Z">
              <w:r w:rsidRPr="00581660">
                <w:rPr>
                  <w:b/>
                  <w:rPrChange w:id="264" w:author="Peter P. BOSCH" w:date="2019-05-01T13:56:00Z">
                    <w:rPr/>
                  </w:rPrChange>
                </w:rPr>
                <w:t>HSEL_550DVL</w:t>
              </w:r>
              <w:r w:rsidRPr="00297961">
                <w:rPr>
                  <w:b/>
                </w:rPr>
                <w:t xml:space="preserve"> </w:t>
              </w:r>
            </w:ins>
          </w:p>
        </w:tc>
        <w:tc>
          <w:tcPr>
            <w:tcW w:w="425" w:type="dxa"/>
            <w:tcBorders>
              <w:top w:val="single" w:sz="4" w:space="0" w:color="auto"/>
              <w:left w:val="single" w:sz="4" w:space="0" w:color="auto"/>
              <w:bottom w:val="single" w:sz="4" w:space="0" w:color="auto"/>
              <w:right w:val="single" w:sz="4" w:space="0" w:color="auto"/>
            </w:tcBorders>
            <w:shd w:val="pct15" w:color="auto" w:fill="auto"/>
            <w:tcPrChange w:id="265" w:author="Peter P. BOSCH" w:date="2019-05-01T14:55:00Z">
              <w:tcPr>
                <w:tcW w:w="425" w:type="dxa"/>
                <w:tcBorders>
                  <w:top w:val="single" w:sz="4" w:space="0" w:color="auto"/>
                  <w:left w:val="single" w:sz="4" w:space="0" w:color="auto"/>
                  <w:bottom w:val="single" w:sz="4" w:space="0" w:color="auto"/>
                  <w:right w:val="single" w:sz="4" w:space="0" w:color="auto"/>
                </w:tcBorders>
                <w:shd w:val="pct15" w:color="auto" w:fill="auto"/>
              </w:tcPr>
            </w:tcPrChange>
          </w:tcPr>
          <w:p w14:paraId="2C5D882E" w14:textId="028F843C" w:rsidR="009170D6" w:rsidRPr="00D26284" w:rsidRDefault="001E45F9" w:rsidP="00297961">
            <w:pPr>
              <w:ind w:right="-70"/>
              <w:rPr>
                <w:ins w:id="266" w:author="Peter P. BOSCH" w:date="2019-05-01T14:55:00Z"/>
                <w:b/>
                <w:sz w:val="16"/>
                <w:szCs w:val="16"/>
              </w:rPr>
            </w:pPr>
            <w:ins w:id="267" w:author="Peter P. BOSCH" w:date="2019-05-01T15:14:00Z">
              <w:r>
                <w:rPr>
                  <w:b/>
                  <w:sz w:val="16"/>
                  <w:szCs w:val="16"/>
                </w:rPr>
                <w:t>T</w:t>
              </w:r>
            </w:ins>
            <w:ins w:id="268" w:author="Peter P. BOSCH" w:date="2019-05-01T14:55:00Z">
              <w:r w:rsidR="002F6DBF">
                <w:rPr>
                  <w:b/>
                  <w:sz w:val="16"/>
                  <w:szCs w:val="16"/>
                </w:rPr>
                <w:t>K</w:t>
              </w:r>
            </w:ins>
          </w:p>
        </w:tc>
        <w:tc>
          <w:tcPr>
            <w:tcW w:w="425" w:type="dxa"/>
            <w:tcBorders>
              <w:top w:val="single" w:sz="4" w:space="0" w:color="auto"/>
              <w:left w:val="single" w:sz="4" w:space="0" w:color="auto"/>
              <w:bottom w:val="single" w:sz="4" w:space="0" w:color="auto"/>
              <w:right w:val="single" w:sz="4" w:space="0" w:color="auto"/>
            </w:tcBorders>
            <w:shd w:val="pct15" w:color="auto" w:fill="auto"/>
            <w:tcPrChange w:id="269" w:author="Peter P. BOSCH" w:date="2019-05-01T14:55:00Z">
              <w:tcPr>
                <w:tcW w:w="425" w:type="dxa"/>
                <w:tcBorders>
                  <w:top w:val="single" w:sz="4" w:space="0" w:color="auto"/>
                  <w:left w:val="single" w:sz="4" w:space="0" w:color="auto"/>
                  <w:bottom w:val="single" w:sz="4" w:space="0" w:color="auto"/>
                  <w:right w:val="single" w:sz="4" w:space="0" w:color="auto"/>
                </w:tcBorders>
                <w:shd w:val="pct15" w:color="auto" w:fill="auto"/>
              </w:tcPr>
            </w:tcPrChange>
          </w:tcPr>
          <w:p w14:paraId="17F226C0" w14:textId="0B033F96" w:rsidR="009170D6" w:rsidRPr="00D26284" w:rsidRDefault="002F6DBF" w:rsidP="00581660">
            <w:pPr>
              <w:ind w:right="-70"/>
              <w:rPr>
                <w:ins w:id="270" w:author="Peter P. BOSCH" w:date="2019-05-01T14:55:00Z"/>
                <w:b/>
                <w:sz w:val="16"/>
                <w:szCs w:val="16"/>
              </w:rPr>
            </w:pPr>
            <w:ins w:id="271" w:author="Peter P. BOSCH" w:date="2019-05-01T14:55:00Z">
              <w:r>
                <w:rPr>
                  <w:b/>
                  <w:sz w:val="16"/>
                  <w:szCs w:val="16"/>
                </w:rPr>
                <w:t>FK</w:t>
              </w:r>
            </w:ins>
          </w:p>
        </w:tc>
        <w:tc>
          <w:tcPr>
            <w:tcW w:w="425" w:type="dxa"/>
            <w:tcBorders>
              <w:top w:val="single" w:sz="4" w:space="0" w:color="auto"/>
              <w:left w:val="single" w:sz="4" w:space="0" w:color="auto"/>
              <w:bottom w:val="single" w:sz="4" w:space="0" w:color="auto"/>
              <w:right w:val="single" w:sz="4" w:space="0" w:color="auto"/>
            </w:tcBorders>
            <w:shd w:val="pct15" w:color="auto" w:fill="auto"/>
            <w:tcPrChange w:id="272" w:author="Peter P. BOSCH" w:date="2019-05-01T14:55:00Z">
              <w:tcPr>
                <w:tcW w:w="425" w:type="dxa"/>
                <w:tcBorders>
                  <w:top w:val="single" w:sz="4" w:space="0" w:color="auto"/>
                  <w:left w:val="single" w:sz="4" w:space="0" w:color="auto"/>
                  <w:bottom w:val="single" w:sz="4" w:space="0" w:color="auto"/>
                  <w:right w:val="single" w:sz="4" w:space="0" w:color="auto"/>
                </w:tcBorders>
                <w:shd w:val="pct15" w:color="auto" w:fill="auto"/>
              </w:tcPr>
            </w:tcPrChange>
          </w:tcPr>
          <w:p w14:paraId="1AA31BC2" w14:textId="65520E0E" w:rsidR="009170D6" w:rsidRPr="00D26284" w:rsidRDefault="009170D6" w:rsidP="00581660">
            <w:pPr>
              <w:ind w:right="-70"/>
              <w:rPr>
                <w:ins w:id="273" w:author="Peter P. BOSCH" w:date="2019-05-01T13:53:00Z"/>
                <w:b/>
                <w:sz w:val="16"/>
                <w:szCs w:val="16"/>
              </w:rPr>
            </w:pPr>
            <w:ins w:id="274" w:author="Peter P. BOSCH" w:date="2019-05-01T13:53:00Z">
              <w:r w:rsidRPr="00D26284">
                <w:rPr>
                  <w:b/>
                  <w:sz w:val="16"/>
                  <w:szCs w:val="16"/>
                </w:rPr>
                <w:t>Sel.</w:t>
              </w:r>
            </w:ins>
          </w:p>
        </w:tc>
        <w:tc>
          <w:tcPr>
            <w:tcW w:w="5361" w:type="dxa"/>
            <w:tcBorders>
              <w:top w:val="single" w:sz="4" w:space="0" w:color="auto"/>
              <w:left w:val="single" w:sz="4" w:space="0" w:color="auto"/>
              <w:bottom w:val="single" w:sz="4" w:space="0" w:color="auto"/>
              <w:right w:val="single" w:sz="4" w:space="0" w:color="auto"/>
            </w:tcBorders>
            <w:shd w:val="pct15" w:color="auto" w:fill="auto"/>
            <w:tcPrChange w:id="275" w:author="Peter P. BOSCH" w:date="2019-05-01T14:55:00Z">
              <w:tcPr>
                <w:tcW w:w="5361" w:type="dxa"/>
                <w:tcBorders>
                  <w:top w:val="single" w:sz="4" w:space="0" w:color="auto"/>
                  <w:left w:val="single" w:sz="4" w:space="0" w:color="auto"/>
                  <w:bottom w:val="single" w:sz="4" w:space="0" w:color="auto"/>
                  <w:right w:val="single" w:sz="4" w:space="0" w:color="auto"/>
                </w:tcBorders>
                <w:shd w:val="pct15" w:color="auto" w:fill="auto"/>
              </w:tcPr>
            </w:tcPrChange>
          </w:tcPr>
          <w:p w14:paraId="7E6C9759" w14:textId="07E1CC07" w:rsidR="009170D6" w:rsidRPr="00D26284" w:rsidRDefault="009170D6" w:rsidP="00581660">
            <w:pPr>
              <w:rPr>
                <w:ins w:id="276" w:author="Peter P. BOSCH" w:date="2019-05-01T13:53:00Z"/>
                <w:b/>
                <w:sz w:val="16"/>
                <w:szCs w:val="16"/>
              </w:rPr>
            </w:pPr>
            <w:ins w:id="277" w:author="Peter P. BOSCH" w:date="2019-05-01T13:53:00Z">
              <w:r w:rsidRPr="00D26284">
                <w:rPr>
                  <w:b/>
                  <w:sz w:val="16"/>
                  <w:szCs w:val="16"/>
                </w:rPr>
                <w:t>Conditie</w:t>
              </w:r>
            </w:ins>
          </w:p>
        </w:tc>
      </w:tr>
      <w:tr w:rsidR="009170D6" w:rsidRPr="00BB05BD" w14:paraId="6A83C80C" w14:textId="77777777" w:rsidTr="009170D6">
        <w:trPr>
          <w:cantSplit/>
          <w:trHeight w:val="289"/>
          <w:ins w:id="278" w:author="Peter P. BOSCH" w:date="2019-05-01T13:53:00Z"/>
          <w:trPrChange w:id="279" w:author="Peter P. BOSCH" w:date="2019-05-01T14:55:00Z">
            <w:trPr>
              <w:cantSplit/>
              <w:trHeight w:val="289"/>
            </w:trPr>
          </w:trPrChange>
        </w:trPr>
        <w:tc>
          <w:tcPr>
            <w:tcW w:w="3823" w:type="dxa"/>
            <w:tcBorders>
              <w:top w:val="single" w:sz="4" w:space="0" w:color="auto"/>
              <w:left w:val="single" w:sz="4" w:space="0" w:color="auto"/>
              <w:bottom w:val="single" w:sz="4" w:space="0" w:color="auto"/>
              <w:right w:val="single" w:sz="4" w:space="0" w:color="auto"/>
            </w:tcBorders>
            <w:shd w:val="clear" w:color="auto" w:fill="auto"/>
            <w:tcPrChange w:id="280" w:author="Peter P. BOSCH" w:date="2019-05-01T14:55:00Z">
              <w:tcPr>
                <w:tcW w:w="3823" w:type="dxa"/>
                <w:tcBorders>
                  <w:top w:val="single" w:sz="4" w:space="0" w:color="auto"/>
                  <w:left w:val="single" w:sz="4" w:space="0" w:color="auto"/>
                  <w:bottom w:val="single" w:sz="4" w:space="0" w:color="auto"/>
                  <w:right w:val="single" w:sz="4" w:space="0" w:color="auto"/>
                </w:tcBorders>
                <w:shd w:val="clear" w:color="auto" w:fill="auto"/>
              </w:tcPr>
            </w:tcPrChange>
          </w:tcPr>
          <w:p w14:paraId="71E6E11A" w14:textId="7ABB36CC" w:rsidR="009170D6" w:rsidRPr="00BB05BD" w:rsidRDefault="009170D6" w:rsidP="00581660">
            <w:pPr>
              <w:rPr>
                <w:ins w:id="281" w:author="Peter P. BOSCH" w:date="2019-05-01T13:53:00Z"/>
                <w:rFonts w:cs="Arial"/>
                <w:sz w:val="16"/>
                <w:szCs w:val="16"/>
                <w:rPrChange w:id="282" w:author="Peter P. BOSCH" w:date="2019-05-01T14:11:00Z">
                  <w:rPr>
                    <w:ins w:id="283" w:author="Peter P. BOSCH" w:date="2019-05-01T13:53:00Z"/>
                    <w:b/>
                    <w:sz w:val="16"/>
                    <w:szCs w:val="16"/>
                  </w:rPr>
                </w:rPrChange>
              </w:rPr>
            </w:pPr>
            <w:ins w:id="284" w:author="Peter P. BOSCH" w:date="2019-05-01T13:55:00Z">
              <w:r w:rsidRPr="00BB05BD">
                <w:rPr>
                  <w:rFonts w:cs="Arial"/>
                  <w:sz w:val="16"/>
                  <w:szCs w:val="16"/>
                  <w:rPrChange w:id="285" w:author="Peter P. BOSCH" w:date="2019-05-01T14:11:00Z">
                    <w:rPr/>
                  </w:rPrChange>
                </w:rPr>
                <w:t>DVL_RHO_ID</w:t>
              </w:r>
            </w:ins>
          </w:p>
        </w:tc>
        <w:tc>
          <w:tcPr>
            <w:tcW w:w="425" w:type="dxa"/>
            <w:tcBorders>
              <w:top w:val="single" w:sz="4" w:space="0" w:color="auto"/>
              <w:left w:val="single" w:sz="4" w:space="0" w:color="auto"/>
              <w:bottom w:val="single" w:sz="4" w:space="0" w:color="auto"/>
              <w:right w:val="single" w:sz="4" w:space="0" w:color="auto"/>
            </w:tcBorders>
            <w:tcPrChange w:id="286" w:author="Peter P. BOSCH" w:date="2019-05-01T14:55:00Z">
              <w:tcPr>
                <w:tcW w:w="425" w:type="dxa"/>
                <w:tcBorders>
                  <w:top w:val="single" w:sz="4" w:space="0" w:color="auto"/>
                  <w:left w:val="single" w:sz="4" w:space="0" w:color="auto"/>
                  <w:bottom w:val="single" w:sz="4" w:space="0" w:color="auto"/>
                  <w:right w:val="single" w:sz="4" w:space="0" w:color="auto"/>
                </w:tcBorders>
              </w:tcPr>
            </w:tcPrChange>
          </w:tcPr>
          <w:p w14:paraId="39570C89" w14:textId="77777777" w:rsidR="009170D6" w:rsidRPr="00297961" w:rsidRDefault="009170D6" w:rsidP="00581660">
            <w:pPr>
              <w:ind w:right="-70"/>
              <w:rPr>
                <w:ins w:id="287" w:author="Peter P. BOSCH" w:date="2019-05-01T14:55:00Z"/>
                <w:rFonts w:cs="Arial"/>
                <w:sz w:val="16"/>
                <w:szCs w:val="16"/>
              </w:rPr>
            </w:pPr>
          </w:p>
        </w:tc>
        <w:tc>
          <w:tcPr>
            <w:tcW w:w="425" w:type="dxa"/>
            <w:tcBorders>
              <w:top w:val="single" w:sz="4" w:space="0" w:color="auto"/>
              <w:left w:val="single" w:sz="4" w:space="0" w:color="auto"/>
              <w:bottom w:val="single" w:sz="4" w:space="0" w:color="auto"/>
              <w:right w:val="single" w:sz="4" w:space="0" w:color="auto"/>
            </w:tcBorders>
            <w:tcPrChange w:id="288" w:author="Peter P. BOSCH" w:date="2019-05-01T14:55:00Z">
              <w:tcPr>
                <w:tcW w:w="425" w:type="dxa"/>
                <w:tcBorders>
                  <w:top w:val="single" w:sz="4" w:space="0" w:color="auto"/>
                  <w:left w:val="single" w:sz="4" w:space="0" w:color="auto"/>
                  <w:bottom w:val="single" w:sz="4" w:space="0" w:color="auto"/>
                  <w:right w:val="single" w:sz="4" w:space="0" w:color="auto"/>
                </w:tcBorders>
              </w:tcPr>
            </w:tcPrChange>
          </w:tcPr>
          <w:p w14:paraId="0EC02871" w14:textId="450A75DB" w:rsidR="009170D6" w:rsidRPr="00297961" w:rsidRDefault="00873E6C" w:rsidP="00581660">
            <w:pPr>
              <w:ind w:right="-70"/>
              <w:rPr>
                <w:ins w:id="289" w:author="Peter P. BOSCH" w:date="2019-05-01T14:55:00Z"/>
                <w:rFonts w:cs="Arial"/>
                <w:sz w:val="16"/>
                <w:szCs w:val="16"/>
              </w:rPr>
            </w:pPr>
            <w:ins w:id="290" w:author="Peter P. BOSCH" w:date="2019-05-01T14:58:00Z">
              <w:r>
                <w:rPr>
                  <w:rFonts w:cs="Arial"/>
                  <w:sz w:val="16"/>
                  <w:szCs w:val="16"/>
                </w:rPr>
                <w:t>X</w:t>
              </w:r>
            </w:ins>
          </w:p>
        </w:tc>
        <w:tc>
          <w:tcPr>
            <w:tcW w:w="425" w:type="dxa"/>
            <w:tcBorders>
              <w:top w:val="single" w:sz="4" w:space="0" w:color="auto"/>
              <w:left w:val="single" w:sz="4" w:space="0" w:color="auto"/>
              <w:bottom w:val="single" w:sz="4" w:space="0" w:color="auto"/>
              <w:right w:val="single" w:sz="4" w:space="0" w:color="auto"/>
            </w:tcBorders>
            <w:shd w:val="clear" w:color="auto" w:fill="auto"/>
            <w:tcPrChange w:id="291" w:author="Peter P. BOSCH" w:date="2019-05-01T14:55:00Z">
              <w:tcPr>
                <w:tcW w:w="425" w:type="dxa"/>
                <w:tcBorders>
                  <w:top w:val="single" w:sz="4" w:space="0" w:color="auto"/>
                  <w:left w:val="single" w:sz="4" w:space="0" w:color="auto"/>
                  <w:bottom w:val="single" w:sz="4" w:space="0" w:color="auto"/>
                  <w:right w:val="single" w:sz="4" w:space="0" w:color="auto"/>
                </w:tcBorders>
                <w:shd w:val="clear" w:color="auto" w:fill="auto"/>
              </w:tcPr>
            </w:tcPrChange>
          </w:tcPr>
          <w:p w14:paraId="41568A99" w14:textId="3FC54A4C" w:rsidR="009170D6" w:rsidRPr="00BB05BD" w:rsidRDefault="009170D6" w:rsidP="00581660">
            <w:pPr>
              <w:ind w:right="-70"/>
              <w:rPr>
                <w:ins w:id="292" w:author="Peter P. BOSCH" w:date="2019-05-01T13:53:00Z"/>
                <w:rFonts w:cs="Arial"/>
                <w:sz w:val="16"/>
                <w:szCs w:val="16"/>
                <w:rPrChange w:id="293" w:author="Peter P. BOSCH" w:date="2019-05-01T14:13:00Z">
                  <w:rPr>
                    <w:ins w:id="294" w:author="Peter P. BOSCH" w:date="2019-05-01T13:53:00Z"/>
                    <w:b/>
                    <w:sz w:val="16"/>
                    <w:szCs w:val="16"/>
                  </w:rPr>
                </w:rPrChange>
              </w:rPr>
            </w:pPr>
          </w:p>
        </w:tc>
        <w:tc>
          <w:tcPr>
            <w:tcW w:w="5361" w:type="dxa"/>
            <w:tcBorders>
              <w:top w:val="single" w:sz="4" w:space="0" w:color="auto"/>
              <w:left w:val="single" w:sz="4" w:space="0" w:color="auto"/>
              <w:bottom w:val="single" w:sz="4" w:space="0" w:color="auto"/>
              <w:right w:val="single" w:sz="4" w:space="0" w:color="auto"/>
            </w:tcBorders>
            <w:shd w:val="clear" w:color="auto" w:fill="auto"/>
            <w:tcPrChange w:id="295" w:author="Peter P. BOSCH" w:date="2019-05-01T14:55:00Z">
              <w:tcPr>
                <w:tcW w:w="5361" w:type="dxa"/>
                <w:tcBorders>
                  <w:top w:val="single" w:sz="4" w:space="0" w:color="auto"/>
                  <w:left w:val="single" w:sz="4" w:space="0" w:color="auto"/>
                  <w:bottom w:val="single" w:sz="4" w:space="0" w:color="auto"/>
                  <w:right w:val="single" w:sz="4" w:space="0" w:color="auto"/>
                </w:tcBorders>
                <w:shd w:val="clear" w:color="auto" w:fill="auto"/>
              </w:tcPr>
            </w:tcPrChange>
          </w:tcPr>
          <w:p w14:paraId="300FD5A4" w14:textId="77777777" w:rsidR="009170D6" w:rsidRPr="00BB05BD" w:rsidRDefault="009170D6" w:rsidP="00581660">
            <w:pPr>
              <w:rPr>
                <w:ins w:id="296" w:author="Peter P. BOSCH" w:date="2019-05-01T13:53:00Z"/>
                <w:rFonts w:cs="Arial"/>
                <w:sz w:val="16"/>
                <w:szCs w:val="16"/>
                <w:rPrChange w:id="297" w:author="Peter P. BOSCH" w:date="2019-05-01T14:13:00Z">
                  <w:rPr>
                    <w:ins w:id="298" w:author="Peter P. BOSCH" w:date="2019-05-01T13:53:00Z"/>
                    <w:b/>
                    <w:sz w:val="16"/>
                    <w:szCs w:val="16"/>
                  </w:rPr>
                </w:rPrChange>
              </w:rPr>
            </w:pPr>
          </w:p>
        </w:tc>
      </w:tr>
      <w:tr w:rsidR="009170D6" w:rsidRPr="00BB05BD" w14:paraId="75755EB0" w14:textId="77777777" w:rsidTr="009170D6">
        <w:trPr>
          <w:cantSplit/>
          <w:trHeight w:val="279"/>
          <w:ins w:id="299" w:author="Peter P. BOSCH" w:date="2019-05-01T13:53:00Z"/>
          <w:trPrChange w:id="300" w:author="Peter P. BOSCH" w:date="2019-05-01T14:55:00Z">
            <w:trPr>
              <w:cantSplit/>
              <w:trHeight w:val="279"/>
            </w:trPr>
          </w:trPrChange>
        </w:trPr>
        <w:tc>
          <w:tcPr>
            <w:tcW w:w="3823" w:type="dxa"/>
            <w:tcBorders>
              <w:top w:val="single" w:sz="4" w:space="0" w:color="auto"/>
              <w:left w:val="single" w:sz="4" w:space="0" w:color="auto"/>
              <w:bottom w:val="single" w:sz="4" w:space="0" w:color="auto"/>
              <w:right w:val="single" w:sz="4" w:space="0" w:color="auto"/>
            </w:tcBorders>
            <w:shd w:val="clear" w:color="auto" w:fill="auto"/>
            <w:tcPrChange w:id="301" w:author="Peter P. BOSCH" w:date="2019-05-01T14:55:00Z">
              <w:tcPr>
                <w:tcW w:w="3823" w:type="dxa"/>
                <w:tcBorders>
                  <w:top w:val="single" w:sz="4" w:space="0" w:color="auto"/>
                  <w:left w:val="single" w:sz="4" w:space="0" w:color="auto"/>
                  <w:bottom w:val="single" w:sz="4" w:space="0" w:color="auto"/>
                  <w:right w:val="single" w:sz="4" w:space="0" w:color="auto"/>
                </w:tcBorders>
                <w:shd w:val="clear" w:color="auto" w:fill="auto"/>
              </w:tcPr>
            </w:tcPrChange>
          </w:tcPr>
          <w:p w14:paraId="5C9E5B89" w14:textId="3115B652" w:rsidR="009170D6" w:rsidRPr="00581660" w:rsidRDefault="009170D6" w:rsidP="00581660">
            <w:pPr>
              <w:rPr>
                <w:ins w:id="302" w:author="Peter P. BOSCH" w:date="2019-05-01T13:53:00Z"/>
                <w:rFonts w:cs="Arial"/>
                <w:sz w:val="16"/>
                <w:szCs w:val="16"/>
                <w:rPrChange w:id="303" w:author="Peter P. BOSCH" w:date="2019-05-01T13:54:00Z">
                  <w:rPr>
                    <w:ins w:id="304" w:author="Peter P. BOSCH" w:date="2019-05-01T13:53:00Z"/>
                    <w:b/>
                    <w:sz w:val="16"/>
                    <w:szCs w:val="16"/>
                  </w:rPr>
                </w:rPrChange>
              </w:rPr>
            </w:pPr>
            <w:ins w:id="305" w:author="Peter P. BOSCH" w:date="2019-05-01T13:57:00Z">
              <w:r w:rsidRPr="00BB05BD">
                <w:rPr>
                  <w:rFonts w:cs="Arial"/>
                  <w:sz w:val="16"/>
                  <w:szCs w:val="16"/>
                  <w:rPrChange w:id="306" w:author="Peter P. BOSCH" w:date="2019-05-01T14:11:00Z">
                    <w:rPr/>
                  </w:rPrChange>
                </w:rPr>
                <w:t>DVL_VALUTAJAAR</w:t>
              </w:r>
            </w:ins>
          </w:p>
        </w:tc>
        <w:tc>
          <w:tcPr>
            <w:tcW w:w="425" w:type="dxa"/>
            <w:tcBorders>
              <w:top w:val="single" w:sz="4" w:space="0" w:color="auto"/>
              <w:left w:val="single" w:sz="4" w:space="0" w:color="auto"/>
              <w:bottom w:val="single" w:sz="4" w:space="0" w:color="auto"/>
              <w:right w:val="single" w:sz="4" w:space="0" w:color="auto"/>
            </w:tcBorders>
            <w:tcPrChange w:id="307" w:author="Peter P. BOSCH" w:date="2019-05-01T14:55:00Z">
              <w:tcPr>
                <w:tcW w:w="425" w:type="dxa"/>
                <w:tcBorders>
                  <w:top w:val="single" w:sz="4" w:space="0" w:color="auto"/>
                  <w:left w:val="single" w:sz="4" w:space="0" w:color="auto"/>
                  <w:bottom w:val="single" w:sz="4" w:space="0" w:color="auto"/>
                  <w:right w:val="single" w:sz="4" w:space="0" w:color="auto"/>
                </w:tcBorders>
              </w:tcPr>
            </w:tcPrChange>
          </w:tcPr>
          <w:p w14:paraId="25E4F21B" w14:textId="77777777" w:rsidR="009170D6" w:rsidRPr="00297961" w:rsidRDefault="009170D6" w:rsidP="00581660">
            <w:pPr>
              <w:ind w:right="-70"/>
              <w:rPr>
                <w:ins w:id="308" w:author="Peter P. BOSCH" w:date="2019-05-01T14:55:00Z"/>
                <w:rFonts w:cs="Arial"/>
                <w:sz w:val="16"/>
                <w:szCs w:val="16"/>
              </w:rPr>
            </w:pPr>
          </w:p>
        </w:tc>
        <w:tc>
          <w:tcPr>
            <w:tcW w:w="425" w:type="dxa"/>
            <w:tcBorders>
              <w:top w:val="single" w:sz="4" w:space="0" w:color="auto"/>
              <w:left w:val="single" w:sz="4" w:space="0" w:color="auto"/>
              <w:bottom w:val="single" w:sz="4" w:space="0" w:color="auto"/>
              <w:right w:val="single" w:sz="4" w:space="0" w:color="auto"/>
            </w:tcBorders>
            <w:tcPrChange w:id="309" w:author="Peter P. BOSCH" w:date="2019-05-01T14:55:00Z">
              <w:tcPr>
                <w:tcW w:w="425" w:type="dxa"/>
                <w:tcBorders>
                  <w:top w:val="single" w:sz="4" w:space="0" w:color="auto"/>
                  <w:left w:val="single" w:sz="4" w:space="0" w:color="auto"/>
                  <w:bottom w:val="single" w:sz="4" w:space="0" w:color="auto"/>
                  <w:right w:val="single" w:sz="4" w:space="0" w:color="auto"/>
                </w:tcBorders>
              </w:tcPr>
            </w:tcPrChange>
          </w:tcPr>
          <w:p w14:paraId="28B3C80C" w14:textId="5B88B06B" w:rsidR="009170D6" w:rsidRPr="00297961" w:rsidRDefault="009170D6" w:rsidP="00581660">
            <w:pPr>
              <w:ind w:right="-70"/>
              <w:rPr>
                <w:ins w:id="310" w:author="Peter P. BOSCH" w:date="2019-05-01T14:55:00Z"/>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Change w:id="311" w:author="Peter P. BOSCH" w:date="2019-05-01T14:55:00Z">
              <w:tcPr>
                <w:tcW w:w="425" w:type="dxa"/>
                <w:tcBorders>
                  <w:top w:val="single" w:sz="4" w:space="0" w:color="auto"/>
                  <w:left w:val="single" w:sz="4" w:space="0" w:color="auto"/>
                  <w:bottom w:val="single" w:sz="4" w:space="0" w:color="auto"/>
                  <w:right w:val="single" w:sz="4" w:space="0" w:color="auto"/>
                </w:tcBorders>
                <w:shd w:val="clear" w:color="auto" w:fill="auto"/>
              </w:tcPr>
            </w:tcPrChange>
          </w:tcPr>
          <w:p w14:paraId="422A752E" w14:textId="7CDC40ED" w:rsidR="009170D6" w:rsidRPr="00581660" w:rsidRDefault="009170D6" w:rsidP="00581660">
            <w:pPr>
              <w:ind w:right="-70"/>
              <w:rPr>
                <w:ins w:id="312" w:author="Peter P. BOSCH" w:date="2019-05-01T13:53:00Z"/>
                <w:rFonts w:cs="Arial"/>
                <w:sz w:val="16"/>
                <w:szCs w:val="16"/>
                <w:rPrChange w:id="313" w:author="Peter P. BOSCH" w:date="2019-05-01T13:54:00Z">
                  <w:rPr>
                    <w:ins w:id="314" w:author="Peter P. BOSCH" w:date="2019-05-01T13:53:00Z"/>
                    <w:b/>
                    <w:sz w:val="16"/>
                    <w:szCs w:val="16"/>
                  </w:rPr>
                </w:rPrChange>
              </w:rPr>
            </w:pPr>
          </w:p>
        </w:tc>
        <w:tc>
          <w:tcPr>
            <w:tcW w:w="5361" w:type="dxa"/>
            <w:tcBorders>
              <w:top w:val="single" w:sz="4" w:space="0" w:color="auto"/>
              <w:left w:val="single" w:sz="4" w:space="0" w:color="auto"/>
              <w:bottom w:val="single" w:sz="4" w:space="0" w:color="auto"/>
              <w:right w:val="single" w:sz="4" w:space="0" w:color="auto"/>
            </w:tcBorders>
            <w:shd w:val="clear" w:color="auto" w:fill="auto"/>
            <w:tcPrChange w:id="315" w:author="Peter P. BOSCH" w:date="2019-05-01T14:55:00Z">
              <w:tcPr>
                <w:tcW w:w="5361" w:type="dxa"/>
                <w:tcBorders>
                  <w:top w:val="single" w:sz="4" w:space="0" w:color="auto"/>
                  <w:left w:val="single" w:sz="4" w:space="0" w:color="auto"/>
                  <w:bottom w:val="single" w:sz="4" w:space="0" w:color="auto"/>
                  <w:right w:val="single" w:sz="4" w:space="0" w:color="auto"/>
                </w:tcBorders>
                <w:shd w:val="clear" w:color="auto" w:fill="auto"/>
              </w:tcPr>
            </w:tcPrChange>
          </w:tcPr>
          <w:p w14:paraId="71DE3A74" w14:textId="77777777" w:rsidR="009170D6" w:rsidRPr="00581660" w:rsidRDefault="009170D6" w:rsidP="00581660">
            <w:pPr>
              <w:rPr>
                <w:ins w:id="316" w:author="Peter P. BOSCH" w:date="2019-05-01T13:53:00Z"/>
                <w:rFonts w:cs="Arial"/>
                <w:sz w:val="16"/>
                <w:szCs w:val="16"/>
                <w:rPrChange w:id="317" w:author="Peter P. BOSCH" w:date="2019-05-01T13:54:00Z">
                  <w:rPr>
                    <w:ins w:id="318" w:author="Peter P. BOSCH" w:date="2019-05-01T13:53:00Z"/>
                    <w:b/>
                    <w:sz w:val="16"/>
                    <w:szCs w:val="16"/>
                  </w:rPr>
                </w:rPrChange>
              </w:rPr>
            </w:pPr>
          </w:p>
        </w:tc>
      </w:tr>
      <w:tr w:rsidR="002F6DBF" w:rsidRPr="00D26284" w14:paraId="04C838DD" w14:textId="77777777" w:rsidTr="009170D6">
        <w:trPr>
          <w:cantSplit/>
          <w:trHeight w:val="432"/>
          <w:trPrChange w:id="319" w:author="Peter P. BOSCH" w:date="2019-05-01T14:55:00Z">
            <w:trPr>
              <w:cantSplit/>
              <w:trHeight w:val="432"/>
            </w:trPr>
          </w:trPrChange>
        </w:trPr>
        <w:tc>
          <w:tcPr>
            <w:tcW w:w="3823" w:type="dxa"/>
            <w:tcBorders>
              <w:top w:val="single" w:sz="4" w:space="0" w:color="auto"/>
              <w:left w:val="single" w:sz="4" w:space="0" w:color="auto"/>
              <w:bottom w:val="single" w:sz="4" w:space="0" w:color="auto"/>
              <w:right w:val="single" w:sz="4" w:space="0" w:color="auto"/>
            </w:tcBorders>
            <w:shd w:val="pct15" w:color="auto" w:fill="auto"/>
            <w:tcPrChange w:id="320" w:author="Peter P. BOSCH" w:date="2019-05-01T14:55:00Z">
              <w:tcPr>
                <w:tcW w:w="3823" w:type="dxa"/>
                <w:tcBorders>
                  <w:top w:val="single" w:sz="4" w:space="0" w:color="auto"/>
                  <w:left w:val="single" w:sz="4" w:space="0" w:color="auto"/>
                  <w:bottom w:val="single" w:sz="4" w:space="0" w:color="auto"/>
                  <w:right w:val="single" w:sz="4" w:space="0" w:color="auto"/>
                </w:tcBorders>
                <w:shd w:val="pct15" w:color="auto" w:fill="auto"/>
              </w:tcPr>
            </w:tcPrChange>
          </w:tcPr>
          <w:p w14:paraId="4F7058BD" w14:textId="77777777" w:rsidR="002F6DBF" w:rsidRPr="00D26284" w:rsidRDefault="002F6DBF" w:rsidP="002F6DBF">
            <w:pPr>
              <w:rPr>
                <w:b/>
                <w:sz w:val="16"/>
                <w:szCs w:val="16"/>
              </w:rPr>
            </w:pPr>
            <w:r w:rsidRPr="00D26284">
              <w:rPr>
                <w:b/>
                <w:sz w:val="16"/>
                <w:szCs w:val="16"/>
              </w:rPr>
              <w:t>RBG_C</w:t>
            </w:r>
            <w:r>
              <w:rPr>
                <w:b/>
                <w:sz w:val="16"/>
                <w:szCs w:val="16"/>
              </w:rPr>
              <w:t>_RN320RHO</w:t>
            </w:r>
          </w:p>
        </w:tc>
        <w:tc>
          <w:tcPr>
            <w:tcW w:w="425" w:type="dxa"/>
            <w:tcBorders>
              <w:top w:val="single" w:sz="4" w:space="0" w:color="auto"/>
              <w:left w:val="single" w:sz="4" w:space="0" w:color="auto"/>
              <w:bottom w:val="single" w:sz="4" w:space="0" w:color="auto"/>
              <w:right w:val="single" w:sz="4" w:space="0" w:color="auto"/>
            </w:tcBorders>
            <w:shd w:val="pct15" w:color="auto" w:fill="auto"/>
            <w:tcPrChange w:id="321" w:author="Peter P. BOSCH" w:date="2019-05-01T14:55:00Z">
              <w:tcPr>
                <w:tcW w:w="425" w:type="dxa"/>
                <w:tcBorders>
                  <w:top w:val="single" w:sz="4" w:space="0" w:color="auto"/>
                  <w:left w:val="single" w:sz="4" w:space="0" w:color="auto"/>
                  <w:bottom w:val="single" w:sz="4" w:space="0" w:color="auto"/>
                  <w:right w:val="single" w:sz="4" w:space="0" w:color="auto"/>
                </w:tcBorders>
                <w:shd w:val="pct15" w:color="auto" w:fill="auto"/>
              </w:tcPr>
            </w:tcPrChange>
          </w:tcPr>
          <w:p w14:paraId="4717ABF6" w14:textId="1EB470D9" w:rsidR="002F6DBF" w:rsidRPr="00D26284" w:rsidRDefault="001E45F9" w:rsidP="00297961">
            <w:pPr>
              <w:ind w:right="-70"/>
              <w:rPr>
                <w:ins w:id="322" w:author="Peter P. BOSCH" w:date="2019-05-01T14:55:00Z"/>
                <w:b/>
                <w:sz w:val="16"/>
                <w:szCs w:val="16"/>
              </w:rPr>
            </w:pPr>
            <w:ins w:id="323" w:author="Peter P. BOSCH" w:date="2019-05-01T15:14:00Z">
              <w:r>
                <w:rPr>
                  <w:b/>
                  <w:sz w:val="16"/>
                  <w:szCs w:val="16"/>
                </w:rPr>
                <w:t>T</w:t>
              </w:r>
            </w:ins>
            <w:ins w:id="324" w:author="Peter P. BOSCH" w:date="2019-05-01T14:55:00Z">
              <w:r w:rsidR="002F6DBF">
                <w:rPr>
                  <w:b/>
                  <w:sz w:val="16"/>
                  <w:szCs w:val="16"/>
                </w:rPr>
                <w:t>K</w:t>
              </w:r>
            </w:ins>
          </w:p>
        </w:tc>
        <w:tc>
          <w:tcPr>
            <w:tcW w:w="425" w:type="dxa"/>
            <w:tcBorders>
              <w:top w:val="single" w:sz="4" w:space="0" w:color="auto"/>
              <w:left w:val="single" w:sz="4" w:space="0" w:color="auto"/>
              <w:bottom w:val="single" w:sz="4" w:space="0" w:color="auto"/>
              <w:right w:val="single" w:sz="4" w:space="0" w:color="auto"/>
            </w:tcBorders>
            <w:shd w:val="pct15" w:color="auto" w:fill="auto"/>
            <w:tcPrChange w:id="325" w:author="Peter P. BOSCH" w:date="2019-05-01T14:55:00Z">
              <w:tcPr>
                <w:tcW w:w="425" w:type="dxa"/>
                <w:tcBorders>
                  <w:top w:val="single" w:sz="4" w:space="0" w:color="auto"/>
                  <w:left w:val="single" w:sz="4" w:space="0" w:color="auto"/>
                  <w:bottom w:val="single" w:sz="4" w:space="0" w:color="auto"/>
                  <w:right w:val="single" w:sz="4" w:space="0" w:color="auto"/>
                </w:tcBorders>
                <w:shd w:val="pct15" w:color="auto" w:fill="auto"/>
              </w:tcPr>
            </w:tcPrChange>
          </w:tcPr>
          <w:p w14:paraId="031D14BD" w14:textId="26C384A8" w:rsidR="002F6DBF" w:rsidRPr="00D26284" w:rsidRDefault="002F6DBF" w:rsidP="002F6DBF">
            <w:pPr>
              <w:ind w:right="-70"/>
              <w:rPr>
                <w:ins w:id="326" w:author="Peter P. BOSCH" w:date="2019-05-01T14:55:00Z"/>
                <w:b/>
                <w:sz w:val="16"/>
                <w:szCs w:val="16"/>
              </w:rPr>
            </w:pPr>
            <w:ins w:id="327" w:author="Peter P. BOSCH" w:date="2019-05-01T14:55:00Z">
              <w:r>
                <w:rPr>
                  <w:b/>
                  <w:sz w:val="16"/>
                  <w:szCs w:val="16"/>
                </w:rPr>
                <w:t>FK</w:t>
              </w:r>
            </w:ins>
          </w:p>
        </w:tc>
        <w:tc>
          <w:tcPr>
            <w:tcW w:w="425" w:type="dxa"/>
            <w:tcBorders>
              <w:top w:val="single" w:sz="4" w:space="0" w:color="auto"/>
              <w:left w:val="single" w:sz="4" w:space="0" w:color="auto"/>
              <w:bottom w:val="single" w:sz="4" w:space="0" w:color="auto"/>
              <w:right w:val="single" w:sz="4" w:space="0" w:color="auto"/>
            </w:tcBorders>
            <w:shd w:val="pct15" w:color="auto" w:fill="auto"/>
            <w:tcPrChange w:id="328" w:author="Peter P. BOSCH" w:date="2019-05-01T14:55:00Z">
              <w:tcPr>
                <w:tcW w:w="425" w:type="dxa"/>
                <w:tcBorders>
                  <w:top w:val="single" w:sz="4" w:space="0" w:color="auto"/>
                  <w:left w:val="single" w:sz="4" w:space="0" w:color="auto"/>
                  <w:bottom w:val="single" w:sz="4" w:space="0" w:color="auto"/>
                  <w:right w:val="single" w:sz="4" w:space="0" w:color="auto"/>
                </w:tcBorders>
                <w:shd w:val="pct15" w:color="auto" w:fill="auto"/>
              </w:tcPr>
            </w:tcPrChange>
          </w:tcPr>
          <w:p w14:paraId="24092639" w14:textId="140E4942" w:rsidR="002F6DBF" w:rsidRPr="00D26284" w:rsidRDefault="002F6DBF" w:rsidP="002F6DBF">
            <w:pPr>
              <w:ind w:right="-70"/>
              <w:rPr>
                <w:b/>
                <w:sz w:val="16"/>
                <w:szCs w:val="16"/>
              </w:rPr>
            </w:pPr>
            <w:r w:rsidRPr="00D26284">
              <w:rPr>
                <w:b/>
                <w:sz w:val="16"/>
                <w:szCs w:val="16"/>
              </w:rPr>
              <w:t>Sel.</w:t>
            </w:r>
          </w:p>
        </w:tc>
        <w:tc>
          <w:tcPr>
            <w:tcW w:w="5361" w:type="dxa"/>
            <w:tcBorders>
              <w:top w:val="single" w:sz="4" w:space="0" w:color="auto"/>
              <w:left w:val="single" w:sz="4" w:space="0" w:color="auto"/>
              <w:bottom w:val="single" w:sz="4" w:space="0" w:color="auto"/>
              <w:right w:val="single" w:sz="4" w:space="0" w:color="auto"/>
            </w:tcBorders>
            <w:shd w:val="pct15" w:color="auto" w:fill="auto"/>
            <w:tcPrChange w:id="329" w:author="Peter P. BOSCH" w:date="2019-05-01T14:55:00Z">
              <w:tcPr>
                <w:tcW w:w="5361" w:type="dxa"/>
                <w:tcBorders>
                  <w:top w:val="single" w:sz="4" w:space="0" w:color="auto"/>
                  <w:left w:val="single" w:sz="4" w:space="0" w:color="auto"/>
                  <w:bottom w:val="single" w:sz="4" w:space="0" w:color="auto"/>
                  <w:right w:val="single" w:sz="4" w:space="0" w:color="auto"/>
                </w:tcBorders>
                <w:shd w:val="pct15" w:color="auto" w:fill="auto"/>
              </w:tcPr>
            </w:tcPrChange>
          </w:tcPr>
          <w:p w14:paraId="0E0C3133" w14:textId="77777777" w:rsidR="002F6DBF" w:rsidRPr="00D26284" w:rsidRDefault="002F6DBF" w:rsidP="002F6DBF">
            <w:pPr>
              <w:rPr>
                <w:b/>
                <w:sz w:val="16"/>
                <w:szCs w:val="16"/>
              </w:rPr>
            </w:pPr>
            <w:r w:rsidRPr="00D26284">
              <w:rPr>
                <w:b/>
                <w:sz w:val="16"/>
                <w:szCs w:val="16"/>
              </w:rPr>
              <w:t>Conditie</w:t>
            </w:r>
          </w:p>
        </w:tc>
      </w:tr>
      <w:tr w:rsidR="002F6DBF" w:rsidRPr="00D26284" w14:paraId="23BCDC4D" w14:textId="77777777" w:rsidTr="009170D6">
        <w:trPr>
          <w:cantSplit/>
          <w:trHeight w:val="276"/>
          <w:trPrChange w:id="330" w:author="Peter P. BOSCH" w:date="2019-05-01T14:55:00Z">
            <w:trPr>
              <w:cantSplit/>
              <w:trHeight w:val="276"/>
            </w:trPr>
          </w:trPrChange>
        </w:trPr>
        <w:tc>
          <w:tcPr>
            <w:tcW w:w="3823" w:type="dxa"/>
            <w:tcBorders>
              <w:top w:val="single" w:sz="4" w:space="0" w:color="auto"/>
              <w:left w:val="single" w:sz="4" w:space="0" w:color="auto"/>
              <w:bottom w:val="single" w:sz="4" w:space="0" w:color="auto"/>
              <w:right w:val="single" w:sz="4" w:space="0" w:color="auto"/>
            </w:tcBorders>
            <w:shd w:val="clear" w:color="auto" w:fill="auto"/>
            <w:tcPrChange w:id="331" w:author="Peter P. BOSCH" w:date="2019-05-01T14:55:00Z">
              <w:tcPr>
                <w:tcW w:w="3823" w:type="dxa"/>
                <w:tcBorders>
                  <w:top w:val="single" w:sz="4" w:space="0" w:color="auto"/>
                  <w:left w:val="single" w:sz="4" w:space="0" w:color="auto"/>
                  <w:bottom w:val="single" w:sz="4" w:space="0" w:color="auto"/>
                  <w:right w:val="single" w:sz="4" w:space="0" w:color="auto"/>
                </w:tcBorders>
                <w:shd w:val="clear" w:color="auto" w:fill="auto"/>
              </w:tcPr>
            </w:tcPrChange>
          </w:tcPr>
          <w:p w14:paraId="103A26C4" w14:textId="77777777" w:rsidR="002F6DBF" w:rsidRPr="00D26284" w:rsidRDefault="002F6DBF" w:rsidP="002F6DBF">
            <w:pPr>
              <w:rPr>
                <w:rFonts w:cs="Arial"/>
                <w:sz w:val="16"/>
                <w:szCs w:val="16"/>
              </w:rPr>
            </w:pPr>
            <w:r w:rsidRPr="00D26284">
              <w:rPr>
                <w:rFonts w:cs="Arial"/>
                <w:sz w:val="16"/>
                <w:szCs w:val="16"/>
              </w:rPr>
              <w:t>BEA</w:t>
            </w:r>
            <w:r>
              <w:rPr>
                <w:rFonts w:cs="Arial"/>
                <w:sz w:val="16"/>
                <w:szCs w:val="16"/>
              </w:rPr>
              <w:t>E</w:t>
            </w:r>
            <w:r w:rsidRPr="00D26284">
              <w:rPr>
                <w:rFonts w:cs="Arial"/>
                <w:sz w:val="16"/>
                <w:szCs w:val="16"/>
              </w:rPr>
              <w:t>_LAAD_TS</w:t>
            </w:r>
          </w:p>
        </w:tc>
        <w:tc>
          <w:tcPr>
            <w:tcW w:w="425" w:type="dxa"/>
            <w:tcBorders>
              <w:top w:val="single" w:sz="4" w:space="0" w:color="auto"/>
              <w:left w:val="single" w:sz="4" w:space="0" w:color="auto"/>
              <w:bottom w:val="single" w:sz="4" w:space="0" w:color="auto"/>
              <w:right w:val="single" w:sz="4" w:space="0" w:color="auto"/>
            </w:tcBorders>
            <w:tcPrChange w:id="332" w:author="Peter P. BOSCH" w:date="2019-05-01T14:55:00Z">
              <w:tcPr>
                <w:tcW w:w="425" w:type="dxa"/>
                <w:tcBorders>
                  <w:top w:val="single" w:sz="4" w:space="0" w:color="auto"/>
                  <w:left w:val="single" w:sz="4" w:space="0" w:color="auto"/>
                  <w:bottom w:val="single" w:sz="4" w:space="0" w:color="auto"/>
                  <w:right w:val="single" w:sz="4" w:space="0" w:color="auto"/>
                </w:tcBorders>
              </w:tcPr>
            </w:tcPrChange>
          </w:tcPr>
          <w:p w14:paraId="3BEC0EE5" w14:textId="77777777" w:rsidR="002F6DBF" w:rsidRPr="00D26284" w:rsidRDefault="002F6DBF" w:rsidP="002F6DBF">
            <w:pPr>
              <w:ind w:right="-70"/>
              <w:rPr>
                <w:ins w:id="333" w:author="Peter P. BOSCH" w:date="2019-05-01T14:55:00Z"/>
                <w:rFonts w:cs="Arial"/>
                <w:sz w:val="16"/>
                <w:szCs w:val="16"/>
              </w:rPr>
            </w:pPr>
          </w:p>
        </w:tc>
        <w:tc>
          <w:tcPr>
            <w:tcW w:w="425" w:type="dxa"/>
            <w:tcBorders>
              <w:top w:val="single" w:sz="4" w:space="0" w:color="auto"/>
              <w:left w:val="single" w:sz="4" w:space="0" w:color="auto"/>
              <w:bottom w:val="single" w:sz="4" w:space="0" w:color="auto"/>
              <w:right w:val="single" w:sz="4" w:space="0" w:color="auto"/>
            </w:tcBorders>
            <w:tcPrChange w:id="334" w:author="Peter P. BOSCH" w:date="2019-05-01T14:55:00Z">
              <w:tcPr>
                <w:tcW w:w="425" w:type="dxa"/>
                <w:tcBorders>
                  <w:top w:val="single" w:sz="4" w:space="0" w:color="auto"/>
                  <w:left w:val="single" w:sz="4" w:space="0" w:color="auto"/>
                  <w:bottom w:val="single" w:sz="4" w:space="0" w:color="auto"/>
                  <w:right w:val="single" w:sz="4" w:space="0" w:color="auto"/>
                </w:tcBorders>
              </w:tcPr>
            </w:tcPrChange>
          </w:tcPr>
          <w:p w14:paraId="65E8ED37" w14:textId="722CCE1C" w:rsidR="002F6DBF" w:rsidRPr="00D26284" w:rsidRDefault="002F6DBF" w:rsidP="002F6DBF">
            <w:pPr>
              <w:ind w:right="-70"/>
              <w:rPr>
                <w:ins w:id="335" w:author="Peter P. BOSCH" w:date="2019-05-01T14:55:00Z"/>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Change w:id="336" w:author="Peter P. BOSCH" w:date="2019-05-01T14:55:00Z">
              <w:tcPr>
                <w:tcW w:w="425" w:type="dxa"/>
                <w:tcBorders>
                  <w:top w:val="single" w:sz="4" w:space="0" w:color="auto"/>
                  <w:left w:val="single" w:sz="4" w:space="0" w:color="auto"/>
                  <w:bottom w:val="single" w:sz="4" w:space="0" w:color="auto"/>
                  <w:right w:val="single" w:sz="4" w:space="0" w:color="auto"/>
                </w:tcBorders>
                <w:shd w:val="clear" w:color="auto" w:fill="auto"/>
              </w:tcPr>
            </w:tcPrChange>
          </w:tcPr>
          <w:p w14:paraId="21EDF4B0" w14:textId="0DB14D23" w:rsidR="002F6DBF" w:rsidRPr="00D26284" w:rsidRDefault="002F6DBF" w:rsidP="002F6DBF">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Change w:id="337" w:author="Peter P. BOSCH" w:date="2019-05-01T14:55:00Z">
              <w:tcPr>
                <w:tcW w:w="5361" w:type="dxa"/>
                <w:tcBorders>
                  <w:top w:val="single" w:sz="4" w:space="0" w:color="auto"/>
                  <w:left w:val="single" w:sz="4" w:space="0" w:color="auto"/>
                  <w:bottom w:val="single" w:sz="4" w:space="0" w:color="auto"/>
                  <w:right w:val="single" w:sz="4" w:space="0" w:color="auto"/>
                </w:tcBorders>
                <w:shd w:val="clear" w:color="auto" w:fill="auto"/>
              </w:tcPr>
            </w:tcPrChange>
          </w:tcPr>
          <w:p w14:paraId="40D0C25A" w14:textId="77777777" w:rsidR="002F6DBF" w:rsidRPr="00D26284" w:rsidRDefault="002F6DBF" w:rsidP="002F6DBF">
            <w:pPr>
              <w:rPr>
                <w:rFonts w:cs="Arial"/>
                <w:sz w:val="16"/>
                <w:szCs w:val="16"/>
              </w:rPr>
            </w:pPr>
            <w:r w:rsidRPr="00D26284">
              <w:rPr>
                <w:rFonts w:cs="Arial"/>
                <w:sz w:val="16"/>
                <w:szCs w:val="16"/>
              </w:rPr>
              <w:t xml:space="preserve">&gt; </w:t>
            </w:r>
            <w:r w:rsidRPr="00D26284">
              <w:rPr>
                <w:i/>
                <w:sz w:val="16"/>
                <w:szCs w:val="16"/>
              </w:rPr>
              <w:t>Vorige_laad_TS</w:t>
            </w:r>
          </w:p>
        </w:tc>
      </w:tr>
      <w:tr w:rsidR="002F6DBF" w:rsidRPr="00D26284" w14:paraId="03A5C27B" w14:textId="77777777" w:rsidTr="009170D6">
        <w:trPr>
          <w:cantSplit/>
          <w:trHeight w:val="276"/>
          <w:trPrChange w:id="338" w:author="Peter P. BOSCH" w:date="2019-05-01T14:55:00Z">
            <w:trPr>
              <w:cantSplit/>
              <w:trHeight w:val="276"/>
            </w:trPr>
          </w:trPrChange>
        </w:trPr>
        <w:tc>
          <w:tcPr>
            <w:tcW w:w="3823" w:type="dxa"/>
            <w:tcBorders>
              <w:top w:val="single" w:sz="4" w:space="0" w:color="auto"/>
              <w:left w:val="single" w:sz="4" w:space="0" w:color="auto"/>
              <w:bottom w:val="single" w:sz="4" w:space="0" w:color="auto"/>
              <w:right w:val="single" w:sz="4" w:space="0" w:color="auto"/>
            </w:tcBorders>
            <w:shd w:val="clear" w:color="auto" w:fill="auto"/>
            <w:tcPrChange w:id="339" w:author="Peter P. BOSCH" w:date="2019-05-01T14:55:00Z">
              <w:tcPr>
                <w:tcW w:w="3823" w:type="dxa"/>
                <w:tcBorders>
                  <w:top w:val="single" w:sz="4" w:space="0" w:color="auto"/>
                  <w:left w:val="single" w:sz="4" w:space="0" w:color="auto"/>
                  <w:bottom w:val="single" w:sz="4" w:space="0" w:color="auto"/>
                  <w:right w:val="single" w:sz="4" w:space="0" w:color="auto"/>
                </w:tcBorders>
                <w:shd w:val="clear" w:color="auto" w:fill="auto"/>
              </w:tcPr>
            </w:tcPrChange>
          </w:tcPr>
          <w:p w14:paraId="1F5C3524" w14:textId="77777777" w:rsidR="002F6DBF" w:rsidRPr="00D26284" w:rsidRDefault="002F6DBF" w:rsidP="002F6DBF">
            <w:pPr>
              <w:rPr>
                <w:rFonts w:cs="Arial"/>
                <w:snapToGrid w:val="0"/>
                <w:color w:val="000000"/>
                <w:sz w:val="16"/>
                <w:szCs w:val="16"/>
                <w:highlight w:val="yellow"/>
              </w:rPr>
            </w:pPr>
            <w:r w:rsidRPr="00D26284">
              <w:rPr>
                <w:rFonts w:cs="Arial"/>
                <w:snapToGrid w:val="0"/>
                <w:sz w:val="16"/>
                <w:szCs w:val="16"/>
              </w:rPr>
              <w:t>BEA</w:t>
            </w:r>
            <w:r>
              <w:rPr>
                <w:rFonts w:cs="Arial"/>
                <w:snapToGrid w:val="0"/>
                <w:sz w:val="16"/>
                <w:szCs w:val="16"/>
              </w:rPr>
              <w:t>E</w:t>
            </w:r>
            <w:r w:rsidRPr="00D26284">
              <w:rPr>
                <w:rFonts w:cs="Arial"/>
                <w:snapToGrid w:val="0"/>
                <w:sz w:val="16"/>
                <w:szCs w:val="16"/>
              </w:rPr>
              <w:t>_RN</w:t>
            </w:r>
            <w:r>
              <w:rPr>
                <w:rFonts w:cs="Arial"/>
                <w:snapToGrid w:val="0"/>
                <w:sz w:val="16"/>
                <w:szCs w:val="16"/>
              </w:rPr>
              <w:t>32</w:t>
            </w:r>
            <w:r w:rsidRPr="00D26284">
              <w:rPr>
                <w:rFonts w:cs="Arial"/>
                <w:snapToGrid w:val="0"/>
                <w:sz w:val="16"/>
                <w:szCs w:val="16"/>
              </w:rPr>
              <w:t>0VALUTAJAAR</w:t>
            </w:r>
          </w:p>
        </w:tc>
        <w:tc>
          <w:tcPr>
            <w:tcW w:w="425" w:type="dxa"/>
            <w:tcBorders>
              <w:top w:val="single" w:sz="4" w:space="0" w:color="auto"/>
              <w:left w:val="single" w:sz="4" w:space="0" w:color="auto"/>
              <w:bottom w:val="single" w:sz="4" w:space="0" w:color="auto"/>
              <w:right w:val="single" w:sz="4" w:space="0" w:color="auto"/>
            </w:tcBorders>
            <w:tcPrChange w:id="340" w:author="Peter P. BOSCH" w:date="2019-05-01T14:55:00Z">
              <w:tcPr>
                <w:tcW w:w="425" w:type="dxa"/>
                <w:tcBorders>
                  <w:top w:val="single" w:sz="4" w:space="0" w:color="auto"/>
                  <w:left w:val="single" w:sz="4" w:space="0" w:color="auto"/>
                  <w:bottom w:val="single" w:sz="4" w:space="0" w:color="auto"/>
                  <w:right w:val="single" w:sz="4" w:space="0" w:color="auto"/>
                </w:tcBorders>
              </w:tcPr>
            </w:tcPrChange>
          </w:tcPr>
          <w:p w14:paraId="3DE9BC7A" w14:textId="77777777" w:rsidR="002F6DBF" w:rsidRPr="00D26284" w:rsidRDefault="002F6DBF" w:rsidP="002F6DBF">
            <w:pPr>
              <w:ind w:right="-70"/>
              <w:rPr>
                <w:ins w:id="341" w:author="Peter P. BOSCH" w:date="2019-05-01T14:55:00Z"/>
                <w:rFonts w:cs="Arial"/>
                <w:sz w:val="16"/>
                <w:szCs w:val="16"/>
                <w:highlight w:val="yellow"/>
              </w:rPr>
            </w:pPr>
          </w:p>
        </w:tc>
        <w:tc>
          <w:tcPr>
            <w:tcW w:w="425" w:type="dxa"/>
            <w:tcBorders>
              <w:top w:val="single" w:sz="4" w:space="0" w:color="auto"/>
              <w:left w:val="single" w:sz="4" w:space="0" w:color="auto"/>
              <w:bottom w:val="single" w:sz="4" w:space="0" w:color="auto"/>
              <w:right w:val="single" w:sz="4" w:space="0" w:color="auto"/>
            </w:tcBorders>
            <w:tcPrChange w:id="342" w:author="Peter P. BOSCH" w:date="2019-05-01T14:55:00Z">
              <w:tcPr>
                <w:tcW w:w="425" w:type="dxa"/>
                <w:tcBorders>
                  <w:top w:val="single" w:sz="4" w:space="0" w:color="auto"/>
                  <w:left w:val="single" w:sz="4" w:space="0" w:color="auto"/>
                  <w:bottom w:val="single" w:sz="4" w:space="0" w:color="auto"/>
                  <w:right w:val="single" w:sz="4" w:space="0" w:color="auto"/>
                </w:tcBorders>
              </w:tcPr>
            </w:tcPrChange>
          </w:tcPr>
          <w:p w14:paraId="62C706B1" w14:textId="6A043171" w:rsidR="002F6DBF" w:rsidRPr="00D26284" w:rsidRDefault="002F6DBF" w:rsidP="002F6DBF">
            <w:pPr>
              <w:ind w:right="-70"/>
              <w:rPr>
                <w:ins w:id="343" w:author="Peter P. BOSCH" w:date="2019-05-01T14:55:00Z"/>
                <w:rFonts w:cs="Arial"/>
                <w:sz w:val="16"/>
                <w:szCs w:val="16"/>
                <w:highlight w:val="yellow"/>
              </w:rPr>
            </w:pPr>
          </w:p>
        </w:tc>
        <w:tc>
          <w:tcPr>
            <w:tcW w:w="425" w:type="dxa"/>
            <w:tcBorders>
              <w:top w:val="single" w:sz="4" w:space="0" w:color="auto"/>
              <w:left w:val="single" w:sz="4" w:space="0" w:color="auto"/>
              <w:bottom w:val="single" w:sz="4" w:space="0" w:color="auto"/>
              <w:right w:val="single" w:sz="4" w:space="0" w:color="auto"/>
            </w:tcBorders>
            <w:shd w:val="clear" w:color="auto" w:fill="auto"/>
            <w:tcPrChange w:id="344" w:author="Peter P. BOSCH" w:date="2019-05-01T14:55:00Z">
              <w:tcPr>
                <w:tcW w:w="425" w:type="dxa"/>
                <w:tcBorders>
                  <w:top w:val="single" w:sz="4" w:space="0" w:color="auto"/>
                  <w:left w:val="single" w:sz="4" w:space="0" w:color="auto"/>
                  <w:bottom w:val="single" w:sz="4" w:space="0" w:color="auto"/>
                  <w:right w:val="single" w:sz="4" w:space="0" w:color="auto"/>
                </w:tcBorders>
                <w:shd w:val="clear" w:color="auto" w:fill="auto"/>
              </w:tcPr>
            </w:tcPrChange>
          </w:tcPr>
          <w:p w14:paraId="2F6F5E47" w14:textId="33E13BFC" w:rsidR="002F6DBF" w:rsidRPr="00D26284" w:rsidRDefault="002F6DBF" w:rsidP="002F6DBF">
            <w:pPr>
              <w:ind w:right="-70"/>
              <w:rPr>
                <w:rFonts w:cs="Arial"/>
                <w:sz w:val="16"/>
                <w:szCs w:val="16"/>
                <w:highlight w:val="yellow"/>
              </w:rPr>
            </w:pPr>
          </w:p>
        </w:tc>
        <w:tc>
          <w:tcPr>
            <w:tcW w:w="5361" w:type="dxa"/>
            <w:tcBorders>
              <w:top w:val="single" w:sz="4" w:space="0" w:color="auto"/>
              <w:left w:val="single" w:sz="4" w:space="0" w:color="auto"/>
              <w:bottom w:val="single" w:sz="4" w:space="0" w:color="auto"/>
              <w:right w:val="single" w:sz="4" w:space="0" w:color="auto"/>
            </w:tcBorders>
            <w:shd w:val="clear" w:color="auto" w:fill="auto"/>
            <w:tcPrChange w:id="345" w:author="Peter P. BOSCH" w:date="2019-05-01T14:55:00Z">
              <w:tcPr>
                <w:tcW w:w="5361" w:type="dxa"/>
                <w:tcBorders>
                  <w:top w:val="single" w:sz="4" w:space="0" w:color="auto"/>
                  <w:left w:val="single" w:sz="4" w:space="0" w:color="auto"/>
                  <w:bottom w:val="single" w:sz="4" w:space="0" w:color="auto"/>
                  <w:right w:val="single" w:sz="4" w:space="0" w:color="auto"/>
                </w:tcBorders>
                <w:shd w:val="clear" w:color="auto" w:fill="auto"/>
              </w:tcPr>
            </w:tcPrChange>
          </w:tcPr>
          <w:p w14:paraId="5E80861C" w14:textId="77777777" w:rsidR="002F6DBF" w:rsidRPr="00D26284" w:rsidRDefault="002F6DBF" w:rsidP="002F6DBF">
            <w:pPr>
              <w:rPr>
                <w:rFonts w:cs="Arial"/>
                <w:sz w:val="16"/>
                <w:szCs w:val="16"/>
                <w:highlight w:val="yellow"/>
              </w:rPr>
            </w:pPr>
            <w:r w:rsidRPr="0025230A">
              <w:rPr>
                <w:rFonts w:cs="Arial"/>
                <w:sz w:val="16"/>
                <w:szCs w:val="16"/>
              </w:rPr>
              <w:t>≥</w:t>
            </w:r>
            <w:r w:rsidRPr="0025230A">
              <w:rPr>
                <w:sz w:val="16"/>
                <w:szCs w:val="16"/>
              </w:rPr>
              <w:t xml:space="preserve"> 2016</w:t>
            </w:r>
          </w:p>
        </w:tc>
      </w:tr>
      <w:tr w:rsidR="002F6DBF" w:rsidRPr="00D26284" w14:paraId="3F5770D8" w14:textId="77777777" w:rsidTr="009170D6">
        <w:trPr>
          <w:cantSplit/>
          <w:trHeight w:val="276"/>
          <w:trPrChange w:id="346" w:author="Peter P. BOSCH" w:date="2019-05-01T14:55:00Z">
            <w:trPr>
              <w:cantSplit/>
              <w:trHeight w:val="276"/>
            </w:trPr>
          </w:trPrChange>
        </w:trPr>
        <w:tc>
          <w:tcPr>
            <w:tcW w:w="3823" w:type="dxa"/>
            <w:tcBorders>
              <w:top w:val="single" w:sz="4" w:space="0" w:color="auto"/>
              <w:left w:val="single" w:sz="4" w:space="0" w:color="auto"/>
              <w:bottom w:val="single" w:sz="4" w:space="0" w:color="auto"/>
              <w:right w:val="single" w:sz="4" w:space="0" w:color="auto"/>
            </w:tcBorders>
            <w:shd w:val="clear" w:color="auto" w:fill="auto"/>
            <w:tcPrChange w:id="347" w:author="Peter P. BOSCH" w:date="2019-05-01T14:55:00Z">
              <w:tcPr>
                <w:tcW w:w="3823" w:type="dxa"/>
                <w:tcBorders>
                  <w:top w:val="single" w:sz="4" w:space="0" w:color="auto"/>
                  <w:left w:val="single" w:sz="4" w:space="0" w:color="auto"/>
                  <w:bottom w:val="single" w:sz="4" w:space="0" w:color="auto"/>
                  <w:right w:val="single" w:sz="4" w:space="0" w:color="auto"/>
                </w:tcBorders>
                <w:shd w:val="clear" w:color="auto" w:fill="auto"/>
              </w:tcPr>
            </w:tcPrChange>
          </w:tcPr>
          <w:p w14:paraId="0922A827" w14:textId="77777777" w:rsidR="002F6DBF" w:rsidRPr="00D26284" w:rsidRDefault="002F6DBF" w:rsidP="002F6DBF">
            <w:pPr>
              <w:rPr>
                <w:rFonts w:cs="Arial"/>
                <w:snapToGrid w:val="0"/>
                <w:sz w:val="16"/>
                <w:szCs w:val="16"/>
              </w:rPr>
            </w:pPr>
            <w:r>
              <w:rPr>
                <w:rFonts w:cs="Arial"/>
                <w:sz w:val="16"/>
                <w:szCs w:val="16"/>
              </w:rPr>
              <w:t>Alle attributen</w:t>
            </w:r>
          </w:p>
        </w:tc>
        <w:tc>
          <w:tcPr>
            <w:tcW w:w="425" w:type="dxa"/>
            <w:tcBorders>
              <w:top w:val="single" w:sz="4" w:space="0" w:color="auto"/>
              <w:left w:val="single" w:sz="4" w:space="0" w:color="auto"/>
              <w:bottom w:val="single" w:sz="4" w:space="0" w:color="auto"/>
              <w:right w:val="single" w:sz="4" w:space="0" w:color="auto"/>
            </w:tcBorders>
            <w:tcPrChange w:id="348" w:author="Peter P. BOSCH" w:date="2019-05-01T14:55:00Z">
              <w:tcPr>
                <w:tcW w:w="425" w:type="dxa"/>
                <w:tcBorders>
                  <w:top w:val="single" w:sz="4" w:space="0" w:color="auto"/>
                  <w:left w:val="single" w:sz="4" w:space="0" w:color="auto"/>
                  <w:bottom w:val="single" w:sz="4" w:space="0" w:color="auto"/>
                  <w:right w:val="single" w:sz="4" w:space="0" w:color="auto"/>
                </w:tcBorders>
              </w:tcPr>
            </w:tcPrChange>
          </w:tcPr>
          <w:p w14:paraId="06A79696" w14:textId="77777777" w:rsidR="002F6DBF" w:rsidRDefault="002F6DBF" w:rsidP="002F6DBF">
            <w:pPr>
              <w:ind w:right="-70"/>
              <w:rPr>
                <w:ins w:id="349" w:author="Peter P. BOSCH" w:date="2019-05-01T14:55:00Z"/>
                <w:rFonts w:cs="Arial"/>
                <w:sz w:val="16"/>
                <w:szCs w:val="16"/>
                <w:highlight w:val="yellow"/>
              </w:rPr>
            </w:pPr>
          </w:p>
        </w:tc>
        <w:tc>
          <w:tcPr>
            <w:tcW w:w="425" w:type="dxa"/>
            <w:tcBorders>
              <w:top w:val="single" w:sz="4" w:space="0" w:color="auto"/>
              <w:left w:val="single" w:sz="4" w:space="0" w:color="auto"/>
              <w:bottom w:val="single" w:sz="4" w:space="0" w:color="auto"/>
              <w:right w:val="single" w:sz="4" w:space="0" w:color="auto"/>
            </w:tcBorders>
            <w:tcPrChange w:id="350" w:author="Peter P. BOSCH" w:date="2019-05-01T14:55:00Z">
              <w:tcPr>
                <w:tcW w:w="425" w:type="dxa"/>
                <w:tcBorders>
                  <w:top w:val="single" w:sz="4" w:space="0" w:color="auto"/>
                  <w:left w:val="single" w:sz="4" w:space="0" w:color="auto"/>
                  <w:bottom w:val="single" w:sz="4" w:space="0" w:color="auto"/>
                  <w:right w:val="single" w:sz="4" w:space="0" w:color="auto"/>
                </w:tcBorders>
              </w:tcPr>
            </w:tcPrChange>
          </w:tcPr>
          <w:p w14:paraId="4837EDEA" w14:textId="4AF07AE6" w:rsidR="002F6DBF" w:rsidRDefault="002F6DBF" w:rsidP="002F6DBF">
            <w:pPr>
              <w:ind w:right="-70"/>
              <w:rPr>
                <w:ins w:id="351" w:author="Peter P. BOSCH" w:date="2019-05-01T14:55:00Z"/>
                <w:rFonts w:cs="Arial"/>
                <w:sz w:val="16"/>
                <w:szCs w:val="16"/>
                <w:highlight w:val="yellow"/>
              </w:rPr>
            </w:pPr>
          </w:p>
        </w:tc>
        <w:tc>
          <w:tcPr>
            <w:tcW w:w="425" w:type="dxa"/>
            <w:tcBorders>
              <w:top w:val="single" w:sz="4" w:space="0" w:color="auto"/>
              <w:left w:val="single" w:sz="4" w:space="0" w:color="auto"/>
              <w:bottom w:val="single" w:sz="4" w:space="0" w:color="auto"/>
              <w:right w:val="single" w:sz="4" w:space="0" w:color="auto"/>
            </w:tcBorders>
            <w:shd w:val="clear" w:color="auto" w:fill="auto"/>
            <w:tcPrChange w:id="352" w:author="Peter P. BOSCH" w:date="2019-05-01T14:55:00Z">
              <w:tcPr>
                <w:tcW w:w="425" w:type="dxa"/>
                <w:tcBorders>
                  <w:top w:val="single" w:sz="4" w:space="0" w:color="auto"/>
                  <w:left w:val="single" w:sz="4" w:space="0" w:color="auto"/>
                  <w:bottom w:val="single" w:sz="4" w:space="0" w:color="auto"/>
                  <w:right w:val="single" w:sz="4" w:space="0" w:color="auto"/>
                </w:tcBorders>
                <w:shd w:val="clear" w:color="auto" w:fill="auto"/>
              </w:tcPr>
            </w:tcPrChange>
          </w:tcPr>
          <w:p w14:paraId="11998DE1" w14:textId="08588D78" w:rsidR="002F6DBF" w:rsidRPr="00D26284" w:rsidRDefault="002F6DBF" w:rsidP="002F6DBF">
            <w:pPr>
              <w:ind w:right="-70"/>
              <w:rPr>
                <w:rFonts w:cs="Arial"/>
                <w:sz w:val="16"/>
                <w:szCs w:val="16"/>
                <w:highlight w:val="yellow"/>
              </w:rPr>
            </w:pPr>
            <w:r>
              <w:rPr>
                <w:rFonts w:cs="Arial"/>
                <w:sz w:val="16"/>
                <w:szCs w:val="16"/>
                <w:highlight w:val="yellow"/>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Change w:id="353" w:author="Peter P. BOSCH" w:date="2019-05-01T14:55:00Z">
              <w:tcPr>
                <w:tcW w:w="5361" w:type="dxa"/>
                <w:tcBorders>
                  <w:top w:val="single" w:sz="4" w:space="0" w:color="auto"/>
                  <w:left w:val="single" w:sz="4" w:space="0" w:color="auto"/>
                  <w:bottom w:val="single" w:sz="4" w:space="0" w:color="auto"/>
                  <w:right w:val="single" w:sz="4" w:space="0" w:color="auto"/>
                </w:tcBorders>
                <w:shd w:val="clear" w:color="auto" w:fill="auto"/>
              </w:tcPr>
            </w:tcPrChange>
          </w:tcPr>
          <w:p w14:paraId="4AE49C92" w14:textId="77777777" w:rsidR="002F6DBF" w:rsidRPr="00D26284" w:rsidRDefault="002F6DBF" w:rsidP="002F6DBF">
            <w:pPr>
              <w:rPr>
                <w:rFonts w:cs="Arial"/>
                <w:sz w:val="16"/>
                <w:szCs w:val="16"/>
                <w:highlight w:val="yellow"/>
              </w:rPr>
            </w:pPr>
          </w:p>
        </w:tc>
      </w:tr>
      <w:tr w:rsidR="002F6DBF" w:rsidRPr="00D26284" w14:paraId="276EE340" w14:textId="77777777" w:rsidTr="009170D6">
        <w:trPr>
          <w:cantSplit/>
          <w:trHeight w:val="276"/>
          <w:ins w:id="354" w:author="Peter P. BOSCH" w:date="2019-05-01T13:57:00Z"/>
          <w:trPrChange w:id="355" w:author="Peter P. BOSCH" w:date="2019-05-01T14:55:00Z">
            <w:trPr>
              <w:cantSplit/>
              <w:trHeight w:val="276"/>
            </w:trPr>
          </w:trPrChange>
        </w:trPr>
        <w:tc>
          <w:tcPr>
            <w:tcW w:w="3823" w:type="dxa"/>
            <w:tcBorders>
              <w:top w:val="single" w:sz="4" w:space="0" w:color="auto"/>
              <w:left w:val="single" w:sz="4" w:space="0" w:color="auto"/>
              <w:bottom w:val="single" w:sz="4" w:space="0" w:color="auto"/>
              <w:right w:val="single" w:sz="4" w:space="0" w:color="auto"/>
            </w:tcBorders>
            <w:shd w:val="clear" w:color="auto" w:fill="auto"/>
            <w:tcPrChange w:id="356" w:author="Peter P. BOSCH" w:date="2019-05-01T14:55:00Z">
              <w:tcPr>
                <w:tcW w:w="3823" w:type="dxa"/>
                <w:tcBorders>
                  <w:top w:val="single" w:sz="4" w:space="0" w:color="auto"/>
                  <w:left w:val="single" w:sz="4" w:space="0" w:color="auto"/>
                  <w:bottom w:val="single" w:sz="4" w:space="0" w:color="auto"/>
                  <w:right w:val="single" w:sz="4" w:space="0" w:color="auto"/>
                </w:tcBorders>
                <w:shd w:val="clear" w:color="auto" w:fill="auto"/>
              </w:tcPr>
            </w:tcPrChange>
          </w:tcPr>
          <w:p w14:paraId="6A7ABA2F" w14:textId="66B95CEF" w:rsidR="002F6DBF" w:rsidRDefault="002F6DBF" w:rsidP="002F6DBF">
            <w:pPr>
              <w:rPr>
                <w:ins w:id="357" w:author="Peter P. BOSCH" w:date="2019-05-01T13:57:00Z"/>
                <w:rFonts w:cs="Arial"/>
                <w:sz w:val="16"/>
                <w:szCs w:val="16"/>
              </w:rPr>
            </w:pPr>
            <w:ins w:id="358" w:author="Peter P. BOSCH" w:date="2019-05-01T14:11:00Z">
              <w:r w:rsidRPr="00BB05BD">
                <w:rPr>
                  <w:rFonts w:cs="Arial"/>
                  <w:sz w:val="16"/>
                  <w:szCs w:val="16"/>
                </w:rPr>
                <w:t>BEAE_RN320RHOID</w:t>
              </w:r>
            </w:ins>
          </w:p>
        </w:tc>
        <w:tc>
          <w:tcPr>
            <w:tcW w:w="425" w:type="dxa"/>
            <w:tcBorders>
              <w:top w:val="single" w:sz="4" w:space="0" w:color="auto"/>
              <w:left w:val="single" w:sz="4" w:space="0" w:color="auto"/>
              <w:bottom w:val="single" w:sz="4" w:space="0" w:color="auto"/>
              <w:right w:val="single" w:sz="4" w:space="0" w:color="auto"/>
            </w:tcBorders>
            <w:tcPrChange w:id="359" w:author="Peter P. BOSCH" w:date="2019-05-01T14:55:00Z">
              <w:tcPr>
                <w:tcW w:w="425" w:type="dxa"/>
                <w:tcBorders>
                  <w:top w:val="single" w:sz="4" w:space="0" w:color="auto"/>
                  <w:left w:val="single" w:sz="4" w:space="0" w:color="auto"/>
                  <w:bottom w:val="single" w:sz="4" w:space="0" w:color="auto"/>
                  <w:right w:val="single" w:sz="4" w:space="0" w:color="auto"/>
                </w:tcBorders>
              </w:tcPr>
            </w:tcPrChange>
          </w:tcPr>
          <w:p w14:paraId="0B67ACE0" w14:textId="05910E9C" w:rsidR="002F6DBF" w:rsidRPr="00297961" w:rsidRDefault="00873E6C" w:rsidP="002F6DBF">
            <w:pPr>
              <w:ind w:right="-70"/>
              <w:rPr>
                <w:ins w:id="360" w:author="Peter P. BOSCH" w:date="2019-05-01T14:55:00Z"/>
                <w:rFonts w:cs="Arial"/>
                <w:sz w:val="16"/>
                <w:szCs w:val="16"/>
              </w:rPr>
            </w:pPr>
            <w:ins w:id="361" w:author="Peter P. BOSCH" w:date="2019-05-01T14:56:00Z">
              <w:r>
                <w:rPr>
                  <w:rFonts w:cs="Arial"/>
                  <w:sz w:val="16"/>
                  <w:szCs w:val="16"/>
                </w:rPr>
                <w:t>X</w:t>
              </w:r>
            </w:ins>
          </w:p>
        </w:tc>
        <w:tc>
          <w:tcPr>
            <w:tcW w:w="425" w:type="dxa"/>
            <w:tcBorders>
              <w:top w:val="single" w:sz="4" w:space="0" w:color="auto"/>
              <w:left w:val="single" w:sz="4" w:space="0" w:color="auto"/>
              <w:bottom w:val="single" w:sz="4" w:space="0" w:color="auto"/>
              <w:right w:val="single" w:sz="4" w:space="0" w:color="auto"/>
            </w:tcBorders>
            <w:tcPrChange w:id="362" w:author="Peter P. BOSCH" w:date="2019-05-01T14:55:00Z">
              <w:tcPr>
                <w:tcW w:w="425" w:type="dxa"/>
                <w:tcBorders>
                  <w:top w:val="single" w:sz="4" w:space="0" w:color="auto"/>
                  <w:left w:val="single" w:sz="4" w:space="0" w:color="auto"/>
                  <w:bottom w:val="single" w:sz="4" w:space="0" w:color="auto"/>
                  <w:right w:val="single" w:sz="4" w:space="0" w:color="auto"/>
                </w:tcBorders>
              </w:tcPr>
            </w:tcPrChange>
          </w:tcPr>
          <w:p w14:paraId="68F1507A" w14:textId="6648A17A" w:rsidR="002F6DBF" w:rsidRPr="00297961" w:rsidRDefault="002F6DBF" w:rsidP="002F6DBF">
            <w:pPr>
              <w:ind w:right="-70"/>
              <w:rPr>
                <w:ins w:id="363" w:author="Peter P. BOSCH" w:date="2019-05-01T14:55:00Z"/>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Change w:id="364" w:author="Peter P. BOSCH" w:date="2019-05-01T14:55:00Z">
              <w:tcPr>
                <w:tcW w:w="425" w:type="dxa"/>
                <w:tcBorders>
                  <w:top w:val="single" w:sz="4" w:space="0" w:color="auto"/>
                  <w:left w:val="single" w:sz="4" w:space="0" w:color="auto"/>
                  <w:bottom w:val="single" w:sz="4" w:space="0" w:color="auto"/>
                  <w:right w:val="single" w:sz="4" w:space="0" w:color="auto"/>
                </w:tcBorders>
                <w:shd w:val="clear" w:color="auto" w:fill="auto"/>
              </w:tcPr>
            </w:tcPrChange>
          </w:tcPr>
          <w:p w14:paraId="0145842E" w14:textId="24AF0220" w:rsidR="002F6DBF" w:rsidRPr="00BB05BD" w:rsidRDefault="002F6DBF" w:rsidP="002F6DBF">
            <w:pPr>
              <w:ind w:right="-70"/>
              <w:rPr>
                <w:ins w:id="365" w:author="Peter P. BOSCH" w:date="2019-05-01T13:57:00Z"/>
                <w:rFonts w:cs="Arial"/>
                <w:sz w:val="16"/>
                <w:szCs w:val="16"/>
                <w:rPrChange w:id="366" w:author="Peter P. BOSCH" w:date="2019-05-01T14:11:00Z">
                  <w:rPr>
                    <w:ins w:id="367" w:author="Peter P. BOSCH" w:date="2019-05-01T13:57:00Z"/>
                    <w:rFonts w:cs="Arial"/>
                    <w:sz w:val="16"/>
                    <w:szCs w:val="16"/>
                    <w:highlight w:val="yellow"/>
                  </w:rPr>
                </w:rPrChange>
              </w:rPr>
            </w:pPr>
          </w:p>
        </w:tc>
        <w:tc>
          <w:tcPr>
            <w:tcW w:w="5361" w:type="dxa"/>
            <w:tcBorders>
              <w:top w:val="single" w:sz="4" w:space="0" w:color="auto"/>
              <w:left w:val="single" w:sz="4" w:space="0" w:color="auto"/>
              <w:bottom w:val="single" w:sz="4" w:space="0" w:color="auto"/>
              <w:right w:val="single" w:sz="4" w:space="0" w:color="auto"/>
            </w:tcBorders>
            <w:shd w:val="clear" w:color="auto" w:fill="auto"/>
            <w:tcPrChange w:id="368" w:author="Peter P. BOSCH" w:date="2019-05-01T14:55:00Z">
              <w:tcPr>
                <w:tcW w:w="5361" w:type="dxa"/>
                <w:tcBorders>
                  <w:top w:val="single" w:sz="4" w:space="0" w:color="auto"/>
                  <w:left w:val="single" w:sz="4" w:space="0" w:color="auto"/>
                  <w:bottom w:val="single" w:sz="4" w:space="0" w:color="auto"/>
                  <w:right w:val="single" w:sz="4" w:space="0" w:color="auto"/>
                </w:tcBorders>
                <w:shd w:val="clear" w:color="auto" w:fill="auto"/>
              </w:tcPr>
            </w:tcPrChange>
          </w:tcPr>
          <w:p w14:paraId="62EC89CA" w14:textId="7C52C962" w:rsidR="002F6DBF" w:rsidRPr="00BB05BD" w:rsidRDefault="002F6DBF" w:rsidP="00297961">
            <w:pPr>
              <w:rPr>
                <w:ins w:id="369" w:author="Peter P. BOSCH" w:date="2019-05-01T13:57:00Z"/>
                <w:rFonts w:cs="Arial"/>
                <w:sz w:val="16"/>
                <w:szCs w:val="16"/>
                <w:rPrChange w:id="370" w:author="Peter P. BOSCH" w:date="2019-05-01T14:11:00Z">
                  <w:rPr>
                    <w:ins w:id="371" w:author="Peter P. BOSCH" w:date="2019-05-01T13:57:00Z"/>
                    <w:rFonts w:cs="Arial"/>
                    <w:sz w:val="16"/>
                    <w:szCs w:val="16"/>
                    <w:highlight w:val="yellow"/>
                  </w:rPr>
                </w:rPrChange>
              </w:rPr>
            </w:pPr>
            <w:ins w:id="372" w:author="Peter P. BOSCH" w:date="2019-05-01T14:00:00Z">
              <w:r w:rsidRPr="00BB05BD">
                <w:rPr>
                  <w:rFonts w:cs="Arial"/>
                  <w:sz w:val="16"/>
                  <w:szCs w:val="16"/>
                  <w:rPrChange w:id="373" w:author="Peter P. BOSCH" w:date="2019-05-01T14:11:00Z">
                    <w:rPr>
                      <w:b/>
                    </w:rPr>
                  </w:rPrChange>
                </w:rPr>
                <w:t>=</w:t>
              </w:r>
            </w:ins>
            <w:ins w:id="374" w:author="Peter P. BOSCH" w:date="2019-05-01T13:58:00Z">
              <w:r w:rsidRPr="00BB05BD">
                <w:rPr>
                  <w:rFonts w:cs="Arial"/>
                  <w:sz w:val="16"/>
                  <w:szCs w:val="16"/>
                  <w:rPrChange w:id="375" w:author="Peter P. BOSCH" w:date="2019-05-01T14:11:00Z">
                    <w:rPr>
                      <w:b/>
                    </w:rPr>
                  </w:rPrChange>
                </w:rPr>
                <w:t>HSEL_550DVL</w:t>
              </w:r>
              <w:r w:rsidRPr="00BB05BD">
                <w:rPr>
                  <w:rFonts w:cs="Arial"/>
                  <w:sz w:val="16"/>
                  <w:szCs w:val="16"/>
                  <w:rPrChange w:id="376" w:author="Peter P. BOSCH" w:date="2019-05-01T14:11:00Z">
                    <w:rPr/>
                  </w:rPrChange>
                </w:rPr>
                <w:t>.DVL_RHO_ID</w:t>
              </w:r>
            </w:ins>
          </w:p>
        </w:tc>
      </w:tr>
      <w:tr w:rsidR="00873E6C" w:rsidRPr="00D26284" w14:paraId="0F5D3FD1" w14:textId="77777777" w:rsidTr="009170D6">
        <w:trPr>
          <w:cantSplit/>
          <w:trHeight w:val="276"/>
          <w:ins w:id="377" w:author="Peter P. BOSCH" w:date="2019-05-01T14:56:00Z"/>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548E5FE" w14:textId="6ABCD2A8" w:rsidR="00873E6C" w:rsidRPr="00297961" w:rsidRDefault="00873E6C" w:rsidP="002F6DBF">
            <w:pPr>
              <w:rPr>
                <w:ins w:id="378" w:author="Peter P. BOSCH" w:date="2019-05-01T14:56:00Z"/>
                <w:rFonts w:cs="Arial"/>
                <w:i/>
                <w:sz w:val="16"/>
                <w:szCs w:val="16"/>
              </w:rPr>
            </w:pPr>
            <w:ins w:id="379" w:author="Peter P. BOSCH" w:date="2019-05-01T14:56:00Z">
              <w:r w:rsidRPr="00873E6C">
                <w:rPr>
                  <w:rFonts w:cs="Arial"/>
                  <w:i/>
                  <w:sz w:val="16"/>
                  <w:szCs w:val="16"/>
                </w:rPr>
                <w:t>BEAE_RN320REKID</w:t>
              </w:r>
            </w:ins>
          </w:p>
        </w:tc>
        <w:tc>
          <w:tcPr>
            <w:tcW w:w="425" w:type="dxa"/>
            <w:tcBorders>
              <w:top w:val="single" w:sz="4" w:space="0" w:color="auto"/>
              <w:left w:val="single" w:sz="4" w:space="0" w:color="auto"/>
              <w:bottom w:val="single" w:sz="4" w:space="0" w:color="auto"/>
              <w:right w:val="single" w:sz="4" w:space="0" w:color="auto"/>
            </w:tcBorders>
          </w:tcPr>
          <w:p w14:paraId="78ABFE30" w14:textId="77777777" w:rsidR="00873E6C" w:rsidRPr="00297961" w:rsidRDefault="00873E6C" w:rsidP="002F6DBF">
            <w:pPr>
              <w:ind w:right="-70"/>
              <w:rPr>
                <w:ins w:id="380" w:author="Peter P. BOSCH" w:date="2019-05-01T14:56:00Z"/>
                <w:rFonts w:cs="Arial"/>
                <w:i/>
                <w:sz w:val="16"/>
                <w:szCs w:val="16"/>
              </w:rPr>
            </w:pPr>
          </w:p>
        </w:tc>
        <w:tc>
          <w:tcPr>
            <w:tcW w:w="425" w:type="dxa"/>
            <w:tcBorders>
              <w:top w:val="single" w:sz="4" w:space="0" w:color="auto"/>
              <w:left w:val="single" w:sz="4" w:space="0" w:color="auto"/>
              <w:bottom w:val="single" w:sz="4" w:space="0" w:color="auto"/>
              <w:right w:val="single" w:sz="4" w:space="0" w:color="auto"/>
            </w:tcBorders>
          </w:tcPr>
          <w:p w14:paraId="79436B20" w14:textId="68EA74D5" w:rsidR="00873E6C" w:rsidRPr="00297961" w:rsidRDefault="00873E6C" w:rsidP="002F6DBF">
            <w:pPr>
              <w:ind w:right="-70"/>
              <w:rPr>
                <w:ins w:id="381" w:author="Peter P. BOSCH" w:date="2019-05-01T14:56:00Z"/>
                <w:rFonts w:cs="Arial"/>
                <w:i/>
                <w:sz w:val="16"/>
                <w:szCs w:val="16"/>
              </w:rPr>
            </w:pPr>
            <w:ins w:id="382" w:author="Peter P. BOSCH" w:date="2019-05-01T14:56:00Z">
              <w:r>
                <w:rPr>
                  <w:rFonts w:cs="Arial"/>
                  <w:i/>
                  <w:sz w:val="16"/>
                  <w:szCs w:val="16"/>
                </w:rPr>
                <w:t>X</w:t>
              </w:r>
            </w:ins>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A7195D9" w14:textId="77777777" w:rsidR="00873E6C" w:rsidRPr="00297961" w:rsidRDefault="00873E6C" w:rsidP="002F6DBF">
            <w:pPr>
              <w:ind w:right="-70"/>
              <w:rPr>
                <w:ins w:id="383" w:author="Peter P. BOSCH" w:date="2019-05-01T14:56:00Z"/>
                <w:rFonts w:cs="Arial"/>
                <w:i/>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28E7CF9" w14:textId="77777777" w:rsidR="00873E6C" w:rsidRPr="00C04179" w:rsidRDefault="00873E6C" w:rsidP="002F6DBF">
            <w:pPr>
              <w:rPr>
                <w:ins w:id="384" w:author="Peter P. BOSCH" w:date="2019-05-01T14:56:00Z"/>
                <w:rFonts w:cs="Arial"/>
                <w:i/>
                <w:sz w:val="16"/>
                <w:szCs w:val="16"/>
              </w:rPr>
            </w:pPr>
          </w:p>
        </w:tc>
      </w:tr>
      <w:tr w:rsidR="002F6DBF" w:rsidRPr="00D26284" w14:paraId="4B918CB6" w14:textId="77777777" w:rsidTr="009170D6">
        <w:trPr>
          <w:cantSplit/>
          <w:trHeight w:val="276"/>
          <w:ins w:id="385" w:author="Peter P. BOSCH" w:date="2019-05-01T13:57:00Z"/>
          <w:trPrChange w:id="386" w:author="Peter P. BOSCH" w:date="2019-05-01T14:55:00Z">
            <w:trPr>
              <w:cantSplit/>
              <w:trHeight w:val="276"/>
            </w:trPr>
          </w:trPrChange>
        </w:trPr>
        <w:tc>
          <w:tcPr>
            <w:tcW w:w="3823" w:type="dxa"/>
            <w:tcBorders>
              <w:top w:val="single" w:sz="4" w:space="0" w:color="auto"/>
              <w:left w:val="single" w:sz="4" w:space="0" w:color="auto"/>
              <w:bottom w:val="single" w:sz="4" w:space="0" w:color="auto"/>
              <w:right w:val="single" w:sz="4" w:space="0" w:color="auto"/>
            </w:tcBorders>
            <w:shd w:val="clear" w:color="auto" w:fill="auto"/>
            <w:tcPrChange w:id="387" w:author="Peter P. BOSCH" w:date="2019-05-01T14:55:00Z">
              <w:tcPr>
                <w:tcW w:w="3823" w:type="dxa"/>
                <w:tcBorders>
                  <w:top w:val="single" w:sz="4" w:space="0" w:color="auto"/>
                  <w:left w:val="single" w:sz="4" w:space="0" w:color="auto"/>
                  <w:bottom w:val="single" w:sz="4" w:space="0" w:color="auto"/>
                  <w:right w:val="single" w:sz="4" w:space="0" w:color="auto"/>
                </w:tcBorders>
                <w:shd w:val="clear" w:color="auto" w:fill="auto"/>
              </w:tcPr>
            </w:tcPrChange>
          </w:tcPr>
          <w:p w14:paraId="0DC08F76" w14:textId="762CA53A" w:rsidR="002F6DBF" w:rsidRPr="00A507FE" w:rsidRDefault="002F6DBF" w:rsidP="002F6DBF">
            <w:pPr>
              <w:rPr>
                <w:ins w:id="388" w:author="Peter P. BOSCH" w:date="2019-05-01T13:57:00Z"/>
                <w:rFonts w:cs="Arial"/>
                <w:i/>
                <w:sz w:val="16"/>
                <w:szCs w:val="16"/>
                <w:rPrChange w:id="389" w:author="Peter P. BOSCH" w:date="2019-05-01T14:48:00Z">
                  <w:rPr>
                    <w:ins w:id="390" w:author="Peter P. BOSCH" w:date="2019-05-01T13:57:00Z"/>
                    <w:rFonts w:cs="Arial"/>
                    <w:sz w:val="16"/>
                    <w:szCs w:val="16"/>
                  </w:rPr>
                </w:rPrChange>
              </w:rPr>
            </w:pPr>
            <w:ins w:id="391" w:author="Peter P. BOSCH" w:date="2019-05-01T13:59:00Z">
              <w:r w:rsidRPr="00A507FE">
                <w:rPr>
                  <w:rFonts w:cs="Arial"/>
                  <w:i/>
                  <w:sz w:val="16"/>
                  <w:szCs w:val="16"/>
                  <w:rPrChange w:id="392" w:author="Peter P. BOSCH" w:date="2019-05-01T14:48:00Z">
                    <w:rPr>
                      <w:rFonts w:cs="Arial"/>
                      <w:snapToGrid w:val="0"/>
                      <w:sz w:val="16"/>
                      <w:szCs w:val="16"/>
                    </w:rPr>
                  </w:rPrChange>
                </w:rPr>
                <w:t>BEAE_RN320VALUTAJAAR</w:t>
              </w:r>
            </w:ins>
          </w:p>
        </w:tc>
        <w:tc>
          <w:tcPr>
            <w:tcW w:w="425" w:type="dxa"/>
            <w:tcBorders>
              <w:top w:val="single" w:sz="4" w:space="0" w:color="auto"/>
              <w:left w:val="single" w:sz="4" w:space="0" w:color="auto"/>
              <w:bottom w:val="single" w:sz="4" w:space="0" w:color="auto"/>
              <w:right w:val="single" w:sz="4" w:space="0" w:color="auto"/>
            </w:tcBorders>
            <w:tcPrChange w:id="393" w:author="Peter P. BOSCH" w:date="2019-05-01T14:55:00Z">
              <w:tcPr>
                <w:tcW w:w="425" w:type="dxa"/>
                <w:tcBorders>
                  <w:top w:val="single" w:sz="4" w:space="0" w:color="auto"/>
                  <w:left w:val="single" w:sz="4" w:space="0" w:color="auto"/>
                  <w:bottom w:val="single" w:sz="4" w:space="0" w:color="auto"/>
                  <w:right w:val="single" w:sz="4" w:space="0" w:color="auto"/>
                </w:tcBorders>
              </w:tcPr>
            </w:tcPrChange>
          </w:tcPr>
          <w:p w14:paraId="2B9E7B0F" w14:textId="77777777" w:rsidR="002F6DBF" w:rsidRPr="00297961" w:rsidRDefault="002F6DBF" w:rsidP="002F6DBF">
            <w:pPr>
              <w:ind w:right="-70"/>
              <w:rPr>
                <w:ins w:id="394" w:author="Peter P. BOSCH" w:date="2019-05-01T14:55:00Z"/>
                <w:rFonts w:cs="Arial"/>
                <w:i/>
                <w:sz w:val="16"/>
                <w:szCs w:val="16"/>
              </w:rPr>
            </w:pPr>
          </w:p>
        </w:tc>
        <w:tc>
          <w:tcPr>
            <w:tcW w:w="425" w:type="dxa"/>
            <w:tcBorders>
              <w:top w:val="single" w:sz="4" w:space="0" w:color="auto"/>
              <w:left w:val="single" w:sz="4" w:space="0" w:color="auto"/>
              <w:bottom w:val="single" w:sz="4" w:space="0" w:color="auto"/>
              <w:right w:val="single" w:sz="4" w:space="0" w:color="auto"/>
            </w:tcBorders>
            <w:tcPrChange w:id="395" w:author="Peter P. BOSCH" w:date="2019-05-01T14:55:00Z">
              <w:tcPr>
                <w:tcW w:w="425" w:type="dxa"/>
                <w:tcBorders>
                  <w:top w:val="single" w:sz="4" w:space="0" w:color="auto"/>
                  <w:left w:val="single" w:sz="4" w:space="0" w:color="auto"/>
                  <w:bottom w:val="single" w:sz="4" w:space="0" w:color="auto"/>
                  <w:right w:val="single" w:sz="4" w:space="0" w:color="auto"/>
                </w:tcBorders>
              </w:tcPr>
            </w:tcPrChange>
          </w:tcPr>
          <w:p w14:paraId="5499A22D" w14:textId="235FC1E7" w:rsidR="002F6DBF" w:rsidRPr="00297961" w:rsidRDefault="002F6DBF" w:rsidP="002F6DBF">
            <w:pPr>
              <w:ind w:right="-70"/>
              <w:rPr>
                <w:ins w:id="396" w:author="Peter P. BOSCH" w:date="2019-05-01T14:55:00Z"/>
                <w:rFonts w:cs="Arial"/>
                <w:i/>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Change w:id="397" w:author="Peter P. BOSCH" w:date="2019-05-01T14:55:00Z">
              <w:tcPr>
                <w:tcW w:w="425" w:type="dxa"/>
                <w:tcBorders>
                  <w:top w:val="single" w:sz="4" w:space="0" w:color="auto"/>
                  <w:left w:val="single" w:sz="4" w:space="0" w:color="auto"/>
                  <w:bottom w:val="single" w:sz="4" w:space="0" w:color="auto"/>
                  <w:right w:val="single" w:sz="4" w:space="0" w:color="auto"/>
                </w:tcBorders>
                <w:shd w:val="clear" w:color="auto" w:fill="auto"/>
              </w:tcPr>
            </w:tcPrChange>
          </w:tcPr>
          <w:p w14:paraId="2F4C6B73" w14:textId="0CA943C5" w:rsidR="002F6DBF" w:rsidRPr="00A507FE" w:rsidRDefault="002F6DBF" w:rsidP="002F6DBF">
            <w:pPr>
              <w:ind w:right="-70"/>
              <w:rPr>
                <w:ins w:id="398" w:author="Peter P. BOSCH" w:date="2019-05-01T13:57:00Z"/>
                <w:rFonts w:cs="Arial"/>
                <w:i/>
                <w:sz w:val="16"/>
                <w:szCs w:val="16"/>
                <w:rPrChange w:id="399" w:author="Peter P. BOSCH" w:date="2019-05-01T14:48:00Z">
                  <w:rPr>
                    <w:ins w:id="400" w:author="Peter P. BOSCH" w:date="2019-05-01T13:57:00Z"/>
                    <w:rFonts w:cs="Arial"/>
                    <w:sz w:val="16"/>
                    <w:szCs w:val="16"/>
                    <w:highlight w:val="yellow"/>
                  </w:rPr>
                </w:rPrChange>
              </w:rPr>
            </w:pPr>
          </w:p>
        </w:tc>
        <w:tc>
          <w:tcPr>
            <w:tcW w:w="5361" w:type="dxa"/>
            <w:tcBorders>
              <w:top w:val="single" w:sz="4" w:space="0" w:color="auto"/>
              <w:left w:val="single" w:sz="4" w:space="0" w:color="auto"/>
              <w:bottom w:val="single" w:sz="4" w:space="0" w:color="auto"/>
              <w:right w:val="single" w:sz="4" w:space="0" w:color="auto"/>
            </w:tcBorders>
            <w:shd w:val="clear" w:color="auto" w:fill="auto"/>
            <w:tcPrChange w:id="401" w:author="Peter P. BOSCH" w:date="2019-05-01T14:55:00Z">
              <w:tcPr>
                <w:tcW w:w="5361" w:type="dxa"/>
                <w:tcBorders>
                  <w:top w:val="single" w:sz="4" w:space="0" w:color="auto"/>
                  <w:left w:val="single" w:sz="4" w:space="0" w:color="auto"/>
                  <w:bottom w:val="single" w:sz="4" w:space="0" w:color="auto"/>
                  <w:right w:val="single" w:sz="4" w:space="0" w:color="auto"/>
                </w:tcBorders>
                <w:shd w:val="clear" w:color="auto" w:fill="auto"/>
              </w:tcPr>
            </w:tcPrChange>
          </w:tcPr>
          <w:p w14:paraId="21C2DC7E" w14:textId="49187D90" w:rsidR="002F6DBF" w:rsidRPr="00A507FE" w:rsidRDefault="002F6DBF" w:rsidP="00297961">
            <w:pPr>
              <w:rPr>
                <w:ins w:id="402" w:author="Peter P. BOSCH" w:date="2019-05-01T13:57:00Z"/>
                <w:rFonts w:cs="Arial"/>
                <w:i/>
                <w:sz w:val="16"/>
                <w:szCs w:val="16"/>
                <w:rPrChange w:id="403" w:author="Peter P. BOSCH" w:date="2019-05-01T14:48:00Z">
                  <w:rPr>
                    <w:ins w:id="404" w:author="Peter P. BOSCH" w:date="2019-05-01T13:57:00Z"/>
                    <w:rFonts w:cs="Arial"/>
                    <w:sz w:val="16"/>
                    <w:szCs w:val="16"/>
                    <w:highlight w:val="yellow"/>
                  </w:rPr>
                </w:rPrChange>
              </w:rPr>
            </w:pPr>
            <w:ins w:id="405" w:author="Peter P. BOSCH" w:date="2019-05-01T14:00:00Z">
              <w:r w:rsidRPr="00A507FE">
                <w:rPr>
                  <w:rFonts w:cs="Arial"/>
                  <w:i/>
                  <w:sz w:val="16"/>
                  <w:szCs w:val="16"/>
                  <w:rPrChange w:id="406" w:author="Peter P. BOSCH" w:date="2019-05-01T14:48:00Z">
                    <w:rPr>
                      <w:b/>
                    </w:rPr>
                  </w:rPrChange>
                </w:rPr>
                <w:t>=</w:t>
              </w:r>
            </w:ins>
            <w:ins w:id="407" w:author="Peter P. BOSCH" w:date="2019-05-01T13:58:00Z">
              <w:r w:rsidRPr="00A507FE">
                <w:rPr>
                  <w:rFonts w:cs="Arial"/>
                  <w:i/>
                  <w:sz w:val="16"/>
                  <w:szCs w:val="16"/>
                  <w:rPrChange w:id="408" w:author="Peter P. BOSCH" w:date="2019-05-01T14:48:00Z">
                    <w:rPr>
                      <w:b/>
                    </w:rPr>
                  </w:rPrChange>
                </w:rPr>
                <w:t>HSEL_550DVL.</w:t>
              </w:r>
              <w:r w:rsidRPr="00A507FE">
                <w:rPr>
                  <w:rFonts w:cs="Arial"/>
                  <w:i/>
                  <w:sz w:val="16"/>
                  <w:szCs w:val="16"/>
                  <w:rPrChange w:id="409" w:author="Peter P. BOSCH" w:date="2019-05-01T14:48:00Z">
                    <w:rPr/>
                  </w:rPrChange>
                </w:rPr>
                <w:t>DVL_VALUTAJAAR</w:t>
              </w:r>
            </w:ins>
          </w:p>
        </w:tc>
      </w:tr>
      <w:tr w:rsidR="002F6DBF" w:rsidRPr="00D26284" w14:paraId="5BE231DC" w14:textId="77777777" w:rsidTr="009170D6">
        <w:trPr>
          <w:cantSplit/>
          <w:trHeight w:val="276"/>
          <w:trPrChange w:id="410" w:author="Peter P. BOSCH" w:date="2019-05-01T14:55:00Z">
            <w:trPr>
              <w:cantSplit/>
              <w:trHeight w:val="276"/>
            </w:trPr>
          </w:trPrChange>
        </w:trPr>
        <w:tc>
          <w:tcPr>
            <w:tcW w:w="382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Change w:id="411" w:author="Peter P. BOSCH" w:date="2019-05-01T14:55:00Z">
              <w:tcPr>
                <w:tcW w:w="382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tcPrChange>
          </w:tcPr>
          <w:p w14:paraId="1890E636" w14:textId="77777777" w:rsidR="002F6DBF" w:rsidRDefault="002F6DBF" w:rsidP="002F6DBF">
            <w:pPr>
              <w:rPr>
                <w:b/>
                <w:sz w:val="16"/>
                <w:szCs w:val="16"/>
              </w:rPr>
            </w:pPr>
            <w:r w:rsidRPr="00D26284">
              <w:rPr>
                <w:b/>
                <w:sz w:val="16"/>
                <w:szCs w:val="16"/>
              </w:rPr>
              <w:t>RBG_C_RN</w:t>
            </w:r>
            <w:r>
              <w:rPr>
                <w:b/>
                <w:sz w:val="16"/>
                <w:szCs w:val="16"/>
              </w:rPr>
              <w:t>327RHO</w:t>
            </w:r>
          </w:p>
          <w:p w14:paraId="09DC73FF" w14:textId="77777777" w:rsidR="002F6DBF" w:rsidRPr="00D26284" w:rsidRDefault="002F6DBF" w:rsidP="002F6DBF">
            <w:pPr>
              <w:rPr>
                <w:snapToGrid w:val="0"/>
                <w:color w:val="000000"/>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Change w:id="412" w:author="Peter P. BOSCH" w:date="2019-05-01T14:55:00Z">
              <w:tcPr>
                <w:tcW w:w="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tcPrChange>
          </w:tcPr>
          <w:p w14:paraId="2F90B2B3" w14:textId="12B09632" w:rsidR="002F6DBF" w:rsidRPr="00D26284" w:rsidRDefault="001E45F9" w:rsidP="00297961">
            <w:pPr>
              <w:ind w:right="-70"/>
              <w:rPr>
                <w:ins w:id="413" w:author="Peter P. BOSCH" w:date="2019-05-01T14:55:00Z"/>
                <w:b/>
                <w:sz w:val="16"/>
                <w:szCs w:val="16"/>
              </w:rPr>
            </w:pPr>
            <w:ins w:id="414" w:author="Peter P. BOSCH" w:date="2019-05-01T15:14:00Z">
              <w:r>
                <w:rPr>
                  <w:b/>
                  <w:sz w:val="16"/>
                  <w:szCs w:val="16"/>
                </w:rPr>
                <w:t>T</w:t>
              </w:r>
            </w:ins>
            <w:ins w:id="415" w:author="Peter P. BOSCH" w:date="2019-05-01T14:55:00Z">
              <w:r w:rsidR="002F6DBF">
                <w:rPr>
                  <w:b/>
                  <w:sz w:val="16"/>
                  <w:szCs w:val="16"/>
                </w:rPr>
                <w:t>K</w:t>
              </w:r>
            </w:ins>
          </w:p>
        </w:tc>
        <w:tc>
          <w:tcPr>
            <w:tcW w:w="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Change w:id="416" w:author="Peter P. BOSCH" w:date="2019-05-01T14:55:00Z">
              <w:tcPr>
                <w:tcW w:w="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tcPrChange>
          </w:tcPr>
          <w:p w14:paraId="0F83DE0E" w14:textId="1C27DABE" w:rsidR="002F6DBF" w:rsidRPr="00D26284" w:rsidRDefault="002F6DBF" w:rsidP="002F6DBF">
            <w:pPr>
              <w:ind w:right="-70"/>
              <w:rPr>
                <w:ins w:id="417" w:author="Peter P. BOSCH" w:date="2019-05-01T14:55:00Z"/>
                <w:b/>
                <w:sz w:val="16"/>
                <w:szCs w:val="16"/>
              </w:rPr>
            </w:pPr>
            <w:ins w:id="418" w:author="Peter P. BOSCH" w:date="2019-05-01T14:55:00Z">
              <w:r>
                <w:rPr>
                  <w:b/>
                  <w:sz w:val="16"/>
                  <w:szCs w:val="16"/>
                </w:rPr>
                <w:t>FK</w:t>
              </w:r>
            </w:ins>
          </w:p>
        </w:tc>
        <w:tc>
          <w:tcPr>
            <w:tcW w:w="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Change w:id="419" w:author="Peter P. BOSCH" w:date="2019-05-01T14:55:00Z">
              <w:tcPr>
                <w:tcW w:w="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tcPrChange>
          </w:tcPr>
          <w:p w14:paraId="695AB0F6" w14:textId="24EF6860" w:rsidR="002F6DBF" w:rsidRPr="00D26284" w:rsidRDefault="002F6DBF" w:rsidP="002F6DBF">
            <w:pPr>
              <w:ind w:right="-70"/>
              <w:rPr>
                <w:rFonts w:cs="Arial"/>
                <w:sz w:val="16"/>
                <w:szCs w:val="16"/>
              </w:rPr>
            </w:pPr>
            <w:r w:rsidRPr="00D26284">
              <w:rPr>
                <w:b/>
                <w:sz w:val="16"/>
                <w:szCs w:val="16"/>
              </w:rPr>
              <w:t>Sel.</w:t>
            </w:r>
          </w:p>
        </w:tc>
        <w:tc>
          <w:tcPr>
            <w:tcW w:w="536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Change w:id="420" w:author="Peter P. BOSCH" w:date="2019-05-01T14:55:00Z">
              <w:tcPr>
                <w:tcW w:w="536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tcPrChange>
          </w:tcPr>
          <w:p w14:paraId="5743B777" w14:textId="77777777" w:rsidR="002F6DBF" w:rsidRPr="00D26284" w:rsidRDefault="002F6DBF" w:rsidP="002F6DBF">
            <w:pPr>
              <w:rPr>
                <w:rFonts w:cs="Arial"/>
                <w:sz w:val="16"/>
                <w:szCs w:val="16"/>
              </w:rPr>
            </w:pPr>
            <w:r w:rsidRPr="00D26284">
              <w:rPr>
                <w:b/>
                <w:sz w:val="16"/>
                <w:szCs w:val="16"/>
              </w:rPr>
              <w:t>Conditie</w:t>
            </w:r>
          </w:p>
        </w:tc>
      </w:tr>
      <w:tr w:rsidR="002F6DBF" w:rsidRPr="00D26284" w14:paraId="4F7D63C5" w14:textId="77777777" w:rsidTr="009170D6">
        <w:trPr>
          <w:cantSplit/>
          <w:trHeight w:val="276"/>
          <w:trPrChange w:id="421" w:author="Peter P. BOSCH" w:date="2019-05-01T14:55:00Z">
            <w:trPr>
              <w:cantSplit/>
              <w:trHeight w:val="276"/>
            </w:trPr>
          </w:trPrChange>
        </w:trPr>
        <w:tc>
          <w:tcPr>
            <w:tcW w:w="3823" w:type="dxa"/>
            <w:tcBorders>
              <w:top w:val="single" w:sz="4" w:space="0" w:color="auto"/>
              <w:left w:val="single" w:sz="4" w:space="0" w:color="auto"/>
              <w:bottom w:val="single" w:sz="4" w:space="0" w:color="auto"/>
              <w:right w:val="single" w:sz="4" w:space="0" w:color="auto"/>
            </w:tcBorders>
            <w:shd w:val="clear" w:color="auto" w:fill="auto"/>
            <w:tcPrChange w:id="422" w:author="Peter P. BOSCH" w:date="2019-05-01T14:55:00Z">
              <w:tcPr>
                <w:tcW w:w="3823" w:type="dxa"/>
                <w:tcBorders>
                  <w:top w:val="single" w:sz="4" w:space="0" w:color="auto"/>
                  <w:left w:val="single" w:sz="4" w:space="0" w:color="auto"/>
                  <w:bottom w:val="single" w:sz="4" w:space="0" w:color="auto"/>
                  <w:right w:val="single" w:sz="4" w:space="0" w:color="auto"/>
                </w:tcBorders>
                <w:shd w:val="clear" w:color="auto" w:fill="auto"/>
              </w:tcPr>
            </w:tcPrChange>
          </w:tcPr>
          <w:p w14:paraId="0F9FB8C4" w14:textId="77777777" w:rsidR="002F6DBF" w:rsidRPr="00D26284" w:rsidRDefault="002F6DBF" w:rsidP="002F6DBF">
            <w:pPr>
              <w:rPr>
                <w:rFonts w:cs="Arial"/>
                <w:sz w:val="16"/>
                <w:szCs w:val="16"/>
              </w:rPr>
            </w:pPr>
            <w:r w:rsidRPr="00D26284">
              <w:rPr>
                <w:rFonts w:cs="Arial"/>
                <w:sz w:val="16"/>
                <w:szCs w:val="16"/>
              </w:rPr>
              <w:t>BEA</w:t>
            </w:r>
            <w:r>
              <w:rPr>
                <w:rFonts w:cs="Arial"/>
                <w:sz w:val="16"/>
                <w:szCs w:val="16"/>
              </w:rPr>
              <w:t>M</w:t>
            </w:r>
            <w:r w:rsidRPr="00D26284">
              <w:rPr>
                <w:rFonts w:cs="Arial"/>
                <w:sz w:val="16"/>
                <w:szCs w:val="16"/>
              </w:rPr>
              <w:t>_LAAD_TS</w:t>
            </w:r>
          </w:p>
        </w:tc>
        <w:tc>
          <w:tcPr>
            <w:tcW w:w="425" w:type="dxa"/>
            <w:tcBorders>
              <w:top w:val="single" w:sz="4" w:space="0" w:color="auto"/>
              <w:left w:val="single" w:sz="4" w:space="0" w:color="auto"/>
              <w:bottom w:val="single" w:sz="4" w:space="0" w:color="auto"/>
              <w:right w:val="single" w:sz="4" w:space="0" w:color="auto"/>
            </w:tcBorders>
            <w:tcPrChange w:id="423" w:author="Peter P. BOSCH" w:date="2019-05-01T14:55:00Z">
              <w:tcPr>
                <w:tcW w:w="425" w:type="dxa"/>
                <w:tcBorders>
                  <w:top w:val="single" w:sz="4" w:space="0" w:color="auto"/>
                  <w:left w:val="single" w:sz="4" w:space="0" w:color="auto"/>
                  <w:bottom w:val="single" w:sz="4" w:space="0" w:color="auto"/>
                  <w:right w:val="single" w:sz="4" w:space="0" w:color="auto"/>
                </w:tcBorders>
              </w:tcPr>
            </w:tcPrChange>
          </w:tcPr>
          <w:p w14:paraId="526AFF41" w14:textId="77777777" w:rsidR="002F6DBF" w:rsidRPr="00D26284" w:rsidRDefault="002F6DBF" w:rsidP="002F6DBF">
            <w:pPr>
              <w:ind w:right="-70"/>
              <w:rPr>
                <w:ins w:id="424" w:author="Peter P. BOSCH" w:date="2019-05-01T14:55:00Z"/>
                <w:rFonts w:cs="Arial"/>
                <w:sz w:val="16"/>
                <w:szCs w:val="16"/>
              </w:rPr>
            </w:pPr>
          </w:p>
        </w:tc>
        <w:tc>
          <w:tcPr>
            <w:tcW w:w="425" w:type="dxa"/>
            <w:tcBorders>
              <w:top w:val="single" w:sz="4" w:space="0" w:color="auto"/>
              <w:left w:val="single" w:sz="4" w:space="0" w:color="auto"/>
              <w:bottom w:val="single" w:sz="4" w:space="0" w:color="auto"/>
              <w:right w:val="single" w:sz="4" w:space="0" w:color="auto"/>
            </w:tcBorders>
            <w:tcPrChange w:id="425" w:author="Peter P. BOSCH" w:date="2019-05-01T14:55:00Z">
              <w:tcPr>
                <w:tcW w:w="425" w:type="dxa"/>
                <w:tcBorders>
                  <w:top w:val="single" w:sz="4" w:space="0" w:color="auto"/>
                  <w:left w:val="single" w:sz="4" w:space="0" w:color="auto"/>
                  <w:bottom w:val="single" w:sz="4" w:space="0" w:color="auto"/>
                  <w:right w:val="single" w:sz="4" w:space="0" w:color="auto"/>
                </w:tcBorders>
              </w:tcPr>
            </w:tcPrChange>
          </w:tcPr>
          <w:p w14:paraId="4D92EBFA" w14:textId="5D243DFD" w:rsidR="002F6DBF" w:rsidRPr="00D26284" w:rsidRDefault="002F6DBF" w:rsidP="002F6DBF">
            <w:pPr>
              <w:ind w:right="-70"/>
              <w:rPr>
                <w:ins w:id="426" w:author="Peter P. BOSCH" w:date="2019-05-01T14:55:00Z"/>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Change w:id="427" w:author="Peter P. BOSCH" w:date="2019-05-01T14:55:00Z">
              <w:tcPr>
                <w:tcW w:w="425" w:type="dxa"/>
                <w:tcBorders>
                  <w:top w:val="single" w:sz="4" w:space="0" w:color="auto"/>
                  <w:left w:val="single" w:sz="4" w:space="0" w:color="auto"/>
                  <w:bottom w:val="single" w:sz="4" w:space="0" w:color="auto"/>
                  <w:right w:val="single" w:sz="4" w:space="0" w:color="auto"/>
                </w:tcBorders>
                <w:shd w:val="clear" w:color="auto" w:fill="auto"/>
              </w:tcPr>
            </w:tcPrChange>
          </w:tcPr>
          <w:p w14:paraId="7D7FE3A2" w14:textId="50EA74E2" w:rsidR="002F6DBF" w:rsidRPr="00D26284" w:rsidRDefault="002F6DBF" w:rsidP="002F6DBF">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Change w:id="428" w:author="Peter P. BOSCH" w:date="2019-05-01T14:55:00Z">
              <w:tcPr>
                <w:tcW w:w="5361" w:type="dxa"/>
                <w:tcBorders>
                  <w:top w:val="single" w:sz="4" w:space="0" w:color="auto"/>
                  <w:left w:val="single" w:sz="4" w:space="0" w:color="auto"/>
                  <w:bottom w:val="single" w:sz="4" w:space="0" w:color="auto"/>
                  <w:right w:val="single" w:sz="4" w:space="0" w:color="auto"/>
                </w:tcBorders>
                <w:shd w:val="clear" w:color="auto" w:fill="auto"/>
              </w:tcPr>
            </w:tcPrChange>
          </w:tcPr>
          <w:p w14:paraId="2E4CB30A" w14:textId="77777777" w:rsidR="002F6DBF" w:rsidRPr="00D26284" w:rsidRDefault="002F6DBF" w:rsidP="002F6DBF">
            <w:pPr>
              <w:rPr>
                <w:rFonts w:cs="Arial"/>
                <w:sz w:val="16"/>
                <w:szCs w:val="16"/>
              </w:rPr>
            </w:pPr>
            <w:r w:rsidRPr="00D26284">
              <w:rPr>
                <w:rFonts w:cs="Arial"/>
                <w:sz w:val="16"/>
                <w:szCs w:val="16"/>
              </w:rPr>
              <w:t xml:space="preserve">&gt; </w:t>
            </w:r>
            <w:r w:rsidRPr="00D26284">
              <w:rPr>
                <w:i/>
                <w:sz w:val="16"/>
                <w:szCs w:val="16"/>
              </w:rPr>
              <w:t>Vorige_laad_TS</w:t>
            </w:r>
          </w:p>
        </w:tc>
      </w:tr>
      <w:tr w:rsidR="002F6DBF" w:rsidRPr="00D26284" w14:paraId="3EC5C4B8" w14:textId="77777777" w:rsidTr="009170D6">
        <w:trPr>
          <w:cantSplit/>
          <w:trHeight w:val="276"/>
          <w:trPrChange w:id="429" w:author="Peter P. BOSCH" w:date="2019-05-01T14:55:00Z">
            <w:trPr>
              <w:cantSplit/>
              <w:trHeight w:val="276"/>
            </w:trPr>
          </w:trPrChange>
        </w:trPr>
        <w:tc>
          <w:tcPr>
            <w:tcW w:w="3823" w:type="dxa"/>
            <w:tcBorders>
              <w:top w:val="single" w:sz="4" w:space="0" w:color="auto"/>
              <w:left w:val="single" w:sz="4" w:space="0" w:color="auto"/>
              <w:bottom w:val="single" w:sz="4" w:space="0" w:color="auto"/>
              <w:right w:val="single" w:sz="4" w:space="0" w:color="auto"/>
            </w:tcBorders>
            <w:shd w:val="clear" w:color="auto" w:fill="auto"/>
            <w:tcPrChange w:id="430" w:author="Peter P. BOSCH" w:date="2019-05-01T14:55:00Z">
              <w:tcPr>
                <w:tcW w:w="3823" w:type="dxa"/>
                <w:tcBorders>
                  <w:top w:val="single" w:sz="4" w:space="0" w:color="auto"/>
                  <w:left w:val="single" w:sz="4" w:space="0" w:color="auto"/>
                  <w:bottom w:val="single" w:sz="4" w:space="0" w:color="auto"/>
                  <w:right w:val="single" w:sz="4" w:space="0" w:color="auto"/>
                </w:tcBorders>
                <w:shd w:val="clear" w:color="auto" w:fill="auto"/>
              </w:tcPr>
            </w:tcPrChange>
          </w:tcPr>
          <w:p w14:paraId="18694DF1" w14:textId="77777777" w:rsidR="002F6DBF" w:rsidRPr="00D26284" w:rsidRDefault="002F6DBF" w:rsidP="002F6DBF">
            <w:pPr>
              <w:rPr>
                <w:rFonts w:cs="Arial"/>
                <w:snapToGrid w:val="0"/>
                <w:sz w:val="16"/>
                <w:szCs w:val="16"/>
              </w:rPr>
            </w:pPr>
            <w:r>
              <w:rPr>
                <w:rFonts w:cs="Arial"/>
                <w:sz w:val="16"/>
                <w:szCs w:val="16"/>
              </w:rPr>
              <w:t>Alle attributen</w:t>
            </w:r>
          </w:p>
        </w:tc>
        <w:tc>
          <w:tcPr>
            <w:tcW w:w="425" w:type="dxa"/>
            <w:tcBorders>
              <w:top w:val="single" w:sz="4" w:space="0" w:color="auto"/>
              <w:left w:val="single" w:sz="4" w:space="0" w:color="auto"/>
              <w:bottom w:val="single" w:sz="4" w:space="0" w:color="auto"/>
              <w:right w:val="single" w:sz="4" w:space="0" w:color="auto"/>
            </w:tcBorders>
            <w:tcPrChange w:id="431" w:author="Peter P. BOSCH" w:date="2019-05-01T14:55:00Z">
              <w:tcPr>
                <w:tcW w:w="425" w:type="dxa"/>
                <w:tcBorders>
                  <w:top w:val="single" w:sz="4" w:space="0" w:color="auto"/>
                  <w:left w:val="single" w:sz="4" w:space="0" w:color="auto"/>
                  <w:bottom w:val="single" w:sz="4" w:space="0" w:color="auto"/>
                  <w:right w:val="single" w:sz="4" w:space="0" w:color="auto"/>
                </w:tcBorders>
              </w:tcPr>
            </w:tcPrChange>
          </w:tcPr>
          <w:p w14:paraId="45C25A9E" w14:textId="77777777" w:rsidR="002F6DBF" w:rsidRDefault="002F6DBF" w:rsidP="002F6DBF">
            <w:pPr>
              <w:ind w:right="-70"/>
              <w:rPr>
                <w:ins w:id="432" w:author="Peter P. BOSCH" w:date="2019-05-01T14:55:00Z"/>
                <w:rFonts w:cs="Arial"/>
                <w:sz w:val="16"/>
                <w:szCs w:val="16"/>
                <w:highlight w:val="yellow"/>
              </w:rPr>
            </w:pPr>
          </w:p>
        </w:tc>
        <w:tc>
          <w:tcPr>
            <w:tcW w:w="425" w:type="dxa"/>
            <w:tcBorders>
              <w:top w:val="single" w:sz="4" w:space="0" w:color="auto"/>
              <w:left w:val="single" w:sz="4" w:space="0" w:color="auto"/>
              <w:bottom w:val="single" w:sz="4" w:space="0" w:color="auto"/>
              <w:right w:val="single" w:sz="4" w:space="0" w:color="auto"/>
            </w:tcBorders>
            <w:tcPrChange w:id="433" w:author="Peter P. BOSCH" w:date="2019-05-01T14:55:00Z">
              <w:tcPr>
                <w:tcW w:w="425" w:type="dxa"/>
                <w:tcBorders>
                  <w:top w:val="single" w:sz="4" w:space="0" w:color="auto"/>
                  <w:left w:val="single" w:sz="4" w:space="0" w:color="auto"/>
                  <w:bottom w:val="single" w:sz="4" w:space="0" w:color="auto"/>
                  <w:right w:val="single" w:sz="4" w:space="0" w:color="auto"/>
                </w:tcBorders>
              </w:tcPr>
            </w:tcPrChange>
          </w:tcPr>
          <w:p w14:paraId="272FAEB3" w14:textId="6DCF537A" w:rsidR="002F6DBF" w:rsidRDefault="002F6DBF" w:rsidP="002F6DBF">
            <w:pPr>
              <w:ind w:right="-70"/>
              <w:rPr>
                <w:ins w:id="434" w:author="Peter P. BOSCH" w:date="2019-05-01T14:55:00Z"/>
                <w:rFonts w:cs="Arial"/>
                <w:sz w:val="16"/>
                <w:szCs w:val="16"/>
                <w:highlight w:val="yellow"/>
              </w:rPr>
            </w:pPr>
          </w:p>
        </w:tc>
        <w:tc>
          <w:tcPr>
            <w:tcW w:w="425" w:type="dxa"/>
            <w:tcBorders>
              <w:top w:val="single" w:sz="4" w:space="0" w:color="auto"/>
              <w:left w:val="single" w:sz="4" w:space="0" w:color="auto"/>
              <w:bottom w:val="single" w:sz="4" w:space="0" w:color="auto"/>
              <w:right w:val="single" w:sz="4" w:space="0" w:color="auto"/>
            </w:tcBorders>
            <w:shd w:val="clear" w:color="auto" w:fill="auto"/>
            <w:tcPrChange w:id="435" w:author="Peter P. BOSCH" w:date="2019-05-01T14:55:00Z">
              <w:tcPr>
                <w:tcW w:w="425" w:type="dxa"/>
                <w:tcBorders>
                  <w:top w:val="single" w:sz="4" w:space="0" w:color="auto"/>
                  <w:left w:val="single" w:sz="4" w:space="0" w:color="auto"/>
                  <w:bottom w:val="single" w:sz="4" w:space="0" w:color="auto"/>
                  <w:right w:val="single" w:sz="4" w:space="0" w:color="auto"/>
                </w:tcBorders>
                <w:shd w:val="clear" w:color="auto" w:fill="auto"/>
              </w:tcPr>
            </w:tcPrChange>
          </w:tcPr>
          <w:p w14:paraId="1ADFD412" w14:textId="1873A28D" w:rsidR="002F6DBF" w:rsidRPr="00D26284" w:rsidRDefault="002F6DBF" w:rsidP="002F6DBF">
            <w:pPr>
              <w:ind w:right="-70"/>
              <w:rPr>
                <w:rFonts w:cs="Arial"/>
                <w:sz w:val="16"/>
                <w:szCs w:val="16"/>
                <w:highlight w:val="yellow"/>
              </w:rPr>
            </w:pPr>
            <w:r>
              <w:rPr>
                <w:rFonts w:cs="Arial"/>
                <w:sz w:val="16"/>
                <w:szCs w:val="16"/>
                <w:highlight w:val="yellow"/>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Change w:id="436" w:author="Peter P. BOSCH" w:date="2019-05-01T14:55:00Z">
              <w:tcPr>
                <w:tcW w:w="5361" w:type="dxa"/>
                <w:tcBorders>
                  <w:top w:val="single" w:sz="4" w:space="0" w:color="auto"/>
                  <w:left w:val="single" w:sz="4" w:space="0" w:color="auto"/>
                  <w:bottom w:val="single" w:sz="4" w:space="0" w:color="auto"/>
                  <w:right w:val="single" w:sz="4" w:space="0" w:color="auto"/>
                </w:tcBorders>
                <w:shd w:val="clear" w:color="auto" w:fill="auto"/>
              </w:tcPr>
            </w:tcPrChange>
          </w:tcPr>
          <w:p w14:paraId="17D76EE3" w14:textId="77777777" w:rsidR="002F6DBF" w:rsidRPr="00D26284" w:rsidRDefault="002F6DBF" w:rsidP="002F6DBF">
            <w:pPr>
              <w:rPr>
                <w:rFonts w:cs="Arial"/>
                <w:sz w:val="16"/>
                <w:szCs w:val="16"/>
                <w:highlight w:val="yellow"/>
              </w:rPr>
            </w:pPr>
          </w:p>
        </w:tc>
      </w:tr>
      <w:tr w:rsidR="002F6DBF" w:rsidRPr="00D26284" w14:paraId="43CC8D7A" w14:textId="77777777" w:rsidTr="009170D6">
        <w:trPr>
          <w:cantSplit/>
          <w:trHeight w:val="276"/>
          <w:ins w:id="437" w:author="Peter P. BOSCH" w:date="2019-05-01T13:54:00Z"/>
          <w:trPrChange w:id="438" w:author="Peter P. BOSCH" w:date="2019-05-01T14:55:00Z">
            <w:trPr>
              <w:cantSplit/>
              <w:trHeight w:val="276"/>
            </w:trPr>
          </w:trPrChange>
        </w:trPr>
        <w:tc>
          <w:tcPr>
            <w:tcW w:w="3823" w:type="dxa"/>
            <w:tcBorders>
              <w:top w:val="single" w:sz="4" w:space="0" w:color="auto"/>
              <w:left w:val="single" w:sz="4" w:space="0" w:color="auto"/>
              <w:bottom w:val="single" w:sz="4" w:space="0" w:color="auto"/>
              <w:right w:val="single" w:sz="4" w:space="0" w:color="auto"/>
            </w:tcBorders>
            <w:shd w:val="clear" w:color="auto" w:fill="auto"/>
            <w:tcPrChange w:id="439" w:author="Peter P. BOSCH" w:date="2019-05-01T14:55:00Z">
              <w:tcPr>
                <w:tcW w:w="3823" w:type="dxa"/>
                <w:tcBorders>
                  <w:top w:val="single" w:sz="4" w:space="0" w:color="auto"/>
                  <w:left w:val="single" w:sz="4" w:space="0" w:color="auto"/>
                  <w:bottom w:val="single" w:sz="4" w:space="0" w:color="auto"/>
                  <w:right w:val="single" w:sz="4" w:space="0" w:color="auto"/>
                </w:tcBorders>
                <w:shd w:val="clear" w:color="auto" w:fill="auto"/>
              </w:tcPr>
            </w:tcPrChange>
          </w:tcPr>
          <w:p w14:paraId="162D4748" w14:textId="0C01EFE9" w:rsidR="002F6DBF" w:rsidRDefault="002F6DBF" w:rsidP="002F6DBF">
            <w:pPr>
              <w:rPr>
                <w:ins w:id="440" w:author="Peter P. BOSCH" w:date="2019-05-01T13:54:00Z"/>
                <w:rFonts w:cs="Arial"/>
                <w:sz w:val="16"/>
                <w:szCs w:val="16"/>
              </w:rPr>
            </w:pPr>
            <w:ins w:id="441" w:author="Peter P. BOSCH" w:date="2019-05-01T14:12:00Z">
              <w:r w:rsidRPr="00BB05BD">
                <w:rPr>
                  <w:rFonts w:cs="Arial"/>
                  <w:sz w:val="16"/>
                  <w:szCs w:val="16"/>
                </w:rPr>
                <w:t>BEAM_RN327RHOID</w:t>
              </w:r>
            </w:ins>
          </w:p>
        </w:tc>
        <w:tc>
          <w:tcPr>
            <w:tcW w:w="425" w:type="dxa"/>
            <w:tcBorders>
              <w:top w:val="single" w:sz="4" w:space="0" w:color="auto"/>
              <w:left w:val="single" w:sz="4" w:space="0" w:color="auto"/>
              <w:bottom w:val="single" w:sz="4" w:space="0" w:color="auto"/>
              <w:right w:val="single" w:sz="4" w:space="0" w:color="auto"/>
            </w:tcBorders>
            <w:tcPrChange w:id="442" w:author="Peter P. BOSCH" w:date="2019-05-01T14:55:00Z">
              <w:tcPr>
                <w:tcW w:w="425" w:type="dxa"/>
                <w:tcBorders>
                  <w:top w:val="single" w:sz="4" w:space="0" w:color="auto"/>
                  <w:left w:val="single" w:sz="4" w:space="0" w:color="auto"/>
                  <w:bottom w:val="single" w:sz="4" w:space="0" w:color="auto"/>
                  <w:right w:val="single" w:sz="4" w:space="0" w:color="auto"/>
                </w:tcBorders>
              </w:tcPr>
            </w:tcPrChange>
          </w:tcPr>
          <w:p w14:paraId="4C10A397" w14:textId="131FD456" w:rsidR="002F6DBF" w:rsidRDefault="00873E6C" w:rsidP="002F6DBF">
            <w:pPr>
              <w:ind w:right="-70"/>
              <w:rPr>
                <w:ins w:id="443" w:author="Peter P. BOSCH" w:date="2019-05-01T14:55:00Z"/>
                <w:rFonts w:cs="Arial"/>
                <w:sz w:val="16"/>
                <w:szCs w:val="16"/>
                <w:highlight w:val="yellow"/>
              </w:rPr>
            </w:pPr>
            <w:ins w:id="444" w:author="Peter P. BOSCH" w:date="2019-05-01T14:58:00Z">
              <w:r>
                <w:rPr>
                  <w:rFonts w:cs="Arial"/>
                  <w:sz w:val="16"/>
                  <w:szCs w:val="16"/>
                  <w:highlight w:val="yellow"/>
                </w:rPr>
                <w:t>X</w:t>
              </w:r>
            </w:ins>
          </w:p>
        </w:tc>
        <w:tc>
          <w:tcPr>
            <w:tcW w:w="425" w:type="dxa"/>
            <w:tcBorders>
              <w:top w:val="single" w:sz="4" w:space="0" w:color="auto"/>
              <w:left w:val="single" w:sz="4" w:space="0" w:color="auto"/>
              <w:bottom w:val="single" w:sz="4" w:space="0" w:color="auto"/>
              <w:right w:val="single" w:sz="4" w:space="0" w:color="auto"/>
            </w:tcBorders>
            <w:tcPrChange w:id="445" w:author="Peter P. BOSCH" w:date="2019-05-01T14:55:00Z">
              <w:tcPr>
                <w:tcW w:w="425" w:type="dxa"/>
                <w:tcBorders>
                  <w:top w:val="single" w:sz="4" w:space="0" w:color="auto"/>
                  <w:left w:val="single" w:sz="4" w:space="0" w:color="auto"/>
                  <w:bottom w:val="single" w:sz="4" w:space="0" w:color="auto"/>
                  <w:right w:val="single" w:sz="4" w:space="0" w:color="auto"/>
                </w:tcBorders>
              </w:tcPr>
            </w:tcPrChange>
          </w:tcPr>
          <w:p w14:paraId="24CBDE6B" w14:textId="4C1B3D6F" w:rsidR="002F6DBF" w:rsidRDefault="002F6DBF" w:rsidP="002F6DBF">
            <w:pPr>
              <w:ind w:right="-70"/>
              <w:rPr>
                <w:ins w:id="446" w:author="Peter P. BOSCH" w:date="2019-05-01T14:55:00Z"/>
                <w:rFonts w:cs="Arial"/>
                <w:sz w:val="16"/>
                <w:szCs w:val="16"/>
                <w:highlight w:val="yellow"/>
              </w:rPr>
            </w:pPr>
          </w:p>
        </w:tc>
        <w:tc>
          <w:tcPr>
            <w:tcW w:w="425" w:type="dxa"/>
            <w:tcBorders>
              <w:top w:val="single" w:sz="4" w:space="0" w:color="auto"/>
              <w:left w:val="single" w:sz="4" w:space="0" w:color="auto"/>
              <w:bottom w:val="single" w:sz="4" w:space="0" w:color="auto"/>
              <w:right w:val="single" w:sz="4" w:space="0" w:color="auto"/>
            </w:tcBorders>
            <w:shd w:val="clear" w:color="auto" w:fill="auto"/>
            <w:tcPrChange w:id="447" w:author="Peter P. BOSCH" w:date="2019-05-01T14:55:00Z">
              <w:tcPr>
                <w:tcW w:w="425" w:type="dxa"/>
                <w:tcBorders>
                  <w:top w:val="single" w:sz="4" w:space="0" w:color="auto"/>
                  <w:left w:val="single" w:sz="4" w:space="0" w:color="auto"/>
                  <w:bottom w:val="single" w:sz="4" w:space="0" w:color="auto"/>
                  <w:right w:val="single" w:sz="4" w:space="0" w:color="auto"/>
                </w:tcBorders>
                <w:shd w:val="clear" w:color="auto" w:fill="auto"/>
              </w:tcPr>
            </w:tcPrChange>
          </w:tcPr>
          <w:p w14:paraId="62144BC7" w14:textId="6B4DDAB2" w:rsidR="002F6DBF" w:rsidRDefault="002F6DBF" w:rsidP="002F6DBF">
            <w:pPr>
              <w:ind w:right="-70"/>
              <w:rPr>
                <w:ins w:id="448" w:author="Peter P. BOSCH" w:date="2019-05-01T13:54:00Z"/>
                <w:rFonts w:cs="Arial"/>
                <w:sz w:val="16"/>
                <w:szCs w:val="16"/>
                <w:highlight w:val="yellow"/>
              </w:rPr>
            </w:pPr>
          </w:p>
        </w:tc>
        <w:tc>
          <w:tcPr>
            <w:tcW w:w="5361" w:type="dxa"/>
            <w:tcBorders>
              <w:top w:val="single" w:sz="4" w:space="0" w:color="auto"/>
              <w:left w:val="single" w:sz="4" w:space="0" w:color="auto"/>
              <w:bottom w:val="single" w:sz="4" w:space="0" w:color="auto"/>
              <w:right w:val="single" w:sz="4" w:space="0" w:color="auto"/>
            </w:tcBorders>
            <w:shd w:val="clear" w:color="auto" w:fill="auto"/>
            <w:tcPrChange w:id="449" w:author="Peter P. BOSCH" w:date="2019-05-01T14:55:00Z">
              <w:tcPr>
                <w:tcW w:w="5361" w:type="dxa"/>
                <w:tcBorders>
                  <w:top w:val="single" w:sz="4" w:space="0" w:color="auto"/>
                  <w:left w:val="single" w:sz="4" w:space="0" w:color="auto"/>
                  <w:bottom w:val="single" w:sz="4" w:space="0" w:color="auto"/>
                  <w:right w:val="single" w:sz="4" w:space="0" w:color="auto"/>
                </w:tcBorders>
                <w:shd w:val="clear" w:color="auto" w:fill="auto"/>
              </w:tcPr>
            </w:tcPrChange>
          </w:tcPr>
          <w:p w14:paraId="3FABFB18" w14:textId="16D51AA9" w:rsidR="002F6DBF" w:rsidRPr="00BB05BD" w:rsidRDefault="002F6DBF" w:rsidP="00297961">
            <w:pPr>
              <w:rPr>
                <w:ins w:id="450" w:author="Peter P. BOSCH" w:date="2019-05-01T13:54:00Z"/>
                <w:rFonts w:cs="Arial"/>
                <w:sz w:val="16"/>
                <w:szCs w:val="16"/>
                <w:rPrChange w:id="451" w:author="Peter P. BOSCH" w:date="2019-05-01T14:12:00Z">
                  <w:rPr>
                    <w:ins w:id="452" w:author="Peter P. BOSCH" w:date="2019-05-01T13:54:00Z"/>
                    <w:rFonts w:cs="Arial"/>
                    <w:sz w:val="16"/>
                    <w:szCs w:val="16"/>
                    <w:highlight w:val="yellow"/>
                  </w:rPr>
                </w:rPrChange>
              </w:rPr>
            </w:pPr>
            <w:ins w:id="453" w:author="Peter P. BOSCH" w:date="2019-05-01T14:00:00Z">
              <w:r w:rsidRPr="00BB05BD">
                <w:rPr>
                  <w:rFonts w:cs="Arial"/>
                  <w:sz w:val="16"/>
                  <w:szCs w:val="16"/>
                  <w:rPrChange w:id="454" w:author="Peter P. BOSCH" w:date="2019-05-01T14:12:00Z">
                    <w:rPr>
                      <w:b/>
                    </w:rPr>
                  </w:rPrChange>
                </w:rPr>
                <w:t>=</w:t>
              </w:r>
            </w:ins>
            <w:ins w:id="455" w:author="Peter P. BOSCH" w:date="2019-05-01T13:58:00Z">
              <w:r w:rsidRPr="00BB05BD">
                <w:rPr>
                  <w:rFonts w:cs="Arial"/>
                  <w:sz w:val="16"/>
                  <w:szCs w:val="16"/>
                  <w:rPrChange w:id="456" w:author="Peter P. BOSCH" w:date="2019-05-01T14:12:00Z">
                    <w:rPr>
                      <w:b/>
                    </w:rPr>
                  </w:rPrChange>
                </w:rPr>
                <w:t>HSEL_550DVL</w:t>
              </w:r>
              <w:r w:rsidRPr="00BB05BD">
                <w:rPr>
                  <w:rFonts w:cs="Arial"/>
                  <w:sz w:val="16"/>
                  <w:szCs w:val="16"/>
                  <w:rPrChange w:id="457" w:author="Peter P. BOSCH" w:date="2019-05-01T14:12:00Z">
                    <w:rPr/>
                  </w:rPrChange>
                </w:rPr>
                <w:t>.</w:t>
              </w:r>
            </w:ins>
            <w:ins w:id="458" w:author="Peter P. BOSCH" w:date="2019-05-01T13:57:00Z">
              <w:r w:rsidRPr="00BB05BD">
                <w:rPr>
                  <w:rFonts w:cs="Arial"/>
                  <w:sz w:val="16"/>
                  <w:szCs w:val="16"/>
                  <w:rPrChange w:id="459" w:author="Peter P. BOSCH" w:date="2019-05-01T14:12:00Z">
                    <w:rPr/>
                  </w:rPrChange>
                </w:rPr>
                <w:t>RN557DVL_RHO_ID</w:t>
              </w:r>
            </w:ins>
          </w:p>
        </w:tc>
      </w:tr>
      <w:tr w:rsidR="00873E6C" w:rsidRPr="00D26284" w14:paraId="7323F211" w14:textId="77777777" w:rsidTr="009170D6">
        <w:trPr>
          <w:cantSplit/>
          <w:trHeight w:val="276"/>
          <w:ins w:id="460" w:author="Peter P. BOSCH" w:date="2019-05-01T14:57:00Z"/>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8079B88" w14:textId="62BA2213" w:rsidR="00873E6C" w:rsidRPr="00297961" w:rsidRDefault="00873E6C" w:rsidP="002F6DBF">
            <w:pPr>
              <w:rPr>
                <w:ins w:id="461" w:author="Peter P. BOSCH" w:date="2019-05-01T14:57:00Z"/>
                <w:rFonts w:cs="Arial"/>
                <w:i/>
                <w:sz w:val="16"/>
                <w:szCs w:val="16"/>
              </w:rPr>
            </w:pPr>
            <w:ins w:id="462" w:author="Peter P. BOSCH" w:date="2019-05-01T14:58:00Z">
              <w:r w:rsidRPr="00873E6C">
                <w:rPr>
                  <w:rFonts w:cs="Arial"/>
                  <w:i/>
                  <w:sz w:val="16"/>
                  <w:szCs w:val="16"/>
                </w:rPr>
                <w:t>BEAM_RN327REKID</w:t>
              </w:r>
            </w:ins>
          </w:p>
        </w:tc>
        <w:tc>
          <w:tcPr>
            <w:tcW w:w="425" w:type="dxa"/>
            <w:tcBorders>
              <w:top w:val="single" w:sz="4" w:space="0" w:color="auto"/>
              <w:left w:val="single" w:sz="4" w:space="0" w:color="auto"/>
              <w:bottom w:val="single" w:sz="4" w:space="0" w:color="auto"/>
              <w:right w:val="single" w:sz="4" w:space="0" w:color="auto"/>
            </w:tcBorders>
          </w:tcPr>
          <w:p w14:paraId="46E67B69" w14:textId="77777777" w:rsidR="00873E6C" w:rsidRPr="00297961" w:rsidRDefault="00873E6C" w:rsidP="002F6DBF">
            <w:pPr>
              <w:ind w:right="-70"/>
              <w:rPr>
                <w:ins w:id="463" w:author="Peter P. BOSCH" w:date="2019-05-01T14:57:00Z"/>
                <w:rFonts w:cs="Arial"/>
                <w:i/>
                <w:sz w:val="16"/>
                <w:szCs w:val="16"/>
                <w:highlight w:val="yellow"/>
              </w:rPr>
            </w:pPr>
          </w:p>
        </w:tc>
        <w:tc>
          <w:tcPr>
            <w:tcW w:w="425" w:type="dxa"/>
            <w:tcBorders>
              <w:top w:val="single" w:sz="4" w:space="0" w:color="auto"/>
              <w:left w:val="single" w:sz="4" w:space="0" w:color="auto"/>
              <w:bottom w:val="single" w:sz="4" w:space="0" w:color="auto"/>
              <w:right w:val="single" w:sz="4" w:space="0" w:color="auto"/>
            </w:tcBorders>
          </w:tcPr>
          <w:p w14:paraId="13193E2B" w14:textId="19BA1762" w:rsidR="00873E6C" w:rsidRPr="00297961" w:rsidRDefault="00873E6C" w:rsidP="002F6DBF">
            <w:pPr>
              <w:ind w:right="-70"/>
              <w:rPr>
                <w:ins w:id="464" w:author="Peter P. BOSCH" w:date="2019-05-01T14:57:00Z"/>
                <w:rFonts w:cs="Arial"/>
                <w:i/>
                <w:sz w:val="16"/>
                <w:szCs w:val="16"/>
                <w:highlight w:val="yellow"/>
              </w:rPr>
            </w:pPr>
            <w:ins w:id="465" w:author="Peter P. BOSCH" w:date="2019-05-01T14:58:00Z">
              <w:r>
                <w:rPr>
                  <w:rFonts w:cs="Arial"/>
                  <w:i/>
                  <w:sz w:val="16"/>
                  <w:szCs w:val="16"/>
                  <w:highlight w:val="yellow"/>
                </w:rPr>
                <w:t>X</w:t>
              </w:r>
            </w:ins>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A72B4FD" w14:textId="77777777" w:rsidR="00873E6C" w:rsidRPr="00297961" w:rsidRDefault="00873E6C" w:rsidP="002F6DBF">
            <w:pPr>
              <w:ind w:right="-70"/>
              <w:rPr>
                <w:ins w:id="466" w:author="Peter P. BOSCH" w:date="2019-05-01T14:57:00Z"/>
                <w:rFonts w:cs="Arial"/>
                <w:i/>
                <w:sz w:val="16"/>
                <w:szCs w:val="16"/>
                <w:highlight w:val="yellow"/>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2D961EAF" w14:textId="77777777" w:rsidR="00873E6C" w:rsidRPr="00C04179" w:rsidRDefault="00873E6C" w:rsidP="002F6DBF">
            <w:pPr>
              <w:rPr>
                <w:ins w:id="467" w:author="Peter P. BOSCH" w:date="2019-05-01T14:57:00Z"/>
                <w:rFonts w:cs="Arial"/>
                <w:i/>
                <w:sz w:val="16"/>
                <w:szCs w:val="16"/>
              </w:rPr>
            </w:pPr>
          </w:p>
        </w:tc>
      </w:tr>
      <w:tr w:rsidR="002F6DBF" w:rsidRPr="00D26284" w14:paraId="17F1F1A3" w14:textId="77777777" w:rsidTr="009170D6">
        <w:trPr>
          <w:cantSplit/>
          <w:trHeight w:val="276"/>
          <w:ins w:id="468" w:author="Peter P. BOSCH" w:date="2019-05-01T13:54:00Z"/>
          <w:trPrChange w:id="469" w:author="Peter P. BOSCH" w:date="2019-05-01T14:55:00Z">
            <w:trPr>
              <w:cantSplit/>
              <w:trHeight w:val="276"/>
            </w:trPr>
          </w:trPrChange>
        </w:trPr>
        <w:tc>
          <w:tcPr>
            <w:tcW w:w="3823" w:type="dxa"/>
            <w:tcBorders>
              <w:top w:val="single" w:sz="4" w:space="0" w:color="auto"/>
              <w:left w:val="single" w:sz="4" w:space="0" w:color="auto"/>
              <w:bottom w:val="single" w:sz="4" w:space="0" w:color="auto"/>
              <w:right w:val="single" w:sz="4" w:space="0" w:color="auto"/>
            </w:tcBorders>
            <w:shd w:val="clear" w:color="auto" w:fill="auto"/>
            <w:tcPrChange w:id="470" w:author="Peter P. BOSCH" w:date="2019-05-01T14:55:00Z">
              <w:tcPr>
                <w:tcW w:w="3823" w:type="dxa"/>
                <w:tcBorders>
                  <w:top w:val="single" w:sz="4" w:space="0" w:color="auto"/>
                  <w:left w:val="single" w:sz="4" w:space="0" w:color="auto"/>
                  <w:bottom w:val="single" w:sz="4" w:space="0" w:color="auto"/>
                  <w:right w:val="single" w:sz="4" w:space="0" w:color="auto"/>
                </w:tcBorders>
                <w:shd w:val="clear" w:color="auto" w:fill="auto"/>
              </w:tcPr>
            </w:tcPrChange>
          </w:tcPr>
          <w:p w14:paraId="4063468E" w14:textId="59E5AF30" w:rsidR="002F6DBF" w:rsidRPr="00A507FE" w:rsidRDefault="002F6DBF" w:rsidP="002F6DBF">
            <w:pPr>
              <w:rPr>
                <w:ins w:id="471" w:author="Peter P. BOSCH" w:date="2019-05-01T13:54:00Z"/>
                <w:rFonts w:cs="Arial"/>
                <w:i/>
                <w:sz w:val="16"/>
                <w:szCs w:val="16"/>
                <w:rPrChange w:id="472" w:author="Peter P. BOSCH" w:date="2019-05-01T14:48:00Z">
                  <w:rPr>
                    <w:ins w:id="473" w:author="Peter P. BOSCH" w:date="2019-05-01T13:54:00Z"/>
                    <w:rFonts w:cs="Arial"/>
                    <w:sz w:val="16"/>
                    <w:szCs w:val="16"/>
                  </w:rPr>
                </w:rPrChange>
              </w:rPr>
            </w:pPr>
            <w:ins w:id="474" w:author="Peter P. BOSCH" w:date="2019-05-01T13:59:00Z">
              <w:r w:rsidRPr="00A507FE">
                <w:rPr>
                  <w:rFonts w:cs="Arial"/>
                  <w:i/>
                  <w:sz w:val="16"/>
                  <w:szCs w:val="16"/>
                  <w:rPrChange w:id="475" w:author="Peter P. BOSCH" w:date="2019-05-01T14:48:00Z">
                    <w:rPr/>
                  </w:rPrChange>
                </w:rPr>
                <w:t>BEAM_RN327VALUTAJAAR</w:t>
              </w:r>
            </w:ins>
          </w:p>
        </w:tc>
        <w:tc>
          <w:tcPr>
            <w:tcW w:w="425" w:type="dxa"/>
            <w:tcBorders>
              <w:top w:val="single" w:sz="4" w:space="0" w:color="auto"/>
              <w:left w:val="single" w:sz="4" w:space="0" w:color="auto"/>
              <w:bottom w:val="single" w:sz="4" w:space="0" w:color="auto"/>
              <w:right w:val="single" w:sz="4" w:space="0" w:color="auto"/>
            </w:tcBorders>
            <w:tcPrChange w:id="476" w:author="Peter P. BOSCH" w:date="2019-05-01T14:55:00Z">
              <w:tcPr>
                <w:tcW w:w="425" w:type="dxa"/>
                <w:tcBorders>
                  <w:top w:val="single" w:sz="4" w:space="0" w:color="auto"/>
                  <w:left w:val="single" w:sz="4" w:space="0" w:color="auto"/>
                  <w:bottom w:val="single" w:sz="4" w:space="0" w:color="auto"/>
                  <w:right w:val="single" w:sz="4" w:space="0" w:color="auto"/>
                </w:tcBorders>
              </w:tcPr>
            </w:tcPrChange>
          </w:tcPr>
          <w:p w14:paraId="59658D25" w14:textId="77777777" w:rsidR="002F6DBF" w:rsidRPr="00297961" w:rsidRDefault="002F6DBF" w:rsidP="002F6DBF">
            <w:pPr>
              <w:ind w:right="-70"/>
              <w:rPr>
                <w:ins w:id="477" w:author="Peter P. BOSCH" w:date="2019-05-01T14:55:00Z"/>
                <w:rFonts w:cs="Arial"/>
                <w:i/>
                <w:sz w:val="16"/>
                <w:szCs w:val="16"/>
                <w:highlight w:val="yellow"/>
              </w:rPr>
            </w:pPr>
          </w:p>
        </w:tc>
        <w:tc>
          <w:tcPr>
            <w:tcW w:w="425" w:type="dxa"/>
            <w:tcBorders>
              <w:top w:val="single" w:sz="4" w:space="0" w:color="auto"/>
              <w:left w:val="single" w:sz="4" w:space="0" w:color="auto"/>
              <w:bottom w:val="single" w:sz="4" w:space="0" w:color="auto"/>
              <w:right w:val="single" w:sz="4" w:space="0" w:color="auto"/>
            </w:tcBorders>
            <w:tcPrChange w:id="478" w:author="Peter P. BOSCH" w:date="2019-05-01T14:55:00Z">
              <w:tcPr>
                <w:tcW w:w="425" w:type="dxa"/>
                <w:tcBorders>
                  <w:top w:val="single" w:sz="4" w:space="0" w:color="auto"/>
                  <w:left w:val="single" w:sz="4" w:space="0" w:color="auto"/>
                  <w:bottom w:val="single" w:sz="4" w:space="0" w:color="auto"/>
                  <w:right w:val="single" w:sz="4" w:space="0" w:color="auto"/>
                </w:tcBorders>
              </w:tcPr>
            </w:tcPrChange>
          </w:tcPr>
          <w:p w14:paraId="456ED3B5" w14:textId="3560B0A5" w:rsidR="002F6DBF" w:rsidRPr="00297961" w:rsidRDefault="002F6DBF" w:rsidP="002F6DBF">
            <w:pPr>
              <w:ind w:right="-70"/>
              <w:rPr>
                <w:ins w:id="479" w:author="Peter P. BOSCH" w:date="2019-05-01T14:55:00Z"/>
                <w:rFonts w:cs="Arial"/>
                <w:i/>
                <w:sz w:val="16"/>
                <w:szCs w:val="16"/>
                <w:highlight w:val="yellow"/>
              </w:rPr>
            </w:pPr>
          </w:p>
        </w:tc>
        <w:tc>
          <w:tcPr>
            <w:tcW w:w="425" w:type="dxa"/>
            <w:tcBorders>
              <w:top w:val="single" w:sz="4" w:space="0" w:color="auto"/>
              <w:left w:val="single" w:sz="4" w:space="0" w:color="auto"/>
              <w:bottom w:val="single" w:sz="4" w:space="0" w:color="auto"/>
              <w:right w:val="single" w:sz="4" w:space="0" w:color="auto"/>
            </w:tcBorders>
            <w:shd w:val="clear" w:color="auto" w:fill="auto"/>
            <w:tcPrChange w:id="480" w:author="Peter P. BOSCH" w:date="2019-05-01T14:55:00Z">
              <w:tcPr>
                <w:tcW w:w="425" w:type="dxa"/>
                <w:tcBorders>
                  <w:top w:val="single" w:sz="4" w:space="0" w:color="auto"/>
                  <w:left w:val="single" w:sz="4" w:space="0" w:color="auto"/>
                  <w:bottom w:val="single" w:sz="4" w:space="0" w:color="auto"/>
                  <w:right w:val="single" w:sz="4" w:space="0" w:color="auto"/>
                </w:tcBorders>
                <w:shd w:val="clear" w:color="auto" w:fill="auto"/>
              </w:tcPr>
            </w:tcPrChange>
          </w:tcPr>
          <w:p w14:paraId="3B967F8A" w14:textId="3C207D2C" w:rsidR="002F6DBF" w:rsidRPr="00A507FE" w:rsidRDefault="002F6DBF" w:rsidP="002F6DBF">
            <w:pPr>
              <w:ind w:right="-70"/>
              <w:rPr>
                <w:ins w:id="481" w:author="Peter P. BOSCH" w:date="2019-05-01T13:54:00Z"/>
                <w:rFonts w:cs="Arial"/>
                <w:i/>
                <w:sz w:val="16"/>
                <w:szCs w:val="16"/>
                <w:highlight w:val="yellow"/>
                <w:rPrChange w:id="482" w:author="Peter P. BOSCH" w:date="2019-05-01T14:48:00Z">
                  <w:rPr>
                    <w:ins w:id="483" w:author="Peter P. BOSCH" w:date="2019-05-01T13:54:00Z"/>
                    <w:rFonts w:cs="Arial"/>
                    <w:sz w:val="16"/>
                    <w:szCs w:val="16"/>
                    <w:highlight w:val="yellow"/>
                  </w:rPr>
                </w:rPrChange>
              </w:rPr>
            </w:pPr>
          </w:p>
        </w:tc>
        <w:tc>
          <w:tcPr>
            <w:tcW w:w="5361" w:type="dxa"/>
            <w:tcBorders>
              <w:top w:val="single" w:sz="4" w:space="0" w:color="auto"/>
              <w:left w:val="single" w:sz="4" w:space="0" w:color="auto"/>
              <w:bottom w:val="single" w:sz="4" w:space="0" w:color="auto"/>
              <w:right w:val="single" w:sz="4" w:space="0" w:color="auto"/>
            </w:tcBorders>
            <w:shd w:val="clear" w:color="auto" w:fill="auto"/>
            <w:tcPrChange w:id="484" w:author="Peter P. BOSCH" w:date="2019-05-01T14:55:00Z">
              <w:tcPr>
                <w:tcW w:w="5361" w:type="dxa"/>
                <w:tcBorders>
                  <w:top w:val="single" w:sz="4" w:space="0" w:color="auto"/>
                  <w:left w:val="single" w:sz="4" w:space="0" w:color="auto"/>
                  <w:bottom w:val="single" w:sz="4" w:space="0" w:color="auto"/>
                  <w:right w:val="single" w:sz="4" w:space="0" w:color="auto"/>
                </w:tcBorders>
                <w:shd w:val="clear" w:color="auto" w:fill="auto"/>
              </w:tcPr>
            </w:tcPrChange>
          </w:tcPr>
          <w:p w14:paraId="17A7B5B0" w14:textId="086C9592" w:rsidR="002F6DBF" w:rsidRPr="00A507FE" w:rsidRDefault="002F6DBF" w:rsidP="00297961">
            <w:pPr>
              <w:rPr>
                <w:ins w:id="485" w:author="Peter P. BOSCH" w:date="2019-05-01T13:54:00Z"/>
                <w:rFonts w:cs="Arial"/>
                <w:i/>
                <w:sz w:val="16"/>
                <w:szCs w:val="16"/>
                <w:rPrChange w:id="486" w:author="Peter P. BOSCH" w:date="2019-05-01T14:48:00Z">
                  <w:rPr>
                    <w:ins w:id="487" w:author="Peter P. BOSCH" w:date="2019-05-01T13:54:00Z"/>
                    <w:rFonts w:cs="Arial"/>
                    <w:sz w:val="16"/>
                    <w:szCs w:val="16"/>
                    <w:highlight w:val="yellow"/>
                  </w:rPr>
                </w:rPrChange>
              </w:rPr>
            </w:pPr>
            <w:ins w:id="488" w:author="Peter P. BOSCH" w:date="2019-05-01T14:00:00Z">
              <w:r w:rsidRPr="00A507FE">
                <w:rPr>
                  <w:rFonts w:cs="Arial"/>
                  <w:i/>
                  <w:sz w:val="16"/>
                  <w:szCs w:val="16"/>
                  <w:rPrChange w:id="489" w:author="Peter P. BOSCH" w:date="2019-05-01T14:48:00Z">
                    <w:rPr>
                      <w:b/>
                    </w:rPr>
                  </w:rPrChange>
                </w:rPr>
                <w:t>=</w:t>
              </w:r>
            </w:ins>
            <w:ins w:id="490" w:author="Peter P. BOSCH" w:date="2019-05-01T13:58:00Z">
              <w:r w:rsidRPr="00A507FE">
                <w:rPr>
                  <w:rFonts w:cs="Arial"/>
                  <w:i/>
                  <w:sz w:val="16"/>
                  <w:szCs w:val="16"/>
                  <w:rPrChange w:id="491" w:author="Peter P. BOSCH" w:date="2019-05-01T14:48:00Z">
                    <w:rPr>
                      <w:b/>
                    </w:rPr>
                  </w:rPrChange>
                </w:rPr>
                <w:t>HSEL_550DVL.</w:t>
              </w:r>
            </w:ins>
            <w:ins w:id="492" w:author="Peter P. BOSCH" w:date="2019-05-01T13:57:00Z">
              <w:r w:rsidRPr="00A507FE">
                <w:rPr>
                  <w:rFonts w:cs="Arial"/>
                  <w:i/>
                  <w:sz w:val="16"/>
                  <w:szCs w:val="16"/>
                  <w:rPrChange w:id="493" w:author="Peter P. BOSCH" w:date="2019-05-01T14:48:00Z">
                    <w:rPr/>
                  </w:rPrChange>
                </w:rPr>
                <w:t>RN557DVL_VALUTAJAAR</w:t>
              </w:r>
            </w:ins>
          </w:p>
        </w:tc>
      </w:tr>
    </w:tbl>
    <w:p w14:paraId="4418A0E8" w14:textId="77777777" w:rsidR="00581660" w:rsidRDefault="00581660" w:rsidP="00581660"/>
    <w:p w14:paraId="7FE1CADB" w14:textId="77777777" w:rsidR="00581660" w:rsidRPr="00830CF6" w:rsidRDefault="00581660" w:rsidP="00581660">
      <w:pPr>
        <w:pStyle w:val="Kop5"/>
      </w:pPr>
      <w:r w:rsidRPr="00830CF6">
        <w:t>Uitvoer</w:t>
      </w:r>
      <w:r>
        <w:t>:</w:t>
      </w:r>
    </w:p>
    <w:p w14:paraId="143026F3" w14:textId="77777777" w:rsidR="00581660" w:rsidRDefault="00581660" w:rsidP="00581660">
      <w:r>
        <w:t xml:space="preserve">Iedere unieke regel uit </w:t>
      </w:r>
      <w:r w:rsidRPr="00225E3C">
        <w:t>RBG_C_</w:t>
      </w:r>
      <w:r w:rsidRPr="007B5303">
        <w:t>RN</w:t>
      </w:r>
      <w:r>
        <w:t>32</w:t>
      </w:r>
      <w:r w:rsidRPr="007B5303">
        <w:t>0</w:t>
      </w:r>
      <w:r>
        <w:t xml:space="preserve">RHO of </w:t>
      </w:r>
      <w:r w:rsidRPr="00225E3C">
        <w:t>RBG_C_</w:t>
      </w:r>
      <w:r w:rsidRPr="007B5303">
        <w:t>RN</w:t>
      </w:r>
      <w:r>
        <w:t>327RHO die aan bovenstaande criteria voldoet wordt toegevoegd aan de tijdelijke hulptabel HSEL_RN32</w:t>
      </w:r>
      <w:r w:rsidRPr="007B5303">
        <w:t>0</w:t>
      </w:r>
      <w:r>
        <w:t>RHO.</w:t>
      </w:r>
    </w:p>
    <w:p w14:paraId="165307A1" w14:textId="77777777" w:rsidR="00581660" w:rsidRDefault="00581660" w:rsidP="00581660"/>
    <w:p w14:paraId="0A586CAE" w14:textId="77777777" w:rsidR="00581660" w:rsidRDefault="00581660" w:rsidP="00581660">
      <w:pPr>
        <w:pStyle w:val="Kop5"/>
      </w:pPr>
      <w:r>
        <w:t>Afwijkende uitvoer:</w:t>
      </w:r>
    </w:p>
    <w:p w14:paraId="7D4E03BB" w14:textId="77777777" w:rsidR="00581660" w:rsidRPr="001778E2" w:rsidRDefault="00581660" w:rsidP="00581660">
      <w:pPr>
        <w:pStyle w:val="Standaardinspringing"/>
        <w:ind w:left="0" w:firstLine="0"/>
        <w:rPr>
          <w:rFonts w:cs="Arial"/>
          <w:spacing w:val="0"/>
          <w:szCs w:val="19"/>
        </w:rPr>
      </w:pPr>
      <w:r>
        <w:rPr>
          <w:szCs w:val="19"/>
        </w:rPr>
        <w:t>n.v.t.</w:t>
      </w:r>
    </w:p>
    <w:p w14:paraId="34F229CD" w14:textId="77777777" w:rsidR="00581660" w:rsidRPr="005E5267" w:rsidRDefault="00581660" w:rsidP="00581660"/>
    <w:p w14:paraId="5EFC97A8" w14:textId="1B52E46C" w:rsidR="00383D61" w:rsidRDefault="00383D61" w:rsidP="00326287">
      <w:pPr>
        <w:pStyle w:val="Kop2"/>
      </w:pPr>
      <w:bookmarkStart w:id="494" w:name="_Toc7616204"/>
      <w:r>
        <w:t>Hoofdselectie HSEL_RN310REK</w:t>
      </w:r>
      <w:bookmarkEnd w:id="494"/>
    </w:p>
    <w:p w14:paraId="04506B39" w14:textId="48D33444" w:rsidR="00AD31DA" w:rsidRDefault="00AD31DA" w:rsidP="00AD31DA">
      <w:pPr>
        <w:spacing w:line="240" w:lineRule="auto"/>
      </w:pPr>
      <w:r>
        <w:t xml:space="preserve">De allereerste stap bij het vullen van de CDP_RBG-tabellen is het samenstellen van de tijdelijke selectietabel met te verwerken RBG-Rekeninggegevens </w:t>
      </w:r>
      <w:r w:rsidR="00EC6380">
        <w:t>door samenvoeging van de</w:t>
      </w:r>
      <w:r w:rsidR="00EC6380" w:rsidDel="00EC6380">
        <w:t xml:space="preserve"> </w:t>
      </w:r>
      <w:r>
        <w:t>tabel</w:t>
      </w:r>
      <w:r w:rsidR="00D97646">
        <w:t>len</w:t>
      </w:r>
      <w:r>
        <w:t xml:space="preserve"> RN310REK</w:t>
      </w:r>
      <w:r w:rsidR="00D97646">
        <w:t xml:space="preserve"> en RN31</w:t>
      </w:r>
      <w:r w:rsidR="002D3F27">
        <w:t>7</w:t>
      </w:r>
      <w:r w:rsidR="00D97646">
        <w:t>REK</w:t>
      </w:r>
      <w:r>
        <w:t>.</w:t>
      </w:r>
    </w:p>
    <w:p w14:paraId="1C2E2BDF" w14:textId="77777777" w:rsidR="00AD31DA" w:rsidRDefault="00AD31DA" w:rsidP="00AD31DA">
      <w:pPr>
        <w:spacing w:line="240" w:lineRule="auto"/>
      </w:pPr>
      <w:r>
        <w:t>Deze tijdelijke selectietabel wordt aangemaakt om éénmalig de laatste wijzigingen te selecteren én om vooraf een filtering van gegevens toe te passen.</w:t>
      </w:r>
    </w:p>
    <w:p w14:paraId="3255CC66" w14:textId="77777777" w:rsidR="00AD31DA" w:rsidRDefault="00AD31DA" w:rsidP="00AD31DA">
      <w:pPr>
        <w:spacing w:line="240" w:lineRule="auto"/>
      </w:pPr>
    </w:p>
    <w:p w14:paraId="208F3C59" w14:textId="6988E374" w:rsidR="00AD31DA" w:rsidRDefault="00AD31DA" w:rsidP="00AD31DA">
      <w:pPr>
        <w:spacing w:line="240" w:lineRule="auto"/>
      </w:pPr>
      <w:r>
        <w:t xml:space="preserve">Deze tabel HSEL_RN310REK is een kopie van RBG-tabel RN310REK en dient als basis voor de vulling van </w:t>
      </w:r>
      <w:r w:rsidRPr="00254A69">
        <w:rPr>
          <w:i/>
        </w:rPr>
        <w:t>alle</w:t>
      </w:r>
      <w:r>
        <w:t xml:space="preserve"> andere tabellen in dit LDF.</w:t>
      </w:r>
    </w:p>
    <w:p w14:paraId="32135A3E" w14:textId="77777777" w:rsidR="00326287" w:rsidRDefault="00326287" w:rsidP="00326287"/>
    <w:p w14:paraId="2B79BCE3" w14:textId="068EC0F8" w:rsidR="00326287" w:rsidRDefault="00326287" w:rsidP="00326287">
      <w:r>
        <w:t>Selecteer alle gegevens die sinds de vorige verwerking zijn toegevoegd aan RBG_REKENING</w:t>
      </w:r>
      <w:r w:rsidR="00D97646">
        <w:t xml:space="preserve"> </w:t>
      </w:r>
      <w:r>
        <w:t xml:space="preserve"> (</w:t>
      </w:r>
      <w:r w:rsidRPr="00225E3C">
        <w:t>RBG_C_RN310REK</w:t>
      </w:r>
      <w:r w:rsidR="00D97646">
        <w:t xml:space="preserve"> en </w:t>
      </w:r>
      <w:r w:rsidR="00D97646" w:rsidRPr="00225E3C">
        <w:t>RBG_C_RN31</w:t>
      </w:r>
      <w:r w:rsidR="002D3F27">
        <w:t>7</w:t>
      </w:r>
      <w:r w:rsidR="00D97646" w:rsidRPr="00225E3C">
        <w:t>REK</w:t>
      </w:r>
      <w:r>
        <w:t>).</w:t>
      </w:r>
    </w:p>
    <w:p w14:paraId="78502B6D" w14:textId="77777777" w:rsidR="00326287" w:rsidRDefault="00326287" w:rsidP="00326287"/>
    <w:p w14:paraId="08538E8E" w14:textId="3CF2E5A3" w:rsidR="00326287" w:rsidRDefault="00326287" w:rsidP="00AD31DA">
      <w:r>
        <w:t xml:space="preserve">De beschrijvende attributen moeten </w:t>
      </w:r>
      <w:r w:rsidR="006E7456">
        <w:t xml:space="preserve">(m.u.v. CORRECTIECODE) </w:t>
      </w:r>
      <w:r w:rsidR="00725CC5">
        <w:t xml:space="preserve">allemaal één-op-één </w:t>
      </w:r>
      <w:r w:rsidR="006E7456">
        <w:t xml:space="preserve">(zonder prefixes) </w:t>
      </w:r>
      <w:r>
        <w:t xml:space="preserve">worden </w:t>
      </w:r>
      <w:r w:rsidR="00725CC5">
        <w:t>over</w:t>
      </w:r>
      <w:r>
        <w:t xml:space="preserve">genomen in de tijdelijke hulptabel </w:t>
      </w:r>
      <w:r w:rsidRPr="00326287">
        <w:t>HSEL_RN310REK</w:t>
      </w:r>
      <w:r>
        <w:t>.</w:t>
      </w:r>
      <w:r w:rsidR="00254A69">
        <w:t xml:space="preserve"> </w:t>
      </w:r>
    </w:p>
    <w:p w14:paraId="317FC388" w14:textId="77777777" w:rsidR="00326287" w:rsidRDefault="00326287" w:rsidP="00326287">
      <w:pPr>
        <w:pStyle w:val="Kop5"/>
      </w:pPr>
      <w:r>
        <w:t>Functionele beschrijving:</w:t>
      </w:r>
    </w:p>
    <w:p w14:paraId="0D7D183E" w14:textId="10E39484" w:rsidR="00326287" w:rsidRDefault="00326287" w:rsidP="00326287">
      <w:pPr>
        <w:pStyle w:val="Standaardinspringing"/>
        <w:ind w:left="0" w:firstLine="0"/>
      </w:pPr>
      <w:r>
        <w:t>Selecteer alle Rekening-gegevens</w:t>
      </w:r>
      <w:r w:rsidR="001130E0">
        <w:t xml:space="preserve"> van voor 2017</w:t>
      </w:r>
      <w:r>
        <w:t xml:space="preserve"> uit RBG (tabel </w:t>
      </w:r>
      <w:r w:rsidRPr="00225E3C">
        <w:t>RBG_C_RN310REK</w:t>
      </w:r>
      <w:r>
        <w:t>) die zijn toegevoegd sinds de vorige verwerking</w:t>
      </w:r>
      <w:r w:rsidRPr="004F7F27">
        <w:t xml:space="preserve"> (</w:t>
      </w:r>
      <w:r w:rsidRPr="003F4F2B">
        <w:t>BEA</w:t>
      </w:r>
      <w:r>
        <w:t>D</w:t>
      </w:r>
      <w:r w:rsidRPr="003F4F2B">
        <w:t>_LAAD_TS</w:t>
      </w:r>
      <w:r>
        <w:t xml:space="preserve"> ligt ná</w:t>
      </w:r>
      <w:r w:rsidRPr="004F7F27">
        <w:t xml:space="preserve"> de </w:t>
      </w:r>
      <w:r w:rsidRPr="004F7F27">
        <w:rPr>
          <w:i/>
        </w:rPr>
        <w:t>Vorige_laad_TS</w:t>
      </w:r>
      <w:r>
        <w:t xml:space="preserve">). </w:t>
      </w:r>
    </w:p>
    <w:p w14:paraId="2A8025C6" w14:textId="282DBF3F" w:rsidR="00AD31DA" w:rsidRDefault="00AD31DA" w:rsidP="00326287">
      <w:pPr>
        <w:pStyle w:val="Standaardinspringing"/>
        <w:ind w:left="0" w:firstLine="0"/>
      </w:pPr>
      <w:r>
        <w:t>Alleen de Rekening-gegevens vanaf 2016 worden in het CDP geladen.</w:t>
      </w:r>
    </w:p>
    <w:p w14:paraId="05C54966" w14:textId="2CE17042" w:rsidR="001130E0" w:rsidRDefault="001130E0" w:rsidP="00326287">
      <w:pPr>
        <w:pStyle w:val="Standaardinspringing"/>
        <w:ind w:left="0" w:firstLine="0"/>
      </w:pPr>
      <w:r>
        <w:t xml:space="preserve">Vul de selectie aan met alle Rekening-gegevens van vanaf 2017 uit RBG (tabel </w:t>
      </w:r>
      <w:r w:rsidRPr="00225E3C">
        <w:t>RBG_C_RN31</w:t>
      </w:r>
      <w:r w:rsidR="002D3F27">
        <w:t>7</w:t>
      </w:r>
      <w:r w:rsidRPr="00225E3C">
        <w:t>REK</w:t>
      </w:r>
      <w:r>
        <w:t>) die zijn toegevoegd sinds de vorige verwerking</w:t>
      </w:r>
      <w:r w:rsidRPr="004F7F27">
        <w:t xml:space="preserve"> (</w:t>
      </w:r>
      <w:r w:rsidRPr="003F4F2B">
        <w:t>BEA</w:t>
      </w:r>
      <w:r w:rsidR="00C01388">
        <w:t>L</w:t>
      </w:r>
      <w:r w:rsidRPr="003F4F2B">
        <w:t>_LAAD_TS</w:t>
      </w:r>
      <w:r>
        <w:t xml:space="preserve"> ligt ná</w:t>
      </w:r>
      <w:r w:rsidRPr="004F7F27">
        <w:t xml:space="preserve"> de </w:t>
      </w:r>
      <w:r w:rsidRPr="004F7F27">
        <w:rPr>
          <w:i/>
        </w:rPr>
        <w:t>Vorige_laad_TS</w:t>
      </w:r>
      <w:r>
        <w:t>).</w:t>
      </w:r>
    </w:p>
    <w:p w14:paraId="1317C237" w14:textId="77777777" w:rsidR="00326287" w:rsidRDefault="00326287" w:rsidP="00326287">
      <w:pPr>
        <w:pStyle w:val="Standaardinspringing"/>
        <w:ind w:left="0" w:firstLine="0"/>
      </w:pPr>
    </w:p>
    <w:p w14:paraId="5DE0DFD1" w14:textId="77777777" w:rsidR="009242EF" w:rsidRDefault="009242EF" w:rsidP="009242EF">
      <w:pPr>
        <w:pStyle w:val="Kop5"/>
      </w:pPr>
      <w:r w:rsidRPr="00AE0711">
        <w:t>Selectiepad:</w:t>
      </w:r>
    </w:p>
    <w:p w14:paraId="16F7483E" w14:textId="77777777" w:rsidR="009242EF" w:rsidRDefault="009242EF" w:rsidP="009242EF">
      <w:pPr>
        <w:pStyle w:val="Standaardinspringing"/>
        <w:ind w:left="0" w:firstLine="0"/>
        <w:sectPr w:rsidR="009242EF" w:rsidSect="00DC525E">
          <w:headerReference w:type="default" r:id="rId17"/>
          <w:footerReference w:type="default" r:id="rId18"/>
          <w:type w:val="continuous"/>
          <w:pgSz w:w="11906" w:h="16838"/>
          <w:pgMar w:top="1418" w:right="991" w:bottom="1418" w:left="1418" w:header="708" w:footer="708" w:gutter="0"/>
          <w:cols w:space="708"/>
          <w:titlePg/>
        </w:sectPr>
      </w:pPr>
    </w:p>
    <w:p w14:paraId="2D08CE90" w14:textId="77777777" w:rsidR="00F858B5" w:rsidRDefault="009242EF" w:rsidP="009242EF">
      <w:pPr>
        <w:pStyle w:val="Standaardinspringing"/>
        <w:ind w:left="0" w:firstLine="0"/>
        <w:rPr>
          <w:ins w:id="495" w:author="Peter P. BOSCH" w:date="2019-05-01T14:44:00Z"/>
        </w:rPr>
      </w:pPr>
      <w:r w:rsidRPr="00225E3C">
        <w:t>RBG_C_</w:t>
      </w:r>
      <w:r w:rsidRPr="007B5303">
        <w:t>RN</w:t>
      </w:r>
      <w:r>
        <w:t>3</w:t>
      </w:r>
      <w:r w:rsidRPr="007B5303">
        <w:t>10</w:t>
      </w:r>
      <w:r>
        <w:t xml:space="preserve">REK + </w:t>
      </w:r>
      <w:r w:rsidRPr="00225E3C">
        <w:t>RBG_C_</w:t>
      </w:r>
      <w:r w:rsidRPr="007B5303">
        <w:t>RN</w:t>
      </w:r>
      <w:r>
        <w:t>3</w:t>
      </w:r>
      <w:r w:rsidRPr="007B5303">
        <w:t>1</w:t>
      </w:r>
      <w:r w:rsidR="002D3F27">
        <w:t>7</w:t>
      </w:r>
      <w:r>
        <w:t>REK</w:t>
      </w:r>
      <w:ins w:id="496" w:author="Peter P. BOSCH" w:date="2019-05-01T14:06:00Z">
        <w:r w:rsidR="00A02C76">
          <w:t xml:space="preserve"> </w:t>
        </w:r>
      </w:ins>
    </w:p>
    <w:p w14:paraId="7D922872" w14:textId="77777777" w:rsidR="00F858B5" w:rsidRDefault="00F858B5" w:rsidP="00F858B5">
      <w:pPr>
        <w:pStyle w:val="Standaardinspringing"/>
        <w:ind w:left="0" w:firstLine="0"/>
        <w:rPr>
          <w:ins w:id="497" w:author="Peter P. BOSCH" w:date="2019-05-01T14:44:00Z"/>
        </w:rPr>
      </w:pPr>
      <w:ins w:id="498" w:author="Peter P. BOSCH" w:date="2019-05-01T14:44:00Z">
        <w:r>
          <w:sym w:font="Wingdings" w:char="F0EA"/>
        </w:r>
        <w:r>
          <w:t xml:space="preserve">              (innerjoin)</w:t>
        </w:r>
      </w:ins>
    </w:p>
    <w:p w14:paraId="279B3AE8" w14:textId="45E946ED" w:rsidR="009242EF" w:rsidRDefault="00A02C76" w:rsidP="009242EF">
      <w:pPr>
        <w:pStyle w:val="Standaardinspringing"/>
        <w:ind w:left="0" w:firstLine="0"/>
        <w:sectPr w:rsidR="009242EF" w:rsidSect="00DC525E">
          <w:type w:val="continuous"/>
          <w:pgSz w:w="11906" w:h="16838"/>
          <w:pgMar w:top="1418" w:right="991" w:bottom="1418" w:left="1418" w:header="708" w:footer="708" w:gutter="0"/>
          <w:cols w:space="708"/>
          <w:titlePg/>
        </w:sectPr>
      </w:pPr>
      <w:ins w:id="499" w:author="Peter P. BOSCH" w:date="2019-05-01T14:06:00Z">
        <w:r>
          <w:t xml:space="preserve"> HSEL_RN32</w:t>
        </w:r>
        <w:r w:rsidRPr="007B5303">
          <w:t>0</w:t>
        </w:r>
        <w:r>
          <w:t>RHO</w:t>
        </w:r>
      </w:ins>
    </w:p>
    <w:p w14:paraId="092F9B98" w14:textId="77777777" w:rsidR="009242EF" w:rsidRDefault="009242EF" w:rsidP="009242EF"/>
    <w:p w14:paraId="0270CA5F" w14:textId="77777777" w:rsidR="009242EF" w:rsidRPr="00AE0711" w:rsidRDefault="009242EF" w:rsidP="009242EF">
      <w:pPr>
        <w:pStyle w:val="Kop5"/>
      </w:pPr>
      <w:r w:rsidRPr="00AE0711">
        <w:t>Kolommen en condities:</w:t>
      </w:r>
    </w:p>
    <w:tbl>
      <w:tblPr>
        <w:tblW w:w="10459" w:type="dxa"/>
        <w:tblLayout w:type="fixed"/>
        <w:tblCellMar>
          <w:left w:w="70" w:type="dxa"/>
          <w:right w:w="70" w:type="dxa"/>
        </w:tblCellMar>
        <w:tblLook w:val="0000" w:firstRow="0" w:lastRow="0" w:firstColumn="0" w:lastColumn="0" w:noHBand="0" w:noVBand="0"/>
        <w:tblPrChange w:id="500" w:author="Peter P. BOSCH" w:date="2019-05-01T14:59:00Z">
          <w:tblPr>
            <w:tblW w:w="10034" w:type="dxa"/>
            <w:tblLayout w:type="fixed"/>
            <w:tblCellMar>
              <w:left w:w="70" w:type="dxa"/>
              <w:right w:w="70" w:type="dxa"/>
            </w:tblCellMar>
            <w:tblLook w:val="0000" w:firstRow="0" w:lastRow="0" w:firstColumn="0" w:lastColumn="0" w:noHBand="0" w:noVBand="0"/>
          </w:tblPr>
        </w:tblPrChange>
      </w:tblPr>
      <w:tblGrid>
        <w:gridCol w:w="3823"/>
        <w:gridCol w:w="425"/>
        <w:gridCol w:w="425"/>
        <w:gridCol w:w="425"/>
        <w:gridCol w:w="5361"/>
        <w:tblGridChange w:id="501">
          <w:tblGrid>
            <w:gridCol w:w="3823"/>
            <w:gridCol w:w="425"/>
            <w:gridCol w:w="425"/>
            <w:gridCol w:w="425"/>
            <w:gridCol w:w="5361"/>
          </w:tblGrid>
        </w:tblGridChange>
      </w:tblGrid>
      <w:tr w:rsidR="006D669E" w:rsidRPr="00D26284" w14:paraId="310897BE" w14:textId="77777777" w:rsidTr="006D669E">
        <w:trPr>
          <w:cantSplit/>
          <w:trHeight w:val="432"/>
          <w:ins w:id="502" w:author="Peter P. BOSCH" w:date="2019-05-01T14:06:00Z"/>
          <w:trPrChange w:id="503" w:author="Peter P. BOSCH" w:date="2019-05-01T14:59:00Z">
            <w:trPr>
              <w:cantSplit/>
              <w:trHeight w:val="432"/>
            </w:trPr>
          </w:trPrChange>
        </w:trPr>
        <w:tc>
          <w:tcPr>
            <w:tcW w:w="3823" w:type="dxa"/>
            <w:tcBorders>
              <w:top w:val="single" w:sz="4" w:space="0" w:color="auto"/>
              <w:left w:val="single" w:sz="4" w:space="0" w:color="auto"/>
              <w:bottom w:val="single" w:sz="4" w:space="0" w:color="auto"/>
              <w:right w:val="single" w:sz="4" w:space="0" w:color="auto"/>
            </w:tcBorders>
            <w:shd w:val="pct15" w:color="auto" w:fill="auto"/>
            <w:tcPrChange w:id="504" w:author="Peter P. BOSCH" w:date="2019-05-01T14:59:00Z">
              <w:tcPr>
                <w:tcW w:w="3823" w:type="dxa"/>
                <w:tcBorders>
                  <w:top w:val="single" w:sz="4" w:space="0" w:color="auto"/>
                  <w:left w:val="single" w:sz="4" w:space="0" w:color="auto"/>
                  <w:bottom w:val="single" w:sz="4" w:space="0" w:color="auto"/>
                  <w:right w:val="single" w:sz="4" w:space="0" w:color="auto"/>
                </w:tcBorders>
                <w:shd w:val="pct15" w:color="auto" w:fill="auto"/>
              </w:tcPr>
            </w:tcPrChange>
          </w:tcPr>
          <w:p w14:paraId="78D26B73" w14:textId="4EB47E4B" w:rsidR="006D669E" w:rsidRPr="00297961" w:rsidRDefault="006D669E" w:rsidP="006D669E">
            <w:pPr>
              <w:rPr>
                <w:ins w:id="505" w:author="Peter P. BOSCH" w:date="2019-05-01T14:06:00Z"/>
                <w:b/>
                <w:sz w:val="16"/>
                <w:szCs w:val="16"/>
              </w:rPr>
            </w:pPr>
            <w:ins w:id="506" w:author="Peter P. BOSCH" w:date="2019-05-01T14:06:00Z">
              <w:r w:rsidRPr="00A02C76">
                <w:rPr>
                  <w:b/>
                  <w:rPrChange w:id="507" w:author="Peter P. BOSCH" w:date="2019-05-01T14:06:00Z">
                    <w:rPr/>
                  </w:rPrChange>
                </w:rPr>
                <w:t>HSEL_RN320RHO</w:t>
              </w:r>
            </w:ins>
          </w:p>
        </w:tc>
        <w:tc>
          <w:tcPr>
            <w:tcW w:w="425" w:type="dxa"/>
            <w:tcBorders>
              <w:top w:val="single" w:sz="4" w:space="0" w:color="auto"/>
              <w:left w:val="single" w:sz="4" w:space="0" w:color="auto"/>
              <w:bottom w:val="single" w:sz="4" w:space="0" w:color="auto"/>
              <w:right w:val="single" w:sz="4" w:space="0" w:color="auto"/>
            </w:tcBorders>
            <w:shd w:val="pct15" w:color="auto" w:fill="auto"/>
            <w:tcPrChange w:id="508" w:author="Peter P. BOSCH" w:date="2019-05-01T14:59:00Z">
              <w:tcPr>
                <w:tcW w:w="425" w:type="dxa"/>
                <w:tcBorders>
                  <w:top w:val="single" w:sz="4" w:space="0" w:color="auto"/>
                  <w:left w:val="single" w:sz="4" w:space="0" w:color="auto"/>
                  <w:bottom w:val="single" w:sz="4" w:space="0" w:color="auto"/>
                  <w:right w:val="single" w:sz="4" w:space="0" w:color="auto"/>
                </w:tcBorders>
                <w:shd w:val="pct15" w:color="auto" w:fill="auto"/>
              </w:tcPr>
            </w:tcPrChange>
          </w:tcPr>
          <w:p w14:paraId="0D61EA2B" w14:textId="28644919" w:rsidR="006D669E" w:rsidRPr="00D26284" w:rsidRDefault="001E45F9" w:rsidP="00297961">
            <w:pPr>
              <w:ind w:right="-70"/>
              <w:rPr>
                <w:ins w:id="509" w:author="Peter P. BOSCH" w:date="2019-05-01T14:59:00Z"/>
                <w:b/>
                <w:sz w:val="16"/>
                <w:szCs w:val="16"/>
              </w:rPr>
            </w:pPr>
            <w:ins w:id="510" w:author="Peter P. BOSCH" w:date="2019-05-01T15:14:00Z">
              <w:r>
                <w:rPr>
                  <w:b/>
                  <w:sz w:val="16"/>
                  <w:szCs w:val="16"/>
                </w:rPr>
                <w:t>T</w:t>
              </w:r>
            </w:ins>
            <w:ins w:id="511" w:author="Peter P. BOSCH" w:date="2019-05-01T14:59:00Z">
              <w:r w:rsidR="006D669E">
                <w:rPr>
                  <w:b/>
                  <w:sz w:val="16"/>
                  <w:szCs w:val="16"/>
                </w:rPr>
                <w:t>K</w:t>
              </w:r>
            </w:ins>
          </w:p>
        </w:tc>
        <w:tc>
          <w:tcPr>
            <w:tcW w:w="425" w:type="dxa"/>
            <w:tcBorders>
              <w:top w:val="single" w:sz="4" w:space="0" w:color="auto"/>
              <w:left w:val="single" w:sz="4" w:space="0" w:color="auto"/>
              <w:bottom w:val="single" w:sz="4" w:space="0" w:color="auto"/>
              <w:right w:val="single" w:sz="4" w:space="0" w:color="auto"/>
            </w:tcBorders>
            <w:shd w:val="pct15" w:color="auto" w:fill="auto"/>
            <w:tcPrChange w:id="512" w:author="Peter P. BOSCH" w:date="2019-05-01T14:59:00Z">
              <w:tcPr>
                <w:tcW w:w="425" w:type="dxa"/>
                <w:tcBorders>
                  <w:top w:val="single" w:sz="4" w:space="0" w:color="auto"/>
                  <w:left w:val="single" w:sz="4" w:space="0" w:color="auto"/>
                  <w:bottom w:val="single" w:sz="4" w:space="0" w:color="auto"/>
                  <w:right w:val="single" w:sz="4" w:space="0" w:color="auto"/>
                </w:tcBorders>
                <w:shd w:val="pct15" w:color="auto" w:fill="auto"/>
              </w:tcPr>
            </w:tcPrChange>
          </w:tcPr>
          <w:p w14:paraId="4ACDEBFF" w14:textId="1AA56A31" w:rsidR="006D669E" w:rsidRPr="00D26284" w:rsidRDefault="006D669E" w:rsidP="006D669E">
            <w:pPr>
              <w:ind w:right="-70"/>
              <w:rPr>
                <w:ins w:id="513" w:author="Peter P. BOSCH" w:date="2019-05-01T14:59:00Z"/>
                <w:b/>
                <w:sz w:val="16"/>
                <w:szCs w:val="16"/>
              </w:rPr>
            </w:pPr>
            <w:ins w:id="514" w:author="Peter P. BOSCH" w:date="2019-05-01T14:59:00Z">
              <w:r>
                <w:rPr>
                  <w:b/>
                  <w:sz w:val="16"/>
                  <w:szCs w:val="16"/>
                </w:rPr>
                <w:t>FK</w:t>
              </w:r>
            </w:ins>
          </w:p>
        </w:tc>
        <w:tc>
          <w:tcPr>
            <w:tcW w:w="425" w:type="dxa"/>
            <w:tcBorders>
              <w:top w:val="single" w:sz="4" w:space="0" w:color="auto"/>
              <w:left w:val="single" w:sz="4" w:space="0" w:color="auto"/>
              <w:bottom w:val="single" w:sz="4" w:space="0" w:color="auto"/>
              <w:right w:val="single" w:sz="4" w:space="0" w:color="auto"/>
            </w:tcBorders>
            <w:shd w:val="pct15" w:color="auto" w:fill="auto"/>
            <w:tcPrChange w:id="515" w:author="Peter P. BOSCH" w:date="2019-05-01T14:59:00Z">
              <w:tcPr>
                <w:tcW w:w="425" w:type="dxa"/>
                <w:tcBorders>
                  <w:top w:val="single" w:sz="4" w:space="0" w:color="auto"/>
                  <w:left w:val="single" w:sz="4" w:space="0" w:color="auto"/>
                  <w:bottom w:val="single" w:sz="4" w:space="0" w:color="auto"/>
                  <w:right w:val="single" w:sz="4" w:space="0" w:color="auto"/>
                </w:tcBorders>
                <w:shd w:val="pct15" w:color="auto" w:fill="auto"/>
              </w:tcPr>
            </w:tcPrChange>
          </w:tcPr>
          <w:p w14:paraId="3B712371" w14:textId="0CA69283" w:rsidR="006D669E" w:rsidRPr="00D26284" w:rsidRDefault="006D669E" w:rsidP="006D669E">
            <w:pPr>
              <w:ind w:right="-70"/>
              <w:rPr>
                <w:ins w:id="516" w:author="Peter P. BOSCH" w:date="2019-05-01T14:06:00Z"/>
                <w:b/>
                <w:sz w:val="16"/>
                <w:szCs w:val="16"/>
              </w:rPr>
            </w:pPr>
            <w:ins w:id="517" w:author="Peter P. BOSCH" w:date="2019-05-01T15:04:00Z">
              <w:r>
                <w:rPr>
                  <w:b/>
                  <w:sz w:val="16"/>
                  <w:szCs w:val="16"/>
                </w:rPr>
                <w:t>Sel.</w:t>
              </w:r>
            </w:ins>
          </w:p>
        </w:tc>
        <w:tc>
          <w:tcPr>
            <w:tcW w:w="5361" w:type="dxa"/>
            <w:tcBorders>
              <w:top w:val="single" w:sz="4" w:space="0" w:color="auto"/>
              <w:left w:val="single" w:sz="4" w:space="0" w:color="auto"/>
              <w:bottom w:val="single" w:sz="4" w:space="0" w:color="auto"/>
              <w:right w:val="single" w:sz="4" w:space="0" w:color="auto"/>
            </w:tcBorders>
            <w:shd w:val="pct15" w:color="auto" w:fill="auto"/>
            <w:tcPrChange w:id="518" w:author="Peter P. BOSCH" w:date="2019-05-01T14:59:00Z">
              <w:tcPr>
                <w:tcW w:w="5361" w:type="dxa"/>
                <w:tcBorders>
                  <w:top w:val="single" w:sz="4" w:space="0" w:color="auto"/>
                  <w:left w:val="single" w:sz="4" w:space="0" w:color="auto"/>
                  <w:bottom w:val="single" w:sz="4" w:space="0" w:color="auto"/>
                  <w:right w:val="single" w:sz="4" w:space="0" w:color="auto"/>
                </w:tcBorders>
                <w:shd w:val="pct15" w:color="auto" w:fill="auto"/>
              </w:tcPr>
            </w:tcPrChange>
          </w:tcPr>
          <w:p w14:paraId="7E698462" w14:textId="760A853E" w:rsidR="006D669E" w:rsidRPr="00D26284" w:rsidRDefault="006D669E" w:rsidP="006D669E">
            <w:pPr>
              <w:rPr>
                <w:ins w:id="519" w:author="Peter P. BOSCH" w:date="2019-05-01T14:06:00Z"/>
                <w:b/>
                <w:sz w:val="16"/>
                <w:szCs w:val="16"/>
              </w:rPr>
            </w:pPr>
            <w:ins w:id="520" w:author="Peter P. BOSCH" w:date="2019-05-01T15:04:00Z">
              <w:r w:rsidRPr="00D26284">
                <w:rPr>
                  <w:b/>
                  <w:sz w:val="16"/>
                  <w:szCs w:val="16"/>
                </w:rPr>
                <w:t>Conditie</w:t>
              </w:r>
            </w:ins>
          </w:p>
        </w:tc>
      </w:tr>
      <w:tr w:rsidR="006D669E" w:rsidRPr="00D26284" w14:paraId="2E7B19E0" w14:textId="77777777" w:rsidTr="006D669E">
        <w:trPr>
          <w:cantSplit/>
          <w:trHeight w:val="207"/>
          <w:ins w:id="521" w:author="Peter P. BOSCH" w:date="2019-05-01T14:06:00Z"/>
          <w:trPrChange w:id="522" w:author="Peter P. BOSCH" w:date="2019-05-01T15:05:00Z">
            <w:trPr>
              <w:cantSplit/>
              <w:trHeight w:val="432"/>
            </w:trPr>
          </w:trPrChange>
        </w:trPr>
        <w:tc>
          <w:tcPr>
            <w:tcW w:w="3823" w:type="dxa"/>
            <w:tcBorders>
              <w:top w:val="single" w:sz="4" w:space="0" w:color="auto"/>
              <w:left w:val="single" w:sz="4" w:space="0" w:color="auto"/>
              <w:bottom w:val="single" w:sz="4" w:space="0" w:color="auto"/>
              <w:right w:val="single" w:sz="4" w:space="0" w:color="auto"/>
            </w:tcBorders>
            <w:shd w:val="clear" w:color="auto" w:fill="auto"/>
            <w:tcPrChange w:id="523" w:author="Peter P. BOSCH" w:date="2019-05-01T15:05:00Z">
              <w:tcPr>
                <w:tcW w:w="3823" w:type="dxa"/>
                <w:tcBorders>
                  <w:top w:val="single" w:sz="4" w:space="0" w:color="auto"/>
                  <w:left w:val="single" w:sz="4" w:space="0" w:color="auto"/>
                  <w:bottom w:val="single" w:sz="4" w:space="0" w:color="auto"/>
                  <w:right w:val="single" w:sz="4" w:space="0" w:color="auto"/>
                </w:tcBorders>
                <w:shd w:val="clear" w:color="auto" w:fill="auto"/>
              </w:tcPr>
            </w:tcPrChange>
          </w:tcPr>
          <w:p w14:paraId="31B21C7B" w14:textId="5CEDD6D3" w:rsidR="006D669E" w:rsidRDefault="006D669E" w:rsidP="006D669E">
            <w:pPr>
              <w:rPr>
                <w:ins w:id="524" w:author="Peter P. BOSCH" w:date="2019-05-01T14:06:00Z"/>
                <w:b/>
                <w:sz w:val="16"/>
                <w:szCs w:val="16"/>
              </w:rPr>
            </w:pPr>
            <w:ins w:id="525" w:author="Peter P. BOSCH" w:date="2019-05-01T14:37:00Z">
              <w:r w:rsidRPr="00F858B5">
                <w:rPr>
                  <w:rFonts w:cs="Arial"/>
                  <w:sz w:val="16"/>
                  <w:szCs w:val="16"/>
                </w:rPr>
                <w:t>RN320REKID</w:t>
              </w:r>
            </w:ins>
          </w:p>
        </w:tc>
        <w:tc>
          <w:tcPr>
            <w:tcW w:w="425" w:type="dxa"/>
            <w:tcBorders>
              <w:top w:val="single" w:sz="4" w:space="0" w:color="auto"/>
              <w:left w:val="single" w:sz="4" w:space="0" w:color="auto"/>
              <w:bottom w:val="single" w:sz="4" w:space="0" w:color="auto"/>
              <w:right w:val="single" w:sz="4" w:space="0" w:color="auto"/>
            </w:tcBorders>
            <w:tcPrChange w:id="526" w:author="Peter P. BOSCH" w:date="2019-05-01T15:05:00Z">
              <w:tcPr>
                <w:tcW w:w="425" w:type="dxa"/>
                <w:tcBorders>
                  <w:top w:val="single" w:sz="4" w:space="0" w:color="auto"/>
                  <w:left w:val="single" w:sz="4" w:space="0" w:color="auto"/>
                  <w:bottom w:val="single" w:sz="4" w:space="0" w:color="auto"/>
                  <w:right w:val="single" w:sz="4" w:space="0" w:color="auto"/>
                </w:tcBorders>
              </w:tcPr>
            </w:tcPrChange>
          </w:tcPr>
          <w:p w14:paraId="2ABB3508" w14:textId="77777777" w:rsidR="006D669E" w:rsidRPr="00D26284" w:rsidRDefault="006D669E" w:rsidP="006D669E">
            <w:pPr>
              <w:ind w:right="-70"/>
              <w:rPr>
                <w:ins w:id="527" w:author="Peter P. BOSCH" w:date="2019-05-01T14:59:00Z"/>
                <w:b/>
                <w:sz w:val="16"/>
                <w:szCs w:val="16"/>
              </w:rPr>
            </w:pPr>
          </w:p>
        </w:tc>
        <w:tc>
          <w:tcPr>
            <w:tcW w:w="425" w:type="dxa"/>
            <w:tcBorders>
              <w:top w:val="single" w:sz="4" w:space="0" w:color="auto"/>
              <w:left w:val="single" w:sz="4" w:space="0" w:color="auto"/>
              <w:bottom w:val="single" w:sz="4" w:space="0" w:color="auto"/>
              <w:right w:val="single" w:sz="4" w:space="0" w:color="auto"/>
            </w:tcBorders>
            <w:tcPrChange w:id="528" w:author="Peter P. BOSCH" w:date="2019-05-01T15:05:00Z">
              <w:tcPr>
                <w:tcW w:w="425" w:type="dxa"/>
                <w:tcBorders>
                  <w:top w:val="single" w:sz="4" w:space="0" w:color="auto"/>
                  <w:left w:val="single" w:sz="4" w:space="0" w:color="auto"/>
                  <w:bottom w:val="single" w:sz="4" w:space="0" w:color="auto"/>
                  <w:right w:val="single" w:sz="4" w:space="0" w:color="auto"/>
                </w:tcBorders>
              </w:tcPr>
            </w:tcPrChange>
          </w:tcPr>
          <w:p w14:paraId="274417FD" w14:textId="1568F511" w:rsidR="006D669E" w:rsidRPr="00D26284" w:rsidRDefault="006D669E" w:rsidP="006D669E">
            <w:pPr>
              <w:ind w:right="-70"/>
              <w:rPr>
                <w:ins w:id="529" w:author="Peter P. BOSCH" w:date="2019-05-01T14:59:00Z"/>
                <w:b/>
                <w:sz w:val="16"/>
                <w:szCs w:val="16"/>
              </w:rPr>
            </w:pPr>
            <w:ins w:id="530" w:author="Peter P. BOSCH" w:date="2019-05-01T15:01:00Z">
              <w:r>
                <w:rPr>
                  <w:b/>
                  <w:sz w:val="16"/>
                  <w:szCs w:val="16"/>
                </w:rPr>
                <w:t>X</w:t>
              </w:r>
            </w:ins>
          </w:p>
        </w:tc>
        <w:tc>
          <w:tcPr>
            <w:tcW w:w="425" w:type="dxa"/>
            <w:tcBorders>
              <w:top w:val="single" w:sz="4" w:space="0" w:color="auto"/>
              <w:left w:val="single" w:sz="4" w:space="0" w:color="auto"/>
              <w:bottom w:val="single" w:sz="4" w:space="0" w:color="auto"/>
              <w:right w:val="single" w:sz="4" w:space="0" w:color="auto"/>
            </w:tcBorders>
            <w:shd w:val="clear" w:color="auto" w:fill="auto"/>
            <w:tcPrChange w:id="531" w:author="Peter P. BOSCH" w:date="2019-05-01T15:05:00Z">
              <w:tcPr>
                <w:tcW w:w="425" w:type="dxa"/>
                <w:tcBorders>
                  <w:top w:val="single" w:sz="4" w:space="0" w:color="auto"/>
                  <w:left w:val="single" w:sz="4" w:space="0" w:color="auto"/>
                  <w:bottom w:val="single" w:sz="4" w:space="0" w:color="auto"/>
                  <w:right w:val="single" w:sz="4" w:space="0" w:color="auto"/>
                </w:tcBorders>
                <w:shd w:val="clear" w:color="auto" w:fill="auto"/>
              </w:tcPr>
            </w:tcPrChange>
          </w:tcPr>
          <w:p w14:paraId="18FB66F7" w14:textId="58E3691B" w:rsidR="006D669E" w:rsidRPr="00D26284" w:rsidRDefault="006D669E" w:rsidP="006D669E">
            <w:pPr>
              <w:ind w:right="-70"/>
              <w:rPr>
                <w:ins w:id="532" w:author="Peter P. BOSCH" w:date="2019-05-01T14:06:00Z"/>
                <w:b/>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Change w:id="533" w:author="Peter P. BOSCH" w:date="2019-05-01T15:05:00Z">
              <w:tcPr>
                <w:tcW w:w="5361" w:type="dxa"/>
                <w:tcBorders>
                  <w:top w:val="single" w:sz="4" w:space="0" w:color="auto"/>
                  <w:left w:val="single" w:sz="4" w:space="0" w:color="auto"/>
                  <w:bottom w:val="single" w:sz="4" w:space="0" w:color="auto"/>
                  <w:right w:val="single" w:sz="4" w:space="0" w:color="auto"/>
                </w:tcBorders>
                <w:shd w:val="clear" w:color="auto" w:fill="auto"/>
              </w:tcPr>
            </w:tcPrChange>
          </w:tcPr>
          <w:p w14:paraId="7FA9C1C2" w14:textId="77777777" w:rsidR="006D669E" w:rsidRPr="00D26284" w:rsidRDefault="006D669E" w:rsidP="006D669E">
            <w:pPr>
              <w:rPr>
                <w:ins w:id="534" w:author="Peter P. BOSCH" w:date="2019-05-01T14:06:00Z"/>
                <w:b/>
                <w:sz w:val="16"/>
                <w:szCs w:val="16"/>
              </w:rPr>
            </w:pPr>
          </w:p>
        </w:tc>
      </w:tr>
      <w:tr w:rsidR="006D669E" w:rsidRPr="00D26284" w14:paraId="37006D60" w14:textId="77777777" w:rsidTr="006D669E">
        <w:trPr>
          <w:cantSplit/>
          <w:trHeight w:val="269"/>
          <w:ins w:id="535" w:author="Peter P. BOSCH" w:date="2019-05-01T14:06:00Z"/>
          <w:trPrChange w:id="536" w:author="Peter P. BOSCH" w:date="2019-05-01T15:04:00Z">
            <w:trPr>
              <w:cantSplit/>
              <w:trHeight w:val="432"/>
            </w:trPr>
          </w:trPrChange>
        </w:trPr>
        <w:tc>
          <w:tcPr>
            <w:tcW w:w="3823" w:type="dxa"/>
            <w:tcBorders>
              <w:top w:val="single" w:sz="4" w:space="0" w:color="auto"/>
              <w:left w:val="single" w:sz="4" w:space="0" w:color="auto"/>
              <w:bottom w:val="single" w:sz="4" w:space="0" w:color="auto"/>
              <w:right w:val="single" w:sz="4" w:space="0" w:color="auto"/>
            </w:tcBorders>
            <w:shd w:val="clear" w:color="auto" w:fill="auto"/>
            <w:tcPrChange w:id="537" w:author="Peter P. BOSCH" w:date="2019-05-01T15:04:00Z">
              <w:tcPr>
                <w:tcW w:w="3823" w:type="dxa"/>
                <w:tcBorders>
                  <w:top w:val="single" w:sz="4" w:space="0" w:color="auto"/>
                  <w:left w:val="single" w:sz="4" w:space="0" w:color="auto"/>
                  <w:bottom w:val="single" w:sz="4" w:space="0" w:color="auto"/>
                  <w:right w:val="single" w:sz="4" w:space="0" w:color="auto"/>
                </w:tcBorders>
                <w:shd w:val="clear" w:color="auto" w:fill="auto"/>
              </w:tcPr>
            </w:tcPrChange>
          </w:tcPr>
          <w:p w14:paraId="439C7D84" w14:textId="56F994C8" w:rsidR="006D669E" w:rsidRDefault="006D669E" w:rsidP="006D669E">
            <w:pPr>
              <w:rPr>
                <w:ins w:id="538" w:author="Peter P. BOSCH" w:date="2019-05-01T14:06:00Z"/>
                <w:b/>
                <w:sz w:val="16"/>
                <w:szCs w:val="16"/>
              </w:rPr>
            </w:pPr>
            <w:ins w:id="539" w:author="Peter P. BOSCH" w:date="2019-05-01T14:35:00Z">
              <w:r w:rsidRPr="00C47B3D">
                <w:rPr>
                  <w:rFonts w:cs="Arial"/>
                  <w:sz w:val="16"/>
                  <w:szCs w:val="16"/>
                </w:rPr>
                <w:t>RN320VALUTAJAAR</w:t>
              </w:r>
            </w:ins>
          </w:p>
        </w:tc>
        <w:tc>
          <w:tcPr>
            <w:tcW w:w="425" w:type="dxa"/>
            <w:tcBorders>
              <w:top w:val="single" w:sz="4" w:space="0" w:color="auto"/>
              <w:left w:val="single" w:sz="4" w:space="0" w:color="auto"/>
              <w:bottom w:val="single" w:sz="4" w:space="0" w:color="auto"/>
              <w:right w:val="single" w:sz="4" w:space="0" w:color="auto"/>
            </w:tcBorders>
            <w:tcPrChange w:id="540" w:author="Peter P. BOSCH" w:date="2019-05-01T15:04:00Z">
              <w:tcPr>
                <w:tcW w:w="425" w:type="dxa"/>
                <w:tcBorders>
                  <w:top w:val="single" w:sz="4" w:space="0" w:color="auto"/>
                  <w:left w:val="single" w:sz="4" w:space="0" w:color="auto"/>
                  <w:bottom w:val="single" w:sz="4" w:space="0" w:color="auto"/>
                  <w:right w:val="single" w:sz="4" w:space="0" w:color="auto"/>
                </w:tcBorders>
              </w:tcPr>
            </w:tcPrChange>
          </w:tcPr>
          <w:p w14:paraId="4FB9E005" w14:textId="77777777" w:rsidR="006D669E" w:rsidRPr="00D26284" w:rsidRDefault="006D669E" w:rsidP="006D669E">
            <w:pPr>
              <w:ind w:right="-70"/>
              <w:rPr>
                <w:ins w:id="541" w:author="Peter P. BOSCH" w:date="2019-05-01T14:59:00Z"/>
                <w:b/>
                <w:sz w:val="16"/>
                <w:szCs w:val="16"/>
              </w:rPr>
            </w:pPr>
          </w:p>
        </w:tc>
        <w:tc>
          <w:tcPr>
            <w:tcW w:w="425" w:type="dxa"/>
            <w:tcBorders>
              <w:top w:val="single" w:sz="4" w:space="0" w:color="auto"/>
              <w:left w:val="single" w:sz="4" w:space="0" w:color="auto"/>
              <w:bottom w:val="single" w:sz="4" w:space="0" w:color="auto"/>
              <w:right w:val="single" w:sz="4" w:space="0" w:color="auto"/>
            </w:tcBorders>
            <w:tcPrChange w:id="542" w:author="Peter P. BOSCH" w:date="2019-05-01T15:04:00Z">
              <w:tcPr>
                <w:tcW w:w="425" w:type="dxa"/>
                <w:tcBorders>
                  <w:top w:val="single" w:sz="4" w:space="0" w:color="auto"/>
                  <w:left w:val="single" w:sz="4" w:space="0" w:color="auto"/>
                  <w:bottom w:val="single" w:sz="4" w:space="0" w:color="auto"/>
                  <w:right w:val="single" w:sz="4" w:space="0" w:color="auto"/>
                </w:tcBorders>
              </w:tcPr>
            </w:tcPrChange>
          </w:tcPr>
          <w:p w14:paraId="42ED17BF" w14:textId="6AEE36D1" w:rsidR="006D669E" w:rsidRPr="00D26284" w:rsidRDefault="006D669E" w:rsidP="006D669E">
            <w:pPr>
              <w:ind w:right="-70"/>
              <w:rPr>
                <w:ins w:id="543" w:author="Peter P. BOSCH" w:date="2019-05-01T14:59:00Z"/>
                <w:b/>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Change w:id="544" w:author="Peter P. BOSCH" w:date="2019-05-01T15:04:00Z">
              <w:tcPr>
                <w:tcW w:w="425" w:type="dxa"/>
                <w:tcBorders>
                  <w:top w:val="single" w:sz="4" w:space="0" w:color="auto"/>
                  <w:left w:val="single" w:sz="4" w:space="0" w:color="auto"/>
                  <w:bottom w:val="single" w:sz="4" w:space="0" w:color="auto"/>
                  <w:right w:val="single" w:sz="4" w:space="0" w:color="auto"/>
                </w:tcBorders>
                <w:shd w:val="clear" w:color="auto" w:fill="auto"/>
              </w:tcPr>
            </w:tcPrChange>
          </w:tcPr>
          <w:p w14:paraId="6588144E" w14:textId="7A58FCF4" w:rsidR="006D669E" w:rsidRPr="00D26284" w:rsidRDefault="006D669E" w:rsidP="006D669E">
            <w:pPr>
              <w:ind w:right="-70"/>
              <w:rPr>
                <w:ins w:id="545" w:author="Peter P. BOSCH" w:date="2019-05-01T14:06:00Z"/>
                <w:b/>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Change w:id="546" w:author="Peter P. BOSCH" w:date="2019-05-01T15:04:00Z">
              <w:tcPr>
                <w:tcW w:w="5361" w:type="dxa"/>
                <w:tcBorders>
                  <w:top w:val="single" w:sz="4" w:space="0" w:color="auto"/>
                  <w:left w:val="single" w:sz="4" w:space="0" w:color="auto"/>
                  <w:bottom w:val="single" w:sz="4" w:space="0" w:color="auto"/>
                  <w:right w:val="single" w:sz="4" w:space="0" w:color="auto"/>
                </w:tcBorders>
                <w:shd w:val="clear" w:color="auto" w:fill="auto"/>
              </w:tcPr>
            </w:tcPrChange>
          </w:tcPr>
          <w:p w14:paraId="307FEEFF" w14:textId="77777777" w:rsidR="006D669E" w:rsidRPr="00D26284" w:rsidRDefault="006D669E" w:rsidP="006D669E">
            <w:pPr>
              <w:rPr>
                <w:ins w:id="547" w:author="Peter P. BOSCH" w:date="2019-05-01T14:06:00Z"/>
                <w:b/>
                <w:sz w:val="16"/>
                <w:szCs w:val="16"/>
              </w:rPr>
            </w:pPr>
          </w:p>
        </w:tc>
      </w:tr>
      <w:tr w:rsidR="006D669E" w:rsidRPr="00D26284" w14:paraId="7DE9A1A2" w14:textId="77777777" w:rsidTr="006D669E">
        <w:trPr>
          <w:cantSplit/>
          <w:trHeight w:val="432"/>
          <w:trPrChange w:id="548" w:author="Peter P. BOSCH" w:date="2019-05-01T14:59:00Z">
            <w:trPr>
              <w:cantSplit/>
              <w:trHeight w:val="432"/>
            </w:trPr>
          </w:trPrChange>
        </w:trPr>
        <w:tc>
          <w:tcPr>
            <w:tcW w:w="3823" w:type="dxa"/>
            <w:tcBorders>
              <w:top w:val="single" w:sz="4" w:space="0" w:color="auto"/>
              <w:left w:val="single" w:sz="4" w:space="0" w:color="auto"/>
              <w:bottom w:val="single" w:sz="4" w:space="0" w:color="auto"/>
              <w:right w:val="single" w:sz="4" w:space="0" w:color="auto"/>
            </w:tcBorders>
            <w:shd w:val="pct15" w:color="auto" w:fill="auto"/>
            <w:tcPrChange w:id="549" w:author="Peter P. BOSCH" w:date="2019-05-01T14:59:00Z">
              <w:tcPr>
                <w:tcW w:w="3823" w:type="dxa"/>
                <w:tcBorders>
                  <w:top w:val="single" w:sz="4" w:space="0" w:color="auto"/>
                  <w:left w:val="single" w:sz="4" w:space="0" w:color="auto"/>
                  <w:bottom w:val="single" w:sz="4" w:space="0" w:color="auto"/>
                  <w:right w:val="single" w:sz="4" w:space="0" w:color="auto"/>
                </w:tcBorders>
                <w:shd w:val="pct15" w:color="auto" w:fill="auto"/>
              </w:tcPr>
            </w:tcPrChange>
          </w:tcPr>
          <w:p w14:paraId="3C10622C" w14:textId="77777777" w:rsidR="006D669E" w:rsidRPr="00D26284" w:rsidRDefault="006D669E" w:rsidP="006D669E">
            <w:pPr>
              <w:rPr>
                <w:b/>
                <w:sz w:val="16"/>
                <w:szCs w:val="16"/>
              </w:rPr>
            </w:pPr>
            <w:r>
              <w:rPr>
                <w:b/>
                <w:sz w:val="16"/>
                <w:szCs w:val="16"/>
              </w:rPr>
              <w:t>RBG_C_RN</w:t>
            </w:r>
            <w:r w:rsidRPr="00D26284">
              <w:rPr>
                <w:b/>
                <w:sz w:val="16"/>
                <w:szCs w:val="16"/>
              </w:rPr>
              <w:t>310REK</w:t>
            </w:r>
          </w:p>
        </w:tc>
        <w:tc>
          <w:tcPr>
            <w:tcW w:w="425" w:type="dxa"/>
            <w:tcBorders>
              <w:top w:val="single" w:sz="4" w:space="0" w:color="auto"/>
              <w:left w:val="single" w:sz="4" w:space="0" w:color="auto"/>
              <w:bottom w:val="single" w:sz="4" w:space="0" w:color="auto"/>
              <w:right w:val="single" w:sz="4" w:space="0" w:color="auto"/>
            </w:tcBorders>
            <w:shd w:val="pct15" w:color="auto" w:fill="auto"/>
            <w:tcPrChange w:id="550" w:author="Peter P. BOSCH" w:date="2019-05-01T14:59:00Z">
              <w:tcPr>
                <w:tcW w:w="425" w:type="dxa"/>
                <w:tcBorders>
                  <w:top w:val="single" w:sz="4" w:space="0" w:color="auto"/>
                  <w:left w:val="single" w:sz="4" w:space="0" w:color="auto"/>
                  <w:bottom w:val="single" w:sz="4" w:space="0" w:color="auto"/>
                  <w:right w:val="single" w:sz="4" w:space="0" w:color="auto"/>
                </w:tcBorders>
                <w:shd w:val="pct15" w:color="auto" w:fill="auto"/>
              </w:tcPr>
            </w:tcPrChange>
          </w:tcPr>
          <w:p w14:paraId="6596854A" w14:textId="1DF6BD95" w:rsidR="006D669E" w:rsidRPr="00D26284" w:rsidRDefault="001E45F9" w:rsidP="00297961">
            <w:pPr>
              <w:ind w:right="-70"/>
              <w:rPr>
                <w:ins w:id="551" w:author="Peter P. BOSCH" w:date="2019-05-01T14:59:00Z"/>
                <w:b/>
                <w:sz w:val="16"/>
                <w:szCs w:val="16"/>
              </w:rPr>
            </w:pPr>
            <w:ins w:id="552" w:author="Peter P. BOSCH" w:date="2019-05-01T15:14:00Z">
              <w:r>
                <w:rPr>
                  <w:b/>
                  <w:sz w:val="16"/>
                  <w:szCs w:val="16"/>
                </w:rPr>
                <w:t>T</w:t>
              </w:r>
            </w:ins>
            <w:ins w:id="553" w:author="Peter P. BOSCH" w:date="2019-05-01T14:59:00Z">
              <w:r w:rsidR="006D669E">
                <w:rPr>
                  <w:b/>
                  <w:sz w:val="16"/>
                  <w:szCs w:val="16"/>
                </w:rPr>
                <w:t>K</w:t>
              </w:r>
            </w:ins>
          </w:p>
        </w:tc>
        <w:tc>
          <w:tcPr>
            <w:tcW w:w="425" w:type="dxa"/>
            <w:tcBorders>
              <w:top w:val="single" w:sz="4" w:space="0" w:color="auto"/>
              <w:left w:val="single" w:sz="4" w:space="0" w:color="auto"/>
              <w:bottom w:val="single" w:sz="4" w:space="0" w:color="auto"/>
              <w:right w:val="single" w:sz="4" w:space="0" w:color="auto"/>
            </w:tcBorders>
            <w:shd w:val="pct15" w:color="auto" w:fill="auto"/>
            <w:tcPrChange w:id="554" w:author="Peter P. BOSCH" w:date="2019-05-01T14:59:00Z">
              <w:tcPr>
                <w:tcW w:w="425" w:type="dxa"/>
                <w:tcBorders>
                  <w:top w:val="single" w:sz="4" w:space="0" w:color="auto"/>
                  <w:left w:val="single" w:sz="4" w:space="0" w:color="auto"/>
                  <w:bottom w:val="single" w:sz="4" w:space="0" w:color="auto"/>
                  <w:right w:val="single" w:sz="4" w:space="0" w:color="auto"/>
                </w:tcBorders>
                <w:shd w:val="pct15" w:color="auto" w:fill="auto"/>
              </w:tcPr>
            </w:tcPrChange>
          </w:tcPr>
          <w:p w14:paraId="62C269C5" w14:textId="1F0D5A9C" w:rsidR="006D669E" w:rsidRPr="00D26284" w:rsidRDefault="006D669E" w:rsidP="006D669E">
            <w:pPr>
              <w:ind w:right="-70"/>
              <w:rPr>
                <w:ins w:id="555" w:author="Peter P. BOSCH" w:date="2019-05-01T14:59:00Z"/>
                <w:b/>
                <w:sz w:val="16"/>
                <w:szCs w:val="16"/>
              </w:rPr>
            </w:pPr>
            <w:ins w:id="556" w:author="Peter P. BOSCH" w:date="2019-05-01T14:59:00Z">
              <w:r>
                <w:rPr>
                  <w:b/>
                  <w:sz w:val="16"/>
                  <w:szCs w:val="16"/>
                </w:rPr>
                <w:t>FK</w:t>
              </w:r>
            </w:ins>
          </w:p>
        </w:tc>
        <w:tc>
          <w:tcPr>
            <w:tcW w:w="425" w:type="dxa"/>
            <w:tcBorders>
              <w:top w:val="single" w:sz="4" w:space="0" w:color="auto"/>
              <w:left w:val="single" w:sz="4" w:space="0" w:color="auto"/>
              <w:bottom w:val="single" w:sz="4" w:space="0" w:color="auto"/>
              <w:right w:val="single" w:sz="4" w:space="0" w:color="auto"/>
            </w:tcBorders>
            <w:shd w:val="pct15" w:color="auto" w:fill="auto"/>
            <w:tcPrChange w:id="557" w:author="Peter P. BOSCH" w:date="2019-05-01T14:59:00Z">
              <w:tcPr>
                <w:tcW w:w="425" w:type="dxa"/>
                <w:tcBorders>
                  <w:top w:val="single" w:sz="4" w:space="0" w:color="auto"/>
                  <w:left w:val="single" w:sz="4" w:space="0" w:color="auto"/>
                  <w:bottom w:val="single" w:sz="4" w:space="0" w:color="auto"/>
                  <w:right w:val="single" w:sz="4" w:space="0" w:color="auto"/>
                </w:tcBorders>
                <w:shd w:val="pct15" w:color="auto" w:fill="auto"/>
              </w:tcPr>
            </w:tcPrChange>
          </w:tcPr>
          <w:p w14:paraId="5B930CA6" w14:textId="1CB4E503" w:rsidR="006D669E" w:rsidRPr="00D26284" w:rsidRDefault="006D669E" w:rsidP="006D669E">
            <w:pPr>
              <w:ind w:right="-70"/>
              <w:rPr>
                <w:b/>
                <w:sz w:val="16"/>
                <w:szCs w:val="16"/>
              </w:rPr>
            </w:pPr>
            <w:r w:rsidRPr="00D26284">
              <w:rPr>
                <w:b/>
                <w:sz w:val="16"/>
                <w:szCs w:val="16"/>
              </w:rPr>
              <w:t>Sel.</w:t>
            </w:r>
          </w:p>
        </w:tc>
        <w:tc>
          <w:tcPr>
            <w:tcW w:w="5361" w:type="dxa"/>
            <w:tcBorders>
              <w:top w:val="single" w:sz="4" w:space="0" w:color="auto"/>
              <w:left w:val="single" w:sz="4" w:space="0" w:color="auto"/>
              <w:bottom w:val="single" w:sz="4" w:space="0" w:color="auto"/>
              <w:right w:val="single" w:sz="4" w:space="0" w:color="auto"/>
            </w:tcBorders>
            <w:shd w:val="pct15" w:color="auto" w:fill="auto"/>
            <w:tcPrChange w:id="558" w:author="Peter P. BOSCH" w:date="2019-05-01T14:59:00Z">
              <w:tcPr>
                <w:tcW w:w="5361" w:type="dxa"/>
                <w:tcBorders>
                  <w:top w:val="single" w:sz="4" w:space="0" w:color="auto"/>
                  <w:left w:val="single" w:sz="4" w:space="0" w:color="auto"/>
                  <w:bottom w:val="single" w:sz="4" w:space="0" w:color="auto"/>
                  <w:right w:val="single" w:sz="4" w:space="0" w:color="auto"/>
                </w:tcBorders>
                <w:shd w:val="pct15" w:color="auto" w:fill="auto"/>
              </w:tcPr>
            </w:tcPrChange>
          </w:tcPr>
          <w:p w14:paraId="335924E8" w14:textId="77777777" w:rsidR="006D669E" w:rsidRPr="00D26284" w:rsidRDefault="006D669E" w:rsidP="006D669E">
            <w:pPr>
              <w:rPr>
                <w:b/>
                <w:sz w:val="16"/>
                <w:szCs w:val="16"/>
              </w:rPr>
            </w:pPr>
            <w:r w:rsidRPr="00D26284">
              <w:rPr>
                <w:b/>
                <w:sz w:val="16"/>
                <w:szCs w:val="16"/>
              </w:rPr>
              <w:t>Conditie</w:t>
            </w:r>
          </w:p>
        </w:tc>
      </w:tr>
      <w:tr w:rsidR="006D669E" w:rsidRPr="00D26284" w14:paraId="587CF1C2" w14:textId="77777777" w:rsidTr="006D669E">
        <w:trPr>
          <w:cantSplit/>
          <w:trHeight w:val="276"/>
          <w:trPrChange w:id="559" w:author="Peter P. BOSCH" w:date="2019-05-01T14:59:00Z">
            <w:trPr>
              <w:cantSplit/>
              <w:trHeight w:val="276"/>
            </w:trPr>
          </w:trPrChange>
        </w:trPr>
        <w:tc>
          <w:tcPr>
            <w:tcW w:w="3823" w:type="dxa"/>
            <w:tcBorders>
              <w:top w:val="single" w:sz="4" w:space="0" w:color="auto"/>
              <w:left w:val="single" w:sz="4" w:space="0" w:color="auto"/>
              <w:bottom w:val="single" w:sz="4" w:space="0" w:color="auto"/>
              <w:right w:val="single" w:sz="4" w:space="0" w:color="auto"/>
            </w:tcBorders>
            <w:shd w:val="clear" w:color="auto" w:fill="auto"/>
            <w:tcPrChange w:id="560" w:author="Peter P. BOSCH" w:date="2019-05-01T14:59:00Z">
              <w:tcPr>
                <w:tcW w:w="3823" w:type="dxa"/>
                <w:tcBorders>
                  <w:top w:val="single" w:sz="4" w:space="0" w:color="auto"/>
                  <w:left w:val="single" w:sz="4" w:space="0" w:color="auto"/>
                  <w:bottom w:val="single" w:sz="4" w:space="0" w:color="auto"/>
                  <w:right w:val="single" w:sz="4" w:space="0" w:color="auto"/>
                </w:tcBorders>
                <w:shd w:val="clear" w:color="auto" w:fill="auto"/>
              </w:tcPr>
            </w:tcPrChange>
          </w:tcPr>
          <w:p w14:paraId="06EABD64" w14:textId="77777777" w:rsidR="006D669E" w:rsidRPr="00D26284" w:rsidRDefault="006D669E" w:rsidP="006D669E">
            <w:pPr>
              <w:rPr>
                <w:rFonts w:cs="Arial"/>
                <w:sz w:val="16"/>
                <w:szCs w:val="16"/>
              </w:rPr>
            </w:pPr>
            <w:r w:rsidRPr="00D26284">
              <w:rPr>
                <w:rFonts w:cs="Arial"/>
                <w:sz w:val="16"/>
                <w:szCs w:val="16"/>
              </w:rPr>
              <w:t>BEA</w:t>
            </w:r>
            <w:r>
              <w:rPr>
                <w:rFonts w:cs="Arial"/>
                <w:sz w:val="16"/>
                <w:szCs w:val="16"/>
              </w:rPr>
              <w:t>D</w:t>
            </w:r>
            <w:r w:rsidRPr="00D26284">
              <w:rPr>
                <w:rFonts w:cs="Arial"/>
                <w:sz w:val="16"/>
                <w:szCs w:val="16"/>
              </w:rPr>
              <w:t>_LAAD_TS</w:t>
            </w:r>
          </w:p>
        </w:tc>
        <w:tc>
          <w:tcPr>
            <w:tcW w:w="425" w:type="dxa"/>
            <w:tcBorders>
              <w:top w:val="single" w:sz="4" w:space="0" w:color="auto"/>
              <w:left w:val="single" w:sz="4" w:space="0" w:color="auto"/>
              <w:bottom w:val="single" w:sz="4" w:space="0" w:color="auto"/>
              <w:right w:val="single" w:sz="4" w:space="0" w:color="auto"/>
            </w:tcBorders>
            <w:tcPrChange w:id="561" w:author="Peter P. BOSCH" w:date="2019-05-01T14:59:00Z">
              <w:tcPr>
                <w:tcW w:w="425" w:type="dxa"/>
                <w:tcBorders>
                  <w:top w:val="single" w:sz="4" w:space="0" w:color="auto"/>
                  <w:left w:val="single" w:sz="4" w:space="0" w:color="auto"/>
                  <w:bottom w:val="single" w:sz="4" w:space="0" w:color="auto"/>
                  <w:right w:val="single" w:sz="4" w:space="0" w:color="auto"/>
                </w:tcBorders>
              </w:tcPr>
            </w:tcPrChange>
          </w:tcPr>
          <w:p w14:paraId="2249C04F" w14:textId="77777777" w:rsidR="006D669E" w:rsidRPr="00D26284" w:rsidRDefault="006D669E" w:rsidP="006D669E">
            <w:pPr>
              <w:ind w:right="-70"/>
              <w:rPr>
                <w:ins w:id="562" w:author="Peter P. BOSCH" w:date="2019-05-01T14:59:00Z"/>
                <w:rFonts w:cs="Arial"/>
                <w:sz w:val="16"/>
                <w:szCs w:val="16"/>
              </w:rPr>
            </w:pPr>
          </w:p>
        </w:tc>
        <w:tc>
          <w:tcPr>
            <w:tcW w:w="425" w:type="dxa"/>
            <w:tcBorders>
              <w:top w:val="single" w:sz="4" w:space="0" w:color="auto"/>
              <w:left w:val="single" w:sz="4" w:space="0" w:color="auto"/>
              <w:bottom w:val="single" w:sz="4" w:space="0" w:color="auto"/>
              <w:right w:val="single" w:sz="4" w:space="0" w:color="auto"/>
            </w:tcBorders>
            <w:tcPrChange w:id="563" w:author="Peter P. BOSCH" w:date="2019-05-01T14:59:00Z">
              <w:tcPr>
                <w:tcW w:w="425" w:type="dxa"/>
                <w:tcBorders>
                  <w:top w:val="single" w:sz="4" w:space="0" w:color="auto"/>
                  <w:left w:val="single" w:sz="4" w:space="0" w:color="auto"/>
                  <w:bottom w:val="single" w:sz="4" w:space="0" w:color="auto"/>
                  <w:right w:val="single" w:sz="4" w:space="0" w:color="auto"/>
                </w:tcBorders>
              </w:tcPr>
            </w:tcPrChange>
          </w:tcPr>
          <w:p w14:paraId="3216DE27" w14:textId="5A8458A6" w:rsidR="006D669E" w:rsidRPr="00D26284" w:rsidRDefault="006D669E" w:rsidP="006D669E">
            <w:pPr>
              <w:ind w:right="-70"/>
              <w:rPr>
                <w:ins w:id="564" w:author="Peter P. BOSCH" w:date="2019-05-01T14:59:00Z"/>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Change w:id="565" w:author="Peter P. BOSCH" w:date="2019-05-01T14:59:00Z">
              <w:tcPr>
                <w:tcW w:w="425" w:type="dxa"/>
                <w:tcBorders>
                  <w:top w:val="single" w:sz="4" w:space="0" w:color="auto"/>
                  <w:left w:val="single" w:sz="4" w:space="0" w:color="auto"/>
                  <w:bottom w:val="single" w:sz="4" w:space="0" w:color="auto"/>
                  <w:right w:val="single" w:sz="4" w:space="0" w:color="auto"/>
                </w:tcBorders>
                <w:shd w:val="clear" w:color="auto" w:fill="auto"/>
              </w:tcPr>
            </w:tcPrChange>
          </w:tcPr>
          <w:p w14:paraId="76704A6A" w14:textId="5760A7EC" w:rsidR="006D669E" w:rsidRPr="00D26284" w:rsidRDefault="006D669E" w:rsidP="006D669E">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Change w:id="566" w:author="Peter P. BOSCH" w:date="2019-05-01T14:59:00Z">
              <w:tcPr>
                <w:tcW w:w="5361" w:type="dxa"/>
                <w:tcBorders>
                  <w:top w:val="single" w:sz="4" w:space="0" w:color="auto"/>
                  <w:left w:val="single" w:sz="4" w:space="0" w:color="auto"/>
                  <w:bottom w:val="single" w:sz="4" w:space="0" w:color="auto"/>
                  <w:right w:val="single" w:sz="4" w:space="0" w:color="auto"/>
                </w:tcBorders>
                <w:shd w:val="clear" w:color="auto" w:fill="auto"/>
              </w:tcPr>
            </w:tcPrChange>
          </w:tcPr>
          <w:p w14:paraId="4CE3C157" w14:textId="77777777" w:rsidR="006D669E" w:rsidRPr="00D26284" w:rsidRDefault="006D669E" w:rsidP="006D669E">
            <w:pPr>
              <w:rPr>
                <w:rFonts w:cs="Arial"/>
                <w:sz w:val="16"/>
                <w:szCs w:val="16"/>
              </w:rPr>
            </w:pPr>
            <w:r w:rsidRPr="00D26284">
              <w:rPr>
                <w:rFonts w:cs="Arial"/>
                <w:sz w:val="16"/>
                <w:szCs w:val="16"/>
              </w:rPr>
              <w:t xml:space="preserve">&gt; </w:t>
            </w:r>
            <w:r w:rsidRPr="00D26284">
              <w:rPr>
                <w:i/>
                <w:sz w:val="16"/>
                <w:szCs w:val="16"/>
              </w:rPr>
              <w:t>Vorige_laad_TS</w:t>
            </w:r>
          </w:p>
        </w:tc>
      </w:tr>
      <w:tr w:rsidR="006D669E" w:rsidRPr="00D26284" w14:paraId="0DAAA573" w14:textId="77777777" w:rsidTr="006D669E">
        <w:trPr>
          <w:cantSplit/>
          <w:trHeight w:val="276"/>
          <w:trPrChange w:id="567" w:author="Peter P. BOSCH" w:date="2019-05-01T14:59:00Z">
            <w:trPr>
              <w:cantSplit/>
              <w:trHeight w:val="276"/>
            </w:trPr>
          </w:trPrChange>
        </w:trPr>
        <w:tc>
          <w:tcPr>
            <w:tcW w:w="3823" w:type="dxa"/>
            <w:tcBorders>
              <w:top w:val="single" w:sz="4" w:space="0" w:color="auto"/>
              <w:left w:val="single" w:sz="4" w:space="0" w:color="auto"/>
              <w:bottom w:val="single" w:sz="4" w:space="0" w:color="auto"/>
              <w:right w:val="single" w:sz="4" w:space="0" w:color="auto"/>
            </w:tcBorders>
            <w:shd w:val="clear" w:color="auto" w:fill="auto"/>
            <w:tcPrChange w:id="568" w:author="Peter P. BOSCH" w:date="2019-05-01T14:59:00Z">
              <w:tcPr>
                <w:tcW w:w="3823" w:type="dxa"/>
                <w:tcBorders>
                  <w:top w:val="single" w:sz="4" w:space="0" w:color="auto"/>
                  <w:left w:val="single" w:sz="4" w:space="0" w:color="auto"/>
                  <w:bottom w:val="single" w:sz="4" w:space="0" w:color="auto"/>
                  <w:right w:val="single" w:sz="4" w:space="0" w:color="auto"/>
                </w:tcBorders>
                <w:shd w:val="clear" w:color="auto" w:fill="auto"/>
              </w:tcPr>
            </w:tcPrChange>
          </w:tcPr>
          <w:p w14:paraId="4C53806F" w14:textId="77777777" w:rsidR="006D669E" w:rsidRPr="00D26284" w:rsidRDefault="006D669E" w:rsidP="006D669E">
            <w:pPr>
              <w:rPr>
                <w:rFonts w:cs="Arial"/>
                <w:sz w:val="16"/>
                <w:szCs w:val="16"/>
              </w:rPr>
            </w:pPr>
            <w:r w:rsidRPr="00D26284">
              <w:rPr>
                <w:rFonts w:cs="Arial"/>
                <w:sz w:val="16"/>
                <w:szCs w:val="16"/>
              </w:rPr>
              <w:t>BEAD_RN310DATTYDVERVALLEN</w:t>
            </w:r>
          </w:p>
        </w:tc>
        <w:tc>
          <w:tcPr>
            <w:tcW w:w="425" w:type="dxa"/>
            <w:tcBorders>
              <w:top w:val="single" w:sz="4" w:space="0" w:color="auto"/>
              <w:left w:val="single" w:sz="4" w:space="0" w:color="auto"/>
              <w:bottom w:val="single" w:sz="4" w:space="0" w:color="auto"/>
              <w:right w:val="single" w:sz="4" w:space="0" w:color="auto"/>
            </w:tcBorders>
            <w:tcPrChange w:id="569" w:author="Peter P. BOSCH" w:date="2019-05-01T14:59:00Z">
              <w:tcPr>
                <w:tcW w:w="425" w:type="dxa"/>
                <w:tcBorders>
                  <w:top w:val="single" w:sz="4" w:space="0" w:color="auto"/>
                  <w:left w:val="single" w:sz="4" w:space="0" w:color="auto"/>
                  <w:bottom w:val="single" w:sz="4" w:space="0" w:color="auto"/>
                  <w:right w:val="single" w:sz="4" w:space="0" w:color="auto"/>
                </w:tcBorders>
              </w:tcPr>
            </w:tcPrChange>
          </w:tcPr>
          <w:p w14:paraId="36CDEA43" w14:textId="77777777" w:rsidR="006D669E" w:rsidRPr="00D26284" w:rsidRDefault="006D669E" w:rsidP="006D669E">
            <w:pPr>
              <w:ind w:right="-70"/>
              <w:rPr>
                <w:ins w:id="570" w:author="Peter P. BOSCH" w:date="2019-05-01T14:59:00Z"/>
                <w:rFonts w:cs="Arial"/>
                <w:sz w:val="16"/>
                <w:szCs w:val="16"/>
              </w:rPr>
            </w:pPr>
          </w:p>
        </w:tc>
        <w:tc>
          <w:tcPr>
            <w:tcW w:w="425" w:type="dxa"/>
            <w:tcBorders>
              <w:top w:val="single" w:sz="4" w:space="0" w:color="auto"/>
              <w:left w:val="single" w:sz="4" w:space="0" w:color="auto"/>
              <w:bottom w:val="single" w:sz="4" w:space="0" w:color="auto"/>
              <w:right w:val="single" w:sz="4" w:space="0" w:color="auto"/>
            </w:tcBorders>
            <w:tcPrChange w:id="571" w:author="Peter P. BOSCH" w:date="2019-05-01T14:59:00Z">
              <w:tcPr>
                <w:tcW w:w="425" w:type="dxa"/>
                <w:tcBorders>
                  <w:top w:val="single" w:sz="4" w:space="0" w:color="auto"/>
                  <w:left w:val="single" w:sz="4" w:space="0" w:color="auto"/>
                  <w:bottom w:val="single" w:sz="4" w:space="0" w:color="auto"/>
                  <w:right w:val="single" w:sz="4" w:space="0" w:color="auto"/>
                </w:tcBorders>
              </w:tcPr>
            </w:tcPrChange>
          </w:tcPr>
          <w:p w14:paraId="0F8591BF" w14:textId="02634EAD" w:rsidR="006D669E" w:rsidRPr="00D26284" w:rsidRDefault="006D669E" w:rsidP="006D669E">
            <w:pPr>
              <w:ind w:right="-70"/>
              <w:rPr>
                <w:ins w:id="572" w:author="Peter P. BOSCH" w:date="2019-05-01T14:59:00Z"/>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Change w:id="573" w:author="Peter P. BOSCH" w:date="2019-05-01T14:59:00Z">
              <w:tcPr>
                <w:tcW w:w="425" w:type="dxa"/>
                <w:tcBorders>
                  <w:top w:val="single" w:sz="4" w:space="0" w:color="auto"/>
                  <w:left w:val="single" w:sz="4" w:space="0" w:color="auto"/>
                  <w:bottom w:val="single" w:sz="4" w:space="0" w:color="auto"/>
                  <w:right w:val="single" w:sz="4" w:space="0" w:color="auto"/>
                </w:tcBorders>
                <w:shd w:val="clear" w:color="auto" w:fill="auto"/>
              </w:tcPr>
            </w:tcPrChange>
          </w:tcPr>
          <w:p w14:paraId="3A72FDD0" w14:textId="32555AB5" w:rsidR="006D669E" w:rsidRPr="00D26284" w:rsidRDefault="006D669E" w:rsidP="006D669E">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Change w:id="574" w:author="Peter P. BOSCH" w:date="2019-05-01T14:59:00Z">
              <w:tcPr>
                <w:tcW w:w="5361" w:type="dxa"/>
                <w:tcBorders>
                  <w:top w:val="single" w:sz="4" w:space="0" w:color="auto"/>
                  <w:left w:val="single" w:sz="4" w:space="0" w:color="auto"/>
                  <w:bottom w:val="single" w:sz="4" w:space="0" w:color="auto"/>
                  <w:right w:val="single" w:sz="4" w:space="0" w:color="auto"/>
                </w:tcBorders>
                <w:shd w:val="clear" w:color="auto" w:fill="auto"/>
              </w:tcPr>
            </w:tcPrChange>
          </w:tcPr>
          <w:p w14:paraId="687FE615" w14:textId="77777777" w:rsidR="006D669E" w:rsidRPr="00D26284" w:rsidRDefault="006D669E" w:rsidP="006D669E">
            <w:pPr>
              <w:rPr>
                <w:rFonts w:cs="Arial"/>
                <w:sz w:val="16"/>
                <w:szCs w:val="16"/>
              </w:rPr>
            </w:pPr>
            <w:r w:rsidRPr="00D26284">
              <w:rPr>
                <w:rFonts w:cs="Arial"/>
                <w:sz w:val="16"/>
                <w:szCs w:val="16"/>
              </w:rPr>
              <w:t>= Leeg</w:t>
            </w:r>
          </w:p>
        </w:tc>
      </w:tr>
      <w:tr w:rsidR="006D669E" w:rsidRPr="00D26284" w14:paraId="5B8A4BBE" w14:textId="77777777" w:rsidTr="006D669E">
        <w:trPr>
          <w:cantSplit/>
          <w:trHeight w:val="276"/>
          <w:trPrChange w:id="575" w:author="Peter P. BOSCH" w:date="2019-05-01T14:59:00Z">
            <w:trPr>
              <w:cantSplit/>
              <w:trHeight w:val="276"/>
            </w:trPr>
          </w:trPrChange>
        </w:trPr>
        <w:tc>
          <w:tcPr>
            <w:tcW w:w="3823" w:type="dxa"/>
            <w:tcBorders>
              <w:top w:val="single" w:sz="4" w:space="0" w:color="auto"/>
              <w:left w:val="single" w:sz="4" w:space="0" w:color="auto"/>
              <w:bottom w:val="single" w:sz="4" w:space="0" w:color="auto"/>
              <w:right w:val="single" w:sz="4" w:space="0" w:color="auto"/>
            </w:tcBorders>
            <w:shd w:val="clear" w:color="auto" w:fill="auto"/>
            <w:tcPrChange w:id="576" w:author="Peter P. BOSCH" w:date="2019-05-01T14:59:00Z">
              <w:tcPr>
                <w:tcW w:w="3823" w:type="dxa"/>
                <w:tcBorders>
                  <w:top w:val="single" w:sz="4" w:space="0" w:color="auto"/>
                  <w:left w:val="single" w:sz="4" w:space="0" w:color="auto"/>
                  <w:bottom w:val="single" w:sz="4" w:space="0" w:color="auto"/>
                  <w:right w:val="single" w:sz="4" w:space="0" w:color="auto"/>
                </w:tcBorders>
                <w:shd w:val="clear" w:color="auto" w:fill="auto"/>
              </w:tcPr>
            </w:tcPrChange>
          </w:tcPr>
          <w:p w14:paraId="6699DCE1" w14:textId="77777777" w:rsidR="006D669E" w:rsidRPr="00D26284" w:rsidRDefault="006D669E" w:rsidP="006D669E">
            <w:pPr>
              <w:rPr>
                <w:rFonts w:cs="Arial"/>
                <w:snapToGrid w:val="0"/>
                <w:color w:val="000000"/>
                <w:sz w:val="16"/>
                <w:szCs w:val="16"/>
                <w:highlight w:val="yellow"/>
              </w:rPr>
            </w:pPr>
            <w:r w:rsidRPr="00D26284">
              <w:rPr>
                <w:rFonts w:cs="Arial"/>
                <w:snapToGrid w:val="0"/>
                <w:sz w:val="16"/>
                <w:szCs w:val="16"/>
              </w:rPr>
              <w:t>BEA</w:t>
            </w:r>
            <w:r>
              <w:rPr>
                <w:rFonts w:cs="Arial"/>
                <w:snapToGrid w:val="0"/>
                <w:sz w:val="16"/>
                <w:szCs w:val="16"/>
              </w:rPr>
              <w:t>D</w:t>
            </w:r>
            <w:r w:rsidRPr="00D26284">
              <w:rPr>
                <w:rFonts w:cs="Arial"/>
                <w:snapToGrid w:val="0"/>
                <w:sz w:val="16"/>
                <w:szCs w:val="16"/>
              </w:rPr>
              <w:t>_RN</w:t>
            </w:r>
            <w:r>
              <w:rPr>
                <w:rFonts w:cs="Arial"/>
                <w:snapToGrid w:val="0"/>
                <w:sz w:val="16"/>
                <w:szCs w:val="16"/>
              </w:rPr>
              <w:t>3</w:t>
            </w:r>
            <w:r w:rsidRPr="00D26284">
              <w:rPr>
                <w:rFonts w:cs="Arial"/>
                <w:snapToGrid w:val="0"/>
                <w:sz w:val="16"/>
                <w:szCs w:val="16"/>
              </w:rPr>
              <w:t>10VALUTAJAAR</w:t>
            </w:r>
          </w:p>
        </w:tc>
        <w:tc>
          <w:tcPr>
            <w:tcW w:w="425" w:type="dxa"/>
            <w:tcBorders>
              <w:top w:val="single" w:sz="4" w:space="0" w:color="auto"/>
              <w:left w:val="single" w:sz="4" w:space="0" w:color="auto"/>
              <w:bottom w:val="single" w:sz="4" w:space="0" w:color="auto"/>
              <w:right w:val="single" w:sz="4" w:space="0" w:color="auto"/>
            </w:tcBorders>
            <w:tcPrChange w:id="577" w:author="Peter P. BOSCH" w:date="2019-05-01T14:59:00Z">
              <w:tcPr>
                <w:tcW w:w="425" w:type="dxa"/>
                <w:tcBorders>
                  <w:top w:val="single" w:sz="4" w:space="0" w:color="auto"/>
                  <w:left w:val="single" w:sz="4" w:space="0" w:color="auto"/>
                  <w:bottom w:val="single" w:sz="4" w:space="0" w:color="auto"/>
                  <w:right w:val="single" w:sz="4" w:space="0" w:color="auto"/>
                </w:tcBorders>
              </w:tcPr>
            </w:tcPrChange>
          </w:tcPr>
          <w:p w14:paraId="790AB9A5" w14:textId="77777777" w:rsidR="006D669E" w:rsidRPr="00D26284" w:rsidRDefault="006D669E" w:rsidP="006D669E">
            <w:pPr>
              <w:ind w:right="-70"/>
              <w:rPr>
                <w:ins w:id="578" w:author="Peter P. BOSCH" w:date="2019-05-01T14:59:00Z"/>
                <w:rFonts w:cs="Arial"/>
                <w:sz w:val="16"/>
                <w:szCs w:val="16"/>
                <w:highlight w:val="yellow"/>
              </w:rPr>
            </w:pPr>
          </w:p>
        </w:tc>
        <w:tc>
          <w:tcPr>
            <w:tcW w:w="425" w:type="dxa"/>
            <w:tcBorders>
              <w:top w:val="single" w:sz="4" w:space="0" w:color="auto"/>
              <w:left w:val="single" w:sz="4" w:space="0" w:color="auto"/>
              <w:bottom w:val="single" w:sz="4" w:space="0" w:color="auto"/>
              <w:right w:val="single" w:sz="4" w:space="0" w:color="auto"/>
            </w:tcBorders>
            <w:tcPrChange w:id="579" w:author="Peter P. BOSCH" w:date="2019-05-01T14:59:00Z">
              <w:tcPr>
                <w:tcW w:w="425" w:type="dxa"/>
                <w:tcBorders>
                  <w:top w:val="single" w:sz="4" w:space="0" w:color="auto"/>
                  <w:left w:val="single" w:sz="4" w:space="0" w:color="auto"/>
                  <w:bottom w:val="single" w:sz="4" w:space="0" w:color="auto"/>
                  <w:right w:val="single" w:sz="4" w:space="0" w:color="auto"/>
                </w:tcBorders>
              </w:tcPr>
            </w:tcPrChange>
          </w:tcPr>
          <w:p w14:paraId="16FACAF1" w14:textId="14A0D4A7" w:rsidR="006D669E" w:rsidRPr="00D26284" w:rsidRDefault="006D669E" w:rsidP="006D669E">
            <w:pPr>
              <w:ind w:right="-70"/>
              <w:rPr>
                <w:ins w:id="580" w:author="Peter P. BOSCH" w:date="2019-05-01T14:59:00Z"/>
                <w:rFonts w:cs="Arial"/>
                <w:sz w:val="16"/>
                <w:szCs w:val="16"/>
                <w:highlight w:val="yellow"/>
              </w:rPr>
            </w:pPr>
          </w:p>
        </w:tc>
        <w:tc>
          <w:tcPr>
            <w:tcW w:w="425" w:type="dxa"/>
            <w:tcBorders>
              <w:top w:val="single" w:sz="4" w:space="0" w:color="auto"/>
              <w:left w:val="single" w:sz="4" w:space="0" w:color="auto"/>
              <w:bottom w:val="single" w:sz="4" w:space="0" w:color="auto"/>
              <w:right w:val="single" w:sz="4" w:space="0" w:color="auto"/>
            </w:tcBorders>
            <w:shd w:val="clear" w:color="auto" w:fill="auto"/>
            <w:tcPrChange w:id="581" w:author="Peter P. BOSCH" w:date="2019-05-01T14:59:00Z">
              <w:tcPr>
                <w:tcW w:w="425" w:type="dxa"/>
                <w:tcBorders>
                  <w:top w:val="single" w:sz="4" w:space="0" w:color="auto"/>
                  <w:left w:val="single" w:sz="4" w:space="0" w:color="auto"/>
                  <w:bottom w:val="single" w:sz="4" w:space="0" w:color="auto"/>
                  <w:right w:val="single" w:sz="4" w:space="0" w:color="auto"/>
                </w:tcBorders>
                <w:shd w:val="clear" w:color="auto" w:fill="auto"/>
              </w:tcPr>
            </w:tcPrChange>
          </w:tcPr>
          <w:p w14:paraId="37BB951B" w14:textId="12350483" w:rsidR="006D669E" w:rsidRPr="00D26284" w:rsidRDefault="006D669E" w:rsidP="006D669E">
            <w:pPr>
              <w:ind w:right="-70"/>
              <w:rPr>
                <w:rFonts w:cs="Arial"/>
                <w:sz w:val="16"/>
                <w:szCs w:val="16"/>
                <w:highlight w:val="yellow"/>
              </w:rPr>
            </w:pPr>
          </w:p>
        </w:tc>
        <w:tc>
          <w:tcPr>
            <w:tcW w:w="5361" w:type="dxa"/>
            <w:tcBorders>
              <w:top w:val="single" w:sz="4" w:space="0" w:color="auto"/>
              <w:left w:val="single" w:sz="4" w:space="0" w:color="auto"/>
              <w:bottom w:val="single" w:sz="4" w:space="0" w:color="auto"/>
              <w:right w:val="single" w:sz="4" w:space="0" w:color="auto"/>
            </w:tcBorders>
            <w:shd w:val="clear" w:color="auto" w:fill="auto"/>
            <w:tcPrChange w:id="582" w:author="Peter P. BOSCH" w:date="2019-05-01T14:59:00Z">
              <w:tcPr>
                <w:tcW w:w="5361" w:type="dxa"/>
                <w:tcBorders>
                  <w:top w:val="single" w:sz="4" w:space="0" w:color="auto"/>
                  <w:left w:val="single" w:sz="4" w:space="0" w:color="auto"/>
                  <w:bottom w:val="single" w:sz="4" w:space="0" w:color="auto"/>
                  <w:right w:val="single" w:sz="4" w:space="0" w:color="auto"/>
                </w:tcBorders>
                <w:shd w:val="clear" w:color="auto" w:fill="auto"/>
              </w:tcPr>
            </w:tcPrChange>
          </w:tcPr>
          <w:p w14:paraId="3253FFD5" w14:textId="77777777" w:rsidR="006D669E" w:rsidRPr="00D26284" w:rsidRDefault="006D669E" w:rsidP="006D669E">
            <w:pPr>
              <w:rPr>
                <w:rFonts w:cs="Arial"/>
                <w:sz w:val="16"/>
                <w:szCs w:val="16"/>
                <w:highlight w:val="yellow"/>
              </w:rPr>
            </w:pPr>
            <w:r w:rsidRPr="0025230A">
              <w:rPr>
                <w:rFonts w:cs="Arial"/>
                <w:sz w:val="16"/>
                <w:szCs w:val="16"/>
              </w:rPr>
              <w:t>≥</w:t>
            </w:r>
            <w:r w:rsidRPr="0025230A">
              <w:rPr>
                <w:sz w:val="16"/>
                <w:szCs w:val="16"/>
              </w:rPr>
              <w:t xml:space="preserve"> 2016</w:t>
            </w:r>
          </w:p>
        </w:tc>
      </w:tr>
      <w:tr w:rsidR="006D669E" w:rsidRPr="00D26284" w14:paraId="18823C33" w14:textId="77777777" w:rsidTr="006D669E">
        <w:trPr>
          <w:cantSplit/>
          <w:trHeight w:val="276"/>
          <w:trPrChange w:id="583" w:author="Peter P. BOSCH" w:date="2019-05-01T14:59:00Z">
            <w:trPr>
              <w:cantSplit/>
              <w:trHeight w:val="276"/>
            </w:trPr>
          </w:trPrChange>
        </w:trPr>
        <w:tc>
          <w:tcPr>
            <w:tcW w:w="3823" w:type="dxa"/>
            <w:tcBorders>
              <w:top w:val="single" w:sz="4" w:space="0" w:color="auto"/>
              <w:left w:val="single" w:sz="4" w:space="0" w:color="auto"/>
              <w:bottom w:val="single" w:sz="4" w:space="0" w:color="auto"/>
              <w:right w:val="single" w:sz="4" w:space="0" w:color="auto"/>
            </w:tcBorders>
            <w:shd w:val="clear" w:color="auto" w:fill="auto"/>
            <w:tcPrChange w:id="584" w:author="Peter P. BOSCH" w:date="2019-05-01T14:59:00Z">
              <w:tcPr>
                <w:tcW w:w="3823" w:type="dxa"/>
                <w:tcBorders>
                  <w:top w:val="single" w:sz="4" w:space="0" w:color="auto"/>
                  <w:left w:val="single" w:sz="4" w:space="0" w:color="auto"/>
                  <w:bottom w:val="single" w:sz="4" w:space="0" w:color="auto"/>
                  <w:right w:val="single" w:sz="4" w:space="0" w:color="auto"/>
                </w:tcBorders>
                <w:shd w:val="clear" w:color="auto" w:fill="auto"/>
              </w:tcPr>
            </w:tcPrChange>
          </w:tcPr>
          <w:p w14:paraId="6388AF28" w14:textId="77777777" w:rsidR="006D669E" w:rsidRPr="00D26284" w:rsidRDefault="006D669E" w:rsidP="006D669E">
            <w:pPr>
              <w:rPr>
                <w:rFonts w:cs="Arial"/>
                <w:snapToGrid w:val="0"/>
                <w:sz w:val="16"/>
                <w:szCs w:val="16"/>
              </w:rPr>
            </w:pPr>
            <w:r>
              <w:rPr>
                <w:rFonts w:cs="Arial"/>
                <w:sz w:val="16"/>
                <w:szCs w:val="16"/>
              </w:rPr>
              <w:t>Alle attributen behalve</w:t>
            </w:r>
          </w:p>
        </w:tc>
        <w:tc>
          <w:tcPr>
            <w:tcW w:w="425" w:type="dxa"/>
            <w:tcBorders>
              <w:top w:val="single" w:sz="4" w:space="0" w:color="auto"/>
              <w:left w:val="single" w:sz="4" w:space="0" w:color="auto"/>
              <w:bottom w:val="single" w:sz="4" w:space="0" w:color="auto"/>
              <w:right w:val="single" w:sz="4" w:space="0" w:color="auto"/>
            </w:tcBorders>
            <w:tcPrChange w:id="585" w:author="Peter P. BOSCH" w:date="2019-05-01T14:59:00Z">
              <w:tcPr>
                <w:tcW w:w="425" w:type="dxa"/>
                <w:tcBorders>
                  <w:top w:val="single" w:sz="4" w:space="0" w:color="auto"/>
                  <w:left w:val="single" w:sz="4" w:space="0" w:color="auto"/>
                  <w:bottom w:val="single" w:sz="4" w:space="0" w:color="auto"/>
                  <w:right w:val="single" w:sz="4" w:space="0" w:color="auto"/>
                </w:tcBorders>
              </w:tcPr>
            </w:tcPrChange>
          </w:tcPr>
          <w:p w14:paraId="0BBF57A3" w14:textId="77777777" w:rsidR="006D669E" w:rsidRDefault="006D669E" w:rsidP="006D669E">
            <w:pPr>
              <w:ind w:right="-70"/>
              <w:rPr>
                <w:ins w:id="586" w:author="Peter P. BOSCH" w:date="2019-05-01T14:59:00Z"/>
                <w:rFonts w:cs="Arial"/>
                <w:sz w:val="16"/>
                <w:szCs w:val="16"/>
                <w:highlight w:val="yellow"/>
              </w:rPr>
            </w:pPr>
          </w:p>
        </w:tc>
        <w:tc>
          <w:tcPr>
            <w:tcW w:w="425" w:type="dxa"/>
            <w:tcBorders>
              <w:top w:val="single" w:sz="4" w:space="0" w:color="auto"/>
              <w:left w:val="single" w:sz="4" w:space="0" w:color="auto"/>
              <w:bottom w:val="single" w:sz="4" w:space="0" w:color="auto"/>
              <w:right w:val="single" w:sz="4" w:space="0" w:color="auto"/>
            </w:tcBorders>
            <w:tcPrChange w:id="587" w:author="Peter P. BOSCH" w:date="2019-05-01T14:59:00Z">
              <w:tcPr>
                <w:tcW w:w="425" w:type="dxa"/>
                <w:tcBorders>
                  <w:top w:val="single" w:sz="4" w:space="0" w:color="auto"/>
                  <w:left w:val="single" w:sz="4" w:space="0" w:color="auto"/>
                  <w:bottom w:val="single" w:sz="4" w:space="0" w:color="auto"/>
                  <w:right w:val="single" w:sz="4" w:space="0" w:color="auto"/>
                </w:tcBorders>
              </w:tcPr>
            </w:tcPrChange>
          </w:tcPr>
          <w:p w14:paraId="24BD4F7D" w14:textId="2B80EAE0" w:rsidR="006D669E" w:rsidRDefault="006D669E" w:rsidP="006D669E">
            <w:pPr>
              <w:ind w:right="-70"/>
              <w:rPr>
                <w:ins w:id="588" w:author="Peter P. BOSCH" w:date="2019-05-01T14:59:00Z"/>
                <w:rFonts w:cs="Arial"/>
                <w:sz w:val="16"/>
                <w:szCs w:val="16"/>
                <w:highlight w:val="yellow"/>
              </w:rPr>
            </w:pPr>
          </w:p>
        </w:tc>
        <w:tc>
          <w:tcPr>
            <w:tcW w:w="425" w:type="dxa"/>
            <w:tcBorders>
              <w:top w:val="single" w:sz="4" w:space="0" w:color="auto"/>
              <w:left w:val="single" w:sz="4" w:space="0" w:color="auto"/>
              <w:bottom w:val="single" w:sz="4" w:space="0" w:color="auto"/>
              <w:right w:val="single" w:sz="4" w:space="0" w:color="auto"/>
            </w:tcBorders>
            <w:shd w:val="clear" w:color="auto" w:fill="auto"/>
            <w:tcPrChange w:id="589" w:author="Peter P. BOSCH" w:date="2019-05-01T14:59:00Z">
              <w:tcPr>
                <w:tcW w:w="425" w:type="dxa"/>
                <w:tcBorders>
                  <w:top w:val="single" w:sz="4" w:space="0" w:color="auto"/>
                  <w:left w:val="single" w:sz="4" w:space="0" w:color="auto"/>
                  <w:bottom w:val="single" w:sz="4" w:space="0" w:color="auto"/>
                  <w:right w:val="single" w:sz="4" w:space="0" w:color="auto"/>
                </w:tcBorders>
                <w:shd w:val="clear" w:color="auto" w:fill="auto"/>
              </w:tcPr>
            </w:tcPrChange>
          </w:tcPr>
          <w:p w14:paraId="0DB48A65" w14:textId="2E483F9E" w:rsidR="006D669E" w:rsidRPr="00D26284" w:rsidRDefault="006D669E" w:rsidP="006D669E">
            <w:pPr>
              <w:ind w:right="-70"/>
              <w:rPr>
                <w:rFonts w:cs="Arial"/>
                <w:sz w:val="16"/>
                <w:szCs w:val="16"/>
                <w:highlight w:val="yellow"/>
              </w:rPr>
            </w:pPr>
            <w:r>
              <w:rPr>
                <w:rFonts w:cs="Arial"/>
                <w:sz w:val="16"/>
                <w:szCs w:val="16"/>
                <w:highlight w:val="yellow"/>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Change w:id="590" w:author="Peter P. BOSCH" w:date="2019-05-01T14:59:00Z">
              <w:tcPr>
                <w:tcW w:w="5361" w:type="dxa"/>
                <w:tcBorders>
                  <w:top w:val="single" w:sz="4" w:space="0" w:color="auto"/>
                  <w:left w:val="single" w:sz="4" w:space="0" w:color="auto"/>
                  <w:bottom w:val="single" w:sz="4" w:space="0" w:color="auto"/>
                  <w:right w:val="single" w:sz="4" w:space="0" w:color="auto"/>
                </w:tcBorders>
                <w:shd w:val="clear" w:color="auto" w:fill="auto"/>
              </w:tcPr>
            </w:tcPrChange>
          </w:tcPr>
          <w:p w14:paraId="622DF7A4" w14:textId="77777777" w:rsidR="006D669E" w:rsidRPr="00D26284" w:rsidRDefault="006D669E" w:rsidP="006D669E">
            <w:pPr>
              <w:rPr>
                <w:rFonts w:cs="Arial"/>
                <w:sz w:val="16"/>
                <w:szCs w:val="16"/>
                <w:highlight w:val="yellow"/>
              </w:rPr>
            </w:pPr>
          </w:p>
        </w:tc>
      </w:tr>
      <w:tr w:rsidR="006D669E" w:rsidRPr="00D26284" w14:paraId="14EFDDB0" w14:textId="77777777" w:rsidTr="006D669E">
        <w:trPr>
          <w:cantSplit/>
          <w:trHeight w:val="276"/>
          <w:ins w:id="591" w:author="Peter P. BOSCH" w:date="2019-05-01T14:04:00Z"/>
          <w:trPrChange w:id="592" w:author="Peter P. BOSCH" w:date="2019-05-01T14:59:00Z">
            <w:trPr>
              <w:cantSplit/>
              <w:trHeight w:val="276"/>
            </w:trPr>
          </w:trPrChange>
        </w:trPr>
        <w:tc>
          <w:tcPr>
            <w:tcW w:w="3823" w:type="dxa"/>
            <w:tcBorders>
              <w:top w:val="single" w:sz="4" w:space="0" w:color="auto"/>
              <w:left w:val="single" w:sz="4" w:space="0" w:color="auto"/>
              <w:bottom w:val="single" w:sz="4" w:space="0" w:color="auto"/>
              <w:right w:val="single" w:sz="4" w:space="0" w:color="auto"/>
            </w:tcBorders>
            <w:shd w:val="clear" w:color="auto" w:fill="auto"/>
            <w:tcPrChange w:id="593" w:author="Peter P. BOSCH" w:date="2019-05-01T14:59:00Z">
              <w:tcPr>
                <w:tcW w:w="3823" w:type="dxa"/>
                <w:tcBorders>
                  <w:top w:val="single" w:sz="4" w:space="0" w:color="auto"/>
                  <w:left w:val="single" w:sz="4" w:space="0" w:color="auto"/>
                  <w:bottom w:val="single" w:sz="4" w:space="0" w:color="auto"/>
                  <w:right w:val="single" w:sz="4" w:space="0" w:color="auto"/>
                </w:tcBorders>
                <w:shd w:val="clear" w:color="auto" w:fill="auto"/>
              </w:tcPr>
            </w:tcPrChange>
          </w:tcPr>
          <w:p w14:paraId="50F9341D" w14:textId="24696BDC" w:rsidR="006D669E" w:rsidRDefault="006D669E" w:rsidP="006D669E">
            <w:pPr>
              <w:rPr>
                <w:ins w:id="594" w:author="Peter P. BOSCH" w:date="2019-05-01T14:04:00Z"/>
                <w:rFonts w:cs="Arial"/>
                <w:sz w:val="16"/>
                <w:szCs w:val="16"/>
              </w:rPr>
            </w:pPr>
            <w:ins w:id="595" w:author="Peter P. BOSCH" w:date="2019-05-01T14:06:00Z">
              <w:r w:rsidRPr="00A02C76">
                <w:rPr>
                  <w:rFonts w:cs="Arial"/>
                  <w:sz w:val="16"/>
                  <w:szCs w:val="16"/>
                </w:rPr>
                <w:t>BEAD_RN310REKID</w:t>
              </w:r>
            </w:ins>
          </w:p>
        </w:tc>
        <w:tc>
          <w:tcPr>
            <w:tcW w:w="425" w:type="dxa"/>
            <w:tcBorders>
              <w:top w:val="single" w:sz="4" w:space="0" w:color="auto"/>
              <w:left w:val="single" w:sz="4" w:space="0" w:color="auto"/>
              <w:bottom w:val="single" w:sz="4" w:space="0" w:color="auto"/>
              <w:right w:val="single" w:sz="4" w:space="0" w:color="auto"/>
            </w:tcBorders>
            <w:tcPrChange w:id="596" w:author="Peter P. BOSCH" w:date="2019-05-01T14:59:00Z">
              <w:tcPr>
                <w:tcW w:w="425" w:type="dxa"/>
                <w:tcBorders>
                  <w:top w:val="single" w:sz="4" w:space="0" w:color="auto"/>
                  <w:left w:val="single" w:sz="4" w:space="0" w:color="auto"/>
                  <w:bottom w:val="single" w:sz="4" w:space="0" w:color="auto"/>
                  <w:right w:val="single" w:sz="4" w:space="0" w:color="auto"/>
                </w:tcBorders>
              </w:tcPr>
            </w:tcPrChange>
          </w:tcPr>
          <w:p w14:paraId="6294C78B" w14:textId="768E50D5" w:rsidR="006D669E" w:rsidRPr="00297961" w:rsidRDefault="006D669E" w:rsidP="006D669E">
            <w:pPr>
              <w:ind w:right="-70"/>
              <w:rPr>
                <w:ins w:id="597" w:author="Peter P. BOSCH" w:date="2019-05-01T14:59:00Z"/>
                <w:rFonts w:cs="Arial"/>
                <w:sz w:val="16"/>
                <w:szCs w:val="16"/>
              </w:rPr>
            </w:pPr>
            <w:ins w:id="598" w:author="Peter P. BOSCH" w:date="2019-05-01T15:01:00Z">
              <w:r>
                <w:rPr>
                  <w:rFonts w:cs="Arial"/>
                  <w:sz w:val="16"/>
                  <w:szCs w:val="16"/>
                </w:rPr>
                <w:t>X</w:t>
              </w:r>
            </w:ins>
          </w:p>
        </w:tc>
        <w:tc>
          <w:tcPr>
            <w:tcW w:w="425" w:type="dxa"/>
            <w:tcBorders>
              <w:top w:val="single" w:sz="4" w:space="0" w:color="auto"/>
              <w:left w:val="single" w:sz="4" w:space="0" w:color="auto"/>
              <w:bottom w:val="single" w:sz="4" w:space="0" w:color="auto"/>
              <w:right w:val="single" w:sz="4" w:space="0" w:color="auto"/>
            </w:tcBorders>
            <w:tcPrChange w:id="599" w:author="Peter P. BOSCH" w:date="2019-05-01T14:59:00Z">
              <w:tcPr>
                <w:tcW w:w="425" w:type="dxa"/>
                <w:tcBorders>
                  <w:top w:val="single" w:sz="4" w:space="0" w:color="auto"/>
                  <w:left w:val="single" w:sz="4" w:space="0" w:color="auto"/>
                  <w:bottom w:val="single" w:sz="4" w:space="0" w:color="auto"/>
                  <w:right w:val="single" w:sz="4" w:space="0" w:color="auto"/>
                </w:tcBorders>
              </w:tcPr>
            </w:tcPrChange>
          </w:tcPr>
          <w:p w14:paraId="324D54CE" w14:textId="4691CDE6" w:rsidR="006D669E" w:rsidRPr="00297961" w:rsidRDefault="006D669E" w:rsidP="006D669E">
            <w:pPr>
              <w:ind w:right="-70"/>
              <w:rPr>
                <w:ins w:id="600" w:author="Peter P. BOSCH" w:date="2019-05-01T14:59:00Z"/>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Change w:id="601" w:author="Peter P. BOSCH" w:date="2019-05-01T14:59:00Z">
              <w:tcPr>
                <w:tcW w:w="425" w:type="dxa"/>
                <w:tcBorders>
                  <w:top w:val="single" w:sz="4" w:space="0" w:color="auto"/>
                  <w:left w:val="single" w:sz="4" w:space="0" w:color="auto"/>
                  <w:bottom w:val="single" w:sz="4" w:space="0" w:color="auto"/>
                  <w:right w:val="single" w:sz="4" w:space="0" w:color="auto"/>
                </w:tcBorders>
                <w:shd w:val="clear" w:color="auto" w:fill="auto"/>
              </w:tcPr>
            </w:tcPrChange>
          </w:tcPr>
          <w:p w14:paraId="03511148" w14:textId="0D9F4601" w:rsidR="006D669E" w:rsidRPr="00F858B5" w:rsidRDefault="006D669E" w:rsidP="006D669E">
            <w:pPr>
              <w:ind w:right="-70"/>
              <w:rPr>
                <w:ins w:id="602" w:author="Peter P. BOSCH" w:date="2019-05-01T14:04:00Z"/>
                <w:rFonts w:cs="Arial"/>
                <w:sz w:val="16"/>
                <w:szCs w:val="16"/>
                <w:rPrChange w:id="603" w:author="Peter P. BOSCH" w:date="2019-05-01T14:37:00Z">
                  <w:rPr>
                    <w:ins w:id="604" w:author="Peter P. BOSCH" w:date="2019-05-01T14:04:00Z"/>
                    <w:rFonts w:cs="Arial"/>
                    <w:sz w:val="16"/>
                    <w:szCs w:val="16"/>
                    <w:highlight w:val="yellow"/>
                  </w:rPr>
                </w:rPrChange>
              </w:rPr>
            </w:pPr>
          </w:p>
        </w:tc>
        <w:tc>
          <w:tcPr>
            <w:tcW w:w="5361" w:type="dxa"/>
            <w:tcBorders>
              <w:top w:val="single" w:sz="4" w:space="0" w:color="auto"/>
              <w:left w:val="single" w:sz="4" w:space="0" w:color="auto"/>
              <w:bottom w:val="single" w:sz="4" w:space="0" w:color="auto"/>
              <w:right w:val="single" w:sz="4" w:space="0" w:color="auto"/>
            </w:tcBorders>
            <w:shd w:val="clear" w:color="auto" w:fill="auto"/>
            <w:tcPrChange w:id="605" w:author="Peter P. BOSCH" w:date="2019-05-01T14:59:00Z">
              <w:tcPr>
                <w:tcW w:w="5361" w:type="dxa"/>
                <w:tcBorders>
                  <w:top w:val="single" w:sz="4" w:space="0" w:color="auto"/>
                  <w:left w:val="single" w:sz="4" w:space="0" w:color="auto"/>
                  <w:bottom w:val="single" w:sz="4" w:space="0" w:color="auto"/>
                  <w:right w:val="single" w:sz="4" w:space="0" w:color="auto"/>
                </w:tcBorders>
                <w:shd w:val="clear" w:color="auto" w:fill="auto"/>
              </w:tcPr>
            </w:tcPrChange>
          </w:tcPr>
          <w:p w14:paraId="5810BB57" w14:textId="7D98731B" w:rsidR="006D669E" w:rsidRPr="00F858B5" w:rsidRDefault="00917F9A" w:rsidP="00297961">
            <w:pPr>
              <w:rPr>
                <w:ins w:id="606" w:author="Peter P. BOSCH" w:date="2019-05-01T14:04:00Z"/>
                <w:rFonts w:cs="Arial"/>
                <w:sz w:val="16"/>
                <w:szCs w:val="16"/>
                <w:rPrChange w:id="607" w:author="Peter P. BOSCH" w:date="2019-05-01T14:37:00Z">
                  <w:rPr>
                    <w:ins w:id="608" w:author="Peter P. BOSCH" w:date="2019-05-01T14:04:00Z"/>
                    <w:rFonts w:cs="Arial"/>
                    <w:sz w:val="16"/>
                    <w:szCs w:val="16"/>
                    <w:highlight w:val="yellow"/>
                  </w:rPr>
                </w:rPrChange>
              </w:rPr>
            </w:pPr>
            <w:ins w:id="609" w:author="Peter P. BOSCH" w:date="2019-05-01T15:05:00Z">
              <w:r>
                <w:rPr>
                  <w:rFonts w:cs="Arial"/>
                  <w:sz w:val="16"/>
                  <w:szCs w:val="16"/>
                </w:rPr>
                <w:t>=</w:t>
              </w:r>
            </w:ins>
            <w:ins w:id="610" w:author="Peter P. BOSCH" w:date="2019-05-01T14:06:00Z">
              <w:r w:rsidR="006D669E" w:rsidRPr="00F858B5">
                <w:rPr>
                  <w:rFonts w:cs="Arial"/>
                  <w:sz w:val="16"/>
                  <w:szCs w:val="16"/>
                  <w:rPrChange w:id="611" w:author="Peter P. BOSCH" w:date="2019-05-01T14:37:00Z">
                    <w:rPr/>
                  </w:rPrChange>
                </w:rPr>
                <w:t>HSEL_RN320RHO</w:t>
              </w:r>
            </w:ins>
            <w:ins w:id="612" w:author="Peter P. BOSCH" w:date="2019-05-01T14:35:00Z">
              <w:r w:rsidR="006D669E" w:rsidRPr="00F858B5">
                <w:rPr>
                  <w:rFonts w:cs="Arial"/>
                  <w:sz w:val="16"/>
                  <w:szCs w:val="16"/>
                  <w:rPrChange w:id="613" w:author="Peter P. BOSCH" w:date="2019-05-01T14:37:00Z">
                    <w:rPr/>
                  </w:rPrChange>
                </w:rPr>
                <w:t>.</w:t>
              </w:r>
            </w:ins>
            <w:ins w:id="614" w:author="Peter P. BOSCH" w:date="2019-05-01T14:37:00Z">
              <w:r w:rsidR="006D669E" w:rsidRPr="00F858B5">
                <w:rPr>
                  <w:rFonts w:cs="Arial"/>
                  <w:sz w:val="16"/>
                  <w:szCs w:val="16"/>
                </w:rPr>
                <w:t>RN320REKID</w:t>
              </w:r>
            </w:ins>
          </w:p>
        </w:tc>
      </w:tr>
      <w:tr w:rsidR="006D669E" w:rsidRPr="00D26284" w14:paraId="239F60A5" w14:textId="77777777" w:rsidTr="006D669E">
        <w:trPr>
          <w:cantSplit/>
          <w:trHeight w:val="276"/>
          <w:ins w:id="615" w:author="Peter P. BOSCH" w:date="2019-05-01T14:04:00Z"/>
          <w:trPrChange w:id="616" w:author="Peter P. BOSCH" w:date="2019-05-01T14:59:00Z">
            <w:trPr>
              <w:cantSplit/>
              <w:trHeight w:val="276"/>
            </w:trPr>
          </w:trPrChange>
        </w:trPr>
        <w:tc>
          <w:tcPr>
            <w:tcW w:w="3823" w:type="dxa"/>
            <w:tcBorders>
              <w:top w:val="single" w:sz="4" w:space="0" w:color="auto"/>
              <w:left w:val="single" w:sz="4" w:space="0" w:color="auto"/>
              <w:bottom w:val="single" w:sz="4" w:space="0" w:color="auto"/>
              <w:right w:val="single" w:sz="4" w:space="0" w:color="auto"/>
            </w:tcBorders>
            <w:shd w:val="clear" w:color="auto" w:fill="auto"/>
            <w:tcPrChange w:id="617" w:author="Peter P. BOSCH" w:date="2019-05-01T14:59:00Z">
              <w:tcPr>
                <w:tcW w:w="3823" w:type="dxa"/>
                <w:tcBorders>
                  <w:top w:val="single" w:sz="4" w:space="0" w:color="auto"/>
                  <w:left w:val="single" w:sz="4" w:space="0" w:color="auto"/>
                  <w:bottom w:val="single" w:sz="4" w:space="0" w:color="auto"/>
                  <w:right w:val="single" w:sz="4" w:space="0" w:color="auto"/>
                </w:tcBorders>
                <w:shd w:val="clear" w:color="auto" w:fill="auto"/>
              </w:tcPr>
            </w:tcPrChange>
          </w:tcPr>
          <w:p w14:paraId="43CD5B5E" w14:textId="021F2E79" w:rsidR="006D669E" w:rsidRPr="00A507FE" w:rsidRDefault="006D669E" w:rsidP="006D669E">
            <w:pPr>
              <w:rPr>
                <w:ins w:id="618" w:author="Peter P. BOSCH" w:date="2019-05-01T14:04:00Z"/>
                <w:rFonts w:cs="Arial"/>
                <w:i/>
                <w:sz w:val="16"/>
                <w:szCs w:val="16"/>
                <w:rPrChange w:id="619" w:author="Peter P. BOSCH" w:date="2019-05-01T14:48:00Z">
                  <w:rPr>
                    <w:ins w:id="620" w:author="Peter P. BOSCH" w:date="2019-05-01T14:04:00Z"/>
                    <w:rFonts w:cs="Arial"/>
                    <w:sz w:val="16"/>
                    <w:szCs w:val="16"/>
                  </w:rPr>
                </w:rPrChange>
              </w:rPr>
            </w:pPr>
            <w:ins w:id="621" w:author="Peter P. BOSCH" w:date="2019-05-01T14:04:00Z">
              <w:r w:rsidRPr="00A507FE">
                <w:rPr>
                  <w:rFonts w:cs="Arial"/>
                  <w:i/>
                  <w:sz w:val="16"/>
                  <w:szCs w:val="16"/>
                  <w:rPrChange w:id="622" w:author="Peter P. BOSCH" w:date="2019-05-01T14:48:00Z">
                    <w:rPr>
                      <w:rFonts w:cs="Arial"/>
                      <w:sz w:val="16"/>
                      <w:szCs w:val="16"/>
                    </w:rPr>
                  </w:rPrChange>
                </w:rPr>
                <w:t>BEAD_RN310VALUTAJAAR</w:t>
              </w:r>
            </w:ins>
          </w:p>
        </w:tc>
        <w:tc>
          <w:tcPr>
            <w:tcW w:w="425" w:type="dxa"/>
            <w:tcBorders>
              <w:top w:val="single" w:sz="4" w:space="0" w:color="auto"/>
              <w:left w:val="single" w:sz="4" w:space="0" w:color="auto"/>
              <w:bottom w:val="single" w:sz="4" w:space="0" w:color="auto"/>
              <w:right w:val="single" w:sz="4" w:space="0" w:color="auto"/>
            </w:tcBorders>
            <w:tcPrChange w:id="623" w:author="Peter P. BOSCH" w:date="2019-05-01T14:59:00Z">
              <w:tcPr>
                <w:tcW w:w="425" w:type="dxa"/>
                <w:tcBorders>
                  <w:top w:val="single" w:sz="4" w:space="0" w:color="auto"/>
                  <w:left w:val="single" w:sz="4" w:space="0" w:color="auto"/>
                  <w:bottom w:val="single" w:sz="4" w:space="0" w:color="auto"/>
                  <w:right w:val="single" w:sz="4" w:space="0" w:color="auto"/>
                </w:tcBorders>
              </w:tcPr>
            </w:tcPrChange>
          </w:tcPr>
          <w:p w14:paraId="31FB4F55" w14:textId="77777777" w:rsidR="006D669E" w:rsidRPr="00297961" w:rsidRDefault="006D669E" w:rsidP="006D669E">
            <w:pPr>
              <w:ind w:right="-70"/>
              <w:rPr>
                <w:ins w:id="624" w:author="Peter P. BOSCH" w:date="2019-05-01T14:59:00Z"/>
                <w:rFonts w:cs="Arial"/>
                <w:i/>
                <w:sz w:val="16"/>
                <w:szCs w:val="16"/>
              </w:rPr>
            </w:pPr>
          </w:p>
        </w:tc>
        <w:tc>
          <w:tcPr>
            <w:tcW w:w="425" w:type="dxa"/>
            <w:tcBorders>
              <w:top w:val="single" w:sz="4" w:space="0" w:color="auto"/>
              <w:left w:val="single" w:sz="4" w:space="0" w:color="auto"/>
              <w:bottom w:val="single" w:sz="4" w:space="0" w:color="auto"/>
              <w:right w:val="single" w:sz="4" w:space="0" w:color="auto"/>
            </w:tcBorders>
            <w:tcPrChange w:id="625" w:author="Peter P. BOSCH" w:date="2019-05-01T14:59:00Z">
              <w:tcPr>
                <w:tcW w:w="425" w:type="dxa"/>
                <w:tcBorders>
                  <w:top w:val="single" w:sz="4" w:space="0" w:color="auto"/>
                  <w:left w:val="single" w:sz="4" w:space="0" w:color="auto"/>
                  <w:bottom w:val="single" w:sz="4" w:space="0" w:color="auto"/>
                  <w:right w:val="single" w:sz="4" w:space="0" w:color="auto"/>
                </w:tcBorders>
              </w:tcPr>
            </w:tcPrChange>
          </w:tcPr>
          <w:p w14:paraId="348A3EC5" w14:textId="00B81B48" w:rsidR="006D669E" w:rsidRPr="00297961" w:rsidRDefault="006D669E" w:rsidP="006D669E">
            <w:pPr>
              <w:ind w:right="-70"/>
              <w:rPr>
                <w:ins w:id="626" w:author="Peter P. BOSCH" w:date="2019-05-01T14:59:00Z"/>
                <w:rFonts w:cs="Arial"/>
                <w:i/>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Change w:id="627" w:author="Peter P. BOSCH" w:date="2019-05-01T14:59:00Z">
              <w:tcPr>
                <w:tcW w:w="425" w:type="dxa"/>
                <w:tcBorders>
                  <w:top w:val="single" w:sz="4" w:space="0" w:color="auto"/>
                  <w:left w:val="single" w:sz="4" w:space="0" w:color="auto"/>
                  <w:bottom w:val="single" w:sz="4" w:space="0" w:color="auto"/>
                  <w:right w:val="single" w:sz="4" w:space="0" w:color="auto"/>
                </w:tcBorders>
                <w:shd w:val="clear" w:color="auto" w:fill="auto"/>
              </w:tcPr>
            </w:tcPrChange>
          </w:tcPr>
          <w:p w14:paraId="3836FACB" w14:textId="5BBB1E67" w:rsidR="006D669E" w:rsidRPr="00A507FE" w:rsidRDefault="006D669E" w:rsidP="006D669E">
            <w:pPr>
              <w:ind w:right="-70"/>
              <w:rPr>
                <w:ins w:id="628" w:author="Peter P. BOSCH" w:date="2019-05-01T14:04:00Z"/>
                <w:rFonts w:cs="Arial"/>
                <w:i/>
                <w:sz w:val="16"/>
                <w:szCs w:val="16"/>
                <w:rPrChange w:id="629" w:author="Peter P. BOSCH" w:date="2019-05-01T14:48:00Z">
                  <w:rPr>
                    <w:ins w:id="630" w:author="Peter P. BOSCH" w:date="2019-05-01T14:04:00Z"/>
                    <w:rFonts w:cs="Arial"/>
                    <w:sz w:val="16"/>
                    <w:szCs w:val="16"/>
                    <w:highlight w:val="yellow"/>
                  </w:rPr>
                </w:rPrChange>
              </w:rPr>
            </w:pPr>
          </w:p>
        </w:tc>
        <w:tc>
          <w:tcPr>
            <w:tcW w:w="5361" w:type="dxa"/>
            <w:tcBorders>
              <w:top w:val="single" w:sz="4" w:space="0" w:color="auto"/>
              <w:left w:val="single" w:sz="4" w:space="0" w:color="auto"/>
              <w:bottom w:val="single" w:sz="4" w:space="0" w:color="auto"/>
              <w:right w:val="single" w:sz="4" w:space="0" w:color="auto"/>
            </w:tcBorders>
            <w:shd w:val="clear" w:color="auto" w:fill="auto"/>
            <w:tcPrChange w:id="631" w:author="Peter P. BOSCH" w:date="2019-05-01T14:59:00Z">
              <w:tcPr>
                <w:tcW w:w="5361" w:type="dxa"/>
                <w:tcBorders>
                  <w:top w:val="single" w:sz="4" w:space="0" w:color="auto"/>
                  <w:left w:val="single" w:sz="4" w:space="0" w:color="auto"/>
                  <w:bottom w:val="single" w:sz="4" w:space="0" w:color="auto"/>
                  <w:right w:val="single" w:sz="4" w:space="0" w:color="auto"/>
                </w:tcBorders>
                <w:shd w:val="clear" w:color="auto" w:fill="auto"/>
              </w:tcPr>
            </w:tcPrChange>
          </w:tcPr>
          <w:p w14:paraId="304008D3" w14:textId="5C84C0E0" w:rsidR="006D669E" w:rsidRPr="00A507FE" w:rsidRDefault="00917F9A" w:rsidP="00297961">
            <w:pPr>
              <w:rPr>
                <w:ins w:id="632" w:author="Peter P. BOSCH" w:date="2019-05-01T14:04:00Z"/>
                <w:rFonts w:cs="Arial"/>
                <w:i/>
                <w:sz w:val="16"/>
                <w:szCs w:val="16"/>
                <w:rPrChange w:id="633" w:author="Peter P. BOSCH" w:date="2019-05-01T14:48:00Z">
                  <w:rPr>
                    <w:ins w:id="634" w:author="Peter P. BOSCH" w:date="2019-05-01T14:04:00Z"/>
                    <w:rFonts w:cs="Arial"/>
                    <w:sz w:val="16"/>
                    <w:szCs w:val="16"/>
                    <w:highlight w:val="yellow"/>
                  </w:rPr>
                </w:rPrChange>
              </w:rPr>
            </w:pPr>
            <w:ins w:id="635" w:author="Peter P. BOSCH" w:date="2019-05-01T15:05:00Z">
              <w:r>
                <w:rPr>
                  <w:rFonts w:cs="Arial"/>
                  <w:i/>
                  <w:sz w:val="16"/>
                  <w:szCs w:val="16"/>
                </w:rPr>
                <w:t>=</w:t>
              </w:r>
            </w:ins>
            <w:ins w:id="636" w:author="Peter P. BOSCH" w:date="2019-05-01T14:07:00Z">
              <w:r w:rsidR="006D669E" w:rsidRPr="00A507FE">
                <w:rPr>
                  <w:rFonts w:cs="Arial"/>
                  <w:i/>
                  <w:sz w:val="16"/>
                  <w:szCs w:val="16"/>
                  <w:rPrChange w:id="637" w:author="Peter P. BOSCH" w:date="2019-05-01T14:48:00Z">
                    <w:rPr/>
                  </w:rPrChange>
                </w:rPr>
                <w:t>HSEL_RN320RHO</w:t>
              </w:r>
            </w:ins>
            <w:ins w:id="638" w:author="Peter P. BOSCH" w:date="2019-05-01T14:37:00Z">
              <w:r w:rsidR="006D669E" w:rsidRPr="00A507FE">
                <w:rPr>
                  <w:rFonts w:cs="Arial"/>
                  <w:i/>
                  <w:sz w:val="16"/>
                  <w:szCs w:val="16"/>
                  <w:rPrChange w:id="639" w:author="Peter P. BOSCH" w:date="2019-05-01T14:48:00Z">
                    <w:rPr/>
                  </w:rPrChange>
                </w:rPr>
                <w:t>.</w:t>
              </w:r>
            </w:ins>
            <w:ins w:id="640" w:author="Peter P. BOSCH" w:date="2019-05-01T15:05:00Z">
              <w:r w:rsidR="002D6212">
                <w:rPr>
                  <w:rFonts w:cs="Arial"/>
                  <w:i/>
                  <w:sz w:val="16"/>
                  <w:szCs w:val="16"/>
                </w:rPr>
                <w:t>R</w:t>
              </w:r>
            </w:ins>
            <w:ins w:id="641" w:author="Peter P. BOSCH" w:date="2019-05-01T14:37:00Z">
              <w:r w:rsidR="006D669E" w:rsidRPr="00A507FE">
                <w:rPr>
                  <w:rFonts w:cs="Arial"/>
                  <w:i/>
                  <w:sz w:val="16"/>
                  <w:szCs w:val="16"/>
                  <w:rPrChange w:id="642" w:author="Peter P. BOSCH" w:date="2019-05-01T14:48:00Z">
                    <w:rPr>
                      <w:rFonts w:cs="Arial"/>
                      <w:sz w:val="16"/>
                      <w:szCs w:val="16"/>
                    </w:rPr>
                  </w:rPrChange>
                </w:rPr>
                <w:t>N320VALUTAJAAR</w:t>
              </w:r>
            </w:ins>
          </w:p>
        </w:tc>
      </w:tr>
      <w:tr w:rsidR="006D669E" w:rsidRPr="00D26284" w14:paraId="70B8F35C" w14:textId="77777777" w:rsidTr="006D669E">
        <w:trPr>
          <w:cantSplit/>
          <w:trHeight w:val="276"/>
          <w:trPrChange w:id="643" w:author="Peter P. BOSCH" w:date="2019-05-01T14:59:00Z">
            <w:trPr>
              <w:cantSplit/>
              <w:trHeight w:val="276"/>
            </w:trPr>
          </w:trPrChange>
        </w:trPr>
        <w:tc>
          <w:tcPr>
            <w:tcW w:w="382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Change w:id="644" w:author="Peter P. BOSCH" w:date="2019-05-01T14:59:00Z">
              <w:tcPr>
                <w:tcW w:w="382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tcPrChange>
          </w:tcPr>
          <w:p w14:paraId="574C4066" w14:textId="0101B07C" w:rsidR="006D669E" w:rsidRDefault="006D669E" w:rsidP="006D669E">
            <w:pPr>
              <w:rPr>
                <w:b/>
                <w:sz w:val="16"/>
                <w:szCs w:val="16"/>
              </w:rPr>
            </w:pPr>
            <w:r w:rsidRPr="00D26284">
              <w:rPr>
                <w:b/>
                <w:sz w:val="16"/>
                <w:szCs w:val="16"/>
              </w:rPr>
              <w:t>RBG_C_RN</w:t>
            </w:r>
            <w:r>
              <w:rPr>
                <w:b/>
                <w:sz w:val="16"/>
                <w:szCs w:val="16"/>
              </w:rPr>
              <w:t>3</w:t>
            </w:r>
            <w:r w:rsidRPr="00D26284">
              <w:rPr>
                <w:b/>
                <w:sz w:val="16"/>
                <w:szCs w:val="16"/>
              </w:rPr>
              <w:t>1</w:t>
            </w:r>
            <w:r>
              <w:rPr>
                <w:b/>
                <w:sz w:val="16"/>
                <w:szCs w:val="16"/>
              </w:rPr>
              <w:t>7REK</w:t>
            </w:r>
          </w:p>
          <w:p w14:paraId="234F7B06" w14:textId="77777777" w:rsidR="006D669E" w:rsidRPr="00D26284" w:rsidRDefault="006D669E" w:rsidP="006D669E">
            <w:pPr>
              <w:rPr>
                <w:snapToGrid w:val="0"/>
                <w:color w:val="000000"/>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Change w:id="645" w:author="Peter P. BOSCH" w:date="2019-05-01T14:59:00Z">
              <w:tcPr>
                <w:tcW w:w="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tcPrChange>
          </w:tcPr>
          <w:p w14:paraId="747C41A2" w14:textId="5ECEA919" w:rsidR="006D669E" w:rsidRPr="00D26284" w:rsidRDefault="001E45F9" w:rsidP="00297961">
            <w:pPr>
              <w:ind w:right="-70"/>
              <w:rPr>
                <w:ins w:id="646" w:author="Peter P. BOSCH" w:date="2019-05-01T14:59:00Z"/>
                <w:b/>
                <w:sz w:val="16"/>
                <w:szCs w:val="16"/>
              </w:rPr>
            </w:pPr>
            <w:ins w:id="647" w:author="Peter P. BOSCH" w:date="2019-05-01T15:14:00Z">
              <w:r>
                <w:rPr>
                  <w:b/>
                  <w:sz w:val="16"/>
                  <w:szCs w:val="16"/>
                </w:rPr>
                <w:t>T</w:t>
              </w:r>
            </w:ins>
            <w:ins w:id="648" w:author="Peter P. BOSCH" w:date="2019-05-01T14:59:00Z">
              <w:r w:rsidR="006D669E">
                <w:rPr>
                  <w:b/>
                  <w:sz w:val="16"/>
                  <w:szCs w:val="16"/>
                </w:rPr>
                <w:t>K</w:t>
              </w:r>
            </w:ins>
          </w:p>
        </w:tc>
        <w:tc>
          <w:tcPr>
            <w:tcW w:w="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Change w:id="649" w:author="Peter P. BOSCH" w:date="2019-05-01T14:59:00Z">
              <w:tcPr>
                <w:tcW w:w="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tcPrChange>
          </w:tcPr>
          <w:p w14:paraId="52650110" w14:textId="11A8CA86" w:rsidR="006D669E" w:rsidRPr="00D26284" w:rsidRDefault="006D669E" w:rsidP="006D669E">
            <w:pPr>
              <w:ind w:right="-70"/>
              <w:rPr>
                <w:ins w:id="650" w:author="Peter P. BOSCH" w:date="2019-05-01T14:59:00Z"/>
                <w:b/>
                <w:sz w:val="16"/>
                <w:szCs w:val="16"/>
              </w:rPr>
            </w:pPr>
            <w:ins w:id="651" w:author="Peter P. BOSCH" w:date="2019-05-01T14:59:00Z">
              <w:r>
                <w:rPr>
                  <w:b/>
                  <w:sz w:val="16"/>
                  <w:szCs w:val="16"/>
                </w:rPr>
                <w:t>FK</w:t>
              </w:r>
            </w:ins>
          </w:p>
        </w:tc>
        <w:tc>
          <w:tcPr>
            <w:tcW w:w="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Change w:id="652" w:author="Peter P. BOSCH" w:date="2019-05-01T14:59:00Z">
              <w:tcPr>
                <w:tcW w:w="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tcPrChange>
          </w:tcPr>
          <w:p w14:paraId="3B2F5339" w14:textId="3696CDE1" w:rsidR="006D669E" w:rsidRPr="00D26284" w:rsidRDefault="006D669E" w:rsidP="006D669E">
            <w:pPr>
              <w:ind w:right="-70"/>
              <w:rPr>
                <w:rFonts w:cs="Arial"/>
                <w:sz w:val="16"/>
                <w:szCs w:val="16"/>
              </w:rPr>
            </w:pPr>
            <w:r w:rsidRPr="00D26284">
              <w:rPr>
                <w:b/>
                <w:sz w:val="16"/>
                <w:szCs w:val="16"/>
              </w:rPr>
              <w:t>Sel.</w:t>
            </w:r>
          </w:p>
        </w:tc>
        <w:tc>
          <w:tcPr>
            <w:tcW w:w="536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Change w:id="653" w:author="Peter P. BOSCH" w:date="2019-05-01T14:59:00Z">
              <w:tcPr>
                <w:tcW w:w="536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tcPrChange>
          </w:tcPr>
          <w:p w14:paraId="21987478" w14:textId="77777777" w:rsidR="006D669E" w:rsidRPr="00D26284" w:rsidRDefault="006D669E" w:rsidP="006D669E">
            <w:pPr>
              <w:rPr>
                <w:rFonts w:cs="Arial"/>
                <w:sz w:val="16"/>
                <w:szCs w:val="16"/>
              </w:rPr>
            </w:pPr>
            <w:r w:rsidRPr="00D26284">
              <w:rPr>
                <w:b/>
                <w:sz w:val="16"/>
                <w:szCs w:val="16"/>
              </w:rPr>
              <w:t>Conditie</w:t>
            </w:r>
          </w:p>
        </w:tc>
      </w:tr>
      <w:tr w:rsidR="006D669E" w:rsidRPr="00D26284" w14:paraId="3675F753" w14:textId="77777777" w:rsidTr="006D669E">
        <w:trPr>
          <w:cantSplit/>
          <w:trHeight w:val="276"/>
          <w:trPrChange w:id="654" w:author="Peter P. BOSCH" w:date="2019-05-01T14:59:00Z">
            <w:trPr>
              <w:cantSplit/>
              <w:trHeight w:val="276"/>
            </w:trPr>
          </w:trPrChange>
        </w:trPr>
        <w:tc>
          <w:tcPr>
            <w:tcW w:w="3823" w:type="dxa"/>
            <w:tcBorders>
              <w:top w:val="single" w:sz="4" w:space="0" w:color="auto"/>
              <w:left w:val="single" w:sz="4" w:space="0" w:color="auto"/>
              <w:bottom w:val="single" w:sz="4" w:space="0" w:color="auto"/>
              <w:right w:val="single" w:sz="4" w:space="0" w:color="auto"/>
            </w:tcBorders>
            <w:shd w:val="clear" w:color="auto" w:fill="auto"/>
            <w:tcPrChange w:id="655" w:author="Peter P. BOSCH" w:date="2019-05-01T14:59:00Z">
              <w:tcPr>
                <w:tcW w:w="3823" w:type="dxa"/>
                <w:tcBorders>
                  <w:top w:val="single" w:sz="4" w:space="0" w:color="auto"/>
                  <w:left w:val="single" w:sz="4" w:space="0" w:color="auto"/>
                  <w:bottom w:val="single" w:sz="4" w:space="0" w:color="auto"/>
                  <w:right w:val="single" w:sz="4" w:space="0" w:color="auto"/>
                </w:tcBorders>
                <w:shd w:val="clear" w:color="auto" w:fill="auto"/>
              </w:tcPr>
            </w:tcPrChange>
          </w:tcPr>
          <w:p w14:paraId="025D137A" w14:textId="77777777" w:rsidR="006D669E" w:rsidRPr="00D26284" w:rsidRDefault="006D669E" w:rsidP="006D669E">
            <w:pPr>
              <w:rPr>
                <w:rFonts w:cs="Arial"/>
                <w:sz w:val="16"/>
                <w:szCs w:val="16"/>
              </w:rPr>
            </w:pPr>
            <w:r w:rsidRPr="00D26284">
              <w:rPr>
                <w:rFonts w:cs="Arial"/>
                <w:sz w:val="16"/>
                <w:szCs w:val="16"/>
              </w:rPr>
              <w:t>BEA</w:t>
            </w:r>
            <w:r>
              <w:rPr>
                <w:rFonts w:cs="Arial"/>
                <w:sz w:val="16"/>
                <w:szCs w:val="16"/>
              </w:rPr>
              <w:t>L</w:t>
            </w:r>
            <w:r w:rsidRPr="00D26284">
              <w:rPr>
                <w:rFonts w:cs="Arial"/>
                <w:sz w:val="16"/>
                <w:szCs w:val="16"/>
              </w:rPr>
              <w:t>_LAAD_TS</w:t>
            </w:r>
          </w:p>
        </w:tc>
        <w:tc>
          <w:tcPr>
            <w:tcW w:w="425" w:type="dxa"/>
            <w:tcBorders>
              <w:top w:val="single" w:sz="4" w:space="0" w:color="auto"/>
              <w:left w:val="single" w:sz="4" w:space="0" w:color="auto"/>
              <w:bottom w:val="single" w:sz="4" w:space="0" w:color="auto"/>
              <w:right w:val="single" w:sz="4" w:space="0" w:color="auto"/>
            </w:tcBorders>
            <w:tcPrChange w:id="656" w:author="Peter P. BOSCH" w:date="2019-05-01T14:59:00Z">
              <w:tcPr>
                <w:tcW w:w="425" w:type="dxa"/>
                <w:tcBorders>
                  <w:top w:val="single" w:sz="4" w:space="0" w:color="auto"/>
                  <w:left w:val="single" w:sz="4" w:space="0" w:color="auto"/>
                  <w:bottom w:val="single" w:sz="4" w:space="0" w:color="auto"/>
                  <w:right w:val="single" w:sz="4" w:space="0" w:color="auto"/>
                </w:tcBorders>
              </w:tcPr>
            </w:tcPrChange>
          </w:tcPr>
          <w:p w14:paraId="2D69D47F" w14:textId="77777777" w:rsidR="006D669E" w:rsidRPr="00D26284" w:rsidRDefault="006D669E" w:rsidP="006D669E">
            <w:pPr>
              <w:ind w:right="-70"/>
              <w:rPr>
                <w:ins w:id="657" w:author="Peter P. BOSCH" w:date="2019-05-01T14:59:00Z"/>
                <w:rFonts w:cs="Arial"/>
                <w:sz w:val="16"/>
                <w:szCs w:val="16"/>
              </w:rPr>
            </w:pPr>
          </w:p>
        </w:tc>
        <w:tc>
          <w:tcPr>
            <w:tcW w:w="425" w:type="dxa"/>
            <w:tcBorders>
              <w:top w:val="single" w:sz="4" w:space="0" w:color="auto"/>
              <w:left w:val="single" w:sz="4" w:space="0" w:color="auto"/>
              <w:bottom w:val="single" w:sz="4" w:space="0" w:color="auto"/>
              <w:right w:val="single" w:sz="4" w:space="0" w:color="auto"/>
            </w:tcBorders>
            <w:tcPrChange w:id="658" w:author="Peter P. BOSCH" w:date="2019-05-01T14:59:00Z">
              <w:tcPr>
                <w:tcW w:w="425" w:type="dxa"/>
                <w:tcBorders>
                  <w:top w:val="single" w:sz="4" w:space="0" w:color="auto"/>
                  <w:left w:val="single" w:sz="4" w:space="0" w:color="auto"/>
                  <w:bottom w:val="single" w:sz="4" w:space="0" w:color="auto"/>
                  <w:right w:val="single" w:sz="4" w:space="0" w:color="auto"/>
                </w:tcBorders>
              </w:tcPr>
            </w:tcPrChange>
          </w:tcPr>
          <w:p w14:paraId="337696F7" w14:textId="5DEECE36" w:rsidR="006D669E" w:rsidRPr="00D26284" w:rsidRDefault="006D669E" w:rsidP="006D669E">
            <w:pPr>
              <w:ind w:right="-70"/>
              <w:rPr>
                <w:ins w:id="659" w:author="Peter P. BOSCH" w:date="2019-05-01T14:59:00Z"/>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Change w:id="660" w:author="Peter P. BOSCH" w:date="2019-05-01T14:59:00Z">
              <w:tcPr>
                <w:tcW w:w="425" w:type="dxa"/>
                <w:tcBorders>
                  <w:top w:val="single" w:sz="4" w:space="0" w:color="auto"/>
                  <w:left w:val="single" w:sz="4" w:space="0" w:color="auto"/>
                  <w:bottom w:val="single" w:sz="4" w:space="0" w:color="auto"/>
                  <w:right w:val="single" w:sz="4" w:space="0" w:color="auto"/>
                </w:tcBorders>
                <w:shd w:val="clear" w:color="auto" w:fill="auto"/>
              </w:tcPr>
            </w:tcPrChange>
          </w:tcPr>
          <w:p w14:paraId="47C0D6F5" w14:textId="07E691DE" w:rsidR="006D669E" w:rsidRPr="00D26284" w:rsidRDefault="006D669E" w:rsidP="006D669E">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Change w:id="661" w:author="Peter P. BOSCH" w:date="2019-05-01T14:59:00Z">
              <w:tcPr>
                <w:tcW w:w="5361" w:type="dxa"/>
                <w:tcBorders>
                  <w:top w:val="single" w:sz="4" w:space="0" w:color="auto"/>
                  <w:left w:val="single" w:sz="4" w:space="0" w:color="auto"/>
                  <w:bottom w:val="single" w:sz="4" w:space="0" w:color="auto"/>
                  <w:right w:val="single" w:sz="4" w:space="0" w:color="auto"/>
                </w:tcBorders>
                <w:shd w:val="clear" w:color="auto" w:fill="auto"/>
              </w:tcPr>
            </w:tcPrChange>
          </w:tcPr>
          <w:p w14:paraId="4C035237" w14:textId="77777777" w:rsidR="006D669E" w:rsidRPr="00D26284" w:rsidRDefault="006D669E" w:rsidP="006D669E">
            <w:pPr>
              <w:rPr>
                <w:rFonts w:cs="Arial"/>
                <w:sz w:val="16"/>
                <w:szCs w:val="16"/>
              </w:rPr>
            </w:pPr>
            <w:r w:rsidRPr="00D26284">
              <w:rPr>
                <w:rFonts w:cs="Arial"/>
                <w:sz w:val="16"/>
                <w:szCs w:val="16"/>
              </w:rPr>
              <w:t xml:space="preserve">&gt; </w:t>
            </w:r>
            <w:r w:rsidRPr="00D26284">
              <w:rPr>
                <w:i/>
                <w:sz w:val="16"/>
                <w:szCs w:val="16"/>
              </w:rPr>
              <w:t>Vorige_laad_TS</w:t>
            </w:r>
          </w:p>
        </w:tc>
      </w:tr>
      <w:tr w:rsidR="006D669E" w:rsidRPr="00D26284" w14:paraId="45FE9C0B" w14:textId="77777777" w:rsidTr="006D669E">
        <w:trPr>
          <w:cantSplit/>
          <w:trHeight w:val="276"/>
          <w:trPrChange w:id="662" w:author="Peter P. BOSCH" w:date="2019-05-01T14:59:00Z">
            <w:trPr>
              <w:cantSplit/>
              <w:trHeight w:val="276"/>
            </w:trPr>
          </w:trPrChange>
        </w:trPr>
        <w:tc>
          <w:tcPr>
            <w:tcW w:w="3823" w:type="dxa"/>
            <w:tcBorders>
              <w:top w:val="single" w:sz="4" w:space="0" w:color="auto"/>
              <w:left w:val="single" w:sz="4" w:space="0" w:color="auto"/>
              <w:bottom w:val="single" w:sz="4" w:space="0" w:color="auto"/>
              <w:right w:val="single" w:sz="4" w:space="0" w:color="auto"/>
            </w:tcBorders>
            <w:shd w:val="clear" w:color="auto" w:fill="auto"/>
            <w:tcPrChange w:id="663" w:author="Peter P. BOSCH" w:date="2019-05-01T14:59:00Z">
              <w:tcPr>
                <w:tcW w:w="3823" w:type="dxa"/>
                <w:tcBorders>
                  <w:top w:val="single" w:sz="4" w:space="0" w:color="auto"/>
                  <w:left w:val="single" w:sz="4" w:space="0" w:color="auto"/>
                  <w:bottom w:val="single" w:sz="4" w:space="0" w:color="auto"/>
                  <w:right w:val="single" w:sz="4" w:space="0" w:color="auto"/>
                </w:tcBorders>
                <w:shd w:val="clear" w:color="auto" w:fill="auto"/>
              </w:tcPr>
            </w:tcPrChange>
          </w:tcPr>
          <w:p w14:paraId="669E01D8" w14:textId="71C4F19F" w:rsidR="006D669E" w:rsidRPr="00D26284" w:rsidRDefault="006D669E" w:rsidP="006D669E">
            <w:pPr>
              <w:rPr>
                <w:rFonts w:cs="Arial"/>
                <w:sz w:val="16"/>
                <w:szCs w:val="16"/>
              </w:rPr>
            </w:pPr>
            <w:r w:rsidRPr="00D26284">
              <w:rPr>
                <w:rFonts w:cs="Arial"/>
                <w:sz w:val="16"/>
                <w:szCs w:val="16"/>
              </w:rPr>
              <w:t>BEA</w:t>
            </w:r>
            <w:r>
              <w:rPr>
                <w:rFonts w:cs="Arial"/>
                <w:sz w:val="16"/>
                <w:szCs w:val="16"/>
              </w:rPr>
              <w:t>L</w:t>
            </w:r>
            <w:r w:rsidRPr="00D26284">
              <w:rPr>
                <w:rFonts w:cs="Arial"/>
                <w:sz w:val="16"/>
                <w:szCs w:val="16"/>
              </w:rPr>
              <w:t>_RN31</w:t>
            </w:r>
            <w:r>
              <w:rPr>
                <w:rFonts w:cs="Arial"/>
                <w:sz w:val="16"/>
                <w:szCs w:val="16"/>
              </w:rPr>
              <w:t>7</w:t>
            </w:r>
            <w:r w:rsidRPr="00D26284">
              <w:rPr>
                <w:rFonts w:cs="Arial"/>
                <w:sz w:val="16"/>
                <w:szCs w:val="16"/>
              </w:rPr>
              <w:t>DATTYDVERVALLEN</w:t>
            </w:r>
          </w:p>
        </w:tc>
        <w:tc>
          <w:tcPr>
            <w:tcW w:w="425" w:type="dxa"/>
            <w:tcBorders>
              <w:top w:val="single" w:sz="4" w:space="0" w:color="auto"/>
              <w:left w:val="single" w:sz="4" w:space="0" w:color="auto"/>
              <w:bottom w:val="single" w:sz="4" w:space="0" w:color="auto"/>
              <w:right w:val="single" w:sz="4" w:space="0" w:color="auto"/>
            </w:tcBorders>
            <w:tcPrChange w:id="664" w:author="Peter P. BOSCH" w:date="2019-05-01T14:59:00Z">
              <w:tcPr>
                <w:tcW w:w="425" w:type="dxa"/>
                <w:tcBorders>
                  <w:top w:val="single" w:sz="4" w:space="0" w:color="auto"/>
                  <w:left w:val="single" w:sz="4" w:space="0" w:color="auto"/>
                  <w:bottom w:val="single" w:sz="4" w:space="0" w:color="auto"/>
                  <w:right w:val="single" w:sz="4" w:space="0" w:color="auto"/>
                </w:tcBorders>
              </w:tcPr>
            </w:tcPrChange>
          </w:tcPr>
          <w:p w14:paraId="234A81B7" w14:textId="77777777" w:rsidR="006D669E" w:rsidRPr="00D26284" w:rsidRDefault="006D669E" w:rsidP="006D669E">
            <w:pPr>
              <w:ind w:right="-70"/>
              <w:rPr>
                <w:ins w:id="665" w:author="Peter P. BOSCH" w:date="2019-05-01T14:59:00Z"/>
                <w:rFonts w:cs="Arial"/>
                <w:sz w:val="16"/>
                <w:szCs w:val="16"/>
              </w:rPr>
            </w:pPr>
          </w:p>
        </w:tc>
        <w:tc>
          <w:tcPr>
            <w:tcW w:w="425" w:type="dxa"/>
            <w:tcBorders>
              <w:top w:val="single" w:sz="4" w:space="0" w:color="auto"/>
              <w:left w:val="single" w:sz="4" w:space="0" w:color="auto"/>
              <w:bottom w:val="single" w:sz="4" w:space="0" w:color="auto"/>
              <w:right w:val="single" w:sz="4" w:space="0" w:color="auto"/>
            </w:tcBorders>
            <w:tcPrChange w:id="666" w:author="Peter P. BOSCH" w:date="2019-05-01T14:59:00Z">
              <w:tcPr>
                <w:tcW w:w="425" w:type="dxa"/>
                <w:tcBorders>
                  <w:top w:val="single" w:sz="4" w:space="0" w:color="auto"/>
                  <w:left w:val="single" w:sz="4" w:space="0" w:color="auto"/>
                  <w:bottom w:val="single" w:sz="4" w:space="0" w:color="auto"/>
                  <w:right w:val="single" w:sz="4" w:space="0" w:color="auto"/>
                </w:tcBorders>
              </w:tcPr>
            </w:tcPrChange>
          </w:tcPr>
          <w:p w14:paraId="3EC8A5AA" w14:textId="5009CEAC" w:rsidR="006D669E" w:rsidRPr="00D26284" w:rsidRDefault="006D669E" w:rsidP="006D669E">
            <w:pPr>
              <w:ind w:right="-70"/>
              <w:rPr>
                <w:ins w:id="667" w:author="Peter P. BOSCH" w:date="2019-05-01T14:59:00Z"/>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Change w:id="668" w:author="Peter P. BOSCH" w:date="2019-05-01T14:59:00Z">
              <w:tcPr>
                <w:tcW w:w="425" w:type="dxa"/>
                <w:tcBorders>
                  <w:top w:val="single" w:sz="4" w:space="0" w:color="auto"/>
                  <w:left w:val="single" w:sz="4" w:space="0" w:color="auto"/>
                  <w:bottom w:val="single" w:sz="4" w:space="0" w:color="auto"/>
                  <w:right w:val="single" w:sz="4" w:space="0" w:color="auto"/>
                </w:tcBorders>
                <w:shd w:val="clear" w:color="auto" w:fill="auto"/>
              </w:tcPr>
            </w:tcPrChange>
          </w:tcPr>
          <w:p w14:paraId="56B99B60" w14:textId="678A46BD" w:rsidR="006D669E" w:rsidRPr="00D26284" w:rsidRDefault="006D669E" w:rsidP="006D669E">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Change w:id="669" w:author="Peter P. BOSCH" w:date="2019-05-01T14:59:00Z">
              <w:tcPr>
                <w:tcW w:w="5361" w:type="dxa"/>
                <w:tcBorders>
                  <w:top w:val="single" w:sz="4" w:space="0" w:color="auto"/>
                  <w:left w:val="single" w:sz="4" w:space="0" w:color="auto"/>
                  <w:bottom w:val="single" w:sz="4" w:space="0" w:color="auto"/>
                  <w:right w:val="single" w:sz="4" w:space="0" w:color="auto"/>
                </w:tcBorders>
                <w:shd w:val="clear" w:color="auto" w:fill="auto"/>
              </w:tcPr>
            </w:tcPrChange>
          </w:tcPr>
          <w:p w14:paraId="298A9EE6" w14:textId="77777777" w:rsidR="006D669E" w:rsidRPr="00D26284" w:rsidRDefault="006D669E" w:rsidP="006D669E">
            <w:pPr>
              <w:rPr>
                <w:rFonts w:cs="Arial"/>
                <w:sz w:val="16"/>
                <w:szCs w:val="16"/>
              </w:rPr>
            </w:pPr>
            <w:r w:rsidRPr="00D26284">
              <w:rPr>
                <w:rFonts w:cs="Arial"/>
                <w:sz w:val="16"/>
                <w:szCs w:val="16"/>
              </w:rPr>
              <w:t>= Leeg</w:t>
            </w:r>
          </w:p>
        </w:tc>
      </w:tr>
      <w:tr w:rsidR="006D669E" w:rsidRPr="00D26284" w14:paraId="2543861B" w14:textId="77777777" w:rsidTr="006D669E">
        <w:trPr>
          <w:cantSplit/>
          <w:trHeight w:val="276"/>
          <w:trPrChange w:id="670" w:author="Peter P. BOSCH" w:date="2019-05-01T14:59:00Z">
            <w:trPr>
              <w:cantSplit/>
              <w:trHeight w:val="276"/>
            </w:trPr>
          </w:trPrChange>
        </w:trPr>
        <w:tc>
          <w:tcPr>
            <w:tcW w:w="3823" w:type="dxa"/>
            <w:tcBorders>
              <w:top w:val="single" w:sz="4" w:space="0" w:color="auto"/>
              <w:left w:val="single" w:sz="4" w:space="0" w:color="auto"/>
              <w:bottom w:val="single" w:sz="4" w:space="0" w:color="auto"/>
              <w:right w:val="single" w:sz="4" w:space="0" w:color="auto"/>
            </w:tcBorders>
            <w:shd w:val="clear" w:color="auto" w:fill="auto"/>
            <w:tcPrChange w:id="671" w:author="Peter P. BOSCH" w:date="2019-05-01T14:59:00Z">
              <w:tcPr>
                <w:tcW w:w="3823" w:type="dxa"/>
                <w:tcBorders>
                  <w:top w:val="single" w:sz="4" w:space="0" w:color="auto"/>
                  <w:left w:val="single" w:sz="4" w:space="0" w:color="auto"/>
                  <w:bottom w:val="single" w:sz="4" w:space="0" w:color="auto"/>
                  <w:right w:val="single" w:sz="4" w:space="0" w:color="auto"/>
                </w:tcBorders>
                <w:shd w:val="clear" w:color="auto" w:fill="auto"/>
              </w:tcPr>
            </w:tcPrChange>
          </w:tcPr>
          <w:p w14:paraId="4AB56487" w14:textId="77777777" w:rsidR="006D669E" w:rsidRPr="00D26284" w:rsidRDefault="006D669E" w:rsidP="006D669E">
            <w:pPr>
              <w:rPr>
                <w:rFonts w:cs="Arial"/>
                <w:snapToGrid w:val="0"/>
                <w:sz w:val="16"/>
                <w:szCs w:val="16"/>
              </w:rPr>
            </w:pPr>
            <w:r>
              <w:rPr>
                <w:rFonts w:cs="Arial"/>
                <w:sz w:val="16"/>
                <w:szCs w:val="16"/>
              </w:rPr>
              <w:t>Alle attributen</w:t>
            </w:r>
          </w:p>
        </w:tc>
        <w:tc>
          <w:tcPr>
            <w:tcW w:w="425" w:type="dxa"/>
            <w:tcBorders>
              <w:top w:val="single" w:sz="4" w:space="0" w:color="auto"/>
              <w:left w:val="single" w:sz="4" w:space="0" w:color="auto"/>
              <w:bottom w:val="single" w:sz="4" w:space="0" w:color="auto"/>
              <w:right w:val="single" w:sz="4" w:space="0" w:color="auto"/>
            </w:tcBorders>
            <w:tcPrChange w:id="672" w:author="Peter P. BOSCH" w:date="2019-05-01T14:59:00Z">
              <w:tcPr>
                <w:tcW w:w="425" w:type="dxa"/>
                <w:tcBorders>
                  <w:top w:val="single" w:sz="4" w:space="0" w:color="auto"/>
                  <w:left w:val="single" w:sz="4" w:space="0" w:color="auto"/>
                  <w:bottom w:val="single" w:sz="4" w:space="0" w:color="auto"/>
                  <w:right w:val="single" w:sz="4" w:space="0" w:color="auto"/>
                </w:tcBorders>
              </w:tcPr>
            </w:tcPrChange>
          </w:tcPr>
          <w:p w14:paraId="65629A6C" w14:textId="77777777" w:rsidR="006D669E" w:rsidRDefault="006D669E" w:rsidP="006D669E">
            <w:pPr>
              <w:ind w:right="-70"/>
              <w:rPr>
                <w:ins w:id="673" w:author="Peter P. BOSCH" w:date="2019-05-01T14:59:00Z"/>
                <w:rFonts w:cs="Arial"/>
                <w:sz w:val="16"/>
                <w:szCs w:val="16"/>
                <w:highlight w:val="yellow"/>
              </w:rPr>
            </w:pPr>
          </w:p>
        </w:tc>
        <w:tc>
          <w:tcPr>
            <w:tcW w:w="425" w:type="dxa"/>
            <w:tcBorders>
              <w:top w:val="single" w:sz="4" w:space="0" w:color="auto"/>
              <w:left w:val="single" w:sz="4" w:space="0" w:color="auto"/>
              <w:bottom w:val="single" w:sz="4" w:space="0" w:color="auto"/>
              <w:right w:val="single" w:sz="4" w:space="0" w:color="auto"/>
            </w:tcBorders>
            <w:tcPrChange w:id="674" w:author="Peter P. BOSCH" w:date="2019-05-01T14:59:00Z">
              <w:tcPr>
                <w:tcW w:w="425" w:type="dxa"/>
                <w:tcBorders>
                  <w:top w:val="single" w:sz="4" w:space="0" w:color="auto"/>
                  <w:left w:val="single" w:sz="4" w:space="0" w:color="auto"/>
                  <w:bottom w:val="single" w:sz="4" w:space="0" w:color="auto"/>
                  <w:right w:val="single" w:sz="4" w:space="0" w:color="auto"/>
                </w:tcBorders>
              </w:tcPr>
            </w:tcPrChange>
          </w:tcPr>
          <w:p w14:paraId="2FE1FD15" w14:textId="7C5F0C2A" w:rsidR="006D669E" w:rsidRDefault="006D669E" w:rsidP="006D669E">
            <w:pPr>
              <w:ind w:right="-70"/>
              <w:rPr>
                <w:ins w:id="675" w:author="Peter P. BOSCH" w:date="2019-05-01T14:59:00Z"/>
                <w:rFonts w:cs="Arial"/>
                <w:sz w:val="16"/>
                <w:szCs w:val="16"/>
                <w:highlight w:val="yellow"/>
              </w:rPr>
            </w:pPr>
          </w:p>
        </w:tc>
        <w:tc>
          <w:tcPr>
            <w:tcW w:w="425" w:type="dxa"/>
            <w:tcBorders>
              <w:top w:val="single" w:sz="4" w:space="0" w:color="auto"/>
              <w:left w:val="single" w:sz="4" w:space="0" w:color="auto"/>
              <w:bottom w:val="single" w:sz="4" w:space="0" w:color="auto"/>
              <w:right w:val="single" w:sz="4" w:space="0" w:color="auto"/>
            </w:tcBorders>
            <w:shd w:val="clear" w:color="auto" w:fill="auto"/>
            <w:tcPrChange w:id="676" w:author="Peter P. BOSCH" w:date="2019-05-01T14:59:00Z">
              <w:tcPr>
                <w:tcW w:w="425" w:type="dxa"/>
                <w:tcBorders>
                  <w:top w:val="single" w:sz="4" w:space="0" w:color="auto"/>
                  <w:left w:val="single" w:sz="4" w:space="0" w:color="auto"/>
                  <w:bottom w:val="single" w:sz="4" w:space="0" w:color="auto"/>
                  <w:right w:val="single" w:sz="4" w:space="0" w:color="auto"/>
                </w:tcBorders>
                <w:shd w:val="clear" w:color="auto" w:fill="auto"/>
              </w:tcPr>
            </w:tcPrChange>
          </w:tcPr>
          <w:p w14:paraId="2BDE72A0" w14:textId="32883EE7" w:rsidR="006D669E" w:rsidRPr="00D26284" w:rsidRDefault="006D669E" w:rsidP="006D669E">
            <w:pPr>
              <w:ind w:right="-70"/>
              <w:rPr>
                <w:rFonts w:cs="Arial"/>
                <w:sz w:val="16"/>
                <w:szCs w:val="16"/>
                <w:highlight w:val="yellow"/>
              </w:rPr>
            </w:pPr>
            <w:r>
              <w:rPr>
                <w:rFonts w:cs="Arial"/>
                <w:sz w:val="16"/>
                <w:szCs w:val="16"/>
                <w:highlight w:val="yellow"/>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Change w:id="677" w:author="Peter P. BOSCH" w:date="2019-05-01T14:59:00Z">
              <w:tcPr>
                <w:tcW w:w="5361" w:type="dxa"/>
                <w:tcBorders>
                  <w:top w:val="single" w:sz="4" w:space="0" w:color="auto"/>
                  <w:left w:val="single" w:sz="4" w:space="0" w:color="auto"/>
                  <w:bottom w:val="single" w:sz="4" w:space="0" w:color="auto"/>
                  <w:right w:val="single" w:sz="4" w:space="0" w:color="auto"/>
                </w:tcBorders>
                <w:shd w:val="clear" w:color="auto" w:fill="auto"/>
              </w:tcPr>
            </w:tcPrChange>
          </w:tcPr>
          <w:p w14:paraId="0FE026F7" w14:textId="77777777" w:rsidR="006D669E" w:rsidRPr="00D26284" w:rsidRDefault="006D669E" w:rsidP="006D669E">
            <w:pPr>
              <w:rPr>
                <w:rFonts w:cs="Arial"/>
                <w:sz w:val="16"/>
                <w:szCs w:val="16"/>
                <w:highlight w:val="yellow"/>
              </w:rPr>
            </w:pPr>
          </w:p>
        </w:tc>
      </w:tr>
      <w:tr w:rsidR="006D669E" w:rsidRPr="00D26284" w14:paraId="2DAA24E1" w14:textId="77777777" w:rsidTr="006D669E">
        <w:trPr>
          <w:cantSplit/>
          <w:trHeight w:val="276"/>
          <w:ins w:id="678" w:author="Peter P. BOSCH" w:date="2019-05-01T14:04:00Z"/>
          <w:trPrChange w:id="679" w:author="Peter P. BOSCH" w:date="2019-05-01T14:59:00Z">
            <w:trPr>
              <w:cantSplit/>
              <w:trHeight w:val="276"/>
            </w:trPr>
          </w:trPrChange>
        </w:trPr>
        <w:tc>
          <w:tcPr>
            <w:tcW w:w="3823" w:type="dxa"/>
            <w:tcBorders>
              <w:top w:val="single" w:sz="4" w:space="0" w:color="auto"/>
              <w:left w:val="single" w:sz="4" w:space="0" w:color="auto"/>
              <w:bottom w:val="single" w:sz="4" w:space="0" w:color="auto"/>
              <w:right w:val="single" w:sz="4" w:space="0" w:color="auto"/>
            </w:tcBorders>
            <w:shd w:val="clear" w:color="auto" w:fill="auto"/>
            <w:tcPrChange w:id="680" w:author="Peter P. BOSCH" w:date="2019-05-01T14:59:00Z">
              <w:tcPr>
                <w:tcW w:w="3823" w:type="dxa"/>
                <w:tcBorders>
                  <w:top w:val="single" w:sz="4" w:space="0" w:color="auto"/>
                  <w:left w:val="single" w:sz="4" w:space="0" w:color="auto"/>
                  <w:bottom w:val="single" w:sz="4" w:space="0" w:color="auto"/>
                  <w:right w:val="single" w:sz="4" w:space="0" w:color="auto"/>
                </w:tcBorders>
                <w:shd w:val="clear" w:color="auto" w:fill="auto"/>
              </w:tcPr>
            </w:tcPrChange>
          </w:tcPr>
          <w:p w14:paraId="39C1BD3D" w14:textId="5791CF1D" w:rsidR="006D669E" w:rsidRPr="00297961" w:rsidRDefault="006D669E" w:rsidP="006D669E">
            <w:pPr>
              <w:rPr>
                <w:ins w:id="681" w:author="Peter P. BOSCH" w:date="2019-05-01T14:04:00Z"/>
                <w:rFonts w:cs="Arial"/>
                <w:sz w:val="16"/>
                <w:szCs w:val="16"/>
              </w:rPr>
            </w:pPr>
            <w:ins w:id="682" w:author="Peter P. BOSCH" w:date="2019-05-01T14:07:00Z">
              <w:r w:rsidRPr="00A02C76">
                <w:rPr>
                  <w:sz w:val="16"/>
                  <w:szCs w:val="16"/>
                  <w:rPrChange w:id="683" w:author="Peter P. BOSCH" w:date="2019-05-01T14:07:00Z">
                    <w:rPr>
                      <w:b/>
                      <w:sz w:val="16"/>
                      <w:szCs w:val="16"/>
                    </w:rPr>
                  </w:rPrChange>
                </w:rPr>
                <w:t>BEAL_RN317REKID</w:t>
              </w:r>
            </w:ins>
          </w:p>
        </w:tc>
        <w:tc>
          <w:tcPr>
            <w:tcW w:w="425" w:type="dxa"/>
            <w:tcBorders>
              <w:top w:val="single" w:sz="4" w:space="0" w:color="auto"/>
              <w:left w:val="single" w:sz="4" w:space="0" w:color="auto"/>
              <w:bottom w:val="single" w:sz="4" w:space="0" w:color="auto"/>
              <w:right w:val="single" w:sz="4" w:space="0" w:color="auto"/>
            </w:tcBorders>
            <w:tcPrChange w:id="684" w:author="Peter P. BOSCH" w:date="2019-05-01T14:59:00Z">
              <w:tcPr>
                <w:tcW w:w="425" w:type="dxa"/>
                <w:tcBorders>
                  <w:top w:val="single" w:sz="4" w:space="0" w:color="auto"/>
                  <w:left w:val="single" w:sz="4" w:space="0" w:color="auto"/>
                  <w:bottom w:val="single" w:sz="4" w:space="0" w:color="auto"/>
                  <w:right w:val="single" w:sz="4" w:space="0" w:color="auto"/>
                </w:tcBorders>
              </w:tcPr>
            </w:tcPrChange>
          </w:tcPr>
          <w:p w14:paraId="111D0D6C" w14:textId="4CBFFC68" w:rsidR="006D669E" w:rsidRDefault="006D669E" w:rsidP="006D669E">
            <w:pPr>
              <w:ind w:right="-70"/>
              <w:rPr>
                <w:ins w:id="685" w:author="Peter P. BOSCH" w:date="2019-05-01T14:59:00Z"/>
                <w:rFonts w:cs="Arial"/>
                <w:sz w:val="16"/>
                <w:szCs w:val="16"/>
                <w:highlight w:val="yellow"/>
              </w:rPr>
            </w:pPr>
            <w:ins w:id="686" w:author="Peter P. BOSCH" w:date="2019-05-01T15:01:00Z">
              <w:r>
                <w:rPr>
                  <w:rFonts w:cs="Arial"/>
                  <w:sz w:val="16"/>
                  <w:szCs w:val="16"/>
                  <w:highlight w:val="yellow"/>
                </w:rPr>
                <w:t>X</w:t>
              </w:r>
            </w:ins>
          </w:p>
        </w:tc>
        <w:tc>
          <w:tcPr>
            <w:tcW w:w="425" w:type="dxa"/>
            <w:tcBorders>
              <w:top w:val="single" w:sz="4" w:space="0" w:color="auto"/>
              <w:left w:val="single" w:sz="4" w:space="0" w:color="auto"/>
              <w:bottom w:val="single" w:sz="4" w:space="0" w:color="auto"/>
              <w:right w:val="single" w:sz="4" w:space="0" w:color="auto"/>
            </w:tcBorders>
            <w:tcPrChange w:id="687" w:author="Peter P. BOSCH" w:date="2019-05-01T14:59:00Z">
              <w:tcPr>
                <w:tcW w:w="425" w:type="dxa"/>
                <w:tcBorders>
                  <w:top w:val="single" w:sz="4" w:space="0" w:color="auto"/>
                  <w:left w:val="single" w:sz="4" w:space="0" w:color="auto"/>
                  <w:bottom w:val="single" w:sz="4" w:space="0" w:color="auto"/>
                  <w:right w:val="single" w:sz="4" w:space="0" w:color="auto"/>
                </w:tcBorders>
              </w:tcPr>
            </w:tcPrChange>
          </w:tcPr>
          <w:p w14:paraId="03E14B2F" w14:textId="12CB021F" w:rsidR="006D669E" w:rsidRDefault="006D669E" w:rsidP="006D669E">
            <w:pPr>
              <w:ind w:right="-70"/>
              <w:rPr>
                <w:ins w:id="688" w:author="Peter P. BOSCH" w:date="2019-05-01T14:59:00Z"/>
                <w:rFonts w:cs="Arial"/>
                <w:sz w:val="16"/>
                <w:szCs w:val="16"/>
                <w:highlight w:val="yellow"/>
              </w:rPr>
            </w:pPr>
          </w:p>
        </w:tc>
        <w:tc>
          <w:tcPr>
            <w:tcW w:w="425" w:type="dxa"/>
            <w:tcBorders>
              <w:top w:val="single" w:sz="4" w:space="0" w:color="auto"/>
              <w:left w:val="single" w:sz="4" w:space="0" w:color="auto"/>
              <w:bottom w:val="single" w:sz="4" w:space="0" w:color="auto"/>
              <w:right w:val="single" w:sz="4" w:space="0" w:color="auto"/>
            </w:tcBorders>
            <w:shd w:val="clear" w:color="auto" w:fill="auto"/>
            <w:tcPrChange w:id="689" w:author="Peter P. BOSCH" w:date="2019-05-01T14:59:00Z">
              <w:tcPr>
                <w:tcW w:w="425" w:type="dxa"/>
                <w:tcBorders>
                  <w:top w:val="single" w:sz="4" w:space="0" w:color="auto"/>
                  <w:left w:val="single" w:sz="4" w:space="0" w:color="auto"/>
                  <w:bottom w:val="single" w:sz="4" w:space="0" w:color="auto"/>
                  <w:right w:val="single" w:sz="4" w:space="0" w:color="auto"/>
                </w:tcBorders>
                <w:shd w:val="clear" w:color="auto" w:fill="auto"/>
              </w:tcPr>
            </w:tcPrChange>
          </w:tcPr>
          <w:p w14:paraId="5885ABCB" w14:textId="0BB6EE51" w:rsidR="006D669E" w:rsidRDefault="006D669E" w:rsidP="006D669E">
            <w:pPr>
              <w:ind w:right="-70"/>
              <w:rPr>
                <w:ins w:id="690" w:author="Peter P. BOSCH" w:date="2019-05-01T14:04:00Z"/>
                <w:rFonts w:cs="Arial"/>
                <w:sz w:val="16"/>
                <w:szCs w:val="16"/>
                <w:highlight w:val="yellow"/>
              </w:rPr>
            </w:pPr>
          </w:p>
        </w:tc>
        <w:tc>
          <w:tcPr>
            <w:tcW w:w="5361" w:type="dxa"/>
            <w:tcBorders>
              <w:top w:val="single" w:sz="4" w:space="0" w:color="auto"/>
              <w:left w:val="single" w:sz="4" w:space="0" w:color="auto"/>
              <w:bottom w:val="single" w:sz="4" w:space="0" w:color="auto"/>
              <w:right w:val="single" w:sz="4" w:space="0" w:color="auto"/>
            </w:tcBorders>
            <w:shd w:val="clear" w:color="auto" w:fill="auto"/>
            <w:tcPrChange w:id="691" w:author="Peter P. BOSCH" w:date="2019-05-01T14:59:00Z">
              <w:tcPr>
                <w:tcW w:w="5361" w:type="dxa"/>
                <w:tcBorders>
                  <w:top w:val="single" w:sz="4" w:space="0" w:color="auto"/>
                  <w:left w:val="single" w:sz="4" w:space="0" w:color="auto"/>
                  <w:bottom w:val="single" w:sz="4" w:space="0" w:color="auto"/>
                  <w:right w:val="single" w:sz="4" w:space="0" w:color="auto"/>
                </w:tcBorders>
                <w:shd w:val="clear" w:color="auto" w:fill="auto"/>
              </w:tcPr>
            </w:tcPrChange>
          </w:tcPr>
          <w:p w14:paraId="1B1C7466" w14:textId="6BE84B22" w:rsidR="006D669E" w:rsidRPr="00D26284" w:rsidRDefault="00917F9A" w:rsidP="00297961">
            <w:pPr>
              <w:rPr>
                <w:ins w:id="692" w:author="Peter P. BOSCH" w:date="2019-05-01T14:04:00Z"/>
                <w:rFonts w:cs="Arial"/>
                <w:sz w:val="16"/>
                <w:szCs w:val="16"/>
                <w:highlight w:val="yellow"/>
              </w:rPr>
            </w:pPr>
            <w:ins w:id="693" w:author="Peter P. BOSCH" w:date="2019-05-01T15:05:00Z">
              <w:r>
                <w:rPr>
                  <w:rFonts w:cs="Arial"/>
                  <w:sz w:val="16"/>
                  <w:szCs w:val="16"/>
                </w:rPr>
                <w:t>=</w:t>
              </w:r>
            </w:ins>
            <w:ins w:id="694" w:author="Peter P. BOSCH" w:date="2019-05-01T14:37:00Z">
              <w:r w:rsidR="006D669E" w:rsidRPr="00C47B3D">
                <w:rPr>
                  <w:rFonts w:cs="Arial"/>
                  <w:sz w:val="16"/>
                  <w:szCs w:val="16"/>
                </w:rPr>
                <w:t>HSEL_RN320RHO.</w:t>
              </w:r>
              <w:r w:rsidR="006D669E" w:rsidRPr="00F858B5">
                <w:rPr>
                  <w:rFonts w:cs="Arial"/>
                  <w:sz w:val="16"/>
                  <w:szCs w:val="16"/>
                </w:rPr>
                <w:t>RN320REKID</w:t>
              </w:r>
            </w:ins>
          </w:p>
        </w:tc>
      </w:tr>
      <w:tr w:rsidR="006D669E" w:rsidRPr="00D26284" w14:paraId="2D1FB558" w14:textId="77777777" w:rsidTr="006D669E">
        <w:trPr>
          <w:cantSplit/>
          <w:trHeight w:val="276"/>
          <w:ins w:id="695" w:author="Peter P. BOSCH" w:date="2019-05-01T14:04:00Z"/>
          <w:trPrChange w:id="696" w:author="Peter P. BOSCH" w:date="2019-05-01T14:59:00Z">
            <w:trPr>
              <w:cantSplit/>
              <w:trHeight w:val="276"/>
            </w:trPr>
          </w:trPrChange>
        </w:trPr>
        <w:tc>
          <w:tcPr>
            <w:tcW w:w="3823" w:type="dxa"/>
            <w:tcBorders>
              <w:top w:val="single" w:sz="4" w:space="0" w:color="auto"/>
              <w:left w:val="single" w:sz="4" w:space="0" w:color="auto"/>
              <w:bottom w:val="single" w:sz="4" w:space="0" w:color="auto"/>
              <w:right w:val="single" w:sz="4" w:space="0" w:color="auto"/>
            </w:tcBorders>
            <w:shd w:val="clear" w:color="auto" w:fill="auto"/>
            <w:tcPrChange w:id="697" w:author="Peter P. BOSCH" w:date="2019-05-01T14:59:00Z">
              <w:tcPr>
                <w:tcW w:w="3823" w:type="dxa"/>
                <w:tcBorders>
                  <w:top w:val="single" w:sz="4" w:space="0" w:color="auto"/>
                  <w:left w:val="single" w:sz="4" w:space="0" w:color="auto"/>
                  <w:bottom w:val="single" w:sz="4" w:space="0" w:color="auto"/>
                  <w:right w:val="single" w:sz="4" w:space="0" w:color="auto"/>
                </w:tcBorders>
                <w:shd w:val="clear" w:color="auto" w:fill="auto"/>
              </w:tcPr>
            </w:tcPrChange>
          </w:tcPr>
          <w:p w14:paraId="70C34100" w14:textId="438441C0" w:rsidR="006D669E" w:rsidRPr="00A507FE" w:rsidRDefault="006D669E" w:rsidP="006D669E">
            <w:pPr>
              <w:rPr>
                <w:ins w:id="698" w:author="Peter P. BOSCH" w:date="2019-05-01T14:04:00Z"/>
                <w:rFonts w:cs="Arial"/>
                <w:i/>
                <w:sz w:val="16"/>
                <w:szCs w:val="16"/>
                <w:rPrChange w:id="699" w:author="Peter P. BOSCH" w:date="2019-05-01T14:48:00Z">
                  <w:rPr>
                    <w:ins w:id="700" w:author="Peter P. BOSCH" w:date="2019-05-01T14:04:00Z"/>
                    <w:rFonts w:cs="Arial"/>
                    <w:sz w:val="16"/>
                    <w:szCs w:val="16"/>
                  </w:rPr>
                </w:rPrChange>
              </w:rPr>
            </w:pPr>
            <w:ins w:id="701" w:author="Peter P. BOSCH" w:date="2019-05-01T14:07:00Z">
              <w:r w:rsidRPr="00A507FE">
                <w:rPr>
                  <w:rFonts w:cs="Arial"/>
                  <w:i/>
                  <w:sz w:val="16"/>
                  <w:szCs w:val="16"/>
                  <w:rPrChange w:id="702" w:author="Peter P. BOSCH" w:date="2019-05-01T14:48:00Z">
                    <w:rPr>
                      <w:rFonts w:cs="Arial"/>
                      <w:sz w:val="16"/>
                      <w:szCs w:val="16"/>
                    </w:rPr>
                  </w:rPrChange>
                </w:rPr>
                <w:t>BEAL_RN317VALUTAJAAR</w:t>
              </w:r>
            </w:ins>
          </w:p>
        </w:tc>
        <w:tc>
          <w:tcPr>
            <w:tcW w:w="425" w:type="dxa"/>
            <w:tcBorders>
              <w:top w:val="single" w:sz="4" w:space="0" w:color="auto"/>
              <w:left w:val="single" w:sz="4" w:space="0" w:color="auto"/>
              <w:bottom w:val="single" w:sz="4" w:space="0" w:color="auto"/>
              <w:right w:val="single" w:sz="4" w:space="0" w:color="auto"/>
            </w:tcBorders>
            <w:tcPrChange w:id="703" w:author="Peter P. BOSCH" w:date="2019-05-01T14:59:00Z">
              <w:tcPr>
                <w:tcW w:w="425" w:type="dxa"/>
                <w:tcBorders>
                  <w:top w:val="single" w:sz="4" w:space="0" w:color="auto"/>
                  <w:left w:val="single" w:sz="4" w:space="0" w:color="auto"/>
                  <w:bottom w:val="single" w:sz="4" w:space="0" w:color="auto"/>
                  <w:right w:val="single" w:sz="4" w:space="0" w:color="auto"/>
                </w:tcBorders>
              </w:tcPr>
            </w:tcPrChange>
          </w:tcPr>
          <w:p w14:paraId="52F96E08" w14:textId="77777777" w:rsidR="006D669E" w:rsidRPr="00297961" w:rsidRDefault="006D669E" w:rsidP="006D669E">
            <w:pPr>
              <w:ind w:right="-70"/>
              <w:rPr>
                <w:ins w:id="704" w:author="Peter P. BOSCH" w:date="2019-05-01T14:59:00Z"/>
                <w:rFonts w:cs="Arial"/>
                <w:i/>
                <w:sz w:val="16"/>
                <w:szCs w:val="16"/>
                <w:highlight w:val="yellow"/>
              </w:rPr>
            </w:pPr>
          </w:p>
        </w:tc>
        <w:tc>
          <w:tcPr>
            <w:tcW w:w="425" w:type="dxa"/>
            <w:tcBorders>
              <w:top w:val="single" w:sz="4" w:space="0" w:color="auto"/>
              <w:left w:val="single" w:sz="4" w:space="0" w:color="auto"/>
              <w:bottom w:val="single" w:sz="4" w:space="0" w:color="auto"/>
              <w:right w:val="single" w:sz="4" w:space="0" w:color="auto"/>
            </w:tcBorders>
            <w:tcPrChange w:id="705" w:author="Peter P. BOSCH" w:date="2019-05-01T14:59:00Z">
              <w:tcPr>
                <w:tcW w:w="425" w:type="dxa"/>
                <w:tcBorders>
                  <w:top w:val="single" w:sz="4" w:space="0" w:color="auto"/>
                  <w:left w:val="single" w:sz="4" w:space="0" w:color="auto"/>
                  <w:bottom w:val="single" w:sz="4" w:space="0" w:color="auto"/>
                  <w:right w:val="single" w:sz="4" w:space="0" w:color="auto"/>
                </w:tcBorders>
              </w:tcPr>
            </w:tcPrChange>
          </w:tcPr>
          <w:p w14:paraId="3285F5C3" w14:textId="22989784" w:rsidR="006D669E" w:rsidRPr="00297961" w:rsidRDefault="006D669E" w:rsidP="006D669E">
            <w:pPr>
              <w:ind w:right="-70"/>
              <w:rPr>
                <w:ins w:id="706" w:author="Peter P. BOSCH" w:date="2019-05-01T14:59:00Z"/>
                <w:rFonts w:cs="Arial"/>
                <w:i/>
                <w:sz w:val="16"/>
                <w:szCs w:val="16"/>
                <w:highlight w:val="yellow"/>
              </w:rPr>
            </w:pPr>
          </w:p>
        </w:tc>
        <w:tc>
          <w:tcPr>
            <w:tcW w:w="425" w:type="dxa"/>
            <w:tcBorders>
              <w:top w:val="single" w:sz="4" w:space="0" w:color="auto"/>
              <w:left w:val="single" w:sz="4" w:space="0" w:color="auto"/>
              <w:bottom w:val="single" w:sz="4" w:space="0" w:color="auto"/>
              <w:right w:val="single" w:sz="4" w:space="0" w:color="auto"/>
            </w:tcBorders>
            <w:shd w:val="clear" w:color="auto" w:fill="auto"/>
            <w:tcPrChange w:id="707" w:author="Peter P. BOSCH" w:date="2019-05-01T14:59:00Z">
              <w:tcPr>
                <w:tcW w:w="425" w:type="dxa"/>
                <w:tcBorders>
                  <w:top w:val="single" w:sz="4" w:space="0" w:color="auto"/>
                  <w:left w:val="single" w:sz="4" w:space="0" w:color="auto"/>
                  <w:bottom w:val="single" w:sz="4" w:space="0" w:color="auto"/>
                  <w:right w:val="single" w:sz="4" w:space="0" w:color="auto"/>
                </w:tcBorders>
                <w:shd w:val="clear" w:color="auto" w:fill="auto"/>
              </w:tcPr>
            </w:tcPrChange>
          </w:tcPr>
          <w:p w14:paraId="0DA18561" w14:textId="750DEE90" w:rsidR="006D669E" w:rsidRPr="00A507FE" w:rsidRDefault="006D669E" w:rsidP="006D669E">
            <w:pPr>
              <w:ind w:right="-70"/>
              <w:rPr>
                <w:ins w:id="708" w:author="Peter P. BOSCH" w:date="2019-05-01T14:04:00Z"/>
                <w:rFonts w:cs="Arial"/>
                <w:i/>
                <w:sz w:val="16"/>
                <w:szCs w:val="16"/>
                <w:highlight w:val="yellow"/>
                <w:rPrChange w:id="709" w:author="Peter P. BOSCH" w:date="2019-05-01T14:48:00Z">
                  <w:rPr>
                    <w:ins w:id="710" w:author="Peter P. BOSCH" w:date="2019-05-01T14:04:00Z"/>
                    <w:rFonts w:cs="Arial"/>
                    <w:sz w:val="16"/>
                    <w:szCs w:val="16"/>
                    <w:highlight w:val="yellow"/>
                  </w:rPr>
                </w:rPrChange>
              </w:rPr>
            </w:pPr>
          </w:p>
        </w:tc>
        <w:tc>
          <w:tcPr>
            <w:tcW w:w="5361" w:type="dxa"/>
            <w:tcBorders>
              <w:top w:val="single" w:sz="4" w:space="0" w:color="auto"/>
              <w:left w:val="single" w:sz="4" w:space="0" w:color="auto"/>
              <w:bottom w:val="single" w:sz="4" w:space="0" w:color="auto"/>
              <w:right w:val="single" w:sz="4" w:space="0" w:color="auto"/>
            </w:tcBorders>
            <w:shd w:val="clear" w:color="auto" w:fill="auto"/>
            <w:tcPrChange w:id="711" w:author="Peter P. BOSCH" w:date="2019-05-01T14:59:00Z">
              <w:tcPr>
                <w:tcW w:w="5361" w:type="dxa"/>
                <w:tcBorders>
                  <w:top w:val="single" w:sz="4" w:space="0" w:color="auto"/>
                  <w:left w:val="single" w:sz="4" w:space="0" w:color="auto"/>
                  <w:bottom w:val="single" w:sz="4" w:space="0" w:color="auto"/>
                  <w:right w:val="single" w:sz="4" w:space="0" w:color="auto"/>
                </w:tcBorders>
                <w:shd w:val="clear" w:color="auto" w:fill="auto"/>
              </w:tcPr>
            </w:tcPrChange>
          </w:tcPr>
          <w:p w14:paraId="08868EC4" w14:textId="4997378F" w:rsidR="006D669E" w:rsidRPr="00A507FE" w:rsidRDefault="00917F9A" w:rsidP="00297961">
            <w:pPr>
              <w:rPr>
                <w:ins w:id="712" w:author="Peter P. BOSCH" w:date="2019-05-01T14:04:00Z"/>
                <w:rFonts w:cs="Arial"/>
                <w:i/>
                <w:sz w:val="16"/>
                <w:szCs w:val="16"/>
                <w:highlight w:val="yellow"/>
                <w:rPrChange w:id="713" w:author="Peter P. BOSCH" w:date="2019-05-01T14:48:00Z">
                  <w:rPr>
                    <w:ins w:id="714" w:author="Peter P. BOSCH" w:date="2019-05-01T14:04:00Z"/>
                    <w:rFonts w:cs="Arial"/>
                    <w:sz w:val="16"/>
                    <w:szCs w:val="16"/>
                    <w:highlight w:val="yellow"/>
                  </w:rPr>
                </w:rPrChange>
              </w:rPr>
            </w:pPr>
            <w:ins w:id="715" w:author="Peter P. BOSCH" w:date="2019-05-01T15:05:00Z">
              <w:r>
                <w:rPr>
                  <w:rFonts w:cs="Arial"/>
                  <w:i/>
                  <w:sz w:val="16"/>
                  <w:szCs w:val="16"/>
                </w:rPr>
                <w:t>=</w:t>
              </w:r>
            </w:ins>
            <w:ins w:id="716" w:author="Peter P. BOSCH" w:date="2019-05-01T14:37:00Z">
              <w:r w:rsidR="006D669E" w:rsidRPr="00A507FE">
                <w:rPr>
                  <w:rFonts w:cs="Arial"/>
                  <w:i/>
                  <w:sz w:val="16"/>
                  <w:szCs w:val="16"/>
                  <w:rPrChange w:id="717" w:author="Peter P. BOSCH" w:date="2019-05-01T14:48:00Z">
                    <w:rPr>
                      <w:rFonts w:cs="Arial"/>
                      <w:sz w:val="16"/>
                      <w:szCs w:val="16"/>
                    </w:rPr>
                  </w:rPrChange>
                </w:rPr>
                <w:t>HSEL_RN320RHO.N320VALUTAJAAR</w:t>
              </w:r>
            </w:ins>
          </w:p>
        </w:tc>
      </w:tr>
    </w:tbl>
    <w:p w14:paraId="2A7C9260" w14:textId="77777777" w:rsidR="009242EF" w:rsidRPr="001D16DD" w:rsidRDefault="009242EF" w:rsidP="009242EF">
      <w:pPr>
        <w:pStyle w:val="Standaardinspringing"/>
      </w:pPr>
    </w:p>
    <w:p w14:paraId="08083B2E" w14:textId="77777777" w:rsidR="009242EF" w:rsidRPr="00830CF6" w:rsidRDefault="009242EF" w:rsidP="009242EF">
      <w:pPr>
        <w:pStyle w:val="Kop5"/>
      </w:pPr>
      <w:r w:rsidRPr="00830CF6">
        <w:t>Uitvoer</w:t>
      </w:r>
      <w:r>
        <w:t>:</w:t>
      </w:r>
    </w:p>
    <w:p w14:paraId="3ED30012" w14:textId="17172D43" w:rsidR="009242EF" w:rsidRDefault="009242EF" w:rsidP="009242EF">
      <w:r>
        <w:t xml:space="preserve">Iedere unieke regel uit </w:t>
      </w:r>
      <w:r w:rsidRPr="00225E3C">
        <w:t>RBG_C_RN310REK</w:t>
      </w:r>
      <w:r>
        <w:t xml:space="preserve"> of </w:t>
      </w:r>
      <w:r w:rsidRPr="00225E3C">
        <w:t>RBG_C_RN31</w:t>
      </w:r>
      <w:r w:rsidR="002D3F27">
        <w:t>7</w:t>
      </w:r>
      <w:r w:rsidRPr="00225E3C">
        <w:t>REK</w:t>
      </w:r>
      <w:r>
        <w:t xml:space="preserve"> die aan bovenstaande criteria voldoet wordt toegevoegd aan de tijdelijke hulptabel HSEL_RN310REK.</w:t>
      </w:r>
    </w:p>
    <w:p w14:paraId="3FB67A65" w14:textId="77777777" w:rsidR="009242EF" w:rsidRDefault="009242EF" w:rsidP="009242EF"/>
    <w:p w14:paraId="568255F3" w14:textId="77777777" w:rsidR="009242EF" w:rsidRDefault="009242EF" w:rsidP="009242EF">
      <w:pPr>
        <w:pStyle w:val="Kop5"/>
      </w:pPr>
      <w:r>
        <w:t>Afwijkende uitvoer:</w:t>
      </w:r>
    </w:p>
    <w:p w14:paraId="61281C46" w14:textId="77777777" w:rsidR="009242EF" w:rsidRPr="001778E2" w:rsidRDefault="009242EF" w:rsidP="009242EF">
      <w:pPr>
        <w:pStyle w:val="Standaardinspringing"/>
        <w:ind w:left="0" w:firstLine="0"/>
        <w:rPr>
          <w:rFonts w:cs="Arial"/>
          <w:spacing w:val="0"/>
          <w:szCs w:val="19"/>
        </w:rPr>
      </w:pPr>
      <w:r>
        <w:rPr>
          <w:szCs w:val="19"/>
        </w:rPr>
        <w:lastRenderedPageBreak/>
        <w:t>n.v.t.</w:t>
      </w:r>
    </w:p>
    <w:p w14:paraId="795C1D67" w14:textId="77777777" w:rsidR="009242EF" w:rsidRDefault="009242EF" w:rsidP="00326287">
      <w:pPr>
        <w:pStyle w:val="Standaardinspringing"/>
        <w:ind w:left="0" w:firstLine="0"/>
      </w:pPr>
    </w:p>
    <w:p w14:paraId="48E1FC09" w14:textId="77777777" w:rsidR="009242EF" w:rsidRDefault="009242EF" w:rsidP="009242EF">
      <w:pPr>
        <w:pStyle w:val="Kop2"/>
      </w:pPr>
      <w:bookmarkStart w:id="718" w:name="_Toc7616205"/>
      <w:r>
        <w:t>Hoofdselectie HSEL_RN330BOP</w:t>
      </w:r>
      <w:bookmarkEnd w:id="718"/>
    </w:p>
    <w:p w14:paraId="208EC33B" w14:textId="6EEE6EF3" w:rsidR="009242EF" w:rsidRDefault="009242EF" w:rsidP="009242EF">
      <w:pPr>
        <w:spacing w:line="240" w:lineRule="auto"/>
      </w:pPr>
      <w:r>
        <w:t>Deze stap is het samenstellen van de tijdelijke selectietabel met te verwerken RBG-Bedragopgave-gegevens door samenvoeging van de tabellen RN330BOP en RN33</w:t>
      </w:r>
      <w:r w:rsidR="003F39C9">
        <w:t>7</w:t>
      </w:r>
      <w:r>
        <w:t xml:space="preserve">BOP. </w:t>
      </w:r>
    </w:p>
    <w:p w14:paraId="1FE47FBC" w14:textId="77777777" w:rsidR="009242EF" w:rsidRDefault="009242EF" w:rsidP="009242EF">
      <w:pPr>
        <w:spacing w:line="240" w:lineRule="auto"/>
      </w:pPr>
    </w:p>
    <w:p w14:paraId="1C0505D9" w14:textId="7C48113F" w:rsidR="009242EF" w:rsidRDefault="009242EF" w:rsidP="009242EF">
      <w:pPr>
        <w:spacing w:line="240" w:lineRule="auto"/>
      </w:pPr>
      <w:r>
        <w:t>RN33</w:t>
      </w:r>
      <w:r w:rsidR="003F39C9">
        <w:t>7</w:t>
      </w:r>
      <w:r>
        <w:t>BOP bevat 2 attributen die nog niet in RN3</w:t>
      </w:r>
      <w:r w:rsidR="003F39C9">
        <w:t>3</w:t>
      </w:r>
      <w:r>
        <w:t>0BOP voorkomen:</w:t>
      </w:r>
      <w:r w:rsidRPr="00934989">
        <w:t xml:space="preserve"> </w:t>
      </w:r>
    </w:p>
    <w:p w14:paraId="07BE124E" w14:textId="2570E330" w:rsidR="009242EF" w:rsidRDefault="009242EF" w:rsidP="009242EF">
      <w:pPr>
        <w:spacing w:line="240" w:lineRule="auto"/>
      </w:pPr>
      <w:r w:rsidRPr="008329DE">
        <w:t>BEAN_RN33</w:t>
      </w:r>
      <w:r w:rsidR="003F39C9">
        <w:t>7</w:t>
      </w:r>
      <w:r w:rsidRPr="008329DE">
        <w:t>SOORTEXTRA</w:t>
      </w:r>
      <w:r>
        <w:t xml:space="preserve"> en </w:t>
      </w:r>
      <w:r w:rsidRPr="008329DE">
        <w:t>BEAN_RN33</w:t>
      </w:r>
      <w:r w:rsidR="003F39C9">
        <w:t>7</w:t>
      </w:r>
      <w:r w:rsidRPr="008329DE">
        <w:t>DATUM</w:t>
      </w:r>
    </w:p>
    <w:p w14:paraId="21D0DDDB" w14:textId="77777777" w:rsidR="009242EF" w:rsidRDefault="009242EF" w:rsidP="009242EF">
      <w:pPr>
        <w:spacing w:line="240" w:lineRule="auto"/>
      </w:pPr>
      <w:r>
        <w:t>Deze 2 attributen worden (met weglating van de prefixes)  één-op-één overgenomen in de tijdelijke hulptabel</w:t>
      </w:r>
      <w:r w:rsidRPr="00234505">
        <w:t xml:space="preserve"> </w:t>
      </w:r>
      <w:r w:rsidRPr="00326287">
        <w:t>HSEL_RN</w:t>
      </w:r>
      <w:r>
        <w:t>33</w:t>
      </w:r>
      <w:r w:rsidRPr="00326287">
        <w:t>0</w:t>
      </w:r>
      <w:r>
        <w:t>BOP.</w:t>
      </w:r>
    </w:p>
    <w:p w14:paraId="64DBD1C7" w14:textId="77777777" w:rsidR="009242EF" w:rsidRDefault="009242EF" w:rsidP="009242EF">
      <w:pPr>
        <w:spacing w:line="240" w:lineRule="auto"/>
      </w:pPr>
      <w:r>
        <w:t>De overige attributen in deze 2 tabellen zijn, de prefixes uitgezonderd, identiek.</w:t>
      </w:r>
    </w:p>
    <w:p w14:paraId="600BBA79" w14:textId="77777777" w:rsidR="009242EF" w:rsidRDefault="009242EF" w:rsidP="009242EF">
      <w:pPr>
        <w:spacing w:line="240" w:lineRule="auto"/>
      </w:pPr>
      <w:r>
        <w:t xml:space="preserve">Deze attributen worden (met weglating van de prefixes)  allemaal één-op-één overgenomen in de tijdelijke hulptabel </w:t>
      </w:r>
      <w:r w:rsidRPr="00326287">
        <w:t>HSEL_RN</w:t>
      </w:r>
      <w:r>
        <w:t>33</w:t>
      </w:r>
      <w:r w:rsidRPr="00326287">
        <w:t>0</w:t>
      </w:r>
      <w:r>
        <w:t>BOP.</w:t>
      </w:r>
    </w:p>
    <w:p w14:paraId="3CFDA579" w14:textId="77777777" w:rsidR="009242EF" w:rsidRDefault="009242EF" w:rsidP="009242EF">
      <w:pPr>
        <w:spacing w:line="240" w:lineRule="auto"/>
      </w:pPr>
    </w:p>
    <w:p w14:paraId="69C1F3E9" w14:textId="77777777" w:rsidR="009242EF" w:rsidRDefault="009242EF" w:rsidP="009242EF">
      <w:pPr>
        <w:pStyle w:val="Kop5"/>
      </w:pPr>
      <w:r>
        <w:t>Functionele beschrijving:</w:t>
      </w:r>
    </w:p>
    <w:p w14:paraId="50B7337F" w14:textId="77777777" w:rsidR="009242EF" w:rsidRDefault="009242EF" w:rsidP="009242EF">
      <w:pPr>
        <w:pStyle w:val="Standaardinspringing"/>
        <w:ind w:left="0" w:firstLine="0"/>
      </w:pPr>
      <w:r>
        <w:t xml:space="preserve">Selecteer alle Bedragopgave-gegevens met valutajaar voor 2017 uit RBG (tabel </w:t>
      </w:r>
      <w:r w:rsidRPr="00225E3C">
        <w:t>RBG_C_RN</w:t>
      </w:r>
      <w:r>
        <w:t>33</w:t>
      </w:r>
      <w:r w:rsidRPr="00225E3C">
        <w:t>0</w:t>
      </w:r>
      <w:r>
        <w:t>BOP) die zijn toegevoegd sinds de vorige verwerking</w:t>
      </w:r>
      <w:r w:rsidRPr="004F7F27">
        <w:t xml:space="preserve"> (</w:t>
      </w:r>
      <w:r w:rsidRPr="003F4F2B">
        <w:t>BEA</w:t>
      </w:r>
      <w:r>
        <w:t>F</w:t>
      </w:r>
      <w:r w:rsidRPr="003F4F2B">
        <w:t>_LAAD_TS</w:t>
      </w:r>
      <w:r>
        <w:t xml:space="preserve"> ligt ná</w:t>
      </w:r>
      <w:r w:rsidRPr="004F7F27">
        <w:t xml:space="preserve"> de </w:t>
      </w:r>
      <w:r w:rsidRPr="004F7F27">
        <w:rPr>
          <w:i/>
        </w:rPr>
        <w:t>Vorige_laad_TS</w:t>
      </w:r>
      <w:r>
        <w:t xml:space="preserve">). </w:t>
      </w:r>
    </w:p>
    <w:p w14:paraId="1F3F60A9" w14:textId="77777777" w:rsidR="009242EF" w:rsidRDefault="009242EF" w:rsidP="009242EF">
      <w:pPr>
        <w:pStyle w:val="Standaardinspringing"/>
        <w:ind w:left="0" w:firstLine="0"/>
      </w:pPr>
      <w:r>
        <w:t>Alleen de Bedragopgave-gegevens met valutajaar vanaf 2016 worden in het CDP geladen.</w:t>
      </w:r>
    </w:p>
    <w:p w14:paraId="5D6BFED9" w14:textId="7363B640" w:rsidR="009242EF" w:rsidRDefault="009242EF" w:rsidP="009242EF">
      <w:pPr>
        <w:pStyle w:val="Standaardinspringing"/>
        <w:ind w:left="0" w:firstLine="0"/>
      </w:pPr>
      <w:r>
        <w:t xml:space="preserve">Vul de selectie aan met alle Bedragopgave-gegevens met valutajaar vanaf 2017 uit RBG (tabel </w:t>
      </w:r>
      <w:r w:rsidRPr="00225E3C">
        <w:t>RBG_C_RN</w:t>
      </w:r>
      <w:r>
        <w:t>33</w:t>
      </w:r>
      <w:r w:rsidR="003F39C9">
        <w:t>7</w:t>
      </w:r>
      <w:r>
        <w:t>RHO) die zijn toegevoegd sinds de vorige verwerking</w:t>
      </w:r>
      <w:r w:rsidRPr="004F7F27">
        <w:t xml:space="preserve"> (</w:t>
      </w:r>
      <w:r w:rsidRPr="003F4F2B">
        <w:t>BEA</w:t>
      </w:r>
      <w:r>
        <w:t>N</w:t>
      </w:r>
      <w:r w:rsidRPr="003F4F2B">
        <w:t>_LAAD_TS</w:t>
      </w:r>
      <w:r>
        <w:t xml:space="preserve"> ligt ná</w:t>
      </w:r>
      <w:r w:rsidRPr="004F7F27">
        <w:t xml:space="preserve"> de </w:t>
      </w:r>
      <w:r w:rsidRPr="004F7F27">
        <w:rPr>
          <w:i/>
        </w:rPr>
        <w:t>Vorige_laad_TS</w:t>
      </w:r>
      <w:r>
        <w:t xml:space="preserve">). </w:t>
      </w:r>
    </w:p>
    <w:p w14:paraId="131CA14D" w14:textId="77777777" w:rsidR="009242EF" w:rsidRDefault="009242EF" w:rsidP="009242EF">
      <w:pPr>
        <w:pStyle w:val="Standaardinspringing"/>
        <w:ind w:left="0" w:firstLine="0"/>
      </w:pPr>
    </w:p>
    <w:p w14:paraId="4C64D1FA" w14:textId="77777777" w:rsidR="009242EF" w:rsidRDefault="009242EF" w:rsidP="009242EF">
      <w:pPr>
        <w:pStyle w:val="Kop5"/>
      </w:pPr>
      <w:r w:rsidRPr="00AE0711">
        <w:t>Selectiepad:</w:t>
      </w:r>
    </w:p>
    <w:p w14:paraId="52D836D7" w14:textId="77777777" w:rsidR="009242EF" w:rsidRDefault="009242EF" w:rsidP="009242EF">
      <w:pPr>
        <w:pStyle w:val="Standaardinspringing"/>
        <w:ind w:left="0" w:firstLine="0"/>
        <w:sectPr w:rsidR="009242EF" w:rsidSect="00DC525E">
          <w:headerReference w:type="default" r:id="rId19"/>
          <w:footerReference w:type="default" r:id="rId20"/>
          <w:type w:val="continuous"/>
          <w:pgSz w:w="11906" w:h="16838"/>
          <w:pgMar w:top="1418" w:right="991" w:bottom="1418" w:left="1418" w:header="708" w:footer="708" w:gutter="0"/>
          <w:cols w:space="708"/>
          <w:titlePg/>
        </w:sectPr>
      </w:pPr>
    </w:p>
    <w:p w14:paraId="4BBCB9D6" w14:textId="2A108FDF" w:rsidR="009242EF" w:rsidRDefault="009242EF" w:rsidP="009242EF">
      <w:pPr>
        <w:pStyle w:val="Standaardinspringing"/>
        <w:ind w:left="0" w:firstLine="0"/>
        <w:rPr>
          <w:ins w:id="719" w:author="Peter P. BOSCH" w:date="2019-05-01T14:44:00Z"/>
        </w:rPr>
      </w:pPr>
      <w:r w:rsidRPr="00225E3C">
        <w:t>RBG_C_</w:t>
      </w:r>
      <w:r w:rsidRPr="007B5303">
        <w:t>RN</w:t>
      </w:r>
      <w:r>
        <w:t>33</w:t>
      </w:r>
      <w:r w:rsidRPr="007B5303">
        <w:t>0</w:t>
      </w:r>
      <w:r>
        <w:t xml:space="preserve">BOP + </w:t>
      </w:r>
      <w:r w:rsidRPr="00225E3C">
        <w:t>RBG_C_</w:t>
      </w:r>
      <w:r w:rsidRPr="007B5303">
        <w:t>RN</w:t>
      </w:r>
      <w:r>
        <w:t>33</w:t>
      </w:r>
      <w:r w:rsidR="003F39C9">
        <w:t>7</w:t>
      </w:r>
      <w:r>
        <w:t>BOP</w:t>
      </w:r>
    </w:p>
    <w:p w14:paraId="6B269FDD" w14:textId="77777777" w:rsidR="00F858B5" w:rsidRDefault="00F858B5" w:rsidP="00F858B5">
      <w:pPr>
        <w:pStyle w:val="Standaardinspringing"/>
        <w:ind w:left="0" w:firstLine="0"/>
        <w:rPr>
          <w:ins w:id="720" w:author="Peter P. BOSCH" w:date="2019-05-01T14:44:00Z"/>
        </w:rPr>
      </w:pPr>
      <w:ins w:id="721" w:author="Peter P. BOSCH" w:date="2019-05-01T14:44:00Z">
        <w:r>
          <w:sym w:font="Wingdings" w:char="F0EA"/>
        </w:r>
        <w:r>
          <w:t xml:space="preserve">              (innerjoin)</w:t>
        </w:r>
      </w:ins>
    </w:p>
    <w:p w14:paraId="37562652" w14:textId="7F08D680" w:rsidR="00F858B5" w:rsidRDefault="00F858B5" w:rsidP="009242EF">
      <w:pPr>
        <w:pStyle w:val="Standaardinspringing"/>
        <w:ind w:left="0" w:firstLine="0"/>
        <w:sectPr w:rsidR="00F858B5" w:rsidSect="00DC525E">
          <w:type w:val="continuous"/>
          <w:pgSz w:w="11906" w:h="16838"/>
          <w:pgMar w:top="1418" w:right="991" w:bottom="1418" w:left="1418" w:header="708" w:footer="708" w:gutter="0"/>
          <w:cols w:space="708"/>
          <w:titlePg/>
        </w:sectPr>
      </w:pPr>
      <w:ins w:id="722" w:author="Peter P. BOSCH" w:date="2019-05-01T14:44:00Z">
        <w:r>
          <w:t>HSEL_RN310REK</w:t>
        </w:r>
      </w:ins>
    </w:p>
    <w:p w14:paraId="22321784" w14:textId="77777777" w:rsidR="009242EF" w:rsidRDefault="009242EF" w:rsidP="009242EF"/>
    <w:p w14:paraId="76BCF572" w14:textId="77777777" w:rsidR="009242EF" w:rsidRPr="00AE0711" w:rsidRDefault="009242EF" w:rsidP="009242EF">
      <w:pPr>
        <w:pStyle w:val="Kop5"/>
      </w:pPr>
      <w:r w:rsidRPr="00AE0711">
        <w:t>Kolommen en condities:</w:t>
      </w:r>
    </w:p>
    <w:tbl>
      <w:tblPr>
        <w:tblW w:w="10459" w:type="dxa"/>
        <w:tblLayout w:type="fixed"/>
        <w:tblCellMar>
          <w:left w:w="70" w:type="dxa"/>
          <w:right w:w="70" w:type="dxa"/>
        </w:tblCellMar>
        <w:tblLook w:val="0000" w:firstRow="0" w:lastRow="0" w:firstColumn="0" w:lastColumn="0" w:noHBand="0" w:noVBand="0"/>
      </w:tblPr>
      <w:tblGrid>
        <w:gridCol w:w="3823"/>
        <w:gridCol w:w="425"/>
        <w:gridCol w:w="425"/>
        <w:gridCol w:w="425"/>
        <w:gridCol w:w="5361"/>
        <w:tblGridChange w:id="723">
          <w:tblGrid>
            <w:gridCol w:w="3823"/>
            <w:gridCol w:w="425"/>
            <w:gridCol w:w="425"/>
            <w:gridCol w:w="425"/>
            <w:gridCol w:w="5361"/>
          </w:tblGrid>
        </w:tblGridChange>
      </w:tblGrid>
      <w:tr w:rsidR="006D669E" w:rsidRPr="00D26284" w14:paraId="183C755E" w14:textId="77777777" w:rsidTr="006D669E">
        <w:trPr>
          <w:cantSplit/>
          <w:trHeight w:val="432"/>
          <w:ins w:id="724" w:author="Peter P. BOSCH" w:date="2019-05-01T14:38:00Z"/>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6631B3CF" w14:textId="13CC1F8D" w:rsidR="006D669E" w:rsidRPr="00297961" w:rsidRDefault="006D669E" w:rsidP="006D669E">
            <w:pPr>
              <w:rPr>
                <w:ins w:id="725" w:author="Peter P. BOSCH" w:date="2019-05-01T14:38:00Z"/>
                <w:b/>
                <w:sz w:val="16"/>
                <w:szCs w:val="16"/>
              </w:rPr>
            </w:pPr>
            <w:ins w:id="726" w:author="Peter P. BOSCH" w:date="2019-05-01T14:38:00Z">
              <w:r w:rsidRPr="00F858B5">
                <w:rPr>
                  <w:b/>
                  <w:rPrChange w:id="727" w:author="Peter P. BOSCH" w:date="2019-05-01T14:45:00Z">
                    <w:rPr/>
                  </w:rPrChange>
                </w:rPr>
                <w:t>HSEL_RN310REK</w:t>
              </w:r>
            </w:ins>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7CDDB043" w14:textId="68F70F0D" w:rsidR="006D669E" w:rsidRPr="00D26284" w:rsidRDefault="001E45F9" w:rsidP="00297961">
            <w:pPr>
              <w:ind w:right="-70"/>
              <w:rPr>
                <w:ins w:id="728" w:author="Peter P. BOSCH" w:date="2019-05-01T14:59:00Z"/>
                <w:b/>
                <w:sz w:val="16"/>
                <w:szCs w:val="16"/>
              </w:rPr>
            </w:pPr>
            <w:ins w:id="729" w:author="Peter P. BOSCH" w:date="2019-05-01T15:14:00Z">
              <w:r>
                <w:rPr>
                  <w:b/>
                  <w:sz w:val="16"/>
                  <w:szCs w:val="16"/>
                </w:rPr>
                <w:t>T</w:t>
              </w:r>
            </w:ins>
            <w:ins w:id="730" w:author="Peter P. BOSCH" w:date="2019-05-01T15:00:00Z">
              <w:r w:rsidR="006D669E">
                <w:rPr>
                  <w:b/>
                  <w:sz w:val="16"/>
                  <w:szCs w:val="16"/>
                </w:rPr>
                <w:t>K</w:t>
              </w:r>
            </w:ins>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1688D559" w14:textId="291F512A" w:rsidR="006D669E" w:rsidRPr="00D26284" w:rsidRDefault="006D669E" w:rsidP="006D669E">
            <w:pPr>
              <w:ind w:right="-70"/>
              <w:rPr>
                <w:ins w:id="731" w:author="Peter P. BOSCH" w:date="2019-05-01T14:59:00Z"/>
                <w:b/>
                <w:sz w:val="16"/>
                <w:szCs w:val="16"/>
              </w:rPr>
            </w:pPr>
            <w:ins w:id="732" w:author="Peter P. BOSCH" w:date="2019-05-01T15:00:00Z">
              <w:r>
                <w:rPr>
                  <w:b/>
                  <w:sz w:val="16"/>
                  <w:szCs w:val="16"/>
                </w:rPr>
                <w:t>FK</w:t>
              </w:r>
            </w:ins>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1BCC0104" w14:textId="3179734D" w:rsidR="006D669E" w:rsidRPr="00D26284" w:rsidRDefault="006D669E" w:rsidP="006D669E">
            <w:pPr>
              <w:ind w:right="-70"/>
              <w:rPr>
                <w:ins w:id="733" w:author="Peter P. BOSCH" w:date="2019-05-01T14:38:00Z"/>
                <w:b/>
                <w:sz w:val="16"/>
                <w:szCs w:val="16"/>
              </w:rPr>
            </w:pPr>
            <w:ins w:id="734" w:author="Peter P. BOSCH" w:date="2019-05-01T15:00:00Z">
              <w:r w:rsidRPr="00D26284">
                <w:rPr>
                  <w:b/>
                  <w:sz w:val="16"/>
                  <w:szCs w:val="16"/>
                </w:rPr>
                <w:t>Sel.</w:t>
              </w:r>
            </w:ins>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7C4FB0BE" w14:textId="73F48DFC" w:rsidR="006D669E" w:rsidRPr="00D26284" w:rsidRDefault="006D669E" w:rsidP="006D669E">
            <w:pPr>
              <w:rPr>
                <w:ins w:id="735" w:author="Peter P. BOSCH" w:date="2019-05-01T14:38:00Z"/>
                <w:b/>
                <w:sz w:val="16"/>
                <w:szCs w:val="16"/>
              </w:rPr>
            </w:pPr>
            <w:ins w:id="736" w:author="Peter P. BOSCH" w:date="2019-05-01T15:04:00Z">
              <w:r w:rsidRPr="00D26284">
                <w:rPr>
                  <w:b/>
                  <w:sz w:val="16"/>
                  <w:szCs w:val="16"/>
                </w:rPr>
                <w:t>Conditie</w:t>
              </w:r>
            </w:ins>
          </w:p>
        </w:tc>
      </w:tr>
      <w:tr w:rsidR="006D669E" w:rsidRPr="00D26284" w14:paraId="21512708" w14:textId="77777777" w:rsidTr="006D669E">
        <w:trPr>
          <w:cantSplit/>
          <w:trHeight w:val="319"/>
          <w:ins w:id="737" w:author="Peter P. BOSCH" w:date="2019-05-01T14:38:00Z"/>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26F52DD" w14:textId="2208BF92" w:rsidR="006D669E" w:rsidRDefault="006D669E" w:rsidP="006D669E">
            <w:pPr>
              <w:rPr>
                <w:ins w:id="738" w:author="Peter P. BOSCH" w:date="2019-05-01T14:38:00Z"/>
                <w:b/>
                <w:sz w:val="16"/>
                <w:szCs w:val="16"/>
              </w:rPr>
            </w:pPr>
            <w:ins w:id="739" w:author="Peter P. BOSCH" w:date="2019-05-01T14:45:00Z">
              <w:r w:rsidRPr="00A02C76">
                <w:rPr>
                  <w:rFonts w:cs="Arial"/>
                  <w:sz w:val="16"/>
                  <w:szCs w:val="16"/>
                </w:rPr>
                <w:t>RN310REKID</w:t>
              </w:r>
            </w:ins>
          </w:p>
        </w:tc>
        <w:tc>
          <w:tcPr>
            <w:tcW w:w="425" w:type="dxa"/>
            <w:tcBorders>
              <w:top w:val="single" w:sz="4" w:space="0" w:color="auto"/>
              <w:left w:val="single" w:sz="4" w:space="0" w:color="auto"/>
              <w:bottom w:val="single" w:sz="4" w:space="0" w:color="auto"/>
              <w:right w:val="single" w:sz="4" w:space="0" w:color="auto"/>
            </w:tcBorders>
          </w:tcPr>
          <w:p w14:paraId="611B6DC3" w14:textId="2B1CD3AC" w:rsidR="006D669E" w:rsidRPr="00D26284" w:rsidRDefault="006D669E" w:rsidP="006D669E">
            <w:pPr>
              <w:ind w:right="-70"/>
              <w:rPr>
                <w:ins w:id="740" w:author="Peter P. BOSCH" w:date="2019-05-01T14:59:00Z"/>
                <w:b/>
                <w:sz w:val="16"/>
                <w:szCs w:val="16"/>
              </w:rPr>
            </w:pPr>
            <w:ins w:id="741" w:author="Peter P. BOSCH" w:date="2019-05-01T15:02:00Z">
              <w:r>
                <w:rPr>
                  <w:b/>
                  <w:sz w:val="16"/>
                  <w:szCs w:val="16"/>
                </w:rPr>
                <w:t>X</w:t>
              </w:r>
            </w:ins>
          </w:p>
        </w:tc>
        <w:tc>
          <w:tcPr>
            <w:tcW w:w="425" w:type="dxa"/>
            <w:tcBorders>
              <w:top w:val="single" w:sz="4" w:space="0" w:color="auto"/>
              <w:left w:val="single" w:sz="4" w:space="0" w:color="auto"/>
              <w:bottom w:val="single" w:sz="4" w:space="0" w:color="auto"/>
              <w:right w:val="single" w:sz="4" w:space="0" w:color="auto"/>
            </w:tcBorders>
          </w:tcPr>
          <w:p w14:paraId="73E0AAC6" w14:textId="77777777" w:rsidR="006D669E" w:rsidRPr="00D26284" w:rsidRDefault="006D669E" w:rsidP="006D669E">
            <w:pPr>
              <w:ind w:right="-70"/>
              <w:rPr>
                <w:ins w:id="742" w:author="Peter P. BOSCH" w:date="2019-05-01T14:59:00Z"/>
                <w:b/>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3CADF92" w14:textId="1A6D72FA" w:rsidR="006D669E" w:rsidRPr="00D26284" w:rsidRDefault="006D669E" w:rsidP="006D669E">
            <w:pPr>
              <w:ind w:right="-70"/>
              <w:rPr>
                <w:ins w:id="743" w:author="Peter P. BOSCH" w:date="2019-05-01T14:38:00Z"/>
                <w:b/>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8EFC478" w14:textId="77777777" w:rsidR="006D669E" w:rsidRPr="00D26284" w:rsidRDefault="006D669E" w:rsidP="006D669E">
            <w:pPr>
              <w:rPr>
                <w:ins w:id="744" w:author="Peter P. BOSCH" w:date="2019-05-01T14:38:00Z"/>
                <w:b/>
                <w:sz w:val="16"/>
                <w:szCs w:val="16"/>
              </w:rPr>
            </w:pPr>
          </w:p>
        </w:tc>
      </w:tr>
      <w:tr w:rsidR="006D669E" w:rsidRPr="00D26284" w14:paraId="7C6D9A79" w14:textId="77777777" w:rsidTr="006D669E">
        <w:trPr>
          <w:cantSplit/>
          <w:trHeight w:val="267"/>
          <w:ins w:id="745" w:author="Peter P. BOSCH" w:date="2019-05-01T14:38:00Z"/>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41532610" w14:textId="74992CB1" w:rsidR="006D669E" w:rsidRPr="00A507FE" w:rsidRDefault="006D669E" w:rsidP="006D669E">
            <w:pPr>
              <w:rPr>
                <w:ins w:id="746" w:author="Peter P. BOSCH" w:date="2019-05-01T14:38:00Z"/>
                <w:b/>
                <w:i/>
                <w:sz w:val="16"/>
                <w:szCs w:val="16"/>
                <w:rPrChange w:id="747" w:author="Peter P. BOSCH" w:date="2019-05-01T14:47:00Z">
                  <w:rPr>
                    <w:ins w:id="748" w:author="Peter P. BOSCH" w:date="2019-05-01T14:38:00Z"/>
                    <w:b/>
                    <w:sz w:val="16"/>
                    <w:szCs w:val="16"/>
                  </w:rPr>
                </w:rPrChange>
              </w:rPr>
            </w:pPr>
            <w:ins w:id="749" w:author="Peter P. BOSCH" w:date="2019-05-01T14:45:00Z">
              <w:r w:rsidRPr="00A507FE">
                <w:rPr>
                  <w:rFonts w:cs="Arial"/>
                  <w:i/>
                  <w:sz w:val="16"/>
                  <w:szCs w:val="16"/>
                  <w:rPrChange w:id="750" w:author="Peter P. BOSCH" w:date="2019-05-01T14:47:00Z">
                    <w:rPr>
                      <w:rFonts w:cs="Arial"/>
                      <w:sz w:val="16"/>
                      <w:szCs w:val="16"/>
                    </w:rPr>
                  </w:rPrChange>
                </w:rPr>
                <w:t>RN310VALUTAJAAR</w:t>
              </w:r>
            </w:ins>
          </w:p>
        </w:tc>
        <w:tc>
          <w:tcPr>
            <w:tcW w:w="425" w:type="dxa"/>
            <w:tcBorders>
              <w:top w:val="single" w:sz="4" w:space="0" w:color="auto"/>
              <w:left w:val="single" w:sz="4" w:space="0" w:color="auto"/>
              <w:bottom w:val="single" w:sz="4" w:space="0" w:color="auto"/>
              <w:right w:val="single" w:sz="4" w:space="0" w:color="auto"/>
            </w:tcBorders>
          </w:tcPr>
          <w:p w14:paraId="0E726675" w14:textId="36995168" w:rsidR="006D669E" w:rsidRPr="00D26284" w:rsidRDefault="006D669E" w:rsidP="006D669E">
            <w:pPr>
              <w:ind w:right="-70"/>
              <w:rPr>
                <w:ins w:id="751" w:author="Peter P. BOSCH" w:date="2019-05-01T14:59:00Z"/>
                <w:b/>
                <w:sz w:val="16"/>
                <w:szCs w:val="16"/>
              </w:rPr>
            </w:pPr>
          </w:p>
        </w:tc>
        <w:tc>
          <w:tcPr>
            <w:tcW w:w="425" w:type="dxa"/>
            <w:tcBorders>
              <w:top w:val="single" w:sz="4" w:space="0" w:color="auto"/>
              <w:left w:val="single" w:sz="4" w:space="0" w:color="auto"/>
              <w:bottom w:val="single" w:sz="4" w:space="0" w:color="auto"/>
              <w:right w:val="single" w:sz="4" w:space="0" w:color="auto"/>
            </w:tcBorders>
          </w:tcPr>
          <w:p w14:paraId="79DD2FE4" w14:textId="77777777" w:rsidR="006D669E" w:rsidRPr="00D26284" w:rsidRDefault="006D669E" w:rsidP="006D669E">
            <w:pPr>
              <w:ind w:right="-70"/>
              <w:rPr>
                <w:ins w:id="752" w:author="Peter P. BOSCH" w:date="2019-05-01T14:59:00Z"/>
                <w:b/>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DE80A95" w14:textId="0D04527D" w:rsidR="006D669E" w:rsidRPr="00D26284" w:rsidRDefault="006D669E" w:rsidP="006D669E">
            <w:pPr>
              <w:ind w:right="-70"/>
              <w:rPr>
                <w:ins w:id="753" w:author="Peter P. BOSCH" w:date="2019-05-01T14:38:00Z"/>
                <w:b/>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39EAB6A5" w14:textId="77777777" w:rsidR="006D669E" w:rsidRPr="00D26284" w:rsidRDefault="006D669E" w:rsidP="006D669E">
            <w:pPr>
              <w:rPr>
                <w:ins w:id="754" w:author="Peter P. BOSCH" w:date="2019-05-01T14:38:00Z"/>
                <w:b/>
                <w:sz w:val="16"/>
                <w:szCs w:val="16"/>
              </w:rPr>
            </w:pPr>
          </w:p>
        </w:tc>
      </w:tr>
      <w:tr w:rsidR="006D669E" w:rsidRPr="00D26284" w14:paraId="17A1EB6B" w14:textId="77777777" w:rsidTr="006D669E">
        <w:trPr>
          <w:cantSplit/>
          <w:trHeight w:val="432"/>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4A211617" w14:textId="77777777" w:rsidR="006D669E" w:rsidRPr="00D26284" w:rsidRDefault="006D669E" w:rsidP="006D669E">
            <w:pPr>
              <w:rPr>
                <w:b/>
                <w:sz w:val="16"/>
                <w:szCs w:val="16"/>
              </w:rPr>
            </w:pPr>
            <w:r>
              <w:rPr>
                <w:b/>
                <w:sz w:val="16"/>
                <w:szCs w:val="16"/>
              </w:rPr>
              <w:t>RBG_C_RN330BOP</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58DC362F" w14:textId="6344A404" w:rsidR="006D669E" w:rsidRPr="00D26284" w:rsidRDefault="001E45F9" w:rsidP="006D669E">
            <w:pPr>
              <w:ind w:right="-70"/>
              <w:rPr>
                <w:ins w:id="755" w:author="Peter P. BOSCH" w:date="2019-05-01T14:59:00Z"/>
                <w:b/>
                <w:sz w:val="16"/>
                <w:szCs w:val="16"/>
              </w:rPr>
            </w:pPr>
            <w:ins w:id="756" w:author="Peter P. BOSCH" w:date="2019-05-01T15:14:00Z">
              <w:r>
                <w:rPr>
                  <w:b/>
                  <w:sz w:val="16"/>
                  <w:szCs w:val="16"/>
                </w:rPr>
                <w:t>T</w:t>
              </w:r>
            </w:ins>
            <w:ins w:id="757" w:author="Peter P. BOSCH" w:date="2019-05-01T15:00:00Z">
              <w:r w:rsidR="006D669E">
                <w:rPr>
                  <w:b/>
                  <w:sz w:val="16"/>
                  <w:szCs w:val="16"/>
                </w:rPr>
                <w:t>K</w:t>
              </w:r>
            </w:ins>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06E12B61" w14:textId="00131D49" w:rsidR="006D669E" w:rsidRPr="00D26284" w:rsidRDefault="006D669E" w:rsidP="006D669E">
            <w:pPr>
              <w:ind w:right="-70"/>
              <w:rPr>
                <w:ins w:id="758" w:author="Peter P. BOSCH" w:date="2019-05-01T14:59:00Z"/>
                <w:b/>
                <w:sz w:val="16"/>
                <w:szCs w:val="16"/>
              </w:rPr>
            </w:pPr>
            <w:ins w:id="759" w:author="Peter P. BOSCH" w:date="2019-05-01T15:00:00Z">
              <w:r>
                <w:rPr>
                  <w:b/>
                  <w:sz w:val="16"/>
                  <w:szCs w:val="16"/>
                </w:rPr>
                <w:t>FK</w:t>
              </w:r>
            </w:ins>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72595DF9" w14:textId="41973922" w:rsidR="006D669E" w:rsidRPr="00D26284" w:rsidRDefault="006D669E" w:rsidP="006D669E">
            <w:pPr>
              <w:ind w:right="-70"/>
              <w:rPr>
                <w:b/>
                <w:sz w:val="16"/>
                <w:szCs w:val="16"/>
              </w:rPr>
            </w:pPr>
            <w:ins w:id="760" w:author="Peter P. BOSCH" w:date="2019-05-01T15:00:00Z">
              <w:r w:rsidRPr="00D26284">
                <w:rPr>
                  <w:b/>
                  <w:sz w:val="16"/>
                  <w:szCs w:val="16"/>
                </w:rPr>
                <w:t>Sel.</w:t>
              </w:r>
            </w:ins>
            <w:del w:id="761" w:author="Peter P. BOSCH" w:date="2019-05-01T15:00:00Z">
              <w:r w:rsidRPr="00D26284" w:rsidDel="00C671C1">
                <w:rPr>
                  <w:b/>
                  <w:sz w:val="16"/>
                  <w:szCs w:val="16"/>
                </w:rPr>
                <w:delText>Sel.</w:delText>
              </w:r>
            </w:del>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69770FB1" w14:textId="77777777" w:rsidR="006D669E" w:rsidRPr="00D26284" w:rsidRDefault="006D669E" w:rsidP="006D669E">
            <w:pPr>
              <w:rPr>
                <w:b/>
                <w:sz w:val="16"/>
                <w:szCs w:val="16"/>
              </w:rPr>
            </w:pPr>
            <w:r w:rsidRPr="00D26284">
              <w:rPr>
                <w:b/>
                <w:sz w:val="16"/>
                <w:szCs w:val="16"/>
              </w:rPr>
              <w:t>Conditie</w:t>
            </w:r>
          </w:p>
        </w:tc>
      </w:tr>
      <w:tr w:rsidR="006D669E" w:rsidRPr="00D26284" w14:paraId="4175BEA5" w14:textId="77777777" w:rsidTr="006D669E">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9D133D9" w14:textId="77777777" w:rsidR="006D669E" w:rsidRPr="00D26284" w:rsidRDefault="006D669E" w:rsidP="006D669E">
            <w:pPr>
              <w:rPr>
                <w:rFonts w:cs="Arial"/>
                <w:sz w:val="16"/>
                <w:szCs w:val="16"/>
              </w:rPr>
            </w:pPr>
            <w:r w:rsidRPr="00D26284">
              <w:rPr>
                <w:rFonts w:cs="Arial"/>
                <w:sz w:val="16"/>
                <w:szCs w:val="16"/>
              </w:rPr>
              <w:t>BEA</w:t>
            </w:r>
            <w:r>
              <w:rPr>
                <w:rFonts w:cs="Arial"/>
                <w:sz w:val="16"/>
                <w:szCs w:val="16"/>
              </w:rPr>
              <w:t>F</w:t>
            </w:r>
            <w:r w:rsidRPr="00D26284">
              <w:rPr>
                <w:rFonts w:cs="Arial"/>
                <w:sz w:val="16"/>
                <w:szCs w:val="16"/>
              </w:rPr>
              <w:t>_LAAD_TS</w:t>
            </w:r>
          </w:p>
        </w:tc>
        <w:tc>
          <w:tcPr>
            <w:tcW w:w="425" w:type="dxa"/>
            <w:tcBorders>
              <w:top w:val="single" w:sz="4" w:space="0" w:color="auto"/>
              <w:left w:val="single" w:sz="4" w:space="0" w:color="auto"/>
              <w:bottom w:val="single" w:sz="4" w:space="0" w:color="auto"/>
              <w:right w:val="single" w:sz="4" w:space="0" w:color="auto"/>
            </w:tcBorders>
          </w:tcPr>
          <w:p w14:paraId="079321DB" w14:textId="4C5A81D2" w:rsidR="006D669E" w:rsidRPr="00D26284" w:rsidRDefault="006D669E" w:rsidP="006D669E">
            <w:pPr>
              <w:ind w:right="-70"/>
              <w:rPr>
                <w:ins w:id="762" w:author="Peter P. BOSCH" w:date="2019-05-01T14:59:00Z"/>
                <w:rFonts w:cs="Arial"/>
                <w:sz w:val="16"/>
                <w:szCs w:val="16"/>
              </w:rPr>
            </w:pPr>
          </w:p>
        </w:tc>
        <w:tc>
          <w:tcPr>
            <w:tcW w:w="425" w:type="dxa"/>
            <w:tcBorders>
              <w:top w:val="single" w:sz="4" w:space="0" w:color="auto"/>
              <w:left w:val="single" w:sz="4" w:space="0" w:color="auto"/>
              <w:bottom w:val="single" w:sz="4" w:space="0" w:color="auto"/>
              <w:right w:val="single" w:sz="4" w:space="0" w:color="auto"/>
            </w:tcBorders>
          </w:tcPr>
          <w:p w14:paraId="36DAF486" w14:textId="77777777" w:rsidR="006D669E" w:rsidRPr="00D26284" w:rsidRDefault="006D669E" w:rsidP="006D669E">
            <w:pPr>
              <w:ind w:right="-70"/>
              <w:rPr>
                <w:ins w:id="763" w:author="Peter P. BOSCH" w:date="2019-05-01T14:59:00Z"/>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9BEECB7" w14:textId="0749D772" w:rsidR="006D669E" w:rsidRPr="00D26284" w:rsidRDefault="006D669E" w:rsidP="006D669E">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1C8BFD01" w14:textId="77777777" w:rsidR="006D669E" w:rsidRPr="00D26284" w:rsidRDefault="006D669E" w:rsidP="006D669E">
            <w:pPr>
              <w:rPr>
                <w:rFonts w:cs="Arial"/>
                <w:sz w:val="16"/>
                <w:szCs w:val="16"/>
              </w:rPr>
            </w:pPr>
            <w:r w:rsidRPr="00D26284">
              <w:rPr>
                <w:rFonts w:cs="Arial"/>
                <w:sz w:val="16"/>
                <w:szCs w:val="16"/>
              </w:rPr>
              <w:t xml:space="preserve">&gt; </w:t>
            </w:r>
            <w:r w:rsidRPr="00D26284">
              <w:rPr>
                <w:i/>
                <w:sz w:val="16"/>
                <w:szCs w:val="16"/>
              </w:rPr>
              <w:t>Vorige_laad_TS</w:t>
            </w:r>
          </w:p>
        </w:tc>
      </w:tr>
      <w:tr w:rsidR="006D669E" w:rsidRPr="00D26284" w14:paraId="6E0DC48F" w14:textId="77777777" w:rsidTr="006D669E">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5D1F8B05" w14:textId="77777777" w:rsidR="006D669E" w:rsidRPr="00D26284" w:rsidRDefault="006D669E" w:rsidP="006D669E">
            <w:pPr>
              <w:rPr>
                <w:rFonts w:cs="Arial"/>
                <w:snapToGrid w:val="0"/>
                <w:color w:val="000000"/>
                <w:sz w:val="16"/>
                <w:szCs w:val="16"/>
                <w:highlight w:val="yellow"/>
              </w:rPr>
            </w:pPr>
            <w:r w:rsidRPr="00D26284">
              <w:rPr>
                <w:rFonts w:cs="Arial"/>
                <w:snapToGrid w:val="0"/>
                <w:sz w:val="16"/>
                <w:szCs w:val="16"/>
              </w:rPr>
              <w:t>BEA</w:t>
            </w:r>
            <w:r>
              <w:rPr>
                <w:rFonts w:cs="Arial"/>
                <w:snapToGrid w:val="0"/>
                <w:sz w:val="16"/>
                <w:szCs w:val="16"/>
              </w:rPr>
              <w:t>F</w:t>
            </w:r>
            <w:r w:rsidRPr="00D26284">
              <w:rPr>
                <w:rFonts w:cs="Arial"/>
                <w:snapToGrid w:val="0"/>
                <w:sz w:val="16"/>
                <w:szCs w:val="16"/>
              </w:rPr>
              <w:t>_RN</w:t>
            </w:r>
            <w:r>
              <w:rPr>
                <w:rFonts w:cs="Arial"/>
                <w:snapToGrid w:val="0"/>
                <w:sz w:val="16"/>
                <w:szCs w:val="16"/>
              </w:rPr>
              <w:t>33</w:t>
            </w:r>
            <w:r w:rsidRPr="00D26284">
              <w:rPr>
                <w:rFonts w:cs="Arial"/>
                <w:snapToGrid w:val="0"/>
                <w:sz w:val="16"/>
                <w:szCs w:val="16"/>
              </w:rPr>
              <w:t>0VALUTAJAAR</w:t>
            </w:r>
          </w:p>
        </w:tc>
        <w:tc>
          <w:tcPr>
            <w:tcW w:w="425" w:type="dxa"/>
            <w:tcBorders>
              <w:top w:val="single" w:sz="4" w:space="0" w:color="auto"/>
              <w:left w:val="single" w:sz="4" w:space="0" w:color="auto"/>
              <w:bottom w:val="single" w:sz="4" w:space="0" w:color="auto"/>
              <w:right w:val="single" w:sz="4" w:space="0" w:color="auto"/>
            </w:tcBorders>
          </w:tcPr>
          <w:p w14:paraId="6EDB120F" w14:textId="11AF5625" w:rsidR="006D669E" w:rsidRPr="00D26284" w:rsidRDefault="006D669E" w:rsidP="006D669E">
            <w:pPr>
              <w:ind w:right="-70"/>
              <w:rPr>
                <w:ins w:id="764" w:author="Peter P. BOSCH" w:date="2019-05-01T14:59:00Z"/>
                <w:rFonts w:cs="Arial"/>
                <w:sz w:val="16"/>
                <w:szCs w:val="16"/>
                <w:highlight w:val="yellow"/>
              </w:rPr>
            </w:pPr>
          </w:p>
        </w:tc>
        <w:tc>
          <w:tcPr>
            <w:tcW w:w="425" w:type="dxa"/>
            <w:tcBorders>
              <w:top w:val="single" w:sz="4" w:space="0" w:color="auto"/>
              <w:left w:val="single" w:sz="4" w:space="0" w:color="auto"/>
              <w:bottom w:val="single" w:sz="4" w:space="0" w:color="auto"/>
              <w:right w:val="single" w:sz="4" w:space="0" w:color="auto"/>
            </w:tcBorders>
          </w:tcPr>
          <w:p w14:paraId="1E1CA29E" w14:textId="77777777" w:rsidR="006D669E" w:rsidRPr="00D26284" w:rsidRDefault="006D669E" w:rsidP="006D669E">
            <w:pPr>
              <w:ind w:right="-70"/>
              <w:rPr>
                <w:ins w:id="765" w:author="Peter P. BOSCH" w:date="2019-05-01T14:59:00Z"/>
                <w:rFonts w:cs="Arial"/>
                <w:sz w:val="16"/>
                <w:szCs w:val="16"/>
                <w:highlight w:val="yellow"/>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E2518CF" w14:textId="08E396CB" w:rsidR="006D669E" w:rsidRPr="00D26284" w:rsidRDefault="006D669E" w:rsidP="006D669E">
            <w:pPr>
              <w:ind w:right="-70"/>
              <w:rPr>
                <w:rFonts w:cs="Arial"/>
                <w:sz w:val="16"/>
                <w:szCs w:val="16"/>
                <w:highlight w:val="yellow"/>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10357673" w14:textId="77777777" w:rsidR="006D669E" w:rsidRPr="00D26284" w:rsidRDefault="006D669E" w:rsidP="006D669E">
            <w:pPr>
              <w:rPr>
                <w:rFonts w:cs="Arial"/>
                <w:sz w:val="16"/>
                <w:szCs w:val="16"/>
                <w:highlight w:val="yellow"/>
              </w:rPr>
            </w:pPr>
            <w:r w:rsidRPr="0025230A">
              <w:rPr>
                <w:rFonts w:cs="Arial"/>
                <w:sz w:val="16"/>
                <w:szCs w:val="16"/>
              </w:rPr>
              <w:t>≥</w:t>
            </w:r>
            <w:r w:rsidRPr="0025230A">
              <w:rPr>
                <w:sz w:val="16"/>
                <w:szCs w:val="16"/>
              </w:rPr>
              <w:t xml:space="preserve"> 2016</w:t>
            </w:r>
          </w:p>
        </w:tc>
      </w:tr>
      <w:tr w:rsidR="006D669E" w:rsidRPr="00D26284" w14:paraId="437944BE" w14:textId="77777777" w:rsidTr="006D669E">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13A974A" w14:textId="77777777" w:rsidR="006D669E" w:rsidRPr="00D26284" w:rsidRDefault="006D669E" w:rsidP="006D669E">
            <w:pPr>
              <w:rPr>
                <w:rFonts w:cs="Arial"/>
                <w:snapToGrid w:val="0"/>
                <w:sz w:val="16"/>
                <w:szCs w:val="16"/>
              </w:rPr>
            </w:pPr>
            <w:r>
              <w:rPr>
                <w:rFonts w:cs="Arial"/>
                <w:sz w:val="16"/>
                <w:szCs w:val="16"/>
              </w:rPr>
              <w:t>Alle attributen</w:t>
            </w:r>
          </w:p>
        </w:tc>
        <w:tc>
          <w:tcPr>
            <w:tcW w:w="425" w:type="dxa"/>
            <w:tcBorders>
              <w:top w:val="single" w:sz="4" w:space="0" w:color="auto"/>
              <w:left w:val="single" w:sz="4" w:space="0" w:color="auto"/>
              <w:bottom w:val="single" w:sz="4" w:space="0" w:color="auto"/>
              <w:right w:val="single" w:sz="4" w:space="0" w:color="auto"/>
            </w:tcBorders>
          </w:tcPr>
          <w:p w14:paraId="63558B74" w14:textId="2863300F" w:rsidR="006D669E" w:rsidRDefault="006D669E" w:rsidP="006D669E">
            <w:pPr>
              <w:ind w:right="-70"/>
              <w:rPr>
                <w:ins w:id="766" w:author="Peter P. BOSCH" w:date="2019-05-01T14:59:00Z"/>
                <w:rFonts w:cs="Arial"/>
                <w:sz w:val="16"/>
                <w:szCs w:val="16"/>
                <w:highlight w:val="yellow"/>
              </w:rPr>
            </w:pPr>
          </w:p>
        </w:tc>
        <w:tc>
          <w:tcPr>
            <w:tcW w:w="425" w:type="dxa"/>
            <w:tcBorders>
              <w:top w:val="single" w:sz="4" w:space="0" w:color="auto"/>
              <w:left w:val="single" w:sz="4" w:space="0" w:color="auto"/>
              <w:bottom w:val="single" w:sz="4" w:space="0" w:color="auto"/>
              <w:right w:val="single" w:sz="4" w:space="0" w:color="auto"/>
            </w:tcBorders>
          </w:tcPr>
          <w:p w14:paraId="08B3DBC2" w14:textId="77777777" w:rsidR="006D669E" w:rsidRDefault="006D669E" w:rsidP="006D669E">
            <w:pPr>
              <w:ind w:right="-70"/>
              <w:rPr>
                <w:ins w:id="767" w:author="Peter P. BOSCH" w:date="2019-05-01T14:59:00Z"/>
                <w:rFonts w:cs="Arial"/>
                <w:sz w:val="16"/>
                <w:szCs w:val="16"/>
                <w:highlight w:val="yellow"/>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FCAB6BE" w14:textId="4B975C11" w:rsidR="006D669E" w:rsidRPr="00D26284" w:rsidRDefault="006D669E" w:rsidP="006D669E">
            <w:pPr>
              <w:ind w:right="-70"/>
              <w:rPr>
                <w:rFonts w:cs="Arial"/>
                <w:sz w:val="16"/>
                <w:szCs w:val="16"/>
                <w:highlight w:val="yellow"/>
              </w:rPr>
            </w:pPr>
            <w:r>
              <w:rPr>
                <w:rFonts w:cs="Arial"/>
                <w:sz w:val="16"/>
                <w:szCs w:val="16"/>
                <w:highlight w:val="yellow"/>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ED16E16" w14:textId="77777777" w:rsidR="006D669E" w:rsidRPr="00D26284" w:rsidRDefault="006D669E" w:rsidP="006D669E">
            <w:pPr>
              <w:rPr>
                <w:rFonts w:cs="Arial"/>
                <w:sz w:val="16"/>
                <w:szCs w:val="16"/>
                <w:highlight w:val="yellow"/>
              </w:rPr>
            </w:pPr>
          </w:p>
        </w:tc>
      </w:tr>
      <w:tr w:rsidR="006D669E" w:rsidRPr="00F858B5" w14:paraId="25C9E83D" w14:textId="77777777" w:rsidTr="006D669E">
        <w:trPr>
          <w:cantSplit/>
          <w:trHeight w:val="276"/>
          <w:ins w:id="768" w:author="Peter P. BOSCH" w:date="2019-05-01T14:38:00Z"/>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4A797376" w14:textId="5E4C9C6F" w:rsidR="006D669E" w:rsidRPr="00F858B5" w:rsidRDefault="006D669E" w:rsidP="006D669E">
            <w:pPr>
              <w:rPr>
                <w:ins w:id="769" w:author="Peter P. BOSCH" w:date="2019-05-01T14:38:00Z"/>
                <w:rFonts w:cs="Arial"/>
                <w:snapToGrid w:val="0"/>
                <w:sz w:val="16"/>
                <w:szCs w:val="16"/>
                <w:rPrChange w:id="770" w:author="Peter P. BOSCH" w:date="2019-05-01T14:39:00Z">
                  <w:rPr>
                    <w:ins w:id="771" w:author="Peter P. BOSCH" w:date="2019-05-01T14:38:00Z"/>
                    <w:rFonts w:cs="Arial"/>
                    <w:sz w:val="16"/>
                    <w:szCs w:val="16"/>
                  </w:rPr>
                </w:rPrChange>
              </w:rPr>
            </w:pPr>
            <w:ins w:id="772" w:author="Peter P. BOSCH" w:date="2019-05-01T14:46:00Z">
              <w:r w:rsidRPr="00A507FE">
                <w:rPr>
                  <w:rFonts w:cs="Arial"/>
                  <w:snapToGrid w:val="0"/>
                  <w:sz w:val="16"/>
                  <w:szCs w:val="16"/>
                </w:rPr>
                <w:t>BEAF_RN330REKID</w:t>
              </w:r>
            </w:ins>
          </w:p>
        </w:tc>
        <w:tc>
          <w:tcPr>
            <w:tcW w:w="425" w:type="dxa"/>
            <w:tcBorders>
              <w:top w:val="single" w:sz="4" w:space="0" w:color="auto"/>
              <w:left w:val="single" w:sz="4" w:space="0" w:color="auto"/>
              <w:bottom w:val="single" w:sz="4" w:space="0" w:color="auto"/>
              <w:right w:val="single" w:sz="4" w:space="0" w:color="auto"/>
            </w:tcBorders>
          </w:tcPr>
          <w:p w14:paraId="4F178591" w14:textId="6961DE2E" w:rsidR="006D669E" w:rsidRPr="00F858B5" w:rsidRDefault="006D669E" w:rsidP="006D669E">
            <w:pPr>
              <w:ind w:right="-70"/>
              <w:rPr>
                <w:ins w:id="773" w:author="Peter P. BOSCH" w:date="2019-05-01T14:59:00Z"/>
                <w:rFonts w:cs="Arial"/>
                <w:snapToGrid w:val="0"/>
                <w:sz w:val="16"/>
                <w:szCs w:val="16"/>
                <w:rPrChange w:id="774" w:author="Peter P. BOSCH" w:date="2019-05-01T14:39:00Z">
                  <w:rPr>
                    <w:ins w:id="775" w:author="Peter P. BOSCH" w:date="2019-05-01T14:59:00Z"/>
                    <w:rFonts w:cs="Arial"/>
                    <w:snapToGrid w:val="0"/>
                    <w:sz w:val="16"/>
                    <w:szCs w:val="16"/>
                  </w:rPr>
                </w:rPrChange>
              </w:rPr>
            </w:pPr>
          </w:p>
        </w:tc>
        <w:tc>
          <w:tcPr>
            <w:tcW w:w="425" w:type="dxa"/>
            <w:tcBorders>
              <w:top w:val="single" w:sz="4" w:space="0" w:color="auto"/>
              <w:left w:val="single" w:sz="4" w:space="0" w:color="auto"/>
              <w:bottom w:val="single" w:sz="4" w:space="0" w:color="auto"/>
              <w:right w:val="single" w:sz="4" w:space="0" w:color="auto"/>
            </w:tcBorders>
          </w:tcPr>
          <w:p w14:paraId="31CF2BCD" w14:textId="02ED1AB1" w:rsidR="006D669E" w:rsidRPr="00297961" w:rsidRDefault="001E45F9" w:rsidP="006D669E">
            <w:pPr>
              <w:ind w:right="-70"/>
              <w:rPr>
                <w:ins w:id="776" w:author="Peter P. BOSCH" w:date="2019-05-01T14:59:00Z"/>
                <w:rFonts w:cs="Arial"/>
                <w:snapToGrid w:val="0"/>
                <w:sz w:val="16"/>
                <w:szCs w:val="16"/>
              </w:rPr>
            </w:pPr>
            <w:ins w:id="777" w:author="Peter P. BOSCH" w:date="2019-05-01T15:08:00Z">
              <w:r>
                <w:rPr>
                  <w:rFonts w:cs="Arial"/>
                  <w:snapToGrid w:val="0"/>
                  <w:sz w:val="16"/>
                  <w:szCs w:val="16"/>
                </w:rPr>
                <w:t>X</w:t>
              </w:r>
            </w:ins>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04F4C1C" w14:textId="7702644F" w:rsidR="006D669E" w:rsidRPr="00F858B5" w:rsidRDefault="006D669E" w:rsidP="006D669E">
            <w:pPr>
              <w:ind w:right="-70"/>
              <w:rPr>
                <w:ins w:id="778" w:author="Peter P. BOSCH" w:date="2019-05-01T14:38:00Z"/>
                <w:rFonts w:cs="Arial"/>
                <w:snapToGrid w:val="0"/>
                <w:sz w:val="16"/>
                <w:szCs w:val="16"/>
                <w:rPrChange w:id="779" w:author="Peter P. BOSCH" w:date="2019-05-01T14:39:00Z">
                  <w:rPr>
                    <w:ins w:id="780" w:author="Peter P. BOSCH" w:date="2019-05-01T14:38:00Z"/>
                    <w:rFonts w:cs="Arial"/>
                    <w:sz w:val="16"/>
                    <w:szCs w:val="16"/>
                    <w:highlight w:val="yellow"/>
                  </w:rPr>
                </w:rPrChange>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D27AAA2" w14:textId="0BF1478D" w:rsidR="006D669E" w:rsidRPr="00F858B5" w:rsidRDefault="006D669E" w:rsidP="006D669E">
            <w:pPr>
              <w:rPr>
                <w:ins w:id="781" w:author="Peter P. BOSCH" w:date="2019-05-01T14:38:00Z"/>
                <w:rFonts w:cs="Arial"/>
                <w:snapToGrid w:val="0"/>
                <w:sz w:val="16"/>
                <w:szCs w:val="16"/>
                <w:rPrChange w:id="782" w:author="Peter P. BOSCH" w:date="2019-05-01T14:39:00Z">
                  <w:rPr>
                    <w:ins w:id="783" w:author="Peter P. BOSCH" w:date="2019-05-01T14:38:00Z"/>
                    <w:rFonts w:cs="Arial"/>
                    <w:sz w:val="16"/>
                    <w:szCs w:val="16"/>
                    <w:highlight w:val="yellow"/>
                  </w:rPr>
                </w:rPrChange>
              </w:rPr>
            </w:pPr>
            <w:ins w:id="784" w:author="Peter P. BOSCH" w:date="2019-05-01T15:02:00Z">
              <w:r>
                <w:rPr>
                  <w:rFonts w:cs="Arial"/>
                  <w:snapToGrid w:val="0"/>
                  <w:sz w:val="16"/>
                  <w:szCs w:val="16"/>
                </w:rPr>
                <w:t>=</w:t>
              </w:r>
            </w:ins>
            <w:ins w:id="785" w:author="Peter P. BOSCH" w:date="2019-05-01T14:38:00Z">
              <w:r w:rsidRPr="00F858B5">
                <w:rPr>
                  <w:rFonts w:cs="Arial"/>
                  <w:snapToGrid w:val="0"/>
                  <w:sz w:val="16"/>
                  <w:szCs w:val="16"/>
                  <w:rPrChange w:id="786" w:author="Peter P. BOSCH" w:date="2019-05-01T14:39:00Z">
                    <w:rPr/>
                  </w:rPrChange>
                </w:rPr>
                <w:t>HSEL_RN310REK</w:t>
              </w:r>
            </w:ins>
            <w:ins w:id="787" w:author="Peter P. BOSCH" w:date="2019-05-01T14:39:00Z">
              <w:r>
                <w:rPr>
                  <w:rFonts w:cs="Arial"/>
                  <w:snapToGrid w:val="0"/>
                  <w:sz w:val="16"/>
                  <w:szCs w:val="16"/>
                </w:rPr>
                <w:t>.</w:t>
              </w:r>
            </w:ins>
            <w:ins w:id="788" w:author="Peter P. BOSCH" w:date="2019-05-01T14:45:00Z">
              <w:r w:rsidRPr="00A02C76">
                <w:rPr>
                  <w:rFonts w:cs="Arial"/>
                  <w:sz w:val="16"/>
                  <w:szCs w:val="16"/>
                </w:rPr>
                <w:t xml:space="preserve"> RN310REKID</w:t>
              </w:r>
            </w:ins>
          </w:p>
        </w:tc>
      </w:tr>
      <w:tr w:rsidR="006D669E" w:rsidRPr="00F858B5" w14:paraId="1F912164" w14:textId="77777777" w:rsidTr="006D669E">
        <w:trPr>
          <w:cantSplit/>
          <w:trHeight w:val="276"/>
          <w:ins w:id="789" w:author="Peter P. BOSCH" w:date="2019-05-01T14:38:00Z"/>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8C629B5" w14:textId="6F440989" w:rsidR="006D669E" w:rsidRPr="00A507FE" w:rsidRDefault="006D669E" w:rsidP="006D669E">
            <w:pPr>
              <w:rPr>
                <w:ins w:id="790" w:author="Peter P. BOSCH" w:date="2019-05-01T14:38:00Z"/>
                <w:rFonts w:cs="Arial"/>
                <w:i/>
                <w:snapToGrid w:val="0"/>
                <w:sz w:val="16"/>
                <w:szCs w:val="16"/>
                <w:rPrChange w:id="791" w:author="Peter P. BOSCH" w:date="2019-05-01T14:47:00Z">
                  <w:rPr>
                    <w:ins w:id="792" w:author="Peter P. BOSCH" w:date="2019-05-01T14:38:00Z"/>
                    <w:rFonts w:cs="Arial"/>
                    <w:sz w:val="16"/>
                    <w:szCs w:val="16"/>
                  </w:rPr>
                </w:rPrChange>
              </w:rPr>
            </w:pPr>
            <w:ins w:id="793" w:author="Peter P. BOSCH" w:date="2019-05-01T14:46:00Z">
              <w:r w:rsidRPr="00A507FE">
                <w:rPr>
                  <w:rFonts w:cs="Arial"/>
                  <w:i/>
                  <w:snapToGrid w:val="0"/>
                  <w:sz w:val="16"/>
                  <w:szCs w:val="16"/>
                  <w:rPrChange w:id="794" w:author="Peter P. BOSCH" w:date="2019-05-01T14:47:00Z">
                    <w:rPr>
                      <w:rFonts w:cs="Arial"/>
                      <w:snapToGrid w:val="0"/>
                      <w:sz w:val="16"/>
                      <w:szCs w:val="16"/>
                    </w:rPr>
                  </w:rPrChange>
                </w:rPr>
                <w:t>BEAF_RN330VALUTAJAAR</w:t>
              </w:r>
            </w:ins>
          </w:p>
        </w:tc>
        <w:tc>
          <w:tcPr>
            <w:tcW w:w="425" w:type="dxa"/>
            <w:tcBorders>
              <w:top w:val="single" w:sz="4" w:space="0" w:color="auto"/>
              <w:left w:val="single" w:sz="4" w:space="0" w:color="auto"/>
              <w:bottom w:val="single" w:sz="4" w:space="0" w:color="auto"/>
              <w:right w:val="single" w:sz="4" w:space="0" w:color="auto"/>
            </w:tcBorders>
          </w:tcPr>
          <w:p w14:paraId="4C2B1549" w14:textId="026CFC32" w:rsidR="006D669E" w:rsidRPr="00297961" w:rsidRDefault="006D669E" w:rsidP="006D669E">
            <w:pPr>
              <w:ind w:right="-70"/>
              <w:rPr>
                <w:ins w:id="795" w:author="Peter P. BOSCH" w:date="2019-05-01T14:59:00Z"/>
                <w:rFonts w:cs="Arial"/>
                <w:i/>
                <w:snapToGrid w:val="0"/>
                <w:sz w:val="16"/>
                <w:szCs w:val="16"/>
              </w:rPr>
            </w:pPr>
          </w:p>
        </w:tc>
        <w:tc>
          <w:tcPr>
            <w:tcW w:w="425" w:type="dxa"/>
            <w:tcBorders>
              <w:top w:val="single" w:sz="4" w:space="0" w:color="auto"/>
              <w:left w:val="single" w:sz="4" w:space="0" w:color="auto"/>
              <w:bottom w:val="single" w:sz="4" w:space="0" w:color="auto"/>
              <w:right w:val="single" w:sz="4" w:space="0" w:color="auto"/>
            </w:tcBorders>
          </w:tcPr>
          <w:p w14:paraId="14D29DCE" w14:textId="77777777" w:rsidR="006D669E" w:rsidRPr="00297961" w:rsidRDefault="006D669E" w:rsidP="006D669E">
            <w:pPr>
              <w:ind w:right="-70"/>
              <w:rPr>
                <w:ins w:id="796" w:author="Peter P. BOSCH" w:date="2019-05-01T14:59:00Z"/>
                <w:rFonts w:cs="Arial"/>
                <w:i/>
                <w:snapToGrid w:val="0"/>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53AFD51" w14:textId="73D0301C" w:rsidR="006D669E" w:rsidRPr="00A507FE" w:rsidRDefault="006D669E" w:rsidP="006D669E">
            <w:pPr>
              <w:ind w:right="-70"/>
              <w:rPr>
                <w:ins w:id="797" w:author="Peter P. BOSCH" w:date="2019-05-01T14:38:00Z"/>
                <w:rFonts w:cs="Arial"/>
                <w:i/>
                <w:snapToGrid w:val="0"/>
                <w:sz w:val="16"/>
                <w:szCs w:val="16"/>
                <w:rPrChange w:id="798" w:author="Peter P. BOSCH" w:date="2019-05-01T14:47:00Z">
                  <w:rPr>
                    <w:ins w:id="799" w:author="Peter P. BOSCH" w:date="2019-05-01T14:38:00Z"/>
                    <w:rFonts w:cs="Arial"/>
                    <w:sz w:val="16"/>
                    <w:szCs w:val="16"/>
                    <w:highlight w:val="yellow"/>
                  </w:rPr>
                </w:rPrChange>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1314C9DF" w14:textId="4252AC70" w:rsidR="006D669E" w:rsidRPr="00A507FE" w:rsidRDefault="006D669E" w:rsidP="006D669E">
            <w:pPr>
              <w:rPr>
                <w:ins w:id="800" w:author="Peter P. BOSCH" w:date="2019-05-01T14:38:00Z"/>
                <w:rFonts w:cs="Arial"/>
                <w:i/>
                <w:snapToGrid w:val="0"/>
                <w:sz w:val="16"/>
                <w:szCs w:val="16"/>
                <w:rPrChange w:id="801" w:author="Peter P. BOSCH" w:date="2019-05-01T14:47:00Z">
                  <w:rPr>
                    <w:ins w:id="802" w:author="Peter P. BOSCH" w:date="2019-05-01T14:38:00Z"/>
                    <w:rFonts w:cs="Arial"/>
                    <w:sz w:val="16"/>
                    <w:szCs w:val="16"/>
                    <w:highlight w:val="yellow"/>
                  </w:rPr>
                </w:rPrChange>
              </w:rPr>
            </w:pPr>
            <w:ins w:id="803" w:author="Peter P. BOSCH" w:date="2019-05-01T15:02:00Z">
              <w:r>
                <w:rPr>
                  <w:rFonts w:cs="Arial"/>
                  <w:i/>
                  <w:snapToGrid w:val="0"/>
                  <w:sz w:val="16"/>
                  <w:szCs w:val="16"/>
                </w:rPr>
                <w:t>=</w:t>
              </w:r>
            </w:ins>
            <w:ins w:id="804" w:author="Peter P. BOSCH" w:date="2019-05-01T14:38:00Z">
              <w:r w:rsidRPr="00A507FE">
                <w:rPr>
                  <w:rFonts w:cs="Arial"/>
                  <w:i/>
                  <w:snapToGrid w:val="0"/>
                  <w:sz w:val="16"/>
                  <w:szCs w:val="16"/>
                  <w:rPrChange w:id="805" w:author="Peter P. BOSCH" w:date="2019-05-01T14:47:00Z">
                    <w:rPr/>
                  </w:rPrChange>
                </w:rPr>
                <w:t>HSEL_RN310REK</w:t>
              </w:r>
            </w:ins>
            <w:ins w:id="806" w:author="Peter P. BOSCH" w:date="2019-05-01T14:39:00Z">
              <w:r w:rsidRPr="00A507FE">
                <w:rPr>
                  <w:rFonts w:cs="Arial"/>
                  <w:i/>
                  <w:snapToGrid w:val="0"/>
                  <w:sz w:val="16"/>
                  <w:szCs w:val="16"/>
                  <w:rPrChange w:id="807" w:author="Peter P. BOSCH" w:date="2019-05-01T14:47:00Z">
                    <w:rPr>
                      <w:rFonts w:cs="Arial"/>
                      <w:snapToGrid w:val="0"/>
                      <w:sz w:val="16"/>
                      <w:szCs w:val="16"/>
                    </w:rPr>
                  </w:rPrChange>
                </w:rPr>
                <w:t>.</w:t>
              </w:r>
            </w:ins>
            <w:ins w:id="808" w:author="Peter P. BOSCH" w:date="2019-05-01T14:45:00Z">
              <w:r w:rsidRPr="00A507FE">
                <w:rPr>
                  <w:rFonts w:cs="Arial"/>
                  <w:i/>
                  <w:sz w:val="16"/>
                  <w:szCs w:val="16"/>
                  <w:rPrChange w:id="809" w:author="Peter P. BOSCH" w:date="2019-05-01T14:47:00Z">
                    <w:rPr>
                      <w:rFonts w:cs="Arial"/>
                      <w:sz w:val="16"/>
                      <w:szCs w:val="16"/>
                    </w:rPr>
                  </w:rPrChange>
                </w:rPr>
                <w:t xml:space="preserve"> RN310VALUTAJAAR</w:t>
              </w:r>
            </w:ins>
          </w:p>
        </w:tc>
      </w:tr>
      <w:tr w:rsidR="006D669E" w:rsidRPr="00D26284" w14:paraId="356CAF7C" w14:textId="77777777" w:rsidTr="006D669E">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E4F0584" w14:textId="7628120D" w:rsidR="006D669E" w:rsidRDefault="006D669E" w:rsidP="006D669E">
            <w:pPr>
              <w:rPr>
                <w:b/>
                <w:sz w:val="16"/>
                <w:szCs w:val="16"/>
              </w:rPr>
            </w:pPr>
            <w:r w:rsidRPr="00D26284">
              <w:rPr>
                <w:b/>
                <w:sz w:val="16"/>
                <w:szCs w:val="16"/>
              </w:rPr>
              <w:t>RBG_C_RN</w:t>
            </w:r>
            <w:r>
              <w:rPr>
                <w:b/>
                <w:sz w:val="16"/>
                <w:szCs w:val="16"/>
              </w:rPr>
              <w:t>337BOP</w:t>
            </w:r>
          </w:p>
          <w:p w14:paraId="58936049" w14:textId="77777777" w:rsidR="006D669E" w:rsidRPr="00D26284" w:rsidRDefault="006D669E" w:rsidP="006D669E">
            <w:pPr>
              <w:rPr>
                <w:snapToGrid w:val="0"/>
                <w:color w:val="000000"/>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39388A3" w14:textId="6B31C211" w:rsidR="006D669E" w:rsidRPr="00D26284" w:rsidRDefault="001E45F9" w:rsidP="00297961">
            <w:pPr>
              <w:ind w:right="-70"/>
              <w:rPr>
                <w:ins w:id="810" w:author="Peter P. BOSCH" w:date="2019-05-01T14:59:00Z"/>
                <w:b/>
                <w:sz w:val="16"/>
                <w:szCs w:val="16"/>
              </w:rPr>
            </w:pPr>
            <w:ins w:id="811" w:author="Peter P. BOSCH" w:date="2019-05-01T15:14:00Z">
              <w:r>
                <w:rPr>
                  <w:b/>
                  <w:sz w:val="16"/>
                  <w:szCs w:val="16"/>
                </w:rPr>
                <w:t>T</w:t>
              </w:r>
            </w:ins>
            <w:ins w:id="812" w:author="Peter P. BOSCH" w:date="2019-05-01T15:00:00Z">
              <w:r w:rsidR="006D669E">
                <w:rPr>
                  <w:b/>
                  <w:sz w:val="16"/>
                  <w:szCs w:val="16"/>
                </w:rPr>
                <w:t>K</w:t>
              </w:r>
            </w:ins>
          </w:p>
        </w:tc>
        <w:tc>
          <w:tcPr>
            <w:tcW w:w="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FF56EA8" w14:textId="02B7A2A9" w:rsidR="006D669E" w:rsidRPr="00D26284" w:rsidRDefault="006D669E" w:rsidP="006D669E">
            <w:pPr>
              <w:ind w:right="-70"/>
              <w:rPr>
                <w:ins w:id="813" w:author="Peter P. BOSCH" w:date="2019-05-01T14:59:00Z"/>
                <w:b/>
                <w:sz w:val="16"/>
                <w:szCs w:val="16"/>
              </w:rPr>
            </w:pPr>
            <w:ins w:id="814" w:author="Peter P. BOSCH" w:date="2019-05-01T15:00:00Z">
              <w:r>
                <w:rPr>
                  <w:b/>
                  <w:sz w:val="16"/>
                  <w:szCs w:val="16"/>
                </w:rPr>
                <w:t>FK</w:t>
              </w:r>
            </w:ins>
          </w:p>
        </w:tc>
        <w:tc>
          <w:tcPr>
            <w:tcW w:w="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8E1A75D" w14:textId="31DB2378" w:rsidR="006D669E" w:rsidRPr="00D26284" w:rsidRDefault="006D669E" w:rsidP="006D669E">
            <w:pPr>
              <w:ind w:right="-70"/>
              <w:rPr>
                <w:rFonts w:cs="Arial"/>
                <w:sz w:val="16"/>
                <w:szCs w:val="16"/>
              </w:rPr>
            </w:pPr>
            <w:ins w:id="815" w:author="Peter P. BOSCH" w:date="2019-05-01T15:00:00Z">
              <w:r w:rsidRPr="00D26284">
                <w:rPr>
                  <w:b/>
                  <w:sz w:val="16"/>
                  <w:szCs w:val="16"/>
                </w:rPr>
                <w:t>Sel.</w:t>
              </w:r>
            </w:ins>
            <w:del w:id="816" w:author="Peter P. BOSCH" w:date="2019-05-01T15:00:00Z">
              <w:r w:rsidRPr="00D26284" w:rsidDel="002872AA">
                <w:rPr>
                  <w:b/>
                  <w:sz w:val="16"/>
                  <w:szCs w:val="16"/>
                </w:rPr>
                <w:delText>Sel.</w:delText>
              </w:r>
            </w:del>
          </w:p>
        </w:tc>
        <w:tc>
          <w:tcPr>
            <w:tcW w:w="536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DE6244" w14:textId="77777777" w:rsidR="006D669E" w:rsidRPr="00D26284" w:rsidRDefault="006D669E" w:rsidP="006D669E">
            <w:pPr>
              <w:rPr>
                <w:rFonts w:cs="Arial"/>
                <w:sz w:val="16"/>
                <w:szCs w:val="16"/>
              </w:rPr>
            </w:pPr>
            <w:r w:rsidRPr="00D26284">
              <w:rPr>
                <w:b/>
                <w:sz w:val="16"/>
                <w:szCs w:val="16"/>
              </w:rPr>
              <w:t>Conditie</w:t>
            </w:r>
          </w:p>
        </w:tc>
      </w:tr>
      <w:tr w:rsidR="006D669E" w:rsidRPr="00D26284" w14:paraId="1E21B542" w14:textId="77777777" w:rsidTr="006D669E">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594E75D" w14:textId="77777777" w:rsidR="006D669E" w:rsidRPr="00D26284" w:rsidRDefault="006D669E" w:rsidP="006D669E">
            <w:pPr>
              <w:rPr>
                <w:rFonts w:cs="Arial"/>
                <w:sz w:val="16"/>
                <w:szCs w:val="16"/>
              </w:rPr>
            </w:pPr>
            <w:r w:rsidRPr="00D26284">
              <w:rPr>
                <w:rFonts w:cs="Arial"/>
                <w:sz w:val="16"/>
                <w:szCs w:val="16"/>
              </w:rPr>
              <w:t>BEA</w:t>
            </w:r>
            <w:r>
              <w:rPr>
                <w:rFonts w:cs="Arial"/>
                <w:sz w:val="16"/>
                <w:szCs w:val="16"/>
              </w:rPr>
              <w:t>N</w:t>
            </w:r>
            <w:r w:rsidRPr="00D26284">
              <w:rPr>
                <w:rFonts w:cs="Arial"/>
                <w:sz w:val="16"/>
                <w:szCs w:val="16"/>
              </w:rPr>
              <w:t>_LAAD_TS</w:t>
            </w:r>
          </w:p>
        </w:tc>
        <w:tc>
          <w:tcPr>
            <w:tcW w:w="425" w:type="dxa"/>
            <w:tcBorders>
              <w:top w:val="single" w:sz="4" w:space="0" w:color="auto"/>
              <w:left w:val="single" w:sz="4" w:space="0" w:color="auto"/>
              <w:bottom w:val="single" w:sz="4" w:space="0" w:color="auto"/>
              <w:right w:val="single" w:sz="4" w:space="0" w:color="auto"/>
            </w:tcBorders>
          </w:tcPr>
          <w:p w14:paraId="6F6D7FC5" w14:textId="3DEA4A89" w:rsidR="006D669E" w:rsidRPr="00D26284" w:rsidRDefault="006D669E" w:rsidP="006D669E">
            <w:pPr>
              <w:ind w:right="-70"/>
              <w:rPr>
                <w:ins w:id="817" w:author="Peter P. BOSCH" w:date="2019-05-01T14:59:00Z"/>
                <w:rFonts w:cs="Arial"/>
                <w:sz w:val="16"/>
                <w:szCs w:val="16"/>
              </w:rPr>
            </w:pPr>
          </w:p>
        </w:tc>
        <w:tc>
          <w:tcPr>
            <w:tcW w:w="425" w:type="dxa"/>
            <w:tcBorders>
              <w:top w:val="single" w:sz="4" w:space="0" w:color="auto"/>
              <w:left w:val="single" w:sz="4" w:space="0" w:color="auto"/>
              <w:bottom w:val="single" w:sz="4" w:space="0" w:color="auto"/>
              <w:right w:val="single" w:sz="4" w:space="0" w:color="auto"/>
            </w:tcBorders>
          </w:tcPr>
          <w:p w14:paraId="4DEA8DC9" w14:textId="77777777" w:rsidR="006D669E" w:rsidRPr="00D26284" w:rsidRDefault="006D669E" w:rsidP="006D669E">
            <w:pPr>
              <w:ind w:right="-70"/>
              <w:rPr>
                <w:ins w:id="818" w:author="Peter P. BOSCH" w:date="2019-05-01T14:59:00Z"/>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C7CA0EB" w14:textId="35A31F0A" w:rsidR="006D669E" w:rsidRPr="00D26284" w:rsidRDefault="006D669E" w:rsidP="006D669E">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343631D0" w14:textId="77777777" w:rsidR="006D669E" w:rsidRPr="00D26284" w:rsidRDefault="006D669E" w:rsidP="006D669E">
            <w:pPr>
              <w:rPr>
                <w:rFonts w:cs="Arial"/>
                <w:sz w:val="16"/>
                <w:szCs w:val="16"/>
              </w:rPr>
            </w:pPr>
            <w:r w:rsidRPr="00D26284">
              <w:rPr>
                <w:rFonts w:cs="Arial"/>
                <w:sz w:val="16"/>
                <w:szCs w:val="16"/>
              </w:rPr>
              <w:t xml:space="preserve">&gt; </w:t>
            </w:r>
            <w:r w:rsidRPr="00D26284">
              <w:rPr>
                <w:i/>
                <w:sz w:val="16"/>
                <w:szCs w:val="16"/>
              </w:rPr>
              <w:t>Vorige_laad_TS</w:t>
            </w:r>
          </w:p>
        </w:tc>
      </w:tr>
      <w:tr w:rsidR="006D669E" w:rsidRPr="00D26284" w14:paraId="72C339BC" w14:textId="77777777" w:rsidTr="006D669E">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ECDB7C1" w14:textId="77777777" w:rsidR="006D669E" w:rsidRPr="00D26284" w:rsidRDefault="006D669E" w:rsidP="006D669E">
            <w:pPr>
              <w:rPr>
                <w:rFonts w:cs="Arial"/>
                <w:snapToGrid w:val="0"/>
                <w:sz w:val="16"/>
                <w:szCs w:val="16"/>
              </w:rPr>
            </w:pPr>
            <w:r>
              <w:rPr>
                <w:rFonts w:cs="Arial"/>
                <w:sz w:val="16"/>
                <w:szCs w:val="16"/>
              </w:rPr>
              <w:t>Alle attributen</w:t>
            </w:r>
          </w:p>
        </w:tc>
        <w:tc>
          <w:tcPr>
            <w:tcW w:w="425" w:type="dxa"/>
            <w:tcBorders>
              <w:top w:val="single" w:sz="4" w:space="0" w:color="auto"/>
              <w:left w:val="single" w:sz="4" w:space="0" w:color="auto"/>
              <w:bottom w:val="single" w:sz="4" w:space="0" w:color="auto"/>
              <w:right w:val="single" w:sz="4" w:space="0" w:color="auto"/>
            </w:tcBorders>
          </w:tcPr>
          <w:p w14:paraId="59B831B2" w14:textId="33AE46F6" w:rsidR="006D669E" w:rsidRDefault="006D669E" w:rsidP="006D669E">
            <w:pPr>
              <w:ind w:right="-70"/>
              <w:rPr>
                <w:ins w:id="819" w:author="Peter P. BOSCH" w:date="2019-05-01T14:59:00Z"/>
                <w:rFonts w:cs="Arial"/>
                <w:sz w:val="16"/>
                <w:szCs w:val="16"/>
                <w:highlight w:val="yellow"/>
              </w:rPr>
            </w:pPr>
          </w:p>
        </w:tc>
        <w:tc>
          <w:tcPr>
            <w:tcW w:w="425" w:type="dxa"/>
            <w:tcBorders>
              <w:top w:val="single" w:sz="4" w:space="0" w:color="auto"/>
              <w:left w:val="single" w:sz="4" w:space="0" w:color="auto"/>
              <w:bottom w:val="single" w:sz="4" w:space="0" w:color="auto"/>
              <w:right w:val="single" w:sz="4" w:space="0" w:color="auto"/>
            </w:tcBorders>
          </w:tcPr>
          <w:p w14:paraId="65ECAA4E" w14:textId="77777777" w:rsidR="006D669E" w:rsidRDefault="006D669E" w:rsidP="006D669E">
            <w:pPr>
              <w:ind w:right="-70"/>
              <w:rPr>
                <w:ins w:id="820" w:author="Peter P. BOSCH" w:date="2019-05-01T14:59:00Z"/>
                <w:rFonts w:cs="Arial"/>
                <w:sz w:val="16"/>
                <w:szCs w:val="16"/>
                <w:highlight w:val="yellow"/>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50F484B" w14:textId="3A4E38FA" w:rsidR="006D669E" w:rsidRPr="00D26284" w:rsidRDefault="006D669E" w:rsidP="006D669E">
            <w:pPr>
              <w:ind w:right="-70"/>
              <w:rPr>
                <w:rFonts w:cs="Arial"/>
                <w:sz w:val="16"/>
                <w:szCs w:val="16"/>
                <w:highlight w:val="yellow"/>
              </w:rPr>
            </w:pPr>
            <w:r>
              <w:rPr>
                <w:rFonts w:cs="Arial"/>
                <w:sz w:val="16"/>
                <w:szCs w:val="16"/>
                <w:highlight w:val="yellow"/>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65555A3" w14:textId="77777777" w:rsidR="006D669E" w:rsidRPr="00D26284" w:rsidRDefault="006D669E" w:rsidP="006D669E">
            <w:pPr>
              <w:rPr>
                <w:rFonts w:cs="Arial"/>
                <w:sz w:val="16"/>
                <w:szCs w:val="16"/>
                <w:highlight w:val="yellow"/>
              </w:rPr>
            </w:pPr>
          </w:p>
        </w:tc>
      </w:tr>
      <w:tr w:rsidR="006D669E" w:rsidRPr="00D26284" w14:paraId="58BC23CE" w14:textId="77777777" w:rsidTr="006D669E">
        <w:trPr>
          <w:cantSplit/>
          <w:trHeight w:val="276"/>
          <w:ins w:id="821" w:author="Peter P. BOSCH" w:date="2019-05-01T14:38:00Z"/>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43810B47" w14:textId="6DB436EA" w:rsidR="006D669E" w:rsidRPr="00F858B5" w:rsidRDefault="006D669E" w:rsidP="006D669E">
            <w:pPr>
              <w:rPr>
                <w:ins w:id="822" w:author="Peter P. BOSCH" w:date="2019-05-01T14:38:00Z"/>
                <w:rFonts w:cs="Arial"/>
                <w:snapToGrid w:val="0"/>
                <w:sz w:val="16"/>
                <w:szCs w:val="16"/>
                <w:rPrChange w:id="823" w:author="Peter P. BOSCH" w:date="2019-05-01T14:39:00Z">
                  <w:rPr>
                    <w:ins w:id="824" w:author="Peter P. BOSCH" w:date="2019-05-01T14:38:00Z"/>
                    <w:rFonts w:cs="Arial"/>
                    <w:sz w:val="16"/>
                    <w:szCs w:val="16"/>
                  </w:rPr>
                </w:rPrChange>
              </w:rPr>
            </w:pPr>
            <w:ins w:id="825" w:author="Peter P. BOSCH" w:date="2019-05-01T14:47:00Z">
              <w:r w:rsidRPr="00A507FE">
                <w:rPr>
                  <w:rFonts w:cs="Arial"/>
                  <w:snapToGrid w:val="0"/>
                  <w:sz w:val="16"/>
                  <w:szCs w:val="16"/>
                </w:rPr>
                <w:t>BEAN_RN337REKID</w:t>
              </w:r>
            </w:ins>
          </w:p>
        </w:tc>
        <w:tc>
          <w:tcPr>
            <w:tcW w:w="425" w:type="dxa"/>
            <w:tcBorders>
              <w:top w:val="single" w:sz="4" w:space="0" w:color="auto"/>
              <w:left w:val="single" w:sz="4" w:space="0" w:color="auto"/>
              <w:bottom w:val="single" w:sz="4" w:space="0" w:color="auto"/>
              <w:right w:val="single" w:sz="4" w:space="0" w:color="auto"/>
            </w:tcBorders>
          </w:tcPr>
          <w:p w14:paraId="53F7645A" w14:textId="5272AF36" w:rsidR="006D669E" w:rsidRPr="00F858B5" w:rsidRDefault="006D669E" w:rsidP="006D669E">
            <w:pPr>
              <w:ind w:right="-70"/>
              <w:rPr>
                <w:ins w:id="826" w:author="Peter P. BOSCH" w:date="2019-05-01T14:59:00Z"/>
                <w:rFonts w:cs="Arial"/>
                <w:snapToGrid w:val="0"/>
                <w:sz w:val="16"/>
                <w:szCs w:val="16"/>
                <w:rPrChange w:id="827" w:author="Peter P. BOSCH" w:date="2019-05-01T14:39:00Z">
                  <w:rPr>
                    <w:ins w:id="828" w:author="Peter P. BOSCH" w:date="2019-05-01T14:59:00Z"/>
                    <w:rFonts w:cs="Arial"/>
                    <w:snapToGrid w:val="0"/>
                    <w:sz w:val="16"/>
                    <w:szCs w:val="16"/>
                  </w:rPr>
                </w:rPrChange>
              </w:rPr>
            </w:pPr>
          </w:p>
        </w:tc>
        <w:tc>
          <w:tcPr>
            <w:tcW w:w="425" w:type="dxa"/>
            <w:tcBorders>
              <w:top w:val="single" w:sz="4" w:space="0" w:color="auto"/>
              <w:left w:val="single" w:sz="4" w:space="0" w:color="auto"/>
              <w:bottom w:val="single" w:sz="4" w:space="0" w:color="auto"/>
              <w:right w:val="single" w:sz="4" w:space="0" w:color="auto"/>
            </w:tcBorders>
          </w:tcPr>
          <w:p w14:paraId="324DD829" w14:textId="5D25ABB3" w:rsidR="006D669E" w:rsidRPr="00297961" w:rsidRDefault="001E45F9" w:rsidP="006D669E">
            <w:pPr>
              <w:ind w:right="-70"/>
              <w:rPr>
                <w:ins w:id="829" w:author="Peter P. BOSCH" w:date="2019-05-01T14:59:00Z"/>
                <w:rFonts w:cs="Arial"/>
                <w:snapToGrid w:val="0"/>
                <w:sz w:val="16"/>
                <w:szCs w:val="16"/>
              </w:rPr>
            </w:pPr>
            <w:ins w:id="830" w:author="Peter P. BOSCH" w:date="2019-05-01T15:08:00Z">
              <w:r>
                <w:rPr>
                  <w:rFonts w:cs="Arial"/>
                  <w:snapToGrid w:val="0"/>
                  <w:sz w:val="16"/>
                  <w:szCs w:val="16"/>
                </w:rPr>
                <w:t>X</w:t>
              </w:r>
            </w:ins>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89A7F8E" w14:textId="434E6A39" w:rsidR="006D669E" w:rsidRPr="00F858B5" w:rsidRDefault="006D669E" w:rsidP="006D669E">
            <w:pPr>
              <w:ind w:right="-70"/>
              <w:rPr>
                <w:ins w:id="831" w:author="Peter P. BOSCH" w:date="2019-05-01T14:38:00Z"/>
                <w:rFonts w:cs="Arial"/>
                <w:snapToGrid w:val="0"/>
                <w:sz w:val="16"/>
                <w:szCs w:val="16"/>
                <w:rPrChange w:id="832" w:author="Peter P. BOSCH" w:date="2019-05-01T14:39:00Z">
                  <w:rPr>
                    <w:ins w:id="833" w:author="Peter P. BOSCH" w:date="2019-05-01T14:38:00Z"/>
                    <w:rFonts w:cs="Arial"/>
                    <w:sz w:val="16"/>
                    <w:szCs w:val="16"/>
                    <w:highlight w:val="yellow"/>
                  </w:rPr>
                </w:rPrChange>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A1C3F7A" w14:textId="3104097F" w:rsidR="006D669E" w:rsidRPr="00F858B5" w:rsidRDefault="006D669E" w:rsidP="00297961">
            <w:pPr>
              <w:rPr>
                <w:ins w:id="834" w:author="Peter P. BOSCH" w:date="2019-05-01T14:38:00Z"/>
                <w:rFonts w:cs="Arial"/>
                <w:snapToGrid w:val="0"/>
                <w:sz w:val="16"/>
                <w:szCs w:val="16"/>
                <w:rPrChange w:id="835" w:author="Peter P. BOSCH" w:date="2019-05-01T14:39:00Z">
                  <w:rPr>
                    <w:ins w:id="836" w:author="Peter P. BOSCH" w:date="2019-05-01T14:38:00Z"/>
                    <w:rFonts w:cs="Arial"/>
                    <w:sz w:val="16"/>
                    <w:szCs w:val="16"/>
                    <w:highlight w:val="yellow"/>
                  </w:rPr>
                </w:rPrChange>
              </w:rPr>
            </w:pPr>
            <w:ins w:id="837" w:author="Peter P. BOSCH" w:date="2019-05-01T15:02:00Z">
              <w:r>
                <w:rPr>
                  <w:rFonts w:cs="Arial"/>
                  <w:snapToGrid w:val="0"/>
                  <w:sz w:val="16"/>
                  <w:szCs w:val="16"/>
                </w:rPr>
                <w:t>=</w:t>
              </w:r>
            </w:ins>
            <w:ins w:id="838" w:author="Peter P. BOSCH" w:date="2019-05-01T14:39:00Z">
              <w:r w:rsidRPr="00F858B5">
                <w:rPr>
                  <w:rFonts w:cs="Arial"/>
                  <w:snapToGrid w:val="0"/>
                  <w:sz w:val="16"/>
                  <w:szCs w:val="16"/>
                  <w:rPrChange w:id="839" w:author="Peter P. BOSCH" w:date="2019-05-01T14:39:00Z">
                    <w:rPr/>
                  </w:rPrChange>
                </w:rPr>
                <w:t>HSEL_RN310REK</w:t>
              </w:r>
              <w:r>
                <w:rPr>
                  <w:rFonts w:cs="Arial"/>
                  <w:snapToGrid w:val="0"/>
                  <w:sz w:val="16"/>
                  <w:szCs w:val="16"/>
                </w:rPr>
                <w:t>.</w:t>
              </w:r>
            </w:ins>
            <w:ins w:id="840" w:author="Peter P. BOSCH" w:date="2019-05-01T14:46:00Z">
              <w:r w:rsidRPr="00A02C76">
                <w:rPr>
                  <w:rFonts w:cs="Arial"/>
                  <w:sz w:val="16"/>
                  <w:szCs w:val="16"/>
                </w:rPr>
                <w:t>RN310REKID</w:t>
              </w:r>
            </w:ins>
          </w:p>
        </w:tc>
      </w:tr>
      <w:tr w:rsidR="006D669E" w:rsidRPr="00D26284" w14:paraId="387F8652" w14:textId="77777777" w:rsidTr="006D669E">
        <w:trPr>
          <w:cantSplit/>
          <w:trHeight w:val="276"/>
          <w:ins w:id="841" w:author="Peter P. BOSCH" w:date="2019-05-01T14:39:00Z"/>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0801A17" w14:textId="3A39CAF6" w:rsidR="006D669E" w:rsidRPr="00A507FE" w:rsidRDefault="006D669E" w:rsidP="006D669E">
            <w:pPr>
              <w:rPr>
                <w:ins w:id="842" w:author="Peter P. BOSCH" w:date="2019-05-01T14:39:00Z"/>
                <w:rFonts w:cs="Arial"/>
                <w:i/>
                <w:snapToGrid w:val="0"/>
                <w:sz w:val="16"/>
                <w:szCs w:val="16"/>
                <w:rPrChange w:id="843" w:author="Peter P. BOSCH" w:date="2019-05-01T14:47:00Z">
                  <w:rPr>
                    <w:ins w:id="844" w:author="Peter P. BOSCH" w:date="2019-05-01T14:39:00Z"/>
                    <w:rFonts w:cs="Arial"/>
                    <w:sz w:val="16"/>
                    <w:szCs w:val="16"/>
                  </w:rPr>
                </w:rPrChange>
              </w:rPr>
            </w:pPr>
            <w:ins w:id="845" w:author="Peter P. BOSCH" w:date="2019-05-01T14:46:00Z">
              <w:r w:rsidRPr="00A507FE">
                <w:rPr>
                  <w:rFonts w:cs="Arial"/>
                  <w:i/>
                  <w:snapToGrid w:val="0"/>
                  <w:sz w:val="16"/>
                  <w:szCs w:val="16"/>
                  <w:rPrChange w:id="846" w:author="Peter P. BOSCH" w:date="2019-05-01T14:47:00Z">
                    <w:rPr>
                      <w:rFonts w:cs="Arial"/>
                      <w:snapToGrid w:val="0"/>
                      <w:sz w:val="16"/>
                      <w:szCs w:val="16"/>
                    </w:rPr>
                  </w:rPrChange>
                </w:rPr>
                <w:t>BEAN_RN337VALUTAJAAR</w:t>
              </w:r>
            </w:ins>
          </w:p>
        </w:tc>
        <w:tc>
          <w:tcPr>
            <w:tcW w:w="425" w:type="dxa"/>
            <w:tcBorders>
              <w:top w:val="single" w:sz="4" w:space="0" w:color="auto"/>
              <w:left w:val="single" w:sz="4" w:space="0" w:color="auto"/>
              <w:bottom w:val="single" w:sz="4" w:space="0" w:color="auto"/>
              <w:right w:val="single" w:sz="4" w:space="0" w:color="auto"/>
            </w:tcBorders>
          </w:tcPr>
          <w:p w14:paraId="0C9BE385" w14:textId="098142DB" w:rsidR="006D669E" w:rsidRPr="00297961" w:rsidRDefault="006D669E" w:rsidP="006D669E">
            <w:pPr>
              <w:ind w:right="-70"/>
              <w:rPr>
                <w:ins w:id="847" w:author="Peter P. BOSCH" w:date="2019-05-01T14:59:00Z"/>
                <w:rFonts w:cs="Arial"/>
                <w:i/>
                <w:snapToGrid w:val="0"/>
                <w:sz w:val="16"/>
                <w:szCs w:val="16"/>
              </w:rPr>
            </w:pPr>
          </w:p>
        </w:tc>
        <w:tc>
          <w:tcPr>
            <w:tcW w:w="425" w:type="dxa"/>
            <w:tcBorders>
              <w:top w:val="single" w:sz="4" w:space="0" w:color="auto"/>
              <w:left w:val="single" w:sz="4" w:space="0" w:color="auto"/>
              <w:bottom w:val="single" w:sz="4" w:space="0" w:color="auto"/>
              <w:right w:val="single" w:sz="4" w:space="0" w:color="auto"/>
            </w:tcBorders>
          </w:tcPr>
          <w:p w14:paraId="61D881C9" w14:textId="77777777" w:rsidR="006D669E" w:rsidRPr="00297961" w:rsidRDefault="006D669E" w:rsidP="006D669E">
            <w:pPr>
              <w:ind w:right="-70"/>
              <w:rPr>
                <w:ins w:id="848" w:author="Peter P. BOSCH" w:date="2019-05-01T14:59:00Z"/>
                <w:rFonts w:cs="Arial"/>
                <w:i/>
                <w:snapToGrid w:val="0"/>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D75BCB3" w14:textId="6F6A735C" w:rsidR="006D669E" w:rsidRPr="00A507FE" w:rsidRDefault="006D669E" w:rsidP="006D669E">
            <w:pPr>
              <w:ind w:right="-70"/>
              <w:rPr>
                <w:ins w:id="849" w:author="Peter P. BOSCH" w:date="2019-05-01T14:39:00Z"/>
                <w:rFonts w:cs="Arial"/>
                <w:i/>
                <w:snapToGrid w:val="0"/>
                <w:sz w:val="16"/>
                <w:szCs w:val="16"/>
                <w:rPrChange w:id="850" w:author="Peter P. BOSCH" w:date="2019-05-01T14:47:00Z">
                  <w:rPr>
                    <w:ins w:id="851" w:author="Peter P. BOSCH" w:date="2019-05-01T14:39:00Z"/>
                    <w:rFonts w:cs="Arial"/>
                    <w:sz w:val="16"/>
                    <w:szCs w:val="16"/>
                    <w:highlight w:val="yellow"/>
                  </w:rPr>
                </w:rPrChange>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18D4D86D" w14:textId="48EA68D4" w:rsidR="006D669E" w:rsidRPr="00A507FE" w:rsidRDefault="006D669E" w:rsidP="00297961">
            <w:pPr>
              <w:rPr>
                <w:ins w:id="852" w:author="Peter P. BOSCH" w:date="2019-05-01T14:39:00Z"/>
                <w:rFonts w:cs="Arial"/>
                <w:i/>
                <w:snapToGrid w:val="0"/>
                <w:sz w:val="16"/>
                <w:szCs w:val="16"/>
                <w:rPrChange w:id="853" w:author="Peter P. BOSCH" w:date="2019-05-01T14:47:00Z">
                  <w:rPr>
                    <w:ins w:id="854" w:author="Peter P. BOSCH" w:date="2019-05-01T14:39:00Z"/>
                    <w:rFonts w:cs="Arial"/>
                    <w:sz w:val="16"/>
                    <w:szCs w:val="16"/>
                    <w:highlight w:val="yellow"/>
                  </w:rPr>
                </w:rPrChange>
              </w:rPr>
            </w:pPr>
            <w:ins w:id="855" w:author="Peter P. BOSCH" w:date="2019-05-01T15:02:00Z">
              <w:r>
                <w:rPr>
                  <w:rFonts w:cs="Arial"/>
                  <w:i/>
                  <w:snapToGrid w:val="0"/>
                  <w:sz w:val="16"/>
                  <w:szCs w:val="16"/>
                </w:rPr>
                <w:t>=</w:t>
              </w:r>
            </w:ins>
            <w:ins w:id="856" w:author="Peter P. BOSCH" w:date="2019-05-01T14:39:00Z">
              <w:r w:rsidRPr="00A507FE">
                <w:rPr>
                  <w:rFonts w:cs="Arial"/>
                  <w:i/>
                  <w:snapToGrid w:val="0"/>
                  <w:sz w:val="16"/>
                  <w:szCs w:val="16"/>
                  <w:rPrChange w:id="857" w:author="Peter P. BOSCH" w:date="2019-05-01T14:47:00Z">
                    <w:rPr/>
                  </w:rPrChange>
                </w:rPr>
                <w:t>HSEL_RN310REK</w:t>
              </w:r>
              <w:r w:rsidRPr="00A507FE">
                <w:rPr>
                  <w:rFonts w:cs="Arial"/>
                  <w:i/>
                  <w:snapToGrid w:val="0"/>
                  <w:sz w:val="16"/>
                  <w:szCs w:val="16"/>
                  <w:rPrChange w:id="858" w:author="Peter P. BOSCH" w:date="2019-05-01T14:47:00Z">
                    <w:rPr>
                      <w:rFonts w:cs="Arial"/>
                      <w:snapToGrid w:val="0"/>
                      <w:sz w:val="16"/>
                      <w:szCs w:val="16"/>
                    </w:rPr>
                  </w:rPrChange>
                </w:rPr>
                <w:t>.</w:t>
              </w:r>
            </w:ins>
            <w:ins w:id="859" w:author="Peter P. BOSCH" w:date="2019-05-01T14:46:00Z">
              <w:r w:rsidRPr="00A507FE">
                <w:rPr>
                  <w:rFonts w:cs="Arial"/>
                  <w:i/>
                  <w:sz w:val="16"/>
                  <w:szCs w:val="16"/>
                  <w:rPrChange w:id="860" w:author="Peter P. BOSCH" w:date="2019-05-01T14:47:00Z">
                    <w:rPr>
                      <w:rFonts w:cs="Arial"/>
                      <w:sz w:val="16"/>
                      <w:szCs w:val="16"/>
                    </w:rPr>
                  </w:rPrChange>
                </w:rPr>
                <w:t>RN310VALUTAJA</w:t>
              </w:r>
            </w:ins>
            <w:ins w:id="861" w:author="Peter P. BOSCH" w:date="2019-05-01T14:47:00Z">
              <w:r>
                <w:rPr>
                  <w:rFonts w:cs="Arial"/>
                  <w:i/>
                  <w:sz w:val="16"/>
                  <w:szCs w:val="16"/>
                </w:rPr>
                <w:t>AR</w:t>
              </w:r>
            </w:ins>
          </w:p>
        </w:tc>
      </w:tr>
    </w:tbl>
    <w:p w14:paraId="468AD43D" w14:textId="77777777" w:rsidR="009242EF" w:rsidRDefault="009242EF" w:rsidP="009242EF"/>
    <w:p w14:paraId="56FCF436" w14:textId="77777777" w:rsidR="009242EF" w:rsidRPr="00830CF6" w:rsidRDefault="009242EF" w:rsidP="009242EF">
      <w:pPr>
        <w:pStyle w:val="Kop5"/>
      </w:pPr>
      <w:r w:rsidRPr="00830CF6">
        <w:t>Uitvoer</w:t>
      </w:r>
      <w:r>
        <w:t>:</w:t>
      </w:r>
    </w:p>
    <w:p w14:paraId="4131A378" w14:textId="0E56FBEF" w:rsidR="009242EF" w:rsidRDefault="009242EF" w:rsidP="009242EF">
      <w:r>
        <w:t xml:space="preserve">Iedere unieke regel uit </w:t>
      </w:r>
      <w:r w:rsidRPr="00225E3C">
        <w:t>RBG_C_</w:t>
      </w:r>
      <w:r w:rsidRPr="007B5303">
        <w:t>RN</w:t>
      </w:r>
      <w:r>
        <w:t>33</w:t>
      </w:r>
      <w:r w:rsidRPr="007B5303">
        <w:t>0</w:t>
      </w:r>
      <w:r>
        <w:t xml:space="preserve">BOP of </w:t>
      </w:r>
      <w:r w:rsidRPr="00225E3C">
        <w:t>RBG_C_</w:t>
      </w:r>
      <w:r w:rsidRPr="007B5303">
        <w:t>RN</w:t>
      </w:r>
      <w:r>
        <w:t>33</w:t>
      </w:r>
      <w:r w:rsidR="003F39C9">
        <w:t>7</w:t>
      </w:r>
      <w:r>
        <w:t>BOP die aan bovenstaande criteria voldoet wordt toegevoegd aan de tijdelijke hulptabel HSEL_RN33</w:t>
      </w:r>
      <w:r w:rsidRPr="007B5303">
        <w:t>0</w:t>
      </w:r>
      <w:r>
        <w:t>BOP.</w:t>
      </w:r>
    </w:p>
    <w:p w14:paraId="285902FE" w14:textId="77777777" w:rsidR="009242EF" w:rsidRDefault="009242EF" w:rsidP="009242EF"/>
    <w:p w14:paraId="79D4A04A" w14:textId="77777777" w:rsidR="009242EF" w:rsidRDefault="009242EF" w:rsidP="009242EF">
      <w:pPr>
        <w:pStyle w:val="Kop5"/>
      </w:pPr>
      <w:r>
        <w:t>Afwijkende uitvoer:</w:t>
      </w:r>
    </w:p>
    <w:p w14:paraId="6D1624CD" w14:textId="77777777" w:rsidR="009242EF" w:rsidRPr="001778E2" w:rsidRDefault="009242EF" w:rsidP="009242EF">
      <w:pPr>
        <w:pStyle w:val="Standaardinspringing"/>
        <w:ind w:left="0" w:firstLine="0"/>
        <w:rPr>
          <w:rFonts w:cs="Arial"/>
          <w:spacing w:val="0"/>
          <w:szCs w:val="19"/>
        </w:rPr>
      </w:pPr>
      <w:r>
        <w:rPr>
          <w:szCs w:val="19"/>
        </w:rPr>
        <w:t>n.v.t.</w:t>
      </w:r>
    </w:p>
    <w:p w14:paraId="058EB84C" w14:textId="77777777" w:rsidR="009242EF" w:rsidRDefault="009242EF" w:rsidP="009242EF"/>
    <w:p w14:paraId="7639720E" w14:textId="77777777" w:rsidR="009242EF" w:rsidRDefault="009242EF" w:rsidP="009242EF">
      <w:pPr>
        <w:pStyle w:val="Kop2"/>
      </w:pPr>
      <w:bookmarkStart w:id="862" w:name="_Toc7616206"/>
      <w:r>
        <w:lastRenderedPageBreak/>
        <w:t>Hoofdselectie HSEL_RN520GIA</w:t>
      </w:r>
      <w:bookmarkEnd w:id="862"/>
    </w:p>
    <w:p w14:paraId="14D97308" w14:textId="6722426B" w:rsidR="009242EF" w:rsidRDefault="009242EF" w:rsidP="009242EF">
      <w:pPr>
        <w:spacing w:line="240" w:lineRule="auto"/>
      </w:pPr>
      <w:r>
        <w:t>Deze stap is het samenstellen van de tijdelijke selectietabel met te verwerken RBG-GINNafwijkendgegevens door samenvoeging van de tabellen RN520GIA en RN52</w:t>
      </w:r>
      <w:r w:rsidR="006A0D04">
        <w:t>7</w:t>
      </w:r>
      <w:r>
        <w:t xml:space="preserve">GIA. </w:t>
      </w:r>
    </w:p>
    <w:p w14:paraId="751EBBC4" w14:textId="77777777" w:rsidR="009242EF" w:rsidRDefault="009242EF" w:rsidP="009242EF">
      <w:pPr>
        <w:spacing w:line="240" w:lineRule="auto"/>
      </w:pPr>
      <w:r>
        <w:t>De attributen in deze 2 tabellen zijn, de prefixes uitgezonderd, identiek.</w:t>
      </w:r>
    </w:p>
    <w:p w14:paraId="37164172" w14:textId="77777777" w:rsidR="009242EF" w:rsidRDefault="009242EF" w:rsidP="009242EF">
      <w:pPr>
        <w:spacing w:line="240" w:lineRule="auto"/>
      </w:pPr>
      <w:r>
        <w:t xml:space="preserve">De attributen worden (met weglating van de prefixes)  allemaal één-op-één en overgenomen in de tijdelijke hulptabel </w:t>
      </w:r>
      <w:r w:rsidRPr="00326287">
        <w:t>HSEL_RN</w:t>
      </w:r>
      <w:r>
        <w:t>52</w:t>
      </w:r>
      <w:r w:rsidRPr="00326287">
        <w:t>0</w:t>
      </w:r>
      <w:r>
        <w:t>GIA.</w:t>
      </w:r>
    </w:p>
    <w:p w14:paraId="6BD973F9" w14:textId="77777777" w:rsidR="009242EF" w:rsidRDefault="009242EF" w:rsidP="009242EF">
      <w:pPr>
        <w:spacing w:line="240" w:lineRule="auto"/>
      </w:pPr>
    </w:p>
    <w:p w14:paraId="10431531" w14:textId="77777777" w:rsidR="009242EF" w:rsidRDefault="009242EF" w:rsidP="009242EF">
      <w:pPr>
        <w:pStyle w:val="Kop5"/>
      </w:pPr>
      <w:r>
        <w:t>Functionele beschrijving:</w:t>
      </w:r>
    </w:p>
    <w:p w14:paraId="7890A47B" w14:textId="77777777" w:rsidR="009242EF" w:rsidRDefault="009242EF" w:rsidP="009242EF">
      <w:pPr>
        <w:pStyle w:val="Standaardinspringing"/>
        <w:ind w:left="0" w:firstLine="0"/>
      </w:pPr>
      <w:r>
        <w:t xml:space="preserve">Selecteer alle GINNafwijkend-gegevens met valutajaar voor 2017 uit RBG (tabel </w:t>
      </w:r>
      <w:r w:rsidRPr="00225E3C">
        <w:t>RBG_C_RN</w:t>
      </w:r>
      <w:r>
        <w:t>52</w:t>
      </w:r>
      <w:r w:rsidRPr="00225E3C">
        <w:t>0</w:t>
      </w:r>
      <w:r>
        <w:t>GIA) die zijn toegevoegd sinds de vorige verwerking</w:t>
      </w:r>
      <w:r w:rsidRPr="004F7F27">
        <w:t xml:space="preserve"> (</w:t>
      </w:r>
      <w:r w:rsidRPr="003F4F2B">
        <w:t>BEA</w:t>
      </w:r>
      <w:r>
        <w:t>I</w:t>
      </w:r>
      <w:r w:rsidRPr="003F4F2B">
        <w:t>_LAAD_TS</w:t>
      </w:r>
      <w:r>
        <w:t xml:space="preserve"> ligt ná</w:t>
      </w:r>
      <w:r w:rsidRPr="004F7F27">
        <w:t xml:space="preserve"> de </w:t>
      </w:r>
      <w:r w:rsidRPr="004F7F27">
        <w:rPr>
          <w:i/>
        </w:rPr>
        <w:t>Vorige_laad_TS</w:t>
      </w:r>
      <w:r>
        <w:t xml:space="preserve">). </w:t>
      </w:r>
    </w:p>
    <w:p w14:paraId="6002FEEA" w14:textId="77777777" w:rsidR="009242EF" w:rsidRDefault="009242EF" w:rsidP="009242EF">
      <w:pPr>
        <w:pStyle w:val="Standaardinspringing"/>
        <w:ind w:left="0" w:firstLine="0"/>
      </w:pPr>
      <w:r>
        <w:t>Alleen de GINNafwijkend-gegevens met valutajaar vanaf 2016 worden in het CDP geladen.</w:t>
      </w:r>
    </w:p>
    <w:p w14:paraId="6DFA3723" w14:textId="0ABDA1F4" w:rsidR="009242EF" w:rsidRDefault="009242EF" w:rsidP="009242EF">
      <w:pPr>
        <w:pStyle w:val="Standaardinspringing"/>
        <w:ind w:left="0" w:firstLine="0"/>
      </w:pPr>
      <w:r>
        <w:t xml:space="preserve">Vul de selectie aan met alle GINNafwijkend-gegevens met valutajaar vanaf 2017 uit RBG (tabel </w:t>
      </w:r>
      <w:r w:rsidRPr="00225E3C">
        <w:t>RBG_C_RN</w:t>
      </w:r>
      <w:r>
        <w:t>52</w:t>
      </w:r>
      <w:r w:rsidR="006A0D04">
        <w:t>7</w:t>
      </w:r>
      <w:r>
        <w:t>GIA) die zijn toegevoegd sinds de vorige verwerking</w:t>
      </w:r>
      <w:r w:rsidRPr="004F7F27">
        <w:t xml:space="preserve"> (</w:t>
      </w:r>
      <w:r w:rsidRPr="003F4F2B">
        <w:t>BEA</w:t>
      </w:r>
      <w:r>
        <w:t>Q</w:t>
      </w:r>
      <w:r w:rsidRPr="003F4F2B">
        <w:t>_LAAD_TS</w:t>
      </w:r>
      <w:r>
        <w:t xml:space="preserve"> ligt ná</w:t>
      </w:r>
      <w:r w:rsidRPr="004F7F27">
        <w:t xml:space="preserve"> de </w:t>
      </w:r>
      <w:r w:rsidRPr="004F7F27">
        <w:rPr>
          <w:i/>
        </w:rPr>
        <w:t>Vorige_laad_TS</w:t>
      </w:r>
      <w:r>
        <w:t xml:space="preserve">). </w:t>
      </w:r>
    </w:p>
    <w:p w14:paraId="33223BA4" w14:textId="77777777" w:rsidR="009242EF" w:rsidRDefault="009242EF" w:rsidP="009242EF">
      <w:pPr>
        <w:pStyle w:val="Standaardinspringing"/>
        <w:ind w:left="0" w:firstLine="0"/>
      </w:pPr>
    </w:p>
    <w:p w14:paraId="4356DB38" w14:textId="77777777" w:rsidR="009242EF" w:rsidRDefault="009242EF" w:rsidP="009242EF">
      <w:pPr>
        <w:pStyle w:val="Kop5"/>
      </w:pPr>
      <w:r w:rsidRPr="00AE0711">
        <w:t>Selectiepad:</w:t>
      </w:r>
    </w:p>
    <w:p w14:paraId="7624C89C" w14:textId="77777777" w:rsidR="009242EF" w:rsidRDefault="009242EF" w:rsidP="009242EF">
      <w:pPr>
        <w:pStyle w:val="Standaardinspringing"/>
        <w:ind w:left="0" w:firstLine="0"/>
        <w:sectPr w:rsidR="009242EF" w:rsidSect="00DC525E">
          <w:headerReference w:type="default" r:id="rId21"/>
          <w:footerReference w:type="default" r:id="rId22"/>
          <w:type w:val="continuous"/>
          <w:pgSz w:w="11906" w:h="16838"/>
          <w:pgMar w:top="1418" w:right="991" w:bottom="1418" w:left="1418" w:header="708" w:footer="708" w:gutter="0"/>
          <w:cols w:space="708"/>
          <w:titlePg/>
        </w:sectPr>
      </w:pPr>
    </w:p>
    <w:p w14:paraId="7C30FDA2" w14:textId="00CACF33" w:rsidR="009242EF" w:rsidRDefault="009242EF" w:rsidP="009242EF">
      <w:pPr>
        <w:pStyle w:val="Standaardinspringing"/>
        <w:ind w:left="0" w:firstLine="0"/>
        <w:rPr>
          <w:ins w:id="863" w:author="Peter P. BOSCH" w:date="2019-05-01T14:44:00Z"/>
        </w:rPr>
      </w:pPr>
      <w:r w:rsidRPr="00225E3C">
        <w:t>RBG_C_</w:t>
      </w:r>
      <w:r w:rsidRPr="007B5303">
        <w:t>RN5</w:t>
      </w:r>
      <w:r>
        <w:t>2</w:t>
      </w:r>
      <w:r w:rsidRPr="007B5303">
        <w:t>0</w:t>
      </w:r>
      <w:r>
        <w:t xml:space="preserve">GIA + </w:t>
      </w:r>
      <w:r w:rsidRPr="00225E3C">
        <w:t>RBG_C_</w:t>
      </w:r>
      <w:r w:rsidRPr="007B5303">
        <w:t>RN5</w:t>
      </w:r>
      <w:r>
        <w:t>2</w:t>
      </w:r>
      <w:r w:rsidR="006A0D04">
        <w:t>7</w:t>
      </w:r>
      <w:r>
        <w:t>GIA</w:t>
      </w:r>
    </w:p>
    <w:p w14:paraId="14A93C99" w14:textId="77777777" w:rsidR="00F858B5" w:rsidRDefault="00F858B5" w:rsidP="00F858B5">
      <w:pPr>
        <w:pStyle w:val="Standaardinspringing"/>
        <w:ind w:left="0" w:firstLine="0"/>
        <w:rPr>
          <w:ins w:id="864" w:author="Peter P. BOSCH" w:date="2019-05-01T14:44:00Z"/>
        </w:rPr>
      </w:pPr>
      <w:ins w:id="865" w:author="Peter P. BOSCH" w:date="2019-05-01T14:44:00Z">
        <w:r>
          <w:sym w:font="Wingdings" w:char="F0EA"/>
        </w:r>
        <w:r>
          <w:t xml:space="preserve">              (innerjoin)</w:t>
        </w:r>
      </w:ins>
    </w:p>
    <w:p w14:paraId="43CFC444" w14:textId="77777777" w:rsidR="00F858B5" w:rsidRDefault="00F858B5" w:rsidP="009242EF">
      <w:pPr>
        <w:pStyle w:val="Standaardinspringing"/>
        <w:ind w:left="0" w:firstLine="0"/>
        <w:sectPr w:rsidR="00F858B5" w:rsidSect="00DC525E">
          <w:type w:val="continuous"/>
          <w:pgSz w:w="11906" w:h="16838"/>
          <w:pgMar w:top="1418" w:right="991" w:bottom="1418" w:left="1418" w:header="708" w:footer="708" w:gutter="0"/>
          <w:cols w:space="708"/>
          <w:titlePg/>
        </w:sectPr>
      </w:pPr>
    </w:p>
    <w:p w14:paraId="7E7F1E84" w14:textId="2F7185DB" w:rsidR="009242EF" w:rsidRDefault="00F858B5" w:rsidP="009242EF">
      <w:pPr>
        <w:rPr>
          <w:ins w:id="866" w:author="Peter P. BOSCH" w:date="2019-05-01T14:44:00Z"/>
        </w:rPr>
      </w:pPr>
      <w:ins w:id="867" w:author="Peter P. BOSCH" w:date="2019-05-01T14:44:00Z">
        <w:r>
          <w:t>HSEL_RN310REK</w:t>
        </w:r>
      </w:ins>
    </w:p>
    <w:p w14:paraId="3B866F88" w14:textId="77777777" w:rsidR="00F858B5" w:rsidRDefault="00F858B5" w:rsidP="009242EF"/>
    <w:p w14:paraId="6DC2B918" w14:textId="77777777" w:rsidR="009242EF" w:rsidRPr="00AE0711" w:rsidRDefault="009242EF" w:rsidP="009242EF">
      <w:pPr>
        <w:pStyle w:val="Kop5"/>
      </w:pPr>
      <w:r w:rsidRPr="00AE0711">
        <w:t>Kolommen en condities:</w:t>
      </w:r>
    </w:p>
    <w:tbl>
      <w:tblPr>
        <w:tblW w:w="21181" w:type="dxa"/>
        <w:tblLayout w:type="fixed"/>
        <w:tblCellMar>
          <w:left w:w="70" w:type="dxa"/>
          <w:right w:w="70" w:type="dxa"/>
        </w:tblCellMar>
        <w:tblLook w:val="0000" w:firstRow="0" w:lastRow="0" w:firstColumn="0" w:lastColumn="0" w:noHBand="0" w:noVBand="0"/>
        <w:tblPrChange w:id="868" w:author="Peter P. BOSCH" w:date="2019-05-01T15:00:00Z">
          <w:tblPr>
            <w:tblW w:w="20756" w:type="dxa"/>
            <w:tblLayout w:type="fixed"/>
            <w:tblCellMar>
              <w:left w:w="70" w:type="dxa"/>
              <w:right w:w="70" w:type="dxa"/>
            </w:tblCellMar>
            <w:tblLook w:val="0000" w:firstRow="0" w:lastRow="0" w:firstColumn="0" w:lastColumn="0" w:noHBand="0" w:noVBand="0"/>
          </w:tblPr>
        </w:tblPrChange>
      </w:tblPr>
      <w:tblGrid>
        <w:gridCol w:w="3823"/>
        <w:gridCol w:w="425"/>
        <w:gridCol w:w="425"/>
        <w:gridCol w:w="425"/>
        <w:gridCol w:w="5361"/>
        <w:gridCol w:w="5361"/>
        <w:gridCol w:w="5361"/>
        <w:tblGridChange w:id="869">
          <w:tblGrid>
            <w:gridCol w:w="3823"/>
            <w:gridCol w:w="425"/>
            <w:gridCol w:w="425"/>
            <w:gridCol w:w="425"/>
            <w:gridCol w:w="5361"/>
            <w:gridCol w:w="5361"/>
            <w:gridCol w:w="5361"/>
          </w:tblGrid>
        </w:tblGridChange>
      </w:tblGrid>
      <w:tr w:rsidR="006D669E" w:rsidRPr="00D26284" w14:paraId="48A07073" w14:textId="77777777" w:rsidTr="006D669E">
        <w:trPr>
          <w:gridAfter w:val="2"/>
          <w:wAfter w:w="10722" w:type="dxa"/>
          <w:cantSplit/>
          <w:trHeight w:val="432"/>
          <w:ins w:id="870" w:author="Peter P. BOSCH" w:date="2019-05-01T14:40:00Z"/>
          <w:trPrChange w:id="871" w:author="Peter P. BOSCH" w:date="2019-05-01T15:00:00Z">
            <w:trPr>
              <w:gridAfter w:val="2"/>
              <w:wAfter w:w="10722" w:type="dxa"/>
              <w:cantSplit/>
              <w:trHeight w:val="432"/>
            </w:trPr>
          </w:trPrChange>
        </w:trPr>
        <w:tc>
          <w:tcPr>
            <w:tcW w:w="3823" w:type="dxa"/>
            <w:tcBorders>
              <w:top w:val="single" w:sz="4" w:space="0" w:color="auto"/>
              <w:left w:val="single" w:sz="4" w:space="0" w:color="auto"/>
              <w:bottom w:val="single" w:sz="4" w:space="0" w:color="auto"/>
              <w:right w:val="single" w:sz="4" w:space="0" w:color="auto"/>
            </w:tcBorders>
            <w:shd w:val="pct15" w:color="auto" w:fill="auto"/>
            <w:tcPrChange w:id="872" w:author="Peter P. BOSCH" w:date="2019-05-01T15:00:00Z">
              <w:tcPr>
                <w:tcW w:w="3823" w:type="dxa"/>
                <w:tcBorders>
                  <w:top w:val="single" w:sz="4" w:space="0" w:color="auto"/>
                  <w:left w:val="single" w:sz="4" w:space="0" w:color="auto"/>
                  <w:bottom w:val="single" w:sz="4" w:space="0" w:color="auto"/>
                  <w:right w:val="single" w:sz="4" w:space="0" w:color="auto"/>
                </w:tcBorders>
                <w:shd w:val="pct15" w:color="auto" w:fill="auto"/>
              </w:tcPr>
            </w:tcPrChange>
          </w:tcPr>
          <w:p w14:paraId="1A7CE693" w14:textId="3CE7124B" w:rsidR="006D669E" w:rsidRPr="00297961" w:rsidRDefault="006D669E" w:rsidP="006D669E">
            <w:pPr>
              <w:rPr>
                <w:ins w:id="873" w:author="Peter P. BOSCH" w:date="2019-05-01T14:40:00Z"/>
                <w:b/>
                <w:sz w:val="16"/>
                <w:szCs w:val="16"/>
              </w:rPr>
            </w:pPr>
            <w:ins w:id="874" w:author="Peter P. BOSCH" w:date="2019-05-01T14:43:00Z">
              <w:r w:rsidRPr="00F858B5">
                <w:rPr>
                  <w:b/>
                  <w:rPrChange w:id="875" w:author="Peter P. BOSCH" w:date="2019-05-01T14:45:00Z">
                    <w:rPr/>
                  </w:rPrChange>
                </w:rPr>
                <w:t>HSEL_RN310REK</w:t>
              </w:r>
            </w:ins>
          </w:p>
        </w:tc>
        <w:tc>
          <w:tcPr>
            <w:tcW w:w="425" w:type="dxa"/>
            <w:tcBorders>
              <w:top w:val="single" w:sz="4" w:space="0" w:color="auto"/>
              <w:left w:val="single" w:sz="4" w:space="0" w:color="auto"/>
              <w:bottom w:val="single" w:sz="4" w:space="0" w:color="auto"/>
              <w:right w:val="single" w:sz="4" w:space="0" w:color="auto"/>
            </w:tcBorders>
            <w:shd w:val="pct15" w:color="auto" w:fill="auto"/>
            <w:tcPrChange w:id="876" w:author="Peter P. BOSCH" w:date="2019-05-01T15:00:00Z">
              <w:tcPr>
                <w:tcW w:w="425" w:type="dxa"/>
                <w:tcBorders>
                  <w:top w:val="single" w:sz="4" w:space="0" w:color="auto"/>
                  <w:left w:val="single" w:sz="4" w:space="0" w:color="auto"/>
                  <w:bottom w:val="single" w:sz="4" w:space="0" w:color="auto"/>
                  <w:right w:val="single" w:sz="4" w:space="0" w:color="auto"/>
                </w:tcBorders>
                <w:shd w:val="pct15" w:color="auto" w:fill="auto"/>
              </w:tcPr>
            </w:tcPrChange>
          </w:tcPr>
          <w:p w14:paraId="46685262" w14:textId="0C35C0E8" w:rsidR="006D669E" w:rsidRPr="00D26284" w:rsidRDefault="001E45F9" w:rsidP="00297961">
            <w:pPr>
              <w:ind w:right="-70"/>
              <w:rPr>
                <w:ins w:id="877" w:author="Peter P. BOSCH" w:date="2019-05-01T15:00:00Z"/>
                <w:b/>
                <w:sz w:val="16"/>
                <w:szCs w:val="16"/>
              </w:rPr>
            </w:pPr>
            <w:ins w:id="878" w:author="Peter P. BOSCH" w:date="2019-05-01T15:13:00Z">
              <w:r>
                <w:rPr>
                  <w:b/>
                  <w:sz w:val="16"/>
                  <w:szCs w:val="16"/>
                </w:rPr>
                <w:t>T</w:t>
              </w:r>
            </w:ins>
            <w:ins w:id="879" w:author="Peter P. BOSCH" w:date="2019-05-01T15:00:00Z">
              <w:r w:rsidR="006D669E">
                <w:rPr>
                  <w:b/>
                  <w:sz w:val="16"/>
                  <w:szCs w:val="16"/>
                </w:rPr>
                <w:t>K</w:t>
              </w:r>
            </w:ins>
          </w:p>
        </w:tc>
        <w:tc>
          <w:tcPr>
            <w:tcW w:w="425" w:type="dxa"/>
            <w:tcBorders>
              <w:top w:val="single" w:sz="4" w:space="0" w:color="auto"/>
              <w:left w:val="single" w:sz="4" w:space="0" w:color="auto"/>
              <w:bottom w:val="single" w:sz="4" w:space="0" w:color="auto"/>
              <w:right w:val="single" w:sz="4" w:space="0" w:color="auto"/>
            </w:tcBorders>
            <w:shd w:val="pct15" w:color="auto" w:fill="auto"/>
            <w:tcPrChange w:id="880" w:author="Peter P. BOSCH" w:date="2019-05-01T15:00:00Z">
              <w:tcPr>
                <w:tcW w:w="425" w:type="dxa"/>
                <w:tcBorders>
                  <w:top w:val="single" w:sz="4" w:space="0" w:color="auto"/>
                  <w:left w:val="single" w:sz="4" w:space="0" w:color="auto"/>
                  <w:bottom w:val="single" w:sz="4" w:space="0" w:color="auto"/>
                  <w:right w:val="single" w:sz="4" w:space="0" w:color="auto"/>
                </w:tcBorders>
                <w:shd w:val="pct15" w:color="auto" w:fill="auto"/>
              </w:tcPr>
            </w:tcPrChange>
          </w:tcPr>
          <w:p w14:paraId="7C3013B3" w14:textId="6AE8F6F7" w:rsidR="006D669E" w:rsidRPr="00D26284" w:rsidRDefault="006D669E" w:rsidP="006D669E">
            <w:pPr>
              <w:ind w:right="-70"/>
              <w:rPr>
                <w:ins w:id="881" w:author="Peter P. BOSCH" w:date="2019-05-01T15:00:00Z"/>
                <w:b/>
                <w:sz w:val="16"/>
                <w:szCs w:val="16"/>
              </w:rPr>
            </w:pPr>
            <w:ins w:id="882" w:author="Peter P. BOSCH" w:date="2019-05-01T15:00:00Z">
              <w:r>
                <w:rPr>
                  <w:b/>
                  <w:sz w:val="16"/>
                  <w:szCs w:val="16"/>
                </w:rPr>
                <w:t>FK</w:t>
              </w:r>
            </w:ins>
          </w:p>
        </w:tc>
        <w:tc>
          <w:tcPr>
            <w:tcW w:w="425" w:type="dxa"/>
            <w:tcBorders>
              <w:top w:val="single" w:sz="4" w:space="0" w:color="auto"/>
              <w:left w:val="single" w:sz="4" w:space="0" w:color="auto"/>
              <w:bottom w:val="single" w:sz="4" w:space="0" w:color="auto"/>
              <w:right w:val="single" w:sz="4" w:space="0" w:color="auto"/>
            </w:tcBorders>
            <w:shd w:val="pct15" w:color="auto" w:fill="auto"/>
            <w:tcPrChange w:id="883" w:author="Peter P. BOSCH" w:date="2019-05-01T15:00:00Z">
              <w:tcPr>
                <w:tcW w:w="425" w:type="dxa"/>
                <w:tcBorders>
                  <w:top w:val="single" w:sz="4" w:space="0" w:color="auto"/>
                  <w:left w:val="single" w:sz="4" w:space="0" w:color="auto"/>
                  <w:bottom w:val="single" w:sz="4" w:space="0" w:color="auto"/>
                  <w:right w:val="single" w:sz="4" w:space="0" w:color="auto"/>
                </w:tcBorders>
                <w:shd w:val="pct15" w:color="auto" w:fill="auto"/>
              </w:tcPr>
            </w:tcPrChange>
          </w:tcPr>
          <w:p w14:paraId="44A65803" w14:textId="06574E01" w:rsidR="006D669E" w:rsidRPr="00D26284" w:rsidRDefault="006D669E" w:rsidP="006D669E">
            <w:pPr>
              <w:ind w:right="-70"/>
              <w:rPr>
                <w:ins w:id="884" w:author="Peter P. BOSCH" w:date="2019-05-01T14:40:00Z"/>
                <w:b/>
                <w:sz w:val="16"/>
                <w:szCs w:val="16"/>
              </w:rPr>
            </w:pPr>
            <w:ins w:id="885" w:author="Peter P. BOSCH" w:date="2019-05-01T15:00:00Z">
              <w:r w:rsidRPr="00D26284">
                <w:rPr>
                  <w:b/>
                  <w:sz w:val="16"/>
                  <w:szCs w:val="16"/>
                </w:rPr>
                <w:t>Sel.</w:t>
              </w:r>
            </w:ins>
          </w:p>
        </w:tc>
        <w:tc>
          <w:tcPr>
            <w:tcW w:w="5361" w:type="dxa"/>
            <w:tcBorders>
              <w:top w:val="single" w:sz="4" w:space="0" w:color="auto"/>
              <w:left w:val="single" w:sz="4" w:space="0" w:color="auto"/>
              <w:bottom w:val="single" w:sz="4" w:space="0" w:color="auto"/>
              <w:right w:val="single" w:sz="4" w:space="0" w:color="auto"/>
            </w:tcBorders>
            <w:shd w:val="pct15" w:color="auto" w:fill="auto"/>
            <w:tcPrChange w:id="886" w:author="Peter P. BOSCH" w:date="2019-05-01T15:00:00Z">
              <w:tcPr>
                <w:tcW w:w="5361" w:type="dxa"/>
                <w:tcBorders>
                  <w:top w:val="single" w:sz="4" w:space="0" w:color="auto"/>
                  <w:left w:val="single" w:sz="4" w:space="0" w:color="auto"/>
                  <w:bottom w:val="single" w:sz="4" w:space="0" w:color="auto"/>
                  <w:right w:val="single" w:sz="4" w:space="0" w:color="auto"/>
                </w:tcBorders>
                <w:shd w:val="pct15" w:color="auto" w:fill="auto"/>
              </w:tcPr>
            </w:tcPrChange>
          </w:tcPr>
          <w:p w14:paraId="3C8B5749" w14:textId="298A3165" w:rsidR="006D669E" w:rsidRPr="00D26284" w:rsidRDefault="006D669E" w:rsidP="006D669E">
            <w:pPr>
              <w:rPr>
                <w:ins w:id="887" w:author="Peter P. BOSCH" w:date="2019-05-01T14:40:00Z"/>
                <w:b/>
                <w:sz w:val="16"/>
                <w:szCs w:val="16"/>
              </w:rPr>
            </w:pPr>
            <w:ins w:id="888" w:author="Peter P. BOSCH" w:date="2019-05-01T15:04:00Z">
              <w:r w:rsidRPr="00D26284">
                <w:rPr>
                  <w:b/>
                  <w:sz w:val="16"/>
                  <w:szCs w:val="16"/>
                </w:rPr>
                <w:t>Conditie</w:t>
              </w:r>
            </w:ins>
          </w:p>
        </w:tc>
      </w:tr>
      <w:tr w:rsidR="006D669E" w:rsidRPr="00D26284" w14:paraId="428B956B" w14:textId="77777777" w:rsidTr="006D669E">
        <w:trPr>
          <w:gridAfter w:val="2"/>
          <w:wAfter w:w="10722" w:type="dxa"/>
          <w:cantSplit/>
          <w:trHeight w:val="317"/>
          <w:ins w:id="889" w:author="Peter P. BOSCH" w:date="2019-05-01T14:40:00Z"/>
          <w:trPrChange w:id="890" w:author="Peter P. BOSCH" w:date="2019-05-01T15:04:00Z">
            <w:trPr>
              <w:gridAfter w:val="2"/>
              <w:wAfter w:w="10722" w:type="dxa"/>
              <w:cantSplit/>
              <w:trHeight w:val="432"/>
            </w:trPr>
          </w:trPrChange>
        </w:trPr>
        <w:tc>
          <w:tcPr>
            <w:tcW w:w="3823" w:type="dxa"/>
            <w:tcBorders>
              <w:top w:val="single" w:sz="4" w:space="0" w:color="auto"/>
              <w:left w:val="single" w:sz="4" w:space="0" w:color="auto"/>
              <w:bottom w:val="single" w:sz="4" w:space="0" w:color="auto"/>
              <w:right w:val="single" w:sz="4" w:space="0" w:color="auto"/>
            </w:tcBorders>
            <w:shd w:val="clear" w:color="auto" w:fill="auto"/>
            <w:tcPrChange w:id="891" w:author="Peter P. BOSCH" w:date="2019-05-01T15:04:00Z">
              <w:tcPr>
                <w:tcW w:w="3823" w:type="dxa"/>
                <w:tcBorders>
                  <w:top w:val="single" w:sz="4" w:space="0" w:color="auto"/>
                  <w:left w:val="single" w:sz="4" w:space="0" w:color="auto"/>
                  <w:bottom w:val="single" w:sz="4" w:space="0" w:color="auto"/>
                  <w:right w:val="single" w:sz="4" w:space="0" w:color="auto"/>
                </w:tcBorders>
                <w:shd w:val="clear" w:color="auto" w:fill="auto"/>
              </w:tcPr>
            </w:tcPrChange>
          </w:tcPr>
          <w:p w14:paraId="4E06B8F4" w14:textId="42B19D44" w:rsidR="006D669E" w:rsidRDefault="006D669E" w:rsidP="006D669E">
            <w:pPr>
              <w:rPr>
                <w:ins w:id="892" w:author="Peter P. BOSCH" w:date="2019-05-01T14:40:00Z"/>
                <w:b/>
                <w:sz w:val="16"/>
                <w:szCs w:val="16"/>
              </w:rPr>
            </w:pPr>
            <w:ins w:id="893" w:author="Peter P. BOSCH" w:date="2019-05-01T15:04:00Z">
              <w:r w:rsidRPr="00A02C76">
                <w:rPr>
                  <w:rFonts w:cs="Arial"/>
                  <w:sz w:val="16"/>
                  <w:szCs w:val="16"/>
                </w:rPr>
                <w:t>RN310REKID</w:t>
              </w:r>
            </w:ins>
          </w:p>
        </w:tc>
        <w:tc>
          <w:tcPr>
            <w:tcW w:w="425" w:type="dxa"/>
            <w:tcBorders>
              <w:top w:val="single" w:sz="4" w:space="0" w:color="auto"/>
              <w:left w:val="single" w:sz="4" w:space="0" w:color="auto"/>
              <w:bottom w:val="single" w:sz="4" w:space="0" w:color="auto"/>
              <w:right w:val="single" w:sz="4" w:space="0" w:color="auto"/>
            </w:tcBorders>
            <w:tcPrChange w:id="894" w:author="Peter P. BOSCH" w:date="2019-05-01T15:04:00Z">
              <w:tcPr>
                <w:tcW w:w="425" w:type="dxa"/>
                <w:tcBorders>
                  <w:top w:val="single" w:sz="4" w:space="0" w:color="auto"/>
                  <w:left w:val="single" w:sz="4" w:space="0" w:color="auto"/>
                  <w:bottom w:val="single" w:sz="4" w:space="0" w:color="auto"/>
                  <w:right w:val="single" w:sz="4" w:space="0" w:color="auto"/>
                </w:tcBorders>
              </w:tcPr>
            </w:tcPrChange>
          </w:tcPr>
          <w:p w14:paraId="03BBF52D" w14:textId="2B71E744" w:rsidR="006D669E" w:rsidRPr="00D26284" w:rsidRDefault="006D669E" w:rsidP="006D669E">
            <w:pPr>
              <w:ind w:right="-70"/>
              <w:rPr>
                <w:ins w:id="895" w:author="Peter P. BOSCH" w:date="2019-05-01T15:00:00Z"/>
                <w:b/>
                <w:sz w:val="16"/>
                <w:szCs w:val="16"/>
              </w:rPr>
            </w:pPr>
            <w:ins w:id="896" w:author="Peter P. BOSCH" w:date="2019-05-01T15:04:00Z">
              <w:r>
                <w:rPr>
                  <w:b/>
                  <w:sz w:val="16"/>
                  <w:szCs w:val="16"/>
                </w:rPr>
                <w:t>X</w:t>
              </w:r>
            </w:ins>
          </w:p>
        </w:tc>
        <w:tc>
          <w:tcPr>
            <w:tcW w:w="425" w:type="dxa"/>
            <w:tcBorders>
              <w:top w:val="single" w:sz="4" w:space="0" w:color="auto"/>
              <w:left w:val="single" w:sz="4" w:space="0" w:color="auto"/>
              <w:bottom w:val="single" w:sz="4" w:space="0" w:color="auto"/>
              <w:right w:val="single" w:sz="4" w:space="0" w:color="auto"/>
            </w:tcBorders>
            <w:tcPrChange w:id="897" w:author="Peter P. BOSCH" w:date="2019-05-01T15:04:00Z">
              <w:tcPr>
                <w:tcW w:w="425" w:type="dxa"/>
                <w:tcBorders>
                  <w:top w:val="single" w:sz="4" w:space="0" w:color="auto"/>
                  <w:left w:val="single" w:sz="4" w:space="0" w:color="auto"/>
                  <w:bottom w:val="single" w:sz="4" w:space="0" w:color="auto"/>
                  <w:right w:val="single" w:sz="4" w:space="0" w:color="auto"/>
                </w:tcBorders>
              </w:tcPr>
            </w:tcPrChange>
          </w:tcPr>
          <w:p w14:paraId="0B3B6280" w14:textId="2B2D4BA6" w:rsidR="006D669E" w:rsidRPr="00D26284" w:rsidRDefault="006D669E" w:rsidP="006D669E">
            <w:pPr>
              <w:ind w:right="-70"/>
              <w:rPr>
                <w:ins w:id="898" w:author="Peter P. BOSCH" w:date="2019-05-01T15:00:00Z"/>
                <w:b/>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Change w:id="899" w:author="Peter P. BOSCH" w:date="2019-05-01T15:04:00Z">
              <w:tcPr>
                <w:tcW w:w="425" w:type="dxa"/>
                <w:tcBorders>
                  <w:top w:val="single" w:sz="4" w:space="0" w:color="auto"/>
                  <w:left w:val="single" w:sz="4" w:space="0" w:color="auto"/>
                  <w:bottom w:val="single" w:sz="4" w:space="0" w:color="auto"/>
                  <w:right w:val="single" w:sz="4" w:space="0" w:color="auto"/>
                </w:tcBorders>
                <w:shd w:val="clear" w:color="auto" w:fill="auto"/>
              </w:tcPr>
            </w:tcPrChange>
          </w:tcPr>
          <w:p w14:paraId="72F245EC" w14:textId="5B70A373" w:rsidR="006D669E" w:rsidRPr="00D26284" w:rsidRDefault="006D669E" w:rsidP="006D669E">
            <w:pPr>
              <w:ind w:right="-70"/>
              <w:rPr>
                <w:ins w:id="900" w:author="Peter P. BOSCH" w:date="2019-05-01T14:40:00Z"/>
                <w:b/>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Change w:id="901" w:author="Peter P. BOSCH" w:date="2019-05-01T15:04:00Z">
              <w:tcPr>
                <w:tcW w:w="5361" w:type="dxa"/>
                <w:tcBorders>
                  <w:top w:val="single" w:sz="4" w:space="0" w:color="auto"/>
                  <w:left w:val="single" w:sz="4" w:space="0" w:color="auto"/>
                  <w:bottom w:val="single" w:sz="4" w:space="0" w:color="auto"/>
                  <w:right w:val="single" w:sz="4" w:space="0" w:color="auto"/>
                </w:tcBorders>
                <w:shd w:val="clear" w:color="auto" w:fill="auto"/>
              </w:tcPr>
            </w:tcPrChange>
          </w:tcPr>
          <w:p w14:paraId="53717468" w14:textId="77777777" w:rsidR="006D669E" w:rsidRPr="00D26284" w:rsidRDefault="006D669E" w:rsidP="006D669E">
            <w:pPr>
              <w:rPr>
                <w:ins w:id="902" w:author="Peter P. BOSCH" w:date="2019-05-01T14:40:00Z"/>
                <w:b/>
                <w:sz w:val="16"/>
                <w:szCs w:val="16"/>
              </w:rPr>
            </w:pPr>
          </w:p>
        </w:tc>
      </w:tr>
      <w:tr w:rsidR="006D669E" w:rsidRPr="00D26284" w14:paraId="6723DD3B" w14:textId="77777777" w:rsidTr="006D669E">
        <w:trPr>
          <w:gridAfter w:val="2"/>
          <w:wAfter w:w="10722" w:type="dxa"/>
          <w:cantSplit/>
          <w:trHeight w:val="265"/>
          <w:ins w:id="903" w:author="Peter P. BOSCH" w:date="2019-05-01T14:40:00Z"/>
          <w:trPrChange w:id="904" w:author="Peter P. BOSCH" w:date="2019-05-01T15:04:00Z">
            <w:trPr>
              <w:gridAfter w:val="2"/>
              <w:wAfter w:w="10722" w:type="dxa"/>
              <w:cantSplit/>
              <w:trHeight w:val="432"/>
            </w:trPr>
          </w:trPrChange>
        </w:trPr>
        <w:tc>
          <w:tcPr>
            <w:tcW w:w="3823" w:type="dxa"/>
            <w:tcBorders>
              <w:top w:val="single" w:sz="4" w:space="0" w:color="auto"/>
              <w:left w:val="single" w:sz="4" w:space="0" w:color="auto"/>
              <w:bottom w:val="single" w:sz="4" w:space="0" w:color="auto"/>
              <w:right w:val="single" w:sz="4" w:space="0" w:color="auto"/>
            </w:tcBorders>
            <w:shd w:val="clear" w:color="auto" w:fill="auto"/>
            <w:tcPrChange w:id="905" w:author="Peter P. BOSCH" w:date="2019-05-01T15:04:00Z">
              <w:tcPr>
                <w:tcW w:w="3823" w:type="dxa"/>
                <w:tcBorders>
                  <w:top w:val="single" w:sz="4" w:space="0" w:color="auto"/>
                  <w:left w:val="single" w:sz="4" w:space="0" w:color="auto"/>
                  <w:bottom w:val="single" w:sz="4" w:space="0" w:color="auto"/>
                  <w:right w:val="single" w:sz="4" w:space="0" w:color="auto"/>
                </w:tcBorders>
                <w:shd w:val="clear" w:color="auto" w:fill="auto"/>
              </w:tcPr>
            </w:tcPrChange>
          </w:tcPr>
          <w:p w14:paraId="7FF00953" w14:textId="32EB047C" w:rsidR="006D669E" w:rsidRDefault="006D669E" w:rsidP="006D669E">
            <w:pPr>
              <w:rPr>
                <w:ins w:id="906" w:author="Peter P. BOSCH" w:date="2019-05-01T14:40:00Z"/>
                <w:b/>
                <w:sz w:val="16"/>
                <w:szCs w:val="16"/>
              </w:rPr>
            </w:pPr>
            <w:ins w:id="907" w:author="Peter P. BOSCH" w:date="2019-05-01T15:04:00Z">
              <w:r w:rsidRPr="00C47B3D">
                <w:rPr>
                  <w:rFonts w:cs="Arial"/>
                  <w:i/>
                  <w:sz w:val="16"/>
                  <w:szCs w:val="16"/>
                </w:rPr>
                <w:t>RN310VALUTAJAAR</w:t>
              </w:r>
            </w:ins>
          </w:p>
        </w:tc>
        <w:tc>
          <w:tcPr>
            <w:tcW w:w="425" w:type="dxa"/>
            <w:tcBorders>
              <w:top w:val="single" w:sz="4" w:space="0" w:color="auto"/>
              <w:left w:val="single" w:sz="4" w:space="0" w:color="auto"/>
              <w:bottom w:val="single" w:sz="4" w:space="0" w:color="auto"/>
              <w:right w:val="single" w:sz="4" w:space="0" w:color="auto"/>
            </w:tcBorders>
            <w:tcPrChange w:id="908" w:author="Peter P. BOSCH" w:date="2019-05-01T15:04:00Z">
              <w:tcPr>
                <w:tcW w:w="425" w:type="dxa"/>
                <w:tcBorders>
                  <w:top w:val="single" w:sz="4" w:space="0" w:color="auto"/>
                  <w:left w:val="single" w:sz="4" w:space="0" w:color="auto"/>
                  <w:bottom w:val="single" w:sz="4" w:space="0" w:color="auto"/>
                  <w:right w:val="single" w:sz="4" w:space="0" w:color="auto"/>
                </w:tcBorders>
              </w:tcPr>
            </w:tcPrChange>
          </w:tcPr>
          <w:p w14:paraId="52628FB8" w14:textId="77777777" w:rsidR="006D669E" w:rsidRPr="00D26284" w:rsidRDefault="006D669E" w:rsidP="006D669E">
            <w:pPr>
              <w:ind w:right="-70"/>
              <w:rPr>
                <w:ins w:id="909" w:author="Peter P. BOSCH" w:date="2019-05-01T15:00:00Z"/>
                <w:b/>
                <w:sz w:val="16"/>
                <w:szCs w:val="16"/>
              </w:rPr>
            </w:pPr>
          </w:p>
        </w:tc>
        <w:tc>
          <w:tcPr>
            <w:tcW w:w="425" w:type="dxa"/>
            <w:tcBorders>
              <w:top w:val="single" w:sz="4" w:space="0" w:color="auto"/>
              <w:left w:val="single" w:sz="4" w:space="0" w:color="auto"/>
              <w:bottom w:val="single" w:sz="4" w:space="0" w:color="auto"/>
              <w:right w:val="single" w:sz="4" w:space="0" w:color="auto"/>
            </w:tcBorders>
            <w:tcPrChange w:id="910" w:author="Peter P. BOSCH" w:date="2019-05-01T15:04:00Z">
              <w:tcPr>
                <w:tcW w:w="425" w:type="dxa"/>
                <w:tcBorders>
                  <w:top w:val="single" w:sz="4" w:space="0" w:color="auto"/>
                  <w:left w:val="single" w:sz="4" w:space="0" w:color="auto"/>
                  <w:bottom w:val="single" w:sz="4" w:space="0" w:color="auto"/>
                  <w:right w:val="single" w:sz="4" w:space="0" w:color="auto"/>
                </w:tcBorders>
              </w:tcPr>
            </w:tcPrChange>
          </w:tcPr>
          <w:p w14:paraId="77272300" w14:textId="5CB978F7" w:rsidR="006D669E" w:rsidRPr="00D26284" w:rsidRDefault="006D669E" w:rsidP="006D669E">
            <w:pPr>
              <w:ind w:right="-70"/>
              <w:rPr>
                <w:ins w:id="911" w:author="Peter P. BOSCH" w:date="2019-05-01T15:00:00Z"/>
                <w:b/>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Change w:id="912" w:author="Peter P. BOSCH" w:date="2019-05-01T15:04:00Z">
              <w:tcPr>
                <w:tcW w:w="425" w:type="dxa"/>
                <w:tcBorders>
                  <w:top w:val="single" w:sz="4" w:space="0" w:color="auto"/>
                  <w:left w:val="single" w:sz="4" w:space="0" w:color="auto"/>
                  <w:bottom w:val="single" w:sz="4" w:space="0" w:color="auto"/>
                  <w:right w:val="single" w:sz="4" w:space="0" w:color="auto"/>
                </w:tcBorders>
                <w:shd w:val="clear" w:color="auto" w:fill="auto"/>
              </w:tcPr>
            </w:tcPrChange>
          </w:tcPr>
          <w:p w14:paraId="36A2C517" w14:textId="003E7550" w:rsidR="006D669E" w:rsidRPr="00D26284" w:rsidRDefault="006D669E" w:rsidP="006D669E">
            <w:pPr>
              <w:ind w:right="-70"/>
              <w:rPr>
                <w:ins w:id="913" w:author="Peter P. BOSCH" w:date="2019-05-01T14:40:00Z"/>
                <w:b/>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Change w:id="914" w:author="Peter P. BOSCH" w:date="2019-05-01T15:04:00Z">
              <w:tcPr>
                <w:tcW w:w="5361" w:type="dxa"/>
                <w:tcBorders>
                  <w:top w:val="single" w:sz="4" w:space="0" w:color="auto"/>
                  <w:left w:val="single" w:sz="4" w:space="0" w:color="auto"/>
                  <w:bottom w:val="single" w:sz="4" w:space="0" w:color="auto"/>
                  <w:right w:val="single" w:sz="4" w:space="0" w:color="auto"/>
                </w:tcBorders>
                <w:shd w:val="clear" w:color="auto" w:fill="auto"/>
              </w:tcPr>
            </w:tcPrChange>
          </w:tcPr>
          <w:p w14:paraId="1D6FDAA6" w14:textId="77777777" w:rsidR="006D669E" w:rsidRPr="00D26284" w:rsidRDefault="006D669E" w:rsidP="006D669E">
            <w:pPr>
              <w:rPr>
                <w:ins w:id="915" w:author="Peter P. BOSCH" w:date="2019-05-01T14:40:00Z"/>
                <w:b/>
                <w:sz w:val="16"/>
                <w:szCs w:val="16"/>
              </w:rPr>
            </w:pPr>
          </w:p>
        </w:tc>
      </w:tr>
      <w:tr w:rsidR="006D669E" w:rsidRPr="00D26284" w14:paraId="62A42352" w14:textId="77777777" w:rsidTr="006D669E">
        <w:trPr>
          <w:gridAfter w:val="2"/>
          <w:wAfter w:w="10722" w:type="dxa"/>
          <w:cantSplit/>
          <w:trHeight w:val="432"/>
          <w:trPrChange w:id="916" w:author="Peter P. BOSCH" w:date="2019-05-01T15:00:00Z">
            <w:trPr>
              <w:gridAfter w:val="2"/>
              <w:wAfter w:w="10722" w:type="dxa"/>
              <w:cantSplit/>
              <w:trHeight w:val="432"/>
            </w:trPr>
          </w:trPrChange>
        </w:trPr>
        <w:tc>
          <w:tcPr>
            <w:tcW w:w="3823" w:type="dxa"/>
            <w:tcBorders>
              <w:top w:val="single" w:sz="4" w:space="0" w:color="auto"/>
              <w:left w:val="single" w:sz="4" w:space="0" w:color="auto"/>
              <w:bottom w:val="single" w:sz="4" w:space="0" w:color="auto"/>
              <w:right w:val="single" w:sz="4" w:space="0" w:color="auto"/>
            </w:tcBorders>
            <w:shd w:val="pct15" w:color="auto" w:fill="auto"/>
            <w:tcPrChange w:id="917" w:author="Peter P. BOSCH" w:date="2019-05-01T15:00:00Z">
              <w:tcPr>
                <w:tcW w:w="3823" w:type="dxa"/>
                <w:tcBorders>
                  <w:top w:val="single" w:sz="4" w:space="0" w:color="auto"/>
                  <w:left w:val="single" w:sz="4" w:space="0" w:color="auto"/>
                  <w:bottom w:val="single" w:sz="4" w:space="0" w:color="auto"/>
                  <w:right w:val="single" w:sz="4" w:space="0" w:color="auto"/>
                </w:tcBorders>
                <w:shd w:val="pct15" w:color="auto" w:fill="auto"/>
              </w:tcPr>
            </w:tcPrChange>
          </w:tcPr>
          <w:p w14:paraId="6243B365" w14:textId="77777777" w:rsidR="006D669E" w:rsidRPr="00D26284" w:rsidRDefault="006D669E" w:rsidP="006D669E">
            <w:pPr>
              <w:rPr>
                <w:b/>
                <w:sz w:val="16"/>
                <w:szCs w:val="16"/>
              </w:rPr>
            </w:pPr>
            <w:r>
              <w:rPr>
                <w:b/>
                <w:sz w:val="16"/>
                <w:szCs w:val="16"/>
              </w:rPr>
              <w:t>RBG_C_RN520GIA</w:t>
            </w:r>
          </w:p>
        </w:tc>
        <w:tc>
          <w:tcPr>
            <w:tcW w:w="425" w:type="dxa"/>
            <w:tcBorders>
              <w:top w:val="single" w:sz="4" w:space="0" w:color="auto"/>
              <w:left w:val="single" w:sz="4" w:space="0" w:color="auto"/>
              <w:bottom w:val="single" w:sz="4" w:space="0" w:color="auto"/>
              <w:right w:val="single" w:sz="4" w:space="0" w:color="auto"/>
            </w:tcBorders>
            <w:shd w:val="pct15" w:color="auto" w:fill="auto"/>
            <w:tcPrChange w:id="918" w:author="Peter P. BOSCH" w:date="2019-05-01T15:00:00Z">
              <w:tcPr>
                <w:tcW w:w="425" w:type="dxa"/>
                <w:tcBorders>
                  <w:top w:val="single" w:sz="4" w:space="0" w:color="auto"/>
                  <w:left w:val="single" w:sz="4" w:space="0" w:color="auto"/>
                  <w:bottom w:val="single" w:sz="4" w:space="0" w:color="auto"/>
                  <w:right w:val="single" w:sz="4" w:space="0" w:color="auto"/>
                </w:tcBorders>
                <w:shd w:val="pct15" w:color="auto" w:fill="auto"/>
              </w:tcPr>
            </w:tcPrChange>
          </w:tcPr>
          <w:p w14:paraId="1DDC025A" w14:textId="0F7297B5" w:rsidR="006D669E" w:rsidRPr="00D26284" w:rsidRDefault="001E45F9" w:rsidP="00297961">
            <w:pPr>
              <w:ind w:right="-70"/>
              <w:rPr>
                <w:ins w:id="919" w:author="Peter P. BOSCH" w:date="2019-05-01T15:00:00Z"/>
                <w:b/>
                <w:sz w:val="16"/>
                <w:szCs w:val="16"/>
              </w:rPr>
            </w:pPr>
            <w:ins w:id="920" w:author="Peter P. BOSCH" w:date="2019-05-01T15:14:00Z">
              <w:r>
                <w:rPr>
                  <w:b/>
                  <w:sz w:val="16"/>
                  <w:szCs w:val="16"/>
                </w:rPr>
                <w:t>T</w:t>
              </w:r>
            </w:ins>
            <w:ins w:id="921" w:author="Peter P. BOSCH" w:date="2019-05-01T15:00:00Z">
              <w:r w:rsidR="006D669E">
                <w:rPr>
                  <w:b/>
                  <w:sz w:val="16"/>
                  <w:szCs w:val="16"/>
                </w:rPr>
                <w:t>K</w:t>
              </w:r>
            </w:ins>
          </w:p>
        </w:tc>
        <w:tc>
          <w:tcPr>
            <w:tcW w:w="425" w:type="dxa"/>
            <w:tcBorders>
              <w:top w:val="single" w:sz="4" w:space="0" w:color="auto"/>
              <w:left w:val="single" w:sz="4" w:space="0" w:color="auto"/>
              <w:bottom w:val="single" w:sz="4" w:space="0" w:color="auto"/>
              <w:right w:val="single" w:sz="4" w:space="0" w:color="auto"/>
            </w:tcBorders>
            <w:shd w:val="pct15" w:color="auto" w:fill="auto"/>
            <w:tcPrChange w:id="922" w:author="Peter P. BOSCH" w:date="2019-05-01T15:00:00Z">
              <w:tcPr>
                <w:tcW w:w="425" w:type="dxa"/>
                <w:tcBorders>
                  <w:top w:val="single" w:sz="4" w:space="0" w:color="auto"/>
                  <w:left w:val="single" w:sz="4" w:space="0" w:color="auto"/>
                  <w:bottom w:val="single" w:sz="4" w:space="0" w:color="auto"/>
                  <w:right w:val="single" w:sz="4" w:space="0" w:color="auto"/>
                </w:tcBorders>
                <w:shd w:val="pct15" w:color="auto" w:fill="auto"/>
              </w:tcPr>
            </w:tcPrChange>
          </w:tcPr>
          <w:p w14:paraId="69C723D2" w14:textId="7235CC4B" w:rsidR="006D669E" w:rsidRPr="00D26284" w:rsidRDefault="006D669E" w:rsidP="006D669E">
            <w:pPr>
              <w:ind w:right="-70"/>
              <w:rPr>
                <w:ins w:id="923" w:author="Peter P. BOSCH" w:date="2019-05-01T15:00:00Z"/>
                <w:b/>
                <w:sz w:val="16"/>
                <w:szCs w:val="16"/>
              </w:rPr>
            </w:pPr>
            <w:ins w:id="924" w:author="Peter P. BOSCH" w:date="2019-05-01T15:00:00Z">
              <w:r>
                <w:rPr>
                  <w:b/>
                  <w:sz w:val="16"/>
                  <w:szCs w:val="16"/>
                </w:rPr>
                <w:t>FK</w:t>
              </w:r>
            </w:ins>
          </w:p>
        </w:tc>
        <w:tc>
          <w:tcPr>
            <w:tcW w:w="425" w:type="dxa"/>
            <w:tcBorders>
              <w:top w:val="single" w:sz="4" w:space="0" w:color="auto"/>
              <w:left w:val="single" w:sz="4" w:space="0" w:color="auto"/>
              <w:bottom w:val="single" w:sz="4" w:space="0" w:color="auto"/>
              <w:right w:val="single" w:sz="4" w:space="0" w:color="auto"/>
            </w:tcBorders>
            <w:shd w:val="pct15" w:color="auto" w:fill="auto"/>
            <w:tcPrChange w:id="925" w:author="Peter P. BOSCH" w:date="2019-05-01T15:00:00Z">
              <w:tcPr>
                <w:tcW w:w="425" w:type="dxa"/>
                <w:tcBorders>
                  <w:top w:val="single" w:sz="4" w:space="0" w:color="auto"/>
                  <w:left w:val="single" w:sz="4" w:space="0" w:color="auto"/>
                  <w:bottom w:val="single" w:sz="4" w:space="0" w:color="auto"/>
                  <w:right w:val="single" w:sz="4" w:space="0" w:color="auto"/>
                </w:tcBorders>
                <w:shd w:val="pct15" w:color="auto" w:fill="auto"/>
              </w:tcPr>
            </w:tcPrChange>
          </w:tcPr>
          <w:p w14:paraId="5A461643" w14:textId="23E4A1C0" w:rsidR="006D669E" w:rsidRPr="00D26284" w:rsidRDefault="006D669E" w:rsidP="006D669E">
            <w:pPr>
              <w:ind w:right="-70"/>
              <w:rPr>
                <w:b/>
                <w:sz w:val="16"/>
                <w:szCs w:val="16"/>
              </w:rPr>
            </w:pPr>
            <w:ins w:id="926" w:author="Peter P. BOSCH" w:date="2019-05-01T15:00:00Z">
              <w:r w:rsidRPr="00D26284">
                <w:rPr>
                  <w:b/>
                  <w:sz w:val="16"/>
                  <w:szCs w:val="16"/>
                </w:rPr>
                <w:t>Sel.</w:t>
              </w:r>
            </w:ins>
            <w:del w:id="927" w:author="Peter P. BOSCH" w:date="2019-05-01T15:00:00Z">
              <w:r w:rsidRPr="00D26284" w:rsidDel="005C339E">
                <w:rPr>
                  <w:b/>
                  <w:sz w:val="16"/>
                  <w:szCs w:val="16"/>
                </w:rPr>
                <w:delText>Sel.</w:delText>
              </w:r>
            </w:del>
          </w:p>
        </w:tc>
        <w:tc>
          <w:tcPr>
            <w:tcW w:w="5361" w:type="dxa"/>
            <w:tcBorders>
              <w:top w:val="single" w:sz="4" w:space="0" w:color="auto"/>
              <w:left w:val="single" w:sz="4" w:space="0" w:color="auto"/>
              <w:bottom w:val="single" w:sz="4" w:space="0" w:color="auto"/>
              <w:right w:val="single" w:sz="4" w:space="0" w:color="auto"/>
            </w:tcBorders>
            <w:shd w:val="pct15" w:color="auto" w:fill="auto"/>
            <w:tcPrChange w:id="928" w:author="Peter P. BOSCH" w:date="2019-05-01T15:00:00Z">
              <w:tcPr>
                <w:tcW w:w="5361" w:type="dxa"/>
                <w:tcBorders>
                  <w:top w:val="single" w:sz="4" w:space="0" w:color="auto"/>
                  <w:left w:val="single" w:sz="4" w:space="0" w:color="auto"/>
                  <w:bottom w:val="single" w:sz="4" w:space="0" w:color="auto"/>
                  <w:right w:val="single" w:sz="4" w:space="0" w:color="auto"/>
                </w:tcBorders>
                <w:shd w:val="pct15" w:color="auto" w:fill="auto"/>
              </w:tcPr>
            </w:tcPrChange>
          </w:tcPr>
          <w:p w14:paraId="4DD0E9BF" w14:textId="77777777" w:rsidR="006D669E" w:rsidRPr="00D26284" w:rsidRDefault="006D669E" w:rsidP="006D669E">
            <w:pPr>
              <w:rPr>
                <w:b/>
                <w:sz w:val="16"/>
                <w:szCs w:val="16"/>
              </w:rPr>
            </w:pPr>
            <w:r w:rsidRPr="00D26284">
              <w:rPr>
                <w:b/>
                <w:sz w:val="16"/>
                <w:szCs w:val="16"/>
              </w:rPr>
              <w:t>Conditie</w:t>
            </w:r>
          </w:p>
        </w:tc>
      </w:tr>
      <w:tr w:rsidR="006D669E" w:rsidRPr="00D26284" w14:paraId="47738724" w14:textId="77777777" w:rsidTr="006D669E">
        <w:trPr>
          <w:gridAfter w:val="2"/>
          <w:wAfter w:w="10722" w:type="dxa"/>
          <w:cantSplit/>
          <w:trHeight w:val="276"/>
          <w:trPrChange w:id="929" w:author="Peter P. BOSCH" w:date="2019-05-01T15:00:00Z">
            <w:trPr>
              <w:gridAfter w:val="2"/>
              <w:wAfter w:w="10722" w:type="dxa"/>
              <w:cantSplit/>
              <w:trHeight w:val="276"/>
            </w:trPr>
          </w:trPrChange>
        </w:trPr>
        <w:tc>
          <w:tcPr>
            <w:tcW w:w="3823" w:type="dxa"/>
            <w:tcBorders>
              <w:top w:val="single" w:sz="4" w:space="0" w:color="auto"/>
              <w:left w:val="single" w:sz="4" w:space="0" w:color="auto"/>
              <w:bottom w:val="single" w:sz="4" w:space="0" w:color="auto"/>
              <w:right w:val="single" w:sz="4" w:space="0" w:color="auto"/>
            </w:tcBorders>
            <w:shd w:val="clear" w:color="auto" w:fill="auto"/>
            <w:tcPrChange w:id="930" w:author="Peter P. BOSCH" w:date="2019-05-01T15:00:00Z">
              <w:tcPr>
                <w:tcW w:w="3823" w:type="dxa"/>
                <w:tcBorders>
                  <w:top w:val="single" w:sz="4" w:space="0" w:color="auto"/>
                  <w:left w:val="single" w:sz="4" w:space="0" w:color="auto"/>
                  <w:bottom w:val="single" w:sz="4" w:space="0" w:color="auto"/>
                  <w:right w:val="single" w:sz="4" w:space="0" w:color="auto"/>
                </w:tcBorders>
                <w:shd w:val="clear" w:color="auto" w:fill="auto"/>
              </w:tcPr>
            </w:tcPrChange>
          </w:tcPr>
          <w:p w14:paraId="4DEBDFF3" w14:textId="77777777" w:rsidR="006D669E" w:rsidRPr="00D26284" w:rsidRDefault="006D669E" w:rsidP="006D669E">
            <w:pPr>
              <w:rPr>
                <w:rFonts w:cs="Arial"/>
                <w:sz w:val="16"/>
                <w:szCs w:val="16"/>
              </w:rPr>
            </w:pPr>
            <w:r w:rsidRPr="00D26284">
              <w:rPr>
                <w:rFonts w:cs="Arial"/>
                <w:sz w:val="16"/>
                <w:szCs w:val="16"/>
              </w:rPr>
              <w:t>BEA</w:t>
            </w:r>
            <w:r>
              <w:rPr>
                <w:rFonts w:cs="Arial"/>
                <w:sz w:val="16"/>
                <w:szCs w:val="16"/>
              </w:rPr>
              <w:t>I</w:t>
            </w:r>
            <w:r w:rsidRPr="00D26284">
              <w:rPr>
                <w:rFonts w:cs="Arial"/>
                <w:sz w:val="16"/>
                <w:szCs w:val="16"/>
              </w:rPr>
              <w:t>_LAAD_TS</w:t>
            </w:r>
          </w:p>
        </w:tc>
        <w:tc>
          <w:tcPr>
            <w:tcW w:w="425" w:type="dxa"/>
            <w:tcBorders>
              <w:top w:val="single" w:sz="4" w:space="0" w:color="auto"/>
              <w:left w:val="single" w:sz="4" w:space="0" w:color="auto"/>
              <w:bottom w:val="single" w:sz="4" w:space="0" w:color="auto"/>
              <w:right w:val="single" w:sz="4" w:space="0" w:color="auto"/>
            </w:tcBorders>
            <w:tcPrChange w:id="931" w:author="Peter P. BOSCH" w:date="2019-05-01T15:00:00Z">
              <w:tcPr>
                <w:tcW w:w="425" w:type="dxa"/>
                <w:tcBorders>
                  <w:top w:val="single" w:sz="4" w:space="0" w:color="auto"/>
                  <w:left w:val="single" w:sz="4" w:space="0" w:color="auto"/>
                  <w:bottom w:val="single" w:sz="4" w:space="0" w:color="auto"/>
                  <w:right w:val="single" w:sz="4" w:space="0" w:color="auto"/>
                </w:tcBorders>
              </w:tcPr>
            </w:tcPrChange>
          </w:tcPr>
          <w:p w14:paraId="3489A4AC" w14:textId="77777777" w:rsidR="006D669E" w:rsidRPr="00D26284" w:rsidRDefault="006D669E" w:rsidP="006D669E">
            <w:pPr>
              <w:ind w:right="-70"/>
              <w:rPr>
                <w:ins w:id="932" w:author="Peter P. BOSCH" w:date="2019-05-01T15:00:00Z"/>
                <w:rFonts w:cs="Arial"/>
                <w:sz w:val="16"/>
                <w:szCs w:val="16"/>
              </w:rPr>
            </w:pPr>
          </w:p>
        </w:tc>
        <w:tc>
          <w:tcPr>
            <w:tcW w:w="425" w:type="dxa"/>
            <w:tcBorders>
              <w:top w:val="single" w:sz="4" w:space="0" w:color="auto"/>
              <w:left w:val="single" w:sz="4" w:space="0" w:color="auto"/>
              <w:bottom w:val="single" w:sz="4" w:space="0" w:color="auto"/>
              <w:right w:val="single" w:sz="4" w:space="0" w:color="auto"/>
            </w:tcBorders>
            <w:tcPrChange w:id="933" w:author="Peter P. BOSCH" w:date="2019-05-01T15:00:00Z">
              <w:tcPr>
                <w:tcW w:w="425" w:type="dxa"/>
                <w:tcBorders>
                  <w:top w:val="single" w:sz="4" w:space="0" w:color="auto"/>
                  <w:left w:val="single" w:sz="4" w:space="0" w:color="auto"/>
                  <w:bottom w:val="single" w:sz="4" w:space="0" w:color="auto"/>
                  <w:right w:val="single" w:sz="4" w:space="0" w:color="auto"/>
                </w:tcBorders>
              </w:tcPr>
            </w:tcPrChange>
          </w:tcPr>
          <w:p w14:paraId="416E7BC9" w14:textId="1C52EE38" w:rsidR="006D669E" w:rsidRPr="00D26284" w:rsidRDefault="006D669E" w:rsidP="006D669E">
            <w:pPr>
              <w:ind w:right="-70"/>
              <w:rPr>
                <w:ins w:id="934" w:author="Peter P. BOSCH" w:date="2019-05-01T15:00:00Z"/>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Change w:id="935" w:author="Peter P. BOSCH" w:date="2019-05-01T15:00:00Z">
              <w:tcPr>
                <w:tcW w:w="425" w:type="dxa"/>
                <w:tcBorders>
                  <w:top w:val="single" w:sz="4" w:space="0" w:color="auto"/>
                  <w:left w:val="single" w:sz="4" w:space="0" w:color="auto"/>
                  <w:bottom w:val="single" w:sz="4" w:space="0" w:color="auto"/>
                  <w:right w:val="single" w:sz="4" w:space="0" w:color="auto"/>
                </w:tcBorders>
                <w:shd w:val="clear" w:color="auto" w:fill="auto"/>
              </w:tcPr>
            </w:tcPrChange>
          </w:tcPr>
          <w:p w14:paraId="6CFB3AFA" w14:textId="17B62322" w:rsidR="006D669E" w:rsidRPr="00D26284" w:rsidRDefault="006D669E" w:rsidP="006D669E">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Change w:id="936" w:author="Peter P. BOSCH" w:date="2019-05-01T15:00:00Z">
              <w:tcPr>
                <w:tcW w:w="5361" w:type="dxa"/>
                <w:tcBorders>
                  <w:top w:val="single" w:sz="4" w:space="0" w:color="auto"/>
                  <w:left w:val="single" w:sz="4" w:space="0" w:color="auto"/>
                  <w:bottom w:val="single" w:sz="4" w:space="0" w:color="auto"/>
                  <w:right w:val="single" w:sz="4" w:space="0" w:color="auto"/>
                </w:tcBorders>
                <w:shd w:val="clear" w:color="auto" w:fill="auto"/>
              </w:tcPr>
            </w:tcPrChange>
          </w:tcPr>
          <w:p w14:paraId="7D127085" w14:textId="77777777" w:rsidR="006D669E" w:rsidRPr="00D26284" w:rsidRDefault="006D669E" w:rsidP="006D669E">
            <w:pPr>
              <w:rPr>
                <w:rFonts w:cs="Arial"/>
                <w:sz w:val="16"/>
                <w:szCs w:val="16"/>
              </w:rPr>
            </w:pPr>
            <w:r w:rsidRPr="00D26284">
              <w:rPr>
                <w:rFonts w:cs="Arial"/>
                <w:sz w:val="16"/>
                <w:szCs w:val="16"/>
              </w:rPr>
              <w:t xml:space="preserve">&gt; </w:t>
            </w:r>
            <w:r w:rsidRPr="00D26284">
              <w:rPr>
                <w:i/>
                <w:sz w:val="16"/>
                <w:szCs w:val="16"/>
              </w:rPr>
              <w:t>Vorige_laad_TS</w:t>
            </w:r>
          </w:p>
        </w:tc>
      </w:tr>
      <w:tr w:rsidR="006D669E" w:rsidRPr="00D26284" w14:paraId="74E6115A" w14:textId="77777777" w:rsidTr="006D669E">
        <w:trPr>
          <w:gridAfter w:val="2"/>
          <w:wAfter w:w="10722" w:type="dxa"/>
          <w:cantSplit/>
          <w:trHeight w:val="276"/>
          <w:trPrChange w:id="937" w:author="Peter P. BOSCH" w:date="2019-05-01T15:00:00Z">
            <w:trPr>
              <w:gridAfter w:val="2"/>
              <w:wAfter w:w="10722" w:type="dxa"/>
              <w:cantSplit/>
              <w:trHeight w:val="276"/>
            </w:trPr>
          </w:trPrChange>
        </w:trPr>
        <w:tc>
          <w:tcPr>
            <w:tcW w:w="3823" w:type="dxa"/>
            <w:tcBorders>
              <w:top w:val="single" w:sz="4" w:space="0" w:color="auto"/>
              <w:left w:val="single" w:sz="4" w:space="0" w:color="auto"/>
              <w:bottom w:val="single" w:sz="4" w:space="0" w:color="auto"/>
              <w:right w:val="single" w:sz="4" w:space="0" w:color="auto"/>
            </w:tcBorders>
            <w:shd w:val="clear" w:color="auto" w:fill="auto"/>
            <w:tcPrChange w:id="938" w:author="Peter P. BOSCH" w:date="2019-05-01T15:00:00Z">
              <w:tcPr>
                <w:tcW w:w="3823" w:type="dxa"/>
                <w:tcBorders>
                  <w:top w:val="single" w:sz="4" w:space="0" w:color="auto"/>
                  <w:left w:val="single" w:sz="4" w:space="0" w:color="auto"/>
                  <w:bottom w:val="single" w:sz="4" w:space="0" w:color="auto"/>
                  <w:right w:val="single" w:sz="4" w:space="0" w:color="auto"/>
                </w:tcBorders>
                <w:shd w:val="clear" w:color="auto" w:fill="auto"/>
              </w:tcPr>
            </w:tcPrChange>
          </w:tcPr>
          <w:p w14:paraId="36144E6A" w14:textId="77777777" w:rsidR="006D669E" w:rsidRPr="00D26284" w:rsidRDefault="006D669E" w:rsidP="006D669E">
            <w:pPr>
              <w:rPr>
                <w:rFonts w:cs="Arial"/>
                <w:snapToGrid w:val="0"/>
                <w:color w:val="000000"/>
                <w:sz w:val="16"/>
                <w:szCs w:val="16"/>
                <w:highlight w:val="yellow"/>
              </w:rPr>
            </w:pPr>
            <w:r w:rsidRPr="00D26284">
              <w:rPr>
                <w:rFonts w:cs="Arial"/>
                <w:snapToGrid w:val="0"/>
                <w:sz w:val="16"/>
                <w:szCs w:val="16"/>
              </w:rPr>
              <w:t>BEA</w:t>
            </w:r>
            <w:r>
              <w:rPr>
                <w:rFonts w:cs="Arial"/>
                <w:snapToGrid w:val="0"/>
                <w:sz w:val="16"/>
                <w:szCs w:val="16"/>
              </w:rPr>
              <w:t>I</w:t>
            </w:r>
            <w:r w:rsidRPr="00D26284">
              <w:rPr>
                <w:rFonts w:cs="Arial"/>
                <w:snapToGrid w:val="0"/>
                <w:sz w:val="16"/>
                <w:szCs w:val="16"/>
              </w:rPr>
              <w:t>_RN</w:t>
            </w:r>
            <w:r>
              <w:rPr>
                <w:rFonts w:cs="Arial"/>
                <w:snapToGrid w:val="0"/>
                <w:sz w:val="16"/>
                <w:szCs w:val="16"/>
              </w:rPr>
              <w:t>52</w:t>
            </w:r>
            <w:r w:rsidRPr="00D26284">
              <w:rPr>
                <w:rFonts w:cs="Arial"/>
                <w:snapToGrid w:val="0"/>
                <w:sz w:val="16"/>
                <w:szCs w:val="16"/>
              </w:rPr>
              <w:t>0VALUTAJAAR</w:t>
            </w:r>
          </w:p>
        </w:tc>
        <w:tc>
          <w:tcPr>
            <w:tcW w:w="425" w:type="dxa"/>
            <w:tcBorders>
              <w:top w:val="single" w:sz="4" w:space="0" w:color="auto"/>
              <w:left w:val="single" w:sz="4" w:space="0" w:color="auto"/>
              <w:bottom w:val="single" w:sz="4" w:space="0" w:color="auto"/>
              <w:right w:val="single" w:sz="4" w:space="0" w:color="auto"/>
            </w:tcBorders>
            <w:tcPrChange w:id="939" w:author="Peter P. BOSCH" w:date="2019-05-01T15:00:00Z">
              <w:tcPr>
                <w:tcW w:w="425" w:type="dxa"/>
                <w:tcBorders>
                  <w:top w:val="single" w:sz="4" w:space="0" w:color="auto"/>
                  <w:left w:val="single" w:sz="4" w:space="0" w:color="auto"/>
                  <w:bottom w:val="single" w:sz="4" w:space="0" w:color="auto"/>
                  <w:right w:val="single" w:sz="4" w:space="0" w:color="auto"/>
                </w:tcBorders>
              </w:tcPr>
            </w:tcPrChange>
          </w:tcPr>
          <w:p w14:paraId="6F1B1968" w14:textId="77777777" w:rsidR="006D669E" w:rsidRPr="00D26284" w:rsidRDefault="006D669E" w:rsidP="006D669E">
            <w:pPr>
              <w:ind w:right="-70"/>
              <w:rPr>
                <w:ins w:id="940" w:author="Peter P. BOSCH" w:date="2019-05-01T15:00:00Z"/>
                <w:rFonts w:cs="Arial"/>
                <w:sz w:val="16"/>
                <w:szCs w:val="16"/>
                <w:highlight w:val="yellow"/>
              </w:rPr>
            </w:pPr>
          </w:p>
        </w:tc>
        <w:tc>
          <w:tcPr>
            <w:tcW w:w="425" w:type="dxa"/>
            <w:tcBorders>
              <w:top w:val="single" w:sz="4" w:space="0" w:color="auto"/>
              <w:left w:val="single" w:sz="4" w:space="0" w:color="auto"/>
              <w:bottom w:val="single" w:sz="4" w:space="0" w:color="auto"/>
              <w:right w:val="single" w:sz="4" w:space="0" w:color="auto"/>
            </w:tcBorders>
            <w:tcPrChange w:id="941" w:author="Peter P. BOSCH" w:date="2019-05-01T15:00:00Z">
              <w:tcPr>
                <w:tcW w:w="425" w:type="dxa"/>
                <w:tcBorders>
                  <w:top w:val="single" w:sz="4" w:space="0" w:color="auto"/>
                  <w:left w:val="single" w:sz="4" w:space="0" w:color="auto"/>
                  <w:bottom w:val="single" w:sz="4" w:space="0" w:color="auto"/>
                  <w:right w:val="single" w:sz="4" w:space="0" w:color="auto"/>
                </w:tcBorders>
              </w:tcPr>
            </w:tcPrChange>
          </w:tcPr>
          <w:p w14:paraId="0E80E79C" w14:textId="1F7F3B85" w:rsidR="006D669E" w:rsidRPr="00D26284" w:rsidRDefault="006D669E" w:rsidP="006D669E">
            <w:pPr>
              <w:ind w:right="-70"/>
              <w:rPr>
                <w:ins w:id="942" w:author="Peter P. BOSCH" w:date="2019-05-01T15:00:00Z"/>
                <w:rFonts w:cs="Arial"/>
                <w:sz w:val="16"/>
                <w:szCs w:val="16"/>
                <w:highlight w:val="yellow"/>
              </w:rPr>
            </w:pPr>
          </w:p>
        </w:tc>
        <w:tc>
          <w:tcPr>
            <w:tcW w:w="425" w:type="dxa"/>
            <w:tcBorders>
              <w:top w:val="single" w:sz="4" w:space="0" w:color="auto"/>
              <w:left w:val="single" w:sz="4" w:space="0" w:color="auto"/>
              <w:bottom w:val="single" w:sz="4" w:space="0" w:color="auto"/>
              <w:right w:val="single" w:sz="4" w:space="0" w:color="auto"/>
            </w:tcBorders>
            <w:shd w:val="clear" w:color="auto" w:fill="auto"/>
            <w:tcPrChange w:id="943" w:author="Peter P. BOSCH" w:date="2019-05-01T15:00:00Z">
              <w:tcPr>
                <w:tcW w:w="425" w:type="dxa"/>
                <w:tcBorders>
                  <w:top w:val="single" w:sz="4" w:space="0" w:color="auto"/>
                  <w:left w:val="single" w:sz="4" w:space="0" w:color="auto"/>
                  <w:bottom w:val="single" w:sz="4" w:space="0" w:color="auto"/>
                  <w:right w:val="single" w:sz="4" w:space="0" w:color="auto"/>
                </w:tcBorders>
                <w:shd w:val="clear" w:color="auto" w:fill="auto"/>
              </w:tcPr>
            </w:tcPrChange>
          </w:tcPr>
          <w:p w14:paraId="44110649" w14:textId="468F9CD8" w:rsidR="006D669E" w:rsidRPr="00D26284" w:rsidRDefault="006D669E" w:rsidP="006D669E">
            <w:pPr>
              <w:ind w:right="-70"/>
              <w:rPr>
                <w:rFonts w:cs="Arial"/>
                <w:sz w:val="16"/>
                <w:szCs w:val="16"/>
                <w:highlight w:val="yellow"/>
              </w:rPr>
            </w:pPr>
          </w:p>
        </w:tc>
        <w:tc>
          <w:tcPr>
            <w:tcW w:w="5361" w:type="dxa"/>
            <w:tcBorders>
              <w:top w:val="single" w:sz="4" w:space="0" w:color="auto"/>
              <w:left w:val="single" w:sz="4" w:space="0" w:color="auto"/>
              <w:bottom w:val="single" w:sz="4" w:space="0" w:color="auto"/>
              <w:right w:val="single" w:sz="4" w:space="0" w:color="auto"/>
            </w:tcBorders>
            <w:shd w:val="clear" w:color="auto" w:fill="auto"/>
            <w:tcPrChange w:id="944" w:author="Peter P. BOSCH" w:date="2019-05-01T15:00:00Z">
              <w:tcPr>
                <w:tcW w:w="5361" w:type="dxa"/>
                <w:tcBorders>
                  <w:top w:val="single" w:sz="4" w:space="0" w:color="auto"/>
                  <w:left w:val="single" w:sz="4" w:space="0" w:color="auto"/>
                  <w:bottom w:val="single" w:sz="4" w:space="0" w:color="auto"/>
                  <w:right w:val="single" w:sz="4" w:space="0" w:color="auto"/>
                </w:tcBorders>
                <w:shd w:val="clear" w:color="auto" w:fill="auto"/>
              </w:tcPr>
            </w:tcPrChange>
          </w:tcPr>
          <w:p w14:paraId="5C2AE6D3" w14:textId="77777777" w:rsidR="006D669E" w:rsidRPr="00D26284" w:rsidRDefault="006D669E" w:rsidP="006D669E">
            <w:pPr>
              <w:rPr>
                <w:rFonts w:cs="Arial"/>
                <w:sz w:val="16"/>
                <w:szCs w:val="16"/>
                <w:highlight w:val="yellow"/>
              </w:rPr>
            </w:pPr>
            <w:r w:rsidRPr="0025230A">
              <w:rPr>
                <w:rFonts w:cs="Arial"/>
                <w:sz w:val="16"/>
                <w:szCs w:val="16"/>
              </w:rPr>
              <w:t>≥</w:t>
            </w:r>
            <w:r w:rsidRPr="0025230A">
              <w:rPr>
                <w:sz w:val="16"/>
                <w:szCs w:val="16"/>
              </w:rPr>
              <w:t xml:space="preserve"> 2016</w:t>
            </w:r>
          </w:p>
        </w:tc>
      </w:tr>
      <w:tr w:rsidR="006D669E" w:rsidRPr="00D26284" w14:paraId="2ADCB3F6" w14:textId="77777777" w:rsidTr="006D669E">
        <w:trPr>
          <w:gridAfter w:val="2"/>
          <w:wAfter w:w="10722" w:type="dxa"/>
          <w:cantSplit/>
          <w:trHeight w:val="276"/>
          <w:trPrChange w:id="945" w:author="Peter P. BOSCH" w:date="2019-05-01T15:00:00Z">
            <w:trPr>
              <w:gridAfter w:val="2"/>
              <w:wAfter w:w="10722" w:type="dxa"/>
              <w:cantSplit/>
              <w:trHeight w:val="276"/>
            </w:trPr>
          </w:trPrChange>
        </w:trPr>
        <w:tc>
          <w:tcPr>
            <w:tcW w:w="3823" w:type="dxa"/>
            <w:tcBorders>
              <w:top w:val="single" w:sz="4" w:space="0" w:color="auto"/>
              <w:left w:val="single" w:sz="4" w:space="0" w:color="auto"/>
              <w:bottom w:val="single" w:sz="4" w:space="0" w:color="auto"/>
              <w:right w:val="single" w:sz="4" w:space="0" w:color="auto"/>
            </w:tcBorders>
            <w:shd w:val="clear" w:color="auto" w:fill="auto"/>
            <w:tcPrChange w:id="946" w:author="Peter P. BOSCH" w:date="2019-05-01T15:00:00Z">
              <w:tcPr>
                <w:tcW w:w="3823" w:type="dxa"/>
                <w:tcBorders>
                  <w:top w:val="single" w:sz="4" w:space="0" w:color="auto"/>
                  <w:left w:val="single" w:sz="4" w:space="0" w:color="auto"/>
                  <w:bottom w:val="single" w:sz="4" w:space="0" w:color="auto"/>
                  <w:right w:val="single" w:sz="4" w:space="0" w:color="auto"/>
                </w:tcBorders>
                <w:shd w:val="clear" w:color="auto" w:fill="auto"/>
              </w:tcPr>
            </w:tcPrChange>
          </w:tcPr>
          <w:p w14:paraId="3934AEB2" w14:textId="77777777" w:rsidR="006D669E" w:rsidRPr="00D26284" w:rsidRDefault="006D669E" w:rsidP="006D669E">
            <w:pPr>
              <w:rPr>
                <w:rFonts w:cs="Arial"/>
                <w:snapToGrid w:val="0"/>
                <w:sz w:val="16"/>
                <w:szCs w:val="16"/>
              </w:rPr>
            </w:pPr>
            <w:r>
              <w:rPr>
                <w:rFonts w:cs="Arial"/>
                <w:sz w:val="16"/>
                <w:szCs w:val="16"/>
              </w:rPr>
              <w:t>Alle attributen</w:t>
            </w:r>
          </w:p>
        </w:tc>
        <w:tc>
          <w:tcPr>
            <w:tcW w:w="425" w:type="dxa"/>
            <w:tcBorders>
              <w:top w:val="single" w:sz="4" w:space="0" w:color="auto"/>
              <w:left w:val="single" w:sz="4" w:space="0" w:color="auto"/>
              <w:bottom w:val="single" w:sz="4" w:space="0" w:color="auto"/>
              <w:right w:val="single" w:sz="4" w:space="0" w:color="auto"/>
            </w:tcBorders>
            <w:tcPrChange w:id="947" w:author="Peter P. BOSCH" w:date="2019-05-01T15:00:00Z">
              <w:tcPr>
                <w:tcW w:w="425" w:type="dxa"/>
                <w:tcBorders>
                  <w:top w:val="single" w:sz="4" w:space="0" w:color="auto"/>
                  <w:left w:val="single" w:sz="4" w:space="0" w:color="auto"/>
                  <w:bottom w:val="single" w:sz="4" w:space="0" w:color="auto"/>
                  <w:right w:val="single" w:sz="4" w:space="0" w:color="auto"/>
                </w:tcBorders>
              </w:tcPr>
            </w:tcPrChange>
          </w:tcPr>
          <w:p w14:paraId="15912CC4" w14:textId="77777777" w:rsidR="006D669E" w:rsidRDefault="006D669E" w:rsidP="006D669E">
            <w:pPr>
              <w:ind w:right="-70"/>
              <w:rPr>
                <w:ins w:id="948" w:author="Peter P. BOSCH" w:date="2019-05-01T15:00:00Z"/>
                <w:rFonts w:cs="Arial"/>
                <w:sz w:val="16"/>
                <w:szCs w:val="16"/>
                <w:highlight w:val="yellow"/>
              </w:rPr>
            </w:pPr>
          </w:p>
        </w:tc>
        <w:tc>
          <w:tcPr>
            <w:tcW w:w="425" w:type="dxa"/>
            <w:tcBorders>
              <w:top w:val="single" w:sz="4" w:space="0" w:color="auto"/>
              <w:left w:val="single" w:sz="4" w:space="0" w:color="auto"/>
              <w:bottom w:val="single" w:sz="4" w:space="0" w:color="auto"/>
              <w:right w:val="single" w:sz="4" w:space="0" w:color="auto"/>
            </w:tcBorders>
            <w:tcPrChange w:id="949" w:author="Peter P. BOSCH" w:date="2019-05-01T15:00:00Z">
              <w:tcPr>
                <w:tcW w:w="425" w:type="dxa"/>
                <w:tcBorders>
                  <w:top w:val="single" w:sz="4" w:space="0" w:color="auto"/>
                  <w:left w:val="single" w:sz="4" w:space="0" w:color="auto"/>
                  <w:bottom w:val="single" w:sz="4" w:space="0" w:color="auto"/>
                  <w:right w:val="single" w:sz="4" w:space="0" w:color="auto"/>
                </w:tcBorders>
              </w:tcPr>
            </w:tcPrChange>
          </w:tcPr>
          <w:p w14:paraId="37A15517" w14:textId="7DAA9E8B" w:rsidR="006D669E" w:rsidRDefault="006D669E" w:rsidP="006D669E">
            <w:pPr>
              <w:ind w:right="-70"/>
              <w:rPr>
                <w:ins w:id="950" w:author="Peter P. BOSCH" w:date="2019-05-01T15:00:00Z"/>
                <w:rFonts w:cs="Arial"/>
                <w:sz w:val="16"/>
                <w:szCs w:val="16"/>
                <w:highlight w:val="yellow"/>
              </w:rPr>
            </w:pPr>
          </w:p>
        </w:tc>
        <w:tc>
          <w:tcPr>
            <w:tcW w:w="425" w:type="dxa"/>
            <w:tcBorders>
              <w:top w:val="single" w:sz="4" w:space="0" w:color="auto"/>
              <w:left w:val="single" w:sz="4" w:space="0" w:color="auto"/>
              <w:bottom w:val="single" w:sz="4" w:space="0" w:color="auto"/>
              <w:right w:val="single" w:sz="4" w:space="0" w:color="auto"/>
            </w:tcBorders>
            <w:shd w:val="clear" w:color="auto" w:fill="auto"/>
            <w:tcPrChange w:id="951" w:author="Peter P. BOSCH" w:date="2019-05-01T15:00:00Z">
              <w:tcPr>
                <w:tcW w:w="425" w:type="dxa"/>
                <w:tcBorders>
                  <w:top w:val="single" w:sz="4" w:space="0" w:color="auto"/>
                  <w:left w:val="single" w:sz="4" w:space="0" w:color="auto"/>
                  <w:bottom w:val="single" w:sz="4" w:space="0" w:color="auto"/>
                  <w:right w:val="single" w:sz="4" w:space="0" w:color="auto"/>
                </w:tcBorders>
                <w:shd w:val="clear" w:color="auto" w:fill="auto"/>
              </w:tcPr>
            </w:tcPrChange>
          </w:tcPr>
          <w:p w14:paraId="351EA607" w14:textId="0241F6AF" w:rsidR="006D669E" w:rsidRPr="00D26284" w:rsidRDefault="006D669E" w:rsidP="006D669E">
            <w:pPr>
              <w:ind w:right="-70"/>
              <w:rPr>
                <w:rFonts w:cs="Arial"/>
                <w:sz w:val="16"/>
                <w:szCs w:val="16"/>
                <w:highlight w:val="yellow"/>
              </w:rPr>
            </w:pPr>
            <w:r>
              <w:rPr>
                <w:rFonts w:cs="Arial"/>
                <w:sz w:val="16"/>
                <w:szCs w:val="16"/>
                <w:highlight w:val="yellow"/>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Change w:id="952" w:author="Peter P. BOSCH" w:date="2019-05-01T15:00:00Z">
              <w:tcPr>
                <w:tcW w:w="5361" w:type="dxa"/>
                <w:tcBorders>
                  <w:top w:val="single" w:sz="4" w:space="0" w:color="auto"/>
                  <w:left w:val="single" w:sz="4" w:space="0" w:color="auto"/>
                  <w:bottom w:val="single" w:sz="4" w:space="0" w:color="auto"/>
                  <w:right w:val="single" w:sz="4" w:space="0" w:color="auto"/>
                </w:tcBorders>
                <w:shd w:val="clear" w:color="auto" w:fill="auto"/>
              </w:tcPr>
            </w:tcPrChange>
          </w:tcPr>
          <w:p w14:paraId="73D41954" w14:textId="77777777" w:rsidR="006D669E" w:rsidRPr="00D26284" w:rsidRDefault="006D669E" w:rsidP="006D669E">
            <w:pPr>
              <w:rPr>
                <w:rFonts w:cs="Arial"/>
                <w:sz w:val="16"/>
                <w:szCs w:val="16"/>
                <w:highlight w:val="yellow"/>
              </w:rPr>
            </w:pPr>
          </w:p>
        </w:tc>
      </w:tr>
      <w:tr w:rsidR="006D669E" w:rsidRPr="00D26284" w14:paraId="53EA30F4" w14:textId="77777777" w:rsidTr="006D669E">
        <w:trPr>
          <w:gridAfter w:val="2"/>
          <w:wAfter w:w="10722" w:type="dxa"/>
          <w:cantSplit/>
          <w:trHeight w:val="276"/>
          <w:ins w:id="953" w:author="Peter P. BOSCH" w:date="2019-05-01T14:40:00Z"/>
          <w:trPrChange w:id="954" w:author="Peter P. BOSCH" w:date="2019-05-01T15:00:00Z">
            <w:trPr>
              <w:gridAfter w:val="2"/>
              <w:wAfter w:w="10722" w:type="dxa"/>
              <w:cantSplit/>
              <w:trHeight w:val="276"/>
            </w:trPr>
          </w:trPrChange>
        </w:trPr>
        <w:tc>
          <w:tcPr>
            <w:tcW w:w="3823" w:type="dxa"/>
            <w:tcBorders>
              <w:top w:val="single" w:sz="4" w:space="0" w:color="auto"/>
              <w:left w:val="single" w:sz="4" w:space="0" w:color="auto"/>
              <w:bottom w:val="single" w:sz="4" w:space="0" w:color="auto"/>
              <w:right w:val="single" w:sz="4" w:space="0" w:color="auto"/>
            </w:tcBorders>
            <w:shd w:val="clear" w:color="auto" w:fill="auto"/>
            <w:tcPrChange w:id="955" w:author="Peter P. BOSCH" w:date="2019-05-01T15:00:00Z">
              <w:tcPr>
                <w:tcW w:w="3823" w:type="dxa"/>
                <w:tcBorders>
                  <w:top w:val="single" w:sz="4" w:space="0" w:color="auto"/>
                  <w:left w:val="single" w:sz="4" w:space="0" w:color="auto"/>
                  <w:bottom w:val="single" w:sz="4" w:space="0" w:color="auto"/>
                  <w:right w:val="single" w:sz="4" w:space="0" w:color="auto"/>
                </w:tcBorders>
                <w:shd w:val="clear" w:color="auto" w:fill="auto"/>
              </w:tcPr>
            </w:tcPrChange>
          </w:tcPr>
          <w:p w14:paraId="45808F99" w14:textId="047ACC60" w:rsidR="006D669E" w:rsidRDefault="001E45F9" w:rsidP="006D669E">
            <w:pPr>
              <w:rPr>
                <w:ins w:id="956" w:author="Peter P. BOSCH" w:date="2019-05-01T14:40:00Z"/>
                <w:rFonts w:cs="Arial"/>
                <w:sz w:val="16"/>
                <w:szCs w:val="16"/>
              </w:rPr>
            </w:pPr>
            <w:ins w:id="957" w:author="Peter P. BOSCH" w:date="2019-05-01T15:10:00Z">
              <w:r w:rsidRPr="001E45F9">
                <w:rPr>
                  <w:rFonts w:cs="Arial"/>
                  <w:sz w:val="16"/>
                  <w:szCs w:val="16"/>
                </w:rPr>
                <w:t>BEAI_GIA_REK_ID</w:t>
              </w:r>
            </w:ins>
          </w:p>
        </w:tc>
        <w:tc>
          <w:tcPr>
            <w:tcW w:w="425" w:type="dxa"/>
            <w:tcBorders>
              <w:top w:val="single" w:sz="4" w:space="0" w:color="auto"/>
              <w:left w:val="single" w:sz="4" w:space="0" w:color="auto"/>
              <w:bottom w:val="single" w:sz="4" w:space="0" w:color="auto"/>
              <w:right w:val="single" w:sz="4" w:space="0" w:color="auto"/>
            </w:tcBorders>
            <w:tcPrChange w:id="958" w:author="Peter P. BOSCH" w:date="2019-05-01T15:00:00Z">
              <w:tcPr>
                <w:tcW w:w="425" w:type="dxa"/>
                <w:tcBorders>
                  <w:top w:val="single" w:sz="4" w:space="0" w:color="auto"/>
                  <w:left w:val="single" w:sz="4" w:space="0" w:color="auto"/>
                  <w:bottom w:val="single" w:sz="4" w:space="0" w:color="auto"/>
                  <w:right w:val="single" w:sz="4" w:space="0" w:color="auto"/>
                </w:tcBorders>
              </w:tcPr>
            </w:tcPrChange>
          </w:tcPr>
          <w:p w14:paraId="2898BAA0" w14:textId="77777777" w:rsidR="006D669E" w:rsidRDefault="006D669E" w:rsidP="006D669E">
            <w:pPr>
              <w:ind w:right="-70"/>
              <w:rPr>
                <w:ins w:id="959" w:author="Peter P. BOSCH" w:date="2019-05-01T15:00:00Z"/>
                <w:rFonts w:cs="Arial"/>
                <w:sz w:val="16"/>
                <w:szCs w:val="16"/>
                <w:highlight w:val="yellow"/>
              </w:rPr>
            </w:pPr>
          </w:p>
        </w:tc>
        <w:tc>
          <w:tcPr>
            <w:tcW w:w="425" w:type="dxa"/>
            <w:tcBorders>
              <w:top w:val="single" w:sz="4" w:space="0" w:color="auto"/>
              <w:left w:val="single" w:sz="4" w:space="0" w:color="auto"/>
              <w:bottom w:val="single" w:sz="4" w:space="0" w:color="auto"/>
              <w:right w:val="single" w:sz="4" w:space="0" w:color="auto"/>
            </w:tcBorders>
            <w:tcPrChange w:id="960" w:author="Peter P. BOSCH" w:date="2019-05-01T15:00:00Z">
              <w:tcPr>
                <w:tcW w:w="425" w:type="dxa"/>
                <w:tcBorders>
                  <w:top w:val="single" w:sz="4" w:space="0" w:color="auto"/>
                  <w:left w:val="single" w:sz="4" w:space="0" w:color="auto"/>
                  <w:bottom w:val="single" w:sz="4" w:space="0" w:color="auto"/>
                  <w:right w:val="single" w:sz="4" w:space="0" w:color="auto"/>
                </w:tcBorders>
              </w:tcPr>
            </w:tcPrChange>
          </w:tcPr>
          <w:p w14:paraId="106F9770" w14:textId="3E49DBB9" w:rsidR="006D669E" w:rsidRDefault="001E45F9" w:rsidP="006D669E">
            <w:pPr>
              <w:ind w:right="-70"/>
              <w:rPr>
                <w:ins w:id="961" w:author="Peter P. BOSCH" w:date="2019-05-01T15:00:00Z"/>
                <w:rFonts w:cs="Arial"/>
                <w:sz w:val="16"/>
                <w:szCs w:val="16"/>
                <w:highlight w:val="yellow"/>
              </w:rPr>
            </w:pPr>
            <w:ins w:id="962" w:author="Peter P. BOSCH" w:date="2019-05-01T15:10:00Z">
              <w:r>
                <w:rPr>
                  <w:rFonts w:cs="Arial"/>
                  <w:sz w:val="16"/>
                  <w:szCs w:val="16"/>
                  <w:highlight w:val="yellow"/>
                </w:rPr>
                <w:t>X</w:t>
              </w:r>
            </w:ins>
          </w:p>
        </w:tc>
        <w:tc>
          <w:tcPr>
            <w:tcW w:w="425" w:type="dxa"/>
            <w:tcBorders>
              <w:top w:val="single" w:sz="4" w:space="0" w:color="auto"/>
              <w:left w:val="single" w:sz="4" w:space="0" w:color="auto"/>
              <w:bottom w:val="single" w:sz="4" w:space="0" w:color="auto"/>
              <w:right w:val="single" w:sz="4" w:space="0" w:color="auto"/>
            </w:tcBorders>
            <w:shd w:val="clear" w:color="auto" w:fill="auto"/>
            <w:tcPrChange w:id="963" w:author="Peter P. BOSCH" w:date="2019-05-01T15:00:00Z">
              <w:tcPr>
                <w:tcW w:w="425" w:type="dxa"/>
                <w:tcBorders>
                  <w:top w:val="single" w:sz="4" w:space="0" w:color="auto"/>
                  <w:left w:val="single" w:sz="4" w:space="0" w:color="auto"/>
                  <w:bottom w:val="single" w:sz="4" w:space="0" w:color="auto"/>
                  <w:right w:val="single" w:sz="4" w:space="0" w:color="auto"/>
                </w:tcBorders>
                <w:shd w:val="clear" w:color="auto" w:fill="auto"/>
              </w:tcPr>
            </w:tcPrChange>
          </w:tcPr>
          <w:p w14:paraId="7011C1C3" w14:textId="434A3211" w:rsidR="006D669E" w:rsidRDefault="006D669E" w:rsidP="006D669E">
            <w:pPr>
              <w:ind w:right="-70"/>
              <w:rPr>
                <w:ins w:id="964" w:author="Peter P. BOSCH" w:date="2019-05-01T14:40:00Z"/>
                <w:rFonts w:cs="Arial"/>
                <w:sz w:val="16"/>
                <w:szCs w:val="16"/>
                <w:highlight w:val="yellow"/>
              </w:rPr>
            </w:pPr>
          </w:p>
        </w:tc>
        <w:tc>
          <w:tcPr>
            <w:tcW w:w="5361" w:type="dxa"/>
            <w:tcBorders>
              <w:top w:val="single" w:sz="4" w:space="0" w:color="auto"/>
              <w:left w:val="single" w:sz="4" w:space="0" w:color="auto"/>
              <w:bottom w:val="single" w:sz="4" w:space="0" w:color="auto"/>
              <w:right w:val="single" w:sz="4" w:space="0" w:color="auto"/>
            </w:tcBorders>
            <w:shd w:val="clear" w:color="auto" w:fill="auto"/>
            <w:tcPrChange w:id="965" w:author="Peter P. BOSCH" w:date="2019-05-01T15:00:00Z">
              <w:tcPr>
                <w:tcW w:w="5361" w:type="dxa"/>
                <w:tcBorders>
                  <w:top w:val="single" w:sz="4" w:space="0" w:color="auto"/>
                  <w:left w:val="single" w:sz="4" w:space="0" w:color="auto"/>
                  <w:bottom w:val="single" w:sz="4" w:space="0" w:color="auto"/>
                  <w:right w:val="single" w:sz="4" w:space="0" w:color="auto"/>
                </w:tcBorders>
                <w:shd w:val="clear" w:color="auto" w:fill="auto"/>
              </w:tcPr>
            </w:tcPrChange>
          </w:tcPr>
          <w:p w14:paraId="7443463B" w14:textId="7F483694" w:rsidR="006D669E" w:rsidRPr="00D26284" w:rsidRDefault="006D669E" w:rsidP="006D669E">
            <w:pPr>
              <w:rPr>
                <w:ins w:id="966" w:author="Peter P. BOSCH" w:date="2019-05-01T14:40:00Z"/>
                <w:rFonts w:cs="Arial"/>
                <w:sz w:val="16"/>
                <w:szCs w:val="16"/>
                <w:highlight w:val="yellow"/>
              </w:rPr>
            </w:pPr>
            <w:ins w:id="967" w:author="Peter P. BOSCH" w:date="2019-05-01T15:02:00Z">
              <w:r>
                <w:rPr>
                  <w:rFonts w:cs="Arial"/>
                  <w:snapToGrid w:val="0"/>
                  <w:sz w:val="16"/>
                  <w:szCs w:val="16"/>
                </w:rPr>
                <w:t>=</w:t>
              </w:r>
            </w:ins>
            <w:ins w:id="968" w:author="Peter P. BOSCH" w:date="2019-05-01T14:40:00Z">
              <w:r w:rsidRPr="00C47B3D">
                <w:rPr>
                  <w:rFonts w:cs="Arial"/>
                  <w:snapToGrid w:val="0"/>
                  <w:sz w:val="16"/>
                  <w:szCs w:val="16"/>
                </w:rPr>
                <w:t>HSEL_RN310REK</w:t>
              </w:r>
              <w:r>
                <w:rPr>
                  <w:rFonts w:cs="Arial"/>
                  <w:snapToGrid w:val="0"/>
                  <w:sz w:val="16"/>
                  <w:szCs w:val="16"/>
                </w:rPr>
                <w:t>.</w:t>
              </w:r>
            </w:ins>
            <w:ins w:id="969" w:author="Peter P. BOSCH" w:date="2019-05-01T15:08:00Z">
              <w:r w:rsidR="001E45F9" w:rsidRPr="00A02C76">
                <w:rPr>
                  <w:rFonts w:cs="Arial"/>
                  <w:sz w:val="16"/>
                  <w:szCs w:val="16"/>
                </w:rPr>
                <w:t xml:space="preserve"> RN310REKID</w:t>
              </w:r>
            </w:ins>
          </w:p>
        </w:tc>
      </w:tr>
      <w:tr w:rsidR="006D669E" w:rsidRPr="00D26284" w14:paraId="059FD25D" w14:textId="77777777" w:rsidTr="006D669E">
        <w:trPr>
          <w:gridAfter w:val="2"/>
          <w:wAfter w:w="10722" w:type="dxa"/>
          <w:cantSplit/>
          <w:trHeight w:val="276"/>
          <w:ins w:id="970" w:author="Peter P. BOSCH" w:date="2019-05-01T14:40:00Z"/>
          <w:trPrChange w:id="971" w:author="Peter P. BOSCH" w:date="2019-05-01T15:00:00Z">
            <w:trPr>
              <w:gridAfter w:val="2"/>
              <w:wAfter w:w="10722" w:type="dxa"/>
              <w:cantSplit/>
              <w:trHeight w:val="276"/>
            </w:trPr>
          </w:trPrChange>
        </w:trPr>
        <w:tc>
          <w:tcPr>
            <w:tcW w:w="3823" w:type="dxa"/>
            <w:tcBorders>
              <w:top w:val="single" w:sz="4" w:space="0" w:color="auto"/>
              <w:left w:val="single" w:sz="4" w:space="0" w:color="auto"/>
              <w:bottom w:val="single" w:sz="4" w:space="0" w:color="auto"/>
              <w:right w:val="single" w:sz="4" w:space="0" w:color="auto"/>
            </w:tcBorders>
            <w:shd w:val="clear" w:color="auto" w:fill="auto"/>
            <w:tcPrChange w:id="972" w:author="Peter P. BOSCH" w:date="2019-05-01T15:00:00Z">
              <w:tcPr>
                <w:tcW w:w="3823" w:type="dxa"/>
                <w:tcBorders>
                  <w:top w:val="single" w:sz="4" w:space="0" w:color="auto"/>
                  <w:left w:val="single" w:sz="4" w:space="0" w:color="auto"/>
                  <w:bottom w:val="single" w:sz="4" w:space="0" w:color="auto"/>
                  <w:right w:val="single" w:sz="4" w:space="0" w:color="auto"/>
                </w:tcBorders>
                <w:shd w:val="clear" w:color="auto" w:fill="auto"/>
              </w:tcPr>
            </w:tcPrChange>
          </w:tcPr>
          <w:p w14:paraId="105FDC36" w14:textId="20783304" w:rsidR="006D669E" w:rsidRDefault="001E45F9" w:rsidP="00297961">
            <w:pPr>
              <w:rPr>
                <w:ins w:id="973" w:author="Peter P. BOSCH" w:date="2019-05-01T14:40:00Z"/>
                <w:rFonts w:cs="Arial"/>
                <w:sz w:val="16"/>
                <w:szCs w:val="16"/>
              </w:rPr>
            </w:pPr>
            <w:ins w:id="974" w:author="Peter P. BOSCH" w:date="2019-05-01T15:10:00Z">
              <w:r w:rsidRPr="001E45F9">
                <w:rPr>
                  <w:rFonts w:cs="Arial"/>
                  <w:sz w:val="16"/>
                  <w:szCs w:val="16"/>
                </w:rPr>
                <w:t>BEAI_GIA_</w:t>
              </w:r>
              <w:r>
                <w:rPr>
                  <w:rFonts w:cs="Arial"/>
                  <w:sz w:val="16"/>
                  <w:szCs w:val="16"/>
                </w:rPr>
                <w:t>VALUTAJAAR</w:t>
              </w:r>
            </w:ins>
          </w:p>
        </w:tc>
        <w:tc>
          <w:tcPr>
            <w:tcW w:w="425" w:type="dxa"/>
            <w:tcBorders>
              <w:top w:val="single" w:sz="4" w:space="0" w:color="auto"/>
              <w:left w:val="single" w:sz="4" w:space="0" w:color="auto"/>
              <w:bottom w:val="single" w:sz="4" w:space="0" w:color="auto"/>
              <w:right w:val="single" w:sz="4" w:space="0" w:color="auto"/>
            </w:tcBorders>
            <w:tcPrChange w:id="975" w:author="Peter P. BOSCH" w:date="2019-05-01T15:00:00Z">
              <w:tcPr>
                <w:tcW w:w="425" w:type="dxa"/>
                <w:tcBorders>
                  <w:top w:val="single" w:sz="4" w:space="0" w:color="auto"/>
                  <w:left w:val="single" w:sz="4" w:space="0" w:color="auto"/>
                  <w:bottom w:val="single" w:sz="4" w:space="0" w:color="auto"/>
                  <w:right w:val="single" w:sz="4" w:space="0" w:color="auto"/>
                </w:tcBorders>
              </w:tcPr>
            </w:tcPrChange>
          </w:tcPr>
          <w:p w14:paraId="54D31567" w14:textId="77777777" w:rsidR="006D669E" w:rsidRDefault="006D669E" w:rsidP="006D669E">
            <w:pPr>
              <w:ind w:right="-70"/>
              <w:rPr>
                <w:ins w:id="976" w:author="Peter P. BOSCH" w:date="2019-05-01T15:00:00Z"/>
                <w:rFonts w:cs="Arial"/>
                <w:sz w:val="16"/>
                <w:szCs w:val="16"/>
                <w:highlight w:val="yellow"/>
              </w:rPr>
            </w:pPr>
          </w:p>
        </w:tc>
        <w:tc>
          <w:tcPr>
            <w:tcW w:w="425" w:type="dxa"/>
            <w:tcBorders>
              <w:top w:val="single" w:sz="4" w:space="0" w:color="auto"/>
              <w:left w:val="single" w:sz="4" w:space="0" w:color="auto"/>
              <w:bottom w:val="single" w:sz="4" w:space="0" w:color="auto"/>
              <w:right w:val="single" w:sz="4" w:space="0" w:color="auto"/>
            </w:tcBorders>
            <w:tcPrChange w:id="977" w:author="Peter P. BOSCH" w:date="2019-05-01T15:00:00Z">
              <w:tcPr>
                <w:tcW w:w="425" w:type="dxa"/>
                <w:tcBorders>
                  <w:top w:val="single" w:sz="4" w:space="0" w:color="auto"/>
                  <w:left w:val="single" w:sz="4" w:space="0" w:color="auto"/>
                  <w:bottom w:val="single" w:sz="4" w:space="0" w:color="auto"/>
                  <w:right w:val="single" w:sz="4" w:space="0" w:color="auto"/>
                </w:tcBorders>
              </w:tcPr>
            </w:tcPrChange>
          </w:tcPr>
          <w:p w14:paraId="46F68731" w14:textId="063C5D47" w:rsidR="006D669E" w:rsidRDefault="006D669E" w:rsidP="006D669E">
            <w:pPr>
              <w:ind w:right="-70"/>
              <w:rPr>
                <w:ins w:id="978" w:author="Peter P. BOSCH" w:date="2019-05-01T15:00:00Z"/>
                <w:rFonts w:cs="Arial"/>
                <w:sz w:val="16"/>
                <w:szCs w:val="16"/>
                <w:highlight w:val="yellow"/>
              </w:rPr>
            </w:pPr>
          </w:p>
        </w:tc>
        <w:tc>
          <w:tcPr>
            <w:tcW w:w="425" w:type="dxa"/>
            <w:tcBorders>
              <w:top w:val="single" w:sz="4" w:space="0" w:color="auto"/>
              <w:left w:val="single" w:sz="4" w:space="0" w:color="auto"/>
              <w:bottom w:val="single" w:sz="4" w:space="0" w:color="auto"/>
              <w:right w:val="single" w:sz="4" w:space="0" w:color="auto"/>
            </w:tcBorders>
            <w:shd w:val="clear" w:color="auto" w:fill="auto"/>
            <w:tcPrChange w:id="979" w:author="Peter P. BOSCH" w:date="2019-05-01T15:00:00Z">
              <w:tcPr>
                <w:tcW w:w="425" w:type="dxa"/>
                <w:tcBorders>
                  <w:top w:val="single" w:sz="4" w:space="0" w:color="auto"/>
                  <w:left w:val="single" w:sz="4" w:space="0" w:color="auto"/>
                  <w:bottom w:val="single" w:sz="4" w:space="0" w:color="auto"/>
                  <w:right w:val="single" w:sz="4" w:space="0" w:color="auto"/>
                </w:tcBorders>
                <w:shd w:val="clear" w:color="auto" w:fill="auto"/>
              </w:tcPr>
            </w:tcPrChange>
          </w:tcPr>
          <w:p w14:paraId="488FB5F8" w14:textId="24114E53" w:rsidR="006D669E" w:rsidRDefault="006D669E" w:rsidP="006D669E">
            <w:pPr>
              <w:ind w:right="-70"/>
              <w:rPr>
                <w:ins w:id="980" w:author="Peter P. BOSCH" w:date="2019-05-01T14:40:00Z"/>
                <w:rFonts w:cs="Arial"/>
                <w:sz w:val="16"/>
                <w:szCs w:val="16"/>
                <w:highlight w:val="yellow"/>
              </w:rPr>
            </w:pPr>
          </w:p>
        </w:tc>
        <w:tc>
          <w:tcPr>
            <w:tcW w:w="5361" w:type="dxa"/>
            <w:tcBorders>
              <w:top w:val="single" w:sz="4" w:space="0" w:color="auto"/>
              <w:left w:val="single" w:sz="4" w:space="0" w:color="auto"/>
              <w:bottom w:val="single" w:sz="4" w:space="0" w:color="auto"/>
              <w:right w:val="single" w:sz="4" w:space="0" w:color="auto"/>
            </w:tcBorders>
            <w:shd w:val="clear" w:color="auto" w:fill="auto"/>
            <w:tcPrChange w:id="981" w:author="Peter P. BOSCH" w:date="2019-05-01T15:00:00Z">
              <w:tcPr>
                <w:tcW w:w="5361" w:type="dxa"/>
                <w:tcBorders>
                  <w:top w:val="single" w:sz="4" w:space="0" w:color="auto"/>
                  <w:left w:val="single" w:sz="4" w:space="0" w:color="auto"/>
                  <w:bottom w:val="single" w:sz="4" w:space="0" w:color="auto"/>
                  <w:right w:val="single" w:sz="4" w:space="0" w:color="auto"/>
                </w:tcBorders>
                <w:shd w:val="clear" w:color="auto" w:fill="auto"/>
              </w:tcPr>
            </w:tcPrChange>
          </w:tcPr>
          <w:p w14:paraId="4C44C754" w14:textId="73DFC721" w:rsidR="006D669E" w:rsidRPr="00D26284" w:rsidRDefault="006D669E" w:rsidP="006D669E">
            <w:pPr>
              <w:rPr>
                <w:ins w:id="982" w:author="Peter P. BOSCH" w:date="2019-05-01T14:40:00Z"/>
                <w:rFonts w:cs="Arial"/>
                <w:sz w:val="16"/>
                <w:szCs w:val="16"/>
                <w:highlight w:val="yellow"/>
              </w:rPr>
            </w:pPr>
            <w:ins w:id="983" w:author="Peter P. BOSCH" w:date="2019-05-01T15:02:00Z">
              <w:r>
                <w:rPr>
                  <w:rFonts w:cs="Arial"/>
                  <w:snapToGrid w:val="0"/>
                  <w:sz w:val="16"/>
                  <w:szCs w:val="16"/>
                </w:rPr>
                <w:t>=</w:t>
              </w:r>
            </w:ins>
            <w:ins w:id="984" w:author="Peter P. BOSCH" w:date="2019-05-01T14:40:00Z">
              <w:r w:rsidRPr="00C47B3D">
                <w:rPr>
                  <w:rFonts w:cs="Arial"/>
                  <w:snapToGrid w:val="0"/>
                  <w:sz w:val="16"/>
                  <w:szCs w:val="16"/>
                </w:rPr>
                <w:t>HSEL_RN310REK</w:t>
              </w:r>
              <w:r>
                <w:rPr>
                  <w:rFonts w:cs="Arial"/>
                  <w:snapToGrid w:val="0"/>
                  <w:sz w:val="16"/>
                  <w:szCs w:val="16"/>
                </w:rPr>
                <w:t>.</w:t>
              </w:r>
            </w:ins>
            <w:ins w:id="985" w:author="Peter P. BOSCH" w:date="2019-05-01T15:09:00Z">
              <w:r w:rsidR="001E45F9" w:rsidRPr="00C47B3D">
                <w:rPr>
                  <w:rFonts w:cs="Arial"/>
                  <w:i/>
                  <w:sz w:val="16"/>
                  <w:szCs w:val="16"/>
                </w:rPr>
                <w:t xml:space="preserve"> RN310VALUTAJAAR</w:t>
              </w:r>
            </w:ins>
          </w:p>
        </w:tc>
      </w:tr>
      <w:tr w:rsidR="006D669E" w:rsidRPr="00D26284" w14:paraId="2B63B0EE" w14:textId="77777777" w:rsidTr="006D669E">
        <w:trPr>
          <w:gridAfter w:val="2"/>
          <w:wAfter w:w="10722" w:type="dxa"/>
          <w:cantSplit/>
          <w:trHeight w:val="276"/>
          <w:trPrChange w:id="986" w:author="Peter P. BOSCH" w:date="2019-05-01T15:00:00Z">
            <w:trPr>
              <w:gridAfter w:val="2"/>
              <w:wAfter w:w="10722" w:type="dxa"/>
              <w:cantSplit/>
              <w:trHeight w:val="276"/>
            </w:trPr>
          </w:trPrChange>
        </w:trPr>
        <w:tc>
          <w:tcPr>
            <w:tcW w:w="382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Change w:id="987" w:author="Peter P. BOSCH" w:date="2019-05-01T15:00:00Z">
              <w:tcPr>
                <w:tcW w:w="382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tcPrChange>
          </w:tcPr>
          <w:p w14:paraId="6FF0B55D" w14:textId="34CD6693" w:rsidR="006D669E" w:rsidRDefault="006D669E" w:rsidP="006D669E">
            <w:pPr>
              <w:rPr>
                <w:b/>
                <w:sz w:val="16"/>
                <w:szCs w:val="16"/>
              </w:rPr>
            </w:pPr>
            <w:r w:rsidRPr="00D26284">
              <w:rPr>
                <w:b/>
                <w:sz w:val="16"/>
                <w:szCs w:val="16"/>
              </w:rPr>
              <w:t>RBG_C_RN</w:t>
            </w:r>
            <w:r>
              <w:rPr>
                <w:b/>
                <w:sz w:val="16"/>
                <w:szCs w:val="16"/>
              </w:rPr>
              <w:t>527GIA</w:t>
            </w:r>
          </w:p>
          <w:p w14:paraId="006A9831" w14:textId="77777777" w:rsidR="006D669E" w:rsidRPr="00D26284" w:rsidRDefault="006D669E" w:rsidP="006D669E">
            <w:pPr>
              <w:rPr>
                <w:snapToGrid w:val="0"/>
                <w:color w:val="000000"/>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Change w:id="988" w:author="Peter P. BOSCH" w:date="2019-05-01T15:00:00Z">
              <w:tcPr>
                <w:tcW w:w="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tcPrChange>
          </w:tcPr>
          <w:p w14:paraId="4504D9E7" w14:textId="469D703C" w:rsidR="006D669E" w:rsidRPr="00D26284" w:rsidRDefault="001E45F9" w:rsidP="00297961">
            <w:pPr>
              <w:ind w:right="-70"/>
              <w:rPr>
                <w:ins w:id="989" w:author="Peter P. BOSCH" w:date="2019-05-01T15:00:00Z"/>
                <w:b/>
                <w:sz w:val="16"/>
                <w:szCs w:val="16"/>
              </w:rPr>
            </w:pPr>
            <w:ins w:id="990" w:author="Peter P. BOSCH" w:date="2019-05-01T15:14:00Z">
              <w:r>
                <w:rPr>
                  <w:b/>
                  <w:sz w:val="16"/>
                  <w:szCs w:val="16"/>
                </w:rPr>
                <w:t>T</w:t>
              </w:r>
            </w:ins>
            <w:ins w:id="991" w:author="Peter P. BOSCH" w:date="2019-05-01T15:00:00Z">
              <w:r w:rsidR="006D669E">
                <w:rPr>
                  <w:b/>
                  <w:sz w:val="16"/>
                  <w:szCs w:val="16"/>
                </w:rPr>
                <w:t>K</w:t>
              </w:r>
            </w:ins>
          </w:p>
        </w:tc>
        <w:tc>
          <w:tcPr>
            <w:tcW w:w="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Change w:id="992" w:author="Peter P. BOSCH" w:date="2019-05-01T15:00:00Z">
              <w:tcPr>
                <w:tcW w:w="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tcPrChange>
          </w:tcPr>
          <w:p w14:paraId="610DC77E" w14:textId="13CBCE89" w:rsidR="006D669E" w:rsidRPr="00D26284" w:rsidRDefault="006D669E" w:rsidP="006D669E">
            <w:pPr>
              <w:ind w:right="-70"/>
              <w:rPr>
                <w:ins w:id="993" w:author="Peter P. BOSCH" w:date="2019-05-01T15:00:00Z"/>
                <w:b/>
                <w:sz w:val="16"/>
                <w:szCs w:val="16"/>
              </w:rPr>
            </w:pPr>
            <w:ins w:id="994" w:author="Peter P. BOSCH" w:date="2019-05-01T15:00:00Z">
              <w:r>
                <w:rPr>
                  <w:b/>
                  <w:sz w:val="16"/>
                  <w:szCs w:val="16"/>
                </w:rPr>
                <w:t>FK</w:t>
              </w:r>
            </w:ins>
          </w:p>
        </w:tc>
        <w:tc>
          <w:tcPr>
            <w:tcW w:w="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Change w:id="995" w:author="Peter P. BOSCH" w:date="2019-05-01T15:00:00Z">
              <w:tcPr>
                <w:tcW w:w="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tcPrChange>
          </w:tcPr>
          <w:p w14:paraId="145D3664" w14:textId="1AD9FA7B" w:rsidR="006D669E" w:rsidRPr="00D26284" w:rsidRDefault="006D669E" w:rsidP="006D669E">
            <w:pPr>
              <w:ind w:right="-70"/>
              <w:rPr>
                <w:rFonts w:cs="Arial"/>
                <w:sz w:val="16"/>
                <w:szCs w:val="16"/>
              </w:rPr>
            </w:pPr>
            <w:ins w:id="996" w:author="Peter P. BOSCH" w:date="2019-05-01T15:00:00Z">
              <w:r w:rsidRPr="00D26284">
                <w:rPr>
                  <w:b/>
                  <w:sz w:val="16"/>
                  <w:szCs w:val="16"/>
                </w:rPr>
                <w:t>Sel.</w:t>
              </w:r>
            </w:ins>
            <w:del w:id="997" w:author="Peter P. BOSCH" w:date="2019-05-01T15:00:00Z">
              <w:r w:rsidRPr="00D26284" w:rsidDel="0066491E">
                <w:rPr>
                  <w:b/>
                  <w:sz w:val="16"/>
                  <w:szCs w:val="16"/>
                </w:rPr>
                <w:delText>Sel.</w:delText>
              </w:r>
            </w:del>
          </w:p>
        </w:tc>
        <w:tc>
          <w:tcPr>
            <w:tcW w:w="536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Change w:id="998" w:author="Peter P. BOSCH" w:date="2019-05-01T15:00:00Z">
              <w:tcPr>
                <w:tcW w:w="536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tcPrChange>
          </w:tcPr>
          <w:p w14:paraId="56FC62B5" w14:textId="77777777" w:rsidR="006D669E" w:rsidRPr="00D26284" w:rsidRDefault="006D669E" w:rsidP="006D669E">
            <w:pPr>
              <w:rPr>
                <w:rFonts w:cs="Arial"/>
                <w:sz w:val="16"/>
                <w:szCs w:val="16"/>
              </w:rPr>
            </w:pPr>
            <w:r w:rsidRPr="00D26284">
              <w:rPr>
                <w:b/>
                <w:sz w:val="16"/>
                <w:szCs w:val="16"/>
              </w:rPr>
              <w:t>Conditie</w:t>
            </w:r>
          </w:p>
        </w:tc>
      </w:tr>
      <w:tr w:rsidR="006D669E" w:rsidRPr="00D26284" w14:paraId="00A17ADC" w14:textId="77777777" w:rsidTr="006D669E">
        <w:trPr>
          <w:gridAfter w:val="2"/>
          <w:wAfter w:w="10722" w:type="dxa"/>
          <w:cantSplit/>
          <w:trHeight w:val="276"/>
          <w:trPrChange w:id="999" w:author="Peter P. BOSCH" w:date="2019-05-01T15:00:00Z">
            <w:trPr>
              <w:gridAfter w:val="2"/>
              <w:wAfter w:w="10722" w:type="dxa"/>
              <w:cantSplit/>
              <w:trHeight w:val="276"/>
            </w:trPr>
          </w:trPrChange>
        </w:trPr>
        <w:tc>
          <w:tcPr>
            <w:tcW w:w="3823" w:type="dxa"/>
            <w:tcBorders>
              <w:top w:val="single" w:sz="4" w:space="0" w:color="auto"/>
              <w:left w:val="single" w:sz="4" w:space="0" w:color="auto"/>
              <w:bottom w:val="single" w:sz="4" w:space="0" w:color="auto"/>
              <w:right w:val="single" w:sz="4" w:space="0" w:color="auto"/>
            </w:tcBorders>
            <w:shd w:val="clear" w:color="auto" w:fill="auto"/>
            <w:tcPrChange w:id="1000" w:author="Peter P. BOSCH" w:date="2019-05-01T15:00:00Z">
              <w:tcPr>
                <w:tcW w:w="3823" w:type="dxa"/>
                <w:tcBorders>
                  <w:top w:val="single" w:sz="4" w:space="0" w:color="auto"/>
                  <w:left w:val="single" w:sz="4" w:space="0" w:color="auto"/>
                  <w:bottom w:val="single" w:sz="4" w:space="0" w:color="auto"/>
                  <w:right w:val="single" w:sz="4" w:space="0" w:color="auto"/>
                </w:tcBorders>
                <w:shd w:val="clear" w:color="auto" w:fill="auto"/>
              </w:tcPr>
            </w:tcPrChange>
          </w:tcPr>
          <w:p w14:paraId="2A875D4C" w14:textId="1DA905BC" w:rsidR="006D669E" w:rsidRPr="00D26284" w:rsidRDefault="006D669E" w:rsidP="00297961">
            <w:pPr>
              <w:rPr>
                <w:rFonts w:cs="Arial"/>
                <w:sz w:val="16"/>
                <w:szCs w:val="16"/>
              </w:rPr>
            </w:pPr>
            <w:r w:rsidRPr="00D26284">
              <w:rPr>
                <w:rFonts w:cs="Arial"/>
                <w:sz w:val="16"/>
                <w:szCs w:val="16"/>
              </w:rPr>
              <w:t>BEA</w:t>
            </w:r>
            <w:ins w:id="1001" w:author="Peter P. BOSCH" w:date="2019-05-01T15:09:00Z">
              <w:r w:rsidR="001E45F9">
                <w:rPr>
                  <w:rFonts w:cs="Arial"/>
                  <w:sz w:val="16"/>
                  <w:szCs w:val="16"/>
                </w:rPr>
                <w:t>Q</w:t>
              </w:r>
            </w:ins>
            <w:del w:id="1002" w:author="Peter P. BOSCH" w:date="2019-05-01T15:09:00Z">
              <w:r w:rsidDel="001E45F9">
                <w:rPr>
                  <w:rFonts w:cs="Arial"/>
                  <w:sz w:val="16"/>
                  <w:szCs w:val="16"/>
                </w:rPr>
                <w:delText>P</w:delText>
              </w:r>
            </w:del>
            <w:r w:rsidRPr="00D26284">
              <w:rPr>
                <w:rFonts w:cs="Arial"/>
                <w:sz w:val="16"/>
                <w:szCs w:val="16"/>
              </w:rPr>
              <w:t>_LAAD_TS</w:t>
            </w:r>
          </w:p>
        </w:tc>
        <w:tc>
          <w:tcPr>
            <w:tcW w:w="425" w:type="dxa"/>
            <w:tcBorders>
              <w:top w:val="single" w:sz="4" w:space="0" w:color="auto"/>
              <w:left w:val="single" w:sz="4" w:space="0" w:color="auto"/>
              <w:bottom w:val="single" w:sz="4" w:space="0" w:color="auto"/>
              <w:right w:val="single" w:sz="4" w:space="0" w:color="auto"/>
            </w:tcBorders>
            <w:tcPrChange w:id="1003" w:author="Peter P. BOSCH" w:date="2019-05-01T15:00:00Z">
              <w:tcPr>
                <w:tcW w:w="425" w:type="dxa"/>
                <w:tcBorders>
                  <w:top w:val="single" w:sz="4" w:space="0" w:color="auto"/>
                  <w:left w:val="single" w:sz="4" w:space="0" w:color="auto"/>
                  <w:bottom w:val="single" w:sz="4" w:space="0" w:color="auto"/>
                  <w:right w:val="single" w:sz="4" w:space="0" w:color="auto"/>
                </w:tcBorders>
              </w:tcPr>
            </w:tcPrChange>
          </w:tcPr>
          <w:p w14:paraId="34B36D87" w14:textId="77777777" w:rsidR="006D669E" w:rsidRPr="00D26284" w:rsidRDefault="006D669E" w:rsidP="006D669E">
            <w:pPr>
              <w:ind w:right="-70"/>
              <w:rPr>
                <w:ins w:id="1004" w:author="Peter P. BOSCH" w:date="2019-05-01T15:00:00Z"/>
                <w:rFonts w:cs="Arial"/>
                <w:sz w:val="16"/>
                <w:szCs w:val="16"/>
              </w:rPr>
            </w:pPr>
          </w:p>
        </w:tc>
        <w:tc>
          <w:tcPr>
            <w:tcW w:w="425" w:type="dxa"/>
            <w:tcBorders>
              <w:top w:val="single" w:sz="4" w:space="0" w:color="auto"/>
              <w:left w:val="single" w:sz="4" w:space="0" w:color="auto"/>
              <w:bottom w:val="single" w:sz="4" w:space="0" w:color="auto"/>
              <w:right w:val="single" w:sz="4" w:space="0" w:color="auto"/>
            </w:tcBorders>
            <w:tcPrChange w:id="1005" w:author="Peter P. BOSCH" w:date="2019-05-01T15:00:00Z">
              <w:tcPr>
                <w:tcW w:w="425" w:type="dxa"/>
                <w:tcBorders>
                  <w:top w:val="single" w:sz="4" w:space="0" w:color="auto"/>
                  <w:left w:val="single" w:sz="4" w:space="0" w:color="auto"/>
                  <w:bottom w:val="single" w:sz="4" w:space="0" w:color="auto"/>
                  <w:right w:val="single" w:sz="4" w:space="0" w:color="auto"/>
                </w:tcBorders>
              </w:tcPr>
            </w:tcPrChange>
          </w:tcPr>
          <w:p w14:paraId="06DB67AC" w14:textId="6628578B" w:rsidR="006D669E" w:rsidRPr="00D26284" w:rsidRDefault="006D669E" w:rsidP="006D669E">
            <w:pPr>
              <w:ind w:right="-70"/>
              <w:rPr>
                <w:ins w:id="1006" w:author="Peter P. BOSCH" w:date="2019-05-01T15:00:00Z"/>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Change w:id="1007" w:author="Peter P. BOSCH" w:date="2019-05-01T15:00:00Z">
              <w:tcPr>
                <w:tcW w:w="425" w:type="dxa"/>
                <w:tcBorders>
                  <w:top w:val="single" w:sz="4" w:space="0" w:color="auto"/>
                  <w:left w:val="single" w:sz="4" w:space="0" w:color="auto"/>
                  <w:bottom w:val="single" w:sz="4" w:space="0" w:color="auto"/>
                  <w:right w:val="single" w:sz="4" w:space="0" w:color="auto"/>
                </w:tcBorders>
                <w:shd w:val="clear" w:color="auto" w:fill="auto"/>
              </w:tcPr>
            </w:tcPrChange>
          </w:tcPr>
          <w:p w14:paraId="26130759" w14:textId="68AB1898" w:rsidR="006D669E" w:rsidRPr="00D26284" w:rsidRDefault="006D669E" w:rsidP="006D669E">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Change w:id="1008" w:author="Peter P. BOSCH" w:date="2019-05-01T15:00:00Z">
              <w:tcPr>
                <w:tcW w:w="5361" w:type="dxa"/>
                <w:tcBorders>
                  <w:top w:val="single" w:sz="4" w:space="0" w:color="auto"/>
                  <w:left w:val="single" w:sz="4" w:space="0" w:color="auto"/>
                  <w:bottom w:val="single" w:sz="4" w:space="0" w:color="auto"/>
                  <w:right w:val="single" w:sz="4" w:space="0" w:color="auto"/>
                </w:tcBorders>
                <w:shd w:val="clear" w:color="auto" w:fill="auto"/>
              </w:tcPr>
            </w:tcPrChange>
          </w:tcPr>
          <w:p w14:paraId="430DB9E6" w14:textId="77777777" w:rsidR="006D669E" w:rsidRPr="00D26284" w:rsidRDefault="006D669E" w:rsidP="006D669E">
            <w:pPr>
              <w:rPr>
                <w:rFonts w:cs="Arial"/>
                <w:sz w:val="16"/>
                <w:szCs w:val="16"/>
              </w:rPr>
            </w:pPr>
            <w:r w:rsidRPr="00D26284">
              <w:rPr>
                <w:rFonts w:cs="Arial"/>
                <w:sz w:val="16"/>
                <w:szCs w:val="16"/>
              </w:rPr>
              <w:t xml:space="preserve">&gt; </w:t>
            </w:r>
            <w:r w:rsidRPr="00D26284">
              <w:rPr>
                <w:i/>
                <w:sz w:val="16"/>
                <w:szCs w:val="16"/>
              </w:rPr>
              <w:t>Vorige_laad_TS</w:t>
            </w:r>
          </w:p>
        </w:tc>
      </w:tr>
      <w:tr w:rsidR="006D669E" w:rsidRPr="00D26284" w14:paraId="34FF1922" w14:textId="77777777" w:rsidTr="006D669E">
        <w:trPr>
          <w:gridAfter w:val="2"/>
          <w:wAfter w:w="10722" w:type="dxa"/>
          <w:cantSplit/>
          <w:trHeight w:val="276"/>
          <w:trPrChange w:id="1009" w:author="Peter P. BOSCH" w:date="2019-05-01T15:00:00Z">
            <w:trPr>
              <w:gridAfter w:val="2"/>
              <w:wAfter w:w="10722" w:type="dxa"/>
              <w:cantSplit/>
              <w:trHeight w:val="276"/>
            </w:trPr>
          </w:trPrChange>
        </w:trPr>
        <w:tc>
          <w:tcPr>
            <w:tcW w:w="3823" w:type="dxa"/>
            <w:tcBorders>
              <w:top w:val="single" w:sz="4" w:space="0" w:color="auto"/>
              <w:left w:val="single" w:sz="4" w:space="0" w:color="auto"/>
              <w:bottom w:val="single" w:sz="4" w:space="0" w:color="auto"/>
              <w:right w:val="single" w:sz="4" w:space="0" w:color="auto"/>
            </w:tcBorders>
            <w:shd w:val="clear" w:color="auto" w:fill="auto"/>
            <w:tcPrChange w:id="1010" w:author="Peter P. BOSCH" w:date="2019-05-01T15:00:00Z">
              <w:tcPr>
                <w:tcW w:w="3823" w:type="dxa"/>
                <w:tcBorders>
                  <w:top w:val="single" w:sz="4" w:space="0" w:color="auto"/>
                  <w:left w:val="single" w:sz="4" w:space="0" w:color="auto"/>
                  <w:bottom w:val="single" w:sz="4" w:space="0" w:color="auto"/>
                  <w:right w:val="single" w:sz="4" w:space="0" w:color="auto"/>
                </w:tcBorders>
                <w:shd w:val="clear" w:color="auto" w:fill="auto"/>
              </w:tcPr>
            </w:tcPrChange>
          </w:tcPr>
          <w:p w14:paraId="69D1760E" w14:textId="77777777" w:rsidR="006D669E" w:rsidRPr="00D26284" w:rsidRDefault="006D669E" w:rsidP="006D669E">
            <w:pPr>
              <w:rPr>
                <w:rFonts w:cs="Arial"/>
                <w:snapToGrid w:val="0"/>
                <w:sz w:val="16"/>
                <w:szCs w:val="16"/>
              </w:rPr>
            </w:pPr>
            <w:r>
              <w:rPr>
                <w:rFonts w:cs="Arial"/>
                <w:sz w:val="16"/>
                <w:szCs w:val="16"/>
              </w:rPr>
              <w:t>Alle attributen</w:t>
            </w:r>
          </w:p>
        </w:tc>
        <w:tc>
          <w:tcPr>
            <w:tcW w:w="425" w:type="dxa"/>
            <w:tcBorders>
              <w:top w:val="single" w:sz="4" w:space="0" w:color="auto"/>
              <w:left w:val="single" w:sz="4" w:space="0" w:color="auto"/>
              <w:bottom w:val="single" w:sz="4" w:space="0" w:color="auto"/>
              <w:right w:val="single" w:sz="4" w:space="0" w:color="auto"/>
            </w:tcBorders>
            <w:tcPrChange w:id="1011" w:author="Peter P. BOSCH" w:date="2019-05-01T15:00:00Z">
              <w:tcPr>
                <w:tcW w:w="425" w:type="dxa"/>
                <w:tcBorders>
                  <w:top w:val="single" w:sz="4" w:space="0" w:color="auto"/>
                  <w:left w:val="single" w:sz="4" w:space="0" w:color="auto"/>
                  <w:bottom w:val="single" w:sz="4" w:space="0" w:color="auto"/>
                  <w:right w:val="single" w:sz="4" w:space="0" w:color="auto"/>
                </w:tcBorders>
              </w:tcPr>
            </w:tcPrChange>
          </w:tcPr>
          <w:p w14:paraId="07C16897" w14:textId="77777777" w:rsidR="006D669E" w:rsidRDefault="006D669E" w:rsidP="006D669E">
            <w:pPr>
              <w:ind w:right="-70"/>
              <w:rPr>
                <w:ins w:id="1012" w:author="Peter P. BOSCH" w:date="2019-05-01T15:00:00Z"/>
                <w:rFonts w:cs="Arial"/>
                <w:sz w:val="16"/>
                <w:szCs w:val="16"/>
                <w:highlight w:val="yellow"/>
              </w:rPr>
            </w:pPr>
          </w:p>
        </w:tc>
        <w:tc>
          <w:tcPr>
            <w:tcW w:w="425" w:type="dxa"/>
            <w:tcBorders>
              <w:top w:val="single" w:sz="4" w:space="0" w:color="auto"/>
              <w:left w:val="single" w:sz="4" w:space="0" w:color="auto"/>
              <w:bottom w:val="single" w:sz="4" w:space="0" w:color="auto"/>
              <w:right w:val="single" w:sz="4" w:space="0" w:color="auto"/>
            </w:tcBorders>
            <w:tcPrChange w:id="1013" w:author="Peter P. BOSCH" w:date="2019-05-01T15:00:00Z">
              <w:tcPr>
                <w:tcW w:w="425" w:type="dxa"/>
                <w:tcBorders>
                  <w:top w:val="single" w:sz="4" w:space="0" w:color="auto"/>
                  <w:left w:val="single" w:sz="4" w:space="0" w:color="auto"/>
                  <w:bottom w:val="single" w:sz="4" w:space="0" w:color="auto"/>
                  <w:right w:val="single" w:sz="4" w:space="0" w:color="auto"/>
                </w:tcBorders>
              </w:tcPr>
            </w:tcPrChange>
          </w:tcPr>
          <w:p w14:paraId="65A13554" w14:textId="627D9B73" w:rsidR="006D669E" w:rsidRDefault="006D669E" w:rsidP="006D669E">
            <w:pPr>
              <w:ind w:right="-70"/>
              <w:rPr>
                <w:ins w:id="1014" w:author="Peter P. BOSCH" w:date="2019-05-01T15:00:00Z"/>
                <w:rFonts w:cs="Arial"/>
                <w:sz w:val="16"/>
                <w:szCs w:val="16"/>
                <w:highlight w:val="yellow"/>
              </w:rPr>
            </w:pPr>
          </w:p>
        </w:tc>
        <w:tc>
          <w:tcPr>
            <w:tcW w:w="425" w:type="dxa"/>
            <w:tcBorders>
              <w:top w:val="single" w:sz="4" w:space="0" w:color="auto"/>
              <w:left w:val="single" w:sz="4" w:space="0" w:color="auto"/>
              <w:bottom w:val="single" w:sz="4" w:space="0" w:color="auto"/>
              <w:right w:val="single" w:sz="4" w:space="0" w:color="auto"/>
            </w:tcBorders>
            <w:shd w:val="clear" w:color="auto" w:fill="auto"/>
            <w:tcPrChange w:id="1015" w:author="Peter P. BOSCH" w:date="2019-05-01T15:00:00Z">
              <w:tcPr>
                <w:tcW w:w="425" w:type="dxa"/>
                <w:tcBorders>
                  <w:top w:val="single" w:sz="4" w:space="0" w:color="auto"/>
                  <w:left w:val="single" w:sz="4" w:space="0" w:color="auto"/>
                  <w:bottom w:val="single" w:sz="4" w:space="0" w:color="auto"/>
                  <w:right w:val="single" w:sz="4" w:space="0" w:color="auto"/>
                </w:tcBorders>
                <w:shd w:val="clear" w:color="auto" w:fill="auto"/>
              </w:tcPr>
            </w:tcPrChange>
          </w:tcPr>
          <w:p w14:paraId="23AAF93D" w14:textId="2A24ECE7" w:rsidR="006D669E" w:rsidRPr="00D26284" w:rsidRDefault="006D669E" w:rsidP="006D669E">
            <w:pPr>
              <w:ind w:right="-70"/>
              <w:rPr>
                <w:rFonts w:cs="Arial"/>
                <w:sz w:val="16"/>
                <w:szCs w:val="16"/>
                <w:highlight w:val="yellow"/>
              </w:rPr>
            </w:pPr>
            <w:r>
              <w:rPr>
                <w:rFonts w:cs="Arial"/>
                <w:sz w:val="16"/>
                <w:szCs w:val="16"/>
                <w:highlight w:val="yellow"/>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Change w:id="1016" w:author="Peter P. BOSCH" w:date="2019-05-01T15:00:00Z">
              <w:tcPr>
                <w:tcW w:w="5361" w:type="dxa"/>
                <w:tcBorders>
                  <w:top w:val="single" w:sz="4" w:space="0" w:color="auto"/>
                  <w:left w:val="single" w:sz="4" w:space="0" w:color="auto"/>
                  <w:bottom w:val="single" w:sz="4" w:space="0" w:color="auto"/>
                  <w:right w:val="single" w:sz="4" w:space="0" w:color="auto"/>
                </w:tcBorders>
                <w:shd w:val="clear" w:color="auto" w:fill="auto"/>
              </w:tcPr>
            </w:tcPrChange>
          </w:tcPr>
          <w:p w14:paraId="71286031" w14:textId="77777777" w:rsidR="006D669E" w:rsidRPr="00D26284" w:rsidRDefault="006D669E" w:rsidP="006D669E">
            <w:pPr>
              <w:rPr>
                <w:rFonts w:cs="Arial"/>
                <w:sz w:val="16"/>
                <w:szCs w:val="16"/>
                <w:highlight w:val="yellow"/>
              </w:rPr>
            </w:pPr>
          </w:p>
        </w:tc>
      </w:tr>
      <w:tr w:rsidR="006D669E" w:rsidRPr="00D26284" w14:paraId="2B85CAD8" w14:textId="25525867" w:rsidTr="006D669E">
        <w:trPr>
          <w:cantSplit/>
          <w:trHeight w:val="276"/>
          <w:ins w:id="1017" w:author="Peter P. BOSCH" w:date="2019-05-01T14:40:00Z"/>
          <w:trPrChange w:id="1018" w:author="Peter P. BOSCH" w:date="2019-05-01T15:00:00Z">
            <w:trPr>
              <w:cantSplit/>
              <w:trHeight w:val="276"/>
            </w:trPr>
          </w:trPrChange>
        </w:trPr>
        <w:tc>
          <w:tcPr>
            <w:tcW w:w="3823" w:type="dxa"/>
            <w:tcBorders>
              <w:top w:val="single" w:sz="4" w:space="0" w:color="auto"/>
              <w:left w:val="single" w:sz="4" w:space="0" w:color="auto"/>
              <w:bottom w:val="single" w:sz="4" w:space="0" w:color="auto"/>
              <w:right w:val="single" w:sz="4" w:space="0" w:color="auto"/>
            </w:tcBorders>
            <w:shd w:val="clear" w:color="auto" w:fill="auto"/>
            <w:tcPrChange w:id="1019" w:author="Peter P. BOSCH" w:date="2019-05-01T15:00:00Z">
              <w:tcPr>
                <w:tcW w:w="3823" w:type="dxa"/>
                <w:tcBorders>
                  <w:top w:val="single" w:sz="4" w:space="0" w:color="auto"/>
                  <w:left w:val="single" w:sz="4" w:space="0" w:color="auto"/>
                  <w:bottom w:val="single" w:sz="4" w:space="0" w:color="auto"/>
                  <w:right w:val="single" w:sz="4" w:space="0" w:color="auto"/>
                </w:tcBorders>
                <w:shd w:val="clear" w:color="auto" w:fill="auto"/>
              </w:tcPr>
            </w:tcPrChange>
          </w:tcPr>
          <w:p w14:paraId="34937ADF" w14:textId="6A145F45" w:rsidR="006D669E" w:rsidRDefault="001E45F9" w:rsidP="006D669E">
            <w:pPr>
              <w:rPr>
                <w:ins w:id="1020" w:author="Peter P. BOSCH" w:date="2019-05-01T14:40:00Z"/>
                <w:rFonts w:cs="Arial"/>
                <w:sz w:val="16"/>
                <w:szCs w:val="16"/>
              </w:rPr>
            </w:pPr>
            <w:ins w:id="1021" w:author="Peter P. BOSCH" w:date="2019-05-01T15:09:00Z">
              <w:r w:rsidRPr="001E45F9">
                <w:rPr>
                  <w:rFonts w:cs="Arial"/>
                  <w:sz w:val="16"/>
                  <w:szCs w:val="16"/>
                </w:rPr>
                <w:t>BEAQ_RN527GIA_REK_ID</w:t>
              </w:r>
            </w:ins>
          </w:p>
        </w:tc>
        <w:tc>
          <w:tcPr>
            <w:tcW w:w="425" w:type="dxa"/>
            <w:tcBorders>
              <w:top w:val="single" w:sz="4" w:space="0" w:color="auto"/>
              <w:left w:val="single" w:sz="4" w:space="0" w:color="auto"/>
              <w:bottom w:val="single" w:sz="4" w:space="0" w:color="auto"/>
              <w:right w:val="single" w:sz="4" w:space="0" w:color="auto"/>
            </w:tcBorders>
            <w:tcPrChange w:id="1022" w:author="Peter P. BOSCH" w:date="2019-05-01T15:00:00Z">
              <w:tcPr>
                <w:tcW w:w="425" w:type="dxa"/>
                <w:tcBorders>
                  <w:top w:val="single" w:sz="4" w:space="0" w:color="auto"/>
                  <w:left w:val="single" w:sz="4" w:space="0" w:color="auto"/>
                  <w:bottom w:val="single" w:sz="4" w:space="0" w:color="auto"/>
                  <w:right w:val="single" w:sz="4" w:space="0" w:color="auto"/>
                </w:tcBorders>
              </w:tcPr>
            </w:tcPrChange>
          </w:tcPr>
          <w:p w14:paraId="306B1F23" w14:textId="77777777" w:rsidR="006D669E" w:rsidRDefault="006D669E" w:rsidP="006D669E">
            <w:pPr>
              <w:ind w:right="-70"/>
              <w:rPr>
                <w:ins w:id="1023" w:author="Peter P. BOSCH" w:date="2019-05-01T15:00:00Z"/>
                <w:rFonts w:cs="Arial"/>
                <w:sz w:val="16"/>
                <w:szCs w:val="16"/>
                <w:highlight w:val="yellow"/>
              </w:rPr>
            </w:pPr>
          </w:p>
        </w:tc>
        <w:tc>
          <w:tcPr>
            <w:tcW w:w="425" w:type="dxa"/>
            <w:tcBorders>
              <w:top w:val="single" w:sz="4" w:space="0" w:color="auto"/>
              <w:left w:val="single" w:sz="4" w:space="0" w:color="auto"/>
              <w:bottom w:val="single" w:sz="4" w:space="0" w:color="auto"/>
              <w:right w:val="single" w:sz="4" w:space="0" w:color="auto"/>
            </w:tcBorders>
            <w:tcPrChange w:id="1024" w:author="Peter P. BOSCH" w:date="2019-05-01T15:00:00Z">
              <w:tcPr>
                <w:tcW w:w="425" w:type="dxa"/>
                <w:tcBorders>
                  <w:top w:val="single" w:sz="4" w:space="0" w:color="auto"/>
                  <w:left w:val="single" w:sz="4" w:space="0" w:color="auto"/>
                  <w:bottom w:val="single" w:sz="4" w:space="0" w:color="auto"/>
                  <w:right w:val="single" w:sz="4" w:space="0" w:color="auto"/>
                </w:tcBorders>
              </w:tcPr>
            </w:tcPrChange>
          </w:tcPr>
          <w:p w14:paraId="182119E7" w14:textId="327F15AF" w:rsidR="006D669E" w:rsidRDefault="001E45F9" w:rsidP="006D669E">
            <w:pPr>
              <w:ind w:right="-70"/>
              <w:rPr>
                <w:ins w:id="1025" w:author="Peter P. BOSCH" w:date="2019-05-01T15:00:00Z"/>
                <w:rFonts w:cs="Arial"/>
                <w:sz w:val="16"/>
                <w:szCs w:val="16"/>
                <w:highlight w:val="yellow"/>
              </w:rPr>
            </w:pPr>
            <w:ins w:id="1026" w:author="Peter P. BOSCH" w:date="2019-05-01T15:10:00Z">
              <w:r>
                <w:rPr>
                  <w:rFonts w:cs="Arial"/>
                  <w:sz w:val="16"/>
                  <w:szCs w:val="16"/>
                  <w:highlight w:val="yellow"/>
                </w:rPr>
                <w:t>X</w:t>
              </w:r>
            </w:ins>
          </w:p>
        </w:tc>
        <w:tc>
          <w:tcPr>
            <w:tcW w:w="425" w:type="dxa"/>
            <w:tcBorders>
              <w:top w:val="single" w:sz="4" w:space="0" w:color="auto"/>
              <w:left w:val="single" w:sz="4" w:space="0" w:color="auto"/>
              <w:bottom w:val="single" w:sz="4" w:space="0" w:color="auto"/>
              <w:right w:val="single" w:sz="4" w:space="0" w:color="auto"/>
            </w:tcBorders>
            <w:shd w:val="clear" w:color="auto" w:fill="auto"/>
            <w:tcPrChange w:id="1027" w:author="Peter P. BOSCH" w:date="2019-05-01T15:00:00Z">
              <w:tcPr>
                <w:tcW w:w="425" w:type="dxa"/>
                <w:tcBorders>
                  <w:top w:val="single" w:sz="4" w:space="0" w:color="auto"/>
                  <w:left w:val="single" w:sz="4" w:space="0" w:color="auto"/>
                  <w:bottom w:val="single" w:sz="4" w:space="0" w:color="auto"/>
                  <w:right w:val="single" w:sz="4" w:space="0" w:color="auto"/>
                </w:tcBorders>
                <w:shd w:val="clear" w:color="auto" w:fill="auto"/>
              </w:tcPr>
            </w:tcPrChange>
          </w:tcPr>
          <w:p w14:paraId="18DD89F7" w14:textId="7487C86E" w:rsidR="006D669E" w:rsidRDefault="006D669E" w:rsidP="006D669E">
            <w:pPr>
              <w:ind w:right="-70"/>
              <w:rPr>
                <w:ins w:id="1028" w:author="Peter P. BOSCH" w:date="2019-05-01T14:40:00Z"/>
                <w:rFonts w:cs="Arial"/>
                <w:sz w:val="16"/>
                <w:szCs w:val="16"/>
                <w:highlight w:val="yellow"/>
              </w:rPr>
            </w:pPr>
          </w:p>
        </w:tc>
        <w:tc>
          <w:tcPr>
            <w:tcW w:w="5361" w:type="dxa"/>
            <w:tcBorders>
              <w:top w:val="single" w:sz="4" w:space="0" w:color="auto"/>
              <w:left w:val="single" w:sz="4" w:space="0" w:color="auto"/>
              <w:bottom w:val="single" w:sz="4" w:space="0" w:color="auto"/>
              <w:right w:val="single" w:sz="4" w:space="0" w:color="auto"/>
            </w:tcBorders>
            <w:shd w:val="clear" w:color="auto" w:fill="auto"/>
            <w:tcPrChange w:id="1029" w:author="Peter P. BOSCH" w:date="2019-05-01T15:00:00Z">
              <w:tcPr>
                <w:tcW w:w="5361" w:type="dxa"/>
                <w:tcBorders>
                  <w:top w:val="single" w:sz="4" w:space="0" w:color="auto"/>
                  <w:left w:val="single" w:sz="4" w:space="0" w:color="auto"/>
                  <w:bottom w:val="single" w:sz="4" w:space="0" w:color="auto"/>
                  <w:right w:val="single" w:sz="4" w:space="0" w:color="auto"/>
                </w:tcBorders>
                <w:shd w:val="clear" w:color="auto" w:fill="auto"/>
              </w:tcPr>
            </w:tcPrChange>
          </w:tcPr>
          <w:p w14:paraId="0602911D" w14:textId="37C20BA7" w:rsidR="006D669E" w:rsidRPr="00D26284" w:rsidRDefault="006D669E" w:rsidP="006D669E">
            <w:pPr>
              <w:rPr>
                <w:ins w:id="1030" w:author="Peter P. BOSCH" w:date="2019-05-01T14:40:00Z"/>
                <w:rFonts w:cs="Arial"/>
                <w:sz w:val="16"/>
                <w:szCs w:val="16"/>
                <w:highlight w:val="yellow"/>
              </w:rPr>
            </w:pPr>
            <w:ins w:id="1031" w:author="Peter P. BOSCH" w:date="2019-05-01T15:02:00Z">
              <w:r>
                <w:rPr>
                  <w:rFonts w:cs="Arial"/>
                  <w:snapToGrid w:val="0"/>
                  <w:sz w:val="16"/>
                  <w:szCs w:val="16"/>
                </w:rPr>
                <w:t>=</w:t>
              </w:r>
            </w:ins>
            <w:ins w:id="1032" w:author="Peter P. BOSCH" w:date="2019-05-01T14:40:00Z">
              <w:r w:rsidRPr="00C47B3D">
                <w:rPr>
                  <w:rFonts w:cs="Arial"/>
                  <w:snapToGrid w:val="0"/>
                  <w:sz w:val="16"/>
                  <w:szCs w:val="16"/>
                </w:rPr>
                <w:t>HSEL_RN310REK</w:t>
              </w:r>
              <w:r>
                <w:rPr>
                  <w:rFonts w:cs="Arial"/>
                  <w:snapToGrid w:val="0"/>
                  <w:sz w:val="16"/>
                  <w:szCs w:val="16"/>
                </w:rPr>
                <w:t>.</w:t>
              </w:r>
            </w:ins>
            <w:ins w:id="1033" w:author="Peter P. BOSCH" w:date="2019-05-01T15:08:00Z">
              <w:r w:rsidR="001E45F9" w:rsidRPr="00A02C76">
                <w:rPr>
                  <w:rFonts w:cs="Arial"/>
                  <w:sz w:val="16"/>
                  <w:szCs w:val="16"/>
                </w:rPr>
                <w:t xml:space="preserve"> RN310REKID</w:t>
              </w:r>
            </w:ins>
          </w:p>
        </w:tc>
        <w:tc>
          <w:tcPr>
            <w:tcW w:w="5361" w:type="dxa"/>
            <w:tcPrChange w:id="1034" w:author="Peter P. BOSCH" w:date="2019-05-01T15:00:00Z">
              <w:tcPr>
                <w:tcW w:w="5361" w:type="dxa"/>
              </w:tcPr>
            </w:tcPrChange>
          </w:tcPr>
          <w:p w14:paraId="63161D71" w14:textId="77777777" w:rsidR="006D669E" w:rsidRPr="00D26284" w:rsidRDefault="006D669E" w:rsidP="006D669E">
            <w:pPr>
              <w:spacing w:line="240" w:lineRule="auto"/>
              <w:rPr>
                <w:ins w:id="1035" w:author="Peter P. BOSCH" w:date="2019-05-01T14:40:00Z"/>
              </w:rPr>
            </w:pPr>
          </w:p>
        </w:tc>
        <w:tc>
          <w:tcPr>
            <w:tcW w:w="5361" w:type="dxa"/>
            <w:tcPrChange w:id="1036" w:author="Peter P. BOSCH" w:date="2019-05-01T15:00:00Z">
              <w:tcPr>
                <w:tcW w:w="5361" w:type="dxa"/>
              </w:tcPr>
            </w:tcPrChange>
          </w:tcPr>
          <w:p w14:paraId="62745077" w14:textId="233FCBF6" w:rsidR="006D669E" w:rsidRPr="00D26284" w:rsidRDefault="006D669E" w:rsidP="006D669E">
            <w:pPr>
              <w:spacing w:line="240" w:lineRule="auto"/>
              <w:rPr>
                <w:ins w:id="1037" w:author="Peter P. BOSCH" w:date="2019-05-01T14:40:00Z"/>
              </w:rPr>
            </w:pPr>
            <w:ins w:id="1038" w:author="Peter P. BOSCH" w:date="2019-05-01T14:40:00Z">
              <w:r w:rsidRPr="00C47B3D">
                <w:rPr>
                  <w:rFonts w:cs="Arial"/>
                  <w:snapToGrid w:val="0"/>
                  <w:sz w:val="16"/>
                  <w:szCs w:val="16"/>
                </w:rPr>
                <w:t>HSEL_RN310REK</w:t>
              </w:r>
              <w:r>
                <w:rPr>
                  <w:rFonts w:cs="Arial"/>
                  <w:snapToGrid w:val="0"/>
                  <w:sz w:val="16"/>
                  <w:szCs w:val="16"/>
                </w:rPr>
                <w:t>.</w:t>
              </w:r>
            </w:ins>
          </w:p>
        </w:tc>
      </w:tr>
      <w:tr w:rsidR="006D669E" w:rsidRPr="00D26284" w14:paraId="75130B59" w14:textId="618050F7" w:rsidTr="006D669E">
        <w:trPr>
          <w:cantSplit/>
          <w:trHeight w:val="276"/>
          <w:ins w:id="1039" w:author="Peter P. BOSCH" w:date="2019-05-01T14:40:00Z"/>
          <w:trPrChange w:id="1040" w:author="Peter P. BOSCH" w:date="2019-05-01T15:00:00Z">
            <w:trPr>
              <w:cantSplit/>
              <w:trHeight w:val="276"/>
            </w:trPr>
          </w:trPrChange>
        </w:trPr>
        <w:tc>
          <w:tcPr>
            <w:tcW w:w="3823" w:type="dxa"/>
            <w:tcBorders>
              <w:top w:val="single" w:sz="4" w:space="0" w:color="auto"/>
              <w:left w:val="single" w:sz="4" w:space="0" w:color="auto"/>
              <w:bottom w:val="single" w:sz="4" w:space="0" w:color="auto"/>
              <w:right w:val="single" w:sz="4" w:space="0" w:color="auto"/>
            </w:tcBorders>
            <w:shd w:val="clear" w:color="auto" w:fill="auto"/>
            <w:tcPrChange w:id="1041" w:author="Peter P. BOSCH" w:date="2019-05-01T15:00:00Z">
              <w:tcPr>
                <w:tcW w:w="3823" w:type="dxa"/>
                <w:tcBorders>
                  <w:top w:val="single" w:sz="4" w:space="0" w:color="auto"/>
                  <w:left w:val="single" w:sz="4" w:space="0" w:color="auto"/>
                  <w:bottom w:val="single" w:sz="4" w:space="0" w:color="auto"/>
                  <w:right w:val="single" w:sz="4" w:space="0" w:color="auto"/>
                </w:tcBorders>
                <w:shd w:val="clear" w:color="auto" w:fill="auto"/>
              </w:tcPr>
            </w:tcPrChange>
          </w:tcPr>
          <w:p w14:paraId="0958C8F9" w14:textId="26305BB5" w:rsidR="006D669E" w:rsidRDefault="001E45F9" w:rsidP="006D669E">
            <w:pPr>
              <w:rPr>
                <w:ins w:id="1042" w:author="Peter P. BOSCH" w:date="2019-05-01T14:40:00Z"/>
                <w:rFonts w:cs="Arial"/>
                <w:sz w:val="16"/>
                <w:szCs w:val="16"/>
              </w:rPr>
            </w:pPr>
            <w:ins w:id="1043" w:author="Peter P. BOSCH" w:date="2019-05-01T15:09:00Z">
              <w:r>
                <w:rPr>
                  <w:rFonts w:cs="Arial"/>
                  <w:sz w:val="16"/>
                  <w:szCs w:val="16"/>
                </w:rPr>
                <w:t>B</w:t>
              </w:r>
              <w:r w:rsidRPr="001E45F9">
                <w:rPr>
                  <w:rFonts w:cs="Arial"/>
                  <w:sz w:val="16"/>
                  <w:szCs w:val="16"/>
                </w:rPr>
                <w:t>EAQ_RN527GIA_VALUTAJAAR</w:t>
              </w:r>
            </w:ins>
          </w:p>
        </w:tc>
        <w:tc>
          <w:tcPr>
            <w:tcW w:w="425" w:type="dxa"/>
            <w:tcBorders>
              <w:top w:val="single" w:sz="4" w:space="0" w:color="auto"/>
              <w:left w:val="single" w:sz="4" w:space="0" w:color="auto"/>
              <w:bottom w:val="single" w:sz="4" w:space="0" w:color="auto"/>
              <w:right w:val="single" w:sz="4" w:space="0" w:color="auto"/>
            </w:tcBorders>
            <w:tcPrChange w:id="1044" w:author="Peter P. BOSCH" w:date="2019-05-01T15:00:00Z">
              <w:tcPr>
                <w:tcW w:w="425" w:type="dxa"/>
                <w:tcBorders>
                  <w:top w:val="single" w:sz="4" w:space="0" w:color="auto"/>
                  <w:left w:val="single" w:sz="4" w:space="0" w:color="auto"/>
                  <w:bottom w:val="single" w:sz="4" w:space="0" w:color="auto"/>
                  <w:right w:val="single" w:sz="4" w:space="0" w:color="auto"/>
                </w:tcBorders>
              </w:tcPr>
            </w:tcPrChange>
          </w:tcPr>
          <w:p w14:paraId="56BF9C3F" w14:textId="77777777" w:rsidR="006D669E" w:rsidRDefault="006D669E" w:rsidP="006D669E">
            <w:pPr>
              <w:ind w:right="-70"/>
              <w:rPr>
                <w:ins w:id="1045" w:author="Peter P. BOSCH" w:date="2019-05-01T15:00:00Z"/>
                <w:rFonts w:cs="Arial"/>
                <w:sz w:val="16"/>
                <w:szCs w:val="16"/>
                <w:highlight w:val="yellow"/>
              </w:rPr>
            </w:pPr>
          </w:p>
        </w:tc>
        <w:tc>
          <w:tcPr>
            <w:tcW w:w="425" w:type="dxa"/>
            <w:tcBorders>
              <w:top w:val="single" w:sz="4" w:space="0" w:color="auto"/>
              <w:left w:val="single" w:sz="4" w:space="0" w:color="auto"/>
              <w:bottom w:val="single" w:sz="4" w:space="0" w:color="auto"/>
              <w:right w:val="single" w:sz="4" w:space="0" w:color="auto"/>
            </w:tcBorders>
            <w:tcPrChange w:id="1046" w:author="Peter P. BOSCH" w:date="2019-05-01T15:00:00Z">
              <w:tcPr>
                <w:tcW w:w="425" w:type="dxa"/>
                <w:tcBorders>
                  <w:top w:val="single" w:sz="4" w:space="0" w:color="auto"/>
                  <w:left w:val="single" w:sz="4" w:space="0" w:color="auto"/>
                  <w:bottom w:val="single" w:sz="4" w:space="0" w:color="auto"/>
                  <w:right w:val="single" w:sz="4" w:space="0" w:color="auto"/>
                </w:tcBorders>
              </w:tcPr>
            </w:tcPrChange>
          </w:tcPr>
          <w:p w14:paraId="093A0893" w14:textId="18963D6F" w:rsidR="006D669E" w:rsidRDefault="006D669E" w:rsidP="006D669E">
            <w:pPr>
              <w:ind w:right="-70"/>
              <w:rPr>
                <w:ins w:id="1047" w:author="Peter P. BOSCH" w:date="2019-05-01T15:00:00Z"/>
                <w:rFonts w:cs="Arial"/>
                <w:sz w:val="16"/>
                <w:szCs w:val="16"/>
                <w:highlight w:val="yellow"/>
              </w:rPr>
            </w:pPr>
          </w:p>
        </w:tc>
        <w:tc>
          <w:tcPr>
            <w:tcW w:w="425" w:type="dxa"/>
            <w:tcBorders>
              <w:top w:val="single" w:sz="4" w:space="0" w:color="auto"/>
              <w:left w:val="single" w:sz="4" w:space="0" w:color="auto"/>
              <w:bottom w:val="single" w:sz="4" w:space="0" w:color="auto"/>
              <w:right w:val="single" w:sz="4" w:space="0" w:color="auto"/>
            </w:tcBorders>
            <w:shd w:val="clear" w:color="auto" w:fill="auto"/>
            <w:tcPrChange w:id="1048" w:author="Peter P. BOSCH" w:date="2019-05-01T15:00:00Z">
              <w:tcPr>
                <w:tcW w:w="425" w:type="dxa"/>
                <w:tcBorders>
                  <w:top w:val="single" w:sz="4" w:space="0" w:color="auto"/>
                  <w:left w:val="single" w:sz="4" w:space="0" w:color="auto"/>
                  <w:bottom w:val="single" w:sz="4" w:space="0" w:color="auto"/>
                  <w:right w:val="single" w:sz="4" w:space="0" w:color="auto"/>
                </w:tcBorders>
                <w:shd w:val="clear" w:color="auto" w:fill="auto"/>
              </w:tcPr>
            </w:tcPrChange>
          </w:tcPr>
          <w:p w14:paraId="2E22A484" w14:textId="48EB62CC" w:rsidR="006D669E" w:rsidRDefault="006D669E" w:rsidP="006D669E">
            <w:pPr>
              <w:ind w:right="-70"/>
              <w:rPr>
                <w:ins w:id="1049" w:author="Peter P. BOSCH" w:date="2019-05-01T14:40:00Z"/>
                <w:rFonts w:cs="Arial"/>
                <w:sz w:val="16"/>
                <w:szCs w:val="16"/>
                <w:highlight w:val="yellow"/>
              </w:rPr>
            </w:pPr>
          </w:p>
        </w:tc>
        <w:tc>
          <w:tcPr>
            <w:tcW w:w="5361" w:type="dxa"/>
            <w:tcBorders>
              <w:top w:val="single" w:sz="4" w:space="0" w:color="auto"/>
              <w:left w:val="single" w:sz="4" w:space="0" w:color="auto"/>
              <w:bottom w:val="single" w:sz="4" w:space="0" w:color="auto"/>
              <w:right w:val="single" w:sz="4" w:space="0" w:color="auto"/>
            </w:tcBorders>
            <w:shd w:val="clear" w:color="auto" w:fill="auto"/>
            <w:tcPrChange w:id="1050" w:author="Peter P. BOSCH" w:date="2019-05-01T15:00:00Z">
              <w:tcPr>
                <w:tcW w:w="5361" w:type="dxa"/>
                <w:tcBorders>
                  <w:top w:val="single" w:sz="4" w:space="0" w:color="auto"/>
                  <w:left w:val="single" w:sz="4" w:space="0" w:color="auto"/>
                  <w:bottom w:val="single" w:sz="4" w:space="0" w:color="auto"/>
                  <w:right w:val="single" w:sz="4" w:space="0" w:color="auto"/>
                </w:tcBorders>
                <w:shd w:val="clear" w:color="auto" w:fill="auto"/>
              </w:tcPr>
            </w:tcPrChange>
          </w:tcPr>
          <w:p w14:paraId="020E2E4E" w14:textId="401B60E7" w:rsidR="006D669E" w:rsidRPr="00D26284" w:rsidRDefault="006D669E" w:rsidP="006D669E">
            <w:pPr>
              <w:rPr>
                <w:ins w:id="1051" w:author="Peter P. BOSCH" w:date="2019-05-01T14:40:00Z"/>
                <w:rFonts w:cs="Arial"/>
                <w:sz w:val="16"/>
                <w:szCs w:val="16"/>
                <w:highlight w:val="yellow"/>
              </w:rPr>
            </w:pPr>
            <w:ins w:id="1052" w:author="Peter P. BOSCH" w:date="2019-05-01T15:03:00Z">
              <w:r>
                <w:rPr>
                  <w:rFonts w:cs="Arial"/>
                  <w:snapToGrid w:val="0"/>
                  <w:sz w:val="16"/>
                  <w:szCs w:val="16"/>
                </w:rPr>
                <w:t>=</w:t>
              </w:r>
            </w:ins>
            <w:ins w:id="1053" w:author="Peter P. BOSCH" w:date="2019-05-01T14:40:00Z">
              <w:r w:rsidRPr="00C47B3D">
                <w:rPr>
                  <w:rFonts w:cs="Arial"/>
                  <w:snapToGrid w:val="0"/>
                  <w:sz w:val="16"/>
                  <w:szCs w:val="16"/>
                </w:rPr>
                <w:t>HSEL_RN310REK</w:t>
              </w:r>
              <w:r>
                <w:rPr>
                  <w:rFonts w:cs="Arial"/>
                  <w:snapToGrid w:val="0"/>
                  <w:sz w:val="16"/>
                  <w:szCs w:val="16"/>
                </w:rPr>
                <w:t>.</w:t>
              </w:r>
            </w:ins>
            <w:ins w:id="1054" w:author="Peter P. BOSCH" w:date="2019-05-01T15:09:00Z">
              <w:r w:rsidR="001E45F9" w:rsidRPr="00C47B3D">
                <w:rPr>
                  <w:rFonts w:cs="Arial"/>
                  <w:i/>
                  <w:sz w:val="16"/>
                  <w:szCs w:val="16"/>
                </w:rPr>
                <w:t xml:space="preserve"> RN310VALUTAJAAR</w:t>
              </w:r>
            </w:ins>
          </w:p>
        </w:tc>
        <w:tc>
          <w:tcPr>
            <w:tcW w:w="5361" w:type="dxa"/>
            <w:tcPrChange w:id="1055" w:author="Peter P. BOSCH" w:date="2019-05-01T15:00:00Z">
              <w:tcPr>
                <w:tcW w:w="5361" w:type="dxa"/>
              </w:tcPr>
            </w:tcPrChange>
          </w:tcPr>
          <w:p w14:paraId="12AF0134" w14:textId="77777777" w:rsidR="006D669E" w:rsidRPr="00D26284" w:rsidRDefault="006D669E" w:rsidP="006D669E">
            <w:pPr>
              <w:spacing w:line="240" w:lineRule="auto"/>
              <w:rPr>
                <w:ins w:id="1056" w:author="Peter P. BOSCH" w:date="2019-05-01T14:40:00Z"/>
              </w:rPr>
            </w:pPr>
          </w:p>
        </w:tc>
        <w:tc>
          <w:tcPr>
            <w:tcW w:w="5361" w:type="dxa"/>
            <w:tcPrChange w:id="1057" w:author="Peter P. BOSCH" w:date="2019-05-01T15:00:00Z">
              <w:tcPr>
                <w:tcW w:w="5361" w:type="dxa"/>
              </w:tcPr>
            </w:tcPrChange>
          </w:tcPr>
          <w:p w14:paraId="5ECDE9D3" w14:textId="1C903DDD" w:rsidR="006D669E" w:rsidRPr="00D26284" w:rsidRDefault="006D669E" w:rsidP="006D669E">
            <w:pPr>
              <w:spacing w:line="240" w:lineRule="auto"/>
              <w:rPr>
                <w:ins w:id="1058" w:author="Peter P. BOSCH" w:date="2019-05-01T14:40:00Z"/>
              </w:rPr>
            </w:pPr>
            <w:ins w:id="1059" w:author="Peter P. BOSCH" w:date="2019-05-01T14:40:00Z">
              <w:r w:rsidRPr="00C47B3D">
                <w:rPr>
                  <w:rFonts w:cs="Arial"/>
                  <w:snapToGrid w:val="0"/>
                  <w:sz w:val="16"/>
                  <w:szCs w:val="16"/>
                </w:rPr>
                <w:t>HSEL_RN310REK</w:t>
              </w:r>
              <w:r>
                <w:rPr>
                  <w:rFonts w:cs="Arial"/>
                  <w:snapToGrid w:val="0"/>
                  <w:sz w:val="16"/>
                  <w:szCs w:val="16"/>
                </w:rPr>
                <w:t>.</w:t>
              </w:r>
            </w:ins>
          </w:p>
        </w:tc>
      </w:tr>
    </w:tbl>
    <w:p w14:paraId="39740565" w14:textId="77777777" w:rsidR="009242EF" w:rsidRDefault="009242EF" w:rsidP="009242EF"/>
    <w:p w14:paraId="32FFB794" w14:textId="77777777" w:rsidR="009242EF" w:rsidRPr="00830CF6" w:rsidRDefault="009242EF" w:rsidP="009242EF">
      <w:pPr>
        <w:pStyle w:val="Kop5"/>
      </w:pPr>
      <w:r w:rsidRPr="00830CF6">
        <w:t>Uitvoer</w:t>
      </w:r>
      <w:r>
        <w:t>:</w:t>
      </w:r>
    </w:p>
    <w:p w14:paraId="173271F9" w14:textId="1DFCE5EA" w:rsidR="009242EF" w:rsidRDefault="009242EF" w:rsidP="009242EF">
      <w:r>
        <w:t xml:space="preserve">Iedere unieke regel uit </w:t>
      </w:r>
      <w:r w:rsidRPr="00225E3C">
        <w:t>RBG_C_</w:t>
      </w:r>
      <w:r w:rsidRPr="007B5303">
        <w:t>RN5</w:t>
      </w:r>
      <w:r>
        <w:t>2</w:t>
      </w:r>
      <w:r w:rsidRPr="007B5303">
        <w:t>0</w:t>
      </w:r>
      <w:r>
        <w:t xml:space="preserve">GIA of </w:t>
      </w:r>
      <w:r w:rsidRPr="00225E3C">
        <w:t>RBG_C_</w:t>
      </w:r>
      <w:r w:rsidRPr="007B5303">
        <w:t>RN5</w:t>
      </w:r>
      <w:r>
        <w:t>2</w:t>
      </w:r>
      <w:r w:rsidR="006A0D04">
        <w:t>7</w:t>
      </w:r>
      <w:r>
        <w:t>GIA die aan bovenstaande criteria voldoet wordt toegevoegd aan de tijdelijke hulptabel HSEL_RN</w:t>
      </w:r>
      <w:r w:rsidRPr="007B5303">
        <w:t>5</w:t>
      </w:r>
      <w:r>
        <w:t>2</w:t>
      </w:r>
      <w:r w:rsidRPr="007B5303">
        <w:t>0</w:t>
      </w:r>
      <w:r>
        <w:t>GIA.</w:t>
      </w:r>
    </w:p>
    <w:p w14:paraId="054B22B2" w14:textId="77777777" w:rsidR="009242EF" w:rsidRDefault="009242EF" w:rsidP="009242EF"/>
    <w:p w14:paraId="2E7EB3D9" w14:textId="77777777" w:rsidR="009242EF" w:rsidRDefault="009242EF" w:rsidP="009242EF">
      <w:pPr>
        <w:pStyle w:val="Kop5"/>
      </w:pPr>
      <w:r>
        <w:t>Afwijkende uitvoer:</w:t>
      </w:r>
    </w:p>
    <w:p w14:paraId="4DC6539D" w14:textId="77777777" w:rsidR="009242EF" w:rsidRPr="001778E2" w:rsidRDefault="009242EF" w:rsidP="009242EF">
      <w:pPr>
        <w:pStyle w:val="Standaardinspringing"/>
        <w:ind w:left="0" w:firstLine="0"/>
        <w:rPr>
          <w:rFonts w:cs="Arial"/>
          <w:spacing w:val="0"/>
          <w:szCs w:val="19"/>
        </w:rPr>
      </w:pPr>
      <w:r>
        <w:rPr>
          <w:szCs w:val="19"/>
        </w:rPr>
        <w:t>n.v.t.</w:t>
      </w:r>
    </w:p>
    <w:p w14:paraId="4C828853" w14:textId="77777777" w:rsidR="009242EF" w:rsidRPr="005E5267" w:rsidRDefault="009242EF" w:rsidP="009242EF"/>
    <w:p w14:paraId="46B4AD45" w14:textId="1FA27961" w:rsidR="009242EF" w:rsidRDefault="009242EF" w:rsidP="009242EF">
      <w:pPr>
        <w:pStyle w:val="Kop2"/>
      </w:pPr>
      <w:bookmarkStart w:id="1060" w:name="_Toc7616207"/>
      <w:r>
        <w:t>Hoofdselectie HSEL_</w:t>
      </w:r>
      <w:r w:rsidR="006B10F1">
        <w:t>RN540LEK</w:t>
      </w:r>
      <w:bookmarkEnd w:id="1060"/>
    </w:p>
    <w:p w14:paraId="1C681718" w14:textId="1D902AFD" w:rsidR="009242EF" w:rsidRDefault="009242EF" w:rsidP="009242EF">
      <w:pPr>
        <w:spacing w:line="240" w:lineRule="auto"/>
      </w:pPr>
      <w:r>
        <w:t xml:space="preserve">Deze stap is het samenstellen van de tijdelijke selectietabel met te verwerken RBG-Leningkenmerkgegevens door samenvoeging van de tabellen </w:t>
      </w:r>
      <w:r w:rsidR="006B10F1">
        <w:t>RN540LEK</w:t>
      </w:r>
      <w:r>
        <w:t xml:space="preserve"> en </w:t>
      </w:r>
      <w:r w:rsidR="006B10F1">
        <w:t>RN54</w:t>
      </w:r>
      <w:r w:rsidR="006A0D04">
        <w:t>7</w:t>
      </w:r>
      <w:r w:rsidR="006B10F1">
        <w:t>LEK</w:t>
      </w:r>
      <w:r>
        <w:t xml:space="preserve">. </w:t>
      </w:r>
    </w:p>
    <w:p w14:paraId="604AC431" w14:textId="77777777" w:rsidR="009242EF" w:rsidRDefault="009242EF" w:rsidP="009242EF">
      <w:pPr>
        <w:spacing w:line="240" w:lineRule="auto"/>
      </w:pPr>
      <w:r>
        <w:t>De attributen in deze 2 tabellen zijn, de prefixes uitgezonderd, identiek.</w:t>
      </w:r>
    </w:p>
    <w:p w14:paraId="2F5568CA" w14:textId="6492E5B0" w:rsidR="009242EF" w:rsidRDefault="009242EF" w:rsidP="009242EF">
      <w:pPr>
        <w:spacing w:line="240" w:lineRule="auto"/>
      </w:pPr>
      <w:r>
        <w:t xml:space="preserve">De attributen worden (met weglating van de prefixes)  allemaal één-op-één en overgenomen in de tijdelijke hulptabel </w:t>
      </w:r>
      <w:r w:rsidRPr="00326287">
        <w:t>HSEL_</w:t>
      </w:r>
      <w:r w:rsidR="006B10F1">
        <w:t>RN540LEK</w:t>
      </w:r>
      <w:r>
        <w:t>.</w:t>
      </w:r>
    </w:p>
    <w:p w14:paraId="7AA1D0D1" w14:textId="77777777" w:rsidR="009242EF" w:rsidRDefault="009242EF" w:rsidP="009242EF">
      <w:pPr>
        <w:spacing w:line="240" w:lineRule="auto"/>
      </w:pPr>
    </w:p>
    <w:p w14:paraId="2CD4CE0C" w14:textId="77777777" w:rsidR="009242EF" w:rsidRDefault="009242EF" w:rsidP="009242EF">
      <w:pPr>
        <w:pStyle w:val="Kop5"/>
      </w:pPr>
      <w:r>
        <w:t>Functionele beschrijving:</w:t>
      </w:r>
    </w:p>
    <w:p w14:paraId="7AF18064" w14:textId="132BA613" w:rsidR="009242EF" w:rsidRDefault="009242EF" w:rsidP="009242EF">
      <w:pPr>
        <w:pStyle w:val="Standaardinspringing"/>
        <w:ind w:left="0" w:firstLine="0"/>
      </w:pPr>
      <w:r>
        <w:lastRenderedPageBreak/>
        <w:t xml:space="preserve">Selecteer alle Leningkenmerk-gegevens met valutajaar voor 2017 uit RBG (tabel </w:t>
      </w:r>
      <w:r w:rsidRPr="00225E3C">
        <w:t>RBG_C_</w:t>
      </w:r>
      <w:r w:rsidR="006B10F1">
        <w:t>RN540LEK</w:t>
      </w:r>
      <w:r>
        <w:t>) die zijn toegevoegd sinds de vorige verwerking</w:t>
      </w:r>
      <w:r w:rsidRPr="004F7F27">
        <w:t xml:space="preserve"> (</w:t>
      </w:r>
      <w:r w:rsidRPr="003F4F2B">
        <w:t>BEA</w:t>
      </w:r>
      <w:r>
        <w:t>J</w:t>
      </w:r>
      <w:r w:rsidRPr="003F4F2B">
        <w:t>_LAAD_TS</w:t>
      </w:r>
      <w:r>
        <w:t xml:space="preserve"> ligt ná</w:t>
      </w:r>
      <w:r w:rsidRPr="004F7F27">
        <w:t xml:space="preserve"> de </w:t>
      </w:r>
      <w:r w:rsidRPr="004F7F27">
        <w:rPr>
          <w:i/>
        </w:rPr>
        <w:t>Vorige_laad_TS</w:t>
      </w:r>
      <w:r>
        <w:t xml:space="preserve">). </w:t>
      </w:r>
    </w:p>
    <w:p w14:paraId="1DD77AF6" w14:textId="77777777" w:rsidR="009242EF" w:rsidRDefault="009242EF" w:rsidP="009242EF">
      <w:pPr>
        <w:pStyle w:val="Standaardinspringing"/>
        <w:ind w:left="0" w:firstLine="0"/>
      </w:pPr>
      <w:r>
        <w:t>Alleen de Leningkenmerk-gegevens met valutajaar vanaf 2016 worden in het CDP geladen.</w:t>
      </w:r>
    </w:p>
    <w:p w14:paraId="6E94E1F1" w14:textId="32A78E53" w:rsidR="009242EF" w:rsidRDefault="009242EF" w:rsidP="009242EF">
      <w:pPr>
        <w:pStyle w:val="Standaardinspringing"/>
        <w:ind w:left="0" w:firstLine="0"/>
      </w:pPr>
      <w:r>
        <w:t xml:space="preserve">Vul de selectie aan met alle Leningkenmerk-gegevens met valutajaar vanaf 2017 uit RBG (tabel </w:t>
      </w:r>
      <w:r w:rsidRPr="00225E3C">
        <w:t>RBG_C_</w:t>
      </w:r>
      <w:r w:rsidR="006B10F1">
        <w:t>RN54</w:t>
      </w:r>
      <w:r w:rsidR="006A0D04">
        <w:t>7</w:t>
      </w:r>
      <w:r w:rsidR="006B10F1">
        <w:t>LEK</w:t>
      </w:r>
      <w:r>
        <w:t>) die zijn toegevoegd sinds de vorige verwerking</w:t>
      </w:r>
      <w:r w:rsidRPr="004F7F27">
        <w:t xml:space="preserve"> (</w:t>
      </w:r>
      <w:r w:rsidRPr="003F4F2B">
        <w:t>BEA</w:t>
      </w:r>
      <w:r>
        <w:t>Q</w:t>
      </w:r>
      <w:r w:rsidRPr="003F4F2B">
        <w:t>_LAAD_TS</w:t>
      </w:r>
      <w:r>
        <w:t xml:space="preserve"> ligt ná</w:t>
      </w:r>
      <w:r w:rsidRPr="004F7F27">
        <w:t xml:space="preserve"> de </w:t>
      </w:r>
      <w:r w:rsidRPr="004F7F27">
        <w:rPr>
          <w:i/>
        </w:rPr>
        <w:t>Vorige_laad_TS</w:t>
      </w:r>
      <w:r>
        <w:t xml:space="preserve">). </w:t>
      </w:r>
    </w:p>
    <w:p w14:paraId="60ACCBB1" w14:textId="77777777" w:rsidR="009242EF" w:rsidRDefault="009242EF" w:rsidP="009242EF">
      <w:pPr>
        <w:pStyle w:val="Standaardinspringing"/>
        <w:ind w:left="0" w:firstLine="0"/>
      </w:pPr>
    </w:p>
    <w:p w14:paraId="600F29EE" w14:textId="77777777" w:rsidR="009242EF" w:rsidRDefault="009242EF" w:rsidP="009242EF">
      <w:pPr>
        <w:pStyle w:val="Kop5"/>
      </w:pPr>
      <w:r w:rsidRPr="00AE0711">
        <w:t>Selectiepad:</w:t>
      </w:r>
    </w:p>
    <w:p w14:paraId="40C86721" w14:textId="77777777" w:rsidR="009242EF" w:rsidRDefault="009242EF" w:rsidP="009242EF">
      <w:pPr>
        <w:pStyle w:val="Standaardinspringing"/>
        <w:ind w:left="0" w:firstLine="0"/>
        <w:sectPr w:rsidR="009242EF" w:rsidSect="00DC525E">
          <w:headerReference w:type="default" r:id="rId23"/>
          <w:footerReference w:type="default" r:id="rId24"/>
          <w:type w:val="continuous"/>
          <w:pgSz w:w="11906" w:h="16838"/>
          <w:pgMar w:top="1418" w:right="991" w:bottom="1418" w:left="1418" w:header="708" w:footer="708" w:gutter="0"/>
          <w:cols w:space="708"/>
          <w:titlePg/>
        </w:sectPr>
      </w:pPr>
    </w:p>
    <w:p w14:paraId="63292465" w14:textId="33B1A75C" w:rsidR="009242EF" w:rsidRDefault="009242EF" w:rsidP="009242EF">
      <w:pPr>
        <w:pStyle w:val="Standaardinspringing"/>
        <w:ind w:left="0" w:firstLine="0"/>
        <w:rPr>
          <w:ins w:id="1061" w:author="Peter P. BOSCH" w:date="2019-05-01T15:03:00Z"/>
        </w:rPr>
      </w:pPr>
      <w:r w:rsidRPr="00225E3C">
        <w:t>RBG_C_</w:t>
      </w:r>
      <w:r w:rsidR="006B10F1">
        <w:t>RN540LEK</w:t>
      </w:r>
      <w:r>
        <w:t xml:space="preserve"> + </w:t>
      </w:r>
      <w:r w:rsidRPr="00225E3C">
        <w:t>RBG_C_</w:t>
      </w:r>
      <w:r w:rsidR="006B10F1">
        <w:t>RN540LEK</w:t>
      </w:r>
      <w:r>
        <w:t>2017</w:t>
      </w:r>
    </w:p>
    <w:p w14:paraId="68CC7C1D" w14:textId="77777777" w:rsidR="006D669E" w:rsidRDefault="006D669E" w:rsidP="006D669E">
      <w:pPr>
        <w:pStyle w:val="Standaardinspringing"/>
        <w:ind w:left="0" w:firstLine="0"/>
        <w:rPr>
          <w:ins w:id="1062" w:author="Peter P. BOSCH" w:date="2019-05-01T15:03:00Z"/>
        </w:rPr>
      </w:pPr>
      <w:ins w:id="1063" w:author="Peter P. BOSCH" w:date="2019-05-01T15:03:00Z">
        <w:r>
          <w:sym w:font="Wingdings" w:char="F0EA"/>
        </w:r>
        <w:r>
          <w:t xml:space="preserve">              (innerjoin)</w:t>
        </w:r>
      </w:ins>
    </w:p>
    <w:p w14:paraId="07C259A7" w14:textId="77777777" w:rsidR="006D669E" w:rsidRDefault="006D669E" w:rsidP="006D669E">
      <w:pPr>
        <w:pStyle w:val="Standaardinspringing"/>
        <w:ind w:left="0" w:firstLine="0"/>
        <w:rPr>
          <w:ins w:id="1064" w:author="Peter P. BOSCH" w:date="2019-05-01T15:03:00Z"/>
        </w:rPr>
        <w:sectPr w:rsidR="006D669E" w:rsidSect="00DC525E">
          <w:type w:val="continuous"/>
          <w:pgSz w:w="11906" w:h="16838"/>
          <w:pgMar w:top="1418" w:right="991" w:bottom="1418" w:left="1418" w:header="708" w:footer="708" w:gutter="0"/>
          <w:cols w:space="708"/>
          <w:titlePg/>
        </w:sectPr>
      </w:pPr>
    </w:p>
    <w:p w14:paraId="45F60B79" w14:textId="77777777" w:rsidR="006D669E" w:rsidRDefault="006D669E" w:rsidP="006D669E">
      <w:pPr>
        <w:rPr>
          <w:ins w:id="1065" w:author="Peter P. BOSCH" w:date="2019-05-01T15:03:00Z"/>
        </w:rPr>
      </w:pPr>
      <w:ins w:id="1066" w:author="Peter P. BOSCH" w:date="2019-05-01T15:03:00Z">
        <w:r>
          <w:t>HSEL_RN310REK</w:t>
        </w:r>
      </w:ins>
    </w:p>
    <w:p w14:paraId="7E56F39B" w14:textId="77777777" w:rsidR="006D669E" w:rsidRDefault="006D669E" w:rsidP="009242EF">
      <w:pPr>
        <w:pStyle w:val="Standaardinspringing"/>
        <w:ind w:left="0" w:firstLine="0"/>
        <w:sectPr w:rsidR="006D669E" w:rsidSect="00DC525E">
          <w:type w:val="continuous"/>
          <w:pgSz w:w="11906" w:h="16838"/>
          <w:pgMar w:top="1418" w:right="991" w:bottom="1418" w:left="1418" w:header="708" w:footer="708" w:gutter="0"/>
          <w:cols w:space="708"/>
          <w:titlePg/>
        </w:sectPr>
      </w:pPr>
    </w:p>
    <w:p w14:paraId="3C661481" w14:textId="77777777" w:rsidR="009242EF" w:rsidRDefault="009242EF" w:rsidP="009242EF"/>
    <w:p w14:paraId="332D5C3A" w14:textId="77777777" w:rsidR="009242EF" w:rsidRPr="00AE0711" w:rsidRDefault="009242EF" w:rsidP="009242EF">
      <w:pPr>
        <w:pStyle w:val="Kop5"/>
      </w:pPr>
      <w:r w:rsidRPr="00AE0711">
        <w:t>Kolommen en condities:</w:t>
      </w:r>
    </w:p>
    <w:tbl>
      <w:tblPr>
        <w:tblW w:w="10459" w:type="dxa"/>
        <w:tblLayout w:type="fixed"/>
        <w:tblCellMar>
          <w:left w:w="70" w:type="dxa"/>
          <w:right w:w="70" w:type="dxa"/>
        </w:tblCellMar>
        <w:tblLook w:val="0000" w:firstRow="0" w:lastRow="0" w:firstColumn="0" w:lastColumn="0" w:noHBand="0" w:noVBand="0"/>
        <w:tblPrChange w:id="1067" w:author="Peter P. BOSCH" w:date="2019-05-01T15:00:00Z">
          <w:tblPr>
            <w:tblW w:w="10034" w:type="dxa"/>
            <w:tblLayout w:type="fixed"/>
            <w:tblCellMar>
              <w:left w:w="70" w:type="dxa"/>
              <w:right w:w="70" w:type="dxa"/>
            </w:tblCellMar>
            <w:tblLook w:val="0000" w:firstRow="0" w:lastRow="0" w:firstColumn="0" w:lastColumn="0" w:noHBand="0" w:noVBand="0"/>
          </w:tblPr>
        </w:tblPrChange>
      </w:tblPr>
      <w:tblGrid>
        <w:gridCol w:w="3823"/>
        <w:gridCol w:w="425"/>
        <w:gridCol w:w="425"/>
        <w:gridCol w:w="425"/>
        <w:gridCol w:w="5361"/>
        <w:tblGridChange w:id="1068">
          <w:tblGrid>
            <w:gridCol w:w="3823"/>
            <w:gridCol w:w="425"/>
            <w:gridCol w:w="425"/>
            <w:gridCol w:w="425"/>
            <w:gridCol w:w="5361"/>
          </w:tblGrid>
        </w:tblGridChange>
      </w:tblGrid>
      <w:tr w:rsidR="006D669E" w:rsidRPr="00D26284" w14:paraId="0C128BBF" w14:textId="77777777" w:rsidTr="006D669E">
        <w:trPr>
          <w:cantSplit/>
          <w:trHeight w:val="432"/>
          <w:ins w:id="1069" w:author="Peter P. BOSCH" w:date="2019-05-01T14:40:00Z"/>
          <w:trPrChange w:id="1070" w:author="Peter P. BOSCH" w:date="2019-05-01T15:00:00Z">
            <w:trPr>
              <w:cantSplit/>
              <w:trHeight w:val="432"/>
            </w:trPr>
          </w:trPrChange>
        </w:trPr>
        <w:tc>
          <w:tcPr>
            <w:tcW w:w="3823" w:type="dxa"/>
            <w:tcBorders>
              <w:top w:val="single" w:sz="4" w:space="0" w:color="auto"/>
              <w:left w:val="single" w:sz="4" w:space="0" w:color="auto"/>
              <w:bottom w:val="single" w:sz="4" w:space="0" w:color="auto"/>
              <w:right w:val="single" w:sz="4" w:space="0" w:color="auto"/>
            </w:tcBorders>
            <w:shd w:val="pct15" w:color="auto" w:fill="auto"/>
            <w:tcPrChange w:id="1071" w:author="Peter P. BOSCH" w:date="2019-05-01T15:00:00Z">
              <w:tcPr>
                <w:tcW w:w="3823" w:type="dxa"/>
                <w:tcBorders>
                  <w:top w:val="single" w:sz="4" w:space="0" w:color="auto"/>
                  <w:left w:val="single" w:sz="4" w:space="0" w:color="auto"/>
                  <w:bottom w:val="single" w:sz="4" w:space="0" w:color="auto"/>
                  <w:right w:val="single" w:sz="4" w:space="0" w:color="auto"/>
                </w:tcBorders>
                <w:shd w:val="pct15" w:color="auto" w:fill="auto"/>
              </w:tcPr>
            </w:tcPrChange>
          </w:tcPr>
          <w:p w14:paraId="30C3917A" w14:textId="07B59759" w:rsidR="006D669E" w:rsidRPr="00297961" w:rsidRDefault="006D669E" w:rsidP="006D669E">
            <w:pPr>
              <w:rPr>
                <w:ins w:id="1072" w:author="Peter P. BOSCH" w:date="2019-05-01T14:40:00Z"/>
                <w:b/>
                <w:sz w:val="16"/>
                <w:szCs w:val="16"/>
              </w:rPr>
            </w:pPr>
            <w:ins w:id="1073" w:author="Peter P. BOSCH" w:date="2019-05-01T14:43:00Z">
              <w:r w:rsidRPr="00F858B5">
                <w:rPr>
                  <w:b/>
                  <w:rPrChange w:id="1074" w:author="Peter P. BOSCH" w:date="2019-05-01T14:43:00Z">
                    <w:rPr/>
                  </w:rPrChange>
                </w:rPr>
                <w:t>HSEL_RN310REK</w:t>
              </w:r>
            </w:ins>
          </w:p>
        </w:tc>
        <w:tc>
          <w:tcPr>
            <w:tcW w:w="425" w:type="dxa"/>
            <w:tcBorders>
              <w:top w:val="single" w:sz="4" w:space="0" w:color="auto"/>
              <w:left w:val="single" w:sz="4" w:space="0" w:color="auto"/>
              <w:bottom w:val="single" w:sz="4" w:space="0" w:color="auto"/>
              <w:right w:val="single" w:sz="4" w:space="0" w:color="auto"/>
            </w:tcBorders>
            <w:shd w:val="pct15" w:color="auto" w:fill="auto"/>
            <w:tcPrChange w:id="1075" w:author="Peter P. BOSCH" w:date="2019-05-01T15:00:00Z">
              <w:tcPr>
                <w:tcW w:w="425" w:type="dxa"/>
                <w:tcBorders>
                  <w:top w:val="single" w:sz="4" w:space="0" w:color="auto"/>
                  <w:left w:val="single" w:sz="4" w:space="0" w:color="auto"/>
                  <w:bottom w:val="single" w:sz="4" w:space="0" w:color="auto"/>
                  <w:right w:val="single" w:sz="4" w:space="0" w:color="auto"/>
                </w:tcBorders>
                <w:shd w:val="pct15" w:color="auto" w:fill="auto"/>
              </w:tcPr>
            </w:tcPrChange>
          </w:tcPr>
          <w:p w14:paraId="006563BB" w14:textId="7C492632" w:rsidR="006D669E" w:rsidRPr="00D26284" w:rsidRDefault="001E45F9" w:rsidP="006D669E">
            <w:pPr>
              <w:ind w:right="-70"/>
              <w:rPr>
                <w:ins w:id="1076" w:author="Peter P. BOSCH" w:date="2019-05-01T15:00:00Z"/>
                <w:b/>
                <w:sz w:val="16"/>
                <w:szCs w:val="16"/>
              </w:rPr>
            </w:pPr>
            <w:ins w:id="1077" w:author="Peter P. BOSCH" w:date="2019-05-01T15:13:00Z">
              <w:r>
                <w:rPr>
                  <w:b/>
                  <w:sz w:val="16"/>
                  <w:szCs w:val="16"/>
                </w:rPr>
                <w:t>T</w:t>
              </w:r>
            </w:ins>
            <w:ins w:id="1078" w:author="Peter P. BOSCH" w:date="2019-05-01T15:00:00Z">
              <w:r w:rsidR="006D669E">
                <w:rPr>
                  <w:b/>
                  <w:sz w:val="16"/>
                  <w:szCs w:val="16"/>
                </w:rPr>
                <w:t>K</w:t>
              </w:r>
            </w:ins>
          </w:p>
        </w:tc>
        <w:tc>
          <w:tcPr>
            <w:tcW w:w="425" w:type="dxa"/>
            <w:tcBorders>
              <w:top w:val="single" w:sz="4" w:space="0" w:color="auto"/>
              <w:left w:val="single" w:sz="4" w:space="0" w:color="auto"/>
              <w:bottom w:val="single" w:sz="4" w:space="0" w:color="auto"/>
              <w:right w:val="single" w:sz="4" w:space="0" w:color="auto"/>
            </w:tcBorders>
            <w:shd w:val="pct15" w:color="auto" w:fill="auto"/>
            <w:tcPrChange w:id="1079" w:author="Peter P. BOSCH" w:date="2019-05-01T15:00:00Z">
              <w:tcPr>
                <w:tcW w:w="425" w:type="dxa"/>
                <w:tcBorders>
                  <w:top w:val="single" w:sz="4" w:space="0" w:color="auto"/>
                  <w:left w:val="single" w:sz="4" w:space="0" w:color="auto"/>
                  <w:bottom w:val="single" w:sz="4" w:space="0" w:color="auto"/>
                  <w:right w:val="single" w:sz="4" w:space="0" w:color="auto"/>
                </w:tcBorders>
                <w:shd w:val="pct15" w:color="auto" w:fill="auto"/>
              </w:tcPr>
            </w:tcPrChange>
          </w:tcPr>
          <w:p w14:paraId="628F59ED" w14:textId="58292451" w:rsidR="006D669E" w:rsidRPr="00D26284" w:rsidRDefault="006D669E" w:rsidP="006D669E">
            <w:pPr>
              <w:ind w:right="-70"/>
              <w:rPr>
                <w:ins w:id="1080" w:author="Peter P. BOSCH" w:date="2019-05-01T15:00:00Z"/>
                <w:b/>
                <w:sz w:val="16"/>
                <w:szCs w:val="16"/>
              </w:rPr>
            </w:pPr>
            <w:ins w:id="1081" w:author="Peter P. BOSCH" w:date="2019-05-01T15:00:00Z">
              <w:r>
                <w:rPr>
                  <w:b/>
                  <w:sz w:val="16"/>
                  <w:szCs w:val="16"/>
                </w:rPr>
                <w:t>FK</w:t>
              </w:r>
            </w:ins>
          </w:p>
        </w:tc>
        <w:tc>
          <w:tcPr>
            <w:tcW w:w="425" w:type="dxa"/>
            <w:tcBorders>
              <w:top w:val="single" w:sz="4" w:space="0" w:color="auto"/>
              <w:left w:val="single" w:sz="4" w:space="0" w:color="auto"/>
              <w:bottom w:val="single" w:sz="4" w:space="0" w:color="auto"/>
              <w:right w:val="single" w:sz="4" w:space="0" w:color="auto"/>
            </w:tcBorders>
            <w:shd w:val="pct15" w:color="auto" w:fill="auto"/>
            <w:tcPrChange w:id="1082" w:author="Peter P. BOSCH" w:date="2019-05-01T15:00:00Z">
              <w:tcPr>
                <w:tcW w:w="425" w:type="dxa"/>
                <w:tcBorders>
                  <w:top w:val="single" w:sz="4" w:space="0" w:color="auto"/>
                  <w:left w:val="single" w:sz="4" w:space="0" w:color="auto"/>
                  <w:bottom w:val="single" w:sz="4" w:space="0" w:color="auto"/>
                  <w:right w:val="single" w:sz="4" w:space="0" w:color="auto"/>
                </w:tcBorders>
                <w:shd w:val="pct15" w:color="auto" w:fill="auto"/>
              </w:tcPr>
            </w:tcPrChange>
          </w:tcPr>
          <w:p w14:paraId="59B0BCE0" w14:textId="3D631370" w:rsidR="006D669E" w:rsidRPr="00D26284" w:rsidRDefault="006D669E" w:rsidP="006D669E">
            <w:pPr>
              <w:ind w:right="-70"/>
              <w:rPr>
                <w:ins w:id="1083" w:author="Peter P. BOSCH" w:date="2019-05-01T14:40:00Z"/>
                <w:b/>
                <w:sz w:val="16"/>
                <w:szCs w:val="16"/>
              </w:rPr>
            </w:pPr>
            <w:ins w:id="1084" w:author="Peter P. BOSCH" w:date="2019-05-01T15:00:00Z">
              <w:r w:rsidRPr="00D26284">
                <w:rPr>
                  <w:b/>
                  <w:sz w:val="16"/>
                  <w:szCs w:val="16"/>
                </w:rPr>
                <w:t>Sel.</w:t>
              </w:r>
            </w:ins>
          </w:p>
        </w:tc>
        <w:tc>
          <w:tcPr>
            <w:tcW w:w="5361" w:type="dxa"/>
            <w:tcBorders>
              <w:top w:val="single" w:sz="4" w:space="0" w:color="auto"/>
              <w:left w:val="single" w:sz="4" w:space="0" w:color="auto"/>
              <w:bottom w:val="single" w:sz="4" w:space="0" w:color="auto"/>
              <w:right w:val="single" w:sz="4" w:space="0" w:color="auto"/>
            </w:tcBorders>
            <w:shd w:val="pct15" w:color="auto" w:fill="auto"/>
            <w:tcPrChange w:id="1085" w:author="Peter P. BOSCH" w:date="2019-05-01T15:00:00Z">
              <w:tcPr>
                <w:tcW w:w="5361" w:type="dxa"/>
                <w:tcBorders>
                  <w:top w:val="single" w:sz="4" w:space="0" w:color="auto"/>
                  <w:left w:val="single" w:sz="4" w:space="0" w:color="auto"/>
                  <w:bottom w:val="single" w:sz="4" w:space="0" w:color="auto"/>
                  <w:right w:val="single" w:sz="4" w:space="0" w:color="auto"/>
                </w:tcBorders>
                <w:shd w:val="pct15" w:color="auto" w:fill="auto"/>
              </w:tcPr>
            </w:tcPrChange>
          </w:tcPr>
          <w:p w14:paraId="6C4AC91F" w14:textId="77777777" w:rsidR="006D669E" w:rsidRPr="00D26284" w:rsidRDefault="006D669E" w:rsidP="006D669E">
            <w:pPr>
              <w:rPr>
                <w:ins w:id="1086" w:author="Peter P. BOSCH" w:date="2019-05-01T14:40:00Z"/>
                <w:b/>
                <w:sz w:val="16"/>
                <w:szCs w:val="16"/>
              </w:rPr>
            </w:pPr>
          </w:p>
        </w:tc>
      </w:tr>
      <w:tr w:rsidR="001E45F9" w:rsidRPr="00D26284" w14:paraId="163ABDD8" w14:textId="77777777" w:rsidTr="006D669E">
        <w:trPr>
          <w:cantSplit/>
          <w:trHeight w:val="260"/>
          <w:ins w:id="1087" w:author="Peter P. BOSCH" w:date="2019-05-01T14:40:00Z"/>
          <w:trPrChange w:id="1088" w:author="Peter P. BOSCH" w:date="2019-05-01T15:00:00Z">
            <w:trPr>
              <w:cantSplit/>
              <w:trHeight w:val="260"/>
            </w:trPr>
          </w:trPrChange>
        </w:trPr>
        <w:tc>
          <w:tcPr>
            <w:tcW w:w="3823" w:type="dxa"/>
            <w:tcBorders>
              <w:top w:val="single" w:sz="4" w:space="0" w:color="auto"/>
              <w:left w:val="single" w:sz="4" w:space="0" w:color="auto"/>
              <w:bottom w:val="single" w:sz="4" w:space="0" w:color="auto"/>
              <w:right w:val="single" w:sz="4" w:space="0" w:color="auto"/>
            </w:tcBorders>
            <w:shd w:val="clear" w:color="auto" w:fill="auto"/>
            <w:tcPrChange w:id="1089" w:author="Peter P. BOSCH" w:date="2019-05-01T15:00:00Z">
              <w:tcPr>
                <w:tcW w:w="3823" w:type="dxa"/>
                <w:tcBorders>
                  <w:top w:val="single" w:sz="4" w:space="0" w:color="auto"/>
                  <w:left w:val="single" w:sz="4" w:space="0" w:color="auto"/>
                  <w:bottom w:val="single" w:sz="4" w:space="0" w:color="auto"/>
                  <w:right w:val="single" w:sz="4" w:space="0" w:color="auto"/>
                </w:tcBorders>
                <w:shd w:val="clear" w:color="auto" w:fill="auto"/>
              </w:tcPr>
            </w:tcPrChange>
          </w:tcPr>
          <w:p w14:paraId="3E87DE00" w14:textId="08E3A425" w:rsidR="001E45F9" w:rsidRDefault="001E45F9" w:rsidP="001E45F9">
            <w:pPr>
              <w:rPr>
                <w:ins w:id="1090" w:author="Peter P. BOSCH" w:date="2019-05-01T14:40:00Z"/>
                <w:b/>
                <w:sz w:val="16"/>
                <w:szCs w:val="16"/>
              </w:rPr>
            </w:pPr>
            <w:ins w:id="1091" w:author="Peter P. BOSCH" w:date="2019-05-01T15:11:00Z">
              <w:r w:rsidRPr="00A02C76">
                <w:rPr>
                  <w:rFonts w:cs="Arial"/>
                  <w:sz w:val="16"/>
                  <w:szCs w:val="16"/>
                </w:rPr>
                <w:t>RN310REKID</w:t>
              </w:r>
            </w:ins>
          </w:p>
        </w:tc>
        <w:tc>
          <w:tcPr>
            <w:tcW w:w="425" w:type="dxa"/>
            <w:tcBorders>
              <w:top w:val="single" w:sz="4" w:space="0" w:color="auto"/>
              <w:left w:val="single" w:sz="4" w:space="0" w:color="auto"/>
              <w:bottom w:val="single" w:sz="4" w:space="0" w:color="auto"/>
              <w:right w:val="single" w:sz="4" w:space="0" w:color="auto"/>
            </w:tcBorders>
            <w:tcPrChange w:id="1092" w:author="Peter P. BOSCH" w:date="2019-05-01T15:00:00Z">
              <w:tcPr>
                <w:tcW w:w="425" w:type="dxa"/>
                <w:tcBorders>
                  <w:top w:val="single" w:sz="4" w:space="0" w:color="auto"/>
                  <w:left w:val="single" w:sz="4" w:space="0" w:color="auto"/>
                  <w:bottom w:val="single" w:sz="4" w:space="0" w:color="auto"/>
                  <w:right w:val="single" w:sz="4" w:space="0" w:color="auto"/>
                </w:tcBorders>
              </w:tcPr>
            </w:tcPrChange>
          </w:tcPr>
          <w:p w14:paraId="09D90BCA" w14:textId="201CE25B" w:rsidR="001E45F9" w:rsidRPr="00D26284" w:rsidRDefault="001E45F9" w:rsidP="001E45F9">
            <w:pPr>
              <w:ind w:right="-70"/>
              <w:rPr>
                <w:ins w:id="1093" w:author="Peter P. BOSCH" w:date="2019-05-01T15:00:00Z"/>
                <w:b/>
                <w:sz w:val="16"/>
                <w:szCs w:val="16"/>
              </w:rPr>
            </w:pPr>
            <w:ins w:id="1094" w:author="Peter P. BOSCH" w:date="2019-05-01T15:11:00Z">
              <w:r>
                <w:rPr>
                  <w:b/>
                  <w:sz w:val="16"/>
                  <w:szCs w:val="16"/>
                </w:rPr>
                <w:t>X</w:t>
              </w:r>
            </w:ins>
          </w:p>
        </w:tc>
        <w:tc>
          <w:tcPr>
            <w:tcW w:w="425" w:type="dxa"/>
            <w:tcBorders>
              <w:top w:val="single" w:sz="4" w:space="0" w:color="auto"/>
              <w:left w:val="single" w:sz="4" w:space="0" w:color="auto"/>
              <w:bottom w:val="single" w:sz="4" w:space="0" w:color="auto"/>
              <w:right w:val="single" w:sz="4" w:space="0" w:color="auto"/>
            </w:tcBorders>
            <w:tcPrChange w:id="1095" w:author="Peter P. BOSCH" w:date="2019-05-01T15:00:00Z">
              <w:tcPr>
                <w:tcW w:w="425" w:type="dxa"/>
                <w:tcBorders>
                  <w:top w:val="single" w:sz="4" w:space="0" w:color="auto"/>
                  <w:left w:val="single" w:sz="4" w:space="0" w:color="auto"/>
                  <w:bottom w:val="single" w:sz="4" w:space="0" w:color="auto"/>
                  <w:right w:val="single" w:sz="4" w:space="0" w:color="auto"/>
                </w:tcBorders>
              </w:tcPr>
            </w:tcPrChange>
          </w:tcPr>
          <w:p w14:paraId="4D2D952C" w14:textId="4CAFA851" w:rsidR="001E45F9" w:rsidRPr="00D26284" w:rsidRDefault="001E45F9" w:rsidP="001E45F9">
            <w:pPr>
              <w:ind w:right="-70"/>
              <w:rPr>
                <w:ins w:id="1096" w:author="Peter P. BOSCH" w:date="2019-05-01T15:00:00Z"/>
                <w:b/>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Change w:id="1097" w:author="Peter P. BOSCH" w:date="2019-05-01T15:00:00Z">
              <w:tcPr>
                <w:tcW w:w="425" w:type="dxa"/>
                <w:tcBorders>
                  <w:top w:val="single" w:sz="4" w:space="0" w:color="auto"/>
                  <w:left w:val="single" w:sz="4" w:space="0" w:color="auto"/>
                  <w:bottom w:val="single" w:sz="4" w:space="0" w:color="auto"/>
                  <w:right w:val="single" w:sz="4" w:space="0" w:color="auto"/>
                </w:tcBorders>
                <w:shd w:val="clear" w:color="auto" w:fill="auto"/>
              </w:tcPr>
            </w:tcPrChange>
          </w:tcPr>
          <w:p w14:paraId="7D5C8801" w14:textId="3079D6AE" w:rsidR="001E45F9" w:rsidRPr="00D26284" w:rsidRDefault="001E45F9" w:rsidP="001E45F9">
            <w:pPr>
              <w:ind w:right="-70"/>
              <w:rPr>
                <w:ins w:id="1098" w:author="Peter P. BOSCH" w:date="2019-05-01T14:40:00Z"/>
                <w:b/>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Change w:id="1099" w:author="Peter P. BOSCH" w:date="2019-05-01T15:00:00Z">
              <w:tcPr>
                <w:tcW w:w="5361" w:type="dxa"/>
                <w:tcBorders>
                  <w:top w:val="single" w:sz="4" w:space="0" w:color="auto"/>
                  <w:left w:val="single" w:sz="4" w:space="0" w:color="auto"/>
                  <w:bottom w:val="single" w:sz="4" w:space="0" w:color="auto"/>
                  <w:right w:val="single" w:sz="4" w:space="0" w:color="auto"/>
                </w:tcBorders>
                <w:shd w:val="clear" w:color="auto" w:fill="auto"/>
              </w:tcPr>
            </w:tcPrChange>
          </w:tcPr>
          <w:p w14:paraId="61DA7EAE" w14:textId="77777777" w:rsidR="001E45F9" w:rsidRPr="00D26284" w:rsidRDefault="001E45F9" w:rsidP="001E45F9">
            <w:pPr>
              <w:rPr>
                <w:ins w:id="1100" w:author="Peter P. BOSCH" w:date="2019-05-01T14:40:00Z"/>
                <w:b/>
                <w:sz w:val="16"/>
                <w:szCs w:val="16"/>
              </w:rPr>
            </w:pPr>
          </w:p>
        </w:tc>
      </w:tr>
      <w:tr w:rsidR="001E45F9" w:rsidRPr="00D26284" w14:paraId="3EE3DC72" w14:textId="77777777" w:rsidTr="006D669E">
        <w:trPr>
          <w:cantSplit/>
          <w:trHeight w:val="264"/>
          <w:ins w:id="1101" w:author="Peter P. BOSCH" w:date="2019-05-01T14:40:00Z"/>
          <w:trPrChange w:id="1102" w:author="Peter P. BOSCH" w:date="2019-05-01T15:00:00Z">
            <w:trPr>
              <w:cantSplit/>
              <w:trHeight w:val="264"/>
            </w:trPr>
          </w:trPrChange>
        </w:trPr>
        <w:tc>
          <w:tcPr>
            <w:tcW w:w="3823" w:type="dxa"/>
            <w:tcBorders>
              <w:top w:val="single" w:sz="4" w:space="0" w:color="auto"/>
              <w:left w:val="single" w:sz="4" w:space="0" w:color="auto"/>
              <w:bottom w:val="single" w:sz="4" w:space="0" w:color="auto"/>
              <w:right w:val="single" w:sz="4" w:space="0" w:color="auto"/>
            </w:tcBorders>
            <w:shd w:val="clear" w:color="auto" w:fill="auto"/>
            <w:tcPrChange w:id="1103" w:author="Peter P. BOSCH" w:date="2019-05-01T15:00:00Z">
              <w:tcPr>
                <w:tcW w:w="3823" w:type="dxa"/>
                <w:tcBorders>
                  <w:top w:val="single" w:sz="4" w:space="0" w:color="auto"/>
                  <w:left w:val="single" w:sz="4" w:space="0" w:color="auto"/>
                  <w:bottom w:val="single" w:sz="4" w:space="0" w:color="auto"/>
                  <w:right w:val="single" w:sz="4" w:space="0" w:color="auto"/>
                </w:tcBorders>
                <w:shd w:val="clear" w:color="auto" w:fill="auto"/>
              </w:tcPr>
            </w:tcPrChange>
          </w:tcPr>
          <w:p w14:paraId="6691B8C5" w14:textId="0F247868" w:rsidR="001E45F9" w:rsidRDefault="001E45F9" w:rsidP="001E45F9">
            <w:pPr>
              <w:rPr>
                <w:ins w:id="1104" w:author="Peter P. BOSCH" w:date="2019-05-01T14:40:00Z"/>
                <w:b/>
                <w:sz w:val="16"/>
                <w:szCs w:val="16"/>
              </w:rPr>
            </w:pPr>
            <w:ins w:id="1105" w:author="Peter P. BOSCH" w:date="2019-05-01T15:11:00Z">
              <w:r w:rsidRPr="00C47B3D">
                <w:rPr>
                  <w:rFonts w:cs="Arial"/>
                  <w:i/>
                  <w:sz w:val="16"/>
                  <w:szCs w:val="16"/>
                </w:rPr>
                <w:t>RN310VALUTAJAAR</w:t>
              </w:r>
            </w:ins>
          </w:p>
        </w:tc>
        <w:tc>
          <w:tcPr>
            <w:tcW w:w="425" w:type="dxa"/>
            <w:tcBorders>
              <w:top w:val="single" w:sz="4" w:space="0" w:color="auto"/>
              <w:left w:val="single" w:sz="4" w:space="0" w:color="auto"/>
              <w:bottom w:val="single" w:sz="4" w:space="0" w:color="auto"/>
              <w:right w:val="single" w:sz="4" w:space="0" w:color="auto"/>
            </w:tcBorders>
            <w:tcPrChange w:id="1106" w:author="Peter P. BOSCH" w:date="2019-05-01T15:00:00Z">
              <w:tcPr>
                <w:tcW w:w="425" w:type="dxa"/>
                <w:tcBorders>
                  <w:top w:val="single" w:sz="4" w:space="0" w:color="auto"/>
                  <w:left w:val="single" w:sz="4" w:space="0" w:color="auto"/>
                  <w:bottom w:val="single" w:sz="4" w:space="0" w:color="auto"/>
                  <w:right w:val="single" w:sz="4" w:space="0" w:color="auto"/>
                </w:tcBorders>
              </w:tcPr>
            </w:tcPrChange>
          </w:tcPr>
          <w:p w14:paraId="07EEC6ED" w14:textId="77777777" w:rsidR="001E45F9" w:rsidRPr="00D26284" w:rsidRDefault="001E45F9" w:rsidP="001E45F9">
            <w:pPr>
              <w:ind w:right="-70"/>
              <w:rPr>
                <w:ins w:id="1107" w:author="Peter P. BOSCH" w:date="2019-05-01T15:00:00Z"/>
                <w:b/>
                <w:sz w:val="16"/>
                <w:szCs w:val="16"/>
              </w:rPr>
            </w:pPr>
          </w:p>
        </w:tc>
        <w:tc>
          <w:tcPr>
            <w:tcW w:w="425" w:type="dxa"/>
            <w:tcBorders>
              <w:top w:val="single" w:sz="4" w:space="0" w:color="auto"/>
              <w:left w:val="single" w:sz="4" w:space="0" w:color="auto"/>
              <w:bottom w:val="single" w:sz="4" w:space="0" w:color="auto"/>
              <w:right w:val="single" w:sz="4" w:space="0" w:color="auto"/>
            </w:tcBorders>
            <w:tcPrChange w:id="1108" w:author="Peter P. BOSCH" w:date="2019-05-01T15:00:00Z">
              <w:tcPr>
                <w:tcW w:w="425" w:type="dxa"/>
                <w:tcBorders>
                  <w:top w:val="single" w:sz="4" w:space="0" w:color="auto"/>
                  <w:left w:val="single" w:sz="4" w:space="0" w:color="auto"/>
                  <w:bottom w:val="single" w:sz="4" w:space="0" w:color="auto"/>
                  <w:right w:val="single" w:sz="4" w:space="0" w:color="auto"/>
                </w:tcBorders>
              </w:tcPr>
            </w:tcPrChange>
          </w:tcPr>
          <w:p w14:paraId="3D5AAB02" w14:textId="66A5F682" w:rsidR="001E45F9" w:rsidRPr="00D26284" w:rsidRDefault="001E45F9" w:rsidP="001E45F9">
            <w:pPr>
              <w:ind w:right="-70"/>
              <w:rPr>
                <w:ins w:id="1109" w:author="Peter P. BOSCH" w:date="2019-05-01T15:00:00Z"/>
                <w:b/>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Change w:id="1110" w:author="Peter P. BOSCH" w:date="2019-05-01T15:00:00Z">
              <w:tcPr>
                <w:tcW w:w="425" w:type="dxa"/>
                <w:tcBorders>
                  <w:top w:val="single" w:sz="4" w:space="0" w:color="auto"/>
                  <w:left w:val="single" w:sz="4" w:space="0" w:color="auto"/>
                  <w:bottom w:val="single" w:sz="4" w:space="0" w:color="auto"/>
                  <w:right w:val="single" w:sz="4" w:space="0" w:color="auto"/>
                </w:tcBorders>
                <w:shd w:val="clear" w:color="auto" w:fill="auto"/>
              </w:tcPr>
            </w:tcPrChange>
          </w:tcPr>
          <w:p w14:paraId="7F6A4B55" w14:textId="68C08928" w:rsidR="001E45F9" w:rsidRPr="00D26284" w:rsidRDefault="001E45F9" w:rsidP="001E45F9">
            <w:pPr>
              <w:ind w:right="-70"/>
              <w:rPr>
                <w:ins w:id="1111" w:author="Peter P. BOSCH" w:date="2019-05-01T14:40:00Z"/>
                <w:b/>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Change w:id="1112" w:author="Peter P. BOSCH" w:date="2019-05-01T15:00:00Z">
              <w:tcPr>
                <w:tcW w:w="5361" w:type="dxa"/>
                <w:tcBorders>
                  <w:top w:val="single" w:sz="4" w:space="0" w:color="auto"/>
                  <w:left w:val="single" w:sz="4" w:space="0" w:color="auto"/>
                  <w:bottom w:val="single" w:sz="4" w:space="0" w:color="auto"/>
                  <w:right w:val="single" w:sz="4" w:space="0" w:color="auto"/>
                </w:tcBorders>
                <w:shd w:val="clear" w:color="auto" w:fill="auto"/>
              </w:tcPr>
            </w:tcPrChange>
          </w:tcPr>
          <w:p w14:paraId="2BD9000E" w14:textId="77777777" w:rsidR="001E45F9" w:rsidRPr="00D26284" w:rsidRDefault="001E45F9" w:rsidP="001E45F9">
            <w:pPr>
              <w:rPr>
                <w:ins w:id="1113" w:author="Peter P. BOSCH" w:date="2019-05-01T14:40:00Z"/>
                <w:b/>
                <w:sz w:val="16"/>
                <w:szCs w:val="16"/>
              </w:rPr>
            </w:pPr>
          </w:p>
        </w:tc>
      </w:tr>
      <w:tr w:rsidR="001E45F9" w:rsidRPr="00D26284" w14:paraId="7D9BDCE5" w14:textId="77777777" w:rsidTr="006D669E">
        <w:trPr>
          <w:cantSplit/>
          <w:trHeight w:val="432"/>
          <w:trPrChange w:id="1114" w:author="Peter P. BOSCH" w:date="2019-05-01T15:00:00Z">
            <w:trPr>
              <w:cantSplit/>
              <w:trHeight w:val="432"/>
            </w:trPr>
          </w:trPrChange>
        </w:trPr>
        <w:tc>
          <w:tcPr>
            <w:tcW w:w="3823" w:type="dxa"/>
            <w:tcBorders>
              <w:top w:val="single" w:sz="4" w:space="0" w:color="auto"/>
              <w:left w:val="single" w:sz="4" w:space="0" w:color="auto"/>
              <w:bottom w:val="single" w:sz="4" w:space="0" w:color="auto"/>
              <w:right w:val="single" w:sz="4" w:space="0" w:color="auto"/>
            </w:tcBorders>
            <w:shd w:val="pct15" w:color="auto" w:fill="auto"/>
            <w:tcPrChange w:id="1115" w:author="Peter P. BOSCH" w:date="2019-05-01T15:00:00Z">
              <w:tcPr>
                <w:tcW w:w="3823" w:type="dxa"/>
                <w:tcBorders>
                  <w:top w:val="single" w:sz="4" w:space="0" w:color="auto"/>
                  <w:left w:val="single" w:sz="4" w:space="0" w:color="auto"/>
                  <w:bottom w:val="single" w:sz="4" w:space="0" w:color="auto"/>
                  <w:right w:val="single" w:sz="4" w:space="0" w:color="auto"/>
                </w:tcBorders>
                <w:shd w:val="pct15" w:color="auto" w:fill="auto"/>
              </w:tcPr>
            </w:tcPrChange>
          </w:tcPr>
          <w:p w14:paraId="6E37DBDC" w14:textId="3FB1B288" w:rsidR="001E45F9" w:rsidRPr="00D26284" w:rsidRDefault="001E45F9" w:rsidP="001E45F9">
            <w:pPr>
              <w:rPr>
                <w:b/>
                <w:sz w:val="16"/>
                <w:szCs w:val="16"/>
              </w:rPr>
            </w:pPr>
            <w:r>
              <w:rPr>
                <w:b/>
                <w:sz w:val="16"/>
                <w:szCs w:val="16"/>
              </w:rPr>
              <w:t>RBG_C_RN540LEK</w:t>
            </w:r>
          </w:p>
        </w:tc>
        <w:tc>
          <w:tcPr>
            <w:tcW w:w="425" w:type="dxa"/>
            <w:tcBorders>
              <w:top w:val="single" w:sz="4" w:space="0" w:color="auto"/>
              <w:left w:val="single" w:sz="4" w:space="0" w:color="auto"/>
              <w:bottom w:val="single" w:sz="4" w:space="0" w:color="auto"/>
              <w:right w:val="single" w:sz="4" w:space="0" w:color="auto"/>
            </w:tcBorders>
            <w:shd w:val="pct15" w:color="auto" w:fill="auto"/>
            <w:tcPrChange w:id="1116" w:author="Peter P. BOSCH" w:date="2019-05-01T15:00:00Z">
              <w:tcPr>
                <w:tcW w:w="425" w:type="dxa"/>
                <w:tcBorders>
                  <w:top w:val="single" w:sz="4" w:space="0" w:color="auto"/>
                  <w:left w:val="single" w:sz="4" w:space="0" w:color="auto"/>
                  <w:bottom w:val="single" w:sz="4" w:space="0" w:color="auto"/>
                  <w:right w:val="single" w:sz="4" w:space="0" w:color="auto"/>
                </w:tcBorders>
                <w:shd w:val="pct15" w:color="auto" w:fill="auto"/>
              </w:tcPr>
            </w:tcPrChange>
          </w:tcPr>
          <w:p w14:paraId="60054F3F" w14:textId="6D899AC9" w:rsidR="001E45F9" w:rsidRPr="00D26284" w:rsidRDefault="001E45F9" w:rsidP="00297961">
            <w:pPr>
              <w:ind w:right="-70"/>
              <w:rPr>
                <w:ins w:id="1117" w:author="Peter P. BOSCH" w:date="2019-05-01T15:00:00Z"/>
                <w:b/>
                <w:sz w:val="16"/>
                <w:szCs w:val="16"/>
              </w:rPr>
            </w:pPr>
            <w:ins w:id="1118" w:author="Peter P. BOSCH" w:date="2019-05-01T15:13:00Z">
              <w:r>
                <w:rPr>
                  <w:b/>
                  <w:sz w:val="16"/>
                  <w:szCs w:val="16"/>
                </w:rPr>
                <w:t>T</w:t>
              </w:r>
            </w:ins>
            <w:ins w:id="1119" w:author="Peter P. BOSCH" w:date="2019-05-01T15:00:00Z">
              <w:r>
                <w:rPr>
                  <w:b/>
                  <w:sz w:val="16"/>
                  <w:szCs w:val="16"/>
                </w:rPr>
                <w:t>K</w:t>
              </w:r>
            </w:ins>
          </w:p>
        </w:tc>
        <w:tc>
          <w:tcPr>
            <w:tcW w:w="425" w:type="dxa"/>
            <w:tcBorders>
              <w:top w:val="single" w:sz="4" w:space="0" w:color="auto"/>
              <w:left w:val="single" w:sz="4" w:space="0" w:color="auto"/>
              <w:bottom w:val="single" w:sz="4" w:space="0" w:color="auto"/>
              <w:right w:val="single" w:sz="4" w:space="0" w:color="auto"/>
            </w:tcBorders>
            <w:shd w:val="pct15" w:color="auto" w:fill="auto"/>
            <w:tcPrChange w:id="1120" w:author="Peter P. BOSCH" w:date="2019-05-01T15:00:00Z">
              <w:tcPr>
                <w:tcW w:w="425" w:type="dxa"/>
                <w:tcBorders>
                  <w:top w:val="single" w:sz="4" w:space="0" w:color="auto"/>
                  <w:left w:val="single" w:sz="4" w:space="0" w:color="auto"/>
                  <w:bottom w:val="single" w:sz="4" w:space="0" w:color="auto"/>
                  <w:right w:val="single" w:sz="4" w:space="0" w:color="auto"/>
                </w:tcBorders>
                <w:shd w:val="pct15" w:color="auto" w:fill="auto"/>
              </w:tcPr>
            </w:tcPrChange>
          </w:tcPr>
          <w:p w14:paraId="13198791" w14:textId="4234BC5E" w:rsidR="001E45F9" w:rsidRPr="00D26284" w:rsidRDefault="001E45F9" w:rsidP="001E45F9">
            <w:pPr>
              <w:ind w:right="-70"/>
              <w:rPr>
                <w:ins w:id="1121" w:author="Peter P. BOSCH" w:date="2019-05-01T15:00:00Z"/>
                <w:b/>
                <w:sz w:val="16"/>
                <w:szCs w:val="16"/>
              </w:rPr>
            </w:pPr>
            <w:ins w:id="1122" w:author="Peter P. BOSCH" w:date="2019-05-01T15:00:00Z">
              <w:r>
                <w:rPr>
                  <w:b/>
                  <w:sz w:val="16"/>
                  <w:szCs w:val="16"/>
                </w:rPr>
                <w:t>FK</w:t>
              </w:r>
            </w:ins>
          </w:p>
        </w:tc>
        <w:tc>
          <w:tcPr>
            <w:tcW w:w="425" w:type="dxa"/>
            <w:tcBorders>
              <w:top w:val="single" w:sz="4" w:space="0" w:color="auto"/>
              <w:left w:val="single" w:sz="4" w:space="0" w:color="auto"/>
              <w:bottom w:val="single" w:sz="4" w:space="0" w:color="auto"/>
              <w:right w:val="single" w:sz="4" w:space="0" w:color="auto"/>
            </w:tcBorders>
            <w:shd w:val="pct15" w:color="auto" w:fill="auto"/>
            <w:tcPrChange w:id="1123" w:author="Peter P. BOSCH" w:date="2019-05-01T15:00:00Z">
              <w:tcPr>
                <w:tcW w:w="425" w:type="dxa"/>
                <w:tcBorders>
                  <w:top w:val="single" w:sz="4" w:space="0" w:color="auto"/>
                  <w:left w:val="single" w:sz="4" w:space="0" w:color="auto"/>
                  <w:bottom w:val="single" w:sz="4" w:space="0" w:color="auto"/>
                  <w:right w:val="single" w:sz="4" w:space="0" w:color="auto"/>
                </w:tcBorders>
                <w:shd w:val="pct15" w:color="auto" w:fill="auto"/>
              </w:tcPr>
            </w:tcPrChange>
          </w:tcPr>
          <w:p w14:paraId="6FFA6900" w14:textId="1F140854" w:rsidR="001E45F9" w:rsidRPr="00D26284" w:rsidRDefault="001E45F9" w:rsidP="001E45F9">
            <w:pPr>
              <w:ind w:right="-70"/>
              <w:rPr>
                <w:b/>
                <w:sz w:val="16"/>
                <w:szCs w:val="16"/>
              </w:rPr>
            </w:pPr>
            <w:ins w:id="1124" w:author="Peter P. BOSCH" w:date="2019-05-01T15:00:00Z">
              <w:r w:rsidRPr="00D26284">
                <w:rPr>
                  <w:b/>
                  <w:sz w:val="16"/>
                  <w:szCs w:val="16"/>
                </w:rPr>
                <w:t>Sel.</w:t>
              </w:r>
            </w:ins>
            <w:del w:id="1125" w:author="Peter P. BOSCH" w:date="2019-05-01T15:00:00Z">
              <w:r w:rsidRPr="00D26284" w:rsidDel="004A04E0">
                <w:rPr>
                  <w:b/>
                  <w:sz w:val="16"/>
                  <w:szCs w:val="16"/>
                </w:rPr>
                <w:delText>Sel.</w:delText>
              </w:r>
            </w:del>
          </w:p>
        </w:tc>
        <w:tc>
          <w:tcPr>
            <w:tcW w:w="5361" w:type="dxa"/>
            <w:tcBorders>
              <w:top w:val="single" w:sz="4" w:space="0" w:color="auto"/>
              <w:left w:val="single" w:sz="4" w:space="0" w:color="auto"/>
              <w:bottom w:val="single" w:sz="4" w:space="0" w:color="auto"/>
              <w:right w:val="single" w:sz="4" w:space="0" w:color="auto"/>
            </w:tcBorders>
            <w:shd w:val="pct15" w:color="auto" w:fill="auto"/>
            <w:tcPrChange w:id="1126" w:author="Peter P. BOSCH" w:date="2019-05-01T15:00:00Z">
              <w:tcPr>
                <w:tcW w:w="5361" w:type="dxa"/>
                <w:tcBorders>
                  <w:top w:val="single" w:sz="4" w:space="0" w:color="auto"/>
                  <w:left w:val="single" w:sz="4" w:space="0" w:color="auto"/>
                  <w:bottom w:val="single" w:sz="4" w:space="0" w:color="auto"/>
                  <w:right w:val="single" w:sz="4" w:space="0" w:color="auto"/>
                </w:tcBorders>
                <w:shd w:val="pct15" w:color="auto" w:fill="auto"/>
              </w:tcPr>
            </w:tcPrChange>
          </w:tcPr>
          <w:p w14:paraId="749B1C5C" w14:textId="77777777" w:rsidR="001E45F9" w:rsidRPr="00D26284" w:rsidRDefault="001E45F9" w:rsidP="001E45F9">
            <w:pPr>
              <w:rPr>
                <w:b/>
                <w:sz w:val="16"/>
                <w:szCs w:val="16"/>
              </w:rPr>
            </w:pPr>
            <w:r w:rsidRPr="00D26284">
              <w:rPr>
                <w:b/>
                <w:sz w:val="16"/>
                <w:szCs w:val="16"/>
              </w:rPr>
              <w:t>Conditie</w:t>
            </w:r>
          </w:p>
        </w:tc>
      </w:tr>
      <w:tr w:rsidR="001E45F9" w:rsidRPr="00D26284" w14:paraId="56B850A6" w14:textId="77777777" w:rsidTr="006D669E">
        <w:trPr>
          <w:cantSplit/>
          <w:trHeight w:val="276"/>
          <w:trPrChange w:id="1127" w:author="Peter P. BOSCH" w:date="2019-05-01T15:00:00Z">
            <w:trPr>
              <w:cantSplit/>
              <w:trHeight w:val="276"/>
            </w:trPr>
          </w:trPrChange>
        </w:trPr>
        <w:tc>
          <w:tcPr>
            <w:tcW w:w="3823" w:type="dxa"/>
            <w:tcBorders>
              <w:top w:val="single" w:sz="4" w:space="0" w:color="auto"/>
              <w:left w:val="single" w:sz="4" w:space="0" w:color="auto"/>
              <w:bottom w:val="single" w:sz="4" w:space="0" w:color="auto"/>
              <w:right w:val="single" w:sz="4" w:space="0" w:color="auto"/>
            </w:tcBorders>
            <w:shd w:val="clear" w:color="auto" w:fill="auto"/>
            <w:tcPrChange w:id="1128" w:author="Peter P. BOSCH" w:date="2019-05-01T15:00:00Z">
              <w:tcPr>
                <w:tcW w:w="3823" w:type="dxa"/>
                <w:tcBorders>
                  <w:top w:val="single" w:sz="4" w:space="0" w:color="auto"/>
                  <w:left w:val="single" w:sz="4" w:space="0" w:color="auto"/>
                  <w:bottom w:val="single" w:sz="4" w:space="0" w:color="auto"/>
                  <w:right w:val="single" w:sz="4" w:space="0" w:color="auto"/>
                </w:tcBorders>
                <w:shd w:val="clear" w:color="auto" w:fill="auto"/>
              </w:tcPr>
            </w:tcPrChange>
          </w:tcPr>
          <w:p w14:paraId="5F76378C" w14:textId="77777777" w:rsidR="001E45F9" w:rsidRPr="00D26284" w:rsidRDefault="001E45F9" w:rsidP="001E45F9">
            <w:pPr>
              <w:rPr>
                <w:rFonts w:cs="Arial"/>
                <w:sz w:val="16"/>
                <w:szCs w:val="16"/>
              </w:rPr>
            </w:pPr>
            <w:r w:rsidRPr="00D26284">
              <w:rPr>
                <w:rFonts w:cs="Arial"/>
                <w:sz w:val="16"/>
                <w:szCs w:val="16"/>
              </w:rPr>
              <w:t>BEA</w:t>
            </w:r>
            <w:r>
              <w:rPr>
                <w:rFonts w:cs="Arial"/>
                <w:sz w:val="16"/>
                <w:szCs w:val="16"/>
              </w:rPr>
              <w:t>J</w:t>
            </w:r>
            <w:r w:rsidRPr="00D26284">
              <w:rPr>
                <w:rFonts w:cs="Arial"/>
                <w:sz w:val="16"/>
                <w:szCs w:val="16"/>
              </w:rPr>
              <w:t>_LAAD_TS</w:t>
            </w:r>
          </w:p>
        </w:tc>
        <w:tc>
          <w:tcPr>
            <w:tcW w:w="425" w:type="dxa"/>
            <w:tcBorders>
              <w:top w:val="single" w:sz="4" w:space="0" w:color="auto"/>
              <w:left w:val="single" w:sz="4" w:space="0" w:color="auto"/>
              <w:bottom w:val="single" w:sz="4" w:space="0" w:color="auto"/>
              <w:right w:val="single" w:sz="4" w:space="0" w:color="auto"/>
            </w:tcBorders>
            <w:tcPrChange w:id="1129" w:author="Peter P. BOSCH" w:date="2019-05-01T15:00:00Z">
              <w:tcPr>
                <w:tcW w:w="425" w:type="dxa"/>
                <w:tcBorders>
                  <w:top w:val="single" w:sz="4" w:space="0" w:color="auto"/>
                  <w:left w:val="single" w:sz="4" w:space="0" w:color="auto"/>
                  <w:bottom w:val="single" w:sz="4" w:space="0" w:color="auto"/>
                  <w:right w:val="single" w:sz="4" w:space="0" w:color="auto"/>
                </w:tcBorders>
              </w:tcPr>
            </w:tcPrChange>
          </w:tcPr>
          <w:p w14:paraId="0365071B" w14:textId="77777777" w:rsidR="001E45F9" w:rsidRPr="00D26284" w:rsidRDefault="001E45F9" w:rsidP="001E45F9">
            <w:pPr>
              <w:ind w:right="-70"/>
              <w:rPr>
                <w:ins w:id="1130" w:author="Peter P. BOSCH" w:date="2019-05-01T15:00:00Z"/>
                <w:rFonts w:cs="Arial"/>
                <w:sz w:val="16"/>
                <w:szCs w:val="16"/>
              </w:rPr>
            </w:pPr>
          </w:p>
        </w:tc>
        <w:tc>
          <w:tcPr>
            <w:tcW w:w="425" w:type="dxa"/>
            <w:tcBorders>
              <w:top w:val="single" w:sz="4" w:space="0" w:color="auto"/>
              <w:left w:val="single" w:sz="4" w:space="0" w:color="auto"/>
              <w:bottom w:val="single" w:sz="4" w:space="0" w:color="auto"/>
              <w:right w:val="single" w:sz="4" w:space="0" w:color="auto"/>
            </w:tcBorders>
            <w:tcPrChange w:id="1131" w:author="Peter P. BOSCH" w:date="2019-05-01T15:00:00Z">
              <w:tcPr>
                <w:tcW w:w="425" w:type="dxa"/>
                <w:tcBorders>
                  <w:top w:val="single" w:sz="4" w:space="0" w:color="auto"/>
                  <w:left w:val="single" w:sz="4" w:space="0" w:color="auto"/>
                  <w:bottom w:val="single" w:sz="4" w:space="0" w:color="auto"/>
                  <w:right w:val="single" w:sz="4" w:space="0" w:color="auto"/>
                </w:tcBorders>
              </w:tcPr>
            </w:tcPrChange>
          </w:tcPr>
          <w:p w14:paraId="26591F6A" w14:textId="46BE08D1" w:rsidR="001E45F9" w:rsidRPr="00D26284" w:rsidRDefault="001E45F9" w:rsidP="001E45F9">
            <w:pPr>
              <w:ind w:right="-70"/>
              <w:rPr>
                <w:ins w:id="1132" w:author="Peter P. BOSCH" w:date="2019-05-01T15:00:00Z"/>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Change w:id="1133" w:author="Peter P. BOSCH" w:date="2019-05-01T15:00:00Z">
              <w:tcPr>
                <w:tcW w:w="425" w:type="dxa"/>
                <w:tcBorders>
                  <w:top w:val="single" w:sz="4" w:space="0" w:color="auto"/>
                  <w:left w:val="single" w:sz="4" w:space="0" w:color="auto"/>
                  <w:bottom w:val="single" w:sz="4" w:space="0" w:color="auto"/>
                  <w:right w:val="single" w:sz="4" w:space="0" w:color="auto"/>
                </w:tcBorders>
                <w:shd w:val="clear" w:color="auto" w:fill="auto"/>
              </w:tcPr>
            </w:tcPrChange>
          </w:tcPr>
          <w:p w14:paraId="553DE786" w14:textId="55728B5C" w:rsidR="001E45F9" w:rsidRPr="00D26284" w:rsidRDefault="001E45F9" w:rsidP="001E45F9">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Change w:id="1134" w:author="Peter P. BOSCH" w:date="2019-05-01T15:00:00Z">
              <w:tcPr>
                <w:tcW w:w="5361" w:type="dxa"/>
                <w:tcBorders>
                  <w:top w:val="single" w:sz="4" w:space="0" w:color="auto"/>
                  <w:left w:val="single" w:sz="4" w:space="0" w:color="auto"/>
                  <w:bottom w:val="single" w:sz="4" w:space="0" w:color="auto"/>
                  <w:right w:val="single" w:sz="4" w:space="0" w:color="auto"/>
                </w:tcBorders>
                <w:shd w:val="clear" w:color="auto" w:fill="auto"/>
              </w:tcPr>
            </w:tcPrChange>
          </w:tcPr>
          <w:p w14:paraId="42E7EE93" w14:textId="77777777" w:rsidR="001E45F9" w:rsidRPr="00D26284" w:rsidRDefault="001E45F9" w:rsidP="001E45F9">
            <w:pPr>
              <w:rPr>
                <w:rFonts w:cs="Arial"/>
                <w:sz w:val="16"/>
                <w:szCs w:val="16"/>
              </w:rPr>
            </w:pPr>
            <w:r w:rsidRPr="00D26284">
              <w:rPr>
                <w:rFonts w:cs="Arial"/>
                <w:sz w:val="16"/>
                <w:szCs w:val="16"/>
              </w:rPr>
              <w:t xml:space="preserve">&gt; </w:t>
            </w:r>
            <w:r w:rsidRPr="00D26284">
              <w:rPr>
                <w:i/>
                <w:sz w:val="16"/>
                <w:szCs w:val="16"/>
              </w:rPr>
              <w:t>Vorige_laad_TS</w:t>
            </w:r>
          </w:p>
        </w:tc>
      </w:tr>
      <w:tr w:rsidR="001E45F9" w:rsidRPr="00D26284" w14:paraId="276651B7" w14:textId="77777777" w:rsidTr="006D669E">
        <w:trPr>
          <w:cantSplit/>
          <w:trHeight w:val="276"/>
          <w:trPrChange w:id="1135" w:author="Peter P. BOSCH" w:date="2019-05-01T15:00:00Z">
            <w:trPr>
              <w:cantSplit/>
              <w:trHeight w:val="276"/>
            </w:trPr>
          </w:trPrChange>
        </w:trPr>
        <w:tc>
          <w:tcPr>
            <w:tcW w:w="3823" w:type="dxa"/>
            <w:tcBorders>
              <w:top w:val="single" w:sz="4" w:space="0" w:color="auto"/>
              <w:left w:val="single" w:sz="4" w:space="0" w:color="auto"/>
              <w:bottom w:val="single" w:sz="4" w:space="0" w:color="auto"/>
              <w:right w:val="single" w:sz="4" w:space="0" w:color="auto"/>
            </w:tcBorders>
            <w:shd w:val="clear" w:color="auto" w:fill="auto"/>
            <w:tcPrChange w:id="1136" w:author="Peter P. BOSCH" w:date="2019-05-01T15:00:00Z">
              <w:tcPr>
                <w:tcW w:w="3823" w:type="dxa"/>
                <w:tcBorders>
                  <w:top w:val="single" w:sz="4" w:space="0" w:color="auto"/>
                  <w:left w:val="single" w:sz="4" w:space="0" w:color="auto"/>
                  <w:bottom w:val="single" w:sz="4" w:space="0" w:color="auto"/>
                  <w:right w:val="single" w:sz="4" w:space="0" w:color="auto"/>
                </w:tcBorders>
                <w:shd w:val="clear" w:color="auto" w:fill="auto"/>
              </w:tcPr>
            </w:tcPrChange>
          </w:tcPr>
          <w:p w14:paraId="77FAC293" w14:textId="62514E1F" w:rsidR="001E45F9" w:rsidRPr="00D26284" w:rsidRDefault="001E45F9" w:rsidP="001E45F9">
            <w:pPr>
              <w:rPr>
                <w:rFonts w:cs="Arial"/>
                <w:snapToGrid w:val="0"/>
                <w:color w:val="000000"/>
                <w:sz w:val="16"/>
                <w:szCs w:val="16"/>
                <w:highlight w:val="yellow"/>
              </w:rPr>
            </w:pPr>
            <w:r w:rsidRPr="00D26284">
              <w:rPr>
                <w:rFonts w:cs="Arial"/>
                <w:snapToGrid w:val="0"/>
                <w:sz w:val="16"/>
                <w:szCs w:val="16"/>
              </w:rPr>
              <w:t>BEA</w:t>
            </w:r>
            <w:r>
              <w:rPr>
                <w:rFonts w:cs="Arial"/>
                <w:snapToGrid w:val="0"/>
                <w:sz w:val="16"/>
                <w:szCs w:val="16"/>
              </w:rPr>
              <w:t>J</w:t>
            </w:r>
            <w:r w:rsidRPr="00D26284">
              <w:rPr>
                <w:rFonts w:cs="Arial"/>
                <w:snapToGrid w:val="0"/>
                <w:sz w:val="16"/>
                <w:szCs w:val="16"/>
              </w:rPr>
              <w:t>_RN</w:t>
            </w:r>
            <w:r>
              <w:rPr>
                <w:rFonts w:cs="Arial"/>
                <w:snapToGrid w:val="0"/>
                <w:sz w:val="16"/>
                <w:szCs w:val="16"/>
              </w:rPr>
              <w:t>54</w:t>
            </w:r>
            <w:r w:rsidRPr="00D26284">
              <w:rPr>
                <w:rFonts w:cs="Arial"/>
                <w:snapToGrid w:val="0"/>
                <w:sz w:val="16"/>
                <w:szCs w:val="16"/>
              </w:rPr>
              <w:t>0VALUTAJAAR</w:t>
            </w:r>
          </w:p>
        </w:tc>
        <w:tc>
          <w:tcPr>
            <w:tcW w:w="425" w:type="dxa"/>
            <w:tcBorders>
              <w:top w:val="single" w:sz="4" w:space="0" w:color="auto"/>
              <w:left w:val="single" w:sz="4" w:space="0" w:color="auto"/>
              <w:bottom w:val="single" w:sz="4" w:space="0" w:color="auto"/>
              <w:right w:val="single" w:sz="4" w:space="0" w:color="auto"/>
            </w:tcBorders>
            <w:tcPrChange w:id="1137" w:author="Peter P. BOSCH" w:date="2019-05-01T15:00:00Z">
              <w:tcPr>
                <w:tcW w:w="425" w:type="dxa"/>
                <w:tcBorders>
                  <w:top w:val="single" w:sz="4" w:space="0" w:color="auto"/>
                  <w:left w:val="single" w:sz="4" w:space="0" w:color="auto"/>
                  <w:bottom w:val="single" w:sz="4" w:space="0" w:color="auto"/>
                  <w:right w:val="single" w:sz="4" w:space="0" w:color="auto"/>
                </w:tcBorders>
              </w:tcPr>
            </w:tcPrChange>
          </w:tcPr>
          <w:p w14:paraId="6688DE3E" w14:textId="77777777" w:rsidR="001E45F9" w:rsidRPr="00D26284" w:rsidRDefault="001E45F9" w:rsidP="001E45F9">
            <w:pPr>
              <w:ind w:right="-70"/>
              <w:rPr>
                <w:ins w:id="1138" w:author="Peter P. BOSCH" w:date="2019-05-01T15:00:00Z"/>
                <w:rFonts w:cs="Arial"/>
                <w:sz w:val="16"/>
                <w:szCs w:val="16"/>
                <w:highlight w:val="yellow"/>
              </w:rPr>
            </w:pPr>
          </w:p>
        </w:tc>
        <w:tc>
          <w:tcPr>
            <w:tcW w:w="425" w:type="dxa"/>
            <w:tcBorders>
              <w:top w:val="single" w:sz="4" w:space="0" w:color="auto"/>
              <w:left w:val="single" w:sz="4" w:space="0" w:color="auto"/>
              <w:bottom w:val="single" w:sz="4" w:space="0" w:color="auto"/>
              <w:right w:val="single" w:sz="4" w:space="0" w:color="auto"/>
            </w:tcBorders>
            <w:tcPrChange w:id="1139" w:author="Peter P. BOSCH" w:date="2019-05-01T15:00:00Z">
              <w:tcPr>
                <w:tcW w:w="425" w:type="dxa"/>
                <w:tcBorders>
                  <w:top w:val="single" w:sz="4" w:space="0" w:color="auto"/>
                  <w:left w:val="single" w:sz="4" w:space="0" w:color="auto"/>
                  <w:bottom w:val="single" w:sz="4" w:space="0" w:color="auto"/>
                  <w:right w:val="single" w:sz="4" w:space="0" w:color="auto"/>
                </w:tcBorders>
              </w:tcPr>
            </w:tcPrChange>
          </w:tcPr>
          <w:p w14:paraId="40A532A2" w14:textId="55CE4DBB" w:rsidR="001E45F9" w:rsidRPr="00D26284" w:rsidRDefault="001E45F9" w:rsidP="001E45F9">
            <w:pPr>
              <w:ind w:right="-70"/>
              <w:rPr>
                <w:ins w:id="1140" w:author="Peter P. BOSCH" w:date="2019-05-01T15:00:00Z"/>
                <w:rFonts w:cs="Arial"/>
                <w:sz w:val="16"/>
                <w:szCs w:val="16"/>
                <w:highlight w:val="yellow"/>
              </w:rPr>
            </w:pPr>
          </w:p>
        </w:tc>
        <w:tc>
          <w:tcPr>
            <w:tcW w:w="425" w:type="dxa"/>
            <w:tcBorders>
              <w:top w:val="single" w:sz="4" w:space="0" w:color="auto"/>
              <w:left w:val="single" w:sz="4" w:space="0" w:color="auto"/>
              <w:bottom w:val="single" w:sz="4" w:space="0" w:color="auto"/>
              <w:right w:val="single" w:sz="4" w:space="0" w:color="auto"/>
            </w:tcBorders>
            <w:shd w:val="clear" w:color="auto" w:fill="auto"/>
            <w:tcPrChange w:id="1141" w:author="Peter P. BOSCH" w:date="2019-05-01T15:00:00Z">
              <w:tcPr>
                <w:tcW w:w="425" w:type="dxa"/>
                <w:tcBorders>
                  <w:top w:val="single" w:sz="4" w:space="0" w:color="auto"/>
                  <w:left w:val="single" w:sz="4" w:space="0" w:color="auto"/>
                  <w:bottom w:val="single" w:sz="4" w:space="0" w:color="auto"/>
                  <w:right w:val="single" w:sz="4" w:space="0" w:color="auto"/>
                </w:tcBorders>
                <w:shd w:val="clear" w:color="auto" w:fill="auto"/>
              </w:tcPr>
            </w:tcPrChange>
          </w:tcPr>
          <w:p w14:paraId="6A076C2C" w14:textId="4416FAED" w:rsidR="001E45F9" w:rsidRPr="00D26284" w:rsidRDefault="001E45F9" w:rsidP="001E45F9">
            <w:pPr>
              <w:ind w:right="-70"/>
              <w:rPr>
                <w:rFonts w:cs="Arial"/>
                <w:sz w:val="16"/>
                <w:szCs w:val="16"/>
                <w:highlight w:val="yellow"/>
              </w:rPr>
            </w:pPr>
          </w:p>
        </w:tc>
        <w:tc>
          <w:tcPr>
            <w:tcW w:w="5361" w:type="dxa"/>
            <w:tcBorders>
              <w:top w:val="single" w:sz="4" w:space="0" w:color="auto"/>
              <w:left w:val="single" w:sz="4" w:space="0" w:color="auto"/>
              <w:bottom w:val="single" w:sz="4" w:space="0" w:color="auto"/>
              <w:right w:val="single" w:sz="4" w:space="0" w:color="auto"/>
            </w:tcBorders>
            <w:shd w:val="clear" w:color="auto" w:fill="auto"/>
            <w:tcPrChange w:id="1142" w:author="Peter P. BOSCH" w:date="2019-05-01T15:00:00Z">
              <w:tcPr>
                <w:tcW w:w="5361" w:type="dxa"/>
                <w:tcBorders>
                  <w:top w:val="single" w:sz="4" w:space="0" w:color="auto"/>
                  <w:left w:val="single" w:sz="4" w:space="0" w:color="auto"/>
                  <w:bottom w:val="single" w:sz="4" w:space="0" w:color="auto"/>
                  <w:right w:val="single" w:sz="4" w:space="0" w:color="auto"/>
                </w:tcBorders>
                <w:shd w:val="clear" w:color="auto" w:fill="auto"/>
              </w:tcPr>
            </w:tcPrChange>
          </w:tcPr>
          <w:p w14:paraId="39CDCE0B" w14:textId="77777777" w:rsidR="001E45F9" w:rsidRPr="00D26284" w:rsidRDefault="001E45F9" w:rsidP="001E45F9">
            <w:pPr>
              <w:rPr>
                <w:rFonts w:cs="Arial"/>
                <w:sz w:val="16"/>
                <w:szCs w:val="16"/>
                <w:highlight w:val="yellow"/>
              </w:rPr>
            </w:pPr>
            <w:r w:rsidRPr="0025230A">
              <w:rPr>
                <w:rFonts w:cs="Arial"/>
                <w:sz w:val="16"/>
                <w:szCs w:val="16"/>
              </w:rPr>
              <w:t>≥</w:t>
            </w:r>
            <w:r w:rsidRPr="0025230A">
              <w:rPr>
                <w:sz w:val="16"/>
                <w:szCs w:val="16"/>
              </w:rPr>
              <w:t xml:space="preserve"> 2016</w:t>
            </w:r>
          </w:p>
        </w:tc>
      </w:tr>
      <w:tr w:rsidR="001E45F9" w:rsidRPr="00D26284" w14:paraId="409B371D" w14:textId="77777777" w:rsidTr="006D669E">
        <w:trPr>
          <w:cantSplit/>
          <w:trHeight w:val="276"/>
          <w:trPrChange w:id="1143" w:author="Peter P. BOSCH" w:date="2019-05-01T15:00:00Z">
            <w:trPr>
              <w:cantSplit/>
              <w:trHeight w:val="276"/>
            </w:trPr>
          </w:trPrChange>
        </w:trPr>
        <w:tc>
          <w:tcPr>
            <w:tcW w:w="3823" w:type="dxa"/>
            <w:tcBorders>
              <w:top w:val="single" w:sz="4" w:space="0" w:color="auto"/>
              <w:left w:val="single" w:sz="4" w:space="0" w:color="auto"/>
              <w:bottom w:val="single" w:sz="4" w:space="0" w:color="auto"/>
              <w:right w:val="single" w:sz="4" w:space="0" w:color="auto"/>
            </w:tcBorders>
            <w:shd w:val="clear" w:color="auto" w:fill="auto"/>
            <w:tcPrChange w:id="1144" w:author="Peter P. BOSCH" w:date="2019-05-01T15:00:00Z">
              <w:tcPr>
                <w:tcW w:w="3823" w:type="dxa"/>
                <w:tcBorders>
                  <w:top w:val="single" w:sz="4" w:space="0" w:color="auto"/>
                  <w:left w:val="single" w:sz="4" w:space="0" w:color="auto"/>
                  <w:bottom w:val="single" w:sz="4" w:space="0" w:color="auto"/>
                  <w:right w:val="single" w:sz="4" w:space="0" w:color="auto"/>
                </w:tcBorders>
                <w:shd w:val="clear" w:color="auto" w:fill="auto"/>
              </w:tcPr>
            </w:tcPrChange>
          </w:tcPr>
          <w:p w14:paraId="1B59AB88" w14:textId="77777777" w:rsidR="001E45F9" w:rsidRPr="00D26284" w:rsidRDefault="001E45F9" w:rsidP="001E45F9">
            <w:pPr>
              <w:rPr>
                <w:rFonts w:cs="Arial"/>
                <w:snapToGrid w:val="0"/>
                <w:sz w:val="16"/>
                <w:szCs w:val="16"/>
              </w:rPr>
            </w:pPr>
            <w:r>
              <w:rPr>
                <w:rFonts w:cs="Arial"/>
                <w:sz w:val="16"/>
                <w:szCs w:val="16"/>
              </w:rPr>
              <w:t>Alle attributen</w:t>
            </w:r>
          </w:p>
        </w:tc>
        <w:tc>
          <w:tcPr>
            <w:tcW w:w="425" w:type="dxa"/>
            <w:tcBorders>
              <w:top w:val="single" w:sz="4" w:space="0" w:color="auto"/>
              <w:left w:val="single" w:sz="4" w:space="0" w:color="auto"/>
              <w:bottom w:val="single" w:sz="4" w:space="0" w:color="auto"/>
              <w:right w:val="single" w:sz="4" w:space="0" w:color="auto"/>
            </w:tcBorders>
            <w:tcPrChange w:id="1145" w:author="Peter P. BOSCH" w:date="2019-05-01T15:00:00Z">
              <w:tcPr>
                <w:tcW w:w="425" w:type="dxa"/>
                <w:tcBorders>
                  <w:top w:val="single" w:sz="4" w:space="0" w:color="auto"/>
                  <w:left w:val="single" w:sz="4" w:space="0" w:color="auto"/>
                  <w:bottom w:val="single" w:sz="4" w:space="0" w:color="auto"/>
                  <w:right w:val="single" w:sz="4" w:space="0" w:color="auto"/>
                </w:tcBorders>
              </w:tcPr>
            </w:tcPrChange>
          </w:tcPr>
          <w:p w14:paraId="6B1F205A" w14:textId="77777777" w:rsidR="001E45F9" w:rsidRDefault="001E45F9" w:rsidP="001E45F9">
            <w:pPr>
              <w:ind w:right="-70"/>
              <w:rPr>
                <w:ins w:id="1146" w:author="Peter P. BOSCH" w:date="2019-05-01T15:00:00Z"/>
                <w:rFonts w:cs="Arial"/>
                <w:sz w:val="16"/>
                <w:szCs w:val="16"/>
                <w:highlight w:val="yellow"/>
              </w:rPr>
            </w:pPr>
          </w:p>
        </w:tc>
        <w:tc>
          <w:tcPr>
            <w:tcW w:w="425" w:type="dxa"/>
            <w:tcBorders>
              <w:top w:val="single" w:sz="4" w:space="0" w:color="auto"/>
              <w:left w:val="single" w:sz="4" w:space="0" w:color="auto"/>
              <w:bottom w:val="single" w:sz="4" w:space="0" w:color="auto"/>
              <w:right w:val="single" w:sz="4" w:space="0" w:color="auto"/>
            </w:tcBorders>
            <w:tcPrChange w:id="1147" w:author="Peter P. BOSCH" w:date="2019-05-01T15:00:00Z">
              <w:tcPr>
                <w:tcW w:w="425" w:type="dxa"/>
                <w:tcBorders>
                  <w:top w:val="single" w:sz="4" w:space="0" w:color="auto"/>
                  <w:left w:val="single" w:sz="4" w:space="0" w:color="auto"/>
                  <w:bottom w:val="single" w:sz="4" w:space="0" w:color="auto"/>
                  <w:right w:val="single" w:sz="4" w:space="0" w:color="auto"/>
                </w:tcBorders>
              </w:tcPr>
            </w:tcPrChange>
          </w:tcPr>
          <w:p w14:paraId="01E24461" w14:textId="2BC2CC2A" w:rsidR="001E45F9" w:rsidRDefault="001E45F9" w:rsidP="001E45F9">
            <w:pPr>
              <w:ind w:right="-70"/>
              <w:rPr>
                <w:ins w:id="1148" w:author="Peter P. BOSCH" w:date="2019-05-01T15:00:00Z"/>
                <w:rFonts w:cs="Arial"/>
                <w:sz w:val="16"/>
                <w:szCs w:val="16"/>
                <w:highlight w:val="yellow"/>
              </w:rPr>
            </w:pPr>
          </w:p>
        </w:tc>
        <w:tc>
          <w:tcPr>
            <w:tcW w:w="425" w:type="dxa"/>
            <w:tcBorders>
              <w:top w:val="single" w:sz="4" w:space="0" w:color="auto"/>
              <w:left w:val="single" w:sz="4" w:space="0" w:color="auto"/>
              <w:bottom w:val="single" w:sz="4" w:space="0" w:color="auto"/>
              <w:right w:val="single" w:sz="4" w:space="0" w:color="auto"/>
            </w:tcBorders>
            <w:shd w:val="clear" w:color="auto" w:fill="auto"/>
            <w:tcPrChange w:id="1149" w:author="Peter P. BOSCH" w:date="2019-05-01T15:00:00Z">
              <w:tcPr>
                <w:tcW w:w="425" w:type="dxa"/>
                <w:tcBorders>
                  <w:top w:val="single" w:sz="4" w:space="0" w:color="auto"/>
                  <w:left w:val="single" w:sz="4" w:space="0" w:color="auto"/>
                  <w:bottom w:val="single" w:sz="4" w:space="0" w:color="auto"/>
                  <w:right w:val="single" w:sz="4" w:space="0" w:color="auto"/>
                </w:tcBorders>
                <w:shd w:val="clear" w:color="auto" w:fill="auto"/>
              </w:tcPr>
            </w:tcPrChange>
          </w:tcPr>
          <w:p w14:paraId="5A162FE9" w14:textId="1C945735" w:rsidR="001E45F9" w:rsidRPr="00D26284" w:rsidRDefault="001E45F9" w:rsidP="001E45F9">
            <w:pPr>
              <w:ind w:right="-70"/>
              <w:rPr>
                <w:rFonts w:cs="Arial"/>
                <w:sz w:val="16"/>
                <w:szCs w:val="16"/>
                <w:highlight w:val="yellow"/>
              </w:rPr>
            </w:pPr>
            <w:r>
              <w:rPr>
                <w:rFonts w:cs="Arial"/>
                <w:sz w:val="16"/>
                <w:szCs w:val="16"/>
                <w:highlight w:val="yellow"/>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Change w:id="1150" w:author="Peter P. BOSCH" w:date="2019-05-01T15:00:00Z">
              <w:tcPr>
                <w:tcW w:w="5361" w:type="dxa"/>
                <w:tcBorders>
                  <w:top w:val="single" w:sz="4" w:space="0" w:color="auto"/>
                  <w:left w:val="single" w:sz="4" w:space="0" w:color="auto"/>
                  <w:bottom w:val="single" w:sz="4" w:space="0" w:color="auto"/>
                  <w:right w:val="single" w:sz="4" w:space="0" w:color="auto"/>
                </w:tcBorders>
                <w:shd w:val="clear" w:color="auto" w:fill="auto"/>
              </w:tcPr>
            </w:tcPrChange>
          </w:tcPr>
          <w:p w14:paraId="2038DDA1" w14:textId="77777777" w:rsidR="001E45F9" w:rsidRPr="00D26284" w:rsidRDefault="001E45F9" w:rsidP="001E45F9">
            <w:pPr>
              <w:rPr>
                <w:rFonts w:cs="Arial"/>
                <w:sz w:val="16"/>
                <w:szCs w:val="16"/>
                <w:highlight w:val="yellow"/>
              </w:rPr>
            </w:pPr>
          </w:p>
        </w:tc>
      </w:tr>
      <w:tr w:rsidR="001E45F9" w:rsidRPr="00D26284" w14:paraId="4FC158BB" w14:textId="77777777" w:rsidTr="006D669E">
        <w:trPr>
          <w:cantSplit/>
          <w:trHeight w:val="276"/>
          <w:ins w:id="1151" w:author="Peter P. BOSCH" w:date="2019-05-01T14:41:00Z"/>
          <w:trPrChange w:id="1152" w:author="Peter P. BOSCH" w:date="2019-05-01T15:00:00Z">
            <w:trPr>
              <w:cantSplit/>
              <w:trHeight w:val="276"/>
            </w:trPr>
          </w:trPrChange>
        </w:trPr>
        <w:tc>
          <w:tcPr>
            <w:tcW w:w="3823" w:type="dxa"/>
            <w:tcBorders>
              <w:top w:val="single" w:sz="4" w:space="0" w:color="auto"/>
              <w:left w:val="single" w:sz="4" w:space="0" w:color="auto"/>
              <w:bottom w:val="single" w:sz="4" w:space="0" w:color="auto"/>
              <w:right w:val="single" w:sz="4" w:space="0" w:color="auto"/>
            </w:tcBorders>
            <w:shd w:val="clear" w:color="auto" w:fill="auto"/>
            <w:tcPrChange w:id="1153" w:author="Peter P. BOSCH" w:date="2019-05-01T15:00:00Z">
              <w:tcPr>
                <w:tcW w:w="3823" w:type="dxa"/>
                <w:tcBorders>
                  <w:top w:val="single" w:sz="4" w:space="0" w:color="auto"/>
                  <w:left w:val="single" w:sz="4" w:space="0" w:color="auto"/>
                  <w:bottom w:val="single" w:sz="4" w:space="0" w:color="auto"/>
                  <w:right w:val="single" w:sz="4" w:space="0" w:color="auto"/>
                </w:tcBorders>
                <w:shd w:val="clear" w:color="auto" w:fill="auto"/>
              </w:tcPr>
            </w:tcPrChange>
          </w:tcPr>
          <w:p w14:paraId="76CE9A7C" w14:textId="2B4ECA73" w:rsidR="001E45F9" w:rsidRDefault="001E45F9" w:rsidP="001E45F9">
            <w:pPr>
              <w:rPr>
                <w:ins w:id="1154" w:author="Peter P. BOSCH" w:date="2019-05-01T14:41:00Z"/>
                <w:rFonts w:cs="Arial"/>
                <w:sz w:val="16"/>
                <w:szCs w:val="16"/>
              </w:rPr>
            </w:pPr>
            <w:ins w:id="1155" w:author="Peter P. BOSCH" w:date="2019-05-01T15:12:00Z">
              <w:r w:rsidRPr="001E45F9">
                <w:rPr>
                  <w:rFonts w:cs="Arial"/>
                  <w:sz w:val="16"/>
                  <w:szCs w:val="16"/>
                </w:rPr>
                <w:t>BEAJ_LEK_REK_ID</w:t>
              </w:r>
            </w:ins>
          </w:p>
        </w:tc>
        <w:tc>
          <w:tcPr>
            <w:tcW w:w="425" w:type="dxa"/>
            <w:tcBorders>
              <w:top w:val="single" w:sz="4" w:space="0" w:color="auto"/>
              <w:left w:val="single" w:sz="4" w:space="0" w:color="auto"/>
              <w:bottom w:val="single" w:sz="4" w:space="0" w:color="auto"/>
              <w:right w:val="single" w:sz="4" w:space="0" w:color="auto"/>
            </w:tcBorders>
            <w:tcPrChange w:id="1156" w:author="Peter P. BOSCH" w:date="2019-05-01T15:00:00Z">
              <w:tcPr>
                <w:tcW w:w="425" w:type="dxa"/>
                <w:tcBorders>
                  <w:top w:val="single" w:sz="4" w:space="0" w:color="auto"/>
                  <w:left w:val="single" w:sz="4" w:space="0" w:color="auto"/>
                  <w:bottom w:val="single" w:sz="4" w:space="0" w:color="auto"/>
                  <w:right w:val="single" w:sz="4" w:space="0" w:color="auto"/>
                </w:tcBorders>
              </w:tcPr>
            </w:tcPrChange>
          </w:tcPr>
          <w:p w14:paraId="54E25C5B" w14:textId="77777777" w:rsidR="001E45F9" w:rsidRDefault="001E45F9" w:rsidP="001E45F9">
            <w:pPr>
              <w:ind w:right="-70"/>
              <w:rPr>
                <w:ins w:id="1157" w:author="Peter P. BOSCH" w:date="2019-05-01T15:00:00Z"/>
                <w:rFonts w:cs="Arial"/>
                <w:sz w:val="16"/>
                <w:szCs w:val="16"/>
                <w:highlight w:val="yellow"/>
              </w:rPr>
            </w:pPr>
          </w:p>
        </w:tc>
        <w:tc>
          <w:tcPr>
            <w:tcW w:w="425" w:type="dxa"/>
            <w:tcBorders>
              <w:top w:val="single" w:sz="4" w:space="0" w:color="auto"/>
              <w:left w:val="single" w:sz="4" w:space="0" w:color="auto"/>
              <w:bottom w:val="single" w:sz="4" w:space="0" w:color="auto"/>
              <w:right w:val="single" w:sz="4" w:space="0" w:color="auto"/>
            </w:tcBorders>
            <w:tcPrChange w:id="1158" w:author="Peter P. BOSCH" w:date="2019-05-01T15:00:00Z">
              <w:tcPr>
                <w:tcW w:w="425" w:type="dxa"/>
                <w:tcBorders>
                  <w:top w:val="single" w:sz="4" w:space="0" w:color="auto"/>
                  <w:left w:val="single" w:sz="4" w:space="0" w:color="auto"/>
                  <w:bottom w:val="single" w:sz="4" w:space="0" w:color="auto"/>
                  <w:right w:val="single" w:sz="4" w:space="0" w:color="auto"/>
                </w:tcBorders>
              </w:tcPr>
            </w:tcPrChange>
          </w:tcPr>
          <w:p w14:paraId="42184AEC" w14:textId="75E47729" w:rsidR="001E45F9" w:rsidRDefault="001E45F9" w:rsidP="001E45F9">
            <w:pPr>
              <w:ind w:right="-70"/>
              <w:rPr>
                <w:ins w:id="1159" w:author="Peter P. BOSCH" w:date="2019-05-01T15:00:00Z"/>
                <w:rFonts w:cs="Arial"/>
                <w:sz w:val="16"/>
                <w:szCs w:val="16"/>
                <w:highlight w:val="yellow"/>
              </w:rPr>
            </w:pPr>
            <w:ins w:id="1160" w:author="Peter P. BOSCH" w:date="2019-05-01T15:13:00Z">
              <w:r>
                <w:rPr>
                  <w:rFonts w:cs="Arial"/>
                  <w:sz w:val="16"/>
                  <w:szCs w:val="16"/>
                  <w:highlight w:val="yellow"/>
                </w:rPr>
                <w:t>x</w:t>
              </w:r>
            </w:ins>
          </w:p>
        </w:tc>
        <w:tc>
          <w:tcPr>
            <w:tcW w:w="425" w:type="dxa"/>
            <w:tcBorders>
              <w:top w:val="single" w:sz="4" w:space="0" w:color="auto"/>
              <w:left w:val="single" w:sz="4" w:space="0" w:color="auto"/>
              <w:bottom w:val="single" w:sz="4" w:space="0" w:color="auto"/>
              <w:right w:val="single" w:sz="4" w:space="0" w:color="auto"/>
            </w:tcBorders>
            <w:shd w:val="clear" w:color="auto" w:fill="auto"/>
            <w:tcPrChange w:id="1161" w:author="Peter P. BOSCH" w:date="2019-05-01T15:00:00Z">
              <w:tcPr>
                <w:tcW w:w="425" w:type="dxa"/>
                <w:tcBorders>
                  <w:top w:val="single" w:sz="4" w:space="0" w:color="auto"/>
                  <w:left w:val="single" w:sz="4" w:space="0" w:color="auto"/>
                  <w:bottom w:val="single" w:sz="4" w:space="0" w:color="auto"/>
                  <w:right w:val="single" w:sz="4" w:space="0" w:color="auto"/>
                </w:tcBorders>
                <w:shd w:val="clear" w:color="auto" w:fill="auto"/>
              </w:tcPr>
            </w:tcPrChange>
          </w:tcPr>
          <w:p w14:paraId="6F097E7B" w14:textId="6065F296" w:rsidR="001E45F9" w:rsidRDefault="001E45F9" w:rsidP="001E45F9">
            <w:pPr>
              <w:ind w:right="-70"/>
              <w:rPr>
                <w:ins w:id="1162" w:author="Peter P. BOSCH" w:date="2019-05-01T14:41:00Z"/>
                <w:rFonts w:cs="Arial"/>
                <w:sz w:val="16"/>
                <w:szCs w:val="16"/>
                <w:highlight w:val="yellow"/>
              </w:rPr>
            </w:pPr>
          </w:p>
        </w:tc>
        <w:tc>
          <w:tcPr>
            <w:tcW w:w="5361" w:type="dxa"/>
            <w:tcBorders>
              <w:top w:val="single" w:sz="4" w:space="0" w:color="auto"/>
              <w:left w:val="single" w:sz="4" w:space="0" w:color="auto"/>
              <w:bottom w:val="single" w:sz="4" w:space="0" w:color="auto"/>
              <w:right w:val="single" w:sz="4" w:space="0" w:color="auto"/>
            </w:tcBorders>
            <w:shd w:val="clear" w:color="auto" w:fill="auto"/>
            <w:tcPrChange w:id="1163" w:author="Peter P. BOSCH" w:date="2019-05-01T15:00:00Z">
              <w:tcPr>
                <w:tcW w:w="5361" w:type="dxa"/>
                <w:tcBorders>
                  <w:top w:val="single" w:sz="4" w:space="0" w:color="auto"/>
                  <w:left w:val="single" w:sz="4" w:space="0" w:color="auto"/>
                  <w:bottom w:val="single" w:sz="4" w:space="0" w:color="auto"/>
                  <w:right w:val="single" w:sz="4" w:space="0" w:color="auto"/>
                </w:tcBorders>
                <w:shd w:val="clear" w:color="auto" w:fill="auto"/>
              </w:tcPr>
            </w:tcPrChange>
          </w:tcPr>
          <w:p w14:paraId="5A462334" w14:textId="1AF9A2BA" w:rsidR="001E45F9" w:rsidRPr="006D669E" w:rsidRDefault="001E45F9" w:rsidP="00297961">
            <w:pPr>
              <w:rPr>
                <w:ins w:id="1164" w:author="Peter P. BOSCH" w:date="2019-05-01T14:41:00Z"/>
                <w:rFonts w:cs="Arial"/>
                <w:snapToGrid w:val="0"/>
                <w:sz w:val="16"/>
                <w:szCs w:val="16"/>
                <w:rPrChange w:id="1165" w:author="Peter P. BOSCH" w:date="2019-05-01T15:03:00Z">
                  <w:rPr>
                    <w:ins w:id="1166" w:author="Peter P. BOSCH" w:date="2019-05-01T14:41:00Z"/>
                    <w:rFonts w:cs="Arial"/>
                    <w:sz w:val="16"/>
                    <w:szCs w:val="16"/>
                    <w:highlight w:val="yellow"/>
                  </w:rPr>
                </w:rPrChange>
              </w:rPr>
            </w:pPr>
            <w:ins w:id="1167" w:author="Peter P. BOSCH" w:date="2019-05-01T15:03:00Z">
              <w:r w:rsidRPr="006D669E">
                <w:rPr>
                  <w:rFonts w:cs="Arial"/>
                  <w:snapToGrid w:val="0"/>
                  <w:sz w:val="16"/>
                  <w:szCs w:val="16"/>
                  <w:rPrChange w:id="1168" w:author="Peter P. BOSCH" w:date="2019-05-01T15:03:00Z">
                    <w:rPr/>
                  </w:rPrChange>
                </w:rPr>
                <w:t>=</w:t>
              </w:r>
            </w:ins>
            <w:ins w:id="1169" w:author="Peter P. BOSCH" w:date="2019-05-01T14:43:00Z">
              <w:r w:rsidRPr="006D669E">
                <w:rPr>
                  <w:rFonts w:cs="Arial"/>
                  <w:snapToGrid w:val="0"/>
                  <w:sz w:val="16"/>
                  <w:szCs w:val="16"/>
                  <w:rPrChange w:id="1170" w:author="Peter P. BOSCH" w:date="2019-05-01T15:03:00Z">
                    <w:rPr/>
                  </w:rPrChange>
                </w:rPr>
                <w:t>HSEL_RN310REK</w:t>
              </w:r>
            </w:ins>
            <w:ins w:id="1171" w:author="Peter P. BOSCH" w:date="2019-05-01T15:13:00Z">
              <w:r>
                <w:rPr>
                  <w:rFonts w:cs="Arial"/>
                  <w:snapToGrid w:val="0"/>
                  <w:sz w:val="16"/>
                  <w:szCs w:val="16"/>
                </w:rPr>
                <w:t>.</w:t>
              </w:r>
              <w:r w:rsidRPr="00A02C76">
                <w:rPr>
                  <w:rFonts w:cs="Arial"/>
                  <w:sz w:val="16"/>
                  <w:szCs w:val="16"/>
                </w:rPr>
                <w:t>RN310REKID</w:t>
              </w:r>
            </w:ins>
          </w:p>
        </w:tc>
      </w:tr>
      <w:tr w:rsidR="001E45F9" w:rsidRPr="00D26284" w14:paraId="262863D3" w14:textId="77777777" w:rsidTr="006D669E">
        <w:trPr>
          <w:cantSplit/>
          <w:trHeight w:val="276"/>
          <w:ins w:id="1172" w:author="Peter P. BOSCH" w:date="2019-05-01T14:41:00Z"/>
          <w:trPrChange w:id="1173" w:author="Peter P. BOSCH" w:date="2019-05-01T15:00:00Z">
            <w:trPr>
              <w:cantSplit/>
              <w:trHeight w:val="276"/>
            </w:trPr>
          </w:trPrChange>
        </w:trPr>
        <w:tc>
          <w:tcPr>
            <w:tcW w:w="3823" w:type="dxa"/>
            <w:tcBorders>
              <w:top w:val="single" w:sz="4" w:space="0" w:color="auto"/>
              <w:left w:val="single" w:sz="4" w:space="0" w:color="auto"/>
              <w:bottom w:val="single" w:sz="4" w:space="0" w:color="auto"/>
              <w:right w:val="single" w:sz="4" w:space="0" w:color="auto"/>
            </w:tcBorders>
            <w:shd w:val="clear" w:color="auto" w:fill="auto"/>
            <w:tcPrChange w:id="1174" w:author="Peter P. BOSCH" w:date="2019-05-01T15:00:00Z">
              <w:tcPr>
                <w:tcW w:w="3823" w:type="dxa"/>
                <w:tcBorders>
                  <w:top w:val="single" w:sz="4" w:space="0" w:color="auto"/>
                  <w:left w:val="single" w:sz="4" w:space="0" w:color="auto"/>
                  <w:bottom w:val="single" w:sz="4" w:space="0" w:color="auto"/>
                  <w:right w:val="single" w:sz="4" w:space="0" w:color="auto"/>
                </w:tcBorders>
                <w:shd w:val="clear" w:color="auto" w:fill="auto"/>
              </w:tcPr>
            </w:tcPrChange>
          </w:tcPr>
          <w:p w14:paraId="5CD6C89B" w14:textId="6416A744" w:rsidR="001E45F9" w:rsidRDefault="001E45F9" w:rsidP="001E45F9">
            <w:pPr>
              <w:rPr>
                <w:ins w:id="1175" w:author="Peter P. BOSCH" w:date="2019-05-01T14:41:00Z"/>
                <w:rFonts w:cs="Arial"/>
                <w:sz w:val="16"/>
                <w:szCs w:val="16"/>
              </w:rPr>
            </w:pPr>
            <w:ins w:id="1176" w:author="Peter P. BOSCH" w:date="2019-05-01T15:13:00Z">
              <w:r w:rsidRPr="001E45F9">
                <w:rPr>
                  <w:rFonts w:cs="Arial"/>
                  <w:sz w:val="16"/>
                  <w:szCs w:val="16"/>
                </w:rPr>
                <w:t>BEAJ_LEK_VALUTAJAAR</w:t>
              </w:r>
            </w:ins>
          </w:p>
        </w:tc>
        <w:tc>
          <w:tcPr>
            <w:tcW w:w="425" w:type="dxa"/>
            <w:tcBorders>
              <w:top w:val="single" w:sz="4" w:space="0" w:color="auto"/>
              <w:left w:val="single" w:sz="4" w:space="0" w:color="auto"/>
              <w:bottom w:val="single" w:sz="4" w:space="0" w:color="auto"/>
              <w:right w:val="single" w:sz="4" w:space="0" w:color="auto"/>
            </w:tcBorders>
            <w:tcPrChange w:id="1177" w:author="Peter P. BOSCH" w:date="2019-05-01T15:00:00Z">
              <w:tcPr>
                <w:tcW w:w="425" w:type="dxa"/>
                <w:tcBorders>
                  <w:top w:val="single" w:sz="4" w:space="0" w:color="auto"/>
                  <w:left w:val="single" w:sz="4" w:space="0" w:color="auto"/>
                  <w:bottom w:val="single" w:sz="4" w:space="0" w:color="auto"/>
                  <w:right w:val="single" w:sz="4" w:space="0" w:color="auto"/>
                </w:tcBorders>
              </w:tcPr>
            </w:tcPrChange>
          </w:tcPr>
          <w:p w14:paraId="4D6048BF" w14:textId="77777777" w:rsidR="001E45F9" w:rsidRDefault="001E45F9" w:rsidP="001E45F9">
            <w:pPr>
              <w:ind w:right="-70"/>
              <w:rPr>
                <w:ins w:id="1178" w:author="Peter P. BOSCH" w:date="2019-05-01T15:00:00Z"/>
                <w:rFonts w:cs="Arial"/>
                <w:sz w:val="16"/>
                <w:szCs w:val="16"/>
                <w:highlight w:val="yellow"/>
              </w:rPr>
            </w:pPr>
          </w:p>
        </w:tc>
        <w:tc>
          <w:tcPr>
            <w:tcW w:w="425" w:type="dxa"/>
            <w:tcBorders>
              <w:top w:val="single" w:sz="4" w:space="0" w:color="auto"/>
              <w:left w:val="single" w:sz="4" w:space="0" w:color="auto"/>
              <w:bottom w:val="single" w:sz="4" w:space="0" w:color="auto"/>
              <w:right w:val="single" w:sz="4" w:space="0" w:color="auto"/>
            </w:tcBorders>
            <w:tcPrChange w:id="1179" w:author="Peter P. BOSCH" w:date="2019-05-01T15:00:00Z">
              <w:tcPr>
                <w:tcW w:w="425" w:type="dxa"/>
                <w:tcBorders>
                  <w:top w:val="single" w:sz="4" w:space="0" w:color="auto"/>
                  <w:left w:val="single" w:sz="4" w:space="0" w:color="auto"/>
                  <w:bottom w:val="single" w:sz="4" w:space="0" w:color="auto"/>
                  <w:right w:val="single" w:sz="4" w:space="0" w:color="auto"/>
                </w:tcBorders>
              </w:tcPr>
            </w:tcPrChange>
          </w:tcPr>
          <w:p w14:paraId="2CF5348B" w14:textId="0AFE005B" w:rsidR="001E45F9" w:rsidRDefault="001E45F9" w:rsidP="001E45F9">
            <w:pPr>
              <w:ind w:right="-70"/>
              <w:rPr>
                <w:ins w:id="1180" w:author="Peter P. BOSCH" w:date="2019-05-01T15:00:00Z"/>
                <w:rFonts w:cs="Arial"/>
                <w:sz w:val="16"/>
                <w:szCs w:val="16"/>
                <w:highlight w:val="yellow"/>
              </w:rPr>
            </w:pPr>
          </w:p>
        </w:tc>
        <w:tc>
          <w:tcPr>
            <w:tcW w:w="425" w:type="dxa"/>
            <w:tcBorders>
              <w:top w:val="single" w:sz="4" w:space="0" w:color="auto"/>
              <w:left w:val="single" w:sz="4" w:space="0" w:color="auto"/>
              <w:bottom w:val="single" w:sz="4" w:space="0" w:color="auto"/>
              <w:right w:val="single" w:sz="4" w:space="0" w:color="auto"/>
            </w:tcBorders>
            <w:shd w:val="clear" w:color="auto" w:fill="auto"/>
            <w:tcPrChange w:id="1181" w:author="Peter P. BOSCH" w:date="2019-05-01T15:00:00Z">
              <w:tcPr>
                <w:tcW w:w="425" w:type="dxa"/>
                <w:tcBorders>
                  <w:top w:val="single" w:sz="4" w:space="0" w:color="auto"/>
                  <w:left w:val="single" w:sz="4" w:space="0" w:color="auto"/>
                  <w:bottom w:val="single" w:sz="4" w:space="0" w:color="auto"/>
                  <w:right w:val="single" w:sz="4" w:space="0" w:color="auto"/>
                </w:tcBorders>
                <w:shd w:val="clear" w:color="auto" w:fill="auto"/>
              </w:tcPr>
            </w:tcPrChange>
          </w:tcPr>
          <w:p w14:paraId="36DAC0DE" w14:textId="38FF15D4" w:rsidR="001E45F9" w:rsidRDefault="001E45F9" w:rsidP="001E45F9">
            <w:pPr>
              <w:ind w:right="-70"/>
              <w:rPr>
                <w:ins w:id="1182" w:author="Peter P. BOSCH" w:date="2019-05-01T14:41:00Z"/>
                <w:rFonts w:cs="Arial"/>
                <w:sz w:val="16"/>
                <w:szCs w:val="16"/>
                <w:highlight w:val="yellow"/>
              </w:rPr>
            </w:pPr>
          </w:p>
        </w:tc>
        <w:tc>
          <w:tcPr>
            <w:tcW w:w="5361" w:type="dxa"/>
            <w:tcBorders>
              <w:top w:val="single" w:sz="4" w:space="0" w:color="auto"/>
              <w:left w:val="single" w:sz="4" w:space="0" w:color="auto"/>
              <w:bottom w:val="single" w:sz="4" w:space="0" w:color="auto"/>
              <w:right w:val="single" w:sz="4" w:space="0" w:color="auto"/>
            </w:tcBorders>
            <w:shd w:val="clear" w:color="auto" w:fill="auto"/>
            <w:tcPrChange w:id="1183" w:author="Peter P. BOSCH" w:date="2019-05-01T15:00:00Z">
              <w:tcPr>
                <w:tcW w:w="5361" w:type="dxa"/>
                <w:tcBorders>
                  <w:top w:val="single" w:sz="4" w:space="0" w:color="auto"/>
                  <w:left w:val="single" w:sz="4" w:space="0" w:color="auto"/>
                  <w:bottom w:val="single" w:sz="4" w:space="0" w:color="auto"/>
                  <w:right w:val="single" w:sz="4" w:space="0" w:color="auto"/>
                </w:tcBorders>
                <w:shd w:val="clear" w:color="auto" w:fill="auto"/>
              </w:tcPr>
            </w:tcPrChange>
          </w:tcPr>
          <w:p w14:paraId="0125E755" w14:textId="2FA2FE11" w:rsidR="001E45F9" w:rsidRPr="006D669E" w:rsidRDefault="001E45F9" w:rsidP="00297961">
            <w:pPr>
              <w:rPr>
                <w:ins w:id="1184" w:author="Peter P. BOSCH" w:date="2019-05-01T14:41:00Z"/>
                <w:rFonts w:cs="Arial"/>
                <w:snapToGrid w:val="0"/>
                <w:sz w:val="16"/>
                <w:szCs w:val="16"/>
                <w:rPrChange w:id="1185" w:author="Peter P. BOSCH" w:date="2019-05-01T15:03:00Z">
                  <w:rPr>
                    <w:ins w:id="1186" w:author="Peter P. BOSCH" w:date="2019-05-01T14:41:00Z"/>
                    <w:rFonts w:cs="Arial"/>
                    <w:sz w:val="16"/>
                    <w:szCs w:val="16"/>
                    <w:highlight w:val="yellow"/>
                  </w:rPr>
                </w:rPrChange>
              </w:rPr>
            </w:pPr>
            <w:ins w:id="1187" w:author="Peter P. BOSCH" w:date="2019-05-01T15:03:00Z">
              <w:r w:rsidRPr="006D669E">
                <w:rPr>
                  <w:rFonts w:cs="Arial"/>
                  <w:snapToGrid w:val="0"/>
                  <w:sz w:val="16"/>
                  <w:szCs w:val="16"/>
                  <w:rPrChange w:id="1188" w:author="Peter P. BOSCH" w:date="2019-05-01T15:03:00Z">
                    <w:rPr/>
                  </w:rPrChange>
                </w:rPr>
                <w:t>=</w:t>
              </w:r>
            </w:ins>
            <w:ins w:id="1189" w:author="Peter P. BOSCH" w:date="2019-05-01T14:43:00Z">
              <w:r w:rsidRPr="006D669E">
                <w:rPr>
                  <w:rFonts w:cs="Arial"/>
                  <w:snapToGrid w:val="0"/>
                  <w:sz w:val="16"/>
                  <w:szCs w:val="16"/>
                  <w:rPrChange w:id="1190" w:author="Peter P. BOSCH" w:date="2019-05-01T15:03:00Z">
                    <w:rPr/>
                  </w:rPrChange>
                </w:rPr>
                <w:t>HSEL_RN310REK</w:t>
              </w:r>
            </w:ins>
            <w:ins w:id="1191" w:author="Peter P. BOSCH" w:date="2019-05-01T15:13:00Z">
              <w:r>
                <w:rPr>
                  <w:rFonts w:cs="Arial"/>
                  <w:snapToGrid w:val="0"/>
                  <w:sz w:val="16"/>
                  <w:szCs w:val="16"/>
                </w:rPr>
                <w:t>.</w:t>
              </w:r>
              <w:r w:rsidRPr="00C47B3D">
                <w:rPr>
                  <w:rFonts w:cs="Arial"/>
                  <w:i/>
                  <w:sz w:val="16"/>
                  <w:szCs w:val="16"/>
                </w:rPr>
                <w:t>RN310VALUTAJAAR</w:t>
              </w:r>
            </w:ins>
          </w:p>
        </w:tc>
      </w:tr>
      <w:tr w:rsidR="001E45F9" w:rsidRPr="00D26284" w14:paraId="30866006" w14:textId="77777777" w:rsidTr="006D669E">
        <w:trPr>
          <w:cantSplit/>
          <w:trHeight w:val="276"/>
          <w:trPrChange w:id="1192" w:author="Peter P. BOSCH" w:date="2019-05-01T15:00:00Z">
            <w:trPr>
              <w:cantSplit/>
              <w:trHeight w:val="276"/>
            </w:trPr>
          </w:trPrChange>
        </w:trPr>
        <w:tc>
          <w:tcPr>
            <w:tcW w:w="382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Change w:id="1193" w:author="Peter P. BOSCH" w:date="2019-05-01T15:00:00Z">
              <w:tcPr>
                <w:tcW w:w="382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tcPrChange>
          </w:tcPr>
          <w:p w14:paraId="1D9E3445" w14:textId="109F248D" w:rsidR="001E45F9" w:rsidRDefault="001E45F9" w:rsidP="001E45F9">
            <w:pPr>
              <w:rPr>
                <w:b/>
                <w:sz w:val="16"/>
                <w:szCs w:val="16"/>
              </w:rPr>
            </w:pPr>
            <w:r w:rsidRPr="00D26284">
              <w:rPr>
                <w:b/>
                <w:sz w:val="16"/>
                <w:szCs w:val="16"/>
              </w:rPr>
              <w:t>RBG_C_</w:t>
            </w:r>
            <w:r>
              <w:rPr>
                <w:b/>
                <w:sz w:val="16"/>
                <w:szCs w:val="16"/>
              </w:rPr>
              <w:t>RN547LEK</w:t>
            </w:r>
          </w:p>
          <w:p w14:paraId="594801A6" w14:textId="77777777" w:rsidR="001E45F9" w:rsidRPr="00D26284" w:rsidRDefault="001E45F9" w:rsidP="001E45F9">
            <w:pPr>
              <w:rPr>
                <w:snapToGrid w:val="0"/>
                <w:color w:val="000000"/>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Change w:id="1194" w:author="Peter P. BOSCH" w:date="2019-05-01T15:00:00Z">
              <w:tcPr>
                <w:tcW w:w="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tcPrChange>
          </w:tcPr>
          <w:p w14:paraId="30F6878F" w14:textId="5C803BC3" w:rsidR="001E45F9" w:rsidRPr="00D26284" w:rsidRDefault="001E45F9" w:rsidP="00297961">
            <w:pPr>
              <w:ind w:right="-70"/>
              <w:rPr>
                <w:ins w:id="1195" w:author="Peter P. BOSCH" w:date="2019-05-01T15:00:00Z"/>
                <w:b/>
                <w:sz w:val="16"/>
                <w:szCs w:val="16"/>
              </w:rPr>
            </w:pPr>
            <w:ins w:id="1196" w:author="Peter P. BOSCH" w:date="2019-05-01T15:13:00Z">
              <w:r>
                <w:rPr>
                  <w:b/>
                  <w:sz w:val="16"/>
                  <w:szCs w:val="16"/>
                </w:rPr>
                <w:t>T</w:t>
              </w:r>
            </w:ins>
            <w:ins w:id="1197" w:author="Peter P. BOSCH" w:date="2019-05-01T15:00:00Z">
              <w:r>
                <w:rPr>
                  <w:b/>
                  <w:sz w:val="16"/>
                  <w:szCs w:val="16"/>
                </w:rPr>
                <w:t>K</w:t>
              </w:r>
            </w:ins>
          </w:p>
        </w:tc>
        <w:tc>
          <w:tcPr>
            <w:tcW w:w="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Change w:id="1198" w:author="Peter P. BOSCH" w:date="2019-05-01T15:00:00Z">
              <w:tcPr>
                <w:tcW w:w="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tcPrChange>
          </w:tcPr>
          <w:p w14:paraId="1264E956" w14:textId="7469CFD8" w:rsidR="001E45F9" w:rsidRPr="00D26284" w:rsidRDefault="001E45F9" w:rsidP="001E45F9">
            <w:pPr>
              <w:ind w:right="-70"/>
              <w:rPr>
                <w:ins w:id="1199" w:author="Peter P. BOSCH" w:date="2019-05-01T15:00:00Z"/>
                <w:b/>
                <w:sz w:val="16"/>
                <w:szCs w:val="16"/>
              </w:rPr>
            </w:pPr>
            <w:ins w:id="1200" w:author="Peter P. BOSCH" w:date="2019-05-01T15:00:00Z">
              <w:r>
                <w:rPr>
                  <w:b/>
                  <w:sz w:val="16"/>
                  <w:szCs w:val="16"/>
                </w:rPr>
                <w:t>FK</w:t>
              </w:r>
            </w:ins>
          </w:p>
        </w:tc>
        <w:tc>
          <w:tcPr>
            <w:tcW w:w="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Change w:id="1201" w:author="Peter P. BOSCH" w:date="2019-05-01T15:00:00Z">
              <w:tcPr>
                <w:tcW w:w="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tcPrChange>
          </w:tcPr>
          <w:p w14:paraId="3A741B31" w14:textId="29FE21F1" w:rsidR="001E45F9" w:rsidRPr="00D26284" w:rsidRDefault="001E45F9" w:rsidP="001E45F9">
            <w:pPr>
              <w:ind w:right="-70"/>
              <w:rPr>
                <w:rFonts w:cs="Arial"/>
                <w:sz w:val="16"/>
                <w:szCs w:val="16"/>
              </w:rPr>
            </w:pPr>
            <w:ins w:id="1202" w:author="Peter P. BOSCH" w:date="2019-05-01T15:00:00Z">
              <w:r w:rsidRPr="00D26284">
                <w:rPr>
                  <w:b/>
                  <w:sz w:val="16"/>
                  <w:szCs w:val="16"/>
                </w:rPr>
                <w:t>Sel.</w:t>
              </w:r>
            </w:ins>
            <w:del w:id="1203" w:author="Peter P. BOSCH" w:date="2019-05-01T15:00:00Z">
              <w:r w:rsidRPr="00D26284" w:rsidDel="00610886">
                <w:rPr>
                  <w:b/>
                  <w:sz w:val="16"/>
                  <w:szCs w:val="16"/>
                </w:rPr>
                <w:delText>Sel.</w:delText>
              </w:r>
            </w:del>
          </w:p>
        </w:tc>
        <w:tc>
          <w:tcPr>
            <w:tcW w:w="536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Change w:id="1204" w:author="Peter P. BOSCH" w:date="2019-05-01T15:00:00Z">
              <w:tcPr>
                <w:tcW w:w="536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tcPrChange>
          </w:tcPr>
          <w:p w14:paraId="1343F122" w14:textId="77777777" w:rsidR="001E45F9" w:rsidRPr="00D26284" w:rsidRDefault="001E45F9" w:rsidP="001E45F9">
            <w:pPr>
              <w:rPr>
                <w:rFonts w:cs="Arial"/>
                <w:sz w:val="16"/>
                <w:szCs w:val="16"/>
              </w:rPr>
            </w:pPr>
            <w:r w:rsidRPr="00D26284">
              <w:rPr>
                <w:b/>
                <w:sz w:val="16"/>
                <w:szCs w:val="16"/>
              </w:rPr>
              <w:t>Conditie</w:t>
            </w:r>
          </w:p>
        </w:tc>
      </w:tr>
      <w:tr w:rsidR="001E45F9" w:rsidRPr="00D26284" w14:paraId="2C90E333" w14:textId="77777777" w:rsidTr="006D669E">
        <w:trPr>
          <w:cantSplit/>
          <w:trHeight w:val="276"/>
          <w:trPrChange w:id="1205" w:author="Peter P. BOSCH" w:date="2019-05-01T15:00:00Z">
            <w:trPr>
              <w:cantSplit/>
              <w:trHeight w:val="276"/>
            </w:trPr>
          </w:trPrChange>
        </w:trPr>
        <w:tc>
          <w:tcPr>
            <w:tcW w:w="3823" w:type="dxa"/>
            <w:tcBorders>
              <w:top w:val="single" w:sz="4" w:space="0" w:color="auto"/>
              <w:left w:val="single" w:sz="4" w:space="0" w:color="auto"/>
              <w:bottom w:val="single" w:sz="4" w:space="0" w:color="auto"/>
              <w:right w:val="single" w:sz="4" w:space="0" w:color="auto"/>
            </w:tcBorders>
            <w:shd w:val="clear" w:color="auto" w:fill="auto"/>
            <w:tcPrChange w:id="1206" w:author="Peter P. BOSCH" w:date="2019-05-01T15:00:00Z">
              <w:tcPr>
                <w:tcW w:w="3823" w:type="dxa"/>
                <w:tcBorders>
                  <w:top w:val="single" w:sz="4" w:space="0" w:color="auto"/>
                  <w:left w:val="single" w:sz="4" w:space="0" w:color="auto"/>
                  <w:bottom w:val="single" w:sz="4" w:space="0" w:color="auto"/>
                  <w:right w:val="single" w:sz="4" w:space="0" w:color="auto"/>
                </w:tcBorders>
                <w:shd w:val="clear" w:color="auto" w:fill="auto"/>
              </w:tcPr>
            </w:tcPrChange>
          </w:tcPr>
          <w:p w14:paraId="2E1E8246" w14:textId="77777777" w:rsidR="001E45F9" w:rsidRPr="00D26284" w:rsidRDefault="001E45F9" w:rsidP="001E45F9">
            <w:pPr>
              <w:rPr>
                <w:rFonts w:cs="Arial"/>
                <w:sz w:val="16"/>
                <w:szCs w:val="16"/>
              </w:rPr>
            </w:pPr>
            <w:r w:rsidRPr="00D26284">
              <w:rPr>
                <w:rFonts w:cs="Arial"/>
                <w:sz w:val="16"/>
                <w:szCs w:val="16"/>
              </w:rPr>
              <w:t>BEA</w:t>
            </w:r>
            <w:r>
              <w:rPr>
                <w:rFonts w:cs="Arial"/>
                <w:sz w:val="16"/>
                <w:szCs w:val="16"/>
              </w:rPr>
              <w:t>R</w:t>
            </w:r>
            <w:r w:rsidRPr="00D26284">
              <w:rPr>
                <w:rFonts w:cs="Arial"/>
                <w:sz w:val="16"/>
                <w:szCs w:val="16"/>
              </w:rPr>
              <w:t>_LAAD_TS</w:t>
            </w:r>
          </w:p>
        </w:tc>
        <w:tc>
          <w:tcPr>
            <w:tcW w:w="425" w:type="dxa"/>
            <w:tcBorders>
              <w:top w:val="single" w:sz="4" w:space="0" w:color="auto"/>
              <w:left w:val="single" w:sz="4" w:space="0" w:color="auto"/>
              <w:bottom w:val="single" w:sz="4" w:space="0" w:color="auto"/>
              <w:right w:val="single" w:sz="4" w:space="0" w:color="auto"/>
            </w:tcBorders>
            <w:tcPrChange w:id="1207" w:author="Peter P. BOSCH" w:date="2019-05-01T15:00:00Z">
              <w:tcPr>
                <w:tcW w:w="425" w:type="dxa"/>
                <w:tcBorders>
                  <w:top w:val="single" w:sz="4" w:space="0" w:color="auto"/>
                  <w:left w:val="single" w:sz="4" w:space="0" w:color="auto"/>
                  <w:bottom w:val="single" w:sz="4" w:space="0" w:color="auto"/>
                  <w:right w:val="single" w:sz="4" w:space="0" w:color="auto"/>
                </w:tcBorders>
              </w:tcPr>
            </w:tcPrChange>
          </w:tcPr>
          <w:p w14:paraId="38D15EA7" w14:textId="77777777" w:rsidR="001E45F9" w:rsidRPr="00D26284" w:rsidRDefault="001E45F9" w:rsidP="001E45F9">
            <w:pPr>
              <w:ind w:right="-70"/>
              <w:rPr>
                <w:ins w:id="1208" w:author="Peter P. BOSCH" w:date="2019-05-01T15:00:00Z"/>
                <w:rFonts w:cs="Arial"/>
                <w:sz w:val="16"/>
                <w:szCs w:val="16"/>
              </w:rPr>
            </w:pPr>
          </w:p>
        </w:tc>
        <w:tc>
          <w:tcPr>
            <w:tcW w:w="425" w:type="dxa"/>
            <w:tcBorders>
              <w:top w:val="single" w:sz="4" w:space="0" w:color="auto"/>
              <w:left w:val="single" w:sz="4" w:space="0" w:color="auto"/>
              <w:bottom w:val="single" w:sz="4" w:space="0" w:color="auto"/>
              <w:right w:val="single" w:sz="4" w:space="0" w:color="auto"/>
            </w:tcBorders>
            <w:tcPrChange w:id="1209" w:author="Peter P. BOSCH" w:date="2019-05-01T15:00:00Z">
              <w:tcPr>
                <w:tcW w:w="425" w:type="dxa"/>
                <w:tcBorders>
                  <w:top w:val="single" w:sz="4" w:space="0" w:color="auto"/>
                  <w:left w:val="single" w:sz="4" w:space="0" w:color="auto"/>
                  <w:bottom w:val="single" w:sz="4" w:space="0" w:color="auto"/>
                  <w:right w:val="single" w:sz="4" w:space="0" w:color="auto"/>
                </w:tcBorders>
              </w:tcPr>
            </w:tcPrChange>
          </w:tcPr>
          <w:p w14:paraId="093F84C7" w14:textId="7CBB4EF7" w:rsidR="001E45F9" w:rsidRPr="00D26284" w:rsidRDefault="001E45F9" w:rsidP="001E45F9">
            <w:pPr>
              <w:ind w:right="-70"/>
              <w:rPr>
                <w:ins w:id="1210" w:author="Peter P. BOSCH" w:date="2019-05-01T15:00:00Z"/>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Change w:id="1211" w:author="Peter P. BOSCH" w:date="2019-05-01T15:00:00Z">
              <w:tcPr>
                <w:tcW w:w="425" w:type="dxa"/>
                <w:tcBorders>
                  <w:top w:val="single" w:sz="4" w:space="0" w:color="auto"/>
                  <w:left w:val="single" w:sz="4" w:space="0" w:color="auto"/>
                  <w:bottom w:val="single" w:sz="4" w:space="0" w:color="auto"/>
                  <w:right w:val="single" w:sz="4" w:space="0" w:color="auto"/>
                </w:tcBorders>
                <w:shd w:val="clear" w:color="auto" w:fill="auto"/>
              </w:tcPr>
            </w:tcPrChange>
          </w:tcPr>
          <w:p w14:paraId="637884D4" w14:textId="44584443" w:rsidR="001E45F9" w:rsidRPr="00D26284" w:rsidRDefault="001E45F9" w:rsidP="001E45F9">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Change w:id="1212" w:author="Peter P. BOSCH" w:date="2019-05-01T15:00:00Z">
              <w:tcPr>
                <w:tcW w:w="5361" w:type="dxa"/>
                <w:tcBorders>
                  <w:top w:val="single" w:sz="4" w:space="0" w:color="auto"/>
                  <w:left w:val="single" w:sz="4" w:space="0" w:color="auto"/>
                  <w:bottom w:val="single" w:sz="4" w:space="0" w:color="auto"/>
                  <w:right w:val="single" w:sz="4" w:space="0" w:color="auto"/>
                </w:tcBorders>
                <w:shd w:val="clear" w:color="auto" w:fill="auto"/>
              </w:tcPr>
            </w:tcPrChange>
          </w:tcPr>
          <w:p w14:paraId="218CAB35" w14:textId="77777777" w:rsidR="001E45F9" w:rsidRPr="00D26284" w:rsidRDefault="001E45F9" w:rsidP="001E45F9">
            <w:pPr>
              <w:rPr>
                <w:rFonts w:cs="Arial"/>
                <w:sz w:val="16"/>
                <w:szCs w:val="16"/>
              </w:rPr>
            </w:pPr>
            <w:r w:rsidRPr="00D26284">
              <w:rPr>
                <w:rFonts w:cs="Arial"/>
                <w:sz w:val="16"/>
                <w:szCs w:val="16"/>
              </w:rPr>
              <w:t xml:space="preserve">&gt; </w:t>
            </w:r>
            <w:r w:rsidRPr="00D26284">
              <w:rPr>
                <w:i/>
                <w:sz w:val="16"/>
                <w:szCs w:val="16"/>
              </w:rPr>
              <w:t>Vorige_laad_TS</w:t>
            </w:r>
          </w:p>
        </w:tc>
      </w:tr>
      <w:tr w:rsidR="001E45F9" w:rsidRPr="00D26284" w14:paraId="20347BE7" w14:textId="77777777" w:rsidTr="006D669E">
        <w:trPr>
          <w:cantSplit/>
          <w:trHeight w:val="276"/>
          <w:trPrChange w:id="1213" w:author="Peter P. BOSCH" w:date="2019-05-01T15:00:00Z">
            <w:trPr>
              <w:cantSplit/>
              <w:trHeight w:val="276"/>
            </w:trPr>
          </w:trPrChange>
        </w:trPr>
        <w:tc>
          <w:tcPr>
            <w:tcW w:w="3823" w:type="dxa"/>
            <w:tcBorders>
              <w:top w:val="single" w:sz="4" w:space="0" w:color="auto"/>
              <w:left w:val="single" w:sz="4" w:space="0" w:color="auto"/>
              <w:bottom w:val="single" w:sz="4" w:space="0" w:color="auto"/>
              <w:right w:val="single" w:sz="4" w:space="0" w:color="auto"/>
            </w:tcBorders>
            <w:shd w:val="clear" w:color="auto" w:fill="auto"/>
            <w:tcPrChange w:id="1214" w:author="Peter P. BOSCH" w:date="2019-05-01T15:00:00Z">
              <w:tcPr>
                <w:tcW w:w="3823" w:type="dxa"/>
                <w:tcBorders>
                  <w:top w:val="single" w:sz="4" w:space="0" w:color="auto"/>
                  <w:left w:val="single" w:sz="4" w:space="0" w:color="auto"/>
                  <w:bottom w:val="single" w:sz="4" w:space="0" w:color="auto"/>
                  <w:right w:val="single" w:sz="4" w:space="0" w:color="auto"/>
                </w:tcBorders>
                <w:shd w:val="clear" w:color="auto" w:fill="auto"/>
              </w:tcPr>
            </w:tcPrChange>
          </w:tcPr>
          <w:p w14:paraId="3AFE41D5" w14:textId="77777777" w:rsidR="001E45F9" w:rsidRPr="00D26284" w:rsidRDefault="001E45F9" w:rsidP="001E45F9">
            <w:pPr>
              <w:rPr>
                <w:rFonts w:cs="Arial"/>
                <w:snapToGrid w:val="0"/>
                <w:sz w:val="16"/>
                <w:szCs w:val="16"/>
              </w:rPr>
            </w:pPr>
            <w:r>
              <w:rPr>
                <w:rFonts w:cs="Arial"/>
                <w:sz w:val="16"/>
                <w:szCs w:val="16"/>
              </w:rPr>
              <w:t>Alle attributen</w:t>
            </w:r>
          </w:p>
        </w:tc>
        <w:tc>
          <w:tcPr>
            <w:tcW w:w="425" w:type="dxa"/>
            <w:tcBorders>
              <w:top w:val="single" w:sz="4" w:space="0" w:color="auto"/>
              <w:left w:val="single" w:sz="4" w:space="0" w:color="auto"/>
              <w:bottom w:val="single" w:sz="4" w:space="0" w:color="auto"/>
              <w:right w:val="single" w:sz="4" w:space="0" w:color="auto"/>
            </w:tcBorders>
            <w:tcPrChange w:id="1215" w:author="Peter P. BOSCH" w:date="2019-05-01T15:00:00Z">
              <w:tcPr>
                <w:tcW w:w="425" w:type="dxa"/>
                <w:tcBorders>
                  <w:top w:val="single" w:sz="4" w:space="0" w:color="auto"/>
                  <w:left w:val="single" w:sz="4" w:space="0" w:color="auto"/>
                  <w:bottom w:val="single" w:sz="4" w:space="0" w:color="auto"/>
                  <w:right w:val="single" w:sz="4" w:space="0" w:color="auto"/>
                </w:tcBorders>
              </w:tcPr>
            </w:tcPrChange>
          </w:tcPr>
          <w:p w14:paraId="69446B61" w14:textId="77777777" w:rsidR="001E45F9" w:rsidRDefault="001E45F9" w:rsidP="001E45F9">
            <w:pPr>
              <w:ind w:right="-70"/>
              <w:rPr>
                <w:ins w:id="1216" w:author="Peter P. BOSCH" w:date="2019-05-01T15:00:00Z"/>
                <w:rFonts w:cs="Arial"/>
                <w:sz w:val="16"/>
                <w:szCs w:val="16"/>
                <w:highlight w:val="yellow"/>
              </w:rPr>
            </w:pPr>
          </w:p>
        </w:tc>
        <w:tc>
          <w:tcPr>
            <w:tcW w:w="425" w:type="dxa"/>
            <w:tcBorders>
              <w:top w:val="single" w:sz="4" w:space="0" w:color="auto"/>
              <w:left w:val="single" w:sz="4" w:space="0" w:color="auto"/>
              <w:bottom w:val="single" w:sz="4" w:space="0" w:color="auto"/>
              <w:right w:val="single" w:sz="4" w:space="0" w:color="auto"/>
            </w:tcBorders>
            <w:tcPrChange w:id="1217" w:author="Peter P. BOSCH" w:date="2019-05-01T15:00:00Z">
              <w:tcPr>
                <w:tcW w:w="425" w:type="dxa"/>
                <w:tcBorders>
                  <w:top w:val="single" w:sz="4" w:space="0" w:color="auto"/>
                  <w:left w:val="single" w:sz="4" w:space="0" w:color="auto"/>
                  <w:bottom w:val="single" w:sz="4" w:space="0" w:color="auto"/>
                  <w:right w:val="single" w:sz="4" w:space="0" w:color="auto"/>
                </w:tcBorders>
              </w:tcPr>
            </w:tcPrChange>
          </w:tcPr>
          <w:p w14:paraId="6B31DD4F" w14:textId="53290F7F" w:rsidR="001E45F9" w:rsidRDefault="001E45F9" w:rsidP="001E45F9">
            <w:pPr>
              <w:ind w:right="-70"/>
              <w:rPr>
                <w:ins w:id="1218" w:author="Peter P. BOSCH" w:date="2019-05-01T15:00:00Z"/>
                <w:rFonts w:cs="Arial"/>
                <w:sz w:val="16"/>
                <w:szCs w:val="16"/>
                <w:highlight w:val="yellow"/>
              </w:rPr>
            </w:pPr>
          </w:p>
        </w:tc>
        <w:tc>
          <w:tcPr>
            <w:tcW w:w="425" w:type="dxa"/>
            <w:tcBorders>
              <w:top w:val="single" w:sz="4" w:space="0" w:color="auto"/>
              <w:left w:val="single" w:sz="4" w:space="0" w:color="auto"/>
              <w:bottom w:val="single" w:sz="4" w:space="0" w:color="auto"/>
              <w:right w:val="single" w:sz="4" w:space="0" w:color="auto"/>
            </w:tcBorders>
            <w:shd w:val="clear" w:color="auto" w:fill="auto"/>
            <w:tcPrChange w:id="1219" w:author="Peter P. BOSCH" w:date="2019-05-01T15:00:00Z">
              <w:tcPr>
                <w:tcW w:w="425" w:type="dxa"/>
                <w:tcBorders>
                  <w:top w:val="single" w:sz="4" w:space="0" w:color="auto"/>
                  <w:left w:val="single" w:sz="4" w:space="0" w:color="auto"/>
                  <w:bottom w:val="single" w:sz="4" w:space="0" w:color="auto"/>
                  <w:right w:val="single" w:sz="4" w:space="0" w:color="auto"/>
                </w:tcBorders>
                <w:shd w:val="clear" w:color="auto" w:fill="auto"/>
              </w:tcPr>
            </w:tcPrChange>
          </w:tcPr>
          <w:p w14:paraId="47305687" w14:textId="64D56FE0" w:rsidR="001E45F9" w:rsidRPr="00D26284" w:rsidRDefault="001E45F9" w:rsidP="001E45F9">
            <w:pPr>
              <w:ind w:right="-70"/>
              <w:rPr>
                <w:rFonts w:cs="Arial"/>
                <w:sz w:val="16"/>
                <w:szCs w:val="16"/>
                <w:highlight w:val="yellow"/>
              </w:rPr>
            </w:pPr>
            <w:r>
              <w:rPr>
                <w:rFonts w:cs="Arial"/>
                <w:sz w:val="16"/>
                <w:szCs w:val="16"/>
                <w:highlight w:val="yellow"/>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Change w:id="1220" w:author="Peter P. BOSCH" w:date="2019-05-01T15:00:00Z">
              <w:tcPr>
                <w:tcW w:w="5361" w:type="dxa"/>
                <w:tcBorders>
                  <w:top w:val="single" w:sz="4" w:space="0" w:color="auto"/>
                  <w:left w:val="single" w:sz="4" w:space="0" w:color="auto"/>
                  <w:bottom w:val="single" w:sz="4" w:space="0" w:color="auto"/>
                  <w:right w:val="single" w:sz="4" w:space="0" w:color="auto"/>
                </w:tcBorders>
                <w:shd w:val="clear" w:color="auto" w:fill="auto"/>
              </w:tcPr>
            </w:tcPrChange>
          </w:tcPr>
          <w:p w14:paraId="24746431" w14:textId="77777777" w:rsidR="001E45F9" w:rsidRPr="00D26284" w:rsidRDefault="001E45F9" w:rsidP="001E45F9">
            <w:pPr>
              <w:rPr>
                <w:rFonts w:cs="Arial"/>
                <w:sz w:val="16"/>
                <w:szCs w:val="16"/>
                <w:highlight w:val="yellow"/>
              </w:rPr>
            </w:pPr>
          </w:p>
        </w:tc>
      </w:tr>
      <w:tr w:rsidR="001E45F9" w:rsidRPr="00D26284" w14:paraId="3E7D9F28" w14:textId="77777777" w:rsidTr="006D669E">
        <w:trPr>
          <w:cantSplit/>
          <w:trHeight w:val="276"/>
          <w:ins w:id="1221" w:author="Peter P. BOSCH" w:date="2019-05-01T14:41:00Z"/>
          <w:trPrChange w:id="1222" w:author="Peter P. BOSCH" w:date="2019-05-01T15:00:00Z">
            <w:trPr>
              <w:cantSplit/>
              <w:trHeight w:val="276"/>
            </w:trPr>
          </w:trPrChange>
        </w:trPr>
        <w:tc>
          <w:tcPr>
            <w:tcW w:w="3823" w:type="dxa"/>
            <w:tcBorders>
              <w:top w:val="single" w:sz="4" w:space="0" w:color="auto"/>
              <w:left w:val="single" w:sz="4" w:space="0" w:color="auto"/>
              <w:bottom w:val="single" w:sz="4" w:space="0" w:color="auto"/>
              <w:right w:val="single" w:sz="4" w:space="0" w:color="auto"/>
            </w:tcBorders>
            <w:shd w:val="clear" w:color="auto" w:fill="auto"/>
            <w:tcPrChange w:id="1223" w:author="Peter P. BOSCH" w:date="2019-05-01T15:00:00Z">
              <w:tcPr>
                <w:tcW w:w="3823" w:type="dxa"/>
                <w:tcBorders>
                  <w:top w:val="single" w:sz="4" w:space="0" w:color="auto"/>
                  <w:left w:val="single" w:sz="4" w:space="0" w:color="auto"/>
                  <w:bottom w:val="single" w:sz="4" w:space="0" w:color="auto"/>
                  <w:right w:val="single" w:sz="4" w:space="0" w:color="auto"/>
                </w:tcBorders>
                <w:shd w:val="clear" w:color="auto" w:fill="auto"/>
              </w:tcPr>
            </w:tcPrChange>
          </w:tcPr>
          <w:p w14:paraId="31217FD7" w14:textId="7E9E7BF5" w:rsidR="001E45F9" w:rsidRDefault="001E45F9" w:rsidP="001E45F9">
            <w:pPr>
              <w:rPr>
                <w:ins w:id="1224" w:author="Peter P. BOSCH" w:date="2019-05-01T14:41:00Z"/>
                <w:rFonts w:cs="Arial"/>
                <w:sz w:val="16"/>
                <w:szCs w:val="16"/>
              </w:rPr>
            </w:pPr>
            <w:ins w:id="1225" w:author="Peter P. BOSCH" w:date="2019-05-01T15:11:00Z">
              <w:r w:rsidRPr="001E45F9">
                <w:rPr>
                  <w:rFonts w:cs="Arial"/>
                  <w:sz w:val="16"/>
                  <w:szCs w:val="16"/>
                </w:rPr>
                <w:t>BEAR_RN547LEK_REK_ID</w:t>
              </w:r>
            </w:ins>
          </w:p>
        </w:tc>
        <w:tc>
          <w:tcPr>
            <w:tcW w:w="425" w:type="dxa"/>
            <w:tcBorders>
              <w:top w:val="single" w:sz="4" w:space="0" w:color="auto"/>
              <w:left w:val="single" w:sz="4" w:space="0" w:color="auto"/>
              <w:bottom w:val="single" w:sz="4" w:space="0" w:color="auto"/>
              <w:right w:val="single" w:sz="4" w:space="0" w:color="auto"/>
            </w:tcBorders>
            <w:tcPrChange w:id="1226" w:author="Peter P. BOSCH" w:date="2019-05-01T15:00:00Z">
              <w:tcPr>
                <w:tcW w:w="425" w:type="dxa"/>
                <w:tcBorders>
                  <w:top w:val="single" w:sz="4" w:space="0" w:color="auto"/>
                  <w:left w:val="single" w:sz="4" w:space="0" w:color="auto"/>
                  <w:bottom w:val="single" w:sz="4" w:space="0" w:color="auto"/>
                  <w:right w:val="single" w:sz="4" w:space="0" w:color="auto"/>
                </w:tcBorders>
              </w:tcPr>
            </w:tcPrChange>
          </w:tcPr>
          <w:p w14:paraId="03FB847A" w14:textId="77777777" w:rsidR="001E45F9" w:rsidRDefault="001E45F9" w:rsidP="001E45F9">
            <w:pPr>
              <w:ind w:right="-70"/>
              <w:rPr>
                <w:ins w:id="1227" w:author="Peter P. BOSCH" w:date="2019-05-01T15:00:00Z"/>
                <w:rFonts w:cs="Arial"/>
                <w:sz w:val="16"/>
                <w:szCs w:val="16"/>
                <w:highlight w:val="yellow"/>
              </w:rPr>
            </w:pPr>
          </w:p>
        </w:tc>
        <w:tc>
          <w:tcPr>
            <w:tcW w:w="425" w:type="dxa"/>
            <w:tcBorders>
              <w:top w:val="single" w:sz="4" w:space="0" w:color="auto"/>
              <w:left w:val="single" w:sz="4" w:space="0" w:color="auto"/>
              <w:bottom w:val="single" w:sz="4" w:space="0" w:color="auto"/>
              <w:right w:val="single" w:sz="4" w:space="0" w:color="auto"/>
            </w:tcBorders>
            <w:tcPrChange w:id="1228" w:author="Peter P. BOSCH" w:date="2019-05-01T15:00:00Z">
              <w:tcPr>
                <w:tcW w:w="425" w:type="dxa"/>
                <w:tcBorders>
                  <w:top w:val="single" w:sz="4" w:space="0" w:color="auto"/>
                  <w:left w:val="single" w:sz="4" w:space="0" w:color="auto"/>
                  <w:bottom w:val="single" w:sz="4" w:space="0" w:color="auto"/>
                  <w:right w:val="single" w:sz="4" w:space="0" w:color="auto"/>
                </w:tcBorders>
              </w:tcPr>
            </w:tcPrChange>
          </w:tcPr>
          <w:p w14:paraId="7B8029C1" w14:textId="15BB0224" w:rsidR="001E45F9" w:rsidRDefault="001E45F9" w:rsidP="001E45F9">
            <w:pPr>
              <w:ind w:right="-70"/>
              <w:rPr>
                <w:ins w:id="1229" w:author="Peter P. BOSCH" w:date="2019-05-01T15:00:00Z"/>
                <w:rFonts w:cs="Arial"/>
                <w:sz w:val="16"/>
                <w:szCs w:val="16"/>
                <w:highlight w:val="yellow"/>
              </w:rPr>
            </w:pPr>
            <w:ins w:id="1230" w:author="Peter P. BOSCH" w:date="2019-05-01T15:12:00Z">
              <w:r>
                <w:rPr>
                  <w:rFonts w:cs="Arial"/>
                  <w:sz w:val="16"/>
                  <w:szCs w:val="16"/>
                  <w:highlight w:val="yellow"/>
                </w:rPr>
                <w:t>x</w:t>
              </w:r>
            </w:ins>
          </w:p>
        </w:tc>
        <w:tc>
          <w:tcPr>
            <w:tcW w:w="425" w:type="dxa"/>
            <w:tcBorders>
              <w:top w:val="single" w:sz="4" w:space="0" w:color="auto"/>
              <w:left w:val="single" w:sz="4" w:space="0" w:color="auto"/>
              <w:bottom w:val="single" w:sz="4" w:space="0" w:color="auto"/>
              <w:right w:val="single" w:sz="4" w:space="0" w:color="auto"/>
            </w:tcBorders>
            <w:shd w:val="clear" w:color="auto" w:fill="auto"/>
            <w:tcPrChange w:id="1231" w:author="Peter P. BOSCH" w:date="2019-05-01T15:00:00Z">
              <w:tcPr>
                <w:tcW w:w="425" w:type="dxa"/>
                <w:tcBorders>
                  <w:top w:val="single" w:sz="4" w:space="0" w:color="auto"/>
                  <w:left w:val="single" w:sz="4" w:space="0" w:color="auto"/>
                  <w:bottom w:val="single" w:sz="4" w:space="0" w:color="auto"/>
                  <w:right w:val="single" w:sz="4" w:space="0" w:color="auto"/>
                </w:tcBorders>
                <w:shd w:val="clear" w:color="auto" w:fill="auto"/>
              </w:tcPr>
            </w:tcPrChange>
          </w:tcPr>
          <w:p w14:paraId="6D3230BF" w14:textId="7303FFFB" w:rsidR="001E45F9" w:rsidRDefault="001E45F9" w:rsidP="001E45F9">
            <w:pPr>
              <w:ind w:right="-70"/>
              <w:rPr>
                <w:ins w:id="1232" w:author="Peter P. BOSCH" w:date="2019-05-01T14:41:00Z"/>
                <w:rFonts w:cs="Arial"/>
                <w:sz w:val="16"/>
                <w:szCs w:val="16"/>
                <w:highlight w:val="yellow"/>
              </w:rPr>
            </w:pPr>
          </w:p>
        </w:tc>
        <w:tc>
          <w:tcPr>
            <w:tcW w:w="5361" w:type="dxa"/>
            <w:tcBorders>
              <w:top w:val="single" w:sz="4" w:space="0" w:color="auto"/>
              <w:left w:val="single" w:sz="4" w:space="0" w:color="auto"/>
              <w:bottom w:val="single" w:sz="4" w:space="0" w:color="auto"/>
              <w:right w:val="single" w:sz="4" w:space="0" w:color="auto"/>
            </w:tcBorders>
            <w:shd w:val="clear" w:color="auto" w:fill="auto"/>
            <w:tcPrChange w:id="1233" w:author="Peter P. BOSCH" w:date="2019-05-01T15:00:00Z">
              <w:tcPr>
                <w:tcW w:w="5361" w:type="dxa"/>
                <w:tcBorders>
                  <w:top w:val="single" w:sz="4" w:space="0" w:color="auto"/>
                  <w:left w:val="single" w:sz="4" w:space="0" w:color="auto"/>
                  <w:bottom w:val="single" w:sz="4" w:space="0" w:color="auto"/>
                  <w:right w:val="single" w:sz="4" w:space="0" w:color="auto"/>
                </w:tcBorders>
                <w:shd w:val="clear" w:color="auto" w:fill="auto"/>
              </w:tcPr>
            </w:tcPrChange>
          </w:tcPr>
          <w:p w14:paraId="398500D4" w14:textId="6E453AB9" w:rsidR="001E45F9" w:rsidRPr="006D669E" w:rsidRDefault="001E45F9" w:rsidP="00297961">
            <w:pPr>
              <w:rPr>
                <w:ins w:id="1234" w:author="Peter P. BOSCH" w:date="2019-05-01T14:41:00Z"/>
                <w:rFonts w:cs="Arial"/>
                <w:snapToGrid w:val="0"/>
                <w:sz w:val="16"/>
                <w:szCs w:val="16"/>
                <w:rPrChange w:id="1235" w:author="Peter P. BOSCH" w:date="2019-05-01T15:03:00Z">
                  <w:rPr>
                    <w:ins w:id="1236" w:author="Peter P. BOSCH" w:date="2019-05-01T14:41:00Z"/>
                    <w:rFonts w:cs="Arial"/>
                    <w:sz w:val="16"/>
                    <w:szCs w:val="16"/>
                    <w:highlight w:val="yellow"/>
                  </w:rPr>
                </w:rPrChange>
              </w:rPr>
            </w:pPr>
            <w:ins w:id="1237" w:author="Peter P. BOSCH" w:date="2019-05-01T15:03:00Z">
              <w:r w:rsidRPr="006D669E">
                <w:rPr>
                  <w:rFonts w:cs="Arial"/>
                  <w:snapToGrid w:val="0"/>
                  <w:sz w:val="16"/>
                  <w:szCs w:val="16"/>
                  <w:rPrChange w:id="1238" w:author="Peter P. BOSCH" w:date="2019-05-01T15:03:00Z">
                    <w:rPr/>
                  </w:rPrChange>
                </w:rPr>
                <w:t>=</w:t>
              </w:r>
            </w:ins>
            <w:ins w:id="1239" w:author="Peter P. BOSCH" w:date="2019-05-01T14:43:00Z">
              <w:r w:rsidRPr="006D669E">
                <w:rPr>
                  <w:rFonts w:cs="Arial"/>
                  <w:snapToGrid w:val="0"/>
                  <w:sz w:val="16"/>
                  <w:szCs w:val="16"/>
                  <w:rPrChange w:id="1240" w:author="Peter P. BOSCH" w:date="2019-05-01T15:03:00Z">
                    <w:rPr/>
                  </w:rPrChange>
                </w:rPr>
                <w:t>HSEL_RN310REK</w:t>
              </w:r>
            </w:ins>
            <w:ins w:id="1241" w:author="Peter P. BOSCH" w:date="2019-05-01T15:11:00Z">
              <w:r>
                <w:rPr>
                  <w:rFonts w:cs="Arial"/>
                  <w:snapToGrid w:val="0"/>
                  <w:sz w:val="16"/>
                  <w:szCs w:val="16"/>
                </w:rPr>
                <w:t>.</w:t>
              </w:r>
              <w:r w:rsidRPr="00A02C76">
                <w:rPr>
                  <w:rFonts w:cs="Arial"/>
                  <w:sz w:val="16"/>
                  <w:szCs w:val="16"/>
                </w:rPr>
                <w:t>RN310REKID</w:t>
              </w:r>
            </w:ins>
          </w:p>
        </w:tc>
      </w:tr>
      <w:tr w:rsidR="001E45F9" w:rsidRPr="00D26284" w14:paraId="71A3556E" w14:textId="77777777" w:rsidTr="006D669E">
        <w:trPr>
          <w:cantSplit/>
          <w:trHeight w:val="276"/>
          <w:ins w:id="1242" w:author="Peter P. BOSCH" w:date="2019-05-01T14:41:00Z"/>
          <w:trPrChange w:id="1243" w:author="Peter P. BOSCH" w:date="2019-05-01T15:00:00Z">
            <w:trPr>
              <w:cantSplit/>
              <w:trHeight w:val="276"/>
            </w:trPr>
          </w:trPrChange>
        </w:trPr>
        <w:tc>
          <w:tcPr>
            <w:tcW w:w="3823" w:type="dxa"/>
            <w:tcBorders>
              <w:top w:val="single" w:sz="4" w:space="0" w:color="auto"/>
              <w:left w:val="single" w:sz="4" w:space="0" w:color="auto"/>
              <w:bottom w:val="single" w:sz="4" w:space="0" w:color="auto"/>
              <w:right w:val="single" w:sz="4" w:space="0" w:color="auto"/>
            </w:tcBorders>
            <w:shd w:val="clear" w:color="auto" w:fill="auto"/>
            <w:tcPrChange w:id="1244" w:author="Peter P. BOSCH" w:date="2019-05-01T15:00:00Z">
              <w:tcPr>
                <w:tcW w:w="3823" w:type="dxa"/>
                <w:tcBorders>
                  <w:top w:val="single" w:sz="4" w:space="0" w:color="auto"/>
                  <w:left w:val="single" w:sz="4" w:space="0" w:color="auto"/>
                  <w:bottom w:val="single" w:sz="4" w:space="0" w:color="auto"/>
                  <w:right w:val="single" w:sz="4" w:space="0" w:color="auto"/>
                </w:tcBorders>
                <w:shd w:val="clear" w:color="auto" w:fill="auto"/>
              </w:tcPr>
            </w:tcPrChange>
          </w:tcPr>
          <w:p w14:paraId="1B3359D7" w14:textId="41F9583D" w:rsidR="001E45F9" w:rsidRDefault="001E45F9" w:rsidP="001E45F9">
            <w:pPr>
              <w:rPr>
                <w:ins w:id="1245" w:author="Peter P. BOSCH" w:date="2019-05-01T14:41:00Z"/>
                <w:rFonts w:cs="Arial"/>
                <w:sz w:val="16"/>
                <w:szCs w:val="16"/>
              </w:rPr>
            </w:pPr>
            <w:ins w:id="1246" w:author="Peter P. BOSCH" w:date="2019-05-01T15:12:00Z">
              <w:r w:rsidRPr="001E45F9">
                <w:rPr>
                  <w:rFonts w:cs="Arial"/>
                  <w:sz w:val="16"/>
                  <w:szCs w:val="16"/>
                </w:rPr>
                <w:t>BEAR_RN547LEK_VALUTAJAAR</w:t>
              </w:r>
            </w:ins>
          </w:p>
        </w:tc>
        <w:tc>
          <w:tcPr>
            <w:tcW w:w="425" w:type="dxa"/>
            <w:tcBorders>
              <w:top w:val="single" w:sz="4" w:space="0" w:color="auto"/>
              <w:left w:val="single" w:sz="4" w:space="0" w:color="auto"/>
              <w:bottom w:val="single" w:sz="4" w:space="0" w:color="auto"/>
              <w:right w:val="single" w:sz="4" w:space="0" w:color="auto"/>
            </w:tcBorders>
            <w:tcPrChange w:id="1247" w:author="Peter P. BOSCH" w:date="2019-05-01T15:00:00Z">
              <w:tcPr>
                <w:tcW w:w="425" w:type="dxa"/>
                <w:tcBorders>
                  <w:top w:val="single" w:sz="4" w:space="0" w:color="auto"/>
                  <w:left w:val="single" w:sz="4" w:space="0" w:color="auto"/>
                  <w:bottom w:val="single" w:sz="4" w:space="0" w:color="auto"/>
                  <w:right w:val="single" w:sz="4" w:space="0" w:color="auto"/>
                </w:tcBorders>
              </w:tcPr>
            </w:tcPrChange>
          </w:tcPr>
          <w:p w14:paraId="5969DBA0" w14:textId="77777777" w:rsidR="001E45F9" w:rsidRDefault="001E45F9" w:rsidP="001E45F9">
            <w:pPr>
              <w:ind w:right="-70"/>
              <w:rPr>
                <w:ins w:id="1248" w:author="Peter P. BOSCH" w:date="2019-05-01T15:00:00Z"/>
                <w:rFonts w:cs="Arial"/>
                <w:sz w:val="16"/>
                <w:szCs w:val="16"/>
                <w:highlight w:val="yellow"/>
              </w:rPr>
            </w:pPr>
          </w:p>
        </w:tc>
        <w:tc>
          <w:tcPr>
            <w:tcW w:w="425" w:type="dxa"/>
            <w:tcBorders>
              <w:top w:val="single" w:sz="4" w:space="0" w:color="auto"/>
              <w:left w:val="single" w:sz="4" w:space="0" w:color="auto"/>
              <w:bottom w:val="single" w:sz="4" w:space="0" w:color="auto"/>
              <w:right w:val="single" w:sz="4" w:space="0" w:color="auto"/>
            </w:tcBorders>
            <w:tcPrChange w:id="1249" w:author="Peter P. BOSCH" w:date="2019-05-01T15:00:00Z">
              <w:tcPr>
                <w:tcW w:w="425" w:type="dxa"/>
                <w:tcBorders>
                  <w:top w:val="single" w:sz="4" w:space="0" w:color="auto"/>
                  <w:left w:val="single" w:sz="4" w:space="0" w:color="auto"/>
                  <w:bottom w:val="single" w:sz="4" w:space="0" w:color="auto"/>
                  <w:right w:val="single" w:sz="4" w:space="0" w:color="auto"/>
                </w:tcBorders>
              </w:tcPr>
            </w:tcPrChange>
          </w:tcPr>
          <w:p w14:paraId="5EDF2691" w14:textId="6315E11C" w:rsidR="001E45F9" w:rsidRDefault="001E45F9" w:rsidP="001E45F9">
            <w:pPr>
              <w:ind w:right="-70"/>
              <w:rPr>
                <w:ins w:id="1250" w:author="Peter P. BOSCH" w:date="2019-05-01T15:00:00Z"/>
                <w:rFonts w:cs="Arial"/>
                <w:sz w:val="16"/>
                <w:szCs w:val="16"/>
                <w:highlight w:val="yellow"/>
              </w:rPr>
            </w:pPr>
          </w:p>
        </w:tc>
        <w:tc>
          <w:tcPr>
            <w:tcW w:w="425" w:type="dxa"/>
            <w:tcBorders>
              <w:top w:val="single" w:sz="4" w:space="0" w:color="auto"/>
              <w:left w:val="single" w:sz="4" w:space="0" w:color="auto"/>
              <w:bottom w:val="single" w:sz="4" w:space="0" w:color="auto"/>
              <w:right w:val="single" w:sz="4" w:space="0" w:color="auto"/>
            </w:tcBorders>
            <w:shd w:val="clear" w:color="auto" w:fill="auto"/>
            <w:tcPrChange w:id="1251" w:author="Peter P. BOSCH" w:date="2019-05-01T15:00:00Z">
              <w:tcPr>
                <w:tcW w:w="425" w:type="dxa"/>
                <w:tcBorders>
                  <w:top w:val="single" w:sz="4" w:space="0" w:color="auto"/>
                  <w:left w:val="single" w:sz="4" w:space="0" w:color="auto"/>
                  <w:bottom w:val="single" w:sz="4" w:space="0" w:color="auto"/>
                  <w:right w:val="single" w:sz="4" w:space="0" w:color="auto"/>
                </w:tcBorders>
                <w:shd w:val="clear" w:color="auto" w:fill="auto"/>
              </w:tcPr>
            </w:tcPrChange>
          </w:tcPr>
          <w:p w14:paraId="1C0A4F45" w14:textId="7ECECEC4" w:rsidR="001E45F9" w:rsidRDefault="001E45F9" w:rsidP="001E45F9">
            <w:pPr>
              <w:ind w:right="-70"/>
              <w:rPr>
                <w:ins w:id="1252" w:author="Peter P. BOSCH" w:date="2019-05-01T14:41:00Z"/>
                <w:rFonts w:cs="Arial"/>
                <w:sz w:val="16"/>
                <w:szCs w:val="16"/>
                <w:highlight w:val="yellow"/>
              </w:rPr>
            </w:pPr>
          </w:p>
        </w:tc>
        <w:tc>
          <w:tcPr>
            <w:tcW w:w="5361" w:type="dxa"/>
            <w:tcBorders>
              <w:top w:val="single" w:sz="4" w:space="0" w:color="auto"/>
              <w:left w:val="single" w:sz="4" w:space="0" w:color="auto"/>
              <w:bottom w:val="single" w:sz="4" w:space="0" w:color="auto"/>
              <w:right w:val="single" w:sz="4" w:space="0" w:color="auto"/>
            </w:tcBorders>
            <w:shd w:val="clear" w:color="auto" w:fill="auto"/>
            <w:tcPrChange w:id="1253" w:author="Peter P. BOSCH" w:date="2019-05-01T15:00:00Z">
              <w:tcPr>
                <w:tcW w:w="5361" w:type="dxa"/>
                <w:tcBorders>
                  <w:top w:val="single" w:sz="4" w:space="0" w:color="auto"/>
                  <w:left w:val="single" w:sz="4" w:space="0" w:color="auto"/>
                  <w:bottom w:val="single" w:sz="4" w:space="0" w:color="auto"/>
                  <w:right w:val="single" w:sz="4" w:space="0" w:color="auto"/>
                </w:tcBorders>
                <w:shd w:val="clear" w:color="auto" w:fill="auto"/>
              </w:tcPr>
            </w:tcPrChange>
          </w:tcPr>
          <w:p w14:paraId="528FCC74" w14:textId="1D53B010" w:rsidR="001E45F9" w:rsidRPr="006D669E" w:rsidRDefault="001E45F9" w:rsidP="00297961">
            <w:pPr>
              <w:rPr>
                <w:ins w:id="1254" w:author="Peter P. BOSCH" w:date="2019-05-01T14:41:00Z"/>
                <w:rFonts w:cs="Arial"/>
                <w:snapToGrid w:val="0"/>
                <w:sz w:val="16"/>
                <w:szCs w:val="16"/>
                <w:rPrChange w:id="1255" w:author="Peter P. BOSCH" w:date="2019-05-01T15:03:00Z">
                  <w:rPr>
                    <w:ins w:id="1256" w:author="Peter P. BOSCH" w:date="2019-05-01T14:41:00Z"/>
                    <w:rFonts w:cs="Arial"/>
                    <w:sz w:val="16"/>
                    <w:szCs w:val="16"/>
                    <w:highlight w:val="yellow"/>
                  </w:rPr>
                </w:rPrChange>
              </w:rPr>
            </w:pPr>
            <w:ins w:id="1257" w:author="Peter P. BOSCH" w:date="2019-05-01T15:03:00Z">
              <w:r w:rsidRPr="006D669E">
                <w:rPr>
                  <w:rFonts w:cs="Arial"/>
                  <w:snapToGrid w:val="0"/>
                  <w:sz w:val="16"/>
                  <w:szCs w:val="16"/>
                  <w:rPrChange w:id="1258" w:author="Peter P. BOSCH" w:date="2019-05-01T15:03:00Z">
                    <w:rPr/>
                  </w:rPrChange>
                </w:rPr>
                <w:t>=</w:t>
              </w:r>
            </w:ins>
            <w:ins w:id="1259" w:author="Peter P. BOSCH" w:date="2019-05-01T14:43:00Z">
              <w:r w:rsidRPr="006D669E">
                <w:rPr>
                  <w:rFonts w:cs="Arial"/>
                  <w:snapToGrid w:val="0"/>
                  <w:sz w:val="16"/>
                  <w:szCs w:val="16"/>
                  <w:rPrChange w:id="1260" w:author="Peter P. BOSCH" w:date="2019-05-01T15:03:00Z">
                    <w:rPr/>
                  </w:rPrChange>
                </w:rPr>
                <w:t>HSEL_RN310REK</w:t>
              </w:r>
            </w:ins>
            <w:ins w:id="1261" w:author="Peter P. BOSCH" w:date="2019-05-01T15:12:00Z">
              <w:r>
                <w:rPr>
                  <w:rFonts w:cs="Arial"/>
                  <w:snapToGrid w:val="0"/>
                  <w:sz w:val="16"/>
                  <w:szCs w:val="16"/>
                </w:rPr>
                <w:t>.</w:t>
              </w:r>
              <w:r w:rsidRPr="00C47B3D">
                <w:rPr>
                  <w:rFonts w:cs="Arial"/>
                  <w:i/>
                  <w:sz w:val="16"/>
                  <w:szCs w:val="16"/>
                </w:rPr>
                <w:t>RN310VALUTAJAAR</w:t>
              </w:r>
            </w:ins>
          </w:p>
        </w:tc>
      </w:tr>
    </w:tbl>
    <w:p w14:paraId="18820711" w14:textId="77777777" w:rsidR="009242EF" w:rsidRDefault="009242EF" w:rsidP="009242EF"/>
    <w:p w14:paraId="4F55C8DA" w14:textId="77777777" w:rsidR="009242EF" w:rsidRPr="00830CF6" w:rsidRDefault="009242EF" w:rsidP="009242EF">
      <w:pPr>
        <w:pStyle w:val="Kop5"/>
      </w:pPr>
      <w:r w:rsidRPr="00830CF6">
        <w:t>Uitvoer</w:t>
      </w:r>
      <w:r>
        <w:t>:</w:t>
      </w:r>
    </w:p>
    <w:p w14:paraId="29073D72" w14:textId="0C420CC7" w:rsidR="009242EF" w:rsidRDefault="009242EF" w:rsidP="009242EF">
      <w:r>
        <w:t xml:space="preserve">Iedere unieke regel uit </w:t>
      </w:r>
      <w:r w:rsidRPr="00225E3C">
        <w:t>RBG_C_</w:t>
      </w:r>
      <w:r w:rsidR="006B10F1">
        <w:t>RN540LEK</w:t>
      </w:r>
      <w:r>
        <w:t xml:space="preserve"> of </w:t>
      </w:r>
      <w:r w:rsidRPr="00225E3C">
        <w:t>RBG_C_</w:t>
      </w:r>
      <w:r w:rsidR="006B10F1">
        <w:t>RN54</w:t>
      </w:r>
      <w:r w:rsidR="006A0D04">
        <w:t>7</w:t>
      </w:r>
      <w:r w:rsidR="006B10F1">
        <w:t>LEK</w:t>
      </w:r>
      <w:r>
        <w:t xml:space="preserve"> die aan bovenstaande criteria voldoet wordt toegevoegd aan de tijdelijke hulptabel HSEL_</w:t>
      </w:r>
      <w:r w:rsidR="006B10F1">
        <w:t>RN540LEK</w:t>
      </w:r>
      <w:r>
        <w:t>.</w:t>
      </w:r>
    </w:p>
    <w:p w14:paraId="15CD079F" w14:textId="77777777" w:rsidR="009242EF" w:rsidRDefault="009242EF" w:rsidP="009242EF"/>
    <w:p w14:paraId="75AA23FE" w14:textId="77777777" w:rsidR="009242EF" w:rsidRDefault="009242EF" w:rsidP="009242EF">
      <w:pPr>
        <w:pStyle w:val="Kop5"/>
      </w:pPr>
      <w:r>
        <w:t>Afwijkende uitvoer:</w:t>
      </w:r>
    </w:p>
    <w:p w14:paraId="1B33C12F" w14:textId="77777777" w:rsidR="009242EF" w:rsidRPr="001778E2" w:rsidRDefault="009242EF" w:rsidP="009242EF">
      <w:pPr>
        <w:pStyle w:val="Standaardinspringing"/>
        <w:ind w:left="0" w:firstLine="0"/>
        <w:rPr>
          <w:rFonts w:cs="Arial"/>
          <w:spacing w:val="0"/>
          <w:szCs w:val="19"/>
        </w:rPr>
      </w:pPr>
      <w:r>
        <w:rPr>
          <w:szCs w:val="19"/>
        </w:rPr>
        <w:t>n.v.t.</w:t>
      </w:r>
    </w:p>
    <w:p w14:paraId="2B86EFEF" w14:textId="77777777" w:rsidR="009242EF" w:rsidRPr="005E5267" w:rsidRDefault="009242EF" w:rsidP="009242EF"/>
    <w:p w14:paraId="67B65D3E" w14:textId="77777777" w:rsidR="00581660" w:rsidRDefault="00581660" w:rsidP="00581660">
      <w:pPr>
        <w:pStyle w:val="Kop2"/>
      </w:pPr>
      <w:bookmarkStart w:id="1262" w:name="_Toc7616208"/>
      <w:r>
        <w:t>Hoofdselectie HSEL_RN510CRT</w:t>
      </w:r>
      <w:bookmarkEnd w:id="1262"/>
    </w:p>
    <w:p w14:paraId="5A240CD5" w14:textId="77777777" w:rsidR="00581660" w:rsidRDefault="00581660" w:rsidP="00581660">
      <w:pPr>
        <w:spacing w:line="240" w:lineRule="auto"/>
      </w:pPr>
      <w:r>
        <w:t xml:space="preserve">De eerste stap is het samenstellen van de tijdelijke selectietabel met te verwerken RBG-Controleresultaatgegevens door samenvoeging van de tabellen RN510CRT en RN517CRT. </w:t>
      </w:r>
    </w:p>
    <w:p w14:paraId="340D2424" w14:textId="77777777" w:rsidR="00581660" w:rsidRDefault="00581660" w:rsidP="00581660">
      <w:pPr>
        <w:spacing w:line="240" w:lineRule="auto"/>
      </w:pPr>
      <w:r>
        <w:t>De attributen in deze 2 tabellen zijn, de prefixes uitgezonderd, identiek.</w:t>
      </w:r>
    </w:p>
    <w:p w14:paraId="77304DF8" w14:textId="77777777" w:rsidR="00581660" w:rsidRDefault="00581660" w:rsidP="00581660">
      <w:pPr>
        <w:spacing w:line="240" w:lineRule="auto"/>
      </w:pPr>
      <w:r>
        <w:t xml:space="preserve">De attributen worden (met weglating van de prefixes)  allemaal één-op-één en overgenomen in de tijdelijke hulptabel </w:t>
      </w:r>
      <w:r w:rsidRPr="00326287">
        <w:t>HSEL_RN</w:t>
      </w:r>
      <w:r>
        <w:t>5</w:t>
      </w:r>
      <w:r w:rsidRPr="00326287">
        <w:t>10</w:t>
      </w:r>
      <w:r>
        <w:t>C</w:t>
      </w:r>
      <w:r w:rsidRPr="00326287">
        <w:t>R</w:t>
      </w:r>
      <w:r>
        <w:t>T.</w:t>
      </w:r>
    </w:p>
    <w:p w14:paraId="132C1B95" w14:textId="77777777" w:rsidR="00581660" w:rsidRDefault="00581660" w:rsidP="00581660">
      <w:pPr>
        <w:spacing w:line="240" w:lineRule="auto"/>
      </w:pPr>
    </w:p>
    <w:p w14:paraId="1E2AD99B" w14:textId="77777777" w:rsidR="00581660" w:rsidRDefault="00581660" w:rsidP="00581660">
      <w:pPr>
        <w:pStyle w:val="Kop5"/>
      </w:pPr>
      <w:r>
        <w:t>Functionele beschrijving:</w:t>
      </w:r>
    </w:p>
    <w:p w14:paraId="6CEAC4CE" w14:textId="77777777" w:rsidR="00581660" w:rsidRDefault="00581660" w:rsidP="00581660">
      <w:pPr>
        <w:pStyle w:val="Standaardinspringing"/>
        <w:ind w:left="0" w:firstLine="0"/>
      </w:pPr>
      <w:r>
        <w:t xml:space="preserve">Selecteer alle Controleresultaat-gegevens met valutajaar voor 2017 uit RBG (tabel </w:t>
      </w:r>
      <w:r w:rsidRPr="00225E3C">
        <w:t>RBG_C_RN</w:t>
      </w:r>
      <w:r>
        <w:t>5</w:t>
      </w:r>
      <w:r w:rsidRPr="00225E3C">
        <w:t>10</w:t>
      </w:r>
      <w:r>
        <w:t>CRT) die zijn toegevoegd sinds de vorige verwerking</w:t>
      </w:r>
      <w:r w:rsidRPr="004F7F27">
        <w:t xml:space="preserve"> (</w:t>
      </w:r>
      <w:r w:rsidRPr="003F4F2B">
        <w:t>BEA</w:t>
      </w:r>
      <w:r>
        <w:t>H</w:t>
      </w:r>
      <w:r w:rsidRPr="003F4F2B">
        <w:t>_LAAD_TS</w:t>
      </w:r>
      <w:r>
        <w:t xml:space="preserve"> ligt ná</w:t>
      </w:r>
      <w:r w:rsidRPr="004F7F27">
        <w:t xml:space="preserve"> de </w:t>
      </w:r>
      <w:r w:rsidRPr="004F7F27">
        <w:rPr>
          <w:i/>
        </w:rPr>
        <w:t>Vorige_laad_TS</w:t>
      </w:r>
      <w:r>
        <w:t xml:space="preserve">). </w:t>
      </w:r>
    </w:p>
    <w:p w14:paraId="058D0734" w14:textId="77777777" w:rsidR="00581660" w:rsidRDefault="00581660" w:rsidP="00581660">
      <w:pPr>
        <w:pStyle w:val="Standaardinspringing"/>
        <w:ind w:left="0" w:firstLine="0"/>
      </w:pPr>
      <w:r>
        <w:t>Alleen de Controleresultaat-gegevens met valutajaar vanaf 2016 worden in het CDP geladen.</w:t>
      </w:r>
    </w:p>
    <w:p w14:paraId="0E5A0CD1" w14:textId="77777777" w:rsidR="00581660" w:rsidRDefault="00581660" w:rsidP="00581660">
      <w:pPr>
        <w:pStyle w:val="Standaardinspringing"/>
        <w:ind w:left="0" w:firstLine="0"/>
      </w:pPr>
      <w:r>
        <w:t xml:space="preserve">Vul de selectie aan met alle Controleresultaat-gegevens met valutajaar vanaf 2017 uit RBG (tabel </w:t>
      </w:r>
      <w:r w:rsidRPr="00225E3C">
        <w:t>RBG_C_RN</w:t>
      </w:r>
      <w:r>
        <w:t>5</w:t>
      </w:r>
      <w:r w:rsidRPr="00225E3C">
        <w:t>1</w:t>
      </w:r>
      <w:r>
        <w:t>7CRT) die zijn toegevoegd sinds de vorige verwerking</w:t>
      </w:r>
      <w:r w:rsidRPr="004F7F27">
        <w:t xml:space="preserve"> (</w:t>
      </w:r>
      <w:r w:rsidRPr="003F4F2B">
        <w:t>BEA</w:t>
      </w:r>
      <w:r>
        <w:t>P</w:t>
      </w:r>
      <w:r w:rsidRPr="003F4F2B">
        <w:t>_LAAD_TS</w:t>
      </w:r>
      <w:r>
        <w:t xml:space="preserve"> ligt ná</w:t>
      </w:r>
      <w:r w:rsidRPr="004F7F27">
        <w:t xml:space="preserve"> de </w:t>
      </w:r>
      <w:r w:rsidRPr="004F7F27">
        <w:rPr>
          <w:i/>
        </w:rPr>
        <w:t>Vorige_laad_TS</w:t>
      </w:r>
      <w:r>
        <w:t xml:space="preserve">). </w:t>
      </w:r>
    </w:p>
    <w:p w14:paraId="2FAA66DF" w14:textId="77777777" w:rsidR="00581660" w:rsidRDefault="00581660" w:rsidP="00581660">
      <w:pPr>
        <w:pStyle w:val="Standaardinspringing"/>
        <w:ind w:left="0" w:firstLine="0"/>
      </w:pPr>
    </w:p>
    <w:p w14:paraId="373954A6" w14:textId="77777777" w:rsidR="00581660" w:rsidRDefault="00581660" w:rsidP="00581660">
      <w:pPr>
        <w:pStyle w:val="Kop5"/>
      </w:pPr>
      <w:r w:rsidRPr="00AE0711">
        <w:t>Selectiepad:</w:t>
      </w:r>
    </w:p>
    <w:p w14:paraId="2D7143C4" w14:textId="77777777" w:rsidR="00581660" w:rsidRDefault="00581660" w:rsidP="00581660">
      <w:pPr>
        <w:pStyle w:val="Standaardinspringing"/>
        <w:ind w:left="0" w:firstLine="0"/>
        <w:sectPr w:rsidR="00581660" w:rsidSect="00DC525E">
          <w:headerReference w:type="default" r:id="rId25"/>
          <w:footerReference w:type="default" r:id="rId26"/>
          <w:type w:val="continuous"/>
          <w:pgSz w:w="11906" w:h="16838"/>
          <w:pgMar w:top="1418" w:right="991" w:bottom="1418" w:left="1418" w:header="708" w:footer="708" w:gutter="0"/>
          <w:cols w:space="708"/>
          <w:titlePg/>
        </w:sectPr>
      </w:pPr>
    </w:p>
    <w:p w14:paraId="6D417969" w14:textId="77777777" w:rsidR="00581660" w:rsidRDefault="00581660" w:rsidP="00581660">
      <w:pPr>
        <w:pStyle w:val="Standaardinspringing"/>
        <w:ind w:left="0" w:firstLine="0"/>
        <w:sectPr w:rsidR="00581660" w:rsidSect="00DC525E">
          <w:type w:val="continuous"/>
          <w:pgSz w:w="11906" w:h="16838"/>
          <w:pgMar w:top="1418" w:right="991" w:bottom="1418" w:left="1418" w:header="708" w:footer="708" w:gutter="0"/>
          <w:cols w:space="708"/>
          <w:titlePg/>
        </w:sectPr>
      </w:pPr>
      <w:r w:rsidRPr="00225E3C">
        <w:t>RBG_C_</w:t>
      </w:r>
      <w:r w:rsidRPr="007B5303">
        <w:t>RN510CRT</w:t>
      </w:r>
      <w:r>
        <w:t xml:space="preserve"> + </w:t>
      </w:r>
      <w:r w:rsidRPr="00225E3C">
        <w:t>RBG_C_</w:t>
      </w:r>
      <w:r w:rsidRPr="007B5303">
        <w:t>RN51</w:t>
      </w:r>
      <w:r>
        <w:t>7</w:t>
      </w:r>
      <w:r w:rsidRPr="007B5303">
        <w:t>CRT</w:t>
      </w:r>
    </w:p>
    <w:p w14:paraId="03DBAEBA" w14:textId="77777777" w:rsidR="00581660" w:rsidRDefault="00581660" w:rsidP="00581660"/>
    <w:p w14:paraId="1DCAD988" w14:textId="77777777" w:rsidR="00581660" w:rsidRPr="00AE0711" w:rsidRDefault="00581660" w:rsidP="00581660">
      <w:pPr>
        <w:pStyle w:val="Kop5"/>
      </w:pPr>
      <w:r w:rsidRPr="00AE0711">
        <w:t>Kolommen en condities:</w:t>
      </w:r>
    </w:p>
    <w:tbl>
      <w:tblPr>
        <w:tblW w:w="9609" w:type="dxa"/>
        <w:tblLayout w:type="fixed"/>
        <w:tblCellMar>
          <w:left w:w="70" w:type="dxa"/>
          <w:right w:w="70" w:type="dxa"/>
        </w:tblCellMar>
        <w:tblLook w:val="0000" w:firstRow="0" w:lastRow="0" w:firstColumn="0" w:lastColumn="0" w:noHBand="0" w:noVBand="0"/>
      </w:tblPr>
      <w:tblGrid>
        <w:gridCol w:w="3823"/>
        <w:gridCol w:w="425"/>
        <w:gridCol w:w="5361"/>
      </w:tblGrid>
      <w:tr w:rsidR="00581660" w:rsidRPr="00D26284" w14:paraId="037F5AAE" w14:textId="77777777" w:rsidTr="00A02C76">
        <w:trPr>
          <w:cantSplit/>
          <w:trHeight w:val="432"/>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0A080695" w14:textId="77777777" w:rsidR="00581660" w:rsidRPr="00D26284" w:rsidRDefault="00581660" w:rsidP="00A02C76">
            <w:pPr>
              <w:rPr>
                <w:b/>
                <w:sz w:val="16"/>
                <w:szCs w:val="16"/>
              </w:rPr>
            </w:pPr>
            <w:r>
              <w:rPr>
                <w:b/>
                <w:sz w:val="16"/>
                <w:szCs w:val="16"/>
              </w:rPr>
              <w:t>RBG_C_RN510CRT</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70F1433D" w14:textId="77777777" w:rsidR="00581660" w:rsidRPr="00D26284" w:rsidRDefault="00581660" w:rsidP="00A02C76">
            <w:pPr>
              <w:ind w:right="-70"/>
              <w:rPr>
                <w:b/>
                <w:sz w:val="16"/>
                <w:szCs w:val="16"/>
              </w:rPr>
            </w:pPr>
            <w:r w:rsidRPr="00D26284">
              <w:rPr>
                <w:b/>
                <w:sz w:val="16"/>
                <w:szCs w:val="16"/>
              </w:rPr>
              <w:t>Sel.</w:t>
            </w:r>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72AD7571" w14:textId="77777777" w:rsidR="00581660" w:rsidRPr="00D26284" w:rsidRDefault="00581660" w:rsidP="00A02C76">
            <w:pPr>
              <w:rPr>
                <w:b/>
                <w:sz w:val="16"/>
                <w:szCs w:val="16"/>
              </w:rPr>
            </w:pPr>
            <w:r w:rsidRPr="00D26284">
              <w:rPr>
                <w:b/>
                <w:sz w:val="16"/>
                <w:szCs w:val="16"/>
              </w:rPr>
              <w:t>Conditie</w:t>
            </w:r>
          </w:p>
        </w:tc>
      </w:tr>
      <w:tr w:rsidR="00581660" w:rsidRPr="00D26284" w14:paraId="108320B3" w14:textId="77777777" w:rsidTr="00A02C7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47C6649B" w14:textId="77777777" w:rsidR="00581660" w:rsidRPr="00D26284" w:rsidRDefault="00581660" w:rsidP="00A02C76">
            <w:pPr>
              <w:rPr>
                <w:rFonts w:cs="Arial"/>
                <w:sz w:val="16"/>
                <w:szCs w:val="16"/>
              </w:rPr>
            </w:pPr>
            <w:r w:rsidRPr="00D26284">
              <w:rPr>
                <w:rFonts w:cs="Arial"/>
                <w:sz w:val="16"/>
                <w:szCs w:val="16"/>
              </w:rPr>
              <w:t>BEA</w:t>
            </w:r>
            <w:r>
              <w:rPr>
                <w:rFonts w:cs="Arial"/>
                <w:sz w:val="16"/>
                <w:szCs w:val="16"/>
              </w:rPr>
              <w:t>H</w:t>
            </w:r>
            <w:r w:rsidRPr="00D26284">
              <w:rPr>
                <w:rFonts w:cs="Arial"/>
                <w:sz w:val="16"/>
                <w:szCs w:val="16"/>
              </w:rPr>
              <w:t>_LAAD_TS</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10E6C45" w14:textId="77777777" w:rsidR="00581660" w:rsidRPr="00D26284" w:rsidRDefault="00581660" w:rsidP="00A02C76">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415C645D" w14:textId="77777777" w:rsidR="00581660" w:rsidRPr="00D26284" w:rsidRDefault="00581660" w:rsidP="00A02C76">
            <w:pPr>
              <w:rPr>
                <w:rFonts w:cs="Arial"/>
                <w:sz w:val="16"/>
                <w:szCs w:val="16"/>
              </w:rPr>
            </w:pPr>
            <w:r w:rsidRPr="00D26284">
              <w:rPr>
                <w:rFonts w:cs="Arial"/>
                <w:sz w:val="16"/>
                <w:szCs w:val="16"/>
              </w:rPr>
              <w:t xml:space="preserve">&gt; </w:t>
            </w:r>
            <w:r w:rsidRPr="00D26284">
              <w:rPr>
                <w:i/>
                <w:sz w:val="16"/>
                <w:szCs w:val="16"/>
              </w:rPr>
              <w:t>Vorige_laad_TS</w:t>
            </w:r>
          </w:p>
        </w:tc>
      </w:tr>
      <w:tr w:rsidR="00581660" w:rsidRPr="00D26284" w14:paraId="700D5C86" w14:textId="77777777" w:rsidTr="00A02C7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118A2F7F" w14:textId="77777777" w:rsidR="00581660" w:rsidRPr="00D26284" w:rsidRDefault="00581660" w:rsidP="00A02C76">
            <w:pPr>
              <w:rPr>
                <w:rFonts w:cs="Arial"/>
                <w:snapToGrid w:val="0"/>
                <w:color w:val="000000"/>
                <w:sz w:val="16"/>
                <w:szCs w:val="16"/>
                <w:highlight w:val="yellow"/>
              </w:rPr>
            </w:pPr>
            <w:r w:rsidRPr="00D26284">
              <w:rPr>
                <w:rFonts w:cs="Arial"/>
                <w:snapToGrid w:val="0"/>
                <w:sz w:val="16"/>
                <w:szCs w:val="16"/>
              </w:rPr>
              <w:t>BEA</w:t>
            </w:r>
            <w:r>
              <w:rPr>
                <w:rFonts w:cs="Arial"/>
                <w:snapToGrid w:val="0"/>
                <w:sz w:val="16"/>
                <w:szCs w:val="16"/>
              </w:rPr>
              <w:t>H</w:t>
            </w:r>
            <w:r w:rsidRPr="00D26284">
              <w:rPr>
                <w:rFonts w:cs="Arial"/>
                <w:snapToGrid w:val="0"/>
                <w:sz w:val="16"/>
                <w:szCs w:val="16"/>
              </w:rPr>
              <w:t>_RN</w:t>
            </w:r>
            <w:r>
              <w:rPr>
                <w:rFonts w:cs="Arial"/>
                <w:snapToGrid w:val="0"/>
                <w:sz w:val="16"/>
                <w:szCs w:val="16"/>
              </w:rPr>
              <w:t>5</w:t>
            </w:r>
            <w:r w:rsidRPr="00D26284">
              <w:rPr>
                <w:rFonts w:cs="Arial"/>
                <w:snapToGrid w:val="0"/>
                <w:sz w:val="16"/>
                <w:szCs w:val="16"/>
              </w:rPr>
              <w:t>10VALUTAJAAR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D4CE503" w14:textId="77777777" w:rsidR="00581660" w:rsidRPr="00D26284" w:rsidRDefault="00581660" w:rsidP="00A02C76">
            <w:pPr>
              <w:ind w:right="-70"/>
              <w:rPr>
                <w:rFonts w:cs="Arial"/>
                <w:sz w:val="16"/>
                <w:szCs w:val="16"/>
                <w:highlight w:val="yellow"/>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09FAA80B" w14:textId="77777777" w:rsidR="00581660" w:rsidRPr="00D26284" w:rsidRDefault="00581660" w:rsidP="00A02C76">
            <w:pPr>
              <w:rPr>
                <w:rFonts w:cs="Arial"/>
                <w:sz w:val="16"/>
                <w:szCs w:val="16"/>
                <w:highlight w:val="yellow"/>
              </w:rPr>
            </w:pPr>
            <w:r w:rsidRPr="0025230A">
              <w:rPr>
                <w:rFonts w:cs="Arial"/>
                <w:sz w:val="16"/>
                <w:szCs w:val="16"/>
              </w:rPr>
              <w:t>≥</w:t>
            </w:r>
            <w:r w:rsidRPr="0025230A">
              <w:rPr>
                <w:sz w:val="16"/>
                <w:szCs w:val="16"/>
              </w:rPr>
              <w:t xml:space="preserve"> 2016</w:t>
            </w:r>
          </w:p>
        </w:tc>
      </w:tr>
      <w:tr w:rsidR="00581660" w:rsidRPr="00D26284" w14:paraId="0BA10B22" w14:textId="77777777" w:rsidTr="00A02C7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4BA3792A" w14:textId="77777777" w:rsidR="00581660" w:rsidRPr="00D26284" w:rsidRDefault="00581660" w:rsidP="00A02C76">
            <w:pPr>
              <w:rPr>
                <w:rFonts w:cs="Arial"/>
                <w:snapToGrid w:val="0"/>
                <w:sz w:val="16"/>
                <w:szCs w:val="16"/>
              </w:rPr>
            </w:pPr>
            <w:r>
              <w:rPr>
                <w:rFonts w:cs="Arial"/>
                <w:sz w:val="16"/>
                <w:szCs w:val="16"/>
              </w:rPr>
              <w:t>Alle attributen</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96C1D18" w14:textId="77777777" w:rsidR="00581660" w:rsidRPr="00D26284" w:rsidRDefault="00581660" w:rsidP="00A02C76">
            <w:pPr>
              <w:ind w:right="-70"/>
              <w:rPr>
                <w:rFonts w:cs="Arial"/>
                <w:sz w:val="16"/>
                <w:szCs w:val="16"/>
                <w:highlight w:val="yellow"/>
              </w:rPr>
            </w:pPr>
            <w:r>
              <w:rPr>
                <w:rFonts w:cs="Arial"/>
                <w:sz w:val="16"/>
                <w:szCs w:val="16"/>
                <w:highlight w:val="yellow"/>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23A4FD95" w14:textId="77777777" w:rsidR="00581660" w:rsidRPr="00D26284" w:rsidRDefault="00581660" w:rsidP="00A02C76">
            <w:pPr>
              <w:rPr>
                <w:rFonts w:cs="Arial"/>
                <w:sz w:val="16"/>
                <w:szCs w:val="16"/>
                <w:highlight w:val="yellow"/>
              </w:rPr>
            </w:pPr>
          </w:p>
        </w:tc>
      </w:tr>
      <w:tr w:rsidR="00581660" w:rsidRPr="00D26284" w14:paraId="53CF0D74" w14:textId="77777777" w:rsidTr="00A02C7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C34CE33" w14:textId="77777777" w:rsidR="00581660" w:rsidRDefault="00581660" w:rsidP="00A02C76">
            <w:pPr>
              <w:rPr>
                <w:b/>
                <w:sz w:val="16"/>
                <w:szCs w:val="16"/>
              </w:rPr>
            </w:pPr>
            <w:r w:rsidRPr="00D26284">
              <w:rPr>
                <w:b/>
                <w:sz w:val="16"/>
                <w:szCs w:val="16"/>
              </w:rPr>
              <w:t>RBG_C_RN51</w:t>
            </w:r>
            <w:r>
              <w:rPr>
                <w:b/>
                <w:sz w:val="16"/>
                <w:szCs w:val="16"/>
              </w:rPr>
              <w:t>7</w:t>
            </w:r>
            <w:r w:rsidRPr="00D26284">
              <w:rPr>
                <w:b/>
                <w:sz w:val="16"/>
                <w:szCs w:val="16"/>
              </w:rPr>
              <w:t>CRT</w:t>
            </w:r>
          </w:p>
          <w:p w14:paraId="50D752DE" w14:textId="77777777" w:rsidR="00581660" w:rsidRPr="00D26284" w:rsidRDefault="00581660" w:rsidP="00A02C76">
            <w:pPr>
              <w:rPr>
                <w:snapToGrid w:val="0"/>
                <w:color w:val="000000"/>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F92EE67" w14:textId="77777777" w:rsidR="00581660" w:rsidRPr="00D26284" w:rsidRDefault="00581660" w:rsidP="00A02C76">
            <w:pPr>
              <w:ind w:right="-70"/>
              <w:rPr>
                <w:rFonts w:cs="Arial"/>
                <w:sz w:val="16"/>
                <w:szCs w:val="16"/>
              </w:rPr>
            </w:pPr>
            <w:r w:rsidRPr="00D26284">
              <w:rPr>
                <w:b/>
                <w:sz w:val="16"/>
                <w:szCs w:val="16"/>
              </w:rPr>
              <w:t>Sel.</w:t>
            </w:r>
          </w:p>
        </w:tc>
        <w:tc>
          <w:tcPr>
            <w:tcW w:w="536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2D0EADD" w14:textId="77777777" w:rsidR="00581660" w:rsidRPr="00D26284" w:rsidRDefault="00581660" w:rsidP="00A02C76">
            <w:pPr>
              <w:rPr>
                <w:rFonts w:cs="Arial"/>
                <w:sz w:val="16"/>
                <w:szCs w:val="16"/>
              </w:rPr>
            </w:pPr>
            <w:r w:rsidRPr="00D26284">
              <w:rPr>
                <w:b/>
                <w:sz w:val="16"/>
                <w:szCs w:val="16"/>
              </w:rPr>
              <w:t>Conditie</w:t>
            </w:r>
          </w:p>
        </w:tc>
      </w:tr>
      <w:tr w:rsidR="00581660" w:rsidRPr="00D26284" w14:paraId="5856C03A" w14:textId="77777777" w:rsidTr="00A02C7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49440E01" w14:textId="77777777" w:rsidR="00581660" w:rsidRPr="00D26284" w:rsidRDefault="00581660" w:rsidP="00A02C76">
            <w:pPr>
              <w:rPr>
                <w:rFonts w:cs="Arial"/>
                <w:sz w:val="16"/>
                <w:szCs w:val="16"/>
              </w:rPr>
            </w:pPr>
            <w:r w:rsidRPr="00D26284">
              <w:rPr>
                <w:rFonts w:cs="Arial"/>
                <w:sz w:val="16"/>
                <w:szCs w:val="16"/>
              </w:rPr>
              <w:t>BEA</w:t>
            </w:r>
            <w:r>
              <w:rPr>
                <w:rFonts w:cs="Arial"/>
                <w:sz w:val="16"/>
                <w:szCs w:val="16"/>
              </w:rPr>
              <w:t>P</w:t>
            </w:r>
            <w:r w:rsidRPr="00D26284">
              <w:rPr>
                <w:rFonts w:cs="Arial"/>
                <w:sz w:val="16"/>
                <w:szCs w:val="16"/>
              </w:rPr>
              <w:t>_LAAD_TS</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2DA27A9" w14:textId="77777777" w:rsidR="00581660" w:rsidRPr="00D26284" w:rsidRDefault="00581660" w:rsidP="00A02C76">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16305C6F" w14:textId="77777777" w:rsidR="00581660" w:rsidRPr="00D26284" w:rsidRDefault="00581660" w:rsidP="00A02C76">
            <w:pPr>
              <w:rPr>
                <w:rFonts w:cs="Arial"/>
                <w:sz w:val="16"/>
                <w:szCs w:val="16"/>
              </w:rPr>
            </w:pPr>
            <w:r w:rsidRPr="00D26284">
              <w:rPr>
                <w:rFonts w:cs="Arial"/>
                <w:sz w:val="16"/>
                <w:szCs w:val="16"/>
              </w:rPr>
              <w:t xml:space="preserve">&gt; </w:t>
            </w:r>
            <w:r w:rsidRPr="00D26284">
              <w:rPr>
                <w:i/>
                <w:sz w:val="16"/>
                <w:szCs w:val="16"/>
              </w:rPr>
              <w:t>Vorige_laad_TS</w:t>
            </w:r>
          </w:p>
        </w:tc>
      </w:tr>
      <w:tr w:rsidR="00581660" w:rsidRPr="00D26284" w14:paraId="7410574F" w14:textId="77777777" w:rsidTr="00A02C7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131949DD" w14:textId="77777777" w:rsidR="00581660" w:rsidRPr="00D26284" w:rsidRDefault="00581660" w:rsidP="00A02C76">
            <w:pPr>
              <w:rPr>
                <w:rFonts w:cs="Arial"/>
                <w:snapToGrid w:val="0"/>
                <w:sz w:val="16"/>
                <w:szCs w:val="16"/>
              </w:rPr>
            </w:pPr>
            <w:r>
              <w:rPr>
                <w:rFonts w:cs="Arial"/>
                <w:sz w:val="16"/>
                <w:szCs w:val="16"/>
              </w:rPr>
              <w:t>Alle attributen</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C336020" w14:textId="77777777" w:rsidR="00581660" w:rsidRPr="00D26284" w:rsidRDefault="00581660" w:rsidP="00A02C76">
            <w:pPr>
              <w:ind w:right="-70"/>
              <w:rPr>
                <w:rFonts w:cs="Arial"/>
                <w:sz w:val="16"/>
                <w:szCs w:val="16"/>
                <w:highlight w:val="yellow"/>
              </w:rPr>
            </w:pPr>
            <w:r>
              <w:rPr>
                <w:rFonts w:cs="Arial"/>
                <w:sz w:val="16"/>
                <w:szCs w:val="16"/>
                <w:highlight w:val="yellow"/>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9FB9858" w14:textId="77777777" w:rsidR="00581660" w:rsidRPr="00D26284" w:rsidRDefault="00581660" w:rsidP="00A02C76">
            <w:pPr>
              <w:rPr>
                <w:rFonts w:cs="Arial"/>
                <w:sz w:val="16"/>
                <w:szCs w:val="16"/>
                <w:highlight w:val="yellow"/>
              </w:rPr>
            </w:pPr>
          </w:p>
        </w:tc>
      </w:tr>
    </w:tbl>
    <w:p w14:paraId="31F26EC1" w14:textId="77777777" w:rsidR="00581660" w:rsidRDefault="00581660" w:rsidP="00581660"/>
    <w:p w14:paraId="3C8FC219" w14:textId="77777777" w:rsidR="00581660" w:rsidRPr="00830CF6" w:rsidRDefault="00581660" w:rsidP="00581660">
      <w:pPr>
        <w:pStyle w:val="Kop5"/>
      </w:pPr>
      <w:r w:rsidRPr="00830CF6">
        <w:t>Uitvoer</w:t>
      </w:r>
      <w:r>
        <w:t>:</w:t>
      </w:r>
    </w:p>
    <w:p w14:paraId="721606B4" w14:textId="77777777" w:rsidR="00581660" w:rsidRDefault="00581660" w:rsidP="00581660">
      <w:r>
        <w:t xml:space="preserve">Iedere unieke regel uit </w:t>
      </w:r>
      <w:r w:rsidRPr="00225E3C">
        <w:t>RBG_C_</w:t>
      </w:r>
      <w:r w:rsidRPr="007B5303">
        <w:t>RN510CRT</w:t>
      </w:r>
      <w:r>
        <w:t xml:space="preserve"> of </w:t>
      </w:r>
      <w:r w:rsidRPr="00225E3C">
        <w:t>RBG_C_</w:t>
      </w:r>
      <w:r w:rsidRPr="007B5303">
        <w:t>RN51</w:t>
      </w:r>
      <w:r>
        <w:t>7</w:t>
      </w:r>
      <w:r w:rsidRPr="007B5303">
        <w:t>CRT</w:t>
      </w:r>
      <w:r>
        <w:t xml:space="preserve"> die aan bovenstaande criteria voldoet wordt toegevoegd aan de tijdelijke hulptabel HSEL_RN</w:t>
      </w:r>
      <w:r w:rsidRPr="007B5303">
        <w:t>510CRT</w:t>
      </w:r>
      <w:r>
        <w:t>.</w:t>
      </w:r>
    </w:p>
    <w:p w14:paraId="520C2E7C" w14:textId="77777777" w:rsidR="00581660" w:rsidRDefault="00581660" w:rsidP="00581660"/>
    <w:p w14:paraId="38603811" w14:textId="77777777" w:rsidR="00581660" w:rsidRDefault="00581660" w:rsidP="00581660">
      <w:pPr>
        <w:pStyle w:val="Kop5"/>
      </w:pPr>
      <w:r>
        <w:t>Afwijkende uitvoer:</w:t>
      </w:r>
    </w:p>
    <w:p w14:paraId="5E53C907" w14:textId="77777777" w:rsidR="00581660" w:rsidRPr="001778E2" w:rsidRDefault="00581660" w:rsidP="00581660">
      <w:pPr>
        <w:pStyle w:val="Standaardinspringing"/>
        <w:ind w:left="0" w:firstLine="0"/>
        <w:rPr>
          <w:rFonts w:cs="Arial"/>
          <w:spacing w:val="0"/>
          <w:szCs w:val="19"/>
        </w:rPr>
      </w:pPr>
      <w:r>
        <w:rPr>
          <w:szCs w:val="19"/>
        </w:rPr>
        <w:t>n.v.t.</w:t>
      </w:r>
    </w:p>
    <w:p w14:paraId="4F53FE1D" w14:textId="77777777" w:rsidR="00581660" w:rsidRPr="001D16DD" w:rsidRDefault="00581660" w:rsidP="00581660"/>
    <w:p w14:paraId="64487FF1" w14:textId="6656841E" w:rsidR="00581660" w:rsidRPr="005E5267" w:rsidDel="00F858B5" w:rsidRDefault="00581660" w:rsidP="00581660">
      <w:pPr>
        <w:rPr>
          <w:del w:id="1263" w:author="Peter P. BOSCH" w:date="2019-05-01T14:43:00Z"/>
        </w:rPr>
      </w:pPr>
    </w:p>
    <w:p w14:paraId="7EFF798E" w14:textId="0DD68831" w:rsidR="009242EF" w:rsidRDefault="009242EF" w:rsidP="009242EF">
      <w:pPr>
        <w:pStyle w:val="Kop2"/>
      </w:pPr>
      <w:bookmarkStart w:id="1264" w:name="_Toc7616209"/>
      <w:r>
        <w:t>Filtering HSEL_RN310REK</w:t>
      </w:r>
      <w:bookmarkEnd w:id="1264"/>
    </w:p>
    <w:p w14:paraId="7384947D" w14:textId="4041805D" w:rsidR="0023070B" w:rsidRDefault="0023070B" w:rsidP="00326287">
      <w:pPr>
        <w:pStyle w:val="Standaardinspringing"/>
        <w:ind w:left="0" w:firstLine="0"/>
      </w:pPr>
      <w:r>
        <w:t>Eventuele foutcodes bij een Rekening mogen niet voorkomen in de Filter-tabel.</w:t>
      </w:r>
    </w:p>
    <w:p w14:paraId="333324EB" w14:textId="77777777" w:rsidR="00BF039A" w:rsidRDefault="00BF039A" w:rsidP="009242EF">
      <w:pPr>
        <w:pStyle w:val="Kop5"/>
      </w:pPr>
    </w:p>
    <w:p w14:paraId="409D9FF7" w14:textId="77777777" w:rsidR="009242EF" w:rsidRDefault="009242EF" w:rsidP="009242EF">
      <w:pPr>
        <w:pStyle w:val="Kop5"/>
      </w:pPr>
      <w:r>
        <w:t>Functionele beschrijving:</w:t>
      </w:r>
    </w:p>
    <w:p w14:paraId="490A8DB0" w14:textId="12ED5B00" w:rsidR="008B2487" w:rsidRDefault="009242EF" w:rsidP="00326287">
      <w:pPr>
        <w:pStyle w:val="Standaardinspringing"/>
        <w:ind w:left="0" w:firstLine="0"/>
      </w:pPr>
      <w:r>
        <w:t>I</w:t>
      </w:r>
      <w:r w:rsidR="008B2487">
        <w:t>ndien er bij de geselecteerde Rekening-gegevens</w:t>
      </w:r>
      <w:r>
        <w:t xml:space="preserve"> (tabel HSEL_</w:t>
      </w:r>
      <w:r w:rsidRPr="00225E3C">
        <w:t>RN310REK</w:t>
      </w:r>
      <w:r>
        <w:t>)</w:t>
      </w:r>
      <w:r w:rsidR="008B2487">
        <w:t xml:space="preserve"> een ControleResultaat (tabel</w:t>
      </w:r>
      <w:r w:rsidR="00CF2F6E">
        <w:t xml:space="preserve"> HSEL</w:t>
      </w:r>
      <w:r w:rsidR="008B2487" w:rsidRPr="008B2487">
        <w:t>_RN510CRT</w:t>
      </w:r>
      <w:r w:rsidR="0053690F">
        <w:t>) voorkomt</w:t>
      </w:r>
      <w:r w:rsidR="008B2487">
        <w:t xml:space="preserve"> dan moet gecontroleerd worden of deze fou</w:t>
      </w:r>
      <w:r w:rsidR="0023070B">
        <w:t>t</w:t>
      </w:r>
      <w:r w:rsidR="008B2487">
        <w:t xml:space="preserve">code in de Filter-tabel (tabel </w:t>
      </w:r>
      <w:r w:rsidR="0053690F" w:rsidRPr="0053690F">
        <w:t>PRM_ALG_CDP_FILTER_FOUTCD_RBG</w:t>
      </w:r>
      <w:r w:rsidR="008B2487">
        <w:t>)</w:t>
      </w:r>
      <w:r w:rsidR="0053690F">
        <w:t xml:space="preserve"> staat</w:t>
      </w:r>
      <w:r w:rsidR="0023070B">
        <w:t xml:space="preserve">. Als dit het geval is, dan mag de betreffende Rekening NIET </w:t>
      </w:r>
      <w:r>
        <w:t xml:space="preserve">meer zijn </w:t>
      </w:r>
      <w:r w:rsidR="0023070B">
        <w:t>opgenomen in de HSEL_RN310REK.</w:t>
      </w:r>
    </w:p>
    <w:p w14:paraId="55A5DF0D" w14:textId="77777777" w:rsidR="00326287" w:rsidRDefault="00326287" w:rsidP="00326287">
      <w:pPr>
        <w:pStyle w:val="Standaardinspringing"/>
        <w:ind w:left="0" w:firstLine="0"/>
      </w:pPr>
    </w:p>
    <w:p w14:paraId="3EBD78D1" w14:textId="77777777" w:rsidR="00EC6380" w:rsidRPr="004F7F27" w:rsidRDefault="00EC6380" w:rsidP="00326287">
      <w:pPr>
        <w:pStyle w:val="Standaardinspringing"/>
        <w:ind w:left="0" w:firstLine="0"/>
      </w:pPr>
    </w:p>
    <w:p w14:paraId="576ADAA6" w14:textId="77777777" w:rsidR="00326287" w:rsidRDefault="00326287" w:rsidP="00326287">
      <w:pPr>
        <w:pStyle w:val="Kop5"/>
      </w:pPr>
      <w:r w:rsidRPr="00AE0711">
        <w:t>Selectiepad:</w:t>
      </w:r>
    </w:p>
    <w:p w14:paraId="477B5D07" w14:textId="77777777" w:rsidR="001130E0" w:rsidRDefault="001130E0" w:rsidP="00326287">
      <w:pPr>
        <w:pStyle w:val="Standaardinspringing"/>
        <w:ind w:left="0" w:firstLine="0"/>
        <w:sectPr w:rsidR="001130E0" w:rsidSect="00DC525E">
          <w:headerReference w:type="default" r:id="rId27"/>
          <w:footerReference w:type="default" r:id="rId28"/>
          <w:type w:val="continuous"/>
          <w:pgSz w:w="11906" w:h="16838"/>
          <w:pgMar w:top="1418" w:right="991" w:bottom="1418" w:left="1418" w:header="708" w:footer="708" w:gutter="0"/>
          <w:cols w:space="708"/>
          <w:titlePg/>
        </w:sectPr>
      </w:pPr>
    </w:p>
    <w:p w14:paraId="6BB1FAC7" w14:textId="36C8C8D8" w:rsidR="00C01388" w:rsidRPr="00AE0711" w:rsidRDefault="00BF039A" w:rsidP="00C01388">
      <w:pPr>
        <w:pStyle w:val="Standaardinspringing"/>
        <w:ind w:left="0" w:firstLine="0"/>
      </w:pPr>
      <w:r>
        <w:t>HSEL</w:t>
      </w:r>
      <w:r w:rsidR="00326287" w:rsidRPr="00225E3C">
        <w:t>_RN310REK</w:t>
      </w:r>
    </w:p>
    <w:p w14:paraId="69A28F5B" w14:textId="4F27CF27" w:rsidR="0047205A" w:rsidRPr="00AE0711" w:rsidRDefault="0047205A" w:rsidP="0047205A">
      <w:pPr>
        <w:pStyle w:val="Standaardinspringing"/>
        <w:ind w:left="0" w:firstLine="0"/>
      </w:pPr>
      <w:r w:rsidRPr="00AE0711">
        <w:t xml:space="preserve">         </w:t>
      </w:r>
      <w:r w:rsidRPr="00AE0711">
        <w:sym w:font="Wingdings" w:char="F0E2"/>
      </w:r>
      <w:r w:rsidRPr="00AE0711">
        <w:t xml:space="preserve"> </w:t>
      </w:r>
      <w:r w:rsidRPr="00FB573A">
        <w:rPr>
          <w:color w:val="7F7F7F" w:themeColor="text1" w:themeTint="80"/>
          <w:sz w:val="16"/>
          <w:szCs w:val="16"/>
        </w:rPr>
        <w:t>(</w:t>
      </w:r>
      <w:r>
        <w:rPr>
          <w:color w:val="7F7F7F" w:themeColor="text1" w:themeTint="80"/>
          <w:sz w:val="16"/>
          <w:szCs w:val="16"/>
        </w:rPr>
        <w:t xml:space="preserve">left </w:t>
      </w:r>
      <w:r w:rsidRPr="00FB573A">
        <w:rPr>
          <w:color w:val="7F7F7F" w:themeColor="text1" w:themeTint="80"/>
          <w:sz w:val="16"/>
          <w:szCs w:val="16"/>
        </w:rPr>
        <w:t>join)</w:t>
      </w:r>
    </w:p>
    <w:p w14:paraId="1C628554" w14:textId="4FCDE900" w:rsidR="0047205A" w:rsidRPr="0054792E" w:rsidRDefault="00C01388" w:rsidP="0047205A">
      <w:pPr>
        <w:pStyle w:val="Standaardinspringing"/>
        <w:ind w:left="0" w:firstLine="0"/>
      </w:pPr>
      <w:r>
        <w:t>HSEL</w:t>
      </w:r>
      <w:r w:rsidR="0047205A" w:rsidRPr="007B5303">
        <w:t>_RN510CRT</w:t>
      </w:r>
    </w:p>
    <w:p w14:paraId="41140CC1" w14:textId="375081F7" w:rsidR="00326287" w:rsidRPr="00AE0711" w:rsidRDefault="00326287" w:rsidP="00326287">
      <w:pPr>
        <w:pStyle w:val="Standaardinspringing"/>
        <w:ind w:left="0" w:firstLine="0"/>
      </w:pPr>
      <w:r w:rsidRPr="00AE0711">
        <w:t xml:space="preserve">         </w:t>
      </w:r>
      <w:r w:rsidRPr="00AE0711">
        <w:sym w:font="Wingdings" w:char="F0E2"/>
      </w:r>
      <w:r w:rsidRPr="00AE0711">
        <w:t xml:space="preserve"> </w:t>
      </w:r>
      <w:r w:rsidRPr="00FB573A">
        <w:rPr>
          <w:color w:val="7F7F7F" w:themeColor="text1" w:themeTint="80"/>
          <w:sz w:val="16"/>
          <w:szCs w:val="16"/>
        </w:rPr>
        <w:t>(</w:t>
      </w:r>
      <w:r w:rsidR="008B2487">
        <w:rPr>
          <w:color w:val="7F7F7F" w:themeColor="text1" w:themeTint="80"/>
          <w:sz w:val="16"/>
          <w:szCs w:val="16"/>
        </w:rPr>
        <w:t>outer</w:t>
      </w:r>
      <w:r w:rsidR="0060380B">
        <w:rPr>
          <w:color w:val="7F7F7F" w:themeColor="text1" w:themeTint="80"/>
          <w:sz w:val="16"/>
          <w:szCs w:val="16"/>
        </w:rPr>
        <w:t>-</w:t>
      </w:r>
      <w:r w:rsidRPr="00FB573A">
        <w:rPr>
          <w:color w:val="7F7F7F" w:themeColor="text1" w:themeTint="80"/>
          <w:sz w:val="16"/>
          <w:szCs w:val="16"/>
        </w:rPr>
        <w:t>join)</w:t>
      </w:r>
    </w:p>
    <w:p w14:paraId="393A276C" w14:textId="00DF8BE2" w:rsidR="00326287" w:rsidRDefault="0053690F" w:rsidP="00326287">
      <w:pPr>
        <w:pStyle w:val="Standaardinspringing"/>
        <w:ind w:left="0" w:firstLine="0"/>
      </w:pPr>
      <w:r w:rsidRPr="0053690F">
        <w:t>PRM_ALG_CDP_FILTER_FOUTCD_RBG</w:t>
      </w:r>
    </w:p>
    <w:p w14:paraId="6B794A51" w14:textId="77777777" w:rsidR="001130E0" w:rsidRDefault="001130E0" w:rsidP="00326287">
      <w:pPr>
        <w:sectPr w:rsidR="001130E0" w:rsidSect="00DC525E">
          <w:type w:val="continuous"/>
          <w:pgSz w:w="11906" w:h="16838"/>
          <w:pgMar w:top="1418" w:right="991" w:bottom="1418" w:left="1418" w:header="708" w:footer="708" w:gutter="0"/>
          <w:cols w:space="708"/>
          <w:titlePg/>
        </w:sectPr>
      </w:pPr>
    </w:p>
    <w:p w14:paraId="3BB5642B" w14:textId="69C2A678" w:rsidR="00326287" w:rsidRDefault="00326287" w:rsidP="00326287"/>
    <w:p w14:paraId="38D09CD7" w14:textId="77777777" w:rsidR="00326287" w:rsidRDefault="00326287" w:rsidP="00326287">
      <w:pPr>
        <w:pStyle w:val="Kop5"/>
      </w:pPr>
      <w:r w:rsidRPr="00AE0711">
        <w:t>Kolommen en condities:</w:t>
      </w:r>
    </w:p>
    <w:p w14:paraId="66955F89" w14:textId="77777777" w:rsidR="00CF2F6E" w:rsidRPr="00581660" w:rsidRDefault="00CF2F6E" w:rsidP="00581660">
      <w:pPr>
        <w:pStyle w:val="Standaardinspringing"/>
      </w:pPr>
    </w:p>
    <w:tbl>
      <w:tblPr>
        <w:tblW w:w="9609" w:type="dxa"/>
        <w:tblLayout w:type="fixed"/>
        <w:tblCellMar>
          <w:left w:w="70" w:type="dxa"/>
          <w:right w:w="70" w:type="dxa"/>
        </w:tblCellMar>
        <w:tblLook w:val="0000" w:firstRow="0" w:lastRow="0" w:firstColumn="0" w:lastColumn="0" w:noHBand="0" w:noVBand="0"/>
      </w:tblPr>
      <w:tblGrid>
        <w:gridCol w:w="3823"/>
        <w:gridCol w:w="425"/>
        <w:gridCol w:w="5361"/>
      </w:tblGrid>
      <w:tr w:rsidR="00326287" w:rsidRPr="00D26284" w14:paraId="4491861E" w14:textId="77777777" w:rsidTr="002A78D7">
        <w:trPr>
          <w:cantSplit/>
          <w:trHeight w:val="432"/>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361DA811" w14:textId="2970795F" w:rsidR="00326287" w:rsidRPr="00D26284" w:rsidRDefault="003B6579" w:rsidP="002A78D7">
            <w:pPr>
              <w:rPr>
                <w:b/>
                <w:sz w:val="16"/>
                <w:szCs w:val="16"/>
              </w:rPr>
            </w:pPr>
            <w:r>
              <w:rPr>
                <w:b/>
                <w:sz w:val="16"/>
                <w:szCs w:val="16"/>
              </w:rPr>
              <w:t>HSEL</w:t>
            </w:r>
            <w:r w:rsidR="00326287" w:rsidRPr="00D26284">
              <w:rPr>
                <w:b/>
                <w:sz w:val="16"/>
                <w:szCs w:val="16"/>
              </w:rPr>
              <w:t>_RN310REK (alias: R1)</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2AC5645A" w14:textId="77777777" w:rsidR="00326287" w:rsidRPr="00D26284" w:rsidRDefault="00326287" w:rsidP="002A78D7">
            <w:pPr>
              <w:ind w:right="-70"/>
              <w:rPr>
                <w:b/>
                <w:sz w:val="16"/>
                <w:szCs w:val="16"/>
              </w:rPr>
            </w:pPr>
            <w:r w:rsidRPr="00D26284">
              <w:rPr>
                <w:b/>
                <w:sz w:val="16"/>
                <w:szCs w:val="16"/>
              </w:rPr>
              <w:t>Sel.</w:t>
            </w:r>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71A791CE" w14:textId="77777777" w:rsidR="00326287" w:rsidRPr="00D26284" w:rsidRDefault="00326287" w:rsidP="002A78D7">
            <w:pPr>
              <w:rPr>
                <w:b/>
                <w:sz w:val="16"/>
                <w:szCs w:val="16"/>
              </w:rPr>
            </w:pPr>
            <w:r w:rsidRPr="00D26284">
              <w:rPr>
                <w:b/>
                <w:sz w:val="16"/>
                <w:szCs w:val="16"/>
              </w:rPr>
              <w:t>Conditie</w:t>
            </w:r>
          </w:p>
        </w:tc>
      </w:tr>
      <w:tr w:rsidR="00326287" w:rsidRPr="00D26284" w:rsidDel="00F858B5" w14:paraId="151D32B7" w14:textId="1DBBC798" w:rsidTr="002A78D7">
        <w:trPr>
          <w:cantSplit/>
          <w:trHeight w:val="276"/>
          <w:del w:id="1265" w:author="Peter P. BOSCH" w:date="2019-05-01T14:43:00Z"/>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1DD31786" w14:textId="5C062C1A" w:rsidR="00326287" w:rsidRPr="00D26284" w:rsidDel="00F858B5" w:rsidRDefault="00326287" w:rsidP="002A78D7">
            <w:pPr>
              <w:rPr>
                <w:del w:id="1266" w:author="Peter P. BOSCH" w:date="2019-05-01T14:43:00Z"/>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63A355D" w14:textId="73D6B643" w:rsidR="00326287" w:rsidRPr="00D26284" w:rsidDel="00F858B5" w:rsidRDefault="00326287" w:rsidP="002A78D7">
            <w:pPr>
              <w:ind w:right="-70"/>
              <w:rPr>
                <w:del w:id="1267" w:author="Peter P. BOSCH" w:date="2019-05-01T14:43:00Z"/>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421E07C7" w14:textId="0F1B19DC" w:rsidR="00326287" w:rsidRPr="00D26284" w:rsidDel="00F858B5" w:rsidRDefault="00326287" w:rsidP="002A78D7">
            <w:pPr>
              <w:rPr>
                <w:del w:id="1268" w:author="Peter P. BOSCH" w:date="2019-05-01T14:43:00Z"/>
                <w:rFonts w:cs="Arial"/>
                <w:sz w:val="16"/>
                <w:szCs w:val="16"/>
              </w:rPr>
            </w:pPr>
          </w:p>
        </w:tc>
      </w:tr>
      <w:tr w:rsidR="00326287" w:rsidRPr="00D26284" w:rsidDel="00F858B5" w14:paraId="3C8B5CAF" w14:textId="3D162F65" w:rsidTr="002A78D7">
        <w:trPr>
          <w:cantSplit/>
          <w:trHeight w:val="276"/>
          <w:del w:id="1269" w:author="Peter P. BOSCH" w:date="2019-05-01T14:43:00Z"/>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1C2F4CA8" w14:textId="47E4CE50" w:rsidR="00326287" w:rsidRPr="00D26284" w:rsidDel="00F858B5" w:rsidRDefault="00326287" w:rsidP="002A78D7">
            <w:pPr>
              <w:rPr>
                <w:del w:id="1270" w:author="Peter P. BOSCH" w:date="2019-05-01T14:43:00Z"/>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D9C8905" w14:textId="2FCBA077" w:rsidR="00326287" w:rsidRPr="00D26284" w:rsidDel="00F858B5" w:rsidRDefault="00326287" w:rsidP="002A78D7">
            <w:pPr>
              <w:ind w:right="-70"/>
              <w:rPr>
                <w:del w:id="1271" w:author="Peter P. BOSCH" w:date="2019-05-01T14:43:00Z"/>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5941634D" w14:textId="31D7C10F" w:rsidR="00326287" w:rsidRPr="00D26284" w:rsidDel="00F858B5" w:rsidRDefault="00326287" w:rsidP="002A78D7">
            <w:pPr>
              <w:rPr>
                <w:del w:id="1272" w:author="Peter P. BOSCH" w:date="2019-05-01T14:43:00Z"/>
                <w:rFonts w:cs="Arial"/>
                <w:sz w:val="16"/>
                <w:szCs w:val="16"/>
              </w:rPr>
            </w:pPr>
          </w:p>
        </w:tc>
      </w:tr>
      <w:tr w:rsidR="00326287" w:rsidRPr="00D26284" w:rsidDel="00F858B5" w14:paraId="3031D8F9" w14:textId="6BC10129" w:rsidTr="002A78D7">
        <w:trPr>
          <w:cantSplit/>
          <w:trHeight w:val="276"/>
          <w:del w:id="1273" w:author="Peter P. BOSCH" w:date="2019-05-01T14:43:00Z"/>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4F7C241F" w14:textId="17251275" w:rsidR="00326287" w:rsidRPr="00D26284" w:rsidDel="00F858B5" w:rsidRDefault="00326287" w:rsidP="002A78D7">
            <w:pPr>
              <w:rPr>
                <w:del w:id="1274" w:author="Peter P. BOSCH" w:date="2019-05-01T14:43:00Z"/>
                <w:rFonts w:cs="Arial"/>
                <w:snapToGrid w:val="0"/>
                <w:color w:val="000000"/>
                <w:sz w:val="16"/>
                <w:szCs w:val="16"/>
                <w:highlight w:val="yellow"/>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882AB4D" w14:textId="0441C10A" w:rsidR="00326287" w:rsidRPr="00D26284" w:rsidDel="00F858B5" w:rsidRDefault="00326287" w:rsidP="002A78D7">
            <w:pPr>
              <w:ind w:right="-70"/>
              <w:rPr>
                <w:del w:id="1275" w:author="Peter P. BOSCH" w:date="2019-05-01T14:43:00Z"/>
                <w:rFonts w:cs="Arial"/>
                <w:sz w:val="16"/>
                <w:szCs w:val="16"/>
                <w:highlight w:val="yellow"/>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7F29458" w14:textId="69974864" w:rsidR="00326287" w:rsidRPr="00D26284" w:rsidDel="00F858B5" w:rsidRDefault="00326287" w:rsidP="002A78D7">
            <w:pPr>
              <w:rPr>
                <w:del w:id="1276" w:author="Peter P. BOSCH" w:date="2019-05-01T14:43:00Z"/>
                <w:rFonts w:cs="Arial"/>
                <w:sz w:val="16"/>
                <w:szCs w:val="16"/>
                <w:highlight w:val="yellow"/>
              </w:rPr>
            </w:pPr>
          </w:p>
        </w:tc>
      </w:tr>
      <w:tr w:rsidR="00326287" w:rsidRPr="00D26284" w14:paraId="67C8F7AC" w14:textId="77777777" w:rsidTr="002A78D7">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35D9C9B" w14:textId="6F2B9CF3" w:rsidR="00326287" w:rsidRPr="00D26284" w:rsidRDefault="0047205A" w:rsidP="002A78D7">
            <w:pPr>
              <w:rPr>
                <w:rFonts w:cs="Arial"/>
                <w:snapToGrid w:val="0"/>
                <w:sz w:val="16"/>
                <w:szCs w:val="16"/>
              </w:rPr>
            </w:pPr>
            <w:r w:rsidRPr="00D26284">
              <w:rPr>
                <w:rFonts w:cs="Arial"/>
                <w:sz w:val="16"/>
                <w:szCs w:val="16"/>
              </w:rPr>
              <w:t>RN310ZENID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94D991C" w14:textId="4BC1A7E3" w:rsidR="00326287" w:rsidRPr="00D26284" w:rsidRDefault="00326287" w:rsidP="002A78D7">
            <w:pPr>
              <w:ind w:right="-70"/>
              <w:rPr>
                <w:rFonts w:cs="Arial"/>
                <w:sz w:val="16"/>
                <w:szCs w:val="16"/>
                <w:highlight w:val="yellow"/>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0F7A6DA" w14:textId="77777777" w:rsidR="00326287" w:rsidRPr="00D26284" w:rsidRDefault="00326287" w:rsidP="002A78D7">
            <w:pPr>
              <w:rPr>
                <w:rFonts w:cs="Arial"/>
                <w:sz w:val="16"/>
                <w:szCs w:val="16"/>
                <w:highlight w:val="yellow"/>
              </w:rPr>
            </w:pPr>
          </w:p>
        </w:tc>
      </w:tr>
      <w:tr w:rsidR="00326287" w:rsidRPr="00D26284" w14:paraId="0F0C9B7D" w14:textId="77777777" w:rsidTr="002A78D7">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3D272B4" w14:textId="77310492" w:rsidR="00326287" w:rsidRPr="00D26284" w:rsidRDefault="0047205A" w:rsidP="002A78D7">
            <w:pPr>
              <w:rPr>
                <w:rFonts w:cs="Arial"/>
                <w:snapToGrid w:val="0"/>
                <w:sz w:val="16"/>
                <w:szCs w:val="16"/>
              </w:rPr>
            </w:pPr>
            <w:r w:rsidRPr="00D26284">
              <w:rPr>
                <w:rFonts w:cs="Arial"/>
                <w:sz w:val="16"/>
                <w:szCs w:val="16"/>
              </w:rPr>
              <w:t>RN310VOLGNRMELDING</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B872879" w14:textId="5F527A18" w:rsidR="00326287" w:rsidRPr="00D26284" w:rsidRDefault="00326287" w:rsidP="002A78D7">
            <w:pPr>
              <w:ind w:right="-70"/>
              <w:rPr>
                <w:rFonts w:cs="Arial"/>
                <w:sz w:val="16"/>
                <w:szCs w:val="16"/>
                <w:highlight w:val="yellow"/>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B2895ED" w14:textId="77777777" w:rsidR="00326287" w:rsidRPr="00D26284" w:rsidRDefault="00326287" w:rsidP="002A78D7">
            <w:pPr>
              <w:rPr>
                <w:rFonts w:cs="Arial"/>
                <w:sz w:val="16"/>
                <w:szCs w:val="16"/>
                <w:highlight w:val="yellow"/>
              </w:rPr>
            </w:pPr>
          </w:p>
        </w:tc>
      </w:tr>
      <w:tr w:rsidR="008B2487" w:rsidRPr="00D26284" w14:paraId="5BFD2E2E" w14:textId="77777777" w:rsidTr="002A78D7">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130AD5B" w14:textId="2E893D44" w:rsidR="008B2487" w:rsidRDefault="00A05389" w:rsidP="002A78D7">
            <w:pPr>
              <w:rPr>
                <w:b/>
                <w:sz w:val="16"/>
                <w:szCs w:val="16"/>
              </w:rPr>
            </w:pPr>
            <w:r>
              <w:rPr>
                <w:b/>
                <w:sz w:val="16"/>
                <w:szCs w:val="16"/>
              </w:rPr>
              <w:t>HSEL</w:t>
            </w:r>
            <w:r w:rsidR="008B2487" w:rsidRPr="00D26284">
              <w:rPr>
                <w:b/>
                <w:sz w:val="16"/>
                <w:szCs w:val="16"/>
              </w:rPr>
              <w:t>_RN510CRT (alias: R</w:t>
            </w:r>
            <w:r w:rsidR="008B2487">
              <w:rPr>
                <w:b/>
                <w:sz w:val="16"/>
                <w:szCs w:val="16"/>
              </w:rPr>
              <w:t>2</w:t>
            </w:r>
            <w:r w:rsidR="008B2487" w:rsidRPr="00D26284">
              <w:rPr>
                <w:b/>
                <w:sz w:val="16"/>
                <w:szCs w:val="16"/>
              </w:rPr>
              <w:t>)</w:t>
            </w:r>
          </w:p>
          <w:p w14:paraId="63774603" w14:textId="77777777" w:rsidR="008B2487" w:rsidRPr="00D26284" w:rsidRDefault="008B2487" w:rsidP="002A78D7">
            <w:pPr>
              <w:rPr>
                <w:snapToGrid w:val="0"/>
                <w:color w:val="000000"/>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1C5C5A4" w14:textId="77777777" w:rsidR="008B2487" w:rsidRPr="00D26284" w:rsidRDefault="008B2487" w:rsidP="002A78D7">
            <w:pPr>
              <w:ind w:right="-70"/>
              <w:rPr>
                <w:rFonts w:cs="Arial"/>
                <w:sz w:val="16"/>
                <w:szCs w:val="16"/>
              </w:rPr>
            </w:pPr>
            <w:r w:rsidRPr="00D26284">
              <w:rPr>
                <w:b/>
                <w:sz w:val="16"/>
                <w:szCs w:val="16"/>
              </w:rPr>
              <w:t>Sel.</w:t>
            </w:r>
          </w:p>
        </w:tc>
        <w:tc>
          <w:tcPr>
            <w:tcW w:w="536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B3C1BA4" w14:textId="77777777" w:rsidR="008B2487" w:rsidRPr="00D26284" w:rsidRDefault="008B2487" w:rsidP="002A78D7">
            <w:pPr>
              <w:rPr>
                <w:rFonts w:cs="Arial"/>
                <w:sz w:val="16"/>
                <w:szCs w:val="16"/>
              </w:rPr>
            </w:pPr>
            <w:r w:rsidRPr="00D26284">
              <w:rPr>
                <w:b/>
                <w:sz w:val="16"/>
                <w:szCs w:val="16"/>
              </w:rPr>
              <w:t>Conditie</w:t>
            </w:r>
          </w:p>
        </w:tc>
      </w:tr>
      <w:tr w:rsidR="008B2487" w:rsidRPr="00D26284" w14:paraId="7CE1D6F1" w14:textId="77777777" w:rsidTr="002A78D7">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1AE17F1E" w14:textId="620026A7" w:rsidR="008B2487" w:rsidRPr="00251E1E" w:rsidRDefault="008B2487" w:rsidP="002A78D7">
            <w:pPr>
              <w:rPr>
                <w:sz w:val="16"/>
                <w:szCs w:val="16"/>
              </w:rPr>
            </w:pPr>
            <w:r w:rsidRPr="00251E1E">
              <w:rPr>
                <w:sz w:val="16"/>
                <w:szCs w:val="16"/>
              </w:rPr>
              <w:t>CRT_ZEN_ID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7D664A9" w14:textId="77777777" w:rsidR="008B2487" w:rsidRPr="00251E1E" w:rsidRDefault="008B2487" w:rsidP="002A78D7">
            <w:pPr>
              <w:ind w:right="-70"/>
              <w:rPr>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56E07B2A" w14:textId="3AD7C36A" w:rsidR="008B2487" w:rsidRPr="00251E1E" w:rsidRDefault="008B2487">
            <w:pPr>
              <w:rPr>
                <w:sz w:val="16"/>
                <w:szCs w:val="16"/>
              </w:rPr>
            </w:pPr>
            <w:r>
              <w:rPr>
                <w:sz w:val="16"/>
                <w:szCs w:val="16"/>
              </w:rPr>
              <w:t>= R1.</w:t>
            </w:r>
            <w:r w:rsidR="003B6579" w:rsidRPr="00D26284" w:rsidDel="003B6579">
              <w:rPr>
                <w:rFonts w:cs="Arial"/>
                <w:sz w:val="16"/>
                <w:szCs w:val="16"/>
              </w:rPr>
              <w:t xml:space="preserve"> </w:t>
            </w:r>
            <w:r w:rsidRPr="00D26284">
              <w:rPr>
                <w:rFonts w:cs="Arial"/>
                <w:sz w:val="16"/>
                <w:szCs w:val="16"/>
              </w:rPr>
              <w:t>RN310ZENID</w:t>
            </w:r>
          </w:p>
        </w:tc>
      </w:tr>
      <w:tr w:rsidR="008B2487" w:rsidRPr="00D26284" w14:paraId="548B5E00" w14:textId="77777777" w:rsidTr="002A78D7">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EFFCFD6" w14:textId="02707ED2" w:rsidR="008B2487" w:rsidRPr="00251E1E" w:rsidRDefault="008B2487" w:rsidP="002A78D7">
            <w:pPr>
              <w:rPr>
                <w:sz w:val="16"/>
                <w:szCs w:val="16"/>
              </w:rPr>
            </w:pPr>
            <w:r w:rsidRPr="00D26284">
              <w:rPr>
                <w:rFonts w:cs="Arial"/>
                <w:sz w:val="16"/>
                <w:szCs w:val="16"/>
              </w:rPr>
              <w:t>CRT_VOLGNRMELDING</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6D54159" w14:textId="77777777" w:rsidR="008B2487" w:rsidRPr="00251E1E" w:rsidRDefault="008B2487" w:rsidP="002A78D7">
            <w:pPr>
              <w:ind w:right="-70"/>
              <w:rPr>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2E38CFDF" w14:textId="30BDF271" w:rsidR="008B2487" w:rsidRDefault="008B2487">
            <w:pPr>
              <w:rPr>
                <w:sz w:val="16"/>
                <w:szCs w:val="16"/>
              </w:rPr>
            </w:pPr>
            <w:r>
              <w:rPr>
                <w:sz w:val="16"/>
                <w:szCs w:val="16"/>
              </w:rPr>
              <w:t>= R1.</w:t>
            </w:r>
            <w:r w:rsidR="003B6579" w:rsidRPr="00D26284" w:rsidDel="003B6579">
              <w:rPr>
                <w:rFonts w:cs="Arial"/>
                <w:sz w:val="16"/>
                <w:szCs w:val="16"/>
              </w:rPr>
              <w:t xml:space="preserve"> </w:t>
            </w:r>
            <w:r w:rsidRPr="00D26284">
              <w:rPr>
                <w:rFonts w:cs="Arial"/>
                <w:sz w:val="16"/>
                <w:szCs w:val="16"/>
              </w:rPr>
              <w:t>RN310VOLGNRMELDING</w:t>
            </w:r>
          </w:p>
        </w:tc>
      </w:tr>
      <w:tr w:rsidR="008B2487" w:rsidRPr="00D26284" w14:paraId="17D409E3" w14:textId="77777777" w:rsidTr="002A78D7">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4E91A351" w14:textId="020A9CB8" w:rsidR="008B2487" w:rsidRPr="00ED31EF" w:rsidRDefault="008B2487" w:rsidP="002A78D7">
            <w:pPr>
              <w:rPr>
                <w:sz w:val="16"/>
                <w:szCs w:val="16"/>
              </w:rPr>
            </w:pPr>
            <w:r w:rsidRPr="00ED31EF">
              <w:rPr>
                <w:sz w:val="16"/>
                <w:szCs w:val="16"/>
              </w:rPr>
              <w:t>CRT_FOUTCODE</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4333C05" w14:textId="1750BEE4" w:rsidR="008B2487" w:rsidRPr="00ED31EF" w:rsidRDefault="008B2487" w:rsidP="002A78D7">
            <w:pPr>
              <w:ind w:right="-70"/>
              <w:rPr>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C926906" w14:textId="77777777" w:rsidR="008B2487" w:rsidRPr="00ED31EF" w:rsidRDefault="008B2487" w:rsidP="002A78D7">
            <w:pPr>
              <w:rPr>
                <w:sz w:val="16"/>
                <w:szCs w:val="16"/>
              </w:rPr>
            </w:pPr>
          </w:p>
        </w:tc>
      </w:tr>
      <w:tr w:rsidR="008B2487" w:rsidRPr="00D26284" w14:paraId="4866F85B" w14:textId="77777777" w:rsidTr="002A78D7">
        <w:trPr>
          <w:cantSplit/>
          <w:trHeight w:val="276"/>
        </w:trPr>
        <w:tc>
          <w:tcPr>
            <w:tcW w:w="9609" w:type="dxa"/>
            <w:gridSpan w:val="3"/>
            <w:tcBorders>
              <w:top w:val="single" w:sz="4" w:space="0" w:color="auto"/>
              <w:left w:val="single" w:sz="4" w:space="0" w:color="auto"/>
              <w:bottom w:val="single" w:sz="4" w:space="0" w:color="auto"/>
              <w:right w:val="single" w:sz="4" w:space="0" w:color="auto"/>
            </w:tcBorders>
            <w:shd w:val="clear" w:color="auto" w:fill="auto"/>
          </w:tcPr>
          <w:p w14:paraId="44DC098B" w14:textId="10593F34" w:rsidR="008B2487" w:rsidRPr="0053690F" w:rsidRDefault="00176283" w:rsidP="00176283">
            <w:pPr>
              <w:rPr>
                <w:b/>
                <w:i/>
                <w:color w:val="7F7F7F" w:themeColor="text1" w:themeTint="80"/>
                <w:sz w:val="16"/>
                <w:szCs w:val="16"/>
              </w:rPr>
            </w:pPr>
            <w:r>
              <w:rPr>
                <w:b/>
                <w:i/>
                <w:color w:val="7F7F7F" w:themeColor="text1" w:themeTint="80"/>
                <w:sz w:val="16"/>
                <w:szCs w:val="16"/>
              </w:rPr>
              <w:t>Bovenstaande selectie m</w:t>
            </w:r>
            <w:r w:rsidR="0023070B" w:rsidRPr="00176283">
              <w:rPr>
                <w:b/>
                <w:i/>
                <w:color w:val="7F7F7F" w:themeColor="text1" w:themeTint="80"/>
                <w:sz w:val="16"/>
                <w:szCs w:val="16"/>
              </w:rPr>
              <w:t xml:space="preserve">ag </w:t>
            </w:r>
            <w:r>
              <w:rPr>
                <w:b/>
                <w:i/>
                <w:color w:val="7F7F7F" w:themeColor="text1" w:themeTint="80"/>
                <w:sz w:val="16"/>
                <w:szCs w:val="16"/>
              </w:rPr>
              <w:t>NIET</w:t>
            </w:r>
            <w:r w:rsidR="0023070B" w:rsidRPr="00176283">
              <w:rPr>
                <w:b/>
                <w:i/>
                <w:color w:val="7F7F7F" w:themeColor="text1" w:themeTint="80"/>
                <w:sz w:val="16"/>
                <w:szCs w:val="16"/>
              </w:rPr>
              <w:t xml:space="preserve"> voorkomen in </w:t>
            </w:r>
            <w:r w:rsidR="0053690F" w:rsidRPr="0053690F">
              <w:rPr>
                <w:b/>
                <w:i/>
                <w:color w:val="7F7F7F" w:themeColor="text1" w:themeTint="80"/>
                <w:sz w:val="16"/>
                <w:szCs w:val="16"/>
              </w:rPr>
              <w:t>PRM_ALG_CDP_FILTER_FOUTCD_RBG</w:t>
            </w:r>
          </w:p>
        </w:tc>
      </w:tr>
      <w:tr w:rsidR="00326287" w:rsidRPr="00D26284" w14:paraId="6D46D831" w14:textId="77777777" w:rsidTr="002A78D7">
        <w:trPr>
          <w:cantSplit/>
          <w:trHeight w:val="432"/>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596978DD" w14:textId="77777777" w:rsidR="0053690F" w:rsidRPr="0053690F" w:rsidRDefault="0053690F" w:rsidP="0053690F">
            <w:pPr>
              <w:rPr>
                <w:b/>
                <w:sz w:val="16"/>
                <w:szCs w:val="16"/>
              </w:rPr>
            </w:pPr>
            <w:r w:rsidRPr="0053690F">
              <w:rPr>
                <w:b/>
                <w:sz w:val="16"/>
                <w:szCs w:val="16"/>
              </w:rPr>
              <w:t>PRM_ALG_CDP_FILTER_FOUTCD_RBG</w:t>
            </w:r>
          </w:p>
          <w:p w14:paraId="41506D07" w14:textId="3E4EA0E9" w:rsidR="00326287" w:rsidRPr="00D26284" w:rsidRDefault="0053690F" w:rsidP="0053690F">
            <w:pPr>
              <w:rPr>
                <w:b/>
                <w:sz w:val="16"/>
                <w:szCs w:val="16"/>
              </w:rPr>
            </w:pPr>
            <w:r w:rsidRPr="0053690F">
              <w:rPr>
                <w:b/>
                <w:sz w:val="16"/>
                <w:szCs w:val="16"/>
              </w:rPr>
              <w:t xml:space="preserve"> </w:t>
            </w:r>
            <w:r w:rsidR="00326287" w:rsidRPr="00D26284">
              <w:rPr>
                <w:b/>
                <w:sz w:val="16"/>
                <w:szCs w:val="16"/>
              </w:rPr>
              <w:t xml:space="preserve">(alias: </w:t>
            </w:r>
            <w:r w:rsidR="0047205A">
              <w:rPr>
                <w:b/>
                <w:sz w:val="16"/>
                <w:szCs w:val="16"/>
              </w:rPr>
              <w:t>P1</w:t>
            </w:r>
            <w:r w:rsidR="00326287" w:rsidRPr="00D26284">
              <w:rPr>
                <w:b/>
                <w:sz w:val="16"/>
                <w:szCs w:val="16"/>
              </w:rPr>
              <w:t>)</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4573812E" w14:textId="77777777" w:rsidR="00326287" w:rsidRPr="00D26284" w:rsidRDefault="00326287" w:rsidP="002A78D7">
            <w:pPr>
              <w:ind w:right="-70"/>
              <w:rPr>
                <w:b/>
                <w:sz w:val="16"/>
                <w:szCs w:val="16"/>
              </w:rPr>
            </w:pPr>
            <w:r w:rsidRPr="00D26284">
              <w:rPr>
                <w:b/>
                <w:sz w:val="16"/>
                <w:szCs w:val="16"/>
              </w:rPr>
              <w:t>Sel.</w:t>
            </w:r>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7B2FA12B" w14:textId="77777777" w:rsidR="00326287" w:rsidRPr="00D26284" w:rsidRDefault="00326287" w:rsidP="002A78D7">
            <w:pPr>
              <w:rPr>
                <w:b/>
                <w:sz w:val="16"/>
                <w:szCs w:val="16"/>
              </w:rPr>
            </w:pPr>
            <w:r w:rsidRPr="00D26284">
              <w:rPr>
                <w:b/>
                <w:sz w:val="16"/>
                <w:szCs w:val="16"/>
              </w:rPr>
              <w:t>Conditie</w:t>
            </w:r>
          </w:p>
        </w:tc>
      </w:tr>
      <w:tr w:rsidR="007A7E2F" w:rsidRPr="00D26284" w14:paraId="33605254" w14:textId="77777777" w:rsidTr="00E22B6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5EEF833A" w14:textId="77777777" w:rsidR="007A7E2F" w:rsidRPr="00D26284" w:rsidRDefault="007A7E2F" w:rsidP="00E22B62">
            <w:pPr>
              <w:rPr>
                <w:rFonts w:cs="Arial"/>
                <w:sz w:val="16"/>
                <w:szCs w:val="16"/>
              </w:rPr>
            </w:pPr>
            <w:r w:rsidRPr="0053690F">
              <w:rPr>
                <w:rFonts w:cs="Arial"/>
                <w:sz w:val="16"/>
                <w:szCs w:val="16"/>
              </w:rPr>
              <w:t>FOUTCODE_RBG</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58A377E" w14:textId="77777777" w:rsidR="007A7E2F" w:rsidRPr="00D26284" w:rsidRDefault="007A7E2F" w:rsidP="00E22B62">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427F9412" w14:textId="6C2AE3C8" w:rsidR="007A7E2F" w:rsidRPr="00D26284" w:rsidRDefault="007A7E2F">
            <w:pPr>
              <w:rPr>
                <w:rFonts w:cs="Arial"/>
                <w:sz w:val="16"/>
                <w:szCs w:val="16"/>
              </w:rPr>
            </w:pPr>
            <w:r>
              <w:rPr>
                <w:rFonts w:cs="Arial"/>
                <w:sz w:val="16"/>
                <w:szCs w:val="16"/>
              </w:rPr>
              <w:t>= R2</w:t>
            </w:r>
            <w:r w:rsidRPr="00D26284">
              <w:rPr>
                <w:rFonts w:cs="Arial"/>
                <w:sz w:val="16"/>
                <w:szCs w:val="16"/>
              </w:rPr>
              <w:t>.</w:t>
            </w:r>
            <w:r w:rsidRPr="00ED31EF">
              <w:rPr>
                <w:sz w:val="16"/>
                <w:szCs w:val="16"/>
              </w:rPr>
              <w:t>CRT_FOUTCODE</w:t>
            </w:r>
          </w:p>
        </w:tc>
      </w:tr>
      <w:tr w:rsidR="008B2487" w:rsidRPr="00D26284" w14:paraId="5DA2643B" w14:textId="77777777" w:rsidTr="002A78D7">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5937F82" w14:textId="39EC154F" w:rsidR="008B2487" w:rsidRDefault="008B2487" w:rsidP="002A78D7">
            <w:pPr>
              <w:rPr>
                <w:rFonts w:cs="Arial"/>
                <w:sz w:val="16"/>
                <w:szCs w:val="16"/>
              </w:rPr>
            </w:pPr>
            <w:r>
              <w:rPr>
                <w:rFonts w:cs="Arial"/>
                <w:sz w:val="16"/>
                <w:szCs w:val="16"/>
              </w:rPr>
              <w:t>JAAR_VANAF</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68F9570" w14:textId="77777777" w:rsidR="008B2487" w:rsidRPr="00D26284" w:rsidRDefault="008B2487" w:rsidP="002A78D7">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3D64C33A" w14:textId="44715E8D" w:rsidR="008B2487" w:rsidRDefault="00E9673F">
            <w:pPr>
              <w:rPr>
                <w:rFonts w:cs="Arial"/>
                <w:sz w:val="16"/>
                <w:szCs w:val="16"/>
              </w:rPr>
            </w:pPr>
            <w:r>
              <w:rPr>
                <w:rFonts w:cs="Arial"/>
                <w:sz w:val="16"/>
                <w:szCs w:val="16"/>
              </w:rPr>
              <w:t>&lt;</w:t>
            </w:r>
            <w:r w:rsidR="008B2487">
              <w:rPr>
                <w:rFonts w:cs="Arial"/>
                <w:sz w:val="16"/>
                <w:szCs w:val="16"/>
              </w:rPr>
              <w:t>= R1.</w:t>
            </w:r>
            <w:r w:rsidR="008B2487" w:rsidRPr="00D26284">
              <w:rPr>
                <w:rFonts w:cs="Arial"/>
                <w:snapToGrid w:val="0"/>
                <w:sz w:val="16"/>
                <w:szCs w:val="16"/>
              </w:rPr>
              <w:t>RN310VALUTAJAAR</w:t>
            </w:r>
          </w:p>
        </w:tc>
      </w:tr>
      <w:tr w:rsidR="008B2487" w:rsidRPr="00D26284" w14:paraId="236BEC6D" w14:textId="77777777" w:rsidTr="002A78D7">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5875E7C7" w14:textId="7E59DAE0" w:rsidR="008B2487" w:rsidRDefault="008B2487" w:rsidP="002A78D7">
            <w:pPr>
              <w:rPr>
                <w:rFonts w:cs="Arial"/>
                <w:sz w:val="16"/>
                <w:szCs w:val="16"/>
              </w:rPr>
            </w:pPr>
            <w:r>
              <w:rPr>
                <w:rFonts w:cs="Arial"/>
                <w:sz w:val="16"/>
                <w:szCs w:val="16"/>
              </w:rPr>
              <w:t>JAAR_TM</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E49AD29" w14:textId="77777777" w:rsidR="008B2487" w:rsidRPr="00D26284" w:rsidRDefault="008B2487" w:rsidP="002A78D7">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2B84DF01" w14:textId="158A9809" w:rsidR="008B2487" w:rsidRDefault="00E9673F">
            <w:pPr>
              <w:rPr>
                <w:rFonts w:cs="Arial"/>
                <w:sz w:val="16"/>
                <w:szCs w:val="16"/>
              </w:rPr>
            </w:pPr>
            <w:r>
              <w:rPr>
                <w:rFonts w:cs="Arial"/>
                <w:sz w:val="16"/>
                <w:szCs w:val="16"/>
              </w:rPr>
              <w:t xml:space="preserve">&gt;= </w:t>
            </w:r>
            <w:r w:rsidR="008B2487">
              <w:rPr>
                <w:rFonts w:cs="Arial"/>
                <w:sz w:val="16"/>
                <w:szCs w:val="16"/>
              </w:rPr>
              <w:t>R1</w:t>
            </w:r>
            <w:r w:rsidR="008B2487" w:rsidRPr="00D26284">
              <w:rPr>
                <w:rFonts w:cs="Arial"/>
                <w:snapToGrid w:val="0"/>
                <w:sz w:val="16"/>
                <w:szCs w:val="16"/>
              </w:rPr>
              <w:t>RN310VALUTAJAAR</w:t>
            </w:r>
          </w:p>
        </w:tc>
      </w:tr>
    </w:tbl>
    <w:p w14:paraId="74C3EE6B" w14:textId="77777777" w:rsidR="00326287" w:rsidRPr="00830CF6" w:rsidRDefault="00326287" w:rsidP="00326287">
      <w:pPr>
        <w:pStyle w:val="Kop5"/>
      </w:pPr>
      <w:r w:rsidRPr="00830CF6">
        <w:lastRenderedPageBreak/>
        <w:t>Uitvoer</w:t>
      </w:r>
      <w:r>
        <w:t>:</w:t>
      </w:r>
    </w:p>
    <w:p w14:paraId="1B9E8033" w14:textId="00F75263" w:rsidR="00326287" w:rsidRDefault="0023070B" w:rsidP="00326287">
      <w:r>
        <w:t>I</w:t>
      </w:r>
      <w:r w:rsidR="00326287">
        <w:t xml:space="preserve">edere unieke regel uit </w:t>
      </w:r>
      <w:r w:rsidR="00BF039A">
        <w:t>HSEL</w:t>
      </w:r>
      <w:r w:rsidR="00326287" w:rsidRPr="00225E3C">
        <w:t>_RN310REK</w:t>
      </w:r>
      <w:r w:rsidR="00BF039A">
        <w:t xml:space="preserve"> </w:t>
      </w:r>
      <w:r>
        <w:t xml:space="preserve">die aan bovenstaande criteria voldoet </w:t>
      </w:r>
      <w:r w:rsidR="00BF039A">
        <w:t>is opgenomen</w:t>
      </w:r>
      <w:r>
        <w:t xml:space="preserve"> </w:t>
      </w:r>
      <w:r w:rsidR="00BF039A">
        <w:t>in</w:t>
      </w:r>
      <w:r>
        <w:t xml:space="preserve"> de tijdelijke hulptabel HSEL_RN310REK.</w:t>
      </w:r>
    </w:p>
    <w:p w14:paraId="2AA8EBC9" w14:textId="77777777" w:rsidR="00326287" w:rsidRDefault="00326287" w:rsidP="00326287"/>
    <w:p w14:paraId="2D6A4DE5" w14:textId="77777777" w:rsidR="00326287" w:rsidRDefault="00326287" w:rsidP="00326287">
      <w:pPr>
        <w:pStyle w:val="Kop5"/>
      </w:pPr>
      <w:r>
        <w:t>Afwijkende uitvoer:</w:t>
      </w:r>
    </w:p>
    <w:p w14:paraId="0FBFF127" w14:textId="43FA42D4" w:rsidR="00326287" w:rsidRPr="001778E2" w:rsidRDefault="0023070B" w:rsidP="00326287">
      <w:pPr>
        <w:pStyle w:val="Standaardinspringing"/>
        <w:ind w:left="0" w:firstLine="0"/>
        <w:rPr>
          <w:rFonts w:cs="Arial"/>
          <w:spacing w:val="0"/>
          <w:szCs w:val="19"/>
        </w:rPr>
      </w:pPr>
      <w:r>
        <w:rPr>
          <w:szCs w:val="19"/>
        </w:rPr>
        <w:t>n.v.t.</w:t>
      </w:r>
    </w:p>
    <w:p w14:paraId="60DF4316" w14:textId="65A465A5" w:rsidR="00E1155B" w:rsidRDefault="00E1155B" w:rsidP="00E1155B">
      <w:pPr>
        <w:pStyle w:val="Kop1"/>
      </w:pPr>
      <w:bookmarkStart w:id="1277" w:name="_Toc7616210"/>
      <w:r>
        <w:lastRenderedPageBreak/>
        <w:t>HUB Tabellen</w:t>
      </w:r>
      <w:bookmarkEnd w:id="112"/>
      <w:bookmarkEnd w:id="1277"/>
      <w:r>
        <w:t xml:space="preserve"> </w:t>
      </w:r>
    </w:p>
    <w:p w14:paraId="701D904F" w14:textId="4483CB70" w:rsidR="00E1155B" w:rsidRDefault="00E1155B" w:rsidP="00E1155B">
      <w:r>
        <w:t>Voor het laden van alle HUB tabellen dient onderstaande MTHV gebruikt te worden</w:t>
      </w:r>
      <w:r w:rsidR="00416FE7">
        <w:t>:</w:t>
      </w:r>
    </w:p>
    <w:p w14:paraId="3936276D" w14:textId="2A3B6A14" w:rsidR="00E1155B" w:rsidRDefault="00E1155B" w:rsidP="00E1155B">
      <w:pPr>
        <w:spacing w:after="200" w:line="276" w:lineRule="auto"/>
        <w:rPr>
          <w:b/>
          <w:u w:val="single"/>
        </w:rPr>
      </w:pPr>
      <w:r w:rsidRPr="00FC08AE">
        <w:rPr>
          <w:b/>
          <w:u w:val="single"/>
        </w:rPr>
        <w:t>MTHV: 3303 ETL vullen CDP 2.0.docx [HUB Tabel]</w:t>
      </w:r>
    </w:p>
    <w:p w14:paraId="02834537" w14:textId="0E5E7B73" w:rsidR="00176283" w:rsidRDefault="00176283" w:rsidP="00E1155B">
      <w:pPr>
        <w:spacing w:after="200" w:line="276" w:lineRule="auto"/>
      </w:pPr>
      <w:r>
        <w:t>Alleen de zaken die afwijken van de standaard (beschreven in bovenstaand MTHV-document) worden in deze paragraaf opgenomen. Voor de verdere verwerking wordt verwezen naar het MTHV-document.</w:t>
      </w:r>
    </w:p>
    <w:p w14:paraId="4BFD60EA" w14:textId="65016B6E" w:rsidR="006848BA" w:rsidRPr="00CC2A1D" w:rsidRDefault="00CC2A1D" w:rsidP="00E1155B">
      <w:pPr>
        <w:spacing w:after="200" w:line="276" w:lineRule="auto"/>
      </w:pPr>
      <w:r w:rsidRPr="00CC2A1D">
        <w:t>Voo</w:t>
      </w:r>
      <w:r>
        <w:t xml:space="preserve">r alle HUB-tabellen geldt, dat alleen gegevens met </w:t>
      </w:r>
      <w:r w:rsidR="00176283" w:rsidRPr="00176283">
        <w:t>BEAG_RN300VALUTAJAAR</w:t>
      </w:r>
      <w:r w:rsidR="00176283">
        <w:t xml:space="preserve"> </w:t>
      </w:r>
      <w:r w:rsidR="00176283">
        <w:rPr>
          <w:rFonts w:cs="Arial"/>
        </w:rPr>
        <w:t>≥</w:t>
      </w:r>
      <w:r w:rsidR="00176283">
        <w:t xml:space="preserve"> 2016 geladen dienen te worden.</w:t>
      </w:r>
    </w:p>
    <w:p w14:paraId="6D935CD5" w14:textId="03F922C6" w:rsidR="00E1155B" w:rsidRPr="00BD5477" w:rsidRDefault="00E1155B" w:rsidP="00BD5477">
      <w:pPr>
        <w:pStyle w:val="Kop2"/>
      </w:pPr>
      <w:bookmarkStart w:id="1278" w:name="_Toc475429889"/>
      <w:bookmarkStart w:id="1279" w:name="_Toc7616211"/>
      <w:r w:rsidRPr="00BD5477">
        <w:t>H_P</w:t>
      </w:r>
      <w:r w:rsidR="00407951">
        <w:t>ERSOON</w:t>
      </w:r>
      <w:bookmarkEnd w:id="1278"/>
      <w:bookmarkEnd w:id="1279"/>
    </w:p>
    <w:p w14:paraId="495D4838" w14:textId="0F205252" w:rsidR="00E1155B" w:rsidRPr="00BD5477" w:rsidRDefault="00B76910" w:rsidP="00FF22F8">
      <w:pPr>
        <w:pStyle w:val="Kop3"/>
      </w:pPr>
      <w:bookmarkStart w:id="1280" w:name="_Toc475429890"/>
      <w:bookmarkStart w:id="1281" w:name="_Toc7616212"/>
      <w:r w:rsidRPr="00B76910">
        <w:t>Globale opzet</w:t>
      </w:r>
      <w:bookmarkEnd w:id="1280"/>
      <w:bookmarkEnd w:id="1281"/>
    </w:p>
    <w:p w14:paraId="14F9203C" w14:textId="77777777" w:rsidR="00A5541D" w:rsidRDefault="00E1155B" w:rsidP="00A5541D">
      <w:r>
        <w:t>Alleen nieuwe Business keys worden aan de hub toegevoegd.</w:t>
      </w:r>
    </w:p>
    <w:p w14:paraId="170B7010" w14:textId="3456655B" w:rsidR="00A5541D" w:rsidRDefault="00E1155B" w:rsidP="00A5541D">
      <w:pPr>
        <w:rPr>
          <w:rFonts w:ascii="Times New Roman" w:hAnsi="Times New Roman"/>
          <w:spacing w:val="0"/>
          <w:sz w:val="24"/>
          <w:szCs w:val="24"/>
        </w:rPr>
      </w:pPr>
      <w:r>
        <w:br/>
      </w:r>
      <w:r w:rsidR="00A5541D" w:rsidRPr="003E2518">
        <w:rPr>
          <w:u w:val="single"/>
        </w:rPr>
        <w:t>Business Key</w:t>
      </w:r>
      <w:r w:rsidR="00A5541D">
        <w:t xml:space="preserve"> :</w:t>
      </w:r>
      <w:r w:rsidR="00A5541D" w:rsidRPr="004E0DF9">
        <w:rPr>
          <w:rFonts w:ascii="Times New Roman" w:hAnsi="Times New Roman"/>
          <w:spacing w:val="0"/>
          <w:sz w:val="24"/>
          <w:szCs w:val="24"/>
        </w:rPr>
        <w:t xml:space="preserve"> </w:t>
      </w:r>
    </w:p>
    <w:p w14:paraId="5B479ED4" w14:textId="6DE5328F" w:rsidR="00E1155B" w:rsidRDefault="00E1155B" w:rsidP="00923CEA">
      <w:pPr>
        <w:tabs>
          <w:tab w:val="left" w:pos="1843"/>
        </w:tabs>
      </w:pPr>
      <w:r w:rsidRPr="00E0703F">
        <w:t>XBAA_FINR</w:t>
      </w:r>
      <w:r w:rsidR="00A5541D">
        <w:tab/>
      </w:r>
      <w:r w:rsidRPr="004E0DF9">
        <w:t xml:space="preserve">Dit veld bevat </w:t>
      </w:r>
      <w:r>
        <w:t>het RSIN_Bron dat door de Fin.Instelling is aangeleverd</w:t>
      </w:r>
      <w:r w:rsidRPr="004E0DF9">
        <w:t>.</w:t>
      </w:r>
    </w:p>
    <w:p w14:paraId="65A50142" w14:textId="77777777" w:rsidR="00E1155B" w:rsidRDefault="00E1155B" w:rsidP="00E1155B">
      <w:pPr>
        <w:tabs>
          <w:tab w:val="left" w:pos="2268"/>
        </w:tabs>
      </w:pPr>
    </w:p>
    <w:p w14:paraId="15ABF3BA" w14:textId="75777046" w:rsidR="00E1155B" w:rsidRDefault="00A5541D" w:rsidP="00E1155B">
      <w:pPr>
        <w:spacing w:after="200" w:line="276" w:lineRule="auto"/>
      </w:pPr>
      <w:r>
        <w:t xml:space="preserve">Het RSIN van de Financiële Instelling uit RBG_ZENDING (tabel </w:t>
      </w:r>
      <w:r w:rsidRPr="00C32D36">
        <w:t>RBG_C_RN300ZEN</w:t>
      </w:r>
      <w:r>
        <w:t>)  wordt overgenomen in deze tabel.</w:t>
      </w:r>
    </w:p>
    <w:p w14:paraId="00B1EC1C" w14:textId="77777777" w:rsidR="00E1155B" w:rsidRDefault="00E1155B" w:rsidP="00FF22F8">
      <w:pPr>
        <w:pStyle w:val="Kop3"/>
      </w:pPr>
      <w:bookmarkStart w:id="1282" w:name="_Toc475429891"/>
      <w:bookmarkStart w:id="1283" w:name="_Toc7616213"/>
      <w:r>
        <w:t>Mapping H_PERSOON</w:t>
      </w:r>
      <w:bookmarkEnd w:id="1282"/>
      <w:bookmarkEnd w:id="1283"/>
    </w:p>
    <w:tbl>
      <w:tblPr>
        <w:tblW w:w="9480" w:type="dxa"/>
        <w:tblLayout w:type="fixed"/>
        <w:tblCellMar>
          <w:left w:w="30" w:type="dxa"/>
          <w:right w:w="30" w:type="dxa"/>
        </w:tblCellMar>
        <w:tblLook w:val="0000" w:firstRow="0" w:lastRow="0" w:firstColumn="0" w:lastColumn="0" w:noHBand="0" w:noVBand="0"/>
      </w:tblPr>
      <w:tblGrid>
        <w:gridCol w:w="3007"/>
        <w:gridCol w:w="2977"/>
        <w:gridCol w:w="3496"/>
      </w:tblGrid>
      <w:tr w:rsidR="00E1155B" w:rsidRPr="00D26284" w14:paraId="6EA5E7D6" w14:textId="77777777" w:rsidTr="00E1155B">
        <w:trPr>
          <w:cantSplit/>
          <w:trHeight w:val="190"/>
        </w:trPr>
        <w:tc>
          <w:tcPr>
            <w:tcW w:w="3007" w:type="dxa"/>
            <w:tcBorders>
              <w:top w:val="single" w:sz="6" w:space="0" w:color="auto"/>
              <w:left w:val="single" w:sz="6" w:space="0" w:color="auto"/>
              <w:bottom w:val="single" w:sz="4" w:space="0" w:color="auto"/>
              <w:right w:val="single" w:sz="6" w:space="0" w:color="auto"/>
            </w:tcBorders>
            <w:shd w:val="pct20" w:color="auto" w:fill="FFFFFF"/>
          </w:tcPr>
          <w:p w14:paraId="44BB90DD" w14:textId="77777777" w:rsidR="00E1155B" w:rsidRPr="00D26284" w:rsidRDefault="00E1155B" w:rsidP="00E1155B">
            <w:pPr>
              <w:rPr>
                <w:b/>
                <w:color w:val="000000"/>
                <w:sz w:val="16"/>
                <w:szCs w:val="16"/>
              </w:rPr>
            </w:pPr>
            <w:r w:rsidRPr="00D26284">
              <w:rPr>
                <w:b/>
                <w:color w:val="000000"/>
                <w:sz w:val="16"/>
                <w:szCs w:val="16"/>
              </w:rPr>
              <w:t>Doelkolom</w:t>
            </w:r>
          </w:p>
          <w:p w14:paraId="6AB14BF2" w14:textId="77777777" w:rsidR="00E1155B" w:rsidRPr="00D26284" w:rsidRDefault="00E1155B" w:rsidP="00E1155B">
            <w:pPr>
              <w:rPr>
                <w:b/>
                <w:color w:val="000000"/>
                <w:sz w:val="16"/>
                <w:szCs w:val="16"/>
              </w:rPr>
            </w:pPr>
          </w:p>
        </w:tc>
        <w:tc>
          <w:tcPr>
            <w:tcW w:w="2977" w:type="dxa"/>
            <w:tcBorders>
              <w:top w:val="single" w:sz="6" w:space="0" w:color="auto"/>
              <w:left w:val="single" w:sz="6" w:space="0" w:color="auto"/>
              <w:bottom w:val="single" w:sz="4" w:space="0" w:color="auto"/>
              <w:right w:val="single" w:sz="6" w:space="0" w:color="auto"/>
            </w:tcBorders>
            <w:shd w:val="pct20" w:color="auto" w:fill="FFFFFF"/>
          </w:tcPr>
          <w:p w14:paraId="2EBB6A2B" w14:textId="77777777" w:rsidR="00E1155B" w:rsidRPr="00D26284" w:rsidRDefault="00E1155B" w:rsidP="00E1155B">
            <w:pPr>
              <w:rPr>
                <w:b/>
                <w:color w:val="000000"/>
                <w:sz w:val="16"/>
                <w:szCs w:val="16"/>
              </w:rPr>
            </w:pPr>
            <w:r w:rsidRPr="00D26284">
              <w:rPr>
                <w:b/>
                <w:color w:val="000000"/>
                <w:sz w:val="16"/>
                <w:szCs w:val="16"/>
              </w:rPr>
              <w:t>Bron/brontabel</w:t>
            </w:r>
          </w:p>
        </w:tc>
        <w:tc>
          <w:tcPr>
            <w:tcW w:w="3496" w:type="dxa"/>
            <w:tcBorders>
              <w:top w:val="single" w:sz="6" w:space="0" w:color="auto"/>
              <w:left w:val="single" w:sz="6" w:space="0" w:color="auto"/>
              <w:bottom w:val="single" w:sz="4" w:space="0" w:color="auto"/>
              <w:right w:val="single" w:sz="6" w:space="0" w:color="auto"/>
            </w:tcBorders>
            <w:shd w:val="pct20" w:color="auto" w:fill="FFFFFF"/>
          </w:tcPr>
          <w:p w14:paraId="66E4B2A2" w14:textId="77777777" w:rsidR="00E1155B" w:rsidRPr="00D26284" w:rsidRDefault="00E1155B" w:rsidP="00E1155B">
            <w:pPr>
              <w:rPr>
                <w:b/>
                <w:color w:val="000000"/>
                <w:sz w:val="16"/>
                <w:szCs w:val="16"/>
              </w:rPr>
            </w:pPr>
            <w:r w:rsidRPr="00D26284">
              <w:rPr>
                <w:b/>
                <w:color w:val="000000"/>
                <w:sz w:val="16"/>
                <w:szCs w:val="16"/>
              </w:rPr>
              <w:t>Bronkolom</w:t>
            </w:r>
          </w:p>
        </w:tc>
      </w:tr>
      <w:tr w:rsidR="00E1155B" w:rsidRPr="00D26284" w14:paraId="718C8C80" w14:textId="77777777" w:rsidTr="00E1155B">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6DBBE7AA" w14:textId="77777777" w:rsidR="00E1155B" w:rsidRPr="00D26284" w:rsidRDefault="00E1155B" w:rsidP="00E1155B">
            <w:pPr>
              <w:rPr>
                <w:rFonts w:cs="Arial"/>
                <w:snapToGrid w:val="0"/>
                <w:sz w:val="16"/>
                <w:szCs w:val="16"/>
              </w:rPr>
            </w:pPr>
            <w:r w:rsidRPr="00D26284">
              <w:rPr>
                <w:rFonts w:cs="Arial"/>
                <w:snapToGrid w:val="0"/>
                <w:sz w:val="16"/>
                <w:szCs w:val="16"/>
              </w:rPr>
              <w:t>XBAA_SK</w:t>
            </w:r>
          </w:p>
        </w:tc>
        <w:tc>
          <w:tcPr>
            <w:tcW w:w="2977" w:type="dxa"/>
            <w:tcBorders>
              <w:top w:val="single" w:sz="4" w:space="0" w:color="auto"/>
              <w:left w:val="single" w:sz="4" w:space="0" w:color="auto"/>
              <w:bottom w:val="single" w:sz="4" w:space="0" w:color="auto"/>
              <w:right w:val="single" w:sz="4" w:space="0" w:color="auto"/>
            </w:tcBorders>
            <w:shd w:val="clear" w:color="auto" w:fill="auto"/>
          </w:tcPr>
          <w:p w14:paraId="5CB34663" w14:textId="77777777" w:rsidR="00E1155B" w:rsidRPr="00D26284" w:rsidRDefault="00E1155B" w:rsidP="00E1155B">
            <w:pPr>
              <w:rPr>
                <w:rFonts w:cs="Arial"/>
                <w:snapToGrid w:val="0"/>
                <w:sz w:val="16"/>
                <w:szCs w:val="16"/>
              </w:rPr>
            </w:pPr>
          </w:p>
        </w:tc>
        <w:tc>
          <w:tcPr>
            <w:tcW w:w="3496" w:type="dxa"/>
            <w:tcBorders>
              <w:top w:val="single" w:sz="4" w:space="0" w:color="auto"/>
              <w:left w:val="single" w:sz="4" w:space="0" w:color="auto"/>
              <w:bottom w:val="single" w:sz="4" w:space="0" w:color="auto"/>
              <w:right w:val="single" w:sz="4" w:space="0" w:color="auto"/>
            </w:tcBorders>
            <w:shd w:val="clear" w:color="auto" w:fill="auto"/>
          </w:tcPr>
          <w:p w14:paraId="64A037E1" w14:textId="77777777" w:rsidR="00E1155B" w:rsidRPr="00D26284" w:rsidRDefault="00E1155B" w:rsidP="00E1155B">
            <w:pPr>
              <w:rPr>
                <w:rFonts w:cs="Arial"/>
                <w:snapToGrid w:val="0"/>
                <w:sz w:val="16"/>
                <w:szCs w:val="16"/>
              </w:rPr>
            </w:pPr>
            <w:r w:rsidRPr="00D26284">
              <w:rPr>
                <w:rFonts w:cs="Arial"/>
                <w:snapToGrid w:val="0"/>
                <w:sz w:val="16"/>
                <w:szCs w:val="16"/>
              </w:rPr>
              <w:t>Gegenereerde sleutel</w:t>
            </w:r>
          </w:p>
        </w:tc>
      </w:tr>
      <w:tr w:rsidR="00E1155B" w:rsidRPr="00D26284" w14:paraId="04C8320D" w14:textId="77777777" w:rsidTr="00E1155B">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37F6FB91" w14:textId="77777777" w:rsidR="00E1155B" w:rsidRPr="00D26284" w:rsidRDefault="00E1155B" w:rsidP="00E1155B">
            <w:pPr>
              <w:rPr>
                <w:rFonts w:cs="Arial"/>
                <w:snapToGrid w:val="0"/>
                <w:sz w:val="16"/>
                <w:szCs w:val="16"/>
              </w:rPr>
            </w:pPr>
            <w:r w:rsidRPr="00D26284">
              <w:rPr>
                <w:rFonts w:cs="Arial"/>
                <w:snapToGrid w:val="0"/>
                <w:sz w:val="16"/>
                <w:szCs w:val="16"/>
              </w:rPr>
              <w:t>XBAA_LAAD_TS</w:t>
            </w:r>
          </w:p>
        </w:tc>
        <w:tc>
          <w:tcPr>
            <w:tcW w:w="2977" w:type="dxa"/>
            <w:tcBorders>
              <w:top w:val="single" w:sz="4" w:space="0" w:color="auto"/>
              <w:left w:val="single" w:sz="4" w:space="0" w:color="auto"/>
              <w:bottom w:val="single" w:sz="4" w:space="0" w:color="auto"/>
              <w:right w:val="single" w:sz="4" w:space="0" w:color="auto"/>
            </w:tcBorders>
            <w:shd w:val="clear" w:color="auto" w:fill="auto"/>
          </w:tcPr>
          <w:p w14:paraId="191DC744" w14:textId="77777777" w:rsidR="00E1155B" w:rsidRPr="00D26284" w:rsidRDefault="00E1155B" w:rsidP="00E1155B">
            <w:pPr>
              <w:rPr>
                <w:rFonts w:cs="Arial"/>
                <w:snapToGrid w:val="0"/>
                <w:sz w:val="16"/>
                <w:szCs w:val="16"/>
              </w:rPr>
            </w:pPr>
          </w:p>
        </w:tc>
        <w:tc>
          <w:tcPr>
            <w:tcW w:w="3496" w:type="dxa"/>
            <w:tcBorders>
              <w:top w:val="single" w:sz="4" w:space="0" w:color="auto"/>
              <w:left w:val="single" w:sz="4" w:space="0" w:color="auto"/>
              <w:bottom w:val="single" w:sz="4" w:space="0" w:color="auto"/>
              <w:right w:val="single" w:sz="4" w:space="0" w:color="auto"/>
            </w:tcBorders>
            <w:shd w:val="clear" w:color="auto" w:fill="auto"/>
          </w:tcPr>
          <w:p w14:paraId="26722A29" w14:textId="77777777" w:rsidR="00E1155B" w:rsidRPr="00D26284" w:rsidRDefault="00E1155B" w:rsidP="00E1155B">
            <w:pPr>
              <w:rPr>
                <w:rFonts w:cs="Arial"/>
                <w:i/>
                <w:snapToGrid w:val="0"/>
                <w:sz w:val="16"/>
                <w:szCs w:val="16"/>
              </w:rPr>
            </w:pPr>
            <w:r w:rsidRPr="00D26284">
              <w:rPr>
                <w:rFonts w:cs="Arial"/>
                <w:i/>
                <w:snapToGrid w:val="0"/>
                <w:sz w:val="16"/>
                <w:szCs w:val="16"/>
              </w:rPr>
              <w:t>Laad_TS</w:t>
            </w:r>
          </w:p>
        </w:tc>
      </w:tr>
      <w:tr w:rsidR="00E1155B" w:rsidRPr="00D26284" w14:paraId="1C37E7DD" w14:textId="77777777" w:rsidTr="00E1155B">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0F34D752" w14:textId="77777777" w:rsidR="00E1155B" w:rsidRPr="00D26284" w:rsidRDefault="00E1155B" w:rsidP="00E1155B">
            <w:pPr>
              <w:rPr>
                <w:rFonts w:cs="Arial"/>
                <w:snapToGrid w:val="0"/>
                <w:sz w:val="16"/>
                <w:szCs w:val="16"/>
              </w:rPr>
            </w:pPr>
            <w:r w:rsidRPr="00D26284">
              <w:rPr>
                <w:rFonts w:cs="Arial"/>
                <w:snapToGrid w:val="0"/>
                <w:sz w:val="16"/>
                <w:szCs w:val="16"/>
              </w:rPr>
              <w:t>XBAA_RECORDBRON_NAAM</w:t>
            </w:r>
          </w:p>
        </w:tc>
        <w:tc>
          <w:tcPr>
            <w:tcW w:w="2977" w:type="dxa"/>
            <w:tcBorders>
              <w:top w:val="single" w:sz="4" w:space="0" w:color="auto"/>
              <w:left w:val="single" w:sz="4" w:space="0" w:color="auto"/>
              <w:bottom w:val="single" w:sz="4" w:space="0" w:color="auto"/>
              <w:right w:val="single" w:sz="4" w:space="0" w:color="auto"/>
            </w:tcBorders>
            <w:shd w:val="clear" w:color="auto" w:fill="auto"/>
          </w:tcPr>
          <w:p w14:paraId="793519E9" w14:textId="4DF1D0E6" w:rsidR="00E1155B" w:rsidRPr="00D26284" w:rsidRDefault="00BD5477" w:rsidP="00E1155B">
            <w:pPr>
              <w:rPr>
                <w:rFonts w:cs="Arial"/>
                <w:snapToGrid w:val="0"/>
                <w:sz w:val="16"/>
                <w:szCs w:val="16"/>
              </w:rPr>
            </w:pPr>
            <w:r w:rsidRPr="00D26284">
              <w:rPr>
                <w:sz w:val="16"/>
                <w:szCs w:val="16"/>
              </w:rPr>
              <w:t>RBG_C_RN300ZEN</w:t>
            </w:r>
          </w:p>
        </w:tc>
        <w:tc>
          <w:tcPr>
            <w:tcW w:w="3496" w:type="dxa"/>
            <w:tcBorders>
              <w:top w:val="single" w:sz="4" w:space="0" w:color="auto"/>
              <w:left w:val="single" w:sz="4" w:space="0" w:color="auto"/>
              <w:bottom w:val="single" w:sz="4" w:space="0" w:color="auto"/>
              <w:right w:val="single" w:sz="4" w:space="0" w:color="auto"/>
            </w:tcBorders>
            <w:shd w:val="clear" w:color="auto" w:fill="auto"/>
          </w:tcPr>
          <w:p w14:paraId="052FF789" w14:textId="420861C3" w:rsidR="00E1155B" w:rsidRPr="00D26284" w:rsidRDefault="00BD5477" w:rsidP="00E1155B">
            <w:pPr>
              <w:rPr>
                <w:rFonts w:cs="Arial"/>
                <w:snapToGrid w:val="0"/>
                <w:sz w:val="16"/>
                <w:szCs w:val="16"/>
              </w:rPr>
            </w:pPr>
            <w:r w:rsidRPr="00D26284">
              <w:rPr>
                <w:rFonts w:cs="Arial"/>
                <w:sz w:val="16"/>
                <w:szCs w:val="16"/>
              </w:rPr>
              <w:t>BEAG_RECORDBRON_NAAM</w:t>
            </w:r>
          </w:p>
        </w:tc>
      </w:tr>
      <w:tr w:rsidR="00E1155B" w:rsidRPr="00D26284" w14:paraId="04D62A4A" w14:textId="77777777" w:rsidTr="00E1155B">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27C6B964" w14:textId="77777777" w:rsidR="00E1155B" w:rsidRPr="00D26284" w:rsidRDefault="00E1155B" w:rsidP="00E1155B">
            <w:pPr>
              <w:rPr>
                <w:rFonts w:cs="Arial"/>
                <w:snapToGrid w:val="0"/>
                <w:sz w:val="16"/>
                <w:szCs w:val="16"/>
              </w:rPr>
            </w:pPr>
            <w:r w:rsidRPr="00D26284">
              <w:rPr>
                <w:rFonts w:cs="Arial"/>
                <w:snapToGrid w:val="0"/>
                <w:sz w:val="16"/>
                <w:szCs w:val="16"/>
              </w:rPr>
              <w:t>XBAA_FINR</w:t>
            </w:r>
          </w:p>
        </w:tc>
        <w:tc>
          <w:tcPr>
            <w:tcW w:w="2977" w:type="dxa"/>
            <w:tcBorders>
              <w:top w:val="single" w:sz="4" w:space="0" w:color="auto"/>
              <w:left w:val="single" w:sz="4" w:space="0" w:color="auto"/>
              <w:bottom w:val="single" w:sz="4" w:space="0" w:color="auto"/>
              <w:right w:val="single" w:sz="4" w:space="0" w:color="auto"/>
            </w:tcBorders>
            <w:shd w:val="clear" w:color="auto" w:fill="auto"/>
          </w:tcPr>
          <w:p w14:paraId="0DC2FC56" w14:textId="6D39F4C8" w:rsidR="00E1155B" w:rsidRPr="00D26284" w:rsidRDefault="00BD5477" w:rsidP="00E1155B">
            <w:pPr>
              <w:rPr>
                <w:rFonts w:cs="Arial"/>
                <w:snapToGrid w:val="0"/>
                <w:sz w:val="16"/>
                <w:szCs w:val="16"/>
              </w:rPr>
            </w:pPr>
            <w:r w:rsidRPr="00D26284">
              <w:rPr>
                <w:sz w:val="16"/>
                <w:szCs w:val="16"/>
              </w:rPr>
              <w:t>RBG_C_RN300ZEN</w:t>
            </w:r>
          </w:p>
        </w:tc>
        <w:tc>
          <w:tcPr>
            <w:tcW w:w="3496" w:type="dxa"/>
            <w:tcBorders>
              <w:top w:val="single" w:sz="4" w:space="0" w:color="auto"/>
              <w:left w:val="single" w:sz="4" w:space="0" w:color="auto"/>
              <w:bottom w:val="single" w:sz="4" w:space="0" w:color="auto"/>
              <w:right w:val="single" w:sz="4" w:space="0" w:color="auto"/>
            </w:tcBorders>
            <w:shd w:val="clear" w:color="auto" w:fill="auto"/>
          </w:tcPr>
          <w:p w14:paraId="0C571BE7" w14:textId="0D6D0F1C" w:rsidR="00E1155B" w:rsidRPr="00D26284" w:rsidRDefault="00BD5477" w:rsidP="00E1155B">
            <w:pPr>
              <w:rPr>
                <w:rFonts w:cs="Arial"/>
                <w:snapToGrid w:val="0"/>
                <w:sz w:val="16"/>
                <w:szCs w:val="16"/>
              </w:rPr>
            </w:pPr>
            <w:r w:rsidRPr="00D26284">
              <w:rPr>
                <w:rFonts w:cs="Arial"/>
                <w:sz w:val="16"/>
                <w:szCs w:val="16"/>
              </w:rPr>
              <w:t>BEAG_RN300RSINBRN</w:t>
            </w:r>
          </w:p>
        </w:tc>
      </w:tr>
    </w:tbl>
    <w:p w14:paraId="788EC255" w14:textId="4833DE78" w:rsidR="00E9711D" w:rsidRDefault="00E9711D" w:rsidP="00E9711D">
      <w:pPr>
        <w:pStyle w:val="Kop3"/>
      </w:pPr>
      <w:bookmarkStart w:id="1284" w:name="_Toc7616214"/>
      <w:r>
        <w:t>Hoofdselectie</w:t>
      </w:r>
      <w:bookmarkEnd w:id="1284"/>
    </w:p>
    <w:p w14:paraId="17C23596" w14:textId="77777777" w:rsidR="00E9711D" w:rsidRDefault="00E9711D" w:rsidP="00E9711D">
      <w:pPr>
        <w:pStyle w:val="Kop5"/>
      </w:pPr>
      <w:r>
        <w:t>Functionele beschrijving:</w:t>
      </w:r>
    </w:p>
    <w:p w14:paraId="108E74F7" w14:textId="77777777" w:rsidR="00E9711D" w:rsidRDefault="00E9711D" w:rsidP="00E9711D">
      <w:pPr>
        <w:pStyle w:val="Standaardinspringing"/>
        <w:ind w:left="0" w:firstLine="0"/>
      </w:pPr>
      <w:r>
        <w:t xml:space="preserve">Selecteer alle Zending-gegevens uit RBG (tabel </w:t>
      </w:r>
      <w:r w:rsidRPr="00C32D36">
        <w:t>RBG_C_RN300ZEN</w:t>
      </w:r>
      <w:r>
        <w:t xml:space="preserve">). </w:t>
      </w:r>
    </w:p>
    <w:p w14:paraId="4429E76B" w14:textId="77777777" w:rsidR="00E9711D" w:rsidRDefault="00E9711D" w:rsidP="00E9711D">
      <w:pPr>
        <w:pStyle w:val="Standaardinspringing"/>
        <w:ind w:left="0" w:firstLine="0"/>
      </w:pPr>
    </w:p>
    <w:p w14:paraId="169FDCD9" w14:textId="77777777" w:rsidR="00E9711D" w:rsidRDefault="00E9711D" w:rsidP="00E9711D">
      <w:pPr>
        <w:pStyle w:val="Standaardinspringing"/>
        <w:ind w:left="0" w:firstLine="0"/>
        <w:rPr>
          <w:rFonts w:cs="Arial"/>
          <w:spacing w:val="0"/>
          <w:szCs w:val="19"/>
        </w:rPr>
      </w:pPr>
      <w:r>
        <w:t>Maak vervolgens van deze gegevens een lijst met unieke voorkomens van Business Keys en XAADA_MUTATIEBEGIN_TS.</w:t>
      </w:r>
    </w:p>
    <w:p w14:paraId="0DE836AB" w14:textId="77777777" w:rsidR="00E9711D" w:rsidRPr="004F7F27" w:rsidRDefault="00E9711D" w:rsidP="00E9711D">
      <w:pPr>
        <w:pStyle w:val="Standaardinspringing"/>
        <w:ind w:left="0" w:firstLine="0"/>
      </w:pPr>
    </w:p>
    <w:p w14:paraId="2085FCB0" w14:textId="77777777" w:rsidR="00E9711D" w:rsidRPr="00F24E55" w:rsidRDefault="00E9711D" w:rsidP="00E9711D">
      <w:r w:rsidRPr="00F24E55">
        <w:rPr>
          <w:b/>
        </w:rPr>
        <w:t>Selectiepad:</w:t>
      </w:r>
    </w:p>
    <w:p w14:paraId="4F3BB91D" w14:textId="77777777" w:rsidR="00E9711D" w:rsidRPr="00F24E55" w:rsidRDefault="00E9711D" w:rsidP="00E9711D">
      <w:pPr>
        <w:pStyle w:val="Standaardinspringing"/>
        <w:ind w:left="0" w:firstLine="0"/>
      </w:pPr>
      <w:r w:rsidRPr="00C32D36">
        <w:t>RBG_C_RN300ZEN</w:t>
      </w:r>
    </w:p>
    <w:p w14:paraId="41396AD2" w14:textId="77777777" w:rsidR="00E9711D" w:rsidRPr="00F24E55" w:rsidRDefault="00E9711D" w:rsidP="00E9711D">
      <w:pPr>
        <w:pStyle w:val="Standaardinspringing"/>
        <w:ind w:left="0" w:firstLine="0"/>
      </w:pPr>
      <w:r w:rsidRPr="00F24E55">
        <w:t xml:space="preserve">         </w:t>
      </w:r>
      <w:r w:rsidRPr="00F24E55">
        <w:sym w:font="Wingdings" w:char="F0E2"/>
      </w:r>
      <w:r w:rsidRPr="00F24E55">
        <w:t xml:space="preserve"> </w:t>
      </w:r>
      <w:r w:rsidRPr="00F24E55">
        <w:rPr>
          <w:color w:val="7F7F7F" w:themeColor="text1" w:themeTint="80"/>
          <w:sz w:val="16"/>
          <w:szCs w:val="16"/>
        </w:rPr>
        <w:t>(join)</w:t>
      </w:r>
    </w:p>
    <w:p w14:paraId="52C3D999" w14:textId="04A11E0C" w:rsidR="00E9711D" w:rsidRPr="00AE0711" w:rsidRDefault="00E9711D" w:rsidP="00E9711D">
      <w:pPr>
        <w:pStyle w:val="Standaardinspringing"/>
        <w:ind w:left="0" w:firstLine="0"/>
      </w:pPr>
      <w:r w:rsidRPr="00F24E55">
        <w:t>H_</w:t>
      </w:r>
      <w:r>
        <w:t>PERSOON</w:t>
      </w:r>
    </w:p>
    <w:p w14:paraId="3E7F9E38" w14:textId="77777777" w:rsidR="00E9711D" w:rsidRDefault="00E9711D" w:rsidP="00E9711D"/>
    <w:p w14:paraId="40E5A9CD" w14:textId="77777777" w:rsidR="00E9711D" w:rsidRPr="00B37BE8" w:rsidRDefault="00E9711D" w:rsidP="00E9711D">
      <w:r w:rsidRPr="00B37BE8">
        <w:rPr>
          <w:b/>
        </w:rPr>
        <w:t>Kolommen en condities:</w:t>
      </w:r>
    </w:p>
    <w:tbl>
      <w:tblPr>
        <w:tblW w:w="9609" w:type="dxa"/>
        <w:tblLayout w:type="fixed"/>
        <w:tblCellMar>
          <w:left w:w="70" w:type="dxa"/>
          <w:right w:w="70" w:type="dxa"/>
        </w:tblCellMar>
        <w:tblLook w:val="0000" w:firstRow="0" w:lastRow="0" w:firstColumn="0" w:lastColumn="0" w:noHBand="0" w:noVBand="0"/>
      </w:tblPr>
      <w:tblGrid>
        <w:gridCol w:w="3823"/>
        <w:gridCol w:w="425"/>
        <w:gridCol w:w="5361"/>
      </w:tblGrid>
      <w:tr w:rsidR="00E9711D" w:rsidRPr="00D668A2" w14:paraId="775D5ABE" w14:textId="77777777" w:rsidTr="005B6445">
        <w:trPr>
          <w:cantSplit/>
          <w:trHeight w:val="432"/>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45B0070C" w14:textId="77777777" w:rsidR="00E9711D" w:rsidRPr="00D668A2" w:rsidRDefault="00E9711D" w:rsidP="005B6445">
            <w:pPr>
              <w:rPr>
                <w:b/>
                <w:sz w:val="16"/>
                <w:szCs w:val="16"/>
              </w:rPr>
            </w:pPr>
            <w:r w:rsidRPr="00B7670F">
              <w:rPr>
                <w:b/>
                <w:sz w:val="16"/>
                <w:szCs w:val="16"/>
              </w:rPr>
              <w:t xml:space="preserve">RBG_C_RN300ZEN </w:t>
            </w:r>
            <w:r w:rsidRPr="00D668A2">
              <w:rPr>
                <w:b/>
                <w:sz w:val="16"/>
                <w:szCs w:val="16"/>
              </w:rPr>
              <w:t>(alias: R</w:t>
            </w:r>
            <w:r>
              <w:rPr>
                <w:b/>
                <w:sz w:val="16"/>
                <w:szCs w:val="16"/>
              </w:rPr>
              <w:t>1</w:t>
            </w:r>
            <w:r w:rsidRPr="00D668A2">
              <w:rPr>
                <w:b/>
                <w:sz w:val="16"/>
                <w:szCs w:val="16"/>
              </w:rPr>
              <w:t>)</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0D0B2E94" w14:textId="77777777" w:rsidR="00E9711D" w:rsidRPr="00D668A2" w:rsidRDefault="00E9711D" w:rsidP="005B6445">
            <w:pPr>
              <w:ind w:right="-70"/>
              <w:rPr>
                <w:b/>
                <w:sz w:val="16"/>
                <w:szCs w:val="16"/>
              </w:rPr>
            </w:pPr>
            <w:r w:rsidRPr="00D668A2">
              <w:rPr>
                <w:b/>
                <w:sz w:val="16"/>
                <w:szCs w:val="16"/>
              </w:rPr>
              <w:t>Sel.</w:t>
            </w:r>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0106A7BB" w14:textId="77777777" w:rsidR="00E9711D" w:rsidRPr="00D668A2" w:rsidRDefault="00E9711D" w:rsidP="005B6445">
            <w:pPr>
              <w:rPr>
                <w:b/>
                <w:sz w:val="16"/>
                <w:szCs w:val="16"/>
              </w:rPr>
            </w:pPr>
            <w:r w:rsidRPr="00D668A2">
              <w:rPr>
                <w:b/>
                <w:sz w:val="16"/>
                <w:szCs w:val="16"/>
              </w:rPr>
              <w:t>Conditie</w:t>
            </w:r>
          </w:p>
        </w:tc>
      </w:tr>
      <w:tr w:rsidR="00E9711D" w:rsidRPr="00D668A2" w14:paraId="2E2F1DE0" w14:textId="77777777" w:rsidTr="005B644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536F1280" w14:textId="77777777" w:rsidR="00E9711D" w:rsidRPr="00B7670F" w:rsidRDefault="00E9711D" w:rsidP="005B6445">
            <w:pPr>
              <w:rPr>
                <w:rFonts w:cs="Arial"/>
                <w:sz w:val="16"/>
                <w:szCs w:val="16"/>
              </w:rPr>
            </w:pPr>
            <w:r w:rsidRPr="003073A9">
              <w:rPr>
                <w:rFonts w:cs="Arial"/>
                <w:sz w:val="16"/>
                <w:szCs w:val="16"/>
              </w:rPr>
              <w:t>BEAG_LAAD_TS</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7259808" w14:textId="77777777" w:rsidR="00E9711D" w:rsidRPr="00D668A2" w:rsidRDefault="00E9711D" w:rsidP="005B6445">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28465B73" w14:textId="77777777" w:rsidR="00E9711D" w:rsidRPr="00D668A2" w:rsidRDefault="00E9711D" w:rsidP="005B6445">
            <w:pPr>
              <w:rPr>
                <w:rFonts w:cs="Arial"/>
                <w:sz w:val="16"/>
                <w:szCs w:val="16"/>
              </w:rPr>
            </w:pPr>
            <w:r w:rsidRPr="00D26284">
              <w:rPr>
                <w:rFonts w:cs="Arial"/>
                <w:sz w:val="16"/>
                <w:szCs w:val="16"/>
              </w:rPr>
              <w:t xml:space="preserve">&gt; </w:t>
            </w:r>
            <w:r w:rsidRPr="00D26284">
              <w:rPr>
                <w:i/>
                <w:sz w:val="16"/>
                <w:szCs w:val="16"/>
              </w:rPr>
              <w:t>Vorige_laad_TS</w:t>
            </w:r>
          </w:p>
        </w:tc>
      </w:tr>
      <w:tr w:rsidR="00E9711D" w:rsidRPr="00D26284" w14:paraId="2AC10E7B" w14:textId="77777777" w:rsidTr="005B644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099DEB5" w14:textId="77777777" w:rsidR="00E9711D" w:rsidRPr="003073A9" w:rsidRDefault="00E9711D" w:rsidP="005B6445">
            <w:pPr>
              <w:rPr>
                <w:rFonts w:cs="Arial"/>
                <w:sz w:val="16"/>
                <w:szCs w:val="16"/>
              </w:rPr>
            </w:pPr>
            <w:r w:rsidRPr="00D26284">
              <w:rPr>
                <w:rFonts w:cs="Arial"/>
                <w:sz w:val="16"/>
                <w:szCs w:val="16"/>
              </w:rPr>
              <w:t>BEAG_RN300VALUTAJAAR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A01B8C6" w14:textId="77777777" w:rsidR="00E9711D" w:rsidRPr="00D26284" w:rsidRDefault="00E9711D" w:rsidP="005B6445">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F1A306F" w14:textId="77777777" w:rsidR="00E9711D" w:rsidRPr="00D26284" w:rsidRDefault="00E9711D" w:rsidP="005B6445">
            <w:pPr>
              <w:rPr>
                <w:rFonts w:cs="Arial"/>
                <w:sz w:val="16"/>
                <w:szCs w:val="16"/>
              </w:rPr>
            </w:pPr>
            <w:r>
              <w:rPr>
                <w:rFonts w:cs="Arial"/>
                <w:sz w:val="16"/>
                <w:szCs w:val="16"/>
              </w:rPr>
              <w:t>≥ 2016</w:t>
            </w:r>
          </w:p>
        </w:tc>
      </w:tr>
      <w:tr w:rsidR="00E9711D" w:rsidRPr="00D668A2" w14:paraId="1027A231" w14:textId="77777777" w:rsidTr="005B644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4B555DC6" w14:textId="77777777" w:rsidR="00E9711D" w:rsidRPr="003073A9" w:rsidRDefault="00E9711D" w:rsidP="005B6445">
            <w:pPr>
              <w:rPr>
                <w:rFonts w:cs="Arial"/>
                <w:sz w:val="16"/>
                <w:szCs w:val="16"/>
              </w:rPr>
            </w:pPr>
            <w:r w:rsidRPr="00D26284">
              <w:rPr>
                <w:rFonts w:cs="Arial"/>
                <w:sz w:val="16"/>
                <w:szCs w:val="16"/>
              </w:rPr>
              <w:t>BEAG_RECORDBRON_NAAM</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4FB4DA6" w14:textId="77777777" w:rsidR="00E9711D" w:rsidRPr="00D668A2" w:rsidRDefault="00E9711D" w:rsidP="005B6445">
            <w:pPr>
              <w:ind w:right="-70"/>
              <w:rPr>
                <w:rFonts w:cs="Arial"/>
                <w:sz w:val="16"/>
                <w:szCs w:val="16"/>
              </w:rPr>
            </w:pPr>
            <w:r>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57DE8F2D" w14:textId="77777777" w:rsidR="00E9711D" w:rsidRPr="00D26284" w:rsidRDefault="00E9711D" w:rsidP="005B6445">
            <w:pPr>
              <w:rPr>
                <w:rFonts w:cs="Arial"/>
                <w:sz w:val="16"/>
                <w:szCs w:val="16"/>
              </w:rPr>
            </w:pPr>
          </w:p>
        </w:tc>
      </w:tr>
      <w:tr w:rsidR="00E9711D" w:rsidRPr="00D668A2" w14:paraId="2A7F872B" w14:textId="77777777" w:rsidTr="005B644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5B85FA68" w14:textId="425FB7EE" w:rsidR="00E9711D" w:rsidRPr="00D668A2" w:rsidRDefault="00E9711D" w:rsidP="005B6445">
            <w:pPr>
              <w:rPr>
                <w:rFonts w:cs="Arial"/>
                <w:snapToGrid w:val="0"/>
                <w:sz w:val="16"/>
                <w:szCs w:val="16"/>
              </w:rPr>
            </w:pPr>
            <w:r w:rsidRPr="00D26284">
              <w:rPr>
                <w:rFonts w:cs="Arial"/>
                <w:sz w:val="16"/>
                <w:szCs w:val="16"/>
              </w:rPr>
              <w:t>BEAG_RN300RSINBRN</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DE441FF" w14:textId="77777777" w:rsidR="00E9711D" w:rsidRPr="00D668A2" w:rsidRDefault="00E9711D" w:rsidP="005B6445">
            <w:pPr>
              <w:ind w:right="-70"/>
              <w:rPr>
                <w:rFonts w:cs="Arial"/>
                <w:sz w:val="16"/>
                <w:szCs w:val="16"/>
              </w:rPr>
            </w:pPr>
            <w:r>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8C4A1C9" w14:textId="77777777" w:rsidR="00E9711D" w:rsidRPr="00D668A2" w:rsidRDefault="00E9711D" w:rsidP="005B6445">
            <w:pPr>
              <w:rPr>
                <w:rFonts w:cs="Arial"/>
                <w:sz w:val="16"/>
                <w:szCs w:val="16"/>
              </w:rPr>
            </w:pPr>
          </w:p>
        </w:tc>
      </w:tr>
      <w:tr w:rsidR="00E9711D" w:rsidRPr="00D668A2" w14:paraId="660FC1B1" w14:textId="77777777" w:rsidTr="005B644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9714CDE" w14:textId="218A8816" w:rsidR="00E9711D" w:rsidRPr="00D668A2" w:rsidRDefault="00E9711D" w:rsidP="005B6445">
            <w:pPr>
              <w:rPr>
                <w:rFonts w:cs="Arial"/>
                <w:snapToGrid w:val="0"/>
                <w:sz w:val="16"/>
                <w:szCs w:val="16"/>
              </w:rPr>
            </w:pPr>
            <w:r w:rsidRPr="00831552">
              <w:rPr>
                <w:rFonts w:cs="Arial"/>
                <w:snapToGrid w:val="0"/>
                <w:color w:val="000000"/>
                <w:sz w:val="16"/>
                <w:szCs w:val="16"/>
              </w:rPr>
              <w:t>RN310DATTYDREG</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A9ECF19" w14:textId="77777777" w:rsidR="00E9711D" w:rsidRPr="00D668A2" w:rsidRDefault="00E9711D" w:rsidP="005B6445">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097B9BAC" w14:textId="77777777" w:rsidR="00E9711D" w:rsidRPr="00D668A2" w:rsidRDefault="00E9711D" w:rsidP="005B6445">
            <w:pPr>
              <w:rPr>
                <w:rFonts w:cs="Arial"/>
                <w:sz w:val="16"/>
                <w:szCs w:val="16"/>
              </w:rPr>
            </w:pPr>
          </w:p>
        </w:tc>
      </w:tr>
      <w:tr w:rsidR="00E9711D" w:rsidRPr="00AE0711" w14:paraId="10024ED3" w14:textId="77777777" w:rsidTr="005B6445">
        <w:trPr>
          <w:cantSplit/>
          <w:trHeight w:val="410"/>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1BA59684" w14:textId="77777777" w:rsidR="00E9711D" w:rsidRDefault="00E9711D" w:rsidP="00D50A14">
            <w:pPr>
              <w:rPr>
                <w:b/>
                <w:sz w:val="16"/>
                <w:szCs w:val="16"/>
              </w:rPr>
            </w:pPr>
            <w:r w:rsidRPr="00E9711D">
              <w:rPr>
                <w:b/>
                <w:sz w:val="16"/>
                <w:szCs w:val="16"/>
              </w:rPr>
              <w:t xml:space="preserve">H_PERSOON </w:t>
            </w:r>
            <w:r>
              <w:rPr>
                <w:b/>
                <w:sz w:val="16"/>
                <w:szCs w:val="16"/>
              </w:rPr>
              <w:t>*</w:t>
            </w:r>
            <w:r w:rsidRPr="00B516E9">
              <w:rPr>
                <w:b/>
                <w:sz w:val="16"/>
                <w:szCs w:val="16"/>
              </w:rPr>
              <w:t xml:space="preserve"> </w:t>
            </w:r>
            <w:r w:rsidR="00D50A14">
              <w:rPr>
                <w:b/>
                <w:sz w:val="16"/>
                <w:szCs w:val="16"/>
              </w:rPr>
              <w:t xml:space="preserve"> </w:t>
            </w:r>
            <w:r>
              <w:rPr>
                <w:b/>
                <w:sz w:val="16"/>
                <w:szCs w:val="16"/>
              </w:rPr>
              <w:t>(alias: H1</w:t>
            </w:r>
            <w:r w:rsidRPr="00AE0711">
              <w:rPr>
                <w:b/>
                <w:sz w:val="16"/>
                <w:szCs w:val="16"/>
              </w:rPr>
              <w:t>)</w:t>
            </w:r>
          </w:p>
          <w:p w14:paraId="1472D4A2" w14:textId="120D19DB" w:rsidR="00D50A14" w:rsidRPr="00AE0711" w:rsidRDefault="00D50A14" w:rsidP="00D50A14">
            <w:pPr>
              <w:rPr>
                <w:b/>
                <w:sz w:val="16"/>
                <w:szCs w:val="16"/>
              </w:rPr>
            </w:pP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1453F4BD" w14:textId="77777777" w:rsidR="00E9711D" w:rsidRPr="00AE0711" w:rsidRDefault="00E9711D" w:rsidP="005B6445">
            <w:pPr>
              <w:ind w:right="-70"/>
              <w:rPr>
                <w:b/>
                <w:sz w:val="16"/>
                <w:szCs w:val="16"/>
              </w:rPr>
            </w:pPr>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73E0BEBD" w14:textId="77777777" w:rsidR="00E9711D" w:rsidRPr="00AE0711" w:rsidRDefault="00E9711D" w:rsidP="005B6445">
            <w:pPr>
              <w:rPr>
                <w:b/>
                <w:sz w:val="16"/>
                <w:szCs w:val="16"/>
              </w:rPr>
            </w:pPr>
          </w:p>
        </w:tc>
      </w:tr>
      <w:tr w:rsidR="00E9711D" w:rsidRPr="00AE0711" w14:paraId="713B5AE1" w14:textId="77777777" w:rsidTr="005B644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4396B95D" w14:textId="2C973E32" w:rsidR="00E9711D" w:rsidRPr="00AE0711" w:rsidRDefault="00E9711D">
            <w:pPr>
              <w:rPr>
                <w:rFonts w:cs="Arial"/>
                <w:sz w:val="16"/>
                <w:szCs w:val="16"/>
              </w:rPr>
            </w:pPr>
            <w:r>
              <w:rPr>
                <w:rFonts w:cs="Arial"/>
                <w:sz w:val="16"/>
                <w:szCs w:val="16"/>
              </w:rPr>
              <w:lastRenderedPageBreak/>
              <w:t>XB</w:t>
            </w:r>
            <w:r w:rsidRPr="003E44D7">
              <w:rPr>
                <w:rFonts w:cs="Arial"/>
                <w:sz w:val="16"/>
                <w:szCs w:val="16"/>
              </w:rPr>
              <w:t>AA_SK</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851EDEB" w14:textId="77777777" w:rsidR="00E9711D" w:rsidRPr="00AE0711" w:rsidRDefault="00E9711D" w:rsidP="005B6445">
            <w:pPr>
              <w:ind w:right="-70"/>
              <w:rPr>
                <w:rFonts w:cs="Arial"/>
                <w:sz w:val="16"/>
                <w:szCs w:val="16"/>
              </w:rPr>
            </w:pPr>
            <w:r w:rsidRPr="00AE0711">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4A210EA3" w14:textId="77777777" w:rsidR="00E9711D" w:rsidRPr="00AE0711" w:rsidRDefault="00E9711D" w:rsidP="005B6445">
            <w:pPr>
              <w:rPr>
                <w:rFonts w:cs="Arial"/>
                <w:sz w:val="16"/>
                <w:szCs w:val="16"/>
              </w:rPr>
            </w:pPr>
          </w:p>
        </w:tc>
      </w:tr>
      <w:tr w:rsidR="00E9711D" w:rsidRPr="00AE0711" w14:paraId="1B09ED52" w14:textId="77777777" w:rsidTr="005B644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D1A5783" w14:textId="79E136E1" w:rsidR="00E9711D" w:rsidRPr="00AE0711" w:rsidRDefault="00E9711D" w:rsidP="005B6445">
            <w:pPr>
              <w:rPr>
                <w:snapToGrid w:val="0"/>
                <w:color w:val="000000"/>
                <w:sz w:val="16"/>
                <w:szCs w:val="16"/>
              </w:rPr>
            </w:pPr>
            <w:r w:rsidRPr="00D26284">
              <w:rPr>
                <w:rFonts w:cs="Arial"/>
                <w:snapToGrid w:val="0"/>
                <w:sz w:val="16"/>
                <w:szCs w:val="16"/>
              </w:rPr>
              <w:t>XBAA_FINR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69BF41D" w14:textId="77777777" w:rsidR="00E9711D" w:rsidRPr="00AE0711" w:rsidRDefault="00E9711D" w:rsidP="005B6445">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7F0C6DD" w14:textId="6020EB08" w:rsidR="00E9711D" w:rsidRPr="00AE0711" w:rsidRDefault="00E9711D">
            <w:pPr>
              <w:rPr>
                <w:rFonts w:cs="Arial"/>
                <w:sz w:val="16"/>
                <w:szCs w:val="16"/>
              </w:rPr>
            </w:pPr>
            <w:r>
              <w:rPr>
                <w:rFonts w:cs="Arial"/>
                <w:sz w:val="16"/>
                <w:szCs w:val="16"/>
              </w:rPr>
              <w:t>=R1.</w:t>
            </w:r>
            <w:r w:rsidRPr="00E9711D">
              <w:rPr>
                <w:rFonts w:cs="Arial"/>
                <w:snapToGrid w:val="0"/>
                <w:color w:val="000000"/>
                <w:sz w:val="16"/>
                <w:szCs w:val="16"/>
              </w:rPr>
              <w:t>BEAG_RN300RSINBRN</w:t>
            </w:r>
          </w:p>
        </w:tc>
      </w:tr>
      <w:tr w:rsidR="00E9711D" w14:paraId="7F50D23E" w14:textId="77777777" w:rsidTr="005B644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6E21EE1" w14:textId="77777777" w:rsidR="00E9711D" w:rsidRPr="00040D34" w:rsidRDefault="00E9711D" w:rsidP="005B6445">
            <w:pPr>
              <w:rPr>
                <w:snapToGrid w:val="0"/>
                <w:color w:val="000000"/>
                <w:sz w:val="16"/>
                <w:szCs w:val="16"/>
              </w:rPr>
            </w:pPr>
            <w:r w:rsidRPr="00040D34">
              <w:rPr>
                <w:snapToGrid w:val="0"/>
                <w:color w:val="000000"/>
                <w:sz w:val="16"/>
                <w:szCs w:val="16"/>
              </w:rPr>
              <w:t>EDW_RECORDINDICATOR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BC79182" w14:textId="77777777" w:rsidR="00E9711D" w:rsidRPr="00040D34" w:rsidRDefault="00E9711D" w:rsidP="005B6445">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0225CDB2" w14:textId="77777777" w:rsidR="00E9711D" w:rsidRPr="00040D34" w:rsidRDefault="00E9711D" w:rsidP="005B6445">
            <w:pPr>
              <w:rPr>
                <w:rFonts w:cs="Arial"/>
                <w:sz w:val="16"/>
                <w:szCs w:val="16"/>
              </w:rPr>
            </w:pPr>
            <w:r w:rsidRPr="004625B4">
              <w:rPr>
                <w:rFonts w:cs="Arial"/>
                <w:sz w:val="16"/>
                <w:szCs w:val="16"/>
              </w:rPr>
              <w:t>Vullen met waarde “2”</w:t>
            </w:r>
          </w:p>
        </w:tc>
      </w:tr>
    </w:tbl>
    <w:p w14:paraId="5A9E97A6" w14:textId="25A063F1" w:rsidR="00E9711D" w:rsidRPr="00C92185" w:rsidRDefault="00E9711D" w:rsidP="00E9711D">
      <w:pPr>
        <w:rPr>
          <w:b/>
          <w:i/>
          <w:color w:val="7F7F7F" w:themeColor="text1" w:themeTint="80"/>
        </w:rPr>
      </w:pPr>
      <w:r w:rsidRPr="00C92185">
        <w:rPr>
          <w:b/>
          <w:i/>
          <w:color w:val="7F7F7F" w:themeColor="text1" w:themeTint="80"/>
        </w:rPr>
        <w:t xml:space="preserve">* Indien de BK niet voorkomt in </w:t>
      </w:r>
      <w:r w:rsidRPr="00E9711D">
        <w:rPr>
          <w:b/>
          <w:i/>
          <w:color w:val="7F7F7F" w:themeColor="text1" w:themeTint="80"/>
        </w:rPr>
        <w:t xml:space="preserve">H_PERSOON </w:t>
      </w:r>
      <w:r w:rsidRPr="00C92185">
        <w:rPr>
          <w:b/>
          <w:i/>
          <w:color w:val="7F7F7F" w:themeColor="text1" w:themeTint="80"/>
        </w:rPr>
        <w:t>dan dient deze te worden toegevoegd!</w:t>
      </w:r>
    </w:p>
    <w:p w14:paraId="613CE7A0" w14:textId="77777777" w:rsidR="00E9711D" w:rsidRDefault="00E9711D" w:rsidP="006848BA"/>
    <w:p w14:paraId="49CA7CE4" w14:textId="3DF95B4B" w:rsidR="009C4D43" w:rsidRPr="00BD5477" w:rsidRDefault="0016422B" w:rsidP="009C4D43">
      <w:pPr>
        <w:pStyle w:val="Kop2"/>
      </w:pPr>
      <w:bookmarkStart w:id="1285" w:name="_Toc7616215"/>
      <w:r w:rsidRPr="0016422B">
        <w:t>H_GLOBAL_INTERMEDIARY_IDNR</w:t>
      </w:r>
      <w:bookmarkEnd w:id="1285"/>
    </w:p>
    <w:p w14:paraId="78260C2B" w14:textId="06794576" w:rsidR="009C4D43" w:rsidRPr="00BD5477" w:rsidRDefault="00B76910" w:rsidP="00FF22F8">
      <w:pPr>
        <w:pStyle w:val="Kop3"/>
      </w:pPr>
      <w:bookmarkStart w:id="1286" w:name="_Toc7616216"/>
      <w:r>
        <w:t>Globale opzet</w:t>
      </w:r>
      <w:bookmarkEnd w:id="1286"/>
    </w:p>
    <w:p w14:paraId="66C33733" w14:textId="77777777" w:rsidR="00A5541D" w:rsidRDefault="009C4D43" w:rsidP="00A5541D">
      <w:r>
        <w:t>Alleen nieuwe Business keys worden aan de hub toegevoegd.</w:t>
      </w:r>
    </w:p>
    <w:p w14:paraId="1A8BE589" w14:textId="6A298D85" w:rsidR="00A5541D" w:rsidRDefault="009C4D43" w:rsidP="00A5541D">
      <w:pPr>
        <w:rPr>
          <w:rFonts w:ascii="Times New Roman" w:hAnsi="Times New Roman"/>
          <w:spacing w:val="0"/>
          <w:sz w:val="24"/>
          <w:szCs w:val="24"/>
        </w:rPr>
      </w:pPr>
      <w:r>
        <w:br/>
      </w:r>
      <w:r w:rsidR="00A5541D" w:rsidRPr="003E2518">
        <w:rPr>
          <w:u w:val="single"/>
        </w:rPr>
        <w:t>Business Key</w:t>
      </w:r>
      <w:r w:rsidR="00A5541D">
        <w:t xml:space="preserve"> :</w:t>
      </w:r>
      <w:r w:rsidR="00A5541D" w:rsidRPr="004E0DF9">
        <w:rPr>
          <w:rFonts w:ascii="Times New Roman" w:hAnsi="Times New Roman"/>
          <w:spacing w:val="0"/>
          <w:sz w:val="24"/>
          <w:szCs w:val="24"/>
        </w:rPr>
        <w:t xml:space="preserve"> </w:t>
      </w:r>
    </w:p>
    <w:p w14:paraId="341A10D9" w14:textId="40C181D2" w:rsidR="009C4D43" w:rsidRDefault="000F6B39" w:rsidP="00530FE9">
      <w:pPr>
        <w:ind w:left="1418" w:hanging="1418"/>
      </w:pPr>
      <w:r w:rsidRPr="000125A8">
        <w:t>X</w:t>
      </w:r>
      <w:r>
        <w:t>AAD</w:t>
      </w:r>
      <w:r w:rsidR="0016422B" w:rsidRPr="000125A8">
        <w:t>_GIIN</w:t>
      </w:r>
      <w:r w:rsidR="00A5541D">
        <w:tab/>
      </w:r>
      <w:r w:rsidR="009713D9" w:rsidRPr="004E0DF9">
        <w:t xml:space="preserve">Dit veld bevat </w:t>
      </w:r>
      <w:r w:rsidR="009713D9">
        <w:t>het GIIN_Bron dat door de Fin.Instelling is aangeleverd</w:t>
      </w:r>
      <w:r w:rsidR="00530FE9">
        <w:t xml:space="preserve"> óf de GIIN-afwijkend bij een rekening</w:t>
      </w:r>
      <w:r w:rsidR="009C4D43" w:rsidRPr="004E0DF9">
        <w:t>.</w:t>
      </w:r>
    </w:p>
    <w:p w14:paraId="29D9BEA5" w14:textId="77777777" w:rsidR="009713D9" w:rsidRDefault="009713D9" w:rsidP="009C4D43">
      <w:pPr>
        <w:tabs>
          <w:tab w:val="left" w:pos="2268"/>
        </w:tabs>
      </w:pPr>
    </w:p>
    <w:p w14:paraId="3E7763FA" w14:textId="05434664" w:rsidR="00C9001C" w:rsidRDefault="00C9001C" w:rsidP="009C4D43">
      <w:pPr>
        <w:tabs>
          <w:tab w:val="left" w:pos="2268"/>
        </w:tabs>
      </w:pPr>
      <w:r>
        <w:t>Deze HUB wordt voor RBG uit twee verschillende bronnen gevuld:</w:t>
      </w:r>
    </w:p>
    <w:p w14:paraId="67051A83" w14:textId="35B44D6D" w:rsidR="009C4D43" w:rsidRDefault="009713D9" w:rsidP="0039539E">
      <w:pPr>
        <w:pStyle w:val="Lijstalinea"/>
        <w:numPr>
          <w:ilvl w:val="0"/>
          <w:numId w:val="37"/>
        </w:numPr>
        <w:tabs>
          <w:tab w:val="left" w:pos="2268"/>
        </w:tabs>
      </w:pPr>
      <w:r>
        <w:t>De GIIN uit RBG_</w:t>
      </w:r>
      <w:r w:rsidR="00A5541D">
        <w:t xml:space="preserve">ZENDING (tabel </w:t>
      </w:r>
      <w:r w:rsidR="00A5541D" w:rsidRPr="00C32D36">
        <w:t>RBG_C_RN300ZEN</w:t>
      </w:r>
      <w:r w:rsidR="00A5541D">
        <w:t xml:space="preserve">) </w:t>
      </w:r>
      <w:r>
        <w:t xml:space="preserve"> wordt overgenomen in deze tabel.</w:t>
      </w:r>
    </w:p>
    <w:p w14:paraId="6B4CA569" w14:textId="5A93776D" w:rsidR="00C9001C" w:rsidRDefault="00C9001C" w:rsidP="0039539E">
      <w:pPr>
        <w:pStyle w:val="Lijstalinea"/>
        <w:numPr>
          <w:ilvl w:val="0"/>
          <w:numId w:val="37"/>
        </w:numPr>
        <w:tabs>
          <w:tab w:val="left" w:pos="2268"/>
        </w:tabs>
      </w:pPr>
      <w:r>
        <w:t xml:space="preserve">De GIIN-Afwijkend uit GIIN-Afwijkend uit RBG (tabel </w:t>
      </w:r>
      <w:r w:rsidR="000E0C0E">
        <w:t>HSEL</w:t>
      </w:r>
      <w:r w:rsidRPr="00305A97">
        <w:t>_RN520GIA</w:t>
      </w:r>
      <w:r>
        <w:t>) wordt overgenomen in deze tabel.</w:t>
      </w:r>
    </w:p>
    <w:p w14:paraId="5AB1E955" w14:textId="1C984DEF" w:rsidR="009C4D43" w:rsidRDefault="009713D9" w:rsidP="00FF22F8">
      <w:pPr>
        <w:pStyle w:val="Kop3"/>
      </w:pPr>
      <w:bookmarkStart w:id="1287" w:name="_Toc7616217"/>
      <w:r>
        <w:t>Mapping H</w:t>
      </w:r>
      <w:r w:rsidRPr="009713D9">
        <w:t>_GLOBAL_INTERMEDIARY_IDNR</w:t>
      </w:r>
      <w:bookmarkEnd w:id="1287"/>
    </w:p>
    <w:tbl>
      <w:tblPr>
        <w:tblW w:w="9480" w:type="dxa"/>
        <w:tblLayout w:type="fixed"/>
        <w:tblCellMar>
          <w:left w:w="30" w:type="dxa"/>
          <w:right w:w="30" w:type="dxa"/>
        </w:tblCellMar>
        <w:tblLook w:val="0000" w:firstRow="0" w:lastRow="0" w:firstColumn="0" w:lastColumn="0" w:noHBand="0" w:noVBand="0"/>
      </w:tblPr>
      <w:tblGrid>
        <w:gridCol w:w="3007"/>
        <w:gridCol w:w="2977"/>
        <w:gridCol w:w="3496"/>
      </w:tblGrid>
      <w:tr w:rsidR="009C4D43" w:rsidRPr="00D26284" w14:paraId="45D834FB" w14:textId="77777777" w:rsidTr="00005369">
        <w:trPr>
          <w:cantSplit/>
          <w:trHeight w:val="190"/>
        </w:trPr>
        <w:tc>
          <w:tcPr>
            <w:tcW w:w="3007" w:type="dxa"/>
            <w:tcBorders>
              <w:top w:val="single" w:sz="6" w:space="0" w:color="auto"/>
              <w:left w:val="single" w:sz="6" w:space="0" w:color="auto"/>
              <w:bottom w:val="single" w:sz="4" w:space="0" w:color="auto"/>
              <w:right w:val="single" w:sz="6" w:space="0" w:color="auto"/>
            </w:tcBorders>
            <w:shd w:val="pct20" w:color="auto" w:fill="FFFFFF"/>
          </w:tcPr>
          <w:p w14:paraId="76513E6A" w14:textId="77777777" w:rsidR="009C4D43" w:rsidRPr="00D26284" w:rsidRDefault="009C4D43" w:rsidP="00005369">
            <w:pPr>
              <w:rPr>
                <w:b/>
                <w:color w:val="000000"/>
                <w:sz w:val="16"/>
                <w:szCs w:val="16"/>
              </w:rPr>
            </w:pPr>
            <w:r w:rsidRPr="00D26284">
              <w:rPr>
                <w:b/>
                <w:color w:val="000000"/>
                <w:sz w:val="16"/>
                <w:szCs w:val="16"/>
              </w:rPr>
              <w:t>Doelkolom</w:t>
            </w:r>
          </w:p>
          <w:p w14:paraId="25D44EDD" w14:textId="77777777" w:rsidR="009C4D43" w:rsidRPr="00D26284" w:rsidRDefault="009C4D43" w:rsidP="00005369">
            <w:pPr>
              <w:rPr>
                <w:b/>
                <w:color w:val="000000"/>
                <w:sz w:val="16"/>
                <w:szCs w:val="16"/>
              </w:rPr>
            </w:pPr>
          </w:p>
        </w:tc>
        <w:tc>
          <w:tcPr>
            <w:tcW w:w="2977" w:type="dxa"/>
            <w:tcBorders>
              <w:top w:val="single" w:sz="6" w:space="0" w:color="auto"/>
              <w:left w:val="single" w:sz="6" w:space="0" w:color="auto"/>
              <w:bottom w:val="single" w:sz="4" w:space="0" w:color="auto"/>
              <w:right w:val="single" w:sz="6" w:space="0" w:color="auto"/>
            </w:tcBorders>
            <w:shd w:val="pct20" w:color="auto" w:fill="FFFFFF"/>
          </w:tcPr>
          <w:p w14:paraId="5CE22C8E" w14:textId="77777777" w:rsidR="009C4D43" w:rsidRPr="00D26284" w:rsidRDefault="009C4D43" w:rsidP="00005369">
            <w:pPr>
              <w:rPr>
                <w:b/>
                <w:color w:val="000000"/>
                <w:sz w:val="16"/>
                <w:szCs w:val="16"/>
              </w:rPr>
            </w:pPr>
            <w:r w:rsidRPr="00D26284">
              <w:rPr>
                <w:b/>
                <w:color w:val="000000"/>
                <w:sz w:val="16"/>
                <w:szCs w:val="16"/>
              </w:rPr>
              <w:t>Bron/brontabel</w:t>
            </w:r>
          </w:p>
        </w:tc>
        <w:tc>
          <w:tcPr>
            <w:tcW w:w="3496" w:type="dxa"/>
            <w:tcBorders>
              <w:top w:val="single" w:sz="6" w:space="0" w:color="auto"/>
              <w:left w:val="single" w:sz="6" w:space="0" w:color="auto"/>
              <w:bottom w:val="single" w:sz="4" w:space="0" w:color="auto"/>
              <w:right w:val="single" w:sz="6" w:space="0" w:color="auto"/>
            </w:tcBorders>
            <w:shd w:val="pct20" w:color="auto" w:fill="FFFFFF"/>
          </w:tcPr>
          <w:p w14:paraId="6BD42D3C" w14:textId="77777777" w:rsidR="009C4D43" w:rsidRPr="00D26284" w:rsidRDefault="009C4D43" w:rsidP="00005369">
            <w:pPr>
              <w:rPr>
                <w:b/>
                <w:color w:val="000000"/>
                <w:sz w:val="16"/>
                <w:szCs w:val="16"/>
              </w:rPr>
            </w:pPr>
            <w:r w:rsidRPr="00D26284">
              <w:rPr>
                <w:b/>
                <w:color w:val="000000"/>
                <w:sz w:val="16"/>
                <w:szCs w:val="16"/>
              </w:rPr>
              <w:t>Bronkolom</w:t>
            </w:r>
          </w:p>
        </w:tc>
      </w:tr>
      <w:tr w:rsidR="009C4D43" w:rsidRPr="00D26284" w14:paraId="5302B460" w14:textId="77777777" w:rsidTr="00005369">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12756777" w14:textId="42061B68" w:rsidR="009C4D43" w:rsidRPr="00D26284" w:rsidRDefault="00A5541D" w:rsidP="00005369">
            <w:pPr>
              <w:rPr>
                <w:rFonts w:cs="Arial"/>
                <w:snapToGrid w:val="0"/>
                <w:sz w:val="16"/>
                <w:szCs w:val="16"/>
              </w:rPr>
            </w:pPr>
            <w:r w:rsidRPr="00D26284">
              <w:rPr>
                <w:rFonts w:cs="Arial"/>
                <w:snapToGrid w:val="0"/>
                <w:sz w:val="16"/>
                <w:szCs w:val="16"/>
              </w:rPr>
              <w:t>XAAD_SK</w:t>
            </w:r>
          </w:p>
        </w:tc>
        <w:tc>
          <w:tcPr>
            <w:tcW w:w="2977" w:type="dxa"/>
            <w:tcBorders>
              <w:top w:val="single" w:sz="4" w:space="0" w:color="auto"/>
              <w:left w:val="single" w:sz="4" w:space="0" w:color="auto"/>
              <w:bottom w:val="single" w:sz="4" w:space="0" w:color="auto"/>
              <w:right w:val="single" w:sz="4" w:space="0" w:color="auto"/>
            </w:tcBorders>
            <w:shd w:val="clear" w:color="auto" w:fill="auto"/>
          </w:tcPr>
          <w:p w14:paraId="3D0EF162" w14:textId="77777777" w:rsidR="009C4D43" w:rsidRPr="00D26284" w:rsidRDefault="009C4D43" w:rsidP="00005369">
            <w:pPr>
              <w:rPr>
                <w:rFonts w:cs="Arial"/>
                <w:snapToGrid w:val="0"/>
                <w:sz w:val="16"/>
                <w:szCs w:val="16"/>
              </w:rPr>
            </w:pPr>
          </w:p>
        </w:tc>
        <w:tc>
          <w:tcPr>
            <w:tcW w:w="3496" w:type="dxa"/>
            <w:tcBorders>
              <w:top w:val="single" w:sz="4" w:space="0" w:color="auto"/>
              <w:left w:val="single" w:sz="4" w:space="0" w:color="auto"/>
              <w:bottom w:val="single" w:sz="4" w:space="0" w:color="auto"/>
              <w:right w:val="single" w:sz="4" w:space="0" w:color="auto"/>
            </w:tcBorders>
            <w:shd w:val="clear" w:color="auto" w:fill="auto"/>
          </w:tcPr>
          <w:p w14:paraId="014F1C70" w14:textId="77777777" w:rsidR="009C4D43" w:rsidRPr="00D26284" w:rsidRDefault="009C4D43" w:rsidP="00005369">
            <w:pPr>
              <w:rPr>
                <w:rFonts w:cs="Arial"/>
                <w:snapToGrid w:val="0"/>
                <w:sz w:val="16"/>
                <w:szCs w:val="16"/>
              </w:rPr>
            </w:pPr>
            <w:r w:rsidRPr="00D26284">
              <w:rPr>
                <w:rFonts w:cs="Arial"/>
                <w:snapToGrid w:val="0"/>
                <w:sz w:val="16"/>
                <w:szCs w:val="16"/>
              </w:rPr>
              <w:t>Gegenereerde sleutel</w:t>
            </w:r>
          </w:p>
        </w:tc>
      </w:tr>
      <w:tr w:rsidR="009C4D43" w:rsidRPr="00D26284" w14:paraId="21E6E968" w14:textId="77777777" w:rsidTr="00005369">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29CEAFDA" w14:textId="46884F26" w:rsidR="009C4D43" w:rsidRPr="00D26284" w:rsidRDefault="00A5541D" w:rsidP="00005369">
            <w:pPr>
              <w:rPr>
                <w:rFonts w:cs="Arial"/>
                <w:snapToGrid w:val="0"/>
                <w:sz w:val="16"/>
                <w:szCs w:val="16"/>
              </w:rPr>
            </w:pPr>
            <w:r w:rsidRPr="00D26284">
              <w:rPr>
                <w:rFonts w:cs="Arial"/>
                <w:snapToGrid w:val="0"/>
                <w:sz w:val="16"/>
                <w:szCs w:val="16"/>
              </w:rPr>
              <w:t>X</w:t>
            </w:r>
            <w:r w:rsidR="009C4D43" w:rsidRPr="00D26284">
              <w:rPr>
                <w:rFonts w:cs="Arial"/>
                <w:snapToGrid w:val="0"/>
                <w:sz w:val="16"/>
                <w:szCs w:val="16"/>
              </w:rPr>
              <w:t>AA</w:t>
            </w:r>
            <w:r w:rsidRPr="00D26284">
              <w:rPr>
                <w:rFonts w:cs="Arial"/>
                <w:snapToGrid w:val="0"/>
                <w:sz w:val="16"/>
                <w:szCs w:val="16"/>
              </w:rPr>
              <w:t>D</w:t>
            </w:r>
            <w:r w:rsidR="009C4D43" w:rsidRPr="00D26284">
              <w:rPr>
                <w:rFonts w:cs="Arial"/>
                <w:snapToGrid w:val="0"/>
                <w:sz w:val="16"/>
                <w:szCs w:val="16"/>
              </w:rPr>
              <w:t>_LAAD_TS</w:t>
            </w:r>
          </w:p>
        </w:tc>
        <w:tc>
          <w:tcPr>
            <w:tcW w:w="2977" w:type="dxa"/>
            <w:tcBorders>
              <w:top w:val="single" w:sz="4" w:space="0" w:color="auto"/>
              <w:left w:val="single" w:sz="4" w:space="0" w:color="auto"/>
              <w:bottom w:val="single" w:sz="4" w:space="0" w:color="auto"/>
              <w:right w:val="single" w:sz="4" w:space="0" w:color="auto"/>
            </w:tcBorders>
            <w:shd w:val="clear" w:color="auto" w:fill="auto"/>
          </w:tcPr>
          <w:p w14:paraId="793D0F7D" w14:textId="77777777" w:rsidR="009C4D43" w:rsidRPr="00D26284" w:rsidRDefault="009C4D43" w:rsidP="00005369">
            <w:pPr>
              <w:rPr>
                <w:rFonts w:cs="Arial"/>
                <w:snapToGrid w:val="0"/>
                <w:sz w:val="16"/>
                <w:szCs w:val="16"/>
              </w:rPr>
            </w:pPr>
          </w:p>
        </w:tc>
        <w:tc>
          <w:tcPr>
            <w:tcW w:w="3496" w:type="dxa"/>
            <w:tcBorders>
              <w:top w:val="single" w:sz="4" w:space="0" w:color="auto"/>
              <w:left w:val="single" w:sz="4" w:space="0" w:color="auto"/>
              <w:bottom w:val="single" w:sz="4" w:space="0" w:color="auto"/>
              <w:right w:val="single" w:sz="4" w:space="0" w:color="auto"/>
            </w:tcBorders>
            <w:shd w:val="clear" w:color="auto" w:fill="auto"/>
          </w:tcPr>
          <w:p w14:paraId="368831AF" w14:textId="77777777" w:rsidR="009C4D43" w:rsidRPr="00D26284" w:rsidRDefault="009C4D43" w:rsidP="00005369">
            <w:pPr>
              <w:rPr>
                <w:rFonts w:cs="Arial"/>
                <w:i/>
                <w:snapToGrid w:val="0"/>
                <w:sz w:val="16"/>
                <w:szCs w:val="16"/>
              </w:rPr>
            </w:pPr>
            <w:r w:rsidRPr="00D26284">
              <w:rPr>
                <w:rFonts w:cs="Arial"/>
                <w:i/>
                <w:snapToGrid w:val="0"/>
                <w:sz w:val="16"/>
                <w:szCs w:val="16"/>
              </w:rPr>
              <w:t>Laad_TS</w:t>
            </w:r>
          </w:p>
        </w:tc>
      </w:tr>
      <w:tr w:rsidR="009C4D43" w:rsidRPr="00D26284" w14:paraId="7FC11F83" w14:textId="77777777" w:rsidTr="00005369">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329504A9" w14:textId="468CEE14" w:rsidR="009C4D43" w:rsidRPr="00D26284" w:rsidRDefault="00A5541D" w:rsidP="00005369">
            <w:pPr>
              <w:rPr>
                <w:rFonts w:cs="Arial"/>
                <w:snapToGrid w:val="0"/>
                <w:sz w:val="16"/>
                <w:szCs w:val="16"/>
              </w:rPr>
            </w:pPr>
            <w:r w:rsidRPr="00D26284">
              <w:rPr>
                <w:rFonts w:cs="Arial"/>
                <w:snapToGrid w:val="0"/>
                <w:sz w:val="16"/>
                <w:szCs w:val="16"/>
              </w:rPr>
              <w:t>X</w:t>
            </w:r>
            <w:r w:rsidR="009C4D43" w:rsidRPr="00D26284">
              <w:rPr>
                <w:rFonts w:cs="Arial"/>
                <w:snapToGrid w:val="0"/>
                <w:sz w:val="16"/>
                <w:szCs w:val="16"/>
              </w:rPr>
              <w:t>AA</w:t>
            </w:r>
            <w:r w:rsidRPr="00D26284">
              <w:rPr>
                <w:rFonts w:cs="Arial"/>
                <w:snapToGrid w:val="0"/>
                <w:sz w:val="16"/>
                <w:szCs w:val="16"/>
              </w:rPr>
              <w:t>D</w:t>
            </w:r>
            <w:r w:rsidR="009C4D43" w:rsidRPr="00D26284">
              <w:rPr>
                <w:rFonts w:cs="Arial"/>
                <w:snapToGrid w:val="0"/>
                <w:sz w:val="16"/>
                <w:szCs w:val="16"/>
              </w:rPr>
              <w:t>_RECORDBRON_NAAM</w:t>
            </w:r>
          </w:p>
        </w:tc>
        <w:tc>
          <w:tcPr>
            <w:tcW w:w="2977" w:type="dxa"/>
            <w:tcBorders>
              <w:top w:val="single" w:sz="4" w:space="0" w:color="auto"/>
              <w:left w:val="single" w:sz="4" w:space="0" w:color="auto"/>
              <w:bottom w:val="single" w:sz="4" w:space="0" w:color="auto"/>
              <w:right w:val="single" w:sz="4" w:space="0" w:color="auto"/>
            </w:tcBorders>
            <w:shd w:val="clear" w:color="auto" w:fill="auto"/>
          </w:tcPr>
          <w:p w14:paraId="44B35675" w14:textId="77777777" w:rsidR="009C4D43" w:rsidRDefault="009C4D43" w:rsidP="00005369">
            <w:pPr>
              <w:rPr>
                <w:sz w:val="16"/>
                <w:szCs w:val="16"/>
              </w:rPr>
            </w:pPr>
            <w:r w:rsidRPr="00D26284">
              <w:rPr>
                <w:sz w:val="16"/>
                <w:szCs w:val="16"/>
              </w:rPr>
              <w:t>RBG_C_RN300ZEN</w:t>
            </w:r>
          </w:p>
          <w:p w14:paraId="19E0A4FC" w14:textId="66597CB8" w:rsidR="00151472" w:rsidRPr="00581660" w:rsidRDefault="000E0C0E">
            <w:pPr>
              <w:rPr>
                <w:rFonts w:cs="Arial"/>
                <w:sz w:val="16"/>
                <w:szCs w:val="16"/>
              </w:rPr>
            </w:pPr>
            <w:r>
              <w:rPr>
                <w:rFonts w:cs="Arial"/>
                <w:sz w:val="16"/>
                <w:szCs w:val="16"/>
              </w:rPr>
              <w:t>HSEL</w:t>
            </w:r>
            <w:r w:rsidR="00C9001C" w:rsidRPr="00305A97">
              <w:rPr>
                <w:rFonts w:cs="Arial"/>
                <w:sz w:val="16"/>
                <w:szCs w:val="16"/>
              </w:rPr>
              <w:t>_RN520GIA</w:t>
            </w:r>
          </w:p>
        </w:tc>
        <w:tc>
          <w:tcPr>
            <w:tcW w:w="3496" w:type="dxa"/>
            <w:tcBorders>
              <w:top w:val="single" w:sz="4" w:space="0" w:color="auto"/>
              <w:left w:val="single" w:sz="4" w:space="0" w:color="auto"/>
              <w:bottom w:val="single" w:sz="4" w:space="0" w:color="auto"/>
              <w:right w:val="single" w:sz="4" w:space="0" w:color="auto"/>
            </w:tcBorders>
            <w:shd w:val="clear" w:color="auto" w:fill="auto"/>
          </w:tcPr>
          <w:p w14:paraId="7262DE05" w14:textId="77777777" w:rsidR="009C4D43" w:rsidRDefault="00A5541D" w:rsidP="00005369">
            <w:pPr>
              <w:rPr>
                <w:rFonts w:cs="Arial"/>
                <w:sz w:val="16"/>
                <w:szCs w:val="16"/>
              </w:rPr>
            </w:pPr>
            <w:r w:rsidRPr="00D26284">
              <w:rPr>
                <w:rFonts w:cs="Arial"/>
                <w:sz w:val="16"/>
                <w:szCs w:val="16"/>
              </w:rPr>
              <w:t>BEAG_RECORDBRON_NAAM</w:t>
            </w:r>
          </w:p>
          <w:p w14:paraId="5A260600" w14:textId="12127CCF" w:rsidR="00151472" w:rsidRPr="00581660" w:rsidRDefault="00C9001C">
            <w:pPr>
              <w:rPr>
                <w:rFonts w:cs="Arial"/>
                <w:sz w:val="16"/>
                <w:szCs w:val="16"/>
              </w:rPr>
            </w:pPr>
            <w:r w:rsidRPr="000D5753">
              <w:rPr>
                <w:rFonts w:cs="Arial"/>
                <w:sz w:val="16"/>
                <w:szCs w:val="16"/>
              </w:rPr>
              <w:t>RECORDBRON_NAAM</w:t>
            </w:r>
          </w:p>
        </w:tc>
      </w:tr>
      <w:tr w:rsidR="009C4D43" w:rsidRPr="00D26284" w14:paraId="3089E29C" w14:textId="77777777" w:rsidTr="00005369">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2EE2EBE9" w14:textId="4C6E3018" w:rsidR="009C4D43" w:rsidRPr="00D26284" w:rsidRDefault="00A5541D" w:rsidP="00005369">
            <w:pPr>
              <w:rPr>
                <w:rFonts w:cs="Arial"/>
                <w:snapToGrid w:val="0"/>
                <w:sz w:val="16"/>
                <w:szCs w:val="16"/>
              </w:rPr>
            </w:pPr>
            <w:r w:rsidRPr="00D26284">
              <w:rPr>
                <w:rFonts w:cs="Arial"/>
                <w:snapToGrid w:val="0"/>
                <w:sz w:val="16"/>
                <w:szCs w:val="16"/>
              </w:rPr>
              <w:t>XAAD_GIIN</w:t>
            </w:r>
          </w:p>
        </w:tc>
        <w:tc>
          <w:tcPr>
            <w:tcW w:w="2977" w:type="dxa"/>
            <w:tcBorders>
              <w:top w:val="single" w:sz="4" w:space="0" w:color="auto"/>
              <w:left w:val="single" w:sz="4" w:space="0" w:color="auto"/>
              <w:bottom w:val="single" w:sz="4" w:space="0" w:color="auto"/>
              <w:right w:val="single" w:sz="4" w:space="0" w:color="auto"/>
            </w:tcBorders>
            <w:shd w:val="clear" w:color="auto" w:fill="auto"/>
          </w:tcPr>
          <w:p w14:paraId="78269BD4" w14:textId="77777777" w:rsidR="009C4D43" w:rsidRDefault="00A5541D" w:rsidP="00005369">
            <w:pPr>
              <w:rPr>
                <w:sz w:val="16"/>
                <w:szCs w:val="16"/>
              </w:rPr>
            </w:pPr>
            <w:r w:rsidRPr="00D26284">
              <w:rPr>
                <w:sz w:val="16"/>
                <w:szCs w:val="16"/>
              </w:rPr>
              <w:t>RBG_C_RN300ZEN</w:t>
            </w:r>
          </w:p>
          <w:p w14:paraId="52812548" w14:textId="6A4ABC22" w:rsidR="00151472" w:rsidRPr="00D26284" w:rsidRDefault="000E0C0E">
            <w:pPr>
              <w:rPr>
                <w:rFonts w:cs="Arial"/>
                <w:snapToGrid w:val="0"/>
                <w:sz w:val="16"/>
                <w:szCs w:val="16"/>
              </w:rPr>
            </w:pPr>
            <w:r>
              <w:rPr>
                <w:rFonts w:cs="Arial"/>
                <w:sz w:val="16"/>
                <w:szCs w:val="16"/>
              </w:rPr>
              <w:t>HSEL</w:t>
            </w:r>
            <w:r w:rsidR="00C9001C" w:rsidRPr="00305A97">
              <w:rPr>
                <w:rFonts w:cs="Arial"/>
                <w:sz w:val="16"/>
                <w:szCs w:val="16"/>
              </w:rPr>
              <w:t>_C_RN520GIA</w:t>
            </w:r>
          </w:p>
        </w:tc>
        <w:tc>
          <w:tcPr>
            <w:tcW w:w="3496" w:type="dxa"/>
            <w:tcBorders>
              <w:top w:val="single" w:sz="4" w:space="0" w:color="auto"/>
              <w:left w:val="single" w:sz="4" w:space="0" w:color="auto"/>
              <w:bottom w:val="single" w:sz="4" w:space="0" w:color="auto"/>
              <w:right w:val="single" w:sz="4" w:space="0" w:color="auto"/>
            </w:tcBorders>
            <w:shd w:val="clear" w:color="auto" w:fill="auto"/>
          </w:tcPr>
          <w:p w14:paraId="41CBA0A4" w14:textId="77777777" w:rsidR="009C4D43" w:rsidRDefault="00A5541D" w:rsidP="00005369">
            <w:pPr>
              <w:rPr>
                <w:rFonts w:cs="Arial"/>
                <w:sz w:val="16"/>
                <w:szCs w:val="16"/>
              </w:rPr>
            </w:pPr>
            <w:r w:rsidRPr="00D26284">
              <w:rPr>
                <w:rFonts w:cs="Arial"/>
                <w:sz w:val="16"/>
                <w:szCs w:val="16"/>
              </w:rPr>
              <w:t>BEAG_RN300GIINBRN</w:t>
            </w:r>
          </w:p>
          <w:p w14:paraId="3F801A9E" w14:textId="50204143" w:rsidR="00151472" w:rsidRPr="00D26284" w:rsidRDefault="00C9001C">
            <w:pPr>
              <w:rPr>
                <w:rFonts w:cs="Arial"/>
                <w:snapToGrid w:val="0"/>
                <w:sz w:val="16"/>
                <w:szCs w:val="16"/>
              </w:rPr>
            </w:pPr>
            <w:r w:rsidRPr="008254F2">
              <w:rPr>
                <w:rFonts w:cs="Arial"/>
                <w:snapToGrid w:val="0"/>
                <w:color w:val="000000"/>
                <w:sz w:val="16"/>
                <w:szCs w:val="16"/>
              </w:rPr>
              <w:t>GIA_GIINAFWIJKEND</w:t>
            </w:r>
          </w:p>
        </w:tc>
      </w:tr>
    </w:tbl>
    <w:p w14:paraId="1B5EB4E0" w14:textId="5F1744CF" w:rsidR="00466977" w:rsidRDefault="00466977" w:rsidP="008A533F">
      <w:pPr>
        <w:pStyle w:val="Kop3"/>
      </w:pPr>
      <w:bookmarkStart w:id="1288" w:name="_Ref476153266"/>
      <w:bookmarkStart w:id="1289" w:name="_Toc7616218"/>
      <w:r>
        <w:t>Hoofdselectie</w:t>
      </w:r>
      <w:r w:rsidR="00B7670F">
        <w:t xml:space="preserve"> Zending</w:t>
      </w:r>
      <w:r>
        <w:t xml:space="preserve"> (HSEL</w:t>
      </w:r>
      <w:r w:rsidR="00B7670F">
        <w:t>_ZEN</w:t>
      </w:r>
      <w:r>
        <w:t>)</w:t>
      </w:r>
      <w:bookmarkEnd w:id="1289"/>
    </w:p>
    <w:p w14:paraId="1B4DC207" w14:textId="77777777" w:rsidR="00466977" w:rsidRDefault="00466977" w:rsidP="00466977">
      <w:pPr>
        <w:pStyle w:val="Kop5"/>
      </w:pPr>
      <w:r>
        <w:t>Functionele beschrijving:</w:t>
      </w:r>
    </w:p>
    <w:p w14:paraId="1119596B" w14:textId="64AB279A" w:rsidR="00466977" w:rsidRDefault="00466977" w:rsidP="00466977">
      <w:pPr>
        <w:pStyle w:val="Standaardinspringing"/>
        <w:ind w:left="0" w:firstLine="0"/>
      </w:pPr>
      <w:r>
        <w:t xml:space="preserve">Selecteer alle </w:t>
      </w:r>
      <w:r w:rsidR="00B7670F">
        <w:t>Zending</w:t>
      </w:r>
      <w:r>
        <w:t xml:space="preserve">-gegevens uit RBG (tabel </w:t>
      </w:r>
      <w:r w:rsidR="00B7670F" w:rsidRPr="00C32D36">
        <w:t>RBG_C_RN300ZEN</w:t>
      </w:r>
      <w:r>
        <w:t xml:space="preserve">). </w:t>
      </w:r>
    </w:p>
    <w:p w14:paraId="14880D4E" w14:textId="77777777" w:rsidR="00466977" w:rsidRDefault="00466977" w:rsidP="00466977">
      <w:pPr>
        <w:pStyle w:val="Standaardinspringing"/>
        <w:ind w:left="0" w:firstLine="0"/>
      </w:pPr>
    </w:p>
    <w:p w14:paraId="42731BFD" w14:textId="77777777" w:rsidR="00466977" w:rsidRDefault="00466977" w:rsidP="00466977">
      <w:pPr>
        <w:pStyle w:val="Standaardinspringing"/>
        <w:ind w:left="0" w:firstLine="0"/>
        <w:rPr>
          <w:rFonts w:cs="Arial"/>
          <w:spacing w:val="0"/>
          <w:szCs w:val="19"/>
        </w:rPr>
      </w:pPr>
      <w:r>
        <w:t>Maak vervolgens van deze gegevens een lijst met unieke voorkomens van Business Keys en XAADA_MUTATIEBEGIN_TS.</w:t>
      </w:r>
    </w:p>
    <w:p w14:paraId="55058AA8" w14:textId="77777777" w:rsidR="00466977" w:rsidRPr="004F7F27" w:rsidRDefault="00466977" w:rsidP="00466977">
      <w:pPr>
        <w:pStyle w:val="Standaardinspringing"/>
        <w:ind w:left="0" w:firstLine="0"/>
      </w:pPr>
    </w:p>
    <w:p w14:paraId="50A52F63" w14:textId="77777777" w:rsidR="00466977" w:rsidRPr="00F24E55" w:rsidRDefault="00466977" w:rsidP="00466977">
      <w:r w:rsidRPr="00F24E55">
        <w:rPr>
          <w:b/>
        </w:rPr>
        <w:t>Selectiepad:</w:t>
      </w:r>
    </w:p>
    <w:p w14:paraId="6C17D96E" w14:textId="4DA950A3" w:rsidR="00466977" w:rsidRPr="00F24E55" w:rsidRDefault="00B7670F" w:rsidP="00466977">
      <w:pPr>
        <w:pStyle w:val="Standaardinspringing"/>
        <w:ind w:left="0" w:firstLine="0"/>
      </w:pPr>
      <w:r w:rsidRPr="00C32D36">
        <w:t>RBG_C_RN300ZEN</w:t>
      </w:r>
    </w:p>
    <w:p w14:paraId="34118199" w14:textId="77777777" w:rsidR="00466977" w:rsidRPr="00F24E55" w:rsidRDefault="00466977" w:rsidP="00466977">
      <w:pPr>
        <w:pStyle w:val="Standaardinspringing"/>
        <w:ind w:left="0" w:firstLine="0"/>
      </w:pPr>
      <w:r w:rsidRPr="00F24E55">
        <w:t xml:space="preserve">         </w:t>
      </w:r>
      <w:r w:rsidRPr="00F24E55">
        <w:sym w:font="Wingdings" w:char="F0E2"/>
      </w:r>
      <w:r w:rsidRPr="00F24E55">
        <w:t xml:space="preserve"> </w:t>
      </w:r>
      <w:r w:rsidRPr="00F24E55">
        <w:rPr>
          <w:color w:val="7F7F7F" w:themeColor="text1" w:themeTint="80"/>
          <w:sz w:val="16"/>
          <w:szCs w:val="16"/>
        </w:rPr>
        <w:t>(join)</w:t>
      </w:r>
    </w:p>
    <w:p w14:paraId="1EA596DD" w14:textId="77777777" w:rsidR="00466977" w:rsidRPr="00AE0711" w:rsidRDefault="00466977" w:rsidP="00466977">
      <w:pPr>
        <w:pStyle w:val="Standaardinspringing"/>
        <w:ind w:left="0" w:firstLine="0"/>
      </w:pPr>
      <w:r w:rsidRPr="00F24E55">
        <w:t>H_GLOBAL_INTERMEDIARY_IDNR</w:t>
      </w:r>
    </w:p>
    <w:p w14:paraId="51994C50" w14:textId="77777777" w:rsidR="00466977" w:rsidRDefault="00466977" w:rsidP="00466977"/>
    <w:p w14:paraId="01118377" w14:textId="77777777" w:rsidR="00466977" w:rsidRPr="00B37BE8" w:rsidRDefault="00466977" w:rsidP="00466977">
      <w:r w:rsidRPr="00B37BE8">
        <w:rPr>
          <w:b/>
        </w:rPr>
        <w:t>Kolommen en condities:</w:t>
      </w:r>
    </w:p>
    <w:tbl>
      <w:tblPr>
        <w:tblW w:w="9609" w:type="dxa"/>
        <w:tblLayout w:type="fixed"/>
        <w:tblCellMar>
          <w:left w:w="70" w:type="dxa"/>
          <w:right w:w="70" w:type="dxa"/>
        </w:tblCellMar>
        <w:tblLook w:val="0000" w:firstRow="0" w:lastRow="0" w:firstColumn="0" w:lastColumn="0" w:noHBand="0" w:noVBand="0"/>
      </w:tblPr>
      <w:tblGrid>
        <w:gridCol w:w="3823"/>
        <w:gridCol w:w="425"/>
        <w:gridCol w:w="5361"/>
      </w:tblGrid>
      <w:tr w:rsidR="00466977" w:rsidRPr="00D668A2" w14:paraId="37C13719" w14:textId="77777777" w:rsidTr="005B6445">
        <w:trPr>
          <w:cantSplit/>
          <w:trHeight w:val="432"/>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17ED1D03" w14:textId="5A846C18" w:rsidR="00466977" w:rsidRPr="00D668A2" w:rsidRDefault="00B7670F" w:rsidP="005B6445">
            <w:pPr>
              <w:rPr>
                <w:b/>
                <w:sz w:val="16"/>
                <w:szCs w:val="16"/>
              </w:rPr>
            </w:pPr>
            <w:r w:rsidRPr="00B7670F">
              <w:rPr>
                <w:b/>
                <w:sz w:val="16"/>
                <w:szCs w:val="16"/>
              </w:rPr>
              <w:t xml:space="preserve">RBG_C_RN300ZEN </w:t>
            </w:r>
            <w:r w:rsidR="00466977" w:rsidRPr="00D668A2">
              <w:rPr>
                <w:b/>
                <w:sz w:val="16"/>
                <w:szCs w:val="16"/>
              </w:rPr>
              <w:t>(alias: R</w:t>
            </w:r>
            <w:r w:rsidR="00466977">
              <w:rPr>
                <w:b/>
                <w:sz w:val="16"/>
                <w:szCs w:val="16"/>
              </w:rPr>
              <w:t>1</w:t>
            </w:r>
            <w:r w:rsidR="00466977" w:rsidRPr="00D668A2">
              <w:rPr>
                <w:b/>
                <w:sz w:val="16"/>
                <w:szCs w:val="16"/>
              </w:rPr>
              <w:t>)</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7E7EB914" w14:textId="77777777" w:rsidR="00466977" w:rsidRPr="00D668A2" w:rsidRDefault="00466977" w:rsidP="005B6445">
            <w:pPr>
              <w:ind w:right="-70"/>
              <w:rPr>
                <w:b/>
                <w:sz w:val="16"/>
                <w:szCs w:val="16"/>
              </w:rPr>
            </w:pPr>
            <w:r w:rsidRPr="00D668A2">
              <w:rPr>
                <w:b/>
                <w:sz w:val="16"/>
                <w:szCs w:val="16"/>
              </w:rPr>
              <w:t>Sel.</w:t>
            </w:r>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5E8F3A6C" w14:textId="77777777" w:rsidR="00466977" w:rsidRPr="00D668A2" w:rsidRDefault="00466977" w:rsidP="005B6445">
            <w:pPr>
              <w:rPr>
                <w:b/>
                <w:sz w:val="16"/>
                <w:szCs w:val="16"/>
              </w:rPr>
            </w:pPr>
            <w:r w:rsidRPr="00D668A2">
              <w:rPr>
                <w:b/>
                <w:sz w:val="16"/>
                <w:szCs w:val="16"/>
              </w:rPr>
              <w:t>Conditie</w:t>
            </w:r>
          </w:p>
        </w:tc>
      </w:tr>
      <w:tr w:rsidR="003073A9" w:rsidRPr="00D668A2" w14:paraId="0A4047F7" w14:textId="77777777" w:rsidTr="005B644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1BB12F17" w14:textId="77CAA148" w:rsidR="003073A9" w:rsidRPr="00B7670F" w:rsidRDefault="003073A9" w:rsidP="005B6445">
            <w:pPr>
              <w:rPr>
                <w:rFonts w:cs="Arial"/>
                <w:sz w:val="16"/>
                <w:szCs w:val="16"/>
              </w:rPr>
            </w:pPr>
            <w:r w:rsidRPr="003073A9">
              <w:rPr>
                <w:rFonts w:cs="Arial"/>
                <w:sz w:val="16"/>
                <w:szCs w:val="16"/>
              </w:rPr>
              <w:t>BEAG_LAAD_TS</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7684CE9" w14:textId="77777777" w:rsidR="003073A9" w:rsidRPr="00D668A2" w:rsidRDefault="003073A9" w:rsidP="005B6445">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75B7263" w14:textId="3F6B94DC" w:rsidR="003073A9" w:rsidRPr="00D668A2" w:rsidRDefault="003073A9" w:rsidP="005B6445">
            <w:pPr>
              <w:rPr>
                <w:rFonts w:cs="Arial"/>
                <w:sz w:val="16"/>
                <w:szCs w:val="16"/>
              </w:rPr>
            </w:pPr>
            <w:r w:rsidRPr="00D26284">
              <w:rPr>
                <w:rFonts w:cs="Arial"/>
                <w:sz w:val="16"/>
                <w:szCs w:val="16"/>
              </w:rPr>
              <w:t xml:space="preserve">&gt; </w:t>
            </w:r>
            <w:r w:rsidRPr="00D26284">
              <w:rPr>
                <w:i/>
                <w:sz w:val="16"/>
                <w:szCs w:val="16"/>
              </w:rPr>
              <w:t>Vorige_laad_TS</w:t>
            </w:r>
          </w:p>
        </w:tc>
      </w:tr>
      <w:tr w:rsidR="003073A9" w:rsidRPr="00D26284" w14:paraId="547A6512" w14:textId="77777777" w:rsidTr="003073A9">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10749ECE" w14:textId="77777777" w:rsidR="003073A9" w:rsidRPr="003073A9" w:rsidRDefault="003073A9" w:rsidP="005B6445">
            <w:pPr>
              <w:rPr>
                <w:rFonts w:cs="Arial"/>
                <w:sz w:val="16"/>
                <w:szCs w:val="16"/>
              </w:rPr>
            </w:pPr>
            <w:r w:rsidRPr="00D26284">
              <w:rPr>
                <w:rFonts w:cs="Arial"/>
                <w:sz w:val="16"/>
                <w:szCs w:val="16"/>
              </w:rPr>
              <w:t>BEAG_RN300VALUTAJAAR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4FD0D4A" w14:textId="77777777" w:rsidR="003073A9" w:rsidRPr="00D26284" w:rsidRDefault="003073A9" w:rsidP="005B6445">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5AF3C286" w14:textId="77777777" w:rsidR="003073A9" w:rsidRPr="00D26284" w:rsidRDefault="003073A9" w:rsidP="005B6445">
            <w:pPr>
              <w:rPr>
                <w:rFonts w:cs="Arial"/>
                <w:sz w:val="16"/>
                <w:szCs w:val="16"/>
              </w:rPr>
            </w:pPr>
            <w:r>
              <w:rPr>
                <w:rFonts w:cs="Arial"/>
                <w:sz w:val="16"/>
                <w:szCs w:val="16"/>
              </w:rPr>
              <w:t>≥ 2016</w:t>
            </w:r>
          </w:p>
        </w:tc>
      </w:tr>
      <w:tr w:rsidR="003073A9" w:rsidRPr="00D668A2" w14:paraId="56612FF9" w14:textId="77777777" w:rsidTr="005B644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43DBB7C" w14:textId="4CAEC754" w:rsidR="003073A9" w:rsidRPr="003073A9" w:rsidRDefault="003073A9" w:rsidP="005B6445">
            <w:pPr>
              <w:rPr>
                <w:rFonts w:cs="Arial"/>
                <w:sz w:val="16"/>
                <w:szCs w:val="16"/>
              </w:rPr>
            </w:pPr>
            <w:r w:rsidRPr="00D26284">
              <w:rPr>
                <w:rFonts w:cs="Arial"/>
                <w:sz w:val="16"/>
                <w:szCs w:val="16"/>
              </w:rPr>
              <w:t>BEAG_RECORDBRON_NAAM</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F4E7497" w14:textId="6821C4F1" w:rsidR="003073A9" w:rsidRPr="00D668A2" w:rsidRDefault="003073A9" w:rsidP="005B6445">
            <w:pPr>
              <w:ind w:right="-70"/>
              <w:rPr>
                <w:rFonts w:cs="Arial"/>
                <w:sz w:val="16"/>
                <w:szCs w:val="16"/>
              </w:rPr>
            </w:pPr>
            <w:r>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FDB97F3" w14:textId="77777777" w:rsidR="003073A9" w:rsidRPr="00D26284" w:rsidRDefault="003073A9" w:rsidP="005B6445">
            <w:pPr>
              <w:rPr>
                <w:rFonts w:cs="Arial"/>
                <w:sz w:val="16"/>
                <w:szCs w:val="16"/>
              </w:rPr>
            </w:pPr>
          </w:p>
        </w:tc>
      </w:tr>
      <w:tr w:rsidR="00466977" w:rsidRPr="00D668A2" w14:paraId="39BAB237" w14:textId="77777777" w:rsidTr="005B644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A6B8936" w14:textId="717D6942" w:rsidR="00466977" w:rsidRPr="00D668A2" w:rsidRDefault="00B7670F" w:rsidP="005B6445">
            <w:pPr>
              <w:rPr>
                <w:rFonts w:cs="Arial"/>
                <w:snapToGrid w:val="0"/>
                <w:sz w:val="16"/>
                <w:szCs w:val="16"/>
              </w:rPr>
            </w:pPr>
            <w:r w:rsidRPr="00B7670F">
              <w:rPr>
                <w:rFonts w:cs="Arial"/>
                <w:sz w:val="16"/>
                <w:szCs w:val="16"/>
              </w:rPr>
              <w:t>BEAG_RN300GIINBRN</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A7B88E6" w14:textId="728D532D" w:rsidR="00466977" w:rsidRPr="00D668A2" w:rsidRDefault="003073A9" w:rsidP="005B6445">
            <w:pPr>
              <w:ind w:right="-70"/>
              <w:rPr>
                <w:rFonts w:cs="Arial"/>
                <w:sz w:val="16"/>
                <w:szCs w:val="16"/>
              </w:rPr>
            </w:pPr>
            <w:r>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503FC6CE" w14:textId="77777777" w:rsidR="00466977" w:rsidRPr="00D668A2" w:rsidRDefault="00466977" w:rsidP="005B6445">
            <w:pPr>
              <w:rPr>
                <w:rFonts w:cs="Arial"/>
                <w:sz w:val="16"/>
                <w:szCs w:val="16"/>
              </w:rPr>
            </w:pPr>
          </w:p>
        </w:tc>
      </w:tr>
      <w:tr w:rsidR="00466977" w:rsidRPr="00D668A2" w14:paraId="3BA78BC3" w14:textId="77777777" w:rsidTr="005B644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4A53B89A" w14:textId="61FAF6E1" w:rsidR="00466977" w:rsidRPr="00D668A2" w:rsidRDefault="00466977" w:rsidP="008A533F">
            <w:pPr>
              <w:rPr>
                <w:rFonts w:cs="Arial"/>
                <w:snapToGrid w:val="0"/>
                <w:sz w:val="16"/>
                <w:szCs w:val="16"/>
              </w:rPr>
            </w:pPr>
            <w:r w:rsidRPr="00831552">
              <w:rPr>
                <w:rFonts w:cs="Arial"/>
                <w:snapToGrid w:val="0"/>
                <w:color w:val="000000"/>
                <w:sz w:val="16"/>
                <w:szCs w:val="16"/>
              </w:rPr>
              <w:t>BEA</w:t>
            </w:r>
            <w:r w:rsidR="008A533F">
              <w:rPr>
                <w:rFonts w:cs="Arial"/>
                <w:snapToGrid w:val="0"/>
                <w:color w:val="000000"/>
                <w:sz w:val="16"/>
                <w:szCs w:val="16"/>
              </w:rPr>
              <w:t>G</w:t>
            </w:r>
            <w:r w:rsidRPr="00831552">
              <w:rPr>
                <w:rFonts w:cs="Arial"/>
                <w:snapToGrid w:val="0"/>
                <w:color w:val="000000"/>
                <w:sz w:val="16"/>
                <w:szCs w:val="16"/>
              </w:rPr>
              <w:t>_RN310DATTYDREG</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8DDD6DF" w14:textId="32BCC854" w:rsidR="00466977" w:rsidRPr="00D668A2" w:rsidRDefault="00466977" w:rsidP="005B6445">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4188E435" w14:textId="77777777" w:rsidR="00466977" w:rsidRPr="00D668A2" w:rsidRDefault="00466977" w:rsidP="005B6445">
            <w:pPr>
              <w:rPr>
                <w:rFonts w:cs="Arial"/>
                <w:sz w:val="16"/>
                <w:szCs w:val="16"/>
              </w:rPr>
            </w:pPr>
          </w:p>
        </w:tc>
      </w:tr>
      <w:tr w:rsidR="00466977" w:rsidRPr="00AE0711" w14:paraId="4238C99D" w14:textId="77777777" w:rsidTr="005B6445">
        <w:trPr>
          <w:cantSplit/>
          <w:trHeight w:val="410"/>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068B66D5" w14:textId="4C2F1FF4" w:rsidR="00B7670F" w:rsidRDefault="00466977" w:rsidP="005B6445">
            <w:pPr>
              <w:rPr>
                <w:b/>
                <w:sz w:val="16"/>
                <w:szCs w:val="16"/>
              </w:rPr>
            </w:pPr>
            <w:r w:rsidRPr="00B516E9">
              <w:rPr>
                <w:b/>
                <w:sz w:val="16"/>
                <w:szCs w:val="16"/>
              </w:rPr>
              <w:t>H_GLOBAL_INTERMEDIARY_IDNR</w:t>
            </w:r>
            <w:r w:rsidR="00B76910">
              <w:rPr>
                <w:b/>
                <w:sz w:val="16"/>
                <w:szCs w:val="16"/>
              </w:rPr>
              <w:t xml:space="preserve"> </w:t>
            </w:r>
            <w:r w:rsidR="00B7670F">
              <w:rPr>
                <w:b/>
                <w:sz w:val="16"/>
                <w:szCs w:val="16"/>
              </w:rPr>
              <w:t>*</w:t>
            </w:r>
            <w:r w:rsidRPr="00B516E9">
              <w:rPr>
                <w:b/>
                <w:sz w:val="16"/>
                <w:szCs w:val="16"/>
              </w:rPr>
              <w:t xml:space="preserve"> </w:t>
            </w:r>
          </w:p>
          <w:p w14:paraId="056E52AA" w14:textId="2CF4ACA2" w:rsidR="00466977" w:rsidRPr="00AE0711" w:rsidRDefault="00466977" w:rsidP="005B6445">
            <w:pPr>
              <w:rPr>
                <w:b/>
                <w:sz w:val="16"/>
                <w:szCs w:val="16"/>
              </w:rPr>
            </w:pPr>
            <w:r>
              <w:rPr>
                <w:b/>
                <w:sz w:val="16"/>
                <w:szCs w:val="16"/>
              </w:rPr>
              <w:t>(alias: H1</w:t>
            </w:r>
            <w:r w:rsidRPr="00AE0711">
              <w:rPr>
                <w:b/>
                <w:sz w:val="16"/>
                <w:szCs w:val="16"/>
              </w:rPr>
              <w:t>)</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74660A0A" w14:textId="77777777" w:rsidR="00466977" w:rsidRPr="00AE0711" w:rsidRDefault="00466977" w:rsidP="005B6445">
            <w:pPr>
              <w:ind w:right="-70"/>
              <w:rPr>
                <w:b/>
                <w:sz w:val="16"/>
                <w:szCs w:val="16"/>
              </w:rPr>
            </w:pPr>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099C0A03" w14:textId="77777777" w:rsidR="00466977" w:rsidRPr="00AE0711" w:rsidRDefault="00466977" w:rsidP="005B6445">
            <w:pPr>
              <w:rPr>
                <w:b/>
                <w:sz w:val="16"/>
                <w:szCs w:val="16"/>
              </w:rPr>
            </w:pPr>
          </w:p>
        </w:tc>
      </w:tr>
      <w:tr w:rsidR="00466977" w:rsidRPr="00AE0711" w14:paraId="58CE2B3E" w14:textId="77777777" w:rsidTr="005B644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179B728A" w14:textId="77777777" w:rsidR="00466977" w:rsidRPr="00AE0711" w:rsidRDefault="00466977" w:rsidP="005B6445">
            <w:pPr>
              <w:rPr>
                <w:rFonts w:cs="Arial"/>
                <w:sz w:val="16"/>
                <w:szCs w:val="16"/>
              </w:rPr>
            </w:pPr>
            <w:r>
              <w:rPr>
                <w:rFonts w:cs="Arial"/>
                <w:sz w:val="16"/>
                <w:szCs w:val="16"/>
              </w:rPr>
              <w:lastRenderedPageBreak/>
              <w:t>X</w:t>
            </w:r>
            <w:r w:rsidRPr="003E44D7">
              <w:rPr>
                <w:rFonts w:cs="Arial"/>
                <w:sz w:val="16"/>
                <w:szCs w:val="16"/>
              </w:rPr>
              <w:t>AA</w:t>
            </w:r>
            <w:r>
              <w:rPr>
                <w:rFonts w:cs="Arial"/>
                <w:sz w:val="16"/>
                <w:szCs w:val="16"/>
              </w:rPr>
              <w:t>D</w:t>
            </w:r>
            <w:r w:rsidRPr="003E44D7">
              <w:rPr>
                <w:rFonts w:cs="Arial"/>
                <w:sz w:val="16"/>
                <w:szCs w:val="16"/>
              </w:rPr>
              <w:t>_SK</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185DE31" w14:textId="77777777" w:rsidR="00466977" w:rsidRPr="00AE0711" w:rsidRDefault="00466977" w:rsidP="005B6445">
            <w:pPr>
              <w:ind w:right="-70"/>
              <w:rPr>
                <w:rFonts w:cs="Arial"/>
                <w:sz w:val="16"/>
                <w:szCs w:val="16"/>
              </w:rPr>
            </w:pPr>
            <w:r w:rsidRPr="00AE0711">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47A9D145" w14:textId="77777777" w:rsidR="00466977" w:rsidRPr="00AE0711" w:rsidRDefault="00466977" w:rsidP="005B6445">
            <w:pPr>
              <w:rPr>
                <w:rFonts w:cs="Arial"/>
                <w:sz w:val="16"/>
                <w:szCs w:val="16"/>
              </w:rPr>
            </w:pPr>
          </w:p>
        </w:tc>
      </w:tr>
      <w:tr w:rsidR="00466977" w:rsidRPr="00AE0711" w14:paraId="1B7BB0A9" w14:textId="77777777" w:rsidTr="005B644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85DC7EE" w14:textId="77777777" w:rsidR="00466977" w:rsidRPr="00AE0711" w:rsidRDefault="00466977" w:rsidP="005B6445">
            <w:pPr>
              <w:rPr>
                <w:snapToGrid w:val="0"/>
                <w:color w:val="000000"/>
                <w:sz w:val="16"/>
                <w:szCs w:val="16"/>
              </w:rPr>
            </w:pPr>
            <w:r w:rsidRPr="00D26284">
              <w:rPr>
                <w:rFonts w:cs="Arial"/>
                <w:snapToGrid w:val="0"/>
                <w:sz w:val="16"/>
                <w:szCs w:val="16"/>
              </w:rPr>
              <w:t>XAAD_GIIN</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0CBF092" w14:textId="77777777" w:rsidR="00466977" w:rsidRPr="00AE0711" w:rsidRDefault="00466977" w:rsidP="005B6445">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AD8D54C" w14:textId="278E7018" w:rsidR="00466977" w:rsidRPr="00AE0711" w:rsidRDefault="00466977" w:rsidP="005B6445">
            <w:pPr>
              <w:rPr>
                <w:rFonts w:cs="Arial"/>
                <w:sz w:val="16"/>
                <w:szCs w:val="16"/>
              </w:rPr>
            </w:pPr>
            <w:r>
              <w:rPr>
                <w:rFonts w:cs="Arial"/>
                <w:sz w:val="16"/>
                <w:szCs w:val="16"/>
              </w:rPr>
              <w:t>=R</w:t>
            </w:r>
            <w:r w:rsidR="003073A9">
              <w:rPr>
                <w:rFonts w:cs="Arial"/>
                <w:sz w:val="16"/>
                <w:szCs w:val="16"/>
              </w:rPr>
              <w:t>1</w:t>
            </w:r>
            <w:r>
              <w:rPr>
                <w:rFonts w:cs="Arial"/>
                <w:sz w:val="16"/>
                <w:szCs w:val="16"/>
              </w:rPr>
              <w:t>.</w:t>
            </w:r>
            <w:r w:rsidR="00B7670F" w:rsidRPr="00B7670F">
              <w:rPr>
                <w:rFonts w:cs="Arial"/>
                <w:snapToGrid w:val="0"/>
                <w:color w:val="000000"/>
                <w:sz w:val="16"/>
                <w:szCs w:val="16"/>
              </w:rPr>
              <w:t>BEAG_RN300GIINBRN</w:t>
            </w:r>
          </w:p>
        </w:tc>
      </w:tr>
      <w:tr w:rsidR="00466977" w14:paraId="6E2BBE65" w14:textId="77777777" w:rsidTr="005B644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334F42C" w14:textId="77777777" w:rsidR="00466977" w:rsidRPr="00040D34" w:rsidRDefault="00466977" w:rsidP="005B6445">
            <w:pPr>
              <w:rPr>
                <w:snapToGrid w:val="0"/>
                <w:color w:val="000000"/>
                <w:sz w:val="16"/>
                <w:szCs w:val="16"/>
              </w:rPr>
            </w:pPr>
            <w:r w:rsidRPr="00040D34">
              <w:rPr>
                <w:snapToGrid w:val="0"/>
                <w:color w:val="000000"/>
                <w:sz w:val="16"/>
                <w:szCs w:val="16"/>
              </w:rPr>
              <w:t>EDW_RECORDINDICATOR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1881F57" w14:textId="77777777" w:rsidR="00466977" w:rsidRPr="00040D34" w:rsidRDefault="00466977" w:rsidP="005B6445">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E27210C" w14:textId="77777777" w:rsidR="00466977" w:rsidRPr="00040D34" w:rsidRDefault="00466977" w:rsidP="005B6445">
            <w:pPr>
              <w:rPr>
                <w:rFonts w:cs="Arial"/>
                <w:sz w:val="16"/>
                <w:szCs w:val="16"/>
              </w:rPr>
            </w:pPr>
            <w:r w:rsidRPr="0039539E">
              <w:rPr>
                <w:rFonts w:cs="Arial"/>
                <w:sz w:val="16"/>
                <w:szCs w:val="16"/>
              </w:rPr>
              <w:t>Vullen met waarde “2”</w:t>
            </w:r>
          </w:p>
        </w:tc>
      </w:tr>
    </w:tbl>
    <w:p w14:paraId="1F341E68" w14:textId="17C7A620" w:rsidR="00466977" w:rsidRPr="0039539E" w:rsidRDefault="00B7670F" w:rsidP="00466977">
      <w:pPr>
        <w:rPr>
          <w:b/>
          <w:i/>
          <w:color w:val="7F7F7F" w:themeColor="text1" w:themeTint="80"/>
        </w:rPr>
      </w:pPr>
      <w:r w:rsidRPr="00C92185">
        <w:rPr>
          <w:b/>
          <w:i/>
          <w:color w:val="7F7F7F" w:themeColor="text1" w:themeTint="80"/>
        </w:rPr>
        <w:t>* Indien de BK niet voorkomt in H_ADRES</w:t>
      </w:r>
      <w:r w:rsidRPr="00B7670F">
        <w:rPr>
          <w:b/>
          <w:sz w:val="16"/>
          <w:szCs w:val="16"/>
        </w:rPr>
        <w:t xml:space="preserve"> </w:t>
      </w:r>
      <w:r w:rsidRPr="00B7670F">
        <w:rPr>
          <w:b/>
          <w:i/>
          <w:color w:val="7F7F7F" w:themeColor="text1" w:themeTint="80"/>
        </w:rPr>
        <w:t>H_GLOBAL_INTERMEDIARY_IDNR</w:t>
      </w:r>
      <w:r w:rsidRPr="00C92185">
        <w:rPr>
          <w:b/>
          <w:i/>
          <w:color w:val="7F7F7F" w:themeColor="text1" w:themeTint="80"/>
        </w:rPr>
        <w:t xml:space="preserve"> dan dient deze te worden toegevoegd!</w:t>
      </w:r>
    </w:p>
    <w:p w14:paraId="1B792B2F" w14:textId="2BA94902" w:rsidR="00B7670F" w:rsidRDefault="00B7670F" w:rsidP="0039539E">
      <w:pPr>
        <w:pStyle w:val="Kop3"/>
      </w:pPr>
      <w:bookmarkStart w:id="1290" w:name="_Toc7616219"/>
      <w:r>
        <w:t>Hoofdselectie Afwijkend (HSEL_AFW)</w:t>
      </w:r>
      <w:bookmarkEnd w:id="1290"/>
    </w:p>
    <w:p w14:paraId="127A5D8E" w14:textId="77777777" w:rsidR="00B7670F" w:rsidRDefault="00B7670F" w:rsidP="00B7670F">
      <w:pPr>
        <w:pStyle w:val="Kop5"/>
      </w:pPr>
      <w:r>
        <w:t>Functionele beschrijving:</w:t>
      </w:r>
    </w:p>
    <w:p w14:paraId="7B63BBE4" w14:textId="11E583DE" w:rsidR="00B7670F" w:rsidRDefault="00B7670F" w:rsidP="00B7670F">
      <w:pPr>
        <w:pStyle w:val="Standaardinspringing"/>
        <w:ind w:left="0" w:firstLine="0"/>
      </w:pPr>
      <w:r>
        <w:t xml:space="preserve">Selecteer alle Rekening-gegevens uit RBG (tabel HSEL_RN310REK ) en zoek daarbij de GIIN-Afwijkend </w:t>
      </w:r>
      <w:r w:rsidR="000E0C0E">
        <w:t>HSEL</w:t>
      </w:r>
      <w:r w:rsidRPr="00305A97">
        <w:t>_RN520GIA</w:t>
      </w:r>
      <w:r>
        <w:t xml:space="preserve">). </w:t>
      </w:r>
    </w:p>
    <w:p w14:paraId="02DE376F" w14:textId="77777777" w:rsidR="00B7670F" w:rsidRDefault="00B7670F" w:rsidP="00B7670F">
      <w:pPr>
        <w:pStyle w:val="Standaardinspringing"/>
        <w:ind w:left="0" w:firstLine="0"/>
        <w:rPr>
          <w:rFonts w:cs="Arial"/>
          <w:spacing w:val="0"/>
          <w:szCs w:val="19"/>
        </w:rPr>
      </w:pPr>
      <w:r>
        <w:t>Maak vervolgens van deze gegevens een lijst met unieke voorkomens van Business Keys en XAADA_MUTATIEBEGIN_TS.</w:t>
      </w:r>
    </w:p>
    <w:p w14:paraId="220149AF" w14:textId="77777777" w:rsidR="00B7670F" w:rsidRPr="004F7F27" w:rsidRDefault="00B7670F" w:rsidP="00B7670F">
      <w:pPr>
        <w:pStyle w:val="Standaardinspringing"/>
        <w:ind w:left="0" w:firstLine="0"/>
      </w:pPr>
    </w:p>
    <w:p w14:paraId="26EE89C4" w14:textId="77777777" w:rsidR="000E0C92" w:rsidRDefault="00B7670F" w:rsidP="00B7670F">
      <w:pPr>
        <w:rPr>
          <w:b/>
        </w:rPr>
        <w:sectPr w:rsidR="000E0C92" w:rsidSect="00DC525E">
          <w:headerReference w:type="default" r:id="rId29"/>
          <w:footerReference w:type="default" r:id="rId30"/>
          <w:type w:val="continuous"/>
          <w:pgSz w:w="11906" w:h="16838"/>
          <w:pgMar w:top="1418" w:right="991" w:bottom="1418" w:left="1418" w:header="708" w:footer="708" w:gutter="0"/>
          <w:cols w:space="708"/>
          <w:titlePg/>
        </w:sectPr>
      </w:pPr>
      <w:r w:rsidRPr="00F24E55">
        <w:rPr>
          <w:b/>
        </w:rPr>
        <w:t>Selectiepad:</w:t>
      </w:r>
    </w:p>
    <w:p w14:paraId="2674866F" w14:textId="43EE458A" w:rsidR="00B7670F" w:rsidRPr="00F24E55" w:rsidRDefault="00B7670F" w:rsidP="00B7670F"/>
    <w:p w14:paraId="135C881A" w14:textId="77777777" w:rsidR="000E0C92" w:rsidRDefault="000E0C92" w:rsidP="00B7670F">
      <w:pPr>
        <w:pStyle w:val="Standaardinspringing"/>
        <w:ind w:left="0" w:firstLine="0"/>
        <w:sectPr w:rsidR="000E0C92" w:rsidSect="00DC525E">
          <w:type w:val="continuous"/>
          <w:pgSz w:w="11906" w:h="16838"/>
          <w:pgMar w:top="1418" w:right="991" w:bottom="1418" w:left="1418" w:header="708" w:footer="708" w:gutter="0"/>
          <w:cols w:space="708"/>
          <w:titlePg/>
        </w:sectPr>
      </w:pPr>
    </w:p>
    <w:p w14:paraId="5F562238" w14:textId="0C257094" w:rsidR="00B7670F" w:rsidRPr="00F24E55" w:rsidRDefault="00B7670F" w:rsidP="00B7670F">
      <w:pPr>
        <w:pStyle w:val="Standaardinspringing"/>
        <w:ind w:left="0" w:firstLine="0"/>
      </w:pPr>
      <w:r>
        <w:t>HSEL_RN310REK</w:t>
      </w:r>
    </w:p>
    <w:p w14:paraId="066BACA4" w14:textId="2D0092E0" w:rsidR="00B7670F" w:rsidRPr="00F24E55" w:rsidRDefault="00B7670F" w:rsidP="00B7670F">
      <w:pPr>
        <w:pStyle w:val="Standaardinspringing"/>
        <w:ind w:left="0" w:firstLine="0"/>
      </w:pPr>
      <w:r w:rsidRPr="00F24E55">
        <w:t xml:space="preserve">         </w:t>
      </w:r>
      <w:r w:rsidRPr="00F24E55">
        <w:sym w:font="Wingdings" w:char="F0E2"/>
      </w:r>
      <w:r w:rsidRPr="00F24E55">
        <w:rPr>
          <w:color w:val="7F7F7F" w:themeColor="text1" w:themeTint="80"/>
        </w:rPr>
        <w:t>(join)</w:t>
      </w:r>
      <w:r w:rsidRPr="00F24E55">
        <w:br/>
      </w:r>
      <w:r w:rsidR="00EA2F0C">
        <w:t>HSEL</w:t>
      </w:r>
      <w:r w:rsidRPr="00F24E55">
        <w:t>_RN520GIA</w:t>
      </w:r>
    </w:p>
    <w:p w14:paraId="6BCAD170" w14:textId="77777777" w:rsidR="00B7670F" w:rsidRPr="00F24E55" w:rsidRDefault="00B7670F" w:rsidP="00B7670F">
      <w:pPr>
        <w:pStyle w:val="Standaardinspringing"/>
        <w:ind w:left="0" w:firstLine="0"/>
      </w:pPr>
      <w:r w:rsidRPr="00F24E55">
        <w:t xml:space="preserve">         </w:t>
      </w:r>
      <w:r w:rsidRPr="00F24E55">
        <w:sym w:font="Wingdings" w:char="F0E2"/>
      </w:r>
      <w:r w:rsidRPr="00F24E55">
        <w:t xml:space="preserve"> </w:t>
      </w:r>
      <w:r w:rsidRPr="00F24E55">
        <w:rPr>
          <w:color w:val="7F7F7F" w:themeColor="text1" w:themeTint="80"/>
          <w:sz w:val="16"/>
          <w:szCs w:val="16"/>
        </w:rPr>
        <w:t>(join)</w:t>
      </w:r>
    </w:p>
    <w:p w14:paraId="57ACEB16" w14:textId="7305AD38" w:rsidR="000E0C92" w:rsidRPr="00F24E55" w:rsidRDefault="00B7670F" w:rsidP="000E0C92">
      <w:pPr>
        <w:pStyle w:val="Standaardinspringing"/>
        <w:ind w:left="0" w:firstLine="0"/>
      </w:pPr>
      <w:r w:rsidRPr="00F24E55">
        <w:t>H_GLOBAL_INTERMEDIARY_IDNR</w:t>
      </w:r>
      <w:r w:rsidR="000E0C92" w:rsidRPr="000E0C92">
        <w:t xml:space="preserve"> </w:t>
      </w:r>
    </w:p>
    <w:p w14:paraId="27C77BBE" w14:textId="583B5D28" w:rsidR="000E0C92" w:rsidRPr="00F24E55" w:rsidRDefault="000E0C92" w:rsidP="000E0C92">
      <w:pPr>
        <w:pStyle w:val="Standaardinspringing"/>
        <w:ind w:left="0" w:firstLine="0"/>
      </w:pPr>
    </w:p>
    <w:p w14:paraId="1CC351CA" w14:textId="77777777" w:rsidR="000E0C92" w:rsidRDefault="000E0C92" w:rsidP="00B7670F">
      <w:pPr>
        <w:pStyle w:val="Standaardinspringing"/>
        <w:ind w:left="0" w:firstLine="0"/>
        <w:sectPr w:rsidR="000E0C92" w:rsidSect="000E0C0E">
          <w:type w:val="continuous"/>
          <w:pgSz w:w="11906" w:h="16838"/>
          <w:pgMar w:top="1418" w:right="991" w:bottom="1418" w:left="1418" w:header="708" w:footer="708" w:gutter="0"/>
          <w:cols w:space="708"/>
          <w:titlePg/>
        </w:sectPr>
      </w:pPr>
    </w:p>
    <w:p w14:paraId="07C0A79A" w14:textId="77777777" w:rsidR="000E0C0E" w:rsidRDefault="000E0C0E" w:rsidP="00B7670F">
      <w:pPr>
        <w:pStyle w:val="Standaardinspringing"/>
        <w:ind w:left="0" w:firstLine="0"/>
        <w:sectPr w:rsidR="000E0C0E" w:rsidSect="000E0C92">
          <w:type w:val="continuous"/>
          <w:pgSz w:w="11906" w:h="16838"/>
          <w:pgMar w:top="1418" w:right="991" w:bottom="1418" w:left="1418" w:header="708" w:footer="708" w:gutter="0"/>
          <w:cols w:num="2" w:space="708"/>
          <w:titlePg/>
        </w:sectPr>
      </w:pPr>
    </w:p>
    <w:p w14:paraId="5ED1A8ED" w14:textId="179D4730" w:rsidR="00B7670F" w:rsidRPr="00AE0711" w:rsidRDefault="00B7670F" w:rsidP="00B7670F">
      <w:pPr>
        <w:pStyle w:val="Standaardinspringing"/>
        <w:ind w:left="0" w:firstLine="0"/>
      </w:pPr>
    </w:p>
    <w:p w14:paraId="48E1D0DF" w14:textId="77777777" w:rsidR="000E0C92" w:rsidRDefault="000E0C92" w:rsidP="00B7670F">
      <w:pPr>
        <w:sectPr w:rsidR="000E0C92" w:rsidSect="00581660">
          <w:type w:val="continuous"/>
          <w:pgSz w:w="11906" w:h="16838"/>
          <w:pgMar w:top="1418" w:right="991" w:bottom="1418" w:left="1418" w:header="708" w:footer="708" w:gutter="0"/>
          <w:cols w:num="2" w:space="708"/>
          <w:titlePg/>
        </w:sectPr>
      </w:pPr>
    </w:p>
    <w:p w14:paraId="2C4A7406" w14:textId="7B320474" w:rsidR="00B7670F" w:rsidRDefault="00B7670F" w:rsidP="00B7670F"/>
    <w:p w14:paraId="3F51E18C" w14:textId="77777777" w:rsidR="00B7670F" w:rsidRPr="00B37BE8" w:rsidRDefault="00B7670F" w:rsidP="00B7670F">
      <w:r w:rsidRPr="00B37BE8">
        <w:rPr>
          <w:b/>
        </w:rPr>
        <w:t>Kolommen en condities:</w:t>
      </w:r>
    </w:p>
    <w:tbl>
      <w:tblPr>
        <w:tblW w:w="9609" w:type="dxa"/>
        <w:tblLayout w:type="fixed"/>
        <w:tblCellMar>
          <w:left w:w="70" w:type="dxa"/>
          <w:right w:w="70" w:type="dxa"/>
        </w:tblCellMar>
        <w:tblLook w:val="0000" w:firstRow="0" w:lastRow="0" w:firstColumn="0" w:lastColumn="0" w:noHBand="0" w:noVBand="0"/>
      </w:tblPr>
      <w:tblGrid>
        <w:gridCol w:w="3823"/>
        <w:gridCol w:w="425"/>
        <w:gridCol w:w="5361"/>
      </w:tblGrid>
      <w:tr w:rsidR="00B7670F" w:rsidRPr="00D668A2" w14:paraId="6551B69A" w14:textId="77777777" w:rsidTr="005B6445">
        <w:trPr>
          <w:cantSplit/>
          <w:trHeight w:val="432"/>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434689C2" w14:textId="77777777" w:rsidR="00B7670F" w:rsidRPr="00D668A2" w:rsidRDefault="00B7670F" w:rsidP="005B6445">
            <w:pPr>
              <w:rPr>
                <w:b/>
                <w:sz w:val="16"/>
                <w:szCs w:val="16"/>
              </w:rPr>
            </w:pPr>
            <w:r>
              <w:rPr>
                <w:b/>
                <w:sz w:val="16"/>
                <w:szCs w:val="16"/>
              </w:rPr>
              <w:t xml:space="preserve">HSEL_RN310REK </w:t>
            </w:r>
            <w:r w:rsidRPr="00D668A2">
              <w:rPr>
                <w:b/>
                <w:sz w:val="16"/>
                <w:szCs w:val="16"/>
              </w:rPr>
              <w:t xml:space="preserve"> (alias: R</w:t>
            </w:r>
            <w:r>
              <w:rPr>
                <w:b/>
                <w:sz w:val="16"/>
                <w:szCs w:val="16"/>
              </w:rPr>
              <w:t>1</w:t>
            </w:r>
            <w:r w:rsidRPr="00D668A2">
              <w:rPr>
                <w:b/>
                <w:sz w:val="16"/>
                <w:szCs w:val="16"/>
              </w:rPr>
              <w:t>)</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041F9F69" w14:textId="77777777" w:rsidR="00B7670F" w:rsidRPr="00D668A2" w:rsidRDefault="00B7670F" w:rsidP="005B6445">
            <w:pPr>
              <w:ind w:right="-70"/>
              <w:rPr>
                <w:b/>
                <w:sz w:val="16"/>
                <w:szCs w:val="16"/>
              </w:rPr>
            </w:pPr>
            <w:r w:rsidRPr="00D668A2">
              <w:rPr>
                <w:b/>
                <w:sz w:val="16"/>
                <w:szCs w:val="16"/>
              </w:rPr>
              <w:t>Sel.</w:t>
            </w:r>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4C334102" w14:textId="77777777" w:rsidR="00B7670F" w:rsidRPr="00D668A2" w:rsidRDefault="00B7670F" w:rsidP="005B6445">
            <w:pPr>
              <w:rPr>
                <w:b/>
                <w:sz w:val="16"/>
                <w:szCs w:val="16"/>
              </w:rPr>
            </w:pPr>
            <w:r w:rsidRPr="00D668A2">
              <w:rPr>
                <w:b/>
                <w:sz w:val="16"/>
                <w:szCs w:val="16"/>
              </w:rPr>
              <w:t>Conditie</w:t>
            </w:r>
          </w:p>
        </w:tc>
      </w:tr>
      <w:tr w:rsidR="00B7670F" w:rsidRPr="00D668A2" w14:paraId="15B2C451" w14:textId="77777777" w:rsidTr="005B644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AD719B9" w14:textId="0A0F5556" w:rsidR="00B7670F" w:rsidRPr="00D668A2" w:rsidRDefault="00B7670F" w:rsidP="005B6445">
            <w:pPr>
              <w:rPr>
                <w:rFonts w:cs="Arial"/>
                <w:snapToGrid w:val="0"/>
                <w:sz w:val="16"/>
                <w:szCs w:val="16"/>
              </w:rPr>
            </w:pPr>
            <w:r w:rsidRPr="00D668A2">
              <w:rPr>
                <w:rFonts w:cs="Arial"/>
                <w:sz w:val="16"/>
                <w:szCs w:val="16"/>
              </w:rPr>
              <w:t>RN310REKID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90297A2" w14:textId="77777777" w:rsidR="00B7670F" w:rsidRPr="00D668A2" w:rsidRDefault="00B7670F" w:rsidP="005B6445">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380225A" w14:textId="77777777" w:rsidR="00B7670F" w:rsidRPr="00D668A2" w:rsidRDefault="00B7670F" w:rsidP="005B6445">
            <w:pPr>
              <w:rPr>
                <w:rFonts w:cs="Arial"/>
                <w:sz w:val="16"/>
                <w:szCs w:val="16"/>
              </w:rPr>
            </w:pPr>
          </w:p>
        </w:tc>
      </w:tr>
      <w:tr w:rsidR="00B7670F" w:rsidRPr="00D668A2" w14:paraId="4307F72A" w14:textId="77777777" w:rsidTr="005B644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6222761" w14:textId="094977AF" w:rsidR="00B7670F" w:rsidRPr="00D668A2" w:rsidRDefault="00B7670F" w:rsidP="005B6445">
            <w:pPr>
              <w:rPr>
                <w:rFonts w:cs="Arial"/>
                <w:snapToGrid w:val="0"/>
                <w:sz w:val="16"/>
                <w:szCs w:val="16"/>
              </w:rPr>
            </w:pPr>
            <w:r w:rsidRPr="00831552">
              <w:rPr>
                <w:rFonts w:cs="Arial"/>
                <w:snapToGrid w:val="0"/>
                <w:color w:val="000000"/>
                <w:sz w:val="16"/>
                <w:szCs w:val="16"/>
              </w:rPr>
              <w:t>RN310DATTYDREG</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74D6072" w14:textId="77777777" w:rsidR="00B7670F" w:rsidRPr="00D668A2" w:rsidRDefault="00B7670F" w:rsidP="005B6445">
            <w:pPr>
              <w:ind w:right="-70"/>
              <w:rPr>
                <w:rFonts w:cs="Arial"/>
                <w:sz w:val="16"/>
                <w:szCs w:val="16"/>
              </w:rPr>
            </w:pPr>
            <w:r>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1E79D5B3" w14:textId="77777777" w:rsidR="00B7670F" w:rsidRPr="00D668A2" w:rsidRDefault="00B7670F" w:rsidP="005B6445">
            <w:pPr>
              <w:rPr>
                <w:rFonts w:cs="Arial"/>
                <w:sz w:val="16"/>
                <w:szCs w:val="16"/>
              </w:rPr>
            </w:pPr>
          </w:p>
        </w:tc>
      </w:tr>
      <w:tr w:rsidR="00B7670F" w:rsidRPr="00AE0711" w14:paraId="39DD0A23" w14:textId="77777777" w:rsidTr="005B6445">
        <w:trPr>
          <w:cantSplit/>
          <w:trHeight w:val="432"/>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23A1D682" w14:textId="62812F94" w:rsidR="00B7670F" w:rsidRPr="00AE0711" w:rsidRDefault="00EA2F0C" w:rsidP="005B6445">
            <w:pPr>
              <w:rPr>
                <w:b/>
                <w:sz w:val="16"/>
                <w:szCs w:val="16"/>
              </w:rPr>
            </w:pPr>
            <w:r>
              <w:rPr>
                <w:b/>
                <w:sz w:val="16"/>
                <w:szCs w:val="16"/>
              </w:rPr>
              <w:t>HSEL</w:t>
            </w:r>
            <w:r w:rsidR="00B7670F" w:rsidRPr="00B516E9">
              <w:rPr>
                <w:b/>
                <w:sz w:val="16"/>
                <w:szCs w:val="16"/>
              </w:rPr>
              <w:t xml:space="preserve">_RN520GIA </w:t>
            </w:r>
            <w:r w:rsidR="00B7670F" w:rsidRPr="00AE0711">
              <w:rPr>
                <w:b/>
                <w:sz w:val="16"/>
                <w:szCs w:val="16"/>
              </w:rPr>
              <w:t>(alias: R</w:t>
            </w:r>
            <w:r w:rsidR="00B7670F">
              <w:rPr>
                <w:b/>
                <w:sz w:val="16"/>
                <w:szCs w:val="16"/>
              </w:rPr>
              <w:t>2</w:t>
            </w:r>
            <w:r w:rsidR="00B7670F" w:rsidRPr="00AE0711">
              <w:rPr>
                <w:b/>
                <w:sz w:val="16"/>
                <w:szCs w:val="16"/>
              </w:rPr>
              <w:t>)</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12AF0150" w14:textId="77777777" w:rsidR="00B7670F" w:rsidRPr="00AE0711" w:rsidRDefault="00B7670F" w:rsidP="005B6445">
            <w:pPr>
              <w:ind w:right="-70"/>
              <w:rPr>
                <w:b/>
                <w:sz w:val="16"/>
                <w:szCs w:val="16"/>
              </w:rPr>
            </w:pPr>
            <w:r w:rsidRPr="00AE0711">
              <w:rPr>
                <w:b/>
                <w:sz w:val="16"/>
                <w:szCs w:val="16"/>
              </w:rPr>
              <w:t>Sel.</w:t>
            </w:r>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5ED2037F" w14:textId="77777777" w:rsidR="00B7670F" w:rsidRPr="00AE0711" w:rsidRDefault="00B7670F" w:rsidP="005B6445">
            <w:pPr>
              <w:rPr>
                <w:b/>
                <w:sz w:val="16"/>
                <w:szCs w:val="16"/>
              </w:rPr>
            </w:pPr>
            <w:r w:rsidRPr="00AE0711">
              <w:rPr>
                <w:b/>
                <w:sz w:val="16"/>
                <w:szCs w:val="16"/>
              </w:rPr>
              <w:t>Conditie</w:t>
            </w:r>
          </w:p>
        </w:tc>
      </w:tr>
      <w:tr w:rsidR="00B7670F" w:rsidRPr="00AE0711" w14:paraId="400E900B" w14:textId="77777777" w:rsidTr="005B6445">
        <w:trPr>
          <w:cantSplit/>
        </w:trPr>
        <w:tc>
          <w:tcPr>
            <w:tcW w:w="3823" w:type="dxa"/>
            <w:tcBorders>
              <w:top w:val="single" w:sz="4" w:space="0" w:color="auto"/>
              <w:left w:val="single" w:sz="6" w:space="0" w:color="auto"/>
              <w:bottom w:val="single" w:sz="4" w:space="0" w:color="auto"/>
              <w:right w:val="single" w:sz="6" w:space="0" w:color="auto"/>
            </w:tcBorders>
            <w:shd w:val="clear" w:color="auto" w:fill="auto"/>
          </w:tcPr>
          <w:p w14:paraId="6FDAA2E0" w14:textId="110B2F67" w:rsidR="00B7670F" w:rsidRPr="00AE0711" w:rsidRDefault="00B7670F" w:rsidP="005B6445">
            <w:pPr>
              <w:rPr>
                <w:rFonts w:cs="Arial"/>
                <w:snapToGrid w:val="0"/>
                <w:color w:val="000000"/>
                <w:sz w:val="16"/>
                <w:szCs w:val="16"/>
              </w:rPr>
            </w:pPr>
            <w:r w:rsidRPr="00F24E55">
              <w:rPr>
                <w:rFonts w:cs="Arial"/>
                <w:snapToGrid w:val="0"/>
                <w:color w:val="000000"/>
                <w:sz w:val="16"/>
                <w:szCs w:val="16"/>
              </w:rPr>
              <w:t>GIA_REK_ID</w:t>
            </w:r>
          </w:p>
        </w:tc>
        <w:tc>
          <w:tcPr>
            <w:tcW w:w="425" w:type="dxa"/>
            <w:tcBorders>
              <w:top w:val="single" w:sz="4" w:space="0" w:color="auto"/>
              <w:left w:val="single" w:sz="6" w:space="0" w:color="auto"/>
              <w:bottom w:val="single" w:sz="4" w:space="0" w:color="auto"/>
              <w:right w:val="single" w:sz="6" w:space="0" w:color="auto"/>
            </w:tcBorders>
            <w:shd w:val="clear" w:color="auto" w:fill="auto"/>
          </w:tcPr>
          <w:p w14:paraId="31A75420" w14:textId="77777777" w:rsidR="00B7670F" w:rsidRPr="00AE0711" w:rsidRDefault="00B7670F" w:rsidP="005B6445">
            <w:pPr>
              <w:ind w:right="-70"/>
              <w:rPr>
                <w:rFonts w:cs="Arial"/>
                <w:sz w:val="16"/>
                <w:szCs w:val="16"/>
              </w:rPr>
            </w:pPr>
          </w:p>
        </w:tc>
        <w:tc>
          <w:tcPr>
            <w:tcW w:w="5361" w:type="dxa"/>
            <w:tcBorders>
              <w:top w:val="single" w:sz="4" w:space="0" w:color="auto"/>
              <w:left w:val="single" w:sz="6" w:space="0" w:color="auto"/>
              <w:bottom w:val="single" w:sz="4" w:space="0" w:color="auto"/>
              <w:right w:val="single" w:sz="6" w:space="0" w:color="auto"/>
            </w:tcBorders>
            <w:shd w:val="clear" w:color="auto" w:fill="auto"/>
          </w:tcPr>
          <w:p w14:paraId="7B532710" w14:textId="75262A21" w:rsidR="00B7670F" w:rsidRPr="00AE0711" w:rsidRDefault="00B7670F">
            <w:pPr>
              <w:rPr>
                <w:sz w:val="16"/>
                <w:szCs w:val="16"/>
              </w:rPr>
            </w:pPr>
            <w:r>
              <w:rPr>
                <w:sz w:val="16"/>
                <w:szCs w:val="16"/>
              </w:rPr>
              <w:t>= R1.</w:t>
            </w:r>
            <w:r w:rsidR="000E0C92" w:rsidRPr="00F24E55" w:rsidDel="000E0C92">
              <w:rPr>
                <w:sz w:val="16"/>
                <w:szCs w:val="16"/>
              </w:rPr>
              <w:t xml:space="preserve"> </w:t>
            </w:r>
            <w:r w:rsidRPr="00F24E55">
              <w:rPr>
                <w:sz w:val="16"/>
                <w:szCs w:val="16"/>
              </w:rPr>
              <w:t>RN310REKID</w:t>
            </w:r>
          </w:p>
        </w:tc>
      </w:tr>
      <w:tr w:rsidR="00B7670F" w:rsidRPr="00AE0711" w14:paraId="7B7EFF92" w14:textId="77777777" w:rsidTr="005B6445">
        <w:trPr>
          <w:cantSplit/>
        </w:trPr>
        <w:tc>
          <w:tcPr>
            <w:tcW w:w="3823" w:type="dxa"/>
            <w:tcBorders>
              <w:top w:val="single" w:sz="4" w:space="0" w:color="auto"/>
              <w:left w:val="single" w:sz="6" w:space="0" w:color="auto"/>
              <w:bottom w:val="single" w:sz="4" w:space="0" w:color="auto"/>
              <w:right w:val="single" w:sz="6" w:space="0" w:color="auto"/>
            </w:tcBorders>
            <w:shd w:val="clear" w:color="auto" w:fill="auto"/>
          </w:tcPr>
          <w:p w14:paraId="09B8B9F6" w14:textId="144AFDEB" w:rsidR="00B7670F" w:rsidRPr="00AE0711" w:rsidRDefault="00B7670F" w:rsidP="005B6445">
            <w:pPr>
              <w:rPr>
                <w:rFonts w:cs="Arial"/>
                <w:snapToGrid w:val="0"/>
                <w:color w:val="000000"/>
                <w:sz w:val="16"/>
                <w:szCs w:val="16"/>
              </w:rPr>
            </w:pPr>
            <w:r w:rsidRPr="00AE0711">
              <w:rPr>
                <w:rFonts w:cs="Arial"/>
                <w:snapToGrid w:val="0"/>
                <w:color w:val="000000"/>
                <w:sz w:val="16"/>
                <w:szCs w:val="16"/>
              </w:rPr>
              <w:t>RN300RSINBRN</w:t>
            </w:r>
          </w:p>
        </w:tc>
        <w:tc>
          <w:tcPr>
            <w:tcW w:w="425" w:type="dxa"/>
            <w:tcBorders>
              <w:top w:val="single" w:sz="4" w:space="0" w:color="auto"/>
              <w:left w:val="single" w:sz="6" w:space="0" w:color="auto"/>
              <w:bottom w:val="single" w:sz="4" w:space="0" w:color="auto"/>
              <w:right w:val="single" w:sz="6" w:space="0" w:color="auto"/>
            </w:tcBorders>
            <w:shd w:val="clear" w:color="auto" w:fill="auto"/>
          </w:tcPr>
          <w:p w14:paraId="0EC2BC2E" w14:textId="77777777" w:rsidR="00B7670F" w:rsidRPr="00AE0711" w:rsidRDefault="00B7670F" w:rsidP="005B6445">
            <w:pPr>
              <w:ind w:right="-70"/>
              <w:rPr>
                <w:rFonts w:cs="Arial"/>
                <w:sz w:val="16"/>
                <w:szCs w:val="16"/>
              </w:rPr>
            </w:pPr>
          </w:p>
        </w:tc>
        <w:tc>
          <w:tcPr>
            <w:tcW w:w="5361" w:type="dxa"/>
            <w:tcBorders>
              <w:top w:val="single" w:sz="4" w:space="0" w:color="auto"/>
              <w:left w:val="single" w:sz="6" w:space="0" w:color="auto"/>
              <w:bottom w:val="single" w:sz="4" w:space="0" w:color="auto"/>
              <w:right w:val="single" w:sz="6" w:space="0" w:color="auto"/>
            </w:tcBorders>
            <w:shd w:val="clear" w:color="auto" w:fill="auto"/>
          </w:tcPr>
          <w:p w14:paraId="5FB9F1D2" w14:textId="77777777" w:rsidR="00B7670F" w:rsidRPr="00AE0711" w:rsidRDefault="00B7670F" w:rsidP="005B6445">
            <w:pPr>
              <w:rPr>
                <w:sz w:val="16"/>
                <w:szCs w:val="16"/>
              </w:rPr>
            </w:pPr>
          </w:p>
        </w:tc>
      </w:tr>
      <w:tr w:rsidR="00B7670F" w:rsidRPr="00AE0711" w14:paraId="2FA1704E" w14:textId="77777777" w:rsidTr="005B644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521F6EA9" w14:textId="28F7C69D" w:rsidR="00B7670F" w:rsidRPr="00AE0711" w:rsidRDefault="00B7670F" w:rsidP="005B6445">
            <w:pPr>
              <w:rPr>
                <w:rFonts w:cs="Arial"/>
                <w:sz w:val="16"/>
                <w:szCs w:val="16"/>
              </w:rPr>
            </w:pPr>
            <w:r w:rsidRPr="00AE0711">
              <w:rPr>
                <w:rFonts w:cs="Arial"/>
                <w:sz w:val="16"/>
                <w:szCs w:val="16"/>
              </w:rPr>
              <w:t>RECORDBRON_NAAM</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AE53585" w14:textId="77777777" w:rsidR="00B7670F" w:rsidRPr="00AE0711" w:rsidRDefault="00B7670F" w:rsidP="005B6445">
            <w:pPr>
              <w:ind w:right="-70"/>
              <w:rPr>
                <w:rFonts w:cs="Arial"/>
                <w:sz w:val="16"/>
                <w:szCs w:val="16"/>
              </w:rPr>
            </w:pPr>
            <w:r w:rsidRPr="00AE0711">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642E6E9" w14:textId="77777777" w:rsidR="00B7670F" w:rsidRPr="00AE0711" w:rsidRDefault="00B7670F" w:rsidP="005B6445">
            <w:pPr>
              <w:rPr>
                <w:rFonts w:cs="Arial"/>
                <w:sz w:val="16"/>
                <w:szCs w:val="16"/>
              </w:rPr>
            </w:pPr>
          </w:p>
        </w:tc>
      </w:tr>
      <w:tr w:rsidR="00B7670F" w:rsidRPr="00AE0711" w14:paraId="11A187F3" w14:textId="77777777" w:rsidTr="005B644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98C6692" w14:textId="448B4DE6" w:rsidR="00B7670F" w:rsidRPr="00B516E9" w:rsidRDefault="00B7670F" w:rsidP="005B6445">
            <w:pPr>
              <w:rPr>
                <w:rFonts w:cs="Arial"/>
                <w:sz w:val="16"/>
                <w:szCs w:val="16"/>
              </w:rPr>
            </w:pPr>
            <w:r w:rsidRPr="00B516E9">
              <w:rPr>
                <w:rFonts w:cs="Arial"/>
                <w:sz w:val="16"/>
                <w:szCs w:val="16"/>
              </w:rPr>
              <w:t>GIA_GIINAFWIJKEND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A4793D4" w14:textId="1E6F1A2B" w:rsidR="00B7670F" w:rsidRPr="00AE0711" w:rsidRDefault="003073A9" w:rsidP="005B6445">
            <w:pPr>
              <w:ind w:right="-70"/>
              <w:rPr>
                <w:rFonts w:cs="Arial"/>
                <w:sz w:val="16"/>
                <w:szCs w:val="16"/>
              </w:rPr>
            </w:pPr>
            <w:r>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56FF0CF9" w14:textId="77777777" w:rsidR="00B7670F" w:rsidRPr="00AE0711" w:rsidRDefault="00B7670F" w:rsidP="005B6445">
            <w:pPr>
              <w:rPr>
                <w:rFonts w:cs="Arial"/>
                <w:sz w:val="16"/>
                <w:szCs w:val="16"/>
              </w:rPr>
            </w:pPr>
          </w:p>
        </w:tc>
      </w:tr>
      <w:tr w:rsidR="00B7670F" w:rsidRPr="00AE0711" w14:paraId="2390E8BC" w14:textId="77777777" w:rsidTr="005B6445">
        <w:trPr>
          <w:cantSplit/>
          <w:trHeight w:val="410"/>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2750C90E" w14:textId="43D1D927" w:rsidR="00B7670F" w:rsidRDefault="00B7670F" w:rsidP="005B6445">
            <w:pPr>
              <w:rPr>
                <w:b/>
                <w:sz w:val="16"/>
                <w:szCs w:val="16"/>
              </w:rPr>
            </w:pPr>
            <w:r w:rsidRPr="00B516E9">
              <w:rPr>
                <w:b/>
                <w:sz w:val="16"/>
                <w:szCs w:val="16"/>
              </w:rPr>
              <w:t>H_GLOBAL_INTERMEDIARY_IDNR</w:t>
            </w:r>
            <w:r w:rsidR="00E9711D">
              <w:rPr>
                <w:b/>
                <w:sz w:val="16"/>
                <w:szCs w:val="16"/>
              </w:rPr>
              <w:t xml:space="preserve"> </w:t>
            </w:r>
            <w:r>
              <w:rPr>
                <w:b/>
                <w:sz w:val="16"/>
                <w:szCs w:val="16"/>
              </w:rPr>
              <w:t>*</w:t>
            </w:r>
            <w:r w:rsidRPr="00B516E9">
              <w:rPr>
                <w:b/>
                <w:sz w:val="16"/>
                <w:szCs w:val="16"/>
              </w:rPr>
              <w:t xml:space="preserve"> </w:t>
            </w:r>
          </w:p>
          <w:p w14:paraId="7CE9206F" w14:textId="613DF287" w:rsidR="00B7670F" w:rsidRPr="00AE0711" w:rsidRDefault="00B7670F" w:rsidP="005B6445">
            <w:pPr>
              <w:rPr>
                <w:b/>
                <w:sz w:val="16"/>
                <w:szCs w:val="16"/>
              </w:rPr>
            </w:pPr>
            <w:r>
              <w:rPr>
                <w:b/>
                <w:sz w:val="16"/>
                <w:szCs w:val="16"/>
              </w:rPr>
              <w:t>(alias: H1</w:t>
            </w:r>
            <w:r w:rsidRPr="00AE0711">
              <w:rPr>
                <w:b/>
                <w:sz w:val="16"/>
                <w:szCs w:val="16"/>
              </w:rPr>
              <w:t>)</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168E3425" w14:textId="77777777" w:rsidR="00B7670F" w:rsidRPr="00AE0711" w:rsidRDefault="00B7670F" w:rsidP="005B6445">
            <w:pPr>
              <w:ind w:right="-70"/>
              <w:rPr>
                <w:b/>
                <w:sz w:val="16"/>
                <w:szCs w:val="16"/>
              </w:rPr>
            </w:pPr>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68731F9E" w14:textId="77777777" w:rsidR="00B7670F" w:rsidRPr="00AE0711" w:rsidRDefault="00B7670F" w:rsidP="005B6445">
            <w:pPr>
              <w:rPr>
                <w:b/>
                <w:sz w:val="16"/>
                <w:szCs w:val="16"/>
              </w:rPr>
            </w:pPr>
          </w:p>
        </w:tc>
      </w:tr>
      <w:tr w:rsidR="00B7670F" w:rsidRPr="00AE0711" w14:paraId="12BE5CAF" w14:textId="77777777" w:rsidTr="005B644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93D4333" w14:textId="77777777" w:rsidR="00B7670F" w:rsidRPr="00AE0711" w:rsidRDefault="00B7670F" w:rsidP="005B6445">
            <w:pPr>
              <w:rPr>
                <w:rFonts w:cs="Arial"/>
                <w:sz w:val="16"/>
                <w:szCs w:val="16"/>
              </w:rPr>
            </w:pPr>
            <w:r>
              <w:rPr>
                <w:rFonts w:cs="Arial"/>
                <w:sz w:val="16"/>
                <w:szCs w:val="16"/>
              </w:rPr>
              <w:t>X</w:t>
            </w:r>
            <w:r w:rsidRPr="003E44D7">
              <w:rPr>
                <w:rFonts w:cs="Arial"/>
                <w:sz w:val="16"/>
                <w:szCs w:val="16"/>
              </w:rPr>
              <w:t>AA</w:t>
            </w:r>
            <w:r>
              <w:rPr>
                <w:rFonts w:cs="Arial"/>
                <w:sz w:val="16"/>
                <w:szCs w:val="16"/>
              </w:rPr>
              <w:t>D</w:t>
            </w:r>
            <w:r w:rsidRPr="003E44D7">
              <w:rPr>
                <w:rFonts w:cs="Arial"/>
                <w:sz w:val="16"/>
                <w:szCs w:val="16"/>
              </w:rPr>
              <w:t>_SK</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E47B946" w14:textId="77777777" w:rsidR="00B7670F" w:rsidRPr="00AE0711" w:rsidRDefault="00B7670F" w:rsidP="005B6445">
            <w:pPr>
              <w:ind w:right="-70"/>
              <w:rPr>
                <w:rFonts w:cs="Arial"/>
                <w:sz w:val="16"/>
                <w:szCs w:val="16"/>
              </w:rPr>
            </w:pPr>
            <w:r w:rsidRPr="00AE0711">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09B5951" w14:textId="77777777" w:rsidR="00B7670F" w:rsidRPr="00AE0711" w:rsidRDefault="00B7670F" w:rsidP="005B6445">
            <w:pPr>
              <w:rPr>
                <w:rFonts w:cs="Arial"/>
                <w:sz w:val="16"/>
                <w:szCs w:val="16"/>
              </w:rPr>
            </w:pPr>
          </w:p>
        </w:tc>
      </w:tr>
      <w:tr w:rsidR="00B7670F" w:rsidRPr="00AE0711" w14:paraId="6B3C64E8" w14:textId="77777777" w:rsidTr="005B644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BF65A8D" w14:textId="77777777" w:rsidR="00B7670F" w:rsidRPr="00AE0711" w:rsidRDefault="00B7670F" w:rsidP="005B6445">
            <w:pPr>
              <w:rPr>
                <w:snapToGrid w:val="0"/>
                <w:color w:val="000000"/>
                <w:sz w:val="16"/>
                <w:szCs w:val="16"/>
              </w:rPr>
            </w:pPr>
            <w:r w:rsidRPr="00D26284">
              <w:rPr>
                <w:rFonts w:cs="Arial"/>
                <w:snapToGrid w:val="0"/>
                <w:sz w:val="16"/>
                <w:szCs w:val="16"/>
              </w:rPr>
              <w:t>XAAD_GIIN</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4FC96CF" w14:textId="77777777" w:rsidR="00B7670F" w:rsidRPr="00AE0711" w:rsidRDefault="00B7670F" w:rsidP="005B6445">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093256E6" w14:textId="2F385ABB" w:rsidR="00B7670F" w:rsidRPr="00AE0711" w:rsidRDefault="00B7670F">
            <w:pPr>
              <w:rPr>
                <w:rFonts w:cs="Arial"/>
                <w:sz w:val="16"/>
                <w:szCs w:val="16"/>
              </w:rPr>
            </w:pPr>
            <w:r>
              <w:rPr>
                <w:rFonts w:cs="Arial"/>
                <w:sz w:val="16"/>
                <w:szCs w:val="16"/>
              </w:rPr>
              <w:t>=R2.</w:t>
            </w:r>
            <w:r w:rsidR="00EA2F0C" w:rsidRPr="00B516E9" w:rsidDel="00EA2F0C">
              <w:rPr>
                <w:rFonts w:cs="Arial"/>
                <w:snapToGrid w:val="0"/>
                <w:color w:val="000000"/>
                <w:sz w:val="16"/>
                <w:szCs w:val="16"/>
              </w:rPr>
              <w:t xml:space="preserve"> </w:t>
            </w:r>
            <w:r w:rsidRPr="00B516E9">
              <w:rPr>
                <w:rFonts w:cs="Arial"/>
                <w:snapToGrid w:val="0"/>
                <w:color w:val="000000"/>
                <w:sz w:val="16"/>
                <w:szCs w:val="16"/>
              </w:rPr>
              <w:t>GIA_GIINAFWIJKEND</w:t>
            </w:r>
          </w:p>
        </w:tc>
      </w:tr>
      <w:tr w:rsidR="00B7670F" w14:paraId="61A06AF9" w14:textId="77777777" w:rsidTr="005B644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6F810B2" w14:textId="77777777" w:rsidR="00B7670F" w:rsidRPr="00040D34" w:rsidRDefault="00B7670F" w:rsidP="005B6445">
            <w:pPr>
              <w:rPr>
                <w:snapToGrid w:val="0"/>
                <w:color w:val="000000"/>
                <w:sz w:val="16"/>
                <w:szCs w:val="16"/>
              </w:rPr>
            </w:pPr>
            <w:r w:rsidRPr="00040D34">
              <w:rPr>
                <w:snapToGrid w:val="0"/>
                <w:color w:val="000000"/>
                <w:sz w:val="16"/>
                <w:szCs w:val="16"/>
              </w:rPr>
              <w:t>EDW_RECORDINDICATOR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5A52C3E" w14:textId="77777777" w:rsidR="00B7670F" w:rsidRPr="00040D34" w:rsidRDefault="00B7670F" w:rsidP="005B6445">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5C9F2D79" w14:textId="77777777" w:rsidR="00B7670F" w:rsidRPr="00040D34" w:rsidRDefault="00B7670F" w:rsidP="005B6445">
            <w:pPr>
              <w:rPr>
                <w:rFonts w:cs="Arial"/>
                <w:sz w:val="16"/>
                <w:szCs w:val="16"/>
              </w:rPr>
            </w:pPr>
            <w:r w:rsidRPr="0039539E">
              <w:rPr>
                <w:rFonts w:cs="Arial"/>
                <w:sz w:val="16"/>
                <w:szCs w:val="16"/>
              </w:rPr>
              <w:t>Vullen met waarde “2”</w:t>
            </w:r>
          </w:p>
        </w:tc>
      </w:tr>
    </w:tbl>
    <w:p w14:paraId="075D5A8B" w14:textId="4B00019F" w:rsidR="00466977" w:rsidRDefault="00B7670F" w:rsidP="006848BA">
      <w:r w:rsidRPr="00C92185">
        <w:rPr>
          <w:b/>
          <w:i/>
          <w:color w:val="7F7F7F" w:themeColor="text1" w:themeTint="80"/>
        </w:rPr>
        <w:t xml:space="preserve">* Indien de BK niet voorkomt in </w:t>
      </w:r>
      <w:r w:rsidRPr="00B7670F">
        <w:rPr>
          <w:b/>
          <w:i/>
          <w:color w:val="7F7F7F" w:themeColor="text1" w:themeTint="80"/>
        </w:rPr>
        <w:t xml:space="preserve">H_GLOBAL_INTERMEDIARY_IDNR </w:t>
      </w:r>
      <w:r w:rsidRPr="00C92185">
        <w:rPr>
          <w:b/>
          <w:i/>
          <w:color w:val="7F7F7F" w:themeColor="text1" w:themeTint="80"/>
        </w:rPr>
        <w:t>dan dient deze te worden toegevoegd!</w:t>
      </w:r>
    </w:p>
    <w:p w14:paraId="325C5612" w14:textId="77777777" w:rsidR="00466977" w:rsidRDefault="00466977" w:rsidP="006848BA"/>
    <w:p w14:paraId="441ED92B" w14:textId="4C336582" w:rsidR="002263A3" w:rsidRPr="00BD5477" w:rsidRDefault="00A5541D" w:rsidP="002263A3">
      <w:pPr>
        <w:pStyle w:val="Kop2"/>
      </w:pPr>
      <w:bookmarkStart w:id="1291" w:name="_Toc7616220"/>
      <w:r w:rsidRPr="00A5541D">
        <w:t>H_ADRES</w:t>
      </w:r>
      <w:bookmarkEnd w:id="1288"/>
      <w:bookmarkEnd w:id="1291"/>
    </w:p>
    <w:p w14:paraId="6E7E1E96" w14:textId="77777777" w:rsidR="002263A3" w:rsidRPr="00BD5477" w:rsidRDefault="002263A3" w:rsidP="00FF22F8">
      <w:pPr>
        <w:pStyle w:val="Kop3"/>
      </w:pPr>
      <w:bookmarkStart w:id="1292" w:name="_Toc7616221"/>
      <w:r w:rsidRPr="00BD5477">
        <w:t>Functionele beschrijving</w:t>
      </w:r>
      <w:bookmarkEnd w:id="1292"/>
    </w:p>
    <w:p w14:paraId="377850FB" w14:textId="77777777" w:rsidR="00A5541D" w:rsidRDefault="002263A3" w:rsidP="00A5541D">
      <w:pPr>
        <w:rPr>
          <w:rFonts w:ascii="Times New Roman" w:hAnsi="Times New Roman"/>
          <w:spacing w:val="0"/>
          <w:sz w:val="24"/>
          <w:szCs w:val="24"/>
        </w:rPr>
      </w:pPr>
      <w:r>
        <w:t>Alleen nieuwe Business keys worden aan de hub toegevoegd.</w:t>
      </w:r>
      <w:r>
        <w:br/>
      </w:r>
      <w:r w:rsidR="00A5541D">
        <w:br/>
      </w:r>
      <w:r w:rsidR="00A5541D" w:rsidRPr="003E2518">
        <w:rPr>
          <w:u w:val="single"/>
        </w:rPr>
        <w:t>Business Key</w:t>
      </w:r>
      <w:r w:rsidR="00A5541D">
        <w:t xml:space="preserve"> :</w:t>
      </w:r>
      <w:r w:rsidR="00A5541D" w:rsidRPr="004E0DF9">
        <w:rPr>
          <w:rFonts w:ascii="Times New Roman" w:hAnsi="Times New Roman"/>
          <w:spacing w:val="0"/>
          <w:sz w:val="24"/>
          <w:szCs w:val="24"/>
        </w:rPr>
        <w:t xml:space="preserve"> </w:t>
      </w:r>
    </w:p>
    <w:p w14:paraId="7843D86E" w14:textId="77777777" w:rsidR="00A5541D" w:rsidRDefault="00A5541D" w:rsidP="00A5541D">
      <w:pPr>
        <w:tabs>
          <w:tab w:val="left" w:pos="2268"/>
        </w:tabs>
      </w:pPr>
      <w:r w:rsidRPr="00180E8B">
        <w:t>XBAE_SLEUTEL</w:t>
      </w:r>
      <w:r>
        <w:tab/>
      </w:r>
      <w:r w:rsidRPr="004E0DF9">
        <w:t xml:space="preserve">Dit veld bevat </w:t>
      </w:r>
      <w:r>
        <w:t>het Adres_Bron dat door de Fin.Instelling is aangeleverd</w:t>
      </w:r>
      <w:r w:rsidRPr="004E0DF9">
        <w:t>.</w:t>
      </w:r>
    </w:p>
    <w:p w14:paraId="5DD2E028" w14:textId="77777777" w:rsidR="00A5541D" w:rsidRDefault="00A5541D" w:rsidP="00A5541D"/>
    <w:p w14:paraId="7DEE4375" w14:textId="600E4698" w:rsidR="00A5541D" w:rsidRPr="00D779C0" w:rsidRDefault="00A5541D" w:rsidP="00A5541D">
      <w:pPr>
        <w:rPr>
          <w:i/>
        </w:rPr>
      </w:pPr>
      <w:r>
        <w:lastRenderedPageBreak/>
        <w:t xml:space="preserve">Deze tabel dient gevuld te worden met de adresgegevens van de Bron (=Financiële Instelling) uit RBG_ZENDING (tabel </w:t>
      </w:r>
      <w:r w:rsidRPr="00C32D36">
        <w:t>RBG_C_RN300ZEN</w:t>
      </w:r>
      <w:r>
        <w:t>) uit RBG.</w:t>
      </w:r>
      <w:r w:rsidR="00D779C0">
        <w:t xml:space="preserve"> De sleutel wordt samengesteld d.m.v. het samenvoegen van twee of meer attributen, telkens gescheiden door het </w:t>
      </w:r>
      <w:r w:rsidR="00D779C0" w:rsidRPr="00D779C0">
        <w:t>pipe-teken</w:t>
      </w:r>
      <w:r w:rsidR="00D779C0">
        <w:t xml:space="preserve"> (= “| “).</w:t>
      </w:r>
    </w:p>
    <w:p w14:paraId="7ED118C7" w14:textId="77777777" w:rsidR="002263A3" w:rsidRDefault="002263A3" w:rsidP="002263A3">
      <w:pPr>
        <w:tabs>
          <w:tab w:val="left" w:pos="2268"/>
        </w:tabs>
      </w:pPr>
    </w:p>
    <w:p w14:paraId="016FB1FE" w14:textId="4E36F9E2" w:rsidR="00A5541D" w:rsidRPr="00953C7A" w:rsidRDefault="00A5541D" w:rsidP="002263A3">
      <w:pPr>
        <w:tabs>
          <w:tab w:val="left" w:pos="2268"/>
        </w:tabs>
        <w:rPr>
          <w:u w:val="single"/>
        </w:rPr>
      </w:pPr>
      <w:r w:rsidRPr="00953C7A">
        <w:rPr>
          <w:u w:val="single"/>
        </w:rPr>
        <w:t>Gebruik samengestelde Business Key</w:t>
      </w:r>
      <w:r w:rsidR="007424EE" w:rsidRPr="00953C7A">
        <w:rPr>
          <w:u w:val="single"/>
        </w:rPr>
        <w:t xml:space="preserve"> XBAE_SLEUTEL</w:t>
      </w:r>
      <w:r w:rsidRPr="00953C7A">
        <w:rPr>
          <w:u w:val="single"/>
        </w:rPr>
        <w:t>:</w:t>
      </w:r>
    </w:p>
    <w:p w14:paraId="5C221AE2" w14:textId="580760EC" w:rsidR="00A5541D" w:rsidRDefault="00A5541D" w:rsidP="00122A55">
      <w:pPr>
        <w:pStyle w:val="Lijstalinea"/>
        <w:numPr>
          <w:ilvl w:val="0"/>
          <w:numId w:val="15"/>
        </w:numPr>
        <w:ind w:left="426"/>
      </w:pPr>
      <w:r>
        <w:t>Indien de Postcode_Bron en Huisnummer_Bron gevuld is</w:t>
      </w:r>
      <w:r w:rsidR="00071F60">
        <w:t>:</w:t>
      </w:r>
      <w:r w:rsidR="00071F60">
        <w:br/>
        <w:t xml:space="preserve">SLEUTEL = </w:t>
      </w:r>
      <w:r>
        <w:t xml:space="preserve"> </w:t>
      </w:r>
      <w:r w:rsidR="00071F60">
        <w:t xml:space="preserve">Postcode_Bron </w:t>
      </w:r>
      <w:r w:rsidR="00D779C0" w:rsidRPr="00D779C0">
        <w:rPr>
          <w:i/>
        </w:rPr>
        <w:t>*cat</w:t>
      </w:r>
      <w:r w:rsidR="00D779C0">
        <w:t xml:space="preserve"> “</w:t>
      </w:r>
      <w:r w:rsidR="00071F60">
        <w:t>|</w:t>
      </w:r>
      <w:r w:rsidR="00D779C0">
        <w:t xml:space="preserve">” </w:t>
      </w:r>
      <w:r w:rsidR="00D779C0" w:rsidRPr="00D779C0">
        <w:rPr>
          <w:i/>
        </w:rPr>
        <w:t>*cat</w:t>
      </w:r>
      <w:r w:rsidR="00071F60">
        <w:t xml:space="preserve"> Huisnummer_Bron</w:t>
      </w:r>
      <w:r w:rsidR="00E03D17">
        <w:t xml:space="preserve"> </w:t>
      </w:r>
      <w:r w:rsidR="00C75877" w:rsidRPr="00D779C0">
        <w:rPr>
          <w:i/>
        </w:rPr>
        <w:t>*cat</w:t>
      </w:r>
      <w:r w:rsidR="00C75877">
        <w:t xml:space="preserve"> “|”.</w:t>
      </w:r>
      <w:r w:rsidR="00A34742">
        <w:br/>
      </w:r>
      <w:r w:rsidR="00A34742" w:rsidRPr="006A1328">
        <w:rPr>
          <w:i/>
          <w:color w:val="7F7F7F" w:themeColor="text1" w:themeTint="80"/>
          <w:u w:val="single"/>
        </w:rPr>
        <w:t>NB.</w:t>
      </w:r>
      <w:r w:rsidR="00A34742" w:rsidRPr="00A34742">
        <w:rPr>
          <w:i/>
          <w:color w:val="7F7F7F" w:themeColor="text1" w:themeTint="80"/>
        </w:rPr>
        <w:t xml:space="preserve">: In deze situatie bevat Huisnummer_Bron zowel het numerieke deel als evt. het achtervoegsel. Deze primaire sleutel bestaat normaal gesproken uit: Postcode </w:t>
      </w:r>
      <w:r w:rsidR="00D779C0">
        <w:rPr>
          <w:i/>
          <w:color w:val="7F7F7F" w:themeColor="text1" w:themeTint="80"/>
        </w:rPr>
        <w:t>*cat</w:t>
      </w:r>
      <w:r w:rsidR="00D779C0">
        <w:rPr>
          <w:color w:val="7F7F7F" w:themeColor="text1" w:themeTint="80"/>
        </w:rPr>
        <w:t xml:space="preserve"> “|” </w:t>
      </w:r>
      <w:r w:rsidR="00D779C0">
        <w:rPr>
          <w:i/>
          <w:color w:val="7F7F7F" w:themeColor="text1" w:themeTint="80"/>
        </w:rPr>
        <w:t xml:space="preserve">*cat </w:t>
      </w:r>
      <w:r w:rsidR="00A34742" w:rsidRPr="00A34742">
        <w:rPr>
          <w:i/>
          <w:color w:val="7F7F7F" w:themeColor="text1" w:themeTint="80"/>
        </w:rPr>
        <w:t xml:space="preserve">Huisnr. </w:t>
      </w:r>
      <w:r w:rsidR="00D779C0">
        <w:rPr>
          <w:i/>
          <w:color w:val="7F7F7F" w:themeColor="text1" w:themeTint="80"/>
        </w:rPr>
        <w:t xml:space="preserve">*cat </w:t>
      </w:r>
      <w:r w:rsidR="00D779C0">
        <w:rPr>
          <w:color w:val="7F7F7F" w:themeColor="text1" w:themeTint="80"/>
        </w:rPr>
        <w:t>“</w:t>
      </w:r>
      <w:r w:rsidR="00A34742" w:rsidRPr="00A34742">
        <w:rPr>
          <w:i/>
          <w:color w:val="7F7F7F" w:themeColor="text1" w:themeTint="80"/>
        </w:rPr>
        <w:t>|</w:t>
      </w:r>
      <w:r w:rsidR="00D779C0">
        <w:rPr>
          <w:color w:val="7F7F7F" w:themeColor="text1" w:themeTint="80"/>
        </w:rPr>
        <w:t>”</w:t>
      </w:r>
      <w:r w:rsidR="00A34742" w:rsidRPr="00A34742">
        <w:rPr>
          <w:i/>
          <w:color w:val="7F7F7F" w:themeColor="text1" w:themeTint="80"/>
        </w:rPr>
        <w:t xml:space="preserve"> </w:t>
      </w:r>
      <w:r w:rsidR="00D779C0">
        <w:rPr>
          <w:i/>
          <w:color w:val="7F7F7F" w:themeColor="text1" w:themeTint="80"/>
        </w:rPr>
        <w:t xml:space="preserve">*cat </w:t>
      </w:r>
      <w:r w:rsidR="00A34742" w:rsidRPr="00A34742">
        <w:rPr>
          <w:i/>
          <w:color w:val="7F7F7F" w:themeColor="text1" w:themeTint="80"/>
        </w:rPr>
        <w:t>Huisnr.achtervoegsel.</w:t>
      </w:r>
      <w:r w:rsidR="00A34742">
        <w:br/>
      </w:r>
    </w:p>
    <w:p w14:paraId="75EF93E3" w14:textId="0859EC75" w:rsidR="00071F60" w:rsidRDefault="00A5541D" w:rsidP="00122A55">
      <w:pPr>
        <w:pStyle w:val="Lijstalinea"/>
        <w:numPr>
          <w:ilvl w:val="0"/>
          <w:numId w:val="15"/>
        </w:numPr>
        <w:ind w:left="426"/>
      </w:pPr>
      <w:r>
        <w:t>Indien</w:t>
      </w:r>
      <w:r w:rsidRPr="00A02A63">
        <w:t xml:space="preserve"> </w:t>
      </w:r>
      <w:r>
        <w:t xml:space="preserve">de Postcode_Bron </w:t>
      </w:r>
      <w:r w:rsidR="00071F60">
        <w:t>en/o</w:t>
      </w:r>
      <w:r>
        <w:t>f Huisnummer_Bron leeg is</w:t>
      </w:r>
      <w:r w:rsidR="00071F60">
        <w:t>, maar van de overige adresvelden (Straat_Bron</w:t>
      </w:r>
      <w:r w:rsidR="006A1328">
        <w:t>,</w:t>
      </w:r>
      <w:r w:rsidR="00071F60">
        <w:t xml:space="preserve"> Plaats_Bron) </w:t>
      </w:r>
      <w:r w:rsidR="00E24326">
        <w:t>is</w:t>
      </w:r>
      <w:r w:rsidR="00071F60">
        <w:t xml:space="preserve"> er minimaal </w:t>
      </w:r>
      <w:r w:rsidR="00E24326">
        <w:rPr>
          <w:b/>
        </w:rPr>
        <w:t>één</w:t>
      </w:r>
      <w:r w:rsidR="00071F60">
        <w:t xml:space="preserve"> gevuld:</w:t>
      </w:r>
      <w:r w:rsidR="00071F60">
        <w:br/>
        <w:t xml:space="preserve">SLEUTEL = Straat_Bron </w:t>
      </w:r>
      <w:r w:rsidR="00D779C0" w:rsidRPr="00D779C0">
        <w:rPr>
          <w:i/>
        </w:rPr>
        <w:t>*cat</w:t>
      </w:r>
      <w:r w:rsidR="00D779C0">
        <w:t xml:space="preserve"> “|” </w:t>
      </w:r>
      <w:r w:rsidR="00D779C0" w:rsidRPr="00D779C0">
        <w:rPr>
          <w:i/>
        </w:rPr>
        <w:t>*cat</w:t>
      </w:r>
      <w:r w:rsidR="00071F60">
        <w:t xml:space="preserve"> Huisnr_Bron </w:t>
      </w:r>
      <w:r w:rsidR="00D779C0" w:rsidRPr="00D779C0">
        <w:rPr>
          <w:i/>
        </w:rPr>
        <w:t>*cat</w:t>
      </w:r>
      <w:r w:rsidR="00D779C0">
        <w:t xml:space="preserve"> “|” </w:t>
      </w:r>
      <w:r w:rsidR="00D779C0" w:rsidRPr="00D779C0">
        <w:rPr>
          <w:i/>
        </w:rPr>
        <w:t>*cat</w:t>
      </w:r>
      <w:r w:rsidR="00071F60">
        <w:t xml:space="preserve"> Postcode_Bron </w:t>
      </w:r>
      <w:r w:rsidR="00D779C0" w:rsidRPr="00D779C0">
        <w:rPr>
          <w:i/>
        </w:rPr>
        <w:t>*cat</w:t>
      </w:r>
      <w:r w:rsidR="00D779C0">
        <w:t xml:space="preserve"> “|” </w:t>
      </w:r>
      <w:r w:rsidR="00D779C0" w:rsidRPr="00D779C0">
        <w:rPr>
          <w:i/>
        </w:rPr>
        <w:t>*cat</w:t>
      </w:r>
      <w:r w:rsidR="00071F60">
        <w:t xml:space="preserve"> Plaats_Bron</w:t>
      </w:r>
      <w:r w:rsidR="00A34742">
        <w:t>.</w:t>
      </w:r>
      <w:r w:rsidR="00A34742">
        <w:br/>
      </w:r>
      <w:r w:rsidR="00A34742" w:rsidRPr="006A1328">
        <w:rPr>
          <w:i/>
          <w:color w:val="7F7F7F" w:themeColor="text1" w:themeTint="80"/>
          <w:u w:val="single"/>
        </w:rPr>
        <w:t>NB.</w:t>
      </w:r>
      <w:r w:rsidR="00A34742" w:rsidRPr="00A34742">
        <w:rPr>
          <w:i/>
          <w:color w:val="7F7F7F" w:themeColor="text1" w:themeTint="80"/>
        </w:rPr>
        <w:t xml:space="preserve">: In deze situatie bevat Huisnummer_Bron zowel het numerieke deel als evt. het achtervoegsel. Deze primaire sleutel bestaat normaal gesproken uit: </w:t>
      </w:r>
      <w:r w:rsidR="006A1328" w:rsidRPr="006A1328">
        <w:rPr>
          <w:i/>
          <w:color w:val="7F7F7F" w:themeColor="text1" w:themeTint="80"/>
        </w:rPr>
        <w:t xml:space="preserve">Straat </w:t>
      </w:r>
      <w:r w:rsidR="00B672DC">
        <w:rPr>
          <w:i/>
          <w:color w:val="7F7F7F" w:themeColor="text1" w:themeTint="80"/>
        </w:rPr>
        <w:t>*cat</w:t>
      </w:r>
      <w:r w:rsidR="00B672DC">
        <w:rPr>
          <w:color w:val="7F7F7F" w:themeColor="text1" w:themeTint="80"/>
        </w:rPr>
        <w:t xml:space="preserve"> “|” </w:t>
      </w:r>
      <w:r w:rsidR="00B672DC">
        <w:rPr>
          <w:i/>
          <w:color w:val="7F7F7F" w:themeColor="text1" w:themeTint="80"/>
        </w:rPr>
        <w:t>*cat</w:t>
      </w:r>
      <w:r w:rsidR="006A1328" w:rsidRPr="006A1328">
        <w:rPr>
          <w:i/>
          <w:color w:val="7F7F7F" w:themeColor="text1" w:themeTint="80"/>
        </w:rPr>
        <w:t xml:space="preserve"> Huisnr </w:t>
      </w:r>
      <w:r w:rsidR="00B672DC">
        <w:rPr>
          <w:i/>
          <w:color w:val="7F7F7F" w:themeColor="text1" w:themeTint="80"/>
        </w:rPr>
        <w:t>*cat</w:t>
      </w:r>
      <w:r w:rsidR="00B672DC">
        <w:rPr>
          <w:color w:val="7F7F7F" w:themeColor="text1" w:themeTint="80"/>
        </w:rPr>
        <w:t xml:space="preserve"> “|” </w:t>
      </w:r>
      <w:r w:rsidR="00B672DC">
        <w:rPr>
          <w:i/>
          <w:color w:val="7F7F7F" w:themeColor="text1" w:themeTint="80"/>
        </w:rPr>
        <w:t xml:space="preserve">*cat </w:t>
      </w:r>
      <w:r w:rsidR="006A1328" w:rsidRPr="006A1328">
        <w:rPr>
          <w:i/>
          <w:color w:val="7F7F7F" w:themeColor="text1" w:themeTint="80"/>
        </w:rPr>
        <w:t xml:space="preserve">Huisnr.achtervoegsel </w:t>
      </w:r>
      <w:r w:rsidR="00B672DC">
        <w:rPr>
          <w:i/>
          <w:color w:val="7F7F7F" w:themeColor="text1" w:themeTint="80"/>
        </w:rPr>
        <w:t>*cat</w:t>
      </w:r>
      <w:r w:rsidR="00B672DC">
        <w:rPr>
          <w:color w:val="7F7F7F" w:themeColor="text1" w:themeTint="80"/>
        </w:rPr>
        <w:t xml:space="preserve"> “|” </w:t>
      </w:r>
      <w:r w:rsidR="00B672DC">
        <w:rPr>
          <w:i/>
          <w:color w:val="7F7F7F" w:themeColor="text1" w:themeTint="80"/>
        </w:rPr>
        <w:t xml:space="preserve">*cat </w:t>
      </w:r>
      <w:r w:rsidR="006A1328" w:rsidRPr="006A1328">
        <w:rPr>
          <w:i/>
          <w:color w:val="7F7F7F" w:themeColor="text1" w:themeTint="80"/>
        </w:rPr>
        <w:t xml:space="preserve">Postcode </w:t>
      </w:r>
      <w:r w:rsidR="00B672DC">
        <w:rPr>
          <w:i/>
          <w:color w:val="7F7F7F" w:themeColor="text1" w:themeTint="80"/>
        </w:rPr>
        <w:t>*cat</w:t>
      </w:r>
      <w:r w:rsidR="00B672DC">
        <w:rPr>
          <w:color w:val="7F7F7F" w:themeColor="text1" w:themeTint="80"/>
        </w:rPr>
        <w:t xml:space="preserve"> “|” </w:t>
      </w:r>
      <w:r w:rsidR="00B672DC">
        <w:rPr>
          <w:i/>
          <w:color w:val="7F7F7F" w:themeColor="text1" w:themeTint="80"/>
        </w:rPr>
        <w:t>*cat</w:t>
      </w:r>
      <w:r w:rsidR="006A1328" w:rsidRPr="006A1328">
        <w:rPr>
          <w:i/>
          <w:color w:val="7F7F7F" w:themeColor="text1" w:themeTint="80"/>
        </w:rPr>
        <w:t xml:space="preserve"> Plaats</w:t>
      </w:r>
      <w:r w:rsidR="00A34742" w:rsidRPr="006A1328">
        <w:rPr>
          <w:i/>
          <w:color w:val="7F7F7F" w:themeColor="text1" w:themeTint="80"/>
        </w:rPr>
        <w:t>.</w:t>
      </w:r>
      <w:r w:rsidR="00A34742">
        <w:br/>
      </w:r>
    </w:p>
    <w:p w14:paraId="5BE24CA2" w14:textId="4D909AE1" w:rsidR="00953C7A" w:rsidRDefault="00071F60" w:rsidP="00122A55">
      <w:pPr>
        <w:pStyle w:val="Lijstalinea"/>
        <w:numPr>
          <w:ilvl w:val="0"/>
          <w:numId w:val="15"/>
        </w:numPr>
        <w:ind w:left="426"/>
      </w:pPr>
      <w:r>
        <w:t>Indien</w:t>
      </w:r>
      <w:r w:rsidR="00470EA7">
        <w:t xml:space="preserve"> optie 1. En 2. Niet opgaan èn</w:t>
      </w:r>
      <w:r w:rsidR="00A5541D">
        <w:t xml:space="preserve"> Vrije_Adresregel_Bron is gevuld</w:t>
      </w:r>
      <w:r>
        <w:t>:</w:t>
      </w:r>
      <w:r>
        <w:br/>
        <w:t xml:space="preserve">SLEUTEL = </w:t>
      </w:r>
      <w:r w:rsidR="00A5541D">
        <w:t>Vrije_Adresregel</w:t>
      </w:r>
      <w:r>
        <w:t xml:space="preserve"> </w:t>
      </w:r>
      <w:r w:rsidR="00D779C0" w:rsidRPr="00D779C0">
        <w:rPr>
          <w:i/>
        </w:rPr>
        <w:t>*cat</w:t>
      </w:r>
      <w:r w:rsidR="00D779C0">
        <w:t xml:space="preserve"> “|” </w:t>
      </w:r>
      <w:r w:rsidR="00D779C0" w:rsidRPr="00D779C0">
        <w:rPr>
          <w:i/>
        </w:rPr>
        <w:t>*cat</w:t>
      </w:r>
      <w:r w:rsidR="00A5541D">
        <w:t xml:space="preserve"> Landcode_Bron.</w:t>
      </w:r>
      <w:r w:rsidR="00A34742">
        <w:br/>
      </w:r>
    </w:p>
    <w:p w14:paraId="21069758" w14:textId="3E8EFD51" w:rsidR="00005369" w:rsidRDefault="00E24326" w:rsidP="00122A55">
      <w:pPr>
        <w:pStyle w:val="Lijstalinea"/>
        <w:numPr>
          <w:ilvl w:val="0"/>
          <w:numId w:val="15"/>
        </w:numPr>
        <w:ind w:left="426"/>
      </w:pPr>
      <w:r w:rsidRPr="00E24326">
        <w:t>Indien g</w:t>
      </w:r>
      <w:r w:rsidR="00005369" w:rsidRPr="00E24326">
        <w:t xml:space="preserve">een </w:t>
      </w:r>
      <w:r w:rsidRPr="00E24326">
        <w:t xml:space="preserve">enkel </w:t>
      </w:r>
      <w:r w:rsidR="00005369" w:rsidRPr="00E24326">
        <w:t>sleutelattributen</w:t>
      </w:r>
      <w:r w:rsidRPr="00E24326">
        <w:t xml:space="preserve"> is gevuld, dan niets toevoegen.</w:t>
      </w:r>
    </w:p>
    <w:p w14:paraId="018DAB05" w14:textId="77777777" w:rsidR="005F68F2" w:rsidRDefault="005F68F2" w:rsidP="005F68F2">
      <w:pPr>
        <w:ind w:left="66"/>
      </w:pPr>
    </w:p>
    <w:p w14:paraId="1E386AB6" w14:textId="77777777" w:rsidR="005F68F2" w:rsidRDefault="005F68F2" w:rsidP="005F68F2">
      <w:pPr>
        <w:ind w:left="66"/>
      </w:pPr>
      <w:r w:rsidRPr="00B03021">
        <w:rPr>
          <w:u w:val="single"/>
        </w:rPr>
        <w:t>Format van de samengestelde SLEUTEL</w:t>
      </w:r>
      <w:r>
        <w:t>:</w:t>
      </w:r>
    </w:p>
    <w:p w14:paraId="46F542C0" w14:textId="201044A0" w:rsidR="005F68F2" w:rsidRDefault="005F68F2" w:rsidP="00122A55">
      <w:pPr>
        <w:pStyle w:val="Lijstalinea"/>
        <w:numPr>
          <w:ilvl w:val="0"/>
          <w:numId w:val="14"/>
        </w:numPr>
        <w:tabs>
          <w:tab w:val="left" w:pos="2268"/>
        </w:tabs>
        <w:ind w:left="284" w:hanging="218"/>
      </w:pPr>
      <w:r>
        <w:t>Bij charactervelden:</w:t>
      </w:r>
      <w:r>
        <w:tab/>
        <w:t>alle spaties weghalen + alles omzetten naar hoofdletters.</w:t>
      </w:r>
    </w:p>
    <w:p w14:paraId="04335EBB" w14:textId="57B999CC" w:rsidR="005F68F2" w:rsidRDefault="005F68F2" w:rsidP="00122A55">
      <w:pPr>
        <w:pStyle w:val="Lijstalinea"/>
        <w:numPr>
          <w:ilvl w:val="0"/>
          <w:numId w:val="14"/>
        </w:numPr>
        <w:tabs>
          <w:tab w:val="left" w:pos="2268"/>
        </w:tabs>
        <w:ind w:left="284" w:hanging="218"/>
      </w:pPr>
      <w:r>
        <w:t>Bij numerieke velden:</w:t>
      </w:r>
      <w:r>
        <w:tab/>
        <w:t>alle voorloop-nullen weghalen.</w:t>
      </w:r>
    </w:p>
    <w:p w14:paraId="533FE0AB" w14:textId="23D2C8C2" w:rsidR="00790509" w:rsidRDefault="00790509" w:rsidP="00122A55">
      <w:pPr>
        <w:pStyle w:val="Lijstalinea"/>
        <w:numPr>
          <w:ilvl w:val="0"/>
          <w:numId w:val="14"/>
        </w:numPr>
        <w:tabs>
          <w:tab w:val="left" w:pos="2268"/>
        </w:tabs>
        <w:ind w:left="284" w:hanging="218"/>
      </w:pPr>
      <w:r>
        <w:t>Gehele samengestelde</w:t>
      </w:r>
      <w:r w:rsidR="005A7B43">
        <w:t xml:space="preserve"> SLEUTEL links aansluiten</w:t>
      </w:r>
      <w:r>
        <w:t>.</w:t>
      </w:r>
    </w:p>
    <w:p w14:paraId="2A0B3183" w14:textId="77777777" w:rsidR="00A5541D" w:rsidRDefault="00A5541D" w:rsidP="002263A3">
      <w:pPr>
        <w:tabs>
          <w:tab w:val="left" w:pos="2268"/>
        </w:tabs>
      </w:pPr>
    </w:p>
    <w:p w14:paraId="169F8C19" w14:textId="64E0D98B" w:rsidR="00071F60" w:rsidRDefault="00470EA7" w:rsidP="002263A3">
      <w:pPr>
        <w:tabs>
          <w:tab w:val="left" w:pos="2268"/>
        </w:tabs>
      </w:pPr>
      <w:r>
        <w:t>Er</w:t>
      </w:r>
      <w:r w:rsidR="00071F60">
        <w:t xml:space="preserve"> is dus </w:t>
      </w:r>
      <w:r>
        <w:t>altijd maar</w:t>
      </w:r>
      <w:r w:rsidR="00005369">
        <w:t xml:space="preserve"> maximaal</w:t>
      </w:r>
      <w:r>
        <w:t xml:space="preserve"> één SLEUTEL per RBG_ZENDING</w:t>
      </w:r>
      <w:r w:rsidR="007424EE">
        <w:t>.</w:t>
      </w:r>
    </w:p>
    <w:p w14:paraId="2DC3BBA0" w14:textId="59C80112" w:rsidR="002263A3" w:rsidRDefault="00071F60" w:rsidP="00FF22F8">
      <w:pPr>
        <w:pStyle w:val="Kop3"/>
      </w:pPr>
      <w:bookmarkStart w:id="1293" w:name="_Toc7616222"/>
      <w:r>
        <w:t>Mapping H_ADRES</w:t>
      </w:r>
      <w:bookmarkEnd w:id="1293"/>
    </w:p>
    <w:tbl>
      <w:tblPr>
        <w:tblW w:w="9480" w:type="dxa"/>
        <w:tblLayout w:type="fixed"/>
        <w:tblCellMar>
          <w:left w:w="30" w:type="dxa"/>
          <w:right w:w="30" w:type="dxa"/>
        </w:tblCellMar>
        <w:tblLook w:val="0000" w:firstRow="0" w:lastRow="0" w:firstColumn="0" w:lastColumn="0" w:noHBand="0" w:noVBand="0"/>
      </w:tblPr>
      <w:tblGrid>
        <w:gridCol w:w="3007"/>
        <w:gridCol w:w="2977"/>
        <w:gridCol w:w="3496"/>
      </w:tblGrid>
      <w:tr w:rsidR="002263A3" w:rsidRPr="00D26284" w14:paraId="5A2281DD" w14:textId="77777777" w:rsidTr="00005369">
        <w:trPr>
          <w:cantSplit/>
          <w:trHeight w:val="190"/>
        </w:trPr>
        <w:tc>
          <w:tcPr>
            <w:tcW w:w="3007" w:type="dxa"/>
            <w:tcBorders>
              <w:top w:val="single" w:sz="6" w:space="0" w:color="auto"/>
              <w:left w:val="single" w:sz="6" w:space="0" w:color="auto"/>
              <w:bottom w:val="single" w:sz="4" w:space="0" w:color="auto"/>
              <w:right w:val="single" w:sz="6" w:space="0" w:color="auto"/>
            </w:tcBorders>
            <w:shd w:val="pct20" w:color="auto" w:fill="FFFFFF"/>
          </w:tcPr>
          <w:p w14:paraId="4901C13E" w14:textId="77777777" w:rsidR="002263A3" w:rsidRPr="00D26284" w:rsidRDefault="002263A3" w:rsidP="00005369">
            <w:pPr>
              <w:rPr>
                <w:b/>
                <w:color w:val="000000"/>
                <w:sz w:val="16"/>
                <w:szCs w:val="16"/>
              </w:rPr>
            </w:pPr>
            <w:r w:rsidRPr="00D26284">
              <w:rPr>
                <w:b/>
                <w:color w:val="000000"/>
                <w:sz w:val="16"/>
                <w:szCs w:val="16"/>
              </w:rPr>
              <w:t>Doelkolom</w:t>
            </w:r>
          </w:p>
          <w:p w14:paraId="635F3260" w14:textId="77777777" w:rsidR="002263A3" w:rsidRPr="00D26284" w:rsidRDefault="002263A3" w:rsidP="00005369">
            <w:pPr>
              <w:rPr>
                <w:b/>
                <w:color w:val="000000"/>
                <w:sz w:val="16"/>
                <w:szCs w:val="16"/>
              </w:rPr>
            </w:pPr>
          </w:p>
        </w:tc>
        <w:tc>
          <w:tcPr>
            <w:tcW w:w="2977" w:type="dxa"/>
            <w:tcBorders>
              <w:top w:val="single" w:sz="6" w:space="0" w:color="auto"/>
              <w:left w:val="single" w:sz="6" w:space="0" w:color="auto"/>
              <w:bottom w:val="single" w:sz="4" w:space="0" w:color="auto"/>
              <w:right w:val="single" w:sz="6" w:space="0" w:color="auto"/>
            </w:tcBorders>
            <w:shd w:val="pct20" w:color="auto" w:fill="FFFFFF"/>
          </w:tcPr>
          <w:p w14:paraId="561C7852" w14:textId="77777777" w:rsidR="002263A3" w:rsidRPr="00D26284" w:rsidRDefault="002263A3" w:rsidP="00005369">
            <w:pPr>
              <w:rPr>
                <w:b/>
                <w:color w:val="000000"/>
                <w:sz w:val="16"/>
                <w:szCs w:val="16"/>
              </w:rPr>
            </w:pPr>
            <w:r w:rsidRPr="00D26284">
              <w:rPr>
                <w:b/>
                <w:color w:val="000000"/>
                <w:sz w:val="16"/>
                <w:szCs w:val="16"/>
              </w:rPr>
              <w:t>Bron/brontabel</w:t>
            </w:r>
          </w:p>
        </w:tc>
        <w:tc>
          <w:tcPr>
            <w:tcW w:w="3496" w:type="dxa"/>
            <w:tcBorders>
              <w:top w:val="single" w:sz="6" w:space="0" w:color="auto"/>
              <w:left w:val="single" w:sz="6" w:space="0" w:color="auto"/>
              <w:bottom w:val="single" w:sz="4" w:space="0" w:color="auto"/>
              <w:right w:val="single" w:sz="6" w:space="0" w:color="auto"/>
            </w:tcBorders>
            <w:shd w:val="pct20" w:color="auto" w:fill="FFFFFF"/>
          </w:tcPr>
          <w:p w14:paraId="1D40CDC3" w14:textId="77777777" w:rsidR="002263A3" w:rsidRPr="00D26284" w:rsidRDefault="002263A3" w:rsidP="00005369">
            <w:pPr>
              <w:rPr>
                <w:b/>
                <w:color w:val="000000"/>
                <w:sz w:val="16"/>
                <w:szCs w:val="16"/>
              </w:rPr>
            </w:pPr>
            <w:r w:rsidRPr="00D26284">
              <w:rPr>
                <w:b/>
                <w:color w:val="000000"/>
                <w:sz w:val="16"/>
                <w:szCs w:val="16"/>
              </w:rPr>
              <w:t>Bronkolom</w:t>
            </w:r>
          </w:p>
        </w:tc>
      </w:tr>
      <w:tr w:rsidR="00071F60" w:rsidRPr="00D26284" w14:paraId="5532E428" w14:textId="77777777" w:rsidTr="00005369">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78DCD4D2" w14:textId="6F09580C" w:rsidR="00071F60" w:rsidRPr="00D26284" w:rsidRDefault="00071F60" w:rsidP="00071F60">
            <w:pPr>
              <w:rPr>
                <w:rFonts w:cs="Arial"/>
                <w:snapToGrid w:val="0"/>
                <w:sz w:val="16"/>
                <w:szCs w:val="16"/>
              </w:rPr>
            </w:pPr>
            <w:r w:rsidRPr="00D26284">
              <w:rPr>
                <w:rFonts w:cs="Arial"/>
                <w:sz w:val="16"/>
                <w:szCs w:val="16"/>
              </w:rPr>
              <w:t>XBAE_SK</w:t>
            </w:r>
          </w:p>
        </w:tc>
        <w:tc>
          <w:tcPr>
            <w:tcW w:w="2977" w:type="dxa"/>
            <w:tcBorders>
              <w:top w:val="single" w:sz="4" w:space="0" w:color="auto"/>
              <w:left w:val="single" w:sz="4" w:space="0" w:color="auto"/>
              <w:bottom w:val="single" w:sz="4" w:space="0" w:color="auto"/>
              <w:right w:val="single" w:sz="4" w:space="0" w:color="auto"/>
            </w:tcBorders>
            <w:shd w:val="clear" w:color="auto" w:fill="auto"/>
          </w:tcPr>
          <w:p w14:paraId="4ADD7ED0" w14:textId="77777777" w:rsidR="00071F60" w:rsidRPr="00D26284" w:rsidRDefault="00071F60" w:rsidP="00071F60">
            <w:pPr>
              <w:rPr>
                <w:rFonts w:cs="Arial"/>
                <w:snapToGrid w:val="0"/>
                <w:sz w:val="16"/>
                <w:szCs w:val="16"/>
              </w:rPr>
            </w:pPr>
          </w:p>
        </w:tc>
        <w:tc>
          <w:tcPr>
            <w:tcW w:w="3496" w:type="dxa"/>
            <w:tcBorders>
              <w:top w:val="single" w:sz="4" w:space="0" w:color="auto"/>
              <w:left w:val="single" w:sz="4" w:space="0" w:color="auto"/>
              <w:bottom w:val="single" w:sz="4" w:space="0" w:color="auto"/>
              <w:right w:val="single" w:sz="4" w:space="0" w:color="auto"/>
            </w:tcBorders>
            <w:shd w:val="clear" w:color="auto" w:fill="auto"/>
          </w:tcPr>
          <w:p w14:paraId="2E56DB96" w14:textId="77777777" w:rsidR="00071F60" w:rsidRPr="00D26284" w:rsidRDefault="00071F60" w:rsidP="00071F60">
            <w:pPr>
              <w:rPr>
                <w:rFonts w:cs="Arial"/>
                <w:snapToGrid w:val="0"/>
                <w:sz w:val="16"/>
                <w:szCs w:val="16"/>
              </w:rPr>
            </w:pPr>
            <w:r w:rsidRPr="00D26284">
              <w:rPr>
                <w:rFonts w:cs="Arial"/>
                <w:snapToGrid w:val="0"/>
                <w:sz w:val="16"/>
                <w:szCs w:val="16"/>
              </w:rPr>
              <w:t>Gegenereerde sleutel</w:t>
            </w:r>
          </w:p>
        </w:tc>
      </w:tr>
      <w:tr w:rsidR="00071F60" w:rsidRPr="00D26284" w14:paraId="7E605B26" w14:textId="77777777" w:rsidTr="00005369">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1C67A421" w14:textId="5D04A679" w:rsidR="00071F60" w:rsidRPr="00D26284" w:rsidRDefault="00071F60" w:rsidP="00071F60">
            <w:pPr>
              <w:rPr>
                <w:rFonts w:cs="Arial"/>
                <w:snapToGrid w:val="0"/>
                <w:sz w:val="16"/>
                <w:szCs w:val="16"/>
              </w:rPr>
            </w:pPr>
            <w:r w:rsidRPr="00D26284">
              <w:rPr>
                <w:rFonts w:cs="Arial"/>
                <w:sz w:val="16"/>
                <w:szCs w:val="16"/>
              </w:rPr>
              <w:t>XBAE_LAAD_TS</w:t>
            </w:r>
          </w:p>
        </w:tc>
        <w:tc>
          <w:tcPr>
            <w:tcW w:w="2977" w:type="dxa"/>
            <w:tcBorders>
              <w:top w:val="single" w:sz="4" w:space="0" w:color="auto"/>
              <w:left w:val="single" w:sz="4" w:space="0" w:color="auto"/>
              <w:bottom w:val="single" w:sz="4" w:space="0" w:color="auto"/>
              <w:right w:val="single" w:sz="4" w:space="0" w:color="auto"/>
            </w:tcBorders>
            <w:shd w:val="clear" w:color="auto" w:fill="auto"/>
          </w:tcPr>
          <w:p w14:paraId="4F105869" w14:textId="77777777" w:rsidR="00071F60" w:rsidRPr="00D26284" w:rsidRDefault="00071F60" w:rsidP="00071F60">
            <w:pPr>
              <w:rPr>
                <w:rFonts w:cs="Arial"/>
                <w:snapToGrid w:val="0"/>
                <w:sz w:val="16"/>
                <w:szCs w:val="16"/>
              </w:rPr>
            </w:pPr>
          </w:p>
        </w:tc>
        <w:tc>
          <w:tcPr>
            <w:tcW w:w="3496" w:type="dxa"/>
            <w:tcBorders>
              <w:top w:val="single" w:sz="4" w:space="0" w:color="auto"/>
              <w:left w:val="single" w:sz="4" w:space="0" w:color="auto"/>
              <w:bottom w:val="single" w:sz="4" w:space="0" w:color="auto"/>
              <w:right w:val="single" w:sz="4" w:space="0" w:color="auto"/>
            </w:tcBorders>
            <w:shd w:val="clear" w:color="auto" w:fill="auto"/>
          </w:tcPr>
          <w:p w14:paraId="411C867E" w14:textId="77777777" w:rsidR="00071F60" w:rsidRPr="00D26284" w:rsidRDefault="00071F60" w:rsidP="00071F60">
            <w:pPr>
              <w:rPr>
                <w:rFonts w:cs="Arial"/>
                <w:i/>
                <w:snapToGrid w:val="0"/>
                <w:sz w:val="16"/>
                <w:szCs w:val="16"/>
              </w:rPr>
            </w:pPr>
            <w:r w:rsidRPr="00D26284">
              <w:rPr>
                <w:rFonts w:cs="Arial"/>
                <w:i/>
                <w:snapToGrid w:val="0"/>
                <w:sz w:val="16"/>
                <w:szCs w:val="16"/>
              </w:rPr>
              <w:t>Laad_TS</w:t>
            </w:r>
          </w:p>
        </w:tc>
      </w:tr>
      <w:tr w:rsidR="00071F60" w:rsidRPr="00D26284" w14:paraId="40ACBE8C" w14:textId="77777777" w:rsidTr="00005369">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5195B6AB" w14:textId="62A8E8D6" w:rsidR="00071F60" w:rsidRPr="00D26284" w:rsidRDefault="00071F60" w:rsidP="00071F60">
            <w:pPr>
              <w:rPr>
                <w:rFonts w:cs="Arial"/>
                <w:snapToGrid w:val="0"/>
                <w:sz w:val="16"/>
                <w:szCs w:val="16"/>
              </w:rPr>
            </w:pPr>
            <w:r w:rsidRPr="00D26284">
              <w:rPr>
                <w:rFonts w:cs="Arial"/>
                <w:sz w:val="16"/>
                <w:szCs w:val="16"/>
              </w:rPr>
              <w:t>XBAE_RECORDBRON_NAAM</w:t>
            </w:r>
          </w:p>
        </w:tc>
        <w:tc>
          <w:tcPr>
            <w:tcW w:w="2977" w:type="dxa"/>
            <w:tcBorders>
              <w:top w:val="single" w:sz="4" w:space="0" w:color="auto"/>
              <w:left w:val="single" w:sz="4" w:space="0" w:color="auto"/>
              <w:bottom w:val="single" w:sz="4" w:space="0" w:color="auto"/>
              <w:right w:val="single" w:sz="4" w:space="0" w:color="auto"/>
            </w:tcBorders>
            <w:shd w:val="clear" w:color="auto" w:fill="auto"/>
          </w:tcPr>
          <w:p w14:paraId="778D8D51" w14:textId="77777777" w:rsidR="00071F60" w:rsidRPr="00D26284" w:rsidRDefault="00071F60" w:rsidP="00071F60">
            <w:pPr>
              <w:rPr>
                <w:rFonts w:cs="Arial"/>
                <w:snapToGrid w:val="0"/>
                <w:sz w:val="16"/>
                <w:szCs w:val="16"/>
              </w:rPr>
            </w:pPr>
            <w:r w:rsidRPr="00D26284">
              <w:rPr>
                <w:sz w:val="16"/>
                <w:szCs w:val="16"/>
              </w:rPr>
              <w:t>RBG_C_RN300ZEN</w:t>
            </w:r>
          </w:p>
        </w:tc>
        <w:tc>
          <w:tcPr>
            <w:tcW w:w="3496" w:type="dxa"/>
            <w:tcBorders>
              <w:top w:val="single" w:sz="4" w:space="0" w:color="auto"/>
              <w:left w:val="single" w:sz="4" w:space="0" w:color="auto"/>
              <w:bottom w:val="single" w:sz="4" w:space="0" w:color="auto"/>
              <w:right w:val="single" w:sz="4" w:space="0" w:color="auto"/>
            </w:tcBorders>
            <w:shd w:val="clear" w:color="auto" w:fill="auto"/>
          </w:tcPr>
          <w:p w14:paraId="0C735C68" w14:textId="021AC74D" w:rsidR="00071F60" w:rsidRPr="00D26284" w:rsidRDefault="00071F60" w:rsidP="00071F60">
            <w:pPr>
              <w:rPr>
                <w:rFonts w:cs="Arial"/>
                <w:snapToGrid w:val="0"/>
                <w:sz w:val="16"/>
                <w:szCs w:val="16"/>
              </w:rPr>
            </w:pPr>
            <w:r w:rsidRPr="00D26284">
              <w:rPr>
                <w:rFonts w:cs="Arial"/>
                <w:sz w:val="16"/>
                <w:szCs w:val="16"/>
              </w:rPr>
              <w:t>BEAG_RECORDBRON_NAAM</w:t>
            </w:r>
          </w:p>
        </w:tc>
      </w:tr>
      <w:tr w:rsidR="00071F60" w:rsidRPr="00D26284" w14:paraId="196A2957" w14:textId="77777777" w:rsidTr="00005369">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3E16E69D" w14:textId="69DA6EAA" w:rsidR="00071F60" w:rsidRPr="00D26284" w:rsidRDefault="00071F60" w:rsidP="00071F60">
            <w:pPr>
              <w:rPr>
                <w:rFonts w:cs="Arial"/>
                <w:snapToGrid w:val="0"/>
                <w:sz w:val="16"/>
                <w:szCs w:val="16"/>
              </w:rPr>
            </w:pPr>
            <w:r w:rsidRPr="00D26284">
              <w:rPr>
                <w:rFonts w:cs="Arial"/>
                <w:sz w:val="16"/>
                <w:szCs w:val="16"/>
              </w:rPr>
              <w:t>XBAE_SLEUTEL</w:t>
            </w:r>
          </w:p>
        </w:tc>
        <w:tc>
          <w:tcPr>
            <w:tcW w:w="2977" w:type="dxa"/>
            <w:tcBorders>
              <w:top w:val="single" w:sz="4" w:space="0" w:color="auto"/>
              <w:left w:val="single" w:sz="4" w:space="0" w:color="auto"/>
              <w:bottom w:val="single" w:sz="4" w:space="0" w:color="auto"/>
              <w:right w:val="single" w:sz="4" w:space="0" w:color="auto"/>
            </w:tcBorders>
            <w:shd w:val="clear" w:color="auto" w:fill="auto"/>
          </w:tcPr>
          <w:p w14:paraId="0F99E224" w14:textId="1F9BA4C2" w:rsidR="00071F60" w:rsidRPr="00D26284" w:rsidRDefault="00071F60" w:rsidP="00071F60">
            <w:pPr>
              <w:rPr>
                <w:rFonts w:cs="Arial"/>
                <w:snapToGrid w:val="0"/>
                <w:sz w:val="16"/>
                <w:szCs w:val="16"/>
              </w:rPr>
            </w:pPr>
            <w:r w:rsidRPr="00D26284">
              <w:rPr>
                <w:sz w:val="16"/>
                <w:szCs w:val="16"/>
              </w:rPr>
              <w:t>RBG_C_RN300ZEN</w:t>
            </w:r>
          </w:p>
        </w:tc>
        <w:tc>
          <w:tcPr>
            <w:tcW w:w="3496" w:type="dxa"/>
            <w:tcBorders>
              <w:top w:val="single" w:sz="4" w:space="0" w:color="auto"/>
              <w:left w:val="single" w:sz="4" w:space="0" w:color="auto"/>
              <w:bottom w:val="single" w:sz="4" w:space="0" w:color="auto"/>
              <w:right w:val="single" w:sz="4" w:space="0" w:color="auto"/>
            </w:tcBorders>
            <w:shd w:val="clear" w:color="auto" w:fill="auto"/>
          </w:tcPr>
          <w:p w14:paraId="5D6841FF" w14:textId="0F275683" w:rsidR="00071F60" w:rsidRPr="00D26284" w:rsidRDefault="00071F60" w:rsidP="00071F60">
            <w:pPr>
              <w:rPr>
                <w:rFonts w:cs="Arial"/>
                <w:sz w:val="16"/>
                <w:szCs w:val="16"/>
              </w:rPr>
            </w:pPr>
            <w:r w:rsidRPr="00D26284">
              <w:rPr>
                <w:rFonts w:cs="Arial"/>
                <w:sz w:val="16"/>
                <w:szCs w:val="16"/>
              </w:rPr>
              <w:t xml:space="preserve">BEAG_RN300POSTCODEBRN || </w:t>
            </w:r>
            <w:r w:rsidR="000C633F" w:rsidRPr="00D26284">
              <w:rPr>
                <w:rFonts w:cs="Arial"/>
                <w:sz w:val="16"/>
                <w:szCs w:val="16"/>
              </w:rPr>
              <w:t xml:space="preserve">“|” || </w:t>
            </w:r>
            <w:r w:rsidRPr="00D26284">
              <w:rPr>
                <w:rFonts w:cs="Arial"/>
                <w:sz w:val="16"/>
                <w:szCs w:val="16"/>
              </w:rPr>
              <w:t>BEAG_RN300HUISNRBRN</w:t>
            </w:r>
          </w:p>
          <w:p w14:paraId="03B8AAB5" w14:textId="593BA808" w:rsidR="00071F60" w:rsidRPr="00D26284" w:rsidRDefault="009E2E0A" w:rsidP="00071F60">
            <w:pPr>
              <w:rPr>
                <w:rFonts w:cs="Arial"/>
                <w:sz w:val="16"/>
                <w:szCs w:val="16"/>
              </w:rPr>
            </w:pPr>
            <w:r w:rsidRPr="00D26284">
              <w:rPr>
                <w:rFonts w:cs="Arial"/>
                <w:b/>
                <w:i/>
                <w:sz w:val="16"/>
                <w:szCs w:val="16"/>
              </w:rPr>
              <w:t>ò</w:t>
            </w:r>
            <w:r w:rsidR="00071F60" w:rsidRPr="00D26284">
              <w:rPr>
                <w:rFonts w:cs="Arial"/>
                <w:b/>
                <w:i/>
                <w:sz w:val="16"/>
                <w:szCs w:val="16"/>
              </w:rPr>
              <w:t>f</w:t>
            </w:r>
          </w:p>
          <w:p w14:paraId="06AFE94F" w14:textId="0581B674" w:rsidR="009E2E0A" w:rsidRPr="00D26284" w:rsidRDefault="009E2E0A" w:rsidP="00071F60">
            <w:pPr>
              <w:rPr>
                <w:rFonts w:cs="Arial"/>
                <w:sz w:val="16"/>
                <w:szCs w:val="16"/>
              </w:rPr>
            </w:pPr>
            <w:r w:rsidRPr="00D26284">
              <w:rPr>
                <w:rFonts w:cs="Arial"/>
                <w:sz w:val="16"/>
                <w:szCs w:val="16"/>
              </w:rPr>
              <w:t xml:space="preserve">BEAG_RN300STRAATBRN </w:t>
            </w:r>
            <w:r w:rsidR="000C633F" w:rsidRPr="00D26284">
              <w:rPr>
                <w:rFonts w:cs="Arial"/>
                <w:sz w:val="16"/>
                <w:szCs w:val="16"/>
              </w:rPr>
              <w:t xml:space="preserve">|| “|” || </w:t>
            </w:r>
            <w:r w:rsidRPr="00D26284">
              <w:rPr>
                <w:rFonts w:cs="Arial"/>
                <w:sz w:val="16"/>
                <w:szCs w:val="16"/>
              </w:rPr>
              <w:t xml:space="preserve"> BEAG_RN300HUISNRBRN </w:t>
            </w:r>
            <w:r w:rsidR="000C633F" w:rsidRPr="00D26284">
              <w:rPr>
                <w:rFonts w:cs="Arial"/>
                <w:sz w:val="16"/>
                <w:szCs w:val="16"/>
              </w:rPr>
              <w:t xml:space="preserve">|| “|” || </w:t>
            </w:r>
            <w:r w:rsidRPr="00D26284">
              <w:rPr>
                <w:rFonts w:cs="Arial"/>
                <w:sz w:val="16"/>
                <w:szCs w:val="16"/>
              </w:rPr>
              <w:t xml:space="preserve">BEAG_RN300POSTCODEBRN </w:t>
            </w:r>
            <w:r w:rsidR="000C633F" w:rsidRPr="00D26284">
              <w:rPr>
                <w:rFonts w:cs="Arial"/>
                <w:sz w:val="16"/>
                <w:szCs w:val="16"/>
              </w:rPr>
              <w:t xml:space="preserve">|| “|” || </w:t>
            </w:r>
            <w:r w:rsidRPr="00D26284">
              <w:rPr>
                <w:rFonts w:cs="Arial"/>
                <w:sz w:val="16"/>
                <w:szCs w:val="16"/>
              </w:rPr>
              <w:t>BEAG_RN300PLINSTBRN</w:t>
            </w:r>
          </w:p>
          <w:p w14:paraId="2596419C" w14:textId="6761CC56" w:rsidR="009E2E0A" w:rsidRPr="00D26284" w:rsidRDefault="009E2E0A" w:rsidP="009E2E0A">
            <w:pPr>
              <w:rPr>
                <w:rFonts w:cs="Arial"/>
                <w:sz w:val="16"/>
                <w:szCs w:val="16"/>
              </w:rPr>
            </w:pPr>
            <w:r w:rsidRPr="00D26284">
              <w:rPr>
                <w:rFonts w:cs="Arial"/>
                <w:b/>
                <w:i/>
                <w:sz w:val="16"/>
                <w:szCs w:val="16"/>
              </w:rPr>
              <w:t>èn/òf</w:t>
            </w:r>
          </w:p>
          <w:p w14:paraId="5E7997C7" w14:textId="4DF59418" w:rsidR="00071F60" w:rsidRPr="00D26284" w:rsidRDefault="00071F60" w:rsidP="00071F60">
            <w:pPr>
              <w:rPr>
                <w:rFonts w:cs="Arial"/>
                <w:sz w:val="16"/>
                <w:szCs w:val="16"/>
              </w:rPr>
            </w:pPr>
            <w:r w:rsidRPr="00D26284">
              <w:rPr>
                <w:rFonts w:cs="Arial"/>
                <w:sz w:val="16"/>
                <w:szCs w:val="16"/>
              </w:rPr>
              <w:t xml:space="preserve">BEAG_RN300ADRESRGLVRIJBRN </w:t>
            </w:r>
            <w:r w:rsidR="000C633F" w:rsidRPr="00D26284">
              <w:rPr>
                <w:rFonts w:cs="Arial"/>
                <w:sz w:val="16"/>
                <w:szCs w:val="16"/>
              </w:rPr>
              <w:t>|| “|” ||</w:t>
            </w:r>
          </w:p>
          <w:p w14:paraId="1D852F09" w14:textId="7CF6DFFA" w:rsidR="009E2E0A" w:rsidRPr="00D26284" w:rsidRDefault="00071F60" w:rsidP="00071F60">
            <w:pPr>
              <w:rPr>
                <w:rFonts w:cs="Arial"/>
                <w:sz w:val="16"/>
                <w:szCs w:val="16"/>
              </w:rPr>
            </w:pPr>
            <w:r w:rsidRPr="00D26284">
              <w:rPr>
                <w:rFonts w:cs="Arial"/>
                <w:sz w:val="16"/>
                <w:szCs w:val="16"/>
              </w:rPr>
              <w:t>BEAG_RN300LANDBRN</w:t>
            </w:r>
          </w:p>
        </w:tc>
      </w:tr>
    </w:tbl>
    <w:p w14:paraId="08617CF3" w14:textId="77777777" w:rsidR="00071F60" w:rsidRPr="00766105" w:rsidRDefault="00071F60" w:rsidP="00ED31EF"/>
    <w:p w14:paraId="1C423DA1" w14:textId="77777777" w:rsidR="00071F60" w:rsidRPr="00766105" w:rsidRDefault="00071F60" w:rsidP="00ED31EF">
      <w:r w:rsidRPr="00766105">
        <w:rPr>
          <w:b/>
        </w:rPr>
        <w:t>Selectiepad:</w:t>
      </w:r>
    </w:p>
    <w:p w14:paraId="34431864" w14:textId="77777777" w:rsidR="00071F60" w:rsidRDefault="00071F60" w:rsidP="00071F60">
      <w:pPr>
        <w:pStyle w:val="Standaardinspringing"/>
        <w:ind w:left="0" w:firstLine="0"/>
      </w:pPr>
      <w:r w:rsidRPr="00C32D36">
        <w:t>RBG_C_RN300ZEN</w:t>
      </w:r>
    </w:p>
    <w:p w14:paraId="0D0B7213" w14:textId="77777777" w:rsidR="00071F60" w:rsidRPr="00C32D36" w:rsidRDefault="00071F60" w:rsidP="00071F60">
      <w:pPr>
        <w:pStyle w:val="Standaardinspringing"/>
        <w:ind w:left="0" w:firstLine="0"/>
      </w:pPr>
      <w:r>
        <w:t xml:space="preserve">         </w:t>
      </w:r>
      <w:r>
        <w:sym w:font="Wingdings" w:char="F0E2"/>
      </w:r>
      <w:r>
        <w:br/>
      </w:r>
      <w:r w:rsidRPr="00246F49">
        <w:t>H_ADRES</w:t>
      </w:r>
    </w:p>
    <w:p w14:paraId="0B23E9CB" w14:textId="77777777" w:rsidR="00071F60" w:rsidRDefault="00071F60" w:rsidP="00071F60"/>
    <w:p w14:paraId="7BCCCEA2" w14:textId="77777777" w:rsidR="00071F60" w:rsidRPr="00766105" w:rsidRDefault="00071F60" w:rsidP="00ED31EF">
      <w:r w:rsidRPr="00766105">
        <w:rPr>
          <w:b/>
        </w:rPr>
        <w:t>Kolommen en condities:</w:t>
      </w:r>
    </w:p>
    <w:tbl>
      <w:tblPr>
        <w:tblW w:w="9609" w:type="dxa"/>
        <w:tblLayout w:type="fixed"/>
        <w:tblCellMar>
          <w:left w:w="70" w:type="dxa"/>
          <w:right w:w="70" w:type="dxa"/>
        </w:tblCellMar>
        <w:tblLook w:val="0000" w:firstRow="0" w:lastRow="0" w:firstColumn="0" w:lastColumn="0" w:noHBand="0" w:noVBand="0"/>
      </w:tblPr>
      <w:tblGrid>
        <w:gridCol w:w="3823"/>
        <w:gridCol w:w="425"/>
        <w:gridCol w:w="5361"/>
      </w:tblGrid>
      <w:tr w:rsidR="00071F60" w:rsidRPr="006848BA" w14:paraId="18B1AA4A" w14:textId="77777777" w:rsidTr="00005369">
        <w:trPr>
          <w:cantSplit/>
          <w:trHeight w:val="432"/>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7B201E66" w14:textId="77777777" w:rsidR="00071F60" w:rsidRPr="006848BA" w:rsidRDefault="00071F60" w:rsidP="00005369">
            <w:pPr>
              <w:rPr>
                <w:b/>
                <w:sz w:val="16"/>
                <w:szCs w:val="16"/>
              </w:rPr>
            </w:pPr>
            <w:r w:rsidRPr="006848BA">
              <w:rPr>
                <w:b/>
                <w:sz w:val="16"/>
                <w:szCs w:val="16"/>
              </w:rPr>
              <w:t>RBG_C_RN300ZEN (alias: R1)</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1A3B3182" w14:textId="77777777" w:rsidR="00071F60" w:rsidRPr="006848BA" w:rsidRDefault="00071F60" w:rsidP="00005369">
            <w:pPr>
              <w:ind w:right="-70"/>
              <w:rPr>
                <w:b/>
                <w:sz w:val="16"/>
                <w:szCs w:val="16"/>
              </w:rPr>
            </w:pPr>
            <w:r w:rsidRPr="006848BA">
              <w:rPr>
                <w:b/>
                <w:sz w:val="16"/>
                <w:szCs w:val="16"/>
              </w:rPr>
              <w:t>Sel.</w:t>
            </w:r>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6BE704D7" w14:textId="77777777" w:rsidR="00071F60" w:rsidRPr="006848BA" w:rsidRDefault="00071F60" w:rsidP="00005369">
            <w:pPr>
              <w:rPr>
                <w:b/>
                <w:sz w:val="16"/>
                <w:szCs w:val="16"/>
              </w:rPr>
            </w:pPr>
            <w:r w:rsidRPr="006848BA">
              <w:rPr>
                <w:b/>
                <w:sz w:val="16"/>
                <w:szCs w:val="16"/>
              </w:rPr>
              <w:t>Conditie</w:t>
            </w:r>
          </w:p>
        </w:tc>
      </w:tr>
      <w:tr w:rsidR="00071F60" w:rsidRPr="006848BA" w14:paraId="2C24CCF9" w14:textId="77777777" w:rsidTr="00005369">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2DE87DC" w14:textId="77777777" w:rsidR="00071F60" w:rsidRPr="006848BA" w:rsidRDefault="00071F60" w:rsidP="00005369">
            <w:pPr>
              <w:rPr>
                <w:rFonts w:cs="Arial"/>
                <w:sz w:val="16"/>
                <w:szCs w:val="16"/>
              </w:rPr>
            </w:pPr>
            <w:r w:rsidRPr="006848BA">
              <w:rPr>
                <w:rFonts w:cs="Arial"/>
                <w:sz w:val="16"/>
                <w:szCs w:val="16"/>
              </w:rPr>
              <w:lastRenderedPageBreak/>
              <w:t>BEAG_LAAD_TS</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E0EFEDA" w14:textId="77777777" w:rsidR="00071F60" w:rsidRPr="006848BA" w:rsidRDefault="00071F60" w:rsidP="00005369">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0053DBD3" w14:textId="47ED66BF" w:rsidR="00071F60" w:rsidRPr="006848BA" w:rsidRDefault="00071F60" w:rsidP="00005369">
            <w:pPr>
              <w:rPr>
                <w:rFonts w:cs="Arial"/>
                <w:sz w:val="16"/>
                <w:szCs w:val="16"/>
              </w:rPr>
            </w:pPr>
            <w:r w:rsidRPr="006848BA">
              <w:rPr>
                <w:rFonts w:cs="Arial"/>
                <w:sz w:val="16"/>
                <w:szCs w:val="16"/>
              </w:rPr>
              <w:t xml:space="preserve">&gt; </w:t>
            </w:r>
            <w:r w:rsidR="003E1CD5">
              <w:rPr>
                <w:i/>
                <w:sz w:val="16"/>
                <w:szCs w:val="16"/>
              </w:rPr>
              <w:t>Vorige_laad_TS</w:t>
            </w:r>
          </w:p>
        </w:tc>
      </w:tr>
      <w:tr w:rsidR="00790FBD" w:rsidRPr="006848BA" w14:paraId="6819CB6B" w14:textId="77777777" w:rsidTr="00005369">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C891D59" w14:textId="54F69433" w:rsidR="00790FBD" w:rsidRPr="00790FBD" w:rsidRDefault="00790FBD" w:rsidP="00790FBD">
            <w:pPr>
              <w:rPr>
                <w:rFonts w:cs="Arial"/>
                <w:sz w:val="16"/>
                <w:szCs w:val="16"/>
              </w:rPr>
            </w:pPr>
            <w:r w:rsidRPr="00790FBD">
              <w:rPr>
                <w:sz w:val="16"/>
                <w:szCs w:val="16"/>
              </w:rPr>
              <w:t>BEAG_RN300VALUTAJAAR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337E9A7" w14:textId="77777777" w:rsidR="00790FBD" w:rsidRPr="00790FBD" w:rsidRDefault="00790FBD" w:rsidP="00005369">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030B6B23" w14:textId="12A04F09" w:rsidR="00790FBD" w:rsidRPr="00790FBD" w:rsidRDefault="00790FBD" w:rsidP="00005369">
            <w:pPr>
              <w:rPr>
                <w:rFonts w:cs="Arial"/>
                <w:sz w:val="16"/>
                <w:szCs w:val="16"/>
              </w:rPr>
            </w:pPr>
            <w:r w:rsidRPr="00790FBD">
              <w:rPr>
                <w:rFonts w:cs="Arial"/>
                <w:sz w:val="16"/>
                <w:szCs w:val="16"/>
              </w:rPr>
              <w:t>≥</w:t>
            </w:r>
            <w:r w:rsidRPr="00790FBD">
              <w:rPr>
                <w:sz w:val="16"/>
                <w:szCs w:val="16"/>
              </w:rPr>
              <w:t xml:space="preserve"> 2016</w:t>
            </w:r>
          </w:p>
        </w:tc>
      </w:tr>
      <w:tr w:rsidR="00071F60" w:rsidRPr="006848BA" w14:paraId="4F3CAF96" w14:textId="77777777" w:rsidTr="00005369">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1C0D5587" w14:textId="77777777" w:rsidR="00071F60" w:rsidRPr="006848BA" w:rsidRDefault="00071F60" w:rsidP="00005369">
            <w:pPr>
              <w:rPr>
                <w:rFonts w:cs="Arial"/>
                <w:sz w:val="16"/>
                <w:szCs w:val="16"/>
              </w:rPr>
            </w:pPr>
            <w:r w:rsidRPr="006848BA">
              <w:rPr>
                <w:rFonts w:cs="Arial"/>
                <w:sz w:val="16"/>
                <w:szCs w:val="16"/>
              </w:rPr>
              <w:t>BEAG_RN300POSTCODEBRN</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696DBA8" w14:textId="33C88EB4" w:rsidR="00071F60" w:rsidRPr="006848BA" w:rsidRDefault="00071F60" w:rsidP="00005369">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24759E0A" w14:textId="6119D4F5" w:rsidR="00071F60" w:rsidRPr="006848BA" w:rsidRDefault="00071F60" w:rsidP="00005369">
            <w:pPr>
              <w:rPr>
                <w:rFonts w:cs="Arial"/>
                <w:sz w:val="16"/>
                <w:szCs w:val="16"/>
              </w:rPr>
            </w:pPr>
          </w:p>
        </w:tc>
      </w:tr>
      <w:tr w:rsidR="00071F60" w:rsidRPr="006848BA" w14:paraId="4863F541" w14:textId="77777777" w:rsidTr="00005369">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628F20B" w14:textId="77777777" w:rsidR="00071F60" w:rsidRPr="006848BA" w:rsidRDefault="00071F60" w:rsidP="00005369">
            <w:pPr>
              <w:rPr>
                <w:rFonts w:cs="Arial"/>
                <w:sz w:val="16"/>
                <w:szCs w:val="16"/>
              </w:rPr>
            </w:pPr>
            <w:r w:rsidRPr="006848BA">
              <w:rPr>
                <w:rFonts w:cs="Arial"/>
                <w:sz w:val="16"/>
                <w:szCs w:val="16"/>
              </w:rPr>
              <w:t>BEAG_RN300HUISNRBRN</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BDA870F" w14:textId="30176B2E" w:rsidR="00071F60" w:rsidRPr="006848BA" w:rsidRDefault="00071F60" w:rsidP="00005369">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197C15FB" w14:textId="370BAB8C" w:rsidR="00071F60" w:rsidRPr="006848BA" w:rsidRDefault="00071F60" w:rsidP="00005369">
            <w:pPr>
              <w:rPr>
                <w:rFonts w:cs="Arial"/>
                <w:sz w:val="16"/>
                <w:szCs w:val="16"/>
              </w:rPr>
            </w:pPr>
          </w:p>
        </w:tc>
      </w:tr>
      <w:tr w:rsidR="00953C7A" w:rsidRPr="006848BA" w14:paraId="413D8DA4" w14:textId="77777777" w:rsidTr="00005369">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BD2C4ED" w14:textId="64FF5524" w:rsidR="00953C7A" w:rsidRPr="006848BA" w:rsidRDefault="00953C7A" w:rsidP="00005369">
            <w:pPr>
              <w:rPr>
                <w:rFonts w:cs="Arial"/>
                <w:sz w:val="16"/>
                <w:szCs w:val="16"/>
              </w:rPr>
            </w:pPr>
            <w:r w:rsidRPr="006848BA">
              <w:rPr>
                <w:rFonts w:cs="Arial"/>
                <w:sz w:val="16"/>
                <w:szCs w:val="16"/>
              </w:rPr>
              <w:t>BEAG_RN300STRAATBRN</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FD99683" w14:textId="0D778ABF" w:rsidR="00953C7A" w:rsidRPr="006848BA" w:rsidRDefault="00953C7A" w:rsidP="00005369">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296FCDF9" w14:textId="77777777" w:rsidR="00953C7A" w:rsidRPr="006848BA" w:rsidRDefault="00953C7A" w:rsidP="00005369">
            <w:pPr>
              <w:rPr>
                <w:rFonts w:cs="Arial"/>
                <w:sz w:val="16"/>
                <w:szCs w:val="16"/>
              </w:rPr>
            </w:pPr>
          </w:p>
        </w:tc>
      </w:tr>
      <w:tr w:rsidR="00254ACE" w:rsidRPr="006848BA" w14:paraId="6ED18E04" w14:textId="77777777" w:rsidTr="00005369">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12DA71B7" w14:textId="7F76C572" w:rsidR="00254ACE" w:rsidRPr="006848BA" w:rsidRDefault="00254ACE" w:rsidP="00005369">
            <w:pPr>
              <w:rPr>
                <w:rFonts w:cs="Arial"/>
                <w:sz w:val="16"/>
                <w:szCs w:val="16"/>
              </w:rPr>
            </w:pPr>
            <w:r w:rsidRPr="006848BA">
              <w:rPr>
                <w:rFonts w:cs="Arial"/>
                <w:sz w:val="16"/>
                <w:szCs w:val="16"/>
              </w:rPr>
              <w:t>BEAG_RN300PLINSTBRN</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1492D1B" w14:textId="3E127C5B" w:rsidR="00254ACE" w:rsidRPr="006848BA" w:rsidRDefault="00254ACE" w:rsidP="00005369">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4F54446B" w14:textId="77777777" w:rsidR="00254ACE" w:rsidRPr="006848BA" w:rsidRDefault="00254ACE" w:rsidP="00005369">
            <w:pPr>
              <w:rPr>
                <w:rFonts w:cs="Arial"/>
                <w:sz w:val="16"/>
                <w:szCs w:val="16"/>
              </w:rPr>
            </w:pPr>
          </w:p>
        </w:tc>
      </w:tr>
      <w:tr w:rsidR="00071F60" w:rsidRPr="006848BA" w14:paraId="3E9FF92A" w14:textId="77777777" w:rsidTr="00005369">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DC4ABDC" w14:textId="77777777" w:rsidR="00071F60" w:rsidRPr="006848BA" w:rsidRDefault="00071F60" w:rsidP="00005369">
            <w:pPr>
              <w:rPr>
                <w:rFonts w:cs="Arial"/>
                <w:sz w:val="16"/>
                <w:szCs w:val="16"/>
              </w:rPr>
            </w:pPr>
            <w:r w:rsidRPr="006848BA">
              <w:rPr>
                <w:rFonts w:cs="Arial"/>
                <w:sz w:val="16"/>
                <w:szCs w:val="16"/>
              </w:rPr>
              <w:t>BEAG_RN300ADRESRGLVRIJBRN</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D01EA51" w14:textId="66398706" w:rsidR="00071F60" w:rsidRPr="006848BA" w:rsidRDefault="00071F60" w:rsidP="00005369">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046555FA" w14:textId="55C0ECF4" w:rsidR="00071F60" w:rsidRPr="006848BA" w:rsidRDefault="00071F60" w:rsidP="00005369">
            <w:pPr>
              <w:rPr>
                <w:rFonts w:cs="Arial"/>
                <w:sz w:val="16"/>
                <w:szCs w:val="16"/>
              </w:rPr>
            </w:pPr>
          </w:p>
        </w:tc>
      </w:tr>
      <w:tr w:rsidR="00071F60" w:rsidRPr="006848BA" w14:paraId="67803D49" w14:textId="77777777" w:rsidTr="00005369">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1A269395" w14:textId="77777777" w:rsidR="00071F60" w:rsidRPr="006848BA" w:rsidRDefault="00071F60" w:rsidP="00005369">
            <w:pPr>
              <w:rPr>
                <w:rFonts w:cs="Arial"/>
                <w:sz w:val="16"/>
                <w:szCs w:val="16"/>
              </w:rPr>
            </w:pPr>
            <w:r w:rsidRPr="006848BA">
              <w:rPr>
                <w:rFonts w:cs="Arial"/>
                <w:sz w:val="16"/>
                <w:szCs w:val="16"/>
              </w:rPr>
              <w:t>BEAG_RN300LANDBRN</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4F86E01" w14:textId="47FDD476" w:rsidR="00071F60" w:rsidRPr="006848BA" w:rsidRDefault="00071F60" w:rsidP="00005369">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8CEFB01" w14:textId="654F3756" w:rsidR="00071F60" w:rsidRPr="006848BA" w:rsidRDefault="00071F60" w:rsidP="00005369">
            <w:pPr>
              <w:rPr>
                <w:rFonts w:cs="Arial"/>
                <w:sz w:val="16"/>
                <w:szCs w:val="16"/>
              </w:rPr>
            </w:pPr>
          </w:p>
        </w:tc>
      </w:tr>
      <w:tr w:rsidR="00071F60" w:rsidRPr="006848BA" w14:paraId="7196ED85" w14:textId="77777777" w:rsidTr="00005369">
        <w:trPr>
          <w:cantSplit/>
          <w:trHeight w:val="410"/>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3DBC1740" w14:textId="504D1DF7" w:rsidR="00071F60" w:rsidRPr="006848BA" w:rsidRDefault="00071F60" w:rsidP="00005369">
            <w:pPr>
              <w:rPr>
                <w:b/>
                <w:sz w:val="16"/>
                <w:szCs w:val="16"/>
              </w:rPr>
            </w:pPr>
            <w:r w:rsidRPr="006848BA">
              <w:rPr>
                <w:b/>
                <w:sz w:val="16"/>
                <w:szCs w:val="16"/>
              </w:rPr>
              <w:t>H_ADRES</w:t>
            </w:r>
            <w:r w:rsidR="00C92185">
              <w:rPr>
                <w:b/>
                <w:sz w:val="16"/>
                <w:szCs w:val="16"/>
              </w:rPr>
              <w:t>*</w:t>
            </w:r>
            <w:r w:rsidRPr="006848BA">
              <w:rPr>
                <w:b/>
                <w:sz w:val="16"/>
                <w:szCs w:val="16"/>
              </w:rPr>
              <w:t xml:space="preserve"> (alias: H1)</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73D4C425" w14:textId="77777777" w:rsidR="00071F60" w:rsidRPr="006848BA" w:rsidRDefault="00071F60" w:rsidP="00005369">
            <w:pPr>
              <w:ind w:right="-70"/>
              <w:rPr>
                <w:b/>
                <w:sz w:val="16"/>
                <w:szCs w:val="16"/>
              </w:rPr>
            </w:pPr>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4475ADBC" w14:textId="77777777" w:rsidR="00071F60" w:rsidRPr="006848BA" w:rsidRDefault="00071F60" w:rsidP="00005369">
            <w:pPr>
              <w:rPr>
                <w:b/>
                <w:sz w:val="16"/>
                <w:szCs w:val="16"/>
              </w:rPr>
            </w:pPr>
          </w:p>
        </w:tc>
      </w:tr>
      <w:tr w:rsidR="00071F60" w:rsidRPr="006848BA" w14:paraId="2355E9E7" w14:textId="77777777" w:rsidTr="00005369">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4622FA8E" w14:textId="77777777" w:rsidR="00071F60" w:rsidRPr="006848BA" w:rsidRDefault="00071F60" w:rsidP="00005369">
            <w:pPr>
              <w:rPr>
                <w:rFonts w:cs="Arial"/>
                <w:sz w:val="16"/>
                <w:szCs w:val="16"/>
              </w:rPr>
            </w:pPr>
            <w:r w:rsidRPr="006848BA">
              <w:rPr>
                <w:snapToGrid w:val="0"/>
                <w:color w:val="000000"/>
                <w:sz w:val="16"/>
                <w:szCs w:val="16"/>
              </w:rPr>
              <w:t>XBAE_SK</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6F30183" w14:textId="77777777" w:rsidR="00071F60" w:rsidRPr="006848BA" w:rsidRDefault="00071F60" w:rsidP="00005369">
            <w:pPr>
              <w:ind w:right="-70"/>
              <w:rPr>
                <w:rFonts w:cs="Arial"/>
                <w:sz w:val="16"/>
                <w:szCs w:val="16"/>
              </w:rPr>
            </w:pPr>
            <w:r w:rsidRPr="006848BA">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38DD5F4" w14:textId="77777777" w:rsidR="00071F60" w:rsidRPr="006848BA" w:rsidRDefault="00071F60" w:rsidP="00005369">
            <w:pPr>
              <w:rPr>
                <w:rFonts w:cs="Arial"/>
                <w:sz w:val="16"/>
                <w:szCs w:val="16"/>
              </w:rPr>
            </w:pPr>
          </w:p>
        </w:tc>
      </w:tr>
      <w:tr w:rsidR="00071F60" w:rsidRPr="006848BA" w14:paraId="0ABDD8E0" w14:textId="77777777" w:rsidTr="00005369">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1FB0AED" w14:textId="77777777" w:rsidR="00071F60" w:rsidRPr="006848BA" w:rsidRDefault="00071F60" w:rsidP="00005369">
            <w:pPr>
              <w:rPr>
                <w:snapToGrid w:val="0"/>
                <w:color w:val="000000"/>
                <w:sz w:val="16"/>
                <w:szCs w:val="16"/>
              </w:rPr>
            </w:pPr>
            <w:r w:rsidRPr="006848BA">
              <w:rPr>
                <w:snapToGrid w:val="0"/>
                <w:color w:val="000000"/>
                <w:sz w:val="16"/>
                <w:szCs w:val="16"/>
              </w:rPr>
              <w:t>XBAE_SLEUTEL</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6DEEEEF" w14:textId="77777777" w:rsidR="00071F60" w:rsidRPr="006848BA" w:rsidRDefault="00071F60" w:rsidP="00005369">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3180E938" w14:textId="452D2B30" w:rsidR="00071F60" w:rsidRPr="006848BA" w:rsidRDefault="00071F60" w:rsidP="00005369">
            <w:pPr>
              <w:rPr>
                <w:rFonts w:cs="Arial"/>
                <w:sz w:val="16"/>
                <w:szCs w:val="16"/>
              </w:rPr>
            </w:pPr>
            <w:r w:rsidRPr="006848BA">
              <w:rPr>
                <w:rFonts w:cs="Arial"/>
                <w:sz w:val="16"/>
                <w:szCs w:val="16"/>
              </w:rPr>
              <w:t xml:space="preserve">= R1.BEAG_RN300POSTCODEBRN </w:t>
            </w:r>
            <w:r w:rsidR="000B751E">
              <w:rPr>
                <w:rFonts w:cs="Arial"/>
                <w:sz w:val="16"/>
                <w:szCs w:val="16"/>
              </w:rPr>
              <w:t xml:space="preserve">|| “|” || </w:t>
            </w:r>
            <w:r w:rsidRPr="006848BA">
              <w:rPr>
                <w:rFonts w:cs="Arial"/>
                <w:sz w:val="16"/>
                <w:szCs w:val="16"/>
              </w:rPr>
              <w:t>R1.BEAG_RN300HUISNRBRN</w:t>
            </w:r>
          </w:p>
          <w:p w14:paraId="6516B5E2" w14:textId="77777777" w:rsidR="00953C7A" w:rsidRPr="006848BA" w:rsidRDefault="00953C7A" w:rsidP="00953C7A">
            <w:pPr>
              <w:rPr>
                <w:rFonts w:cs="Arial"/>
                <w:sz w:val="16"/>
                <w:szCs w:val="16"/>
              </w:rPr>
            </w:pPr>
            <w:r w:rsidRPr="006848BA">
              <w:rPr>
                <w:rFonts w:cs="Arial"/>
                <w:b/>
                <w:i/>
                <w:sz w:val="16"/>
                <w:szCs w:val="16"/>
              </w:rPr>
              <w:t>óf</w:t>
            </w:r>
          </w:p>
          <w:p w14:paraId="4C5FB6D3" w14:textId="544B72B8" w:rsidR="00953C7A" w:rsidRPr="006848BA" w:rsidRDefault="00953C7A" w:rsidP="00953C7A">
            <w:pPr>
              <w:rPr>
                <w:rFonts w:cs="Arial"/>
                <w:sz w:val="16"/>
                <w:szCs w:val="16"/>
              </w:rPr>
            </w:pPr>
            <w:r w:rsidRPr="006848BA">
              <w:rPr>
                <w:rFonts w:cs="Arial"/>
                <w:sz w:val="16"/>
                <w:szCs w:val="16"/>
              </w:rPr>
              <w:t xml:space="preserve">= R1.BEAG_RN300STRAATBRN </w:t>
            </w:r>
            <w:r w:rsidR="000B751E">
              <w:rPr>
                <w:rFonts w:cs="Arial"/>
                <w:sz w:val="16"/>
                <w:szCs w:val="16"/>
              </w:rPr>
              <w:t xml:space="preserve">|| “|” || </w:t>
            </w:r>
            <w:r w:rsidRPr="006848BA">
              <w:rPr>
                <w:rFonts w:cs="Arial"/>
                <w:sz w:val="16"/>
                <w:szCs w:val="16"/>
              </w:rPr>
              <w:t xml:space="preserve">R1.BEAG_RN300HUISNRBRN </w:t>
            </w:r>
            <w:r w:rsidR="000B751E">
              <w:rPr>
                <w:rFonts w:cs="Arial"/>
                <w:sz w:val="16"/>
                <w:szCs w:val="16"/>
              </w:rPr>
              <w:t xml:space="preserve">|| “|” || </w:t>
            </w:r>
            <w:r w:rsidRPr="006848BA">
              <w:rPr>
                <w:rFonts w:cs="Arial"/>
                <w:sz w:val="16"/>
                <w:szCs w:val="16"/>
              </w:rPr>
              <w:t xml:space="preserve">R1.BEAG_RN300POSTCODEBRN </w:t>
            </w:r>
            <w:r w:rsidR="000B751E">
              <w:rPr>
                <w:rFonts w:cs="Arial"/>
                <w:sz w:val="16"/>
                <w:szCs w:val="16"/>
              </w:rPr>
              <w:t xml:space="preserve">|| “|” || </w:t>
            </w:r>
            <w:r w:rsidRPr="006848BA">
              <w:rPr>
                <w:rFonts w:cs="Arial"/>
                <w:sz w:val="16"/>
                <w:szCs w:val="16"/>
              </w:rPr>
              <w:t>R1.BEAG_RN300PLINSTBRN</w:t>
            </w:r>
          </w:p>
          <w:p w14:paraId="397FCB22" w14:textId="77777777" w:rsidR="00071F60" w:rsidRPr="006848BA" w:rsidRDefault="00071F60" w:rsidP="00005369">
            <w:pPr>
              <w:rPr>
                <w:rFonts w:cs="Arial"/>
                <w:sz w:val="16"/>
                <w:szCs w:val="16"/>
              </w:rPr>
            </w:pPr>
            <w:r w:rsidRPr="006848BA">
              <w:rPr>
                <w:rFonts w:cs="Arial"/>
                <w:b/>
                <w:i/>
                <w:sz w:val="16"/>
                <w:szCs w:val="16"/>
              </w:rPr>
              <w:t>óf</w:t>
            </w:r>
          </w:p>
          <w:p w14:paraId="76A09D42" w14:textId="6D721922" w:rsidR="00071F60" w:rsidRPr="006848BA" w:rsidRDefault="00071F60" w:rsidP="00005369">
            <w:pPr>
              <w:rPr>
                <w:rFonts w:cs="Arial"/>
                <w:sz w:val="16"/>
                <w:szCs w:val="16"/>
              </w:rPr>
            </w:pPr>
            <w:r w:rsidRPr="006848BA">
              <w:rPr>
                <w:rFonts w:cs="Arial"/>
                <w:sz w:val="16"/>
                <w:szCs w:val="16"/>
              </w:rPr>
              <w:t xml:space="preserve">= R1.BEAG_RN300ADRESRGLVRIJBRN </w:t>
            </w:r>
            <w:r w:rsidR="000B751E">
              <w:rPr>
                <w:rFonts w:cs="Arial"/>
                <w:sz w:val="16"/>
                <w:szCs w:val="16"/>
              </w:rPr>
              <w:t xml:space="preserve">|| “|” || </w:t>
            </w:r>
            <w:r w:rsidRPr="006848BA">
              <w:rPr>
                <w:rFonts w:cs="Arial"/>
                <w:sz w:val="16"/>
                <w:szCs w:val="16"/>
              </w:rPr>
              <w:t>R1.BEAG_RN300LANDBRN</w:t>
            </w:r>
          </w:p>
        </w:tc>
      </w:tr>
    </w:tbl>
    <w:p w14:paraId="3035D26E" w14:textId="5BBFF208" w:rsidR="00071F60" w:rsidRPr="00C92185" w:rsidRDefault="00C92185" w:rsidP="00071F60">
      <w:pPr>
        <w:rPr>
          <w:b/>
          <w:i/>
          <w:color w:val="7F7F7F" w:themeColor="text1" w:themeTint="80"/>
        </w:rPr>
      </w:pPr>
      <w:r w:rsidRPr="00C92185">
        <w:rPr>
          <w:b/>
          <w:i/>
          <w:color w:val="7F7F7F" w:themeColor="text1" w:themeTint="80"/>
        </w:rPr>
        <w:t>* Indien de BK niet voorkomt in H_ADRES dan dient deze te worden toegevoegd!</w:t>
      </w:r>
    </w:p>
    <w:p w14:paraId="314D6ED8" w14:textId="75ABCF65" w:rsidR="002263A3" w:rsidRPr="00BD5477" w:rsidRDefault="002263A3" w:rsidP="002263A3">
      <w:pPr>
        <w:pStyle w:val="Kop2"/>
      </w:pPr>
      <w:bookmarkStart w:id="1294" w:name="_Toc7616223"/>
      <w:r w:rsidRPr="00BD5477">
        <w:t>H_</w:t>
      </w:r>
      <w:r w:rsidR="0058006F">
        <w:t>FIN_BERICHT</w:t>
      </w:r>
      <w:bookmarkEnd w:id="1294"/>
    </w:p>
    <w:p w14:paraId="02A22C4A" w14:textId="77777777" w:rsidR="002263A3" w:rsidRPr="00BD5477" w:rsidRDefault="002263A3" w:rsidP="00FF22F8">
      <w:pPr>
        <w:pStyle w:val="Kop3"/>
      </w:pPr>
      <w:bookmarkStart w:id="1295" w:name="_Toc7616224"/>
      <w:r w:rsidRPr="00BD5477">
        <w:t>Functionele beschrijving</w:t>
      </w:r>
      <w:bookmarkEnd w:id="1295"/>
    </w:p>
    <w:p w14:paraId="5A0DB392" w14:textId="77777777" w:rsidR="0058006F" w:rsidRDefault="002263A3" w:rsidP="0058006F">
      <w:r>
        <w:t>Alleen nieuwe Business keys worden aan de hub toegevoegd.</w:t>
      </w:r>
    </w:p>
    <w:p w14:paraId="7109F4D5" w14:textId="5AAED3DC" w:rsidR="0058006F" w:rsidRDefault="002263A3" w:rsidP="0058006F">
      <w:pPr>
        <w:rPr>
          <w:rFonts w:ascii="Times New Roman" w:hAnsi="Times New Roman"/>
          <w:spacing w:val="0"/>
          <w:sz w:val="24"/>
          <w:szCs w:val="24"/>
        </w:rPr>
      </w:pPr>
      <w:r>
        <w:br/>
      </w:r>
      <w:r w:rsidR="0058006F" w:rsidRPr="003E2518">
        <w:rPr>
          <w:u w:val="single"/>
        </w:rPr>
        <w:t>Business Key</w:t>
      </w:r>
      <w:r w:rsidR="0058006F">
        <w:t xml:space="preserve"> :</w:t>
      </w:r>
      <w:r w:rsidR="0058006F" w:rsidRPr="004E0DF9">
        <w:rPr>
          <w:rFonts w:ascii="Times New Roman" w:hAnsi="Times New Roman"/>
          <w:spacing w:val="0"/>
          <w:sz w:val="24"/>
          <w:szCs w:val="24"/>
        </w:rPr>
        <w:t xml:space="preserve"> </w:t>
      </w:r>
    </w:p>
    <w:p w14:paraId="26029414" w14:textId="77777777" w:rsidR="0058006F" w:rsidRPr="00771BB2" w:rsidRDefault="0058006F" w:rsidP="0058006F">
      <w:pPr>
        <w:tabs>
          <w:tab w:val="left" w:pos="2694"/>
        </w:tabs>
        <w:ind w:left="2694" w:hanging="2694"/>
      </w:pPr>
      <w:r w:rsidRPr="00771BB2">
        <w:t>XAAA_RSIN</w:t>
      </w:r>
      <w:r w:rsidRPr="00771BB2">
        <w:tab/>
        <w:t>Dit veld bevat het FINR van de Fin.Instelling.</w:t>
      </w:r>
    </w:p>
    <w:p w14:paraId="4BF7911E" w14:textId="77777777" w:rsidR="0058006F" w:rsidRDefault="0058006F" w:rsidP="0058006F">
      <w:pPr>
        <w:tabs>
          <w:tab w:val="left" w:pos="2694"/>
        </w:tabs>
        <w:ind w:left="2694" w:hanging="2694"/>
      </w:pPr>
      <w:r w:rsidRPr="00771BB2">
        <w:t>XAAA_GEGEVENSTIJDVAK</w:t>
      </w:r>
      <w:r w:rsidRPr="00771BB2">
        <w:tab/>
        <w:t>Dit veld bevat het jaartal waarop de levering betrekking</w:t>
      </w:r>
      <w:r>
        <w:t xml:space="preserve"> heeft</w:t>
      </w:r>
    </w:p>
    <w:p w14:paraId="7386FB2B" w14:textId="77777777" w:rsidR="0058006F" w:rsidRPr="002A1ABD" w:rsidRDefault="0058006F" w:rsidP="0058006F">
      <w:pPr>
        <w:tabs>
          <w:tab w:val="left" w:pos="2694"/>
        </w:tabs>
        <w:ind w:left="2694" w:hanging="2694"/>
        <w:rPr>
          <w:highlight w:val="yellow"/>
        </w:rPr>
      </w:pPr>
      <w:r w:rsidRPr="00771BB2">
        <w:t>XAAA_AANLEVERINGNR</w:t>
      </w:r>
      <w:r>
        <w:tab/>
        <w:t>Dit veld bevat een volgnummer, bepaald door de FI. Dit volgnummer dient een oplopende reeks (in tijd), per GEGEVENSTIJDVAK te bevatten</w:t>
      </w:r>
    </w:p>
    <w:p w14:paraId="1C5EA792" w14:textId="77777777" w:rsidR="0058006F" w:rsidRPr="002A1ABD" w:rsidRDefault="0058006F" w:rsidP="0058006F">
      <w:pPr>
        <w:rPr>
          <w:highlight w:val="yellow"/>
        </w:rPr>
      </w:pPr>
    </w:p>
    <w:p w14:paraId="764F44C2" w14:textId="77777777" w:rsidR="0058006F" w:rsidRDefault="0058006F" w:rsidP="0058006F">
      <w:r>
        <w:t>Deze tabel dient gevuld te worden met gegevens van de ZENDING uit RBG.</w:t>
      </w:r>
    </w:p>
    <w:p w14:paraId="00028760" w14:textId="77777777" w:rsidR="0058006F" w:rsidRDefault="0058006F" w:rsidP="0058006F"/>
    <w:p w14:paraId="0BDCC61B" w14:textId="50A1ED06" w:rsidR="002263A3" w:rsidRDefault="002263A3" w:rsidP="0058006F">
      <w:r>
        <w:t>Mapping H_</w:t>
      </w:r>
      <w:r w:rsidR="0058006F">
        <w:t>FIN_BERICHT</w:t>
      </w:r>
    </w:p>
    <w:tbl>
      <w:tblPr>
        <w:tblW w:w="9480" w:type="dxa"/>
        <w:tblLayout w:type="fixed"/>
        <w:tblCellMar>
          <w:left w:w="30" w:type="dxa"/>
          <w:right w:w="30" w:type="dxa"/>
        </w:tblCellMar>
        <w:tblLook w:val="0000" w:firstRow="0" w:lastRow="0" w:firstColumn="0" w:lastColumn="0" w:noHBand="0" w:noVBand="0"/>
      </w:tblPr>
      <w:tblGrid>
        <w:gridCol w:w="3007"/>
        <w:gridCol w:w="2977"/>
        <w:gridCol w:w="3496"/>
      </w:tblGrid>
      <w:tr w:rsidR="002263A3" w:rsidRPr="00D26284" w14:paraId="3C6A2256" w14:textId="77777777" w:rsidTr="00005369">
        <w:trPr>
          <w:cantSplit/>
          <w:trHeight w:val="190"/>
        </w:trPr>
        <w:tc>
          <w:tcPr>
            <w:tcW w:w="3007" w:type="dxa"/>
            <w:tcBorders>
              <w:top w:val="single" w:sz="6" w:space="0" w:color="auto"/>
              <w:left w:val="single" w:sz="6" w:space="0" w:color="auto"/>
              <w:bottom w:val="single" w:sz="4" w:space="0" w:color="auto"/>
              <w:right w:val="single" w:sz="6" w:space="0" w:color="auto"/>
            </w:tcBorders>
            <w:shd w:val="pct20" w:color="auto" w:fill="FFFFFF"/>
          </w:tcPr>
          <w:p w14:paraId="2FA8A80A" w14:textId="77777777" w:rsidR="002263A3" w:rsidRPr="00D26284" w:rsidRDefault="002263A3" w:rsidP="00005369">
            <w:pPr>
              <w:rPr>
                <w:b/>
                <w:color w:val="000000"/>
                <w:sz w:val="16"/>
                <w:szCs w:val="16"/>
              </w:rPr>
            </w:pPr>
            <w:r w:rsidRPr="00D26284">
              <w:rPr>
                <w:b/>
                <w:color w:val="000000"/>
                <w:sz w:val="16"/>
                <w:szCs w:val="16"/>
              </w:rPr>
              <w:t>Doelkolom</w:t>
            </w:r>
          </w:p>
          <w:p w14:paraId="7443643E" w14:textId="77777777" w:rsidR="002263A3" w:rsidRPr="00D26284" w:rsidRDefault="002263A3" w:rsidP="00005369">
            <w:pPr>
              <w:rPr>
                <w:b/>
                <w:color w:val="000000"/>
                <w:sz w:val="16"/>
                <w:szCs w:val="16"/>
              </w:rPr>
            </w:pPr>
          </w:p>
        </w:tc>
        <w:tc>
          <w:tcPr>
            <w:tcW w:w="2977" w:type="dxa"/>
            <w:tcBorders>
              <w:top w:val="single" w:sz="6" w:space="0" w:color="auto"/>
              <w:left w:val="single" w:sz="6" w:space="0" w:color="auto"/>
              <w:bottom w:val="single" w:sz="4" w:space="0" w:color="auto"/>
              <w:right w:val="single" w:sz="6" w:space="0" w:color="auto"/>
            </w:tcBorders>
            <w:shd w:val="pct20" w:color="auto" w:fill="FFFFFF"/>
          </w:tcPr>
          <w:p w14:paraId="58698BD8" w14:textId="77777777" w:rsidR="002263A3" w:rsidRPr="00D26284" w:rsidRDefault="002263A3" w:rsidP="00005369">
            <w:pPr>
              <w:rPr>
                <w:b/>
                <w:color w:val="000000"/>
                <w:sz w:val="16"/>
                <w:szCs w:val="16"/>
              </w:rPr>
            </w:pPr>
            <w:r w:rsidRPr="00D26284">
              <w:rPr>
                <w:b/>
                <w:color w:val="000000"/>
                <w:sz w:val="16"/>
                <w:szCs w:val="16"/>
              </w:rPr>
              <w:t>Bron/brontabel</w:t>
            </w:r>
          </w:p>
        </w:tc>
        <w:tc>
          <w:tcPr>
            <w:tcW w:w="3496" w:type="dxa"/>
            <w:tcBorders>
              <w:top w:val="single" w:sz="6" w:space="0" w:color="auto"/>
              <w:left w:val="single" w:sz="6" w:space="0" w:color="auto"/>
              <w:bottom w:val="single" w:sz="4" w:space="0" w:color="auto"/>
              <w:right w:val="single" w:sz="6" w:space="0" w:color="auto"/>
            </w:tcBorders>
            <w:shd w:val="pct20" w:color="auto" w:fill="FFFFFF"/>
          </w:tcPr>
          <w:p w14:paraId="6426B7E8" w14:textId="77777777" w:rsidR="002263A3" w:rsidRPr="00D26284" w:rsidRDefault="002263A3" w:rsidP="00005369">
            <w:pPr>
              <w:rPr>
                <w:b/>
                <w:color w:val="000000"/>
                <w:sz w:val="16"/>
                <w:szCs w:val="16"/>
              </w:rPr>
            </w:pPr>
            <w:r w:rsidRPr="00D26284">
              <w:rPr>
                <w:b/>
                <w:color w:val="000000"/>
                <w:sz w:val="16"/>
                <w:szCs w:val="16"/>
              </w:rPr>
              <w:t>Bronkolom</w:t>
            </w:r>
          </w:p>
        </w:tc>
      </w:tr>
      <w:tr w:rsidR="0058006F" w:rsidRPr="00D26284" w14:paraId="6DB5C477" w14:textId="77777777" w:rsidTr="00005369">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4EB41C07" w14:textId="208195D9" w:rsidR="0058006F" w:rsidRPr="00D26284" w:rsidRDefault="0058006F" w:rsidP="0058006F">
            <w:pPr>
              <w:rPr>
                <w:rFonts w:cs="Arial"/>
                <w:snapToGrid w:val="0"/>
                <w:sz w:val="16"/>
                <w:szCs w:val="16"/>
              </w:rPr>
            </w:pPr>
            <w:r w:rsidRPr="00D26284">
              <w:rPr>
                <w:rFonts w:cs="Arial"/>
                <w:sz w:val="16"/>
                <w:szCs w:val="16"/>
              </w:rPr>
              <w:t>XAAA_SK</w:t>
            </w:r>
          </w:p>
        </w:tc>
        <w:tc>
          <w:tcPr>
            <w:tcW w:w="2977" w:type="dxa"/>
            <w:tcBorders>
              <w:top w:val="single" w:sz="4" w:space="0" w:color="auto"/>
              <w:left w:val="single" w:sz="4" w:space="0" w:color="auto"/>
              <w:bottom w:val="single" w:sz="4" w:space="0" w:color="auto"/>
              <w:right w:val="single" w:sz="4" w:space="0" w:color="auto"/>
            </w:tcBorders>
            <w:shd w:val="clear" w:color="auto" w:fill="auto"/>
          </w:tcPr>
          <w:p w14:paraId="6EA409C3" w14:textId="77777777" w:rsidR="0058006F" w:rsidRPr="00D26284" w:rsidRDefault="0058006F" w:rsidP="0058006F">
            <w:pPr>
              <w:rPr>
                <w:rFonts w:cs="Arial"/>
                <w:snapToGrid w:val="0"/>
                <w:sz w:val="16"/>
                <w:szCs w:val="16"/>
              </w:rPr>
            </w:pPr>
          </w:p>
        </w:tc>
        <w:tc>
          <w:tcPr>
            <w:tcW w:w="3496" w:type="dxa"/>
            <w:tcBorders>
              <w:top w:val="single" w:sz="4" w:space="0" w:color="auto"/>
              <w:left w:val="single" w:sz="4" w:space="0" w:color="auto"/>
              <w:bottom w:val="single" w:sz="4" w:space="0" w:color="auto"/>
              <w:right w:val="single" w:sz="4" w:space="0" w:color="auto"/>
            </w:tcBorders>
            <w:shd w:val="clear" w:color="auto" w:fill="auto"/>
          </w:tcPr>
          <w:p w14:paraId="26177A26" w14:textId="2921063F" w:rsidR="0058006F" w:rsidRPr="00D26284" w:rsidRDefault="0058006F" w:rsidP="0058006F">
            <w:pPr>
              <w:rPr>
                <w:rFonts w:cs="Arial"/>
                <w:snapToGrid w:val="0"/>
                <w:sz w:val="16"/>
                <w:szCs w:val="16"/>
              </w:rPr>
            </w:pPr>
            <w:r w:rsidRPr="00D26284">
              <w:rPr>
                <w:rFonts w:cs="Arial"/>
                <w:snapToGrid w:val="0"/>
                <w:sz w:val="16"/>
                <w:szCs w:val="16"/>
              </w:rPr>
              <w:t>Gegenereerde sleutel</w:t>
            </w:r>
          </w:p>
        </w:tc>
      </w:tr>
      <w:tr w:rsidR="0058006F" w:rsidRPr="00D26284" w14:paraId="0690AD14" w14:textId="77777777" w:rsidTr="00005369">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713F0010" w14:textId="0EDF62FE" w:rsidR="0058006F" w:rsidRPr="00D26284" w:rsidRDefault="0058006F" w:rsidP="0058006F">
            <w:pPr>
              <w:rPr>
                <w:rFonts w:cs="Arial"/>
                <w:snapToGrid w:val="0"/>
                <w:sz w:val="16"/>
                <w:szCs w:val="16"/>
              </w:rPr>
            </w:pPr>
            <w:r w:rsidRPr="00D26284">
              <w:rPr>
                <w:rFonts w:cs="Arial"/>
                <w:sz w:val="16"/>
                <w:szCs w:val="16"/>
              </w:rPr>
              <w:t>XAAA_LAAD_TS</w:t>
            </w:r>
          </w:p>
        </w:tc>
        <w:tc>
          <w:tcPr>
            <w:tcW w:w="2977" w:type="dxa"/>
            <w:tcBorders>
              <w:top w:val="single" w:sz="4" w:space="0" w:color="auto"/>
              <w:left w:val="single" w:sz="4" w:space="0" w:color="auto"/>
              <w:bottom w:val="single" w:sz="4" w:space="0" w:color="auto"/>
              <w:right w:val="single" w:sz="4" w:space="0" w:color="auto"/>
            </w:tcBorders>
            <w:shd w:val="clear" w:color="auto" w:fill="auto"/>
          </w:tcPr>
          <w:p w14:paraId="18F26950" w14:textId="77777777" w:rsidR="0058006F" w:rsidRPr="00D26284" w:rsidRDefault="0058006F" w:rsidP="0058006F">
            <w:pPr>
              <w:rPr>
                <w:rFonts w:cs="Arial"/>
                <w:snapToGrid w:val="0"/>
                <w:sz w:val="16"/>
                <w:szCs w:val="16"/>
              </w:rPr>
            </w:pPr>
          </w:p>
        </w:tc>
        <w:tc>
          <w:tcPr>
            <w:tcW w:w="3496" w:type="dxa"/>
            <w:tcBorders>
              <w:top w:val="single" w:sz="4" w:space="0" w:color="auto"/>
              <w:left w:val="single" w:sz="4" w:space="0" w:color="auto"/>
              <w:bottom w:val="single" w:sz="4" w:space="0" w:color="auto"/>
              <w:right w:val="single" w:sz="4" w:space="0" w:color="auto"/>
            </w:tcBorders>
            <w:shd w:val="clear" w:color="auto" w:fill="auto"/>
          </w:tcPr>
          <w:p w14:paraId="26BEF383" w14:textId="62524606" w:rsidR="0058006F" w:rsidRPr="00D26284" w:rsidRDefault="0058006F" w:rsidP="0058006F">
            <w:pPr>
              <w:rPr>
                <w:rFonts w:cs="Arial"/>
                <w:i/>
                <w:snapToGrid w:val="0"/>
                <w:sz w:val="16"/>
                <w:szCs w:val="16"/>
              </w:rPr>
            </w:pPr>
            <w:r w:rsidRPr="00D26284">
              <w:rPr>
                <w:rFonts w:cs="Arial"/>
                <w:i/>
                <w:snapToGrid w:val="0"/>
                <w:sz w:val="16"/>
                <w:szCs w:val="16"/>
              </w:rPr>
              <w:t>Laad_TS</w:t>
            </w:r>
          </w:p>
        </w:tc>
      </w:tr>
      <w:tr w:rsidR="0058006F" w:rsidRPr="00D26284" w14:paraId="2E6D8857" w14:textId="77777777" w:rsidTr="00005369">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774C8C7D" w14:textId="3CB79B82" w:rsidR="0058006F" w:rsidRPr="00D26284" w:rsidRDefault="0058006F" w:rsidP="0058006F">
            <w:pPr>
              <w:rPr>
                <w:rFonts w:cs="Arial"/>
                <w:snapToGrid w:val="0"/>
                <w:sz w:val="16"/>
                <w:szCs w:val="16"/>
              </w:rPr>
            </w:pPr>
            <w:r w:rsidRPr="00D26284">
              <w:rPr>
                <w:rFonts w:cs="Arial"/>
                <w:sz w:val="16"/>
                <w:szCs w:val="16"/>
              </w:rPr>
              <w:t>XAAA_RECORDBRON_NAAM</w:t>
            </w:r>
          </w:p>
        </w:tc>
        <w:tc>
          <w:tcPr>
            <w:tcW w:w="2977" w:type="dxa"/>
            <w:tcBorders>
              <w:top w:val="single" w:sz="4" w:space="0" w:color="auto"/>
              <w:left w:val="single" w:sz="4" w:space="0" w:color="auto"/>
              <w:bottom w:val="single" w:sz="4" w:space="0" w:color="auto"/>
              <w:right w:val="single" w:sz="4" w:space="0" w:color="auto"/>
            </w:tcBorders>
            <w:shd w:val="clear" w:color="auto" w:fill="auto"/>
          </w:tcPr>
          <w:p w14:paraId="4EB68867" w14:textId="77777777" w:rsidR="0058006F" w:rsidRPr="00D26284" w:rsidRDefault="0058006F" w:rsidP="0058006F">
            <w:pPr>
              <w:rPr>
                <w:rFonts w:cs="Arial"/>
                <w:snapToGrid w:val="0"/>
                <w:sz w:val="16"/>
                <w:szCs w:val="16"/>
              </w:rPr>
            </w:pPr>
            <w:r w:rsidRPr="00D26284">
              <w:rPr>
                <w:sz w:val="16"/>
                <w:szCs w:val="16"/>
              </w:rPr>
              <w:t>RBG_C_RN300ZEN</w:t>
            </w:r>
          </w:p>
        </w:tc>
        <w:tc>
          <w:tcPr>
            <w:tcW w:w="3496" w:type="dxa"/>
            <w:tcBorders>
              <w:top w:val="single" w:sz="4" w:space="0" w:color="auto"/>
              <w:left w:val="single" w:sz="4" w:space="0" w:color="auto"/>
              <w:bottom w:val="single" w:sz="4" w:space="0" w:color="auto"/>
              <w:right w:val="single" w:sz="4" w:space="0" w:color="auto"/>
            </w:tcBorders>
            <w:shd w:val="clear" w:color="auto" w:fill="auto"/>
          </w:tcPr>
          <w:p w14:paraId="4B9BADF6" w14:textId="0955404E" w:rsidR="0058006F" w:rsidRPr="00D26284" w:rsidRDefault="0058006F" w:rsidP="0058006F">
            <w:pPr>
              <w:rPr>
                <w:rFonts w:cs="Arial"/>
                <w:snapToGrid w:val="0"/>
                <w:sz w:val="16"/>
                <w:szCs w:val="16"/>
              </w:rPr>
            </w:pPr>
            <w:r w:rsidRPr="00D26284">
              <w:rPr>
                <w:rFonts w:cs="Arial"/>
                <w:sz w:val="16"/>
                <w:szCs w:val="16"/>
              </w:rPr>
              <w:t>BEAG_RECORDBRON_NAAM</w:t>
            </w:r>
          </w:p>
        </w:tc>
      </w:tr>
      <w:tr w:rsidR="0058006F" w:rsidRPr="00D26284" w14:paraId="7DF40738" w14:textId="77777777" w:rsidTr="00005369">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3B144081" w14:textId="6AD5A077" w:rsidR="0058006F" w:rsidRPr="00D26284" w:rsidRDefault="0058006F" w:rsidP="0058006F">
            <w:pPr>
              <w:rPr>
                <w:rFonts w:cs="Arial"/>
                <w:snapToGrid w:val="0"/>
                <w:sz w:val="16"/>
                <w:szCs w:val="16"/>
              </w:rPr>
            </w:pPr>
            <w:r w:rsidRPr="00D26284">
              <w:rPr>
                <w:rFonts w:cs="Arial"/>
                <w:sz w:val="16"/>
                <w:szCs w:val="16"/>
              </w:rPr>
              <w:t>XAAA_RSIN</w:t>
            </w:r>
          </w:p>
        </w:tc>
        <w:tc>
          <w:tcPr>
            <w:tcW w:w="2977" w:type="dxa"/>
            <w:tcBorders>
              <w:top w:val="single" w:sz="4" w:space="0" w:color="auto"/>
              <w:left w:val="single" w:sz="4" w:space="0" w:color="auto"/>
              <w:bottom w:val="single" w:sz="4" w:space="0" w:color="auto"/>
              <w:right w:val="single" w:sz="4" w:space="0" w:color="auto"/>
            </w:tcBorders>
            <w:shd w:val="clear" w:color="auto" w:fill="auto"/>
          </w:tcPr>
          <w:p w14:paraId="12FB78F8" w14:textId="57E8F455" w:rsidR="0058006F" w:rsidRPr="00D26284" w:rsidRDefault="0058006F" w:rsidP="0058006F">
            <w:pPr>
              <w:rPr>
                <w:rFonts w:cs="Arial"/>
                <w:snapToGrid w:val="0"/>
                <w:sz w:val="16"/>
                <w:szCs w:val="16"/>
              </w:rPr>
            </w:pPr>
            <w:r w:rsidRPr="00D26284">
              <w:rPr>
                <w:sz w:val="16"/>
                <w:szCs w:val="16"/>
              </w:rPr>
              <w:t>RBG_C_RN300ZEN</w:t>
            </w:r>
          </w:p>
        </w:tc>
        <w:tc>
          <w:tcPr>
            <w:tcW w:w="3496" w:type="dxa"/>
            <w:tcBorders>
              <w:top w:val="single" w:sz="4" w:space="0" w:color="auto"/>
              <w:left w:val="single" w:sz="4" w:space="0" w:color="auto"/>
              <w:bottom w:val="single" w:sz="4" w:space="0" w:color="auto"/>
              <w:right w:val="single" w:sz="4" w:space="0" w:color="auto"/>
            </w:tcBorders>
            <w:shd w:val="clear" w:color="auto" w:fill="auto"/>
          </w:tcPr>
          <w:p w14:paraId="545C8F58" w14:textId="2690A7EF" w:rsidR="0058006F" w:rsidRPr="00D26284" w:rsidRDefault="0058006F" w:rsidP="0058006F">
            <w:pPr>
              <w:rPr>
                <w:rFonts w:cs="Arial"/>
                <w:snapToGrid w:val="0"/>
                <w:sz w:val="16"/>
                <w:szCs w:val="16"/>
              </w:rPr>
            </w:pPr>
            <w:r w:rsidRPr="00D26284">
              <w:rPr>
                <w:rFonts w:cs="Arial"/>
                <w:snapToGrid w:val="0"/>
                <w:color w:val="000000"/>
                <w:sz w:val="16"/>
                <w:szCs w:val="16"/>
              </w:rPr>
              <w:t>BEAG_RN300RSINBRN</w:t>
            </w:r>
          </w:p>
        </w:tc>
      </w:tr>
      <w:tr w:rsidR="0058006F" w:rsidRPr="00D26284" w14:paraId="70FA6831" w14:textId="77777777" w:rsidTr="00005369">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0EF532F6" w14:textId="2079F80F" w:rsidR="0058006F" w:rsidRPr="00D26284" w:rsidRDefault="0058006F" w:rsidP="0058006F">
            <w:pPr>
              <w:rPr>
                <w:rFonts w:cs="Arial"/>
                <w:snapToGrid w:val="0"/>
                <w:sz w:val="16"/>
                <w:szCs w:val="16"/>
              </w:rPr>
            </w:pPr>
            <w:r w:rsidRPr="00D26284">
              <w:rPr>
                <w:rFonts w:cs="Arial"/>
                <w:sz w:val="16"/>
                <w:szCs w:val="16"/>
              </w:rPr>
              <w:t>XAAA_GEGEVENSTIJDVAK</w:t>
            </w:r>
          </w:p>
        </w:tc>
        <w:tc>
          <w:tcPr>
            <w:tcW w:w="2977" w:type="dxa"/>
            <w:tcBorders>
              <w:top w:val="single" w:sz="4" w:space="0" w:color="auto"/>
              <w:left w:val="single" w:sz="4" w:space="0" w:color="auto"/>
              <w:bottom w:val="single" w:sz="4" w:space="0" w:color="auto"/>
              <w:right w:val="single" w:sz="4" w:space="0" w:color="auto"/>
            </w:tcBorders>
            <w:shd w:val="clear" w:color="auto" w:fill="auto"/>
          </w:tcPr>
          <w:p w14:paraId="6FB0CCE6" w14:textId="1EF236C0" w:rsidR="0058006F" w:rsidRPr="00D26284" w:rsidRDefault="0058006F" w:rsidP="0058006F">
            <w:pPr>
              <w:rPr>
                <w:rFonts w:cs="Arial"/>
                <w:snapToGrid w:val="0"/>
                <w:sz w:val="16"/>
                <w:szCs w:val="16"/>
              </w:rPr>
            </w:pPr>
            <w:r w:rsidRPr="00D26284">
              <w:rPr>
                <w:sz w:val="16"/>
                <w:szCs w:val="16"/>
              </w:rPr>
              <w:t>RBG_C_RN300ZEN</w:t>
            </w:r>
          </w:p>
        </w:tc>
        <w:tc>
          <w:tcPr>
            <w:tcW w:w="3496" w:type="dxa"/>
            <w:tcBorders>
              <w:top w:val="single" w:sz="4" w:space="0" w:color="auto"/>
              <w:left w:val="single" w:sz="4" w:space="0" w:color="auto"/>
              <w:bottom w:val="single" w:sz="4" w:space="0" w:color="auto"/>
              <w:right w:val="single" w:sz="4" w:space="0" w:color="auto"/>
            </w:tcBorders>
            <w:shd w:val="clear" w:color="auto" w:fill="auto"/>
          </w:tcPr>
          <w:p w14:paraId="6CB182F8" w14:textId="16874D20" w:rsidR="0058006F" w:rsidRPr="00D26284" w:rsidRDefault="0058006F" w:rsidP="0058006F">
            <w:pPr>
              <w:rPr>
                <w:rFonts w:cs="Arial"/>
                <w:snapToGrid w:val="0"/>
                <w:sz w:val="16"/>
                <w:szCs w:val="16"/>
              </w:rPr>
            </w:pPr>
            <w:r w:rsidRPr="00D26284">
              <w:rPr>
                <w:rFonts w:cs="Arial"/>
                <w:sz w:val="16"/>
                <w:szCs w:val="16"/>
              </w:rPr>
              <w:t>BEAG_RN300VALUTAJAAR</w:t>
            </w:r>
          </w:p>
        </w:tc>
      </w:tr>
      <w:tr w:rsidR="0058006F" w:rsidRPr="00D26284" w14:paraId="6E786440" w14:textId="77777777" w:rsidTr="00005369">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0FAAD0F8" w14:textId="022E10A0" w:rsidR="0058006F" w:rsidRPr="00D26284" w:rsidRDefault="0058006F" w:rsidP="0058006F">
            <w:pPr>
              <w:rPr>
                <w:rFonts w:cs="Arial"/>
                <w:snapToGrid w:val="0"/>
                <w:sz w:val="16"/>
                <w:szCs w:val="16"/>
              </w:rPr>
            </w:pPr>
            <w:r w:rsidRPr="00D26284">
              <w:rPr>
                <w:rFonts w:cs="Arial"/>
                <w:sz w:val="16"/>
                <w:szCs w:val="16"/>
              </w:rPr>
              <w:t>XAAA_AANLEVERINGNR</w:t>
            </w:r>
          </w:p>
        </w:tc>
        <w:tc>
          <w:tcPr>
            <w:tcW w:w="2977" w:type="dxa"/>
            <w:tcBorders>
              <w:top w:val="single" w:sz="4" w:space="0" w:color="auto"/>
              <w:left w:val="single" w:sz="4" w:space="0" w:color="auto"/>
              <w:bottom w:val="single" w:sz="4" w:space="0" w:color="auto"/>
              <w:right w:val="single" w:sz="4" w:space="0" w:color="auto"/>
            </w:tcBorders>
            <w:shd w:val="clear" w:color="auto" w:fill="auto"/>
          </w:tcPr>
          <w:p w14:paraId="271F83AD" w14:textId="4D2B1D5F" w:rsidR="0058006F" w:rsidRPr="00D26284" w:rsidRDefault="0058006F" w:rsidP="0058006F">
            <w:pPr>
              <w:rPr>
                <w:rFonts w:cs="Arial"/>
                <w:snapToGrid w:val="0"/>
                <w:sz w:val="16"/>
                <w:szCs w:val="16"/>
              </w:rPr>
            </w:pPr>
            <w:r w:rsidRPr="00D26284">
              <w:rPr>
                <w:sz w:val="16"/>
                <w:szCs w:val="16"/>
              </w:rPr>
              <w:t>RBG_C_RN300ZEN</w:t>
            </w:r>
          </w:p>
        </w:tc>
        <w:tc>
          <w:tcPr>
            <w:tcW w:w="3496" w:type="dxa"/>
            <w:tcBorders>
              <w:top w:val="single" w:sz="4" w:space="0" w:color="auto"/>
              <w:left w:val="single" w:sz="4" w:space="0" w:color="auto"/>
              <w:bottom w:val="single" w:sz="4" w:space="0" w:color="auto"/>
              <w:right w:val="single" w:sz="4" w:space="0" w:color="auto"/>
            </w:tcBorders>
            <w:shd w:val="clear" w:color="auto" w:fill="auto"/>
          </w:tcPr>
          <w:p w14:paraId="7F0B458E" w14:textId="5FA67B2C" w:rsidR="0058006F" w:rsidRPr="00D26284" w:rsidRDefault="0058006F" w:rsidP="0058006F">
            <w:pPr>
              <w:rPr>
                <w:rFonts w:cs="Arial"/>
                <w:snapToGrid w:val="0"/>
                <w:sz w:val="16"/>
                <w:szCs w:val="16"/>
              </w:rPr>
            </w:pPr>
            <w:r w:rsidRPr="00D26284">
              <w:rPr>
                <w:rFonts w:cs="Arial"/>
                <w:sz w:val="16"/>
                <w:szCs w:val="16"/>
              </w:rPr>
              <w:t>BEAG_RN300AANLEVERINGNR</w:t>
            </w:r>
          </w:p>
        </w:tc>
      </w:tr>
    </w:tbl>
    <w:p w14:paraId="29A99F64" w14:textId="77777777" w:rsidR="00E22B62" w:rsidRDefault="00E22B62" w:rsidP="00E22B62">
      <w:pPr>
        <w:pStyle w:val="Kop2"/>
      </w:pPr>
      <w:bookmarkStart w:id="1296" w:name="_Toc7616225"/>
      <w:r>
        <w:t>Hoofdselectie (HSEL)</w:t>
      </w:r>
      <w:bookmarkEnd w:id="1296"/>
    </w:p>
    <w:p w14:paraId="6B548097" w14:textId="77777777" w:rsidR="00E22B62" w:rsidRDefault="00E22B62" w:rsidP="00E22B62">
      <w:pPr>
        <w:pStyle w:val="Kop5"/>
      </w:pPr>
      <w:r>
        <w:t>Functionele beschrijving:</w:t>
      </w:r>
    </w:p>
    <w:p w14:paraId="23D602B7" w14:textId="39E22FB1" w:rsidR="00E22B62" w:rsidRDefault="00E22B62" w:rsidP="00E22B62">
      <w:pPr>
        <w:pStyle w:val="Standaardinspringing"/>
        <w:ind w:left="0" w:firstLine="0"/>
      </w:pPr>
      <w:r>
        <w:t xml:space="preserve">Selecteer alle Zending-gegevens uit RBG (tabel </w:t>
      </w:r>
      <w:r w:rsidRPr="00C32D36">
        <w:t>RBG_C_RN300ZEN</w:t>
      </w:r>
      <w:r>
        <w:t>) die zijn toegevoegd sinds de vorige verwerking</w:t>
      </w:r>
      <w:r w:rsidRPr="004F7F27">
        <w:t xml:space="preserve"> (</w:t>
      </w:r>
      <w:r w:rsidRPr="003F4F2B">
        <w:t>BEAG_LAAD_TS</w:t>
      </w:r>
      <w:r>
        <w:t xml:space="preserve"> ligt ná</w:t>
      </w:r>
      <w:r w:rsidRPr="004F7F27">
        <w:t xml:space="preserve"> de </w:t>
      </w:r>
      <w:r w:rsidRPr="004F7F27">
        <w:rPr>
          <w:i/>
        </w:rPr>
        <w:t>Vorige_laad_TS</w:t>
      </w:r>
      <w:r>
        <w:t xml:space="preserve">) met een belasingjaar vanaf 2016 en verder. </w:t>
      </w:r>
    </w:p>
    <w:p w14:paraId="6432E2A5" w14:textId="77777777" w:rsidR="00E22B62" w:rsidRDefault="00E22B62" w:rsidP="00E22B62">
      <w:pPr>
        <w:pStyle w:val="Standaardinspringing"/>
        <w:ind w:left="0" w:firstLine="0"/>
      </w:pPr>
    </w:p>
    <w:p w14:paraId="0F2DCEAD" w14:textId="77777777" w:rsidR="00E22B62" w:rsidRDefault="00E22B62" w:rsidP="00E22B62">
      <w:pPr>
        <w:pStyle w:val="Standaardinspringing"/>
        <w:ind w:left="0" w:firstLine="0"/>
        <w:rPr>
          <w:rFonts w:cs="Arial"/>
          <w:spacing w:val="0"/>
          <w:szCs w:val="19"/>
        </w:rPr>
      </w:pPr>
      <w:r>
        <w:t>Maak vervolgens van deze gegevens een lijst met unieke voorkomens van Business Keys en XAAAB_MUTATIEBEGIN_TS.</w:t>
      </w:r>
    </w:p>
    <w:p w14:paraId="6B5E8A8D" w14:textId="77777777" w:rsidR="00E22B62" w:rsidRPr="004F7F27" w:rsidRDefault="00E22B62" w:rsidP="00E22B62">
      <w:pPr>
        <w:pStyle w:val="Standaardinspringing"/>
        <w:ind w:left="0" w:firstLine="0"/>
      </w:pPr>
    </w:p>
    <w:p w14:paraId="24F63CE8" w14:textId="77777777" w:rsidR="00E22B62" w:rsidRDefault="00E22B62" w:rsidP="00E22B62">
      <w:pPr>
        <w:pStyle w:val="Kop5"/>
      </w:pPr>
      <w:r w:rsidRPr="00AE0711">
        <w:t>Selectiepad:</w:t>
      </w:r>
    </w:p>
    <w:p w14:paraId="158B6986" w14:textId="77777777" w:rsidR="00E22B62" w:rsidRPr="00AE0711" w:rsidRDefault="00E22B62" w:rsidP="00E22B62">
      <w:pPr>
        <w:pStyle w:val="Standaardinspringing"/>
        <w:ind w:left="0" w:firstLine="0"/>
      </w:pPr>
      <w:r w:rsidRPr="00AE0711">
        <w:t>RBG_C_RN300ZEN</w:t>
      </w:r>
    </w:p>
    <w:p w14:paraId="205BF9F8" w14:textId="77777777" w:rsidR="00E22B62" w:rsidRPr="00AE0711" w:rsidRDefault="00E22B62" w:rsidP="00E22B62">
      <w:pPr>
        <w:pStyle w:val="Standaardinspringing"/>
        <w:ind w:left="0" w:firstLine="0"/>
      </w:pPr>
      <w:r w:rsidRPr="00AE0711">
        <w:t xml:space="preserve">         </w:t>
      </w:r>
      <w:r w:rsidRPr="00AE0711">
        <w:sym w:font="Wingdings" w:char="F0E2"/>
      </w:r>
      <w:r w:rsidRPr="00AE0711">
        <w:t xml:space="preserve"> </w:t>
      </w:r>
      <w:r w:rsidRPr="00FB573A">
        <w:rPr>
          <w:color w:val="7F7F7F" w:themeColor="text1" w:themeTint="80"/>
          <w:sz w:val="16"/>
          <w:szCs w:val="16"/>
        </w:rPr>
        <w:t>(join)</w:t>
      </w:r>
    </w:p>
    <w:p w14:paraId="03917318" w14:textId="77777777" w:rsidR="00E22B62" w:rsidRPr="00AE0711" w:rsidRDefault="00E22B62" w:rsidP="00E22B62">
      <w:pPr>
        <w:pStyle w:val="Standaardinspringing"/>
        <w:ind w:left="0" w:firstLine="0"/>
      </w:pPr>
      <w:r w:rsidRPr="00E844F8">
        <w:t>H_FIN_BERICHT</w:t>
      </w:r>
    </w:p>
    <w:p w14:paraId="7DF90494" w14:textId="77777777" w:rsidR="00E22B62" w:rsidRDefault="00E22B62" w:rsidP="00E22B62"/>
    <w:p w14:paraId="5531B00E" w14:textId="77777777" w:rsidR="00E22B62" w:rsidRPr="00AE0711" w:rsidRDefault="00E22B62" w:rsidP="00E22B62">
      <w:pPr>
        <w:pStyle w:val="Kop5"/>
      </w:pPr>
      <w:r w:rsidRPr="00AE0711">
        <w:t>Kolommen en condities:</w:t>
      </w:r>
    </w:p>
    <w:tbl>
      <w:tblPr>
        <w:tblW w:w="9609" w:type="dxa"/>
        <w:tblLayout w:type="fixed"/>
        <w:tblCellMar>
          <w:left w:w="70" w:type="dxa"/>
          <w:right w:w="70" w:type="dxa"/>
        </w:tblCellMar>
        <w:tblLook w:val="0000" w:firstRow="0" w:lastRow="0" w:firstColumn="0" w:lastColumn="0" w:noHBand="0" w:noVBand="0"/>
      </w:tblPr>
      <w:tblGrid>
        <w:gridCol w:w="3823"/>
        <w:gridCol w:w="425"/>
        <w:gridCol w:w="5361"/>
      </w:tblGrid>
      <w:tr w:rsidR="00E22B62" w:rsidRPr="00D26284" w14:paraId="02748B7C" w14:textId="77777777" w:rsidTr="00E22B62">
        <w:trPr>
          <w:cantSplit/>
          <w:trHeight w:val="432"/>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6E3BE086" w14:textId="77777777" w:rsidR="00E22B62" w:rsidRPr="00D26284" w:rsidRDefault="00E22B62" w:rsidP="00E22B62">
            <w:pPr>
              <w:rPr>
                <w:b/>
                <w:sz w:val="16"/>
                <w:szCs w:val="16"/>
              </w:rPr>
            </w:pPr>
            <w:r w:rsidRPr="00D26284">
              <w:rPr>
                <w:b/>
                <w:sz w:val="16"/>
                <w:szCs w:val="16"/>
              </w:rPr>
              <w:t>RBG_C_RN300ZEN (alias: R1)</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0A2173E9" w14:textId="77777777" w:rsidR="00E22B62" w:rsidRPr="00D26284" w:rsidRDefault="00E22B62" w:rsidP="00E22B62">
            <w:pPr>
              <w:ind w:right="-70"/>
              <w:rPr>
                <w:b/>
                <w:sz w:val="16"/>
                <w:szCs w:val="16"/>
              </w:rPr>
            </w:pPr>
            <w:r w:rsidRPr="00D26284">
              <w:rPr>
                <w:b/>
                <w:sz w:val="16"/>
                <w:szCs w:val="16"/>
              </w:rPr>
              <w:t>Sel.</w:t>
            </w:r>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4068759B" w14:textId="77777777" w:rsidR="00E22B62" w:rsidRPr="00D26284" w:rsidRDefault="00E22B62" w:rsidP="00E22B62">
            <w:pPr>
              <w:rPr>
                <w:b/>
                <w:sz w:val="16"/>
                <w:szCs w:val="16"/>
              </w:rPr>
            </w:pPr>
            <w:r w:rsidRPr="00D26284">
              <w:rPr>
                <w:b/>
                <w:sz w:val="16"/>
                <w:szCs w:val="16"/>
              </w:rPr>
              <w:t>Conditie</w:t>
            </w:r>
          </w:p>
        </w:tc>
      </w:tr>
      <w:tr w:rsidR="00E22B62" w:rsidRPr="00D26284" w14:paraId="7DAA4E6A" w14:textId="77777777" w:rsidTr="00E22B6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4C17D529" w14:textId="77777777" w:rsidR="00E22B62" w:rsidRPr="00D26284" w:rsidRDefault="00E22B62" w:rsidP="00E22B62">
            <w:pPr>
              <w:rPr>
                <w:rFonts w:cs="Arial"/>
                <w:sz w:val="16"/>
                <w:szCs w:val="16"/>
              </w:rPr>
            </w:pPr>
            <w:r w:rsidRPr="00D26284">
              <w:rPr>
                <w:rFonts w:cs="Arial"/>
                <w:sz w:val="16"/>
                <w:szCs w:val="16"/>
              </w:rPr>
              <w:t>BEAG_LAAD_TS</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95959D1" w14:textId="77777777" w:rsidR="00E22B62" w:rsidRPr="00D26284" w:rsidRDefault="00E22B62" w:rsidP="00E22B62">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03D78231" w14:textId="77777777" w:rsidR="00E22B62" w:rsidRPr="00D26284" w:rsidRDefault="00E22B62" w:rsidP="00E22B62">
            <w:pPr>
              <w:rPr>
                <w:rFonts w:cs="Arial"/>
                <w:sz w:val="16"/>
                <w:szCs w:val="16"/>
              </w:rPr>
            </w:pPr>
            <w:r w:rsidRPr="00D26284">
              <w:rPr>
                <w:rFonts w:cs="Arial"/>
                <w:sz w:val="16"/>
                <w:szCs w:val="16"/>
              </w:rPr>
              <w:t xml:space="preserve">&gt; </w:t>
            </w:r>
            <w:r w:rsidRPr="00D26284">
              <w:rPr>
                <w:i/>
                <w:sz w:val="16"/>
                <w:szCs w:val="16"/>
              </w:rPr>
              <w:t>Vorige_laad_TS</w:t>
            </w:r>
          </w:p>
        </w:tc>
      </w:tr>
      <w:tr w:rsidR="00E22B62" w:rsidRPr="00D26284" w14:paraId="573D11AE" w14:textId="77777777" w:rsidTr="00E22B6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98F36B1" w14:textId="77777777" w:rsidR="00E22B62" w:rsidRPr="00D26284" w:rsidRDefault="00E22B62" w:rsidP="00E22B62">
            <w:pPr>
              <w:rPr>
                <w:rFonts w:cs="Arial"/>
                <w:sz w:val="16"/>
                <w:szCs w:val="16"/>
              </w:rPr>
            </w:pPr>
            <w:r w:rsidRPr="00D26284">
              <w:rPr>
                <w:rFonts w:cs="Arial"/>
                <w:sz w:val="16"/>
                <w:szCs w:val="16"/>
              </w:rPr>
              <w:t>BEAG_RECORDBRON_NAAM</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631D348" w14:textId="77777777" w:rsidR="00E22B62" w:rsidRPr="00D26284" w:rsidRDefault="00E22B62" w:rsidP="00E22B62">
            <w:pPr>
              <w:ind w:right="-70"/>
              <w:rPr>
                <w:rFonts w:cs="Arial"/>
                <w:sz w:val="16"/>
                <w:szCs w:val="16"/>
              </w:rPr>
            </w:pPr>
            <w:r w:rsidRPr="00D26284">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508346B9" w14:textId="77777777" w:rsidR="00E22B62" w:rsidRPr="00D26284" w:rsidRDefault="00E22B62" w:rsidP="00E22B62">
            <w:pPr>
              <w:rPr>
                <w:rFonts w:cs="Arial"/>
                <w:sz w:val="16"/>
                <w:szCs w:val="16"/>
              </w:rPr>
            </w:pPr>
          </w:p>
        </w:tc>
      </w:tr>
      <w:tr w:rsidR="00E22B62" w:rsidRPr="00D26284" w14:paraId="6B88C169" w14:textId="77777777" w:rsidTr="00E22B6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5CDC1E52" w14:textId="77777777" w:rsidR="00E22B62" w:rsidRPr="00D26284" w:rsidRDefault="00E22B62" w:rsidP="00E22B62">
            <w:pPr>
              <w:rPr>
                <w:rFonts w:cs="Arial"/>
                <w:sz w:val="16"/>
                <w:szCs w:val="16"/>
              </w:rPr>
            </w:pPr>
            <w:r w:rsidRPr="00D26284">
              <w:rPr>
                <w:rFonts w:cs="Arial"/>
                <w:snapToGrid w:val="0"/>
                <w:color w:val="000000"/>
                <w:sz w:val="16"/>
                <w:szCs w:val="16"/>
              </w:rPr>
              <w:t>BEAG_RN300AANMAAKTIJDSTIP</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3840F07" w14:textId="77777777" w:rsidR="00E22B62" w:rsidRPr="00D26284" w:rsidRDefault="00E22B62" w:rsidP="00E22B62">
            <w:pPr>
              <w:ind w:right="-70"/>
              <w:rPr>
                <w:rFonts w:cs="Arial"/>
                <w:sz w:val="16"/>
                <w:szCs w:val="16"/>
              </w:rPr>
            </w:pPr>
            <w:r w:rsidRPr="00D26284">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C412DD8" w14:textId="77777777" w:rsidR="00E22B62" w:rsidRPr="00D26284" w:rsidRDefault="00E22B62" w:rsidP="00E22B62">
            <w:pPr>
              <w:rPr>
                <w:rFonts w:cs="Arial"/>
                <w:sz w:val="16"/>
                <w:szCs w:val="16"/>
              </w:rPr>
            </w:pPr>
          </w:p>
        </w:tc>
      </w:tr>
      <w:tr w:rsidR="00E22B62" w:rsidRPr="00D26284" w14:paraId="279B6E0E" w14:textId="77777777" w:rsidTr="00E22B6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870C26A" w14:textId="77777777" w:rsidR="00E22B62" w:rsidRPr="00D26284" w:rsidRDefault="00E22B62" w:rsidP="00E22B62">
            <w:pPr>
              <w:rPr>
                <w:rFonts w:cs="Arial"/>
                <w:snapToGrid w:val="0"/>
                <w:color w:val="000000"/>
                <w:sz w:val="16"/>
                <w:szCs w:val="16"/>
              </w:rPr>
            </w:pPr>
            <w:r w:rsidRPr="00D26284">
              <w:rPr>
                <w:rFonts w:cs="Arial"/>
                <w:snapToGrid w:val="0"/>
                <w:color w:val="000000"/>
                <w:sz w:val="16"/>
                <w:szCs w:val="16"/>
              </w:rPr>
              <w:t>BEAG_RN300RSINBRN</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8DF64A8" w14:textId="354C7816" w:rsidR="00E22B62" w:rsidRPr="00D26284" w:rsidRDefault="00E22B62" w:rsidP="00E22B62">
            <w:pPr>
              <w:ind w:right="-70"/>
              <w:rPr>
                <w:rFonts w:cs="Arial"/>
                <w:sz w:val="16"/>
                <w:szCs w:val="16"/>
              </w:rPr>
            </w:pPr>
            <w:r>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4D253628" w14:textId="77777777" w:rsidR="00E22B62" w:rsidRPr="00D26284" w:rsidRDefault="00E22B62" w:rsidP="00E22B62">
            <w:pPr>
              <w:rPr>
                <w:rFonts w:cs="Arial"/>
                <w:sz w:val="16"/>
                <w:szCs w:val="16"/>
              </w:rPr>
            </w:pPr>
          </w:p>
        </w:tc>
      </w:tr>
      <w:tr w:rsidR="00E22B62" w:rsidRPr="00D26284" w14:paraId="0682C94D" w14:textId="77777777" w:rsidTr="00E22B6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10D9DA8B" w14:textId="77777777" w:rsidR="00E22B62" w:rsidRPr="00D26284" w:rsidRDefault="00E22B62" w:rsidP="00E22B62">
            <w:pPr>
              <w:rPr>
                <w:rFonts w:cs="Arial"/>
                <w:snapToGrid w:val="0"/>
                <w:color w:val="000000"/>
                <w:sz w:val="16"/>
                <w:szCs w:val="16"/>
              </w:rPr>
            </w:pPr>
            <w:r w:rsidRPr="00D26284">
              <w:rPr>
                <w:rFonts w:cs="Arial"/>
                <w:sz w:val="16"/>
                <w:szCs w:val="16"/>
              </w:rPr>
              <w:t>BEAG_RN300VALUTAJAAR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0A1B69A" w14:textId="51A7B537" w:rsidR="00E22B62" w:rsidRPr="00D26284" w:rsidRDefault="00E22B62" w:rsidP="00E22B62">
            <w:pPr>
              <w:ind w:right="-70"/>
              <w:rPr>
                <w:rFonts w:cs="Arial"/>
                <w:sz w:val="16"/>
                <w:szCs w:val="16"/>
              </w:rPr>
            </w:pPr>
            <w:r>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26E6FCF3" w14:textId="77777777" w:rsidR="00E22B62" w:rsidRPr="00D26284" w:rsidRDefault="00E22B62" w:rsidP="00E22B62">
            <w:pPr>
              <w:rPr>
                <w:rFonts w:cs="Arial"/>
                <w:sz w:val="16"/>
                <w:szCs w:val="16"/>
              </w:rPr>
            </w:pPr>
            <w:r>
              <w:rPr>
                <w:rFonts w:cs="Arial"/>
                <w:sz w:val="16"/>
                <w:szCs w:val="16"/>
              </w:rPr>
              <w:t>≥ 2016</w:t>
            </w:r>
          </w:p>
        </w:tc>
      </w:tr>
      <w:tr w:rsidR="00E22B62" w:rsidRPr="00D26284" w14:paraId="1A6FBA9D" w14:textId="77777777" w:rsidTr="00E22B6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2714C56" w14:textId="77777777" w:rsidR="00E22B62" w:rsidRPr="00D26284" w:rsidRDefault="00E22B62" w:rsidP="00E22B62">
            <w:pPr>
              <w:rPr>
                <w:rFonts w:cs="Arial"/>
                <w:snapToGrid w:val="0"/>
                <w:color w:val="000000"/>
                <w:sz w:val="16"/>
                <w:szCs w:val="16"/>
              </w:rPr>
            </w:pPr>
            <w:r w:rsidRPr="00D26284">
              <w:rPr>
                <w:rFonts w:cs="Arial"/>
                <w:sz w:val="16"/>
                <w:szCs w:val="16"/>
              </w:rPr>
              <w:t>BEAG_RN300AANLEVERINGNR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F8A7661" w14:textId="29DFD4ED" w:rsidR="00E22B62" w:rsidRPr="00D26284" w:rsidRDefault="00E22B62" w:rsidP="00E22B62">
            <w:pPr>
              <w:ind w:right="-70"/>
              <w:rPr>
                <w:rFonts w:cs="Arial"/>
                <w:sz w:val="16"/>
                <w:szCs w:val="16"/>
              </w:rPr>
            </w:pPr>
            <w:r>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DEC39BB" w14:textId="77777777" w:rsidR="00E22B62" w:rsidRPr="00D26284" w:rsidRDefault="00E22B62" w:rsidP="00E22B62">
            <w:pPr>
              <w:rPr>
                <w:rFonts w:cs="Arial"/>
                <w:sz w:val="16"/>
                <w:szCs w:val="16"/>
              </w:rPr>
            </w:pPr>
          </w:p>
        </w:tc>
      </w:tr>
      <w:tr w:rsidR="00334DF5" w:rsidRPr="00D26284" w14:paraId="63403054" w14:textId="77777777" w:rsidTr="00334DF5">
        <w:trPr>
          <w:cantSplit/>
          <w:trHeight w:val="410"/>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39DDA731" w14:textId="5A7BF661" w:rsidR="00334DF5" w:rsidRPr="00D26284" w:rsidRDefault="00334DF5" w:rsidP="00334DF5">
            <w:pPr>
              <w:rPr>
                <w:b/>
                <w:sz w:val="16"/>
                <w:szCs w:val="16"/>
              </w:rPr>
            </w:pPr>
            <w:r w:rsidRPr="00D26284">
              <w:rPr>
                <w:b/>
                <w:sz w:val="16"/>
                <w:szCs w:val="16"/>
              </w:rPr>
              <w:t>H_FIN_</w:t>
            </w:r>
            <w:r>
              <w:rPr>
                <w:b/>
                <w:sz w:val="16"/>
                <w:szCs w:val="16"/>
              </w:rPr>
              <w:t>BERICHT*</w:t>
            </w:r>
            <w:r w:rsidRPr="00D26284">
              <w:rPr>
                <w:b/>
                <w:sz w:val="16"/>
                <w:szCs w:val="16"/>
              </w:rPr>
              <w:t xml:space="preserve"> (alias: H1)</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0763C63D" w14:textId="77777777" w:rsidR="00334DF5" w:rsidRPr="00D26284" w:rsidRDefault="00334DF5" w:rsidP="00334DF5">
            <w:pPr>
              <w:ind w:right="-70"/>
              <w:rPr>
                <w:b/>
                <w:sz w:val="16"/>
                <w:szCs w:val="16"/>
              </w:rPr>
            </w:pPr>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19B8D7EC" w14:textId="77777777" w:rsidR="00334DF5" w:rsidRPr="00D26284" w:rsidRDefault="00334DF5" w:rsidP="00334DF5">
            <w:pPr>
              <w:rPr>
                <w:b/>
                <w:sz w:val="16"/>
                <w:szCs w:val="16"/>
              </w:rPr>
            </w:pPr>
          </w:p>
        </w:tc>
      </w:tr>
      <w:tr w:rsidR="00334DF5" w:rsidRPr="00D26284" w14:paraId="17D06615" w14:textId="77777777" w:rsidTr="00334DF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08AFE2D" w14:textId="1F844F72" w:rsidR="00334DF5" w:rsidRPr="00D26284" w:rsidRDefault="00334DF5" w:rsidP="00334DF5">
            <w:pPr>
              <w:rPr>
                <w:rFonts w:cs="Arial"/>
                <w:sz w:val="16"/>
                <w:szCs w:val="16"/>
              </w:rPr>
            </w:pPr>
            <w:r w:rsidRPr="00D26284">
              <w:rPr>
                <w:rFonts w:cs="Arial"/>
                <w:snapToGrid w:val="0"/>
                <w:sz w:val="16"/>
                <w:szCs w:val="16"/>
              </w:rPr>
              <w:t>XAA</w:t>
            </w:r>
            <w:r>
              <w:rPr>
                <w:rFonts w:cs="Arial"/>
                <w:snapToGrid w:val="0"/>
                <w:sz w:val="16"/>
                <w:szCs w:val="16"/>
              </w:rPr>
              <w:t>A</w:t>
            </w:r>
            <w:r w:rsidRPr="00D26284">
              <w:rPr>
                <w:rFonts w:cs="Arial"/>
                <w:snapToGrid w:val="0"/>
                <w:sz w:val="16"/>
                <w:szCs w:val="16"/>
              </w:rPr>
              <w:t>_SK</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F45E142" w14:textId="77777777" w:rsidR="00334DF5" w:rsidRPr="00D26284" w:rsidRDefault="00334DF5" w:rsidP="00334DF5">
            <w:pPr>
              <w:ind w:right="-70"/>
              <w:rPr>
                <w:rFonts w:cs="Arial"/>
                <w:sz w:val="16"/>
                <w:szCs w:val="16"/>
              </w:rPr>
            </w:pPr>
            <w:r w:rsidRPr="00D26284">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16DF83CF" w14:textId="77777777" w:rsidR="00334DF5" w:rsidRPr="00D26284" w:rsidRDefault="00334DF5" w:rsidP="00334DF5">
            <w:pPr>
              <w:rPr>
                <w:rFonts w:cs="Arial"/>
                <w:sz w:val="16"/>
                <w:szCs w:val="16"/>
              </w:rPr>
            </w:pPr>
          </w:p>
        </w:tc>
      </w:tr>
      <w:tr w:rsidR="00334DF5" w:rsidRPr="00D26284" w14:paraId="236F8158" w14:textId="77777777" w:rsidTr="00334DF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0E8EADA" w14:textId="41D109E0" w:rsidR="00334DF5" w:rsidRPr="00D26284" w:rsidRDefault="00334DF5" w:rsidP="00334DF5">
            <w:pPr>
              <w:rPr>
                <w:snapToGrid w:val="0"/>
                <w:color w:val="000000"/>
                <w:sz w:val="16"/>
                <w:szCs w:val="16"/>
              </w:rPr>
            </w:pPr>
            <w:r>
              <w:rPr>
                <w:rFonts w:cs="Arial"/>
                <w:snapToGrid w:val="0"/>
                <w:sz w:val="16"/>
                <w:szCs w:val="16"/>
              </w:rPr>
              <w:t>XAAA</w:t>
            </w:r>
            <w:r w:rsidRPr="00D26284">
              <w:rPr>
                <w:rFonts w:cs="Arial"/>
                <w:snapToGrid w:val="0"/>
                <w:sz w:val="16"/>
                <w:szCs w:val="16"/>
              </w:rPr>
              <w:t>_RSIN</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2868203" w14:textId="77777777" w:rsidR="00334DF5" w:rsidRPr="00D26284" w:rsidRDefault="00334DF5" w:rsidP="00334DF5">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2D369E9C" w14:textId="6818C999" w:rsidR="00334DF5" w:rsidRPr="00BA3915" w:rsidRDefault="00334DF5" w:rsidP="005573B3">
            <w:pPr>
              <w:rPr>
                <w:rFonts w:cs="Arial"/>
                <w:sz w:val="16"/>
                <w:szCs w:val="16"/>
              </w:rPr>
            </w:pPr>
            <w:r w:rsidRPr="005573B3">
              <w:rPr>
                <w:rFonts w:cs="Arial"/>
                <w:sz w:val="16"/>
                <w:szCs w:val="16"/>
              </w:rPr>
              <w:t>= R1.</w:t>
            </w:r>
            <w:r w:rsidR="005573B3" w:rsidRPr="005573B3">
              <w:rPr>
                <w:rFonts w:cs="Arial"/>
                <w:snapToGrid w:val="0"/>
                <w:color w:val="000000"/>
                <w:sz w:val="16"/>
                <w:szCs w:val="16"/>
              </w:rPr>
              <w:t>BEAG_RN300RSINBRN</w:t>
            </w:r>
          </w:p>
        </w:tc>
      </w:tr>
      <w:tr w:rsidR="00334DF5" w:rsidRPr="00D26284" w14:paraId="4C8D1525" w14:textId="77777777" w:rsidTr="00334DF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7C1C911" w14:textId="16EF3BC6" w:rsidR="00334DF5" w:rsidRPr="00D26284" w:rsidRDefault="00334DF5" w:rsidP="00334DF5">
            <w:pPr>
              <w:rPr>
                <w:rFonts w:cs="Arial"/>
                <w:sz w:val="16"/>
                <w:szCs w:val="16"/>
              </w:rPr>
            </w:pPr>
            <w:r>
              <w:rPr>
                <w:rFonts w:cs="Arial"/>
                <w:snapToGrid w:val="0"/>
                <w:sz w:val="16"/>
                <w:szCs w:val="16"/>
              </w:rPr>
              <w:t>XAAA</w:t>
            </w:r>
            <w:r w:rsidRPr="00D26284">
              <w:rPr>
                <w:rFonts w:cs="Arial"/>
                <w:snapToGrid w:val="0"/>
                <w:sz w:val="16"/>
                <w:szCs w:val="16"/>
              </w:rPr>
              <w:t>_GEGEVENSTIJDVAK</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04B3837" w14:textId="77777777" w:rsidR="00334DF5" w:rsidRPr="00D26284" w:rsidRDefault="00334DF5" w:rsidP="00334DF5">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50B861CF" w14:textId="45910926" w:rsidR="00334DF5" w:rsidRPr="00BA3915" w:rsidRDefault="00334DF5" w:rsidP="00334DF5">
            <w:pPr>
              <w:rPr>
                <w:rFonts w:cs="Arial"/>
                <w:sz w:val="16"/>
                <w:szCs w:val="16"/>
              </w:rPr>
            </w:pPr>
            <w:r w:rsidRPr="005573B3">
              <w:rPr>
                <w:rFonts w:cs="Arial"/>
                <w:sz w:val="16"/>
                <w:szCs w:val="16"/>
              </w:rPr>
              <w:t>= R1.</w:t>
            </w:r>
            <w:r w:rsidR="005573B3" w:rsidRPr="005573B3">
              <w:rPr>
                <w:rFonts w:cs="Arial"/>
                <w:sz w:val="16"/>
                <w:szCs w:val="16"/>
              </w:rPr>
              <w:t>BEAG_RN300VALUTAJAAR</w:t>
            </w:r>
          </w:p>
        </w:tc>
      </w:tr>
      <w:tr w:rsidR="00334DF5" w:rsidRPr="00D26284" w14:paraId="7A42D2E9" w14:textId="77777777" w:rsidTr="00334DF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5B710934" w14:textId="700367CA" w:rsidR="00334DF5" w:rsidRPr="00D26284" w:rsidRDefault="00334DF5" w:rsidP="00334DF5">
            <w:pPr>
              <w:rPr>
                <w:rFonts w:cs="Arial"/>
                <w:sz w:val="16"/>
                <w:szCs w:val="16"/>
              </w:rPr>
            </w:pPr>
            <w:r>
              <w:rPr>
                <w:rFonts w:cs="Arial"/>
                <w:snapToGrid w:val="0"/>
                <w:sz w:val="16"/>
                <w:szCs w:val="16"/>
              </w:rPr>
              <w:t>XAAA</w:t>
            </w:r>
            <w:r w:rsidRPr="00D26284">
              <w:rPr>
                <w:rFonts w:cs="Arial"/>
                <w:snapToGrid w:val="0"/>
                <w:sz w:val="16"/>
                <w:szCs w:val="16"/>
              </w:rPr>
              <w:t>_</w:t>
            </w:r>
            <w:r>
              <w:rPr>
                <w:rFonts w:cs="Arial"/>
                <w:snapToGrid w:val="0"/>
                <w:sz w:val="16"/>
                <w:szCs w:val="16"/>
              </w:rPr>
              <w:t>AANLEVERINGSNR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A7AE4C9" w14:textId="77777777" w:rsidR="00334DF5" w:rsidRPr="00D26284" w:rsidRDefault="00334DF5" w:rsidP="00334DF5">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7A7C523" w14:textId="635CB3ED" w:rsidR="00334DF5" w:rsidRPr="00D26284" w:rsidRDefault="00334DF5">
            <w:pPr>
              <w:rPr>
                <w:rFonts w:cs="Arial"/>
                <w:sz w:val="16"/>
                <w:szCs w:val="16"/>
              </w:rPr>
            </w:pPr>
            <w:r w:rsidRPr="00D26284">
              <w:rPr>
                <w:rFonts w:cs="Arial"/>
                <w:sz w:val="16"/>
                <w:szCs w:val="16"/>
              </w:rPr>
              <w:t>= R1.</w:t>
            </w:r>
            <w:r w:rsidR="00C82B0B" w:rsidRPr="00D26284" w:rsidDel="00C82B0B">
              <w:rPr>
                <w:rFonts w:cs="Arial"/>
                <w:sz w:val="16"/>
                <w:szCs w:val="16"/>
              </w:rPr>
              <w:t xml:space="preserve"> </w:t>
            </w:r>
            <w:r w:rsidR="00EA2F0C" w:rsidRPr="005573B3">
              <w:rPr>
                <w:rFonts w:cs="Arial"/>
                <w:sz w:val="16"/>
                <w:szCs w:val="16"/>
              </w:rPr>
              <w:t>BEAG_</w:t>
            </w:r>
            <w:r w:rsidRPr="00D26284">
              <w:rPr>
                <w:rFonts w:cs="Arial"/>
                <w:sz w:val="16"/>
                <w:szCs w:val="16"/>
              </w:rPr>
              <w:t>RN300AANLEVERINGNR</w:t>
            </w:r>
          </w:p>
        </w:tc>
      </w:tr>
    </w:tbl>
    <w:p w14:paraId="0BD7AC3B" w14:textId="5F324586" w:rsidR="00334DF5" w:rsidRPr="00C92185" w:rsidRDefault="00334DF5" w:rsidP="00334DF5">
      <w:pPr>
        <w:rPr>
          <w:b/>
          <w:i/>
          <w:color w:val="7F7F7F" w:themeColor="text1" w:themeTint="80"/>
        </w:rPr>
      </w:pPr>
      <w:r w:rsidRPr="00C92185">
        <w:rPr>
          <w:b/>
          <w:i/>
          <w:color w:val="7F7F7F" w:themeColor="text1" w:themeTint="80"/>
        </w:rPr>
        <w:t>* Indien de BK niet voorkomt in H_</w:t>
      </w:r>
      <w:r>
        <w:rPr>
          <w:b/>
          <w:i/>
          <w:color w:val="7F7F7F" w:themeColor="text1" w:themeTint="80"/>
        </w:rPr>
        <w:t>FIN_</w:t>
      </w:r>
      <w:r w:rsidR="009C0FFE">
        <w:rPr>
          <w:b/>
          <w:i/>
          <w:color w:val="7F7F7F" w:themeColor="text1" w:themeTint="80"/>
        </w:rPr>
        <w:t>BERICHT</w:t>
      </w:r>
      <w:r w:rsidRPr="00C92185">
        <w:rPr>
          <w:b/>
          <w:i/>
          <w:color w:val="7F7F7F" w:themeColor="text1" w:themeTint="80"/>
        </w:rPr>
        <w:t xml:space="preserve"> dan dient deze te worden toegevoegd!</w:t>
      </w:r>
    </w:p>
    <w:p w14:paraId="28B15D93" w14:textId="77777777" w:rsidR="006848BA" w:rsidRDefault="006848BA" w:rsidP="006848BA"/>
    <w:p w14:paraId="65B75D47" w14:textId="5B50AEBB" w:rsidR="002263A3" w:rsidRPr="00BD5477" w:rsidRDefault="002263A3" w:rsidP="002263A3">
      <w:pPr>
        <w:pStyle w:val="Kop2"/>
      </w:pPr>
      <w:bookmarkStart w:id="1297" w:name="_Toc7616226"/>
      <w:r w:rsidRPr="00BD5477">
        <w:t>H_</w:t>
      </w:r>
      <w:r w:rsidR="0058006F">
        <w:t>FIN_MELDING</w:t>
      </w:r>
      <w:bookmarkEnd w:id="1297"/>
    </w:p>
    <w:p w14:paraId="46824FB3" w14:textId="77777777" w:rsidR="002263A3" w:rsidRPr="00BD5477" w:rsidRDefault="002263A3" w:rsidP="00FF22F8">
      <w:pPr>
        <w:pStyle w:val="Kop3"/>
      </w:pPr>
      <w:bookmarkStart w:id="1298" w:name="_Toc7616227"/>
      <w:r w:rsidRPr="00BD5477">
        <w:t>Functionele beschrijving</w:t>
      </w:r>
      <w:bookmarkEnd w:id="1298"/>
    </w:p>
    <w:p w14:paraId="260B00A8" w14:textId="77777777" w:rsidR="0058006F" w:rsidRDefault="0058006F" w:rsidP="0058006F">
      <w:r>
        <w:t>Alleen nieuwe Business keys worden aan de hub toegevoegd.</w:t>
      </w:r>
    </w:p>
    <w:p w14:paraId="0F24E54E" w14:textId="77777777" w:rsidR="0058006F" w:rsidRDefault="0058006F" w:rsidP="0058006F">
      <w:pPr>
        <w:rPr>
          <w:rFonts w:ascii="Times New Roman" w:hAnsi="Times New Roman"/>
          <w:spacing w:val="0"/>
          <w:sz w:val="24"/>
          <w:szCs w:val="24"/>
        </w:rPr>
      </w:pPr>
      <w:r>
        <w:br/>
      </w:r>
      <w:r w:rsidRPr="003E2518">
        <w:rPr>
          <w:u w:val="single"/>
        </w:rPr>
        <w:t>Business Key</w:t>
      </w:r>
      <w:r>
        <w:t xml:space="preserve"> :</w:t>
      </w:r>
      <w:r w:rsidRPr="004E0DF9">
        <w:rPr>
          <w:rFonts w:ascii="Times New Roman" w:hAnsi="Times New Roman"/>
          <w:spacing w:val="0"/>
          <w:sz w:val="24"/>
          <w:szCs w:val="24"/>
        </w:rPr>
        <w:t xml:space="preserve"> </w:t>
      </w:r>
    </w:p>
    <w:p w14:paraId="157DA4A0" w14:textId="4D05A655" w:rsidR="0058006F" w:rsidRPr="00771BB2" w:rsidRDefault="0058006F" w:rsidP="0058006F">
      <w:pPr>
        <w:tabs>
          <w:tab w:val="left" w:pos="2694"/>
        </w:tabs>
        <w:ind w:left="2694" w:hanging="2694"/>
      </w:pPr>
      <w:r w:rsidRPr="0058006F">
        <w:t>XAAB_RSIN</w:t>
      </w:r>
      <w:r w:rsidRPr="00771BB2">
        <w:tab/>
        <w:t>Dit veld bevat het FINR van de Fin.Instelling.</w:t>
      </w:r>
    </w:p>
    <w:p w14:paraId="102145F3" w14:textId="3FBACCBF" w:rsidR="0058006F" w:rsidRDefault="0058006F" w:rsidP="0058006F">
      <w:pPr>
        <w:tabs>
          <w:tab w:val="left" w:pos="2694"/>
        </w:tabs>
        <w:ind w:left="2694" w:hanging="2694"/>
      </w:pPr>
      <w:r>
        <w:t>XAAB</w:t>
      </w:r>
      <w:r w:rsidRPr="00771BB2">
        <w:t>_GEGEVENSTIJDVAK</w:t>
      </w:r>
      <w:r w:rsidRPr="00771BB2">
        <w:tab/>
        <w:t>Dit veld bevat het jaartal waarop de levering betrekking</w:t>
      </w:r>
      <w:r>
        <w:t xml:space="preserve"> heeft</w:t>
      </w:r>
    </w:p>
    <w:p w14:paraId="67853B1D" w14:textId="746863CD" w:rsidR="0058006F" w:rsidRDefault="0058006F" w:rsidP="0058006F">
      <w:pPr>
        <w:tabs>
          <w:tab w:val="left" w:pos="2694"/>
        </w:tabs>
        <w:ind w:left="2694" w:hanging="2694"/>
      </w:pPr>
      <w:r w:rsidRPr="0058006F">
        <w:t>XAAB_PRODUCTID</w:t>
      </w:r>
      <w:r>
        <w:tab/>
        <w:t>Dit veld bevat de omschrijving van het Financiële Product dat door de FI wordt gevoerd.</w:t>
      </w:r>
    </w:p>
    <w:p w14:paraId="6ECD7058" w14:textId="4865D40D" w:rsidR="0058006F" w:rsidRDefault="0058006F" w:rsidP="0058006F">
      <w:pPr>
        <w:tabs>
          <w:tab w:val="left" w:pos="2694"/>
        </w:tabs>
        <w:ind w:left="2694" w:hanging="2694"/>
      </w:pPr>
      <w:r w:rsidRPr="0058006F">
        <w:t>XAAB_PRODUCTNUMMER</w:t>
      </w:r>
      <w:r>
        <w:tab/>
        <w:t>Dit veld bevat het rekeningnummer, binnen het Financiële Product</w:t>
      </w:r>
    </w:p>
    <w:p w14:paraId="7A4219AD" w14:textId="3B60C420" w:rsidR="006931F0" w:rsidRDefault="006931F0" w:rsidP="0058006F">
      <w:pPr>
        <w:tabs>
          <w:tab w:val="left" w:pos="2694"/>
        </w:tabs>
        <w:ind w:left="2694" w:hanging="2694"/>
      </w:pPr>
      <w:r>
        <w:t>XAAB_BERICHTTYPE</w:t>
      </w:r>
      <w:r>
        <w:tab/>
        <w:t>Dit veld bevat de soort Zending</w:t>
      </w:r>
    </w:p>
    <w:p w14:paraId="5729EADD" w14:textId="0584C3E7" w:rsidR="0058006F" w:rsidRDefault="0058006F" w:rsidP="0058006F">
      <w:pPr>
        <w:tabs>
          <w:tab w:val="left" w:pos="2694"/>
        </w:tabs>
        <w:ind w:left="2694" w:hanging="2694"/>
      </w:pPr>
      <w:r w:rsidRPr="0058006F">
        <w:t>XAAB_MELDINGTYPE</w:t>
      </w:r>
      <w:r>
        <w:tab/>
        <w:t>Dit veld bevat een code waarmee de Fin. Instelling kan aangeven wat voor een soort van melding het betreft.</w:t>
      </w:r>
    </w:p>
    <w:p w14:paraId="68400688" w14:textId="104C4A67" w:rsidR="0058006F" w:rsidRPr="002A1ABD" w:rsidRDefault="0058006F" w:rsidP="0058006F">
      <w:pPr>
        <w:tabs>
          <w:tab w:val="left" w:pos="2694"/>
        </w:tabs>
        <w:ind w:left="2694" w:hanging="2694"/>
        <w:rPr>
          <w:highlight w:val="yellow"/>
        </w:rPr>
      </w:pPr>
      <w:r w:rsidRPr="0058006F">
        <w:t>XAAB_MAAND</w:t>
      </w:r>
      <w:r>
        <w:tab/>
        <w:t xml:space="preserve">Dit veld bevat het maandnummer (van 00 t/m 12) </w:t>
      </w:r>
      <w:r w:rsidR="00225E3C">
        <w:t xml:space="preserve">van de melding (NB. slechts enkele </w:t>
      </w:r>
      <w:r w:rsidR="00E41AED">
        <w:t>CMG-</w:t>
      </w:r>
      <w:r w:rsidR="00225E3C">
        <w:t xml:space="preserve">meldingtypes bevatten een maandnummer. </w:t>
      </w:r>
      <w:r w:rsidR="00E41AED">
        <w:t xml:space="preserve">Hier vullen </w:t>
      </w:r>
      <w:r w:rsidR="00225E3C">
        <w:t xml:space="preserve">met </w:t>
      </w:r>
      <w:r w:rsidR="00E41AED">
        <w:t>“</w:t>
      </w:r>
      <w:r w:rsidR="00225E3C">
        <w:t>00</w:t>
      </w:r>
      <w:r w:rsidR="00E41AED">
        <w:t>”</w:t>
      </w:r>
      <w:r w:rsidR="00225E3C">
        <w:t>.</w:t>
      </w:r>
    </w:p>
    <w:p w14:paraId="7D39BE71" w14:textId="77777777" w:rsidR="0058006F" w:rsidRPr="002A1ABD" w:rsidRDefault="0058006F" w:rsidP="0058006F">
      <w:pPr>
        <w:rPr>
          <w:highlight w:val="yellow"/>
        </w:rPr>
      </w:pPr>
    </w:p>
    <w:p w14:paraId="2B4BFF5F" w14:textId="6285F860" w:rsidR="0058006F" w:rsidRDefault="0058006F" w:rsidP="0058006F">
      <w:r>
        <w:t>Deze tabel dient gevul</w:t>
      </w:r>
      <w:r w:rsidR="00225E3C">
        <w:t xml:space="preserve">d te worden met gegevens uit </w:t>
      </w:r>
      <w:r>
        <w:t>RBG</w:t>
      </w:r>
      <w:r w:rsidR="00225E3C">
        <w:t>_REKENING (</w:t>
      </w:r>
      <w:r w:rsidR="0095502F">
        <w:t xml:space="preserve">HSEL_RN310REK </w:t>
      </w:r>
      <w:r w:rsidR="00225E3C">
        <w:t>)</w:t>
      </w:r>
      <w:r>
        <w:t>.</w:t>
      </w:r>
    </w:p>
    <w:p w14:paraId="4C7D8F7E" w14:textId="77777777" w:rsidR="000F34BE" w:rsidRDefault="000F34BE" w:rsidP="0058006F"/>
    <w:p w14:paraId="3582A8BF" w14:textId="009099D6" w:rsidR="000F34BE" w:rsidRDefault="000F34BE" w:rsidP="0058006F">
      <w:r>
        <w:t>Financiële Instellingen kunnen een Correctie of een Intrekking sturen van een eerder ingestuurd bericht. In RBG krijgt de eerder ontvangen Financiële Melding (degene die vervangen wordt) een TimestampVervallen.</w:t>
      </w:r>
    </w:p>
    <w:p w14:paraId="466A5217" w14:textId="5A8774D6" w:rsidR="00E819F5" w:rsidRDefault="00E819F5" w:rsidP="0058006F">
      <w:r>
        <w:t>Nieuw toegevoegde regels, die tussen de vorige verwerking en de huidige zijn komen te vervallen worden niet ingelezen in het H_FIN_MELDING.</w:t>
      </w:r>
    </w:p>
    <w:p w14:paraId="2C47F0A9" w14:textId="1CE4C3D3" w:rsidR="002263A3" w:rsidRDefault="002263A3" w:rsidP="00FF22F8">
      <w:pPr>
        <w:pStyle w:val="Kop3"/>
      </w:pPr>
      <w:bookmarkStart w:id="1299" w:name="_Toc7616228"/>
      <w:r>
        <w:t>Mapping H_</w:t>
      </w:r>
      <w:r w:rsidR="00225E3C">
        <w:t>FIN_MELDI</w:t>
      </w:r>
      <w:r w:rsidR="00E41AED">
        <w:t>N</w:t>
      </w:r>
      <w:r w:rsidR="00225E3C">
        <w:t>G</w:t>
      </w:r>
      <w:bookmarkEnd w:id="1299"/>
    </w:p>
    <w:tbl>
      <w:tblPr>
        <w:tblW w:w="9480" w:type="dxa"/>
        <w:tblLayout w:type="fixed"/>
        <w:tblCellMar>
          <w:left w:w="30" w:type="dxa"/>
          <w:right w:w="30" w:type="dxa"/>
        </w:tblCellMar>
        <w:tblLook w:val="0000" w:firstRow="0" w:lastRow="0" w:firstColumn="0" w:lastColumn="0" w:noHBand="0" w:noVBand="0"/>
      </w:tblPr>
      <w:tblGrid>
        <w:gridCol w:w="3007"/>
        <w:gridCol w:w="2977"/>
        <w:gridCol w:w="3496"/>
      </w:tblGrid>
      <w:tr w:rsidR="002263A3" w:rsidRPr="00D26284" w14:paraId="36931B07" w14:textId="77777777" w:rsidTr="00005369">
        <w:trPr>
          <w:cantSplit/>
          <w:trHeight w:val="190"/>
        </w:trPr>
        <w:tc>
          <w:tcPr>
            <w:tcW w:w="3007" w:type="dxa"/>
            <w:tcBorders>
              <w:top w:val="single" w:sz="6" w:space="0" w:color="auto"/>
              <w:left w:val="single" w:sz="6" w:space="0" w:color="auto"/>
              <w:bottom w:val="single" w:sz="4" w:space="0" w:color="auto"/>
              <w:right w:val="single" w:sz="6" w:space="0" w:color="auto"/>
            </w:tcBorders>
            <w:shd w:val="pct20" w:color="auto" w:fill="FFFFFF"/>
          </w:tcPr>
          <w:p w14:paraId="5EE860C1" w14:textId="77777777" w:rsidR="002263A3" w:rsidRPr="00D26284" w:rsidRDefault="002263A3" w:rsidP="00005369">
            <w:pPr>
              <w:rPr>
                <w:b/>
                <w:color w:val="000000"/>
                <w:sz w:val="16"/>
                <w:szCs w:val="16"/>
              </w:rPr>
            </w:pPr>
            <w:r w:rsidRPr="00D26284">
              <w:rPr>
                <w:b/>
                <w:color w:val="000000"/>
                <w:sz w:val="16"/>
                <w:szCs w:val="16"/>
              </w:rPr>
              <w:t>Doelkolom</w:t>
            </w:r>
          </w:p>
          <w:p w14:paraId="13D4B265" w14:textId="77777777" w:rsidR="002263A3" w:rsidRPr="00D26284" w:rsidRDefault="002263A3" w:rsidP="00005369">
            <w:pPr>
              <w:rPr>
                <w:b/>
                <w:color w:val="000000"/>
                <w:sz w:val="16"/>
                <w:szCs w:val="16"/>
              </w:rPr>
            </w:pPr>
          </w:p>
        </w:tc>
        <w:tc>
          <w:tcPr>
            <w:tcW w:w="2977" w:type="dxa"/>
            <w:tcBorders>
              <w:top w:val="single" w:sz="6" w:space="0" w:color="auto"/>
              <w:left w:val="single" w:sz="6" w:space="0" w:color="auto"/>
              <w:bottom w:val="single" w:sz="4" w:space="0" w:color="auto"/>
              <w:right w:val="single" w:sz="6" w:space="0" w:color="auto"/>
            </w:tcBorders>
            <w:shd w:val="pct20" w:color="auto" w:fill="FFFFFF"/>
          </w:tcPr>
          <w:p w14:paraId="61CC7DD8" w14:textId="77777777" w:rsidR="002263A3" w:rsidRPr="00D26284" w:rsidRDefault="002263A3" w:rsidP="00005369">
            <w:pPr>
              <w:rPr>
                <w:b/>
                <w:color w:val="000000"/>
                <w:sz w:val="16"/>
                <w:szCs w:val="16"/>
              </w:rPr>
            </w:pPr>
            <w:r w:rsidRPr="00D26284">
              <w:rPr>
                <w:b/>
                <w:color w:val="000000"/>
                <w:sz w:val="16"/>
                <w:szCs w:val="16"/>
              </w:rPr>
              <w:t>Bron/brontabel</w:t>
            </w:r>
          </w:p>
        </w:tc>
        <w:tc>
          <w:tcPr>
            <w:tcW w:w="3496" w:type="dxa"/>
            <w:tcBorders>
              <w:top w:val="single" w:sz="6" w:space="0" w:color="auto"/>
              <w:left w:val="single" w:sz="6" w:space="0" w:color="auto"/>
              <w:bottom w:val="single" w:sz="4" w:space="0" w:color="auto"/>
              <w:right w:val="single" w:sz="6" w:space="0" w:color="auto"/>
            </w:tcBorders>
            <w:shd w:val="pct20" w:color="auto" w:fill="FFFFFF"/>
          </w:tcPr>
          <w:p w14:paraId="7D04A74C" w14:textId="77777777" w:rsidR="002263A3" w:rsidRPr="00D26284" w:rsidRDefault="002263A3" w:rsidP="00005369">
            <w:pPr>
              <w:rPr>
                <w:b/>
                <w:color w:val="000000"/>
                <w:sz w:val="16"/>
                <w:szCs w:val="16"/>
              </w:rPr>
            </w:pPr>
            <w:r w:rsidRPr="00D26284">
              <w:rPr>
                <w:b/>
                <w:color w:val="000000"/>
                <w:sz w:val="16"/>
                <w:szCs w:val="16"/>
              </w:rPr>
              <w:t>Bronkolom</w:t>
            </w:r>
          </w:p>
        </w:tc>
      </w:tr>
      <w:tr w:rsidR="002263A3" w:rsidRPr="00D26284" w14:paraId="5A5AD810" w14:textId="77777777" w:rsidTr="00005369">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44809E4E" w14:textId="011D8C4B" w:rsidR="002263A3" w:rsidRPr="00D26284" w:rsidRDefault="002263A3" w:rsidP="00471F8A">
            <w:pPr>
              <w:rPr>
                <w:rFonts w:cs="Arial"/>
                <w:snapToGrid w:val="0"/>
                <w:sz w:val="16"/>
                <w:szCs w:val="16"/>
              </w:rPr>
            </w:pPr>
            <w:r w:rsidRPr="00D26284">
              <w:rPr>
                <w:rFonts w:cs="Arial"/>
                <w:snapToGrid w:val="0"/>
                <w:sz w:val="16"/>
                <w:szCs w:val="16"/>
              </w:rPr>
              <w:t>XAA</w:t>
            </w:r>
            <w:r w:rsidR="00471F8A" w:rsidRPr="00D26284">
              <w:rPr>
                <w:rFonts w:cs="Arial"/>
                <w:snapToGrid w:val="0"/>
                <w:sz w:val="16"/>
                <w:szCs w:val="16"/>
              </w:rPr>
              <w:t>B_</w:t>
            </w:r>
            <w:r w:rsidRPr="00D26284">
              <w:rPr>
                <w:rFonts w:cs="Arial"/>
                <w:snapToGrid w:val="0"/>
                <w:sz w:val="16"/>
                <w:szCs w:val="16"/>
              </w:rPr>
              <w:t>SK</w:t>
            </w:r>
          </w:p>
        </w:tc>
        <w:tc>
          <w:tcPr>
            <w:tcW w:w="2977" w:type="dxa"/>
            <w:tcBorders>
              <w:top w:val="single" w:sz="4" w:space="0" w:color="auto"/>
              <w:left w:val="single" w:sz="4" w:space="0" w:color="auto"/>
              <w:bottom w:val="single" w:sz="4" w:space="0" w:color="auto"/>
              <w:right w:val="single" w:sz="4" w:space="0" w:color="auto"/>
            </w:tcBorders>
            <w:shd w:val="clear" w:color="auto" w:fill="auto"/>
          </w:tcPr>
          <w:p w14:paraId="1545EA1C" w14:textId="77777777" w:rsidR="002263A3" w:rsidRPr="00D26284" w:rsidRDefault="002263A3" w:rsidP="00005369">
            <w:pPr>
              <w:rPr>
                <w:rFonts w:cs="Arial"/>
                <w:snapToGrid w:val="0"/>
                <w:sz w:val="16"/>
                <w:szCs w:val="16"/>
              </w:rPr>
            </w:pPr>
          </w:p>
        </w:tc>
        <w:tc>
          <w:tcPr>
            <w:tcW w:w="3496" w:type="dxa"/>
            <w:tcBorders>
              <w:top w:val="single" w:sz="4" w:space="0" w:color="auto"/>
              <w:left w:val="single" w:sz="4" w:space="0" w:color="auto"/>
              <w:bottom w:val="single" w:sz="4" w:space="0" w:color="auto"/>
              <w:right w:val="single" w:sz="4" w:space="0" w:color="auto"/>
            </w:tcBorders>
            <w:shd w:val="clear" w:color="auto" w:fill="auto"/>
          </w:tcPr>
          <w:p w14:paraId="3632EA7F" w14:textId="77777777" w:rsidR="002263A3" w:rsidRPr="00D26284" w:rsidRDefault="002263A3" w:rsidP="00005369">
            <w:pPr>
              <w:rPr>
                <w:rFonts w:cs="Arial"/>
                <w:snapToGrid w:val="0"/>
                <w:sz w:val="16"/>
                <w:szCs w:val="16"/>
              </w:rPr>
            </w:pPr>
            <w:r w:rsidRPr="00D26284">
              <w:rPr>
                <w:rFonts w:cs="Arial"/>
                <w:snapToGrid w:val="0"/>
                <w:sz w:val="16"/>
                <w:szCs w:val="16"/>
              </w:rPr>
              <w:t>Gegenereerde sleutel</w:t>
            </w:r>
          </w:p>
        </w:tc>
      </w:tr>
      <w:tr w:rsidR="002263A3" w:rsidRPr="00D26284" w14:paraId="449C4021" w14:textId="77777777" w:rsidTr="00005369">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6A1FB40D" w14:textId="1B533A5E" w:rsidR="002263A3" w:rsidRPr="00D26284" w:rsidRDefault="00471F8A" w:rsidP="00005369">
            <w:pPr>
              <w:rPr>
                <w:rFonts w:cs="Arial"/>
                <w:snapToGrid w:val="0"/>
                <w:sz w:val="16"/>
                <w:szCs w:val="16"/>
              </w:rPr>
            </w:pPr>
            <w:r w:rsidRPr="00D26284">
              <w:rPr>
                <w:rFonts w:cs="Arial"/>
                <w:snapToGrid w:val="0"/>
                <w:sz w:val="16"/>
                <w:szCs w:val="16"/>
              </w:rPr>
              <w:lastRenderedPageBreak/>
              <w:t>XAAB</w:t>
            </w:r>
            <w:r w:rsidR="002263A3" w:rsidRPr="00D26284">
              <w:rPr>
                <w:rFonts w:cs="Arial"/>
                <w:snapToGrid w:val="0"/>
                <w:sz w:val="16"/>
                <w:szCs w:val="16"/>
              </w:rPr>
              <w:t>_LAAD_TS</w:t>
            </w:r>
          </w:p>
        </w:tc>
        <w:tc>
          <w:tcPr>
            <w:tcW w:w="2977" w:type="dxa"/>
            <w:tcBorders>
              <w:top w:val="single" w:sz="4" w:space="0" w:color="auto"/>
              <w:left w:val="single" w:sz="4" w:space="0" w:color="auto"/>
              <w:bottom w:val="single" w:sz="4" w:space="0" w:color="auto"/>
              <w:right w:val="single" w:sz="4" w:space="0" w:color="auto"/>
            </w:tcBorders>
            <w:shd w:val="clear" w:color="auto" w:fill="auto"/>
          </w:tcPr>
          <w:p w14:paraId="5D4B598C" w14:textId="77777777" w:rsidR="002263A3" w:rsidRPr="00D26284" w:rsidRDefault="002263A3" w:rsidP="00005369">
            <w:pPr>
              <w:rPr>
                <w:rFonts w:cs="Arial"/>
                <w:snapToGrid w:val="0"/>
                <w:sz w:val="16"/>
                <w:szCs w:val="16"/>
              </w:rPr>
            </w:pPr>
          </w:p>
        </w:tc>
        <w:tc>
          <w:tcPr>
            <w:tcW w:w="3496" w:type="dxa"/>
            <w:tcBorders>
              <w:top w:val="single" w:sz="4" w:space="0" w:color="auto"/>
              <w:left w:val="single" w:sz="4" w:space="0" w:color="auto"/>
              <w:bottom w:val="single" w:sz="4" w:space="0" w:color="auto"/>
              <w:right w:val="single" w:sz="4" w:space="0" w:color="auto"/>
            </w:tcBorders>
            <w:shd w:val="clear" w:color="auto" w:fill="auto"/>
          </w:tcPr>
          <w:p w14:paraId="2EB72F3F" w14:textId="77777777" w:rsidR="002263A3" w:rsidRPr="00D26284" w:rsidRDefault="002263A3" w:rsidP="00005369">
            <w:pPr>
              <w:rPr>
                <w:rFonts w:cs="Arial"/>
                <w:i/>
                <w:snapToGrid w:val="0"/>
                <w:sz w:val="16"/>
                <w:szCs w:val="16"/>
              </w:rPr>
            </w:pPr>
            <w:r w:rsidRPr="00D26284">
              <w:rPr>
                <w:rFonts w:cs="Arial"/>
                <w:i/>
                <w:snapToGrid w:val="0"/>
                <w:sz w:val="16"/>
                <w:szCs w:val="16"/>
              </w:rPr>
              <w:t>Laad_TS</w:t>
            </w:r>
          </w:p>
        </w:tc>
      </w:tr>
      <w:tr w:rsidR="002263A3" w:rsidRPr="00D26284" w14:paraId="57C65ACC" w14:textId="77777777" w:rsidTr="00005369">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39550D54" w14:textId="7764C011" w:rsidR="002263A3" w:rsidRPr="00D26284" w:rsidRDefault="002263A3" w:rsidP="00471F8A">
            <w:pPr>
              <w:rPr>
                <w:rFonts w:cs="Arial"/>
                <w:snapToGrid w:val="0"/>
                <w:sz w:val="16"/>
                <w:szCs w:val="16"/>
              </w:rPr>
            </w:pPr>
            <w:r w:rsidRPr="00D26284">
              <w:rPr>
                <w:rFonts w:cs="Arial"/>
                <w:snapToGrid w:val="0"/>
                <w:sz w:val="16"/>
                <w:szCs w:val="16"/>
              </w:rPr>
              <w:t>XA</w:t>
            </w:r>
            <w:r w:rsidR="00471F8A" w:rsidRPr="00D26284">
              <w:rPr>
                <w:rFonts w:cs="Arial"/>
                <w:snapToGrid w:val="0"/>
                <w:sz w:val="16"/>
                <w:szCs w:val="16"/>
              </w:rPr>
              <w:t>AB</w:t>
            </w:r>
            <w:r w:rsidRPr="00D26284">
              <w:rPr>
                <w:rFonts w:cs="Arial"/>
                <w:snapToGrid w:val="0"/>
                <w:sz w:val="16"/>
                <w:szCs w:val="16"/>
              </w:rPr>
              <w:t>_RECORDBRON_NAAM</w:t>
            </w:r>
          </w:p>
        </w:tc>
        <w:tc>
          <w:tcPr>
            <w:tcW w:w="2977" w:type="dxa"/>
            <w:tcBorders>
              <w:top w:val="single" w:sz="4" w:space="0" w:color="auto"/>
              <w:left w:val="single" w:sz="4" w:space="0" w:color="auto"/>
              <w:bottom w:val="single" w:sz="4" w:space="0" w:color="auto"/>
              <w:right w:val="single" w:sz="4" w:space="0" w:color="auto"/>
            </w:tcBorders>
            <w:shd w:val="clear" w:color="auto" w:fill="auto"/>
          </w:tcPr>
          <w:p w14:paraId="0EED131B" w14:textId="48966DBD" w:rsidR="002263A3" w:rsidRPr="00D26284" w:rsidRDefault="0095502F" w:rsidP="00005369">
            <w:pPr>
              <w:rPr>
                <w:rFonts w:cs="Arial"/>
                <w:snapToGrid w:val="0"/>
                <w:sz w:val="16"/>
                <w:szCs w:val="16"/>
              </w:rPr>
            </w:pPr>
            <w:r>
              <w:rPr>
                <w:sz w:val="16"/>
                <w:szCs w:val="16"/>
              </w:rPr>
              <w:t xml:space="preserve">HSEL_RN310REK </w:t>
            </w:r>
          </w:p>
        </w:tc>
        <w:tc>
          <w:tcPr>
            <w:tcW w:w="3496" w:type="dxa"/>
            <w:tcBorders>
              <w:top w:val="single" w:sz="4" w:space="0" w:color="auto"/>
              <w:left w:val="single" w:sz="4" w:space="0" w:color="auto"/>
              <w:bottom w:val="single" w:sz="4" w:space="0" w:color="auto"/>
              <w:right w:val="single" w:sz="4" w:space="0" w:color="auto"/>
            </w:tcBorders>
            <w:shd w:val="clear" w:color="auto" w:fill="auto"/>
          </w:tcPr>
          <w:p w14:paraId="3802A024" w14:textId="766F7604" w:rsidR="002263A3" w:rsidRPr="00D26284" w:rsidRDefault="00BB72CC" w:rsidP="00005369">
            <w:pPr>
              <w:rPr>
                <w:rFonts w:cs="Arial"/>
                <w:snapToGrid w:val="0"/>
                <w:sz w:val="16"/>
                <w:szCs w:val="16"/>
              </w:rPr>
            </w:pPr>
            <w:r w:rsidRPr="00D26284">
              <w:rPr>
                <w:rFonts w:cs="Arial"/>
                <w:snapToGrid w:val="0"/>
                <w:sz w:val="16"/>
                <w:szCs w:val="16"/>
              </w:rPr>
              <w:t>RECORDBRON_NAAM</w:t>
            </w:r>
          </w:p>
        </w:tc>
      </w:tr>
      <w:tr w:rsidR="002263A3" w:rsidRPr="00D26284" w14:paraId="07CFD414" w14:textId="77777777" w:rsidTr="00005369">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6F961627" w14:textId="2C981AAA" w:rsidR="002263A3" w:rsidRPr="00D26284" w:rsidRDefault="00225E3C" w:rsidP="00005369">
            <w:pPr>
              <w:rPr>
                <w:rFonts w:cs="Arial"/>
                <w:snapToGrid w:val="0"/>
                <w:sz w:val="16"/>
                <w:szCs w:val="16"/>
              </w:rPr>
            </w:pPr>
            <w:r w:rsidRPr="00D26284">
              <w:rPr>
                <w:rFonts w:cs="Arial"/>
                <w:snapToGrid w:val="0"/>
                <w:sz w:val="16"/>
                <w:szCs w:val="16"/>
              </w:rPr>
              <w:t>XAAB_RSIN</w:t>
            </w:r>
          </w:p>
        </w:tc>
        <w:tc>
          <w:tcPr>
            <w:tcW w:w="2977" w:type="dxa"/>
            <w:tcBorders>
              <w:top w:val="single" w:sz="4" w:space="0" w:color="auto"/>
              <w:left w:val="single" w:sz="4" w:space="0" w:color="auto"/>
              <w:bottom w:val="single" w:sz="4" w:space="0" w:color="auto"/>
              <w:right w:val="single" w:sz="4" w:space="0" w:color="auto"/>
            </w:tcBorders>
            <w:shd w:val="clear" w:color="auto" w:fill="auto"/>
          </w:tcPr>
          <w:p w14:paraId="6BDCD266" w14:textId="4DFCD6F5" w:rsidR="002263A3" w:rsidRPr="00D26284" w:rsidRDefault="0095502F" w:rsidP="00005369">
            <w:pPr>
              <w:rPr>
                <w:rFonts w:cs="Arial"/>
                <w:snapToGrid w:val="0"/>
                <w:sz w:val="16"/>
                <w:szCs w:val="16"/>
              </w:rPr>
            </w:pPr>
            <w:r>
              <w:rPr>
                <w:rFonts w:cs="Arial"/>
                <w:snapToGrid w:val="0"/>
                <w:sz w:val="16"/>
                <w:szCs w:val="16"/>
              </w:rPr>
              <w:t xml:space="preserve">HSEL_RN310REK </w:t>
            </w:r>
          </w:p>
        </w:tc>
        <w:tc>
          <w:tcPr>
            <w:tcW w:w="3496" w:type="dxa"/>
            <w:tcBorders>
              <w:top w:val="single" w:sz="4" w:space="0" w:color="auto"/>
              <w:left w:val="single" w:sz="4" w:space="0" w:color="auto"/>
              <w:bottom w:val="single" w:sz="4" w:space="0" w:color="auto"/>
              <w:right w:val="single" w:sz="4" w:space="0" w:color="auto"/>
            </w:tcBorders>
            <w:shd w:val="clear" w:color="auto" w:fill="auto"/>
          </w:tcPr>
          <w:p w14:paraId="11807331" w14:textId="2D0F7F60" w:rsidR="002263A3" w:rsidRPr="00D26284" w:rsidRDefault="00BB72CC" w:rsidP="00005369">
            <w:pPr>
              <w:rPr>
                <w:rFonts w:cs="Arial"/>
                <w:snapToGrid w:val="0"/>
                <w:sz w:val="16"/>
                <w:szCs w:val="16"/>
              </w:rPr>
            </w:pPr>
            <w:r w:rsidRPr="00D26284">
              <w:rPr>
                <w:rFonts w:cs="Arial"/>
                <w:snapToGrid w:val="0"/>
                <w:sz w:val="16"/>
                <w:szCs w:val="16"/>
              </w:rPr>
              <w:t>RN310RSINBRN</w:t>
            </w:r>
          </w:p>
        </w:tc>
      </w:tr>
      <w:tr w:rsidR="00225E3C" w:rsidRPr="00D26284" w14:paraId="7F4CE4E3" w14:textId="77777777" w:rsidTr="00005369">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7139A1FF" w14:textId="11CE38C4" w:rsidR="00225E3C" w:rsidRPr="00D26284" w:rsidRDefault="00225E3C" w:rsidP="00005369">
            <w:pPr>
              <w:rPr>
                <w:rFonts w:cs="Arial"/>
                <w:snapToGrid w:val="0"/>
                <w:sz w:val="16"/>
                <w:szCs w:val="16"/>
              </w:rPr>
            </w:pPr>
            <w:r w:rsidRPr="00D26284">
              <w:rPr>
                <w:rFonts w:cs="Arial"/>
                <w:snapToGrid w:val="0"/>
                <w:sz w:val="16"/>
                <w:szCs w:val="16"/>
              </w:rPr>
              <w:t>XAAB_GEGEVENSTIJDVAK</w:t>
            </w:r>
          </w:p>
        </w:tc>
        <w:tc>
          <w:tcPr>
            <w:tcW w:w="2977" w:type="dxa"/>
            <w:tcBorders>
              <w:top w:val="single" w:sz="4" w:space="0" w:color="auto"/>
              <w:left w:val="single" w:sz="4" w:space="0" w:color="auto"/>
              <w:bottom w:val="single" w:sz="4" w:space="0" w:color="auto"/>
              <w:right w:val="single" w:sz="4" w:space="0" w:color="auto"/>
            </w:tcBorders>
            <w:shd w:val="clear" w:color="auto" w:fill="auto"/>
          </w:tcPr>
          <w:p w14:paraId="4B08AAB3" w14:textId="77CF5309" w:rsidR="00225E3C" w:rsidRPr="00D26284" w:rsidRDefault="0095502F" w:rsidP="00005369">
            <w:pPr>
              <w:rPr>
                <w:rFonts w:cs="Arial"/>
                <w:snapToGrid w:val="0"/>
                <w:sz w:val="16"/>
                <w:szCs w:val="16"/>
              </w:rPr>
            </w:pPr>
            <w:r>
              <w:rPr>
                <w:rFonts w:cs="Arial"/>
                <w:snapToGrid w:val="0"/>
                <w:sz w:val="16"/>
                <w:szCs w:val="16"/>
              </w:rPr>
              <w:t xml:space="preserve">HSEL_RN310REK </w:t>
            </w:r>
          </w:p>
        </w:tc>
        <w:tc>
          <w:tcPr>
            <w:tcW w:w="3496" w:type="dxa"/>
            <w:tcBorders>
              <w:top w:val="single" w:sz="4" w:space="0" w:color="auto"/>
              <w:left w:val="single" w:sz="4" w:space="0" w:color="auto"/>
              <w:bottom w:val="single" w:sz="4" w:space="0" w:color="auto"/>
              <w:right w:val="single" w:sz="4" w:space="0" w:color="auto"/>
            </w:tcBorders>
            <w:shd w:val="clear" w:color="auto" w:fill="auto"/>
          </w:tcPr>
          <w:p w14:paraId="268960A2" w14:textId="46964C88" w:rsidR="00225E3C" w:rsidRPr="00D26284" w:rsidRDefault="00BB72CC" w:rsidP="00005369">
            <w:pPr>
              <w:rPr>
                <w:rFonts w:cs="Arial"/>
                <w:snapToGrid w:val="0"/>
                <w:sz w:val="16"/>
                <w:szCs w:val="16"/>
              </w:rPr>
            </w:pPr>
            <w:r w:rsidRPr="00D26284">
              <w:rPr>
                <w:rFonts w:cs="Arial"/>
                <w:snapToGrid w:val="0"/>
                <w:sz w:val="16"/>
                <w:szCs w:val="16"/>
              </w:rPr>
              <w:t>RN310VALUTAJAAR</w:t>
            </w:r>
          </w:p>
        </w:tc>
      </w:tr>
      <w:tr w:rsidR="00225E3C" w:rsidRPr="00D26284" w14:paraId="761CC4A2" w14:textId="77777777" w:rsidTr="00005369">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4BEDE8A7" w14:textId="55689DE6" w:rsidR="00225E3C" w:rsidRPr="00D26284" w:rsidRDefault="00225E3C" w:rsidP="00005369">
            <w:pPr>
              <w:rPr>
                <w:rFonts w:cs="Arial"/>
                <w:snapToGrid w:val="0"/>
                <w:sz w:val="16"/>
                <w:szCs w:val="16"/>
              </w:rPr>
            </w:pPr>
            <w:r w:rsidRPr="00D26284">
              <w:rPr>
                <w:rFonts w:cs="Arial"/>
                <w:snapToGrid w:val="0"/>
                <w:sz w:val="16"/>
                <w:szCs w:val="16"/>
              </w:rPr>
              <w:t>XAAB_PRODUCTID</w:t>
            </w:r>
          </w:p>
        </w:tc>
        <w:tc>
          <w:tcPr>
            <w:tcW w:w="2977" w:type="dxa"/>
            <w:tcBorders>
              <w:top w:val="single" w:sz="4" w:space="0" w:color="auto"/>
              <w:left w:val="single" w:sz="4" w:space="0" w:color="auto"/>
              <w:bottom w:val="single" w:sz="4" w:space="0" w:color="auto"/>
              <w:right w:val="single" w:sz="4" w:space="0" w:color="auto"/>
            </w:tcBorders>
            <w:shd w:val="clear" w:color="auto" w:fill="auto"/>
          </w:tcPr>
          <w:p w14:paraId="01032E35" w14:textId="67B17EE5" w:rsidR="00225E3C" w:rsidRPr="00D26284" w:rsidRDefault="0095502F" w:rsidP="00005369">
            <w:pPr>
              <w:rPr>
                <w:rFonts w:cs="Arial"/>
                <w:snapToGrid w:val="0"/>
                <w:sz w:val="16"/>
                <w:szCs w:val="16"/>
              </w:rPr>
            </w:pPr>
            <w:r>
              <w:rPr>
                <w:rFonts w:cs="Arial"/>
                <w:snapToGrid w:val="0"/>
                <w:sz w:val="16"/>
                <w:szCs w:val="16"/>
              </w:rPr>
              <w:t xml:space="preserve">HSEL_RN310REK </w:t>
            </w:r>
          </w:p>
        </w:tc>
        <w:tc>
          <w:tcPr>
            <w:tcW w:w="3496" w:type="dxa"/>
            <w:tcBorders>
              <w:top w:val="single" w:sz="4" w:space="0" w:color="auto"/>
              <w:left w:val="single" w:sz="4" w:space="0" w:color="auto"/>
              <w:bottom w:val="single" w:sz="4" w:space="0" w:color="auto"/>
              <w:right w:val="single" w:sz="4" w:space="0" w:color="auto"/>
            </w:tcBorders>
            <w:shd w:val="clear" w:color="auto" w:fill="auto"/>
          </w:tcPr>
          <w:p w14:paraId="72104B11" w14:textId="0F02E243" w:rsidR="00225E3C" w:rsidRPr="00D26284" w:rsidRDefault="00BB72CC" w:rsidP="00005369">
            <w:pPr>
              <w:rPr>
                <w:rFonts w:cs="Arial"/>
                <w:snapToGrid w:val="0"/>
                <w:sz w:val="16"/>
                <w:szCs w:val="16"/>
              </w:rPr>
            </w:pPr>
            <w:r w:rsidRPr="00D26284">
              <w:rPr>
                <w:rFonts w:cs="Arial"/>
                <w:snapToGrid w:val="0"/>
                <w:sz w:val="16"/>
                <w:szCs w:val="16"/>
              </w:rPr>
              <w:t>RN310PRODUCTID</w:t>
            </w:r>
          </w:p>
        </w:tc>
      </w:tr>
      <w:tr w:rsidR="00225E3C" w:rsidRPr="00D26284" w14:paraId="52FCDC97" w14:textId="77777777" w:rsidTr="00005369">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73FA4C33" w14:textId="2646342D" w:rsidR="00225E3C" w:rsidRPr="00D26284" w:rsidRDefault="00225E3C" w:rsidP="00005369">
            <w:pPr>
              <w:rPr>
                <w:rFonts w:cs="Arial"/>
                <w:snapToGrid w:val="0"/>
                <w:sz w:val="16"/>
                <w:szCs w:val="16"/>
              </w:rPr>
            </w:pPr>
            <w:r w:rsidRPr="00D26284">
              <w:rPr>
                <w:rFonts w:cs="Arial"/>
                <w:snapToGrid w:val="0"/>
                <w:sz w:val="16"/>
                <w:szCs w:val="16"/>
              </w:rPr>
              <w:t>XAAB_PRODUCTNUMMER</w:t>
            </w:r>
          </w:p>
        </w:tc>
        <w:tc>
          <w:tcPr>
            <w:tcW w:w="2977" w:type="dxa"/>
            <w:tcBorders>
              <w:top w:val="single" w:sz="4" w:space="0" w:color="auto"/>
              <w:left w:val="single" w:sz="4" w:space="0" w:color="auto"/>
              <w:bottom w:val="single" w:sz="4" w:space="0" w:color="auto"/>
              <w:right w:val="single" w:sz="4" w:space="0" w:color="auto"/>
            </w:tcBorders>
            <w:shd w:val="clear" w:color="auto" w:fill="auto"/>
          </w:tcPr>
          <w:p w14:paraId="644A2EE5" w14:textId="1F5E167F" w:rsidR="00225E3C" w:rsidRPr="00D26284" w:rsidRDefault="0095502F" w:rsidP="00005369">
            <w:pPr>
              <w:rPr>
                <w:rFonts w:cs="Arial"/>
                <w:snapToGrid w:val="0"/>
                <w:sz w:val="16"/>
                <w:szCs w:val="16"/>
              </w:rPr>
            </w:pPr>
            <w:r>
              <w:rPr>
                <w:rFonts w:cs="Arial"/>
                <w:snapToGrid w:val="0"/>
                <w:sz w:val="16"/>
                <w:szCs w:val="16"/>
              </w:rPr>
              <w:t xml:space="preserve">HSEL_RN310REK </w:t>
            </w:r>
          </w:p>
        </w:tc>
        <w:tc>
          <w:tcPr>
            <w:tcW w:w="3496" w:type="dxa"/>
            <w:tcBorders>
              <w:top w:val="single" w:sz="4" w:space="0" w:color="auto"/>
              <w:left w:val="single" w:sz="4" w:space="0" w:color="auto"/>
              <w:bottom w:val="single" w:sz="4" w:space="0" w:color="auto"/>
              <w:right w:val="single" w:sz="4" w:space="0" w:color="auto"/>
            </w:tcBorders>
            <w:shd w:val="clear" w:color="auto" w:fill="auto"/>
          </w:tcPr>
          <w:p w14:paraId="0CF5F677" w14:textId="7CAEEA8B" w:rsidR="00225E3C" w:rsidRPr="00D26284" w:rsidRDefault="00BB72CC" w:rsidP="00005369">
            <w:pPr>
              <w:rPr>
                <w:rFonts w:cs="Arial"/>
                <w:snapToGrid w:val="0"/>
                <w:sz w:val="16"/>
                <w:szCs w:val="16"/>
              </w:rPr>
            </w:pPr>
            <w:r w:rsidRPr="00D26284">
              <w:rPr>
                <w:rFonts w:cs="Arial"/>
                <w:snapToGrid w:val="0"/>
                <w:sz w:val="16"/>
                <w:szCs w:val="16"/>
              </w:rPr>
              <w:t>RN310REKENINGNR</w:t>
            </w:r>
          </w:p>
        </w:tc>
      </w:tr>
      <w:tr w:rsidR="006931F0" w:rsidRPr="00D26284" w14:paraId="4C560072" w14:textId="77777777" w:rsidTr="00005369">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5419668C" w14:textId="1A5BF879" w:rsidR="006931F0" w:rsidRPr="00D26284" w:rsidRDefault="006931F0" w:rsidP="00005369">
            <w:pPr>
              <w:rPr>
                <w:rFonts w:cs="Arial"/>
                <w:snapToGrid w:val="0"/>
                <w:sz w:val="16"/>
                <w:szCs w:val="16"/>
              </w:rPr>
            </w:pPr>
            <w:r>
              <w:rPr>
                <w:rFonts w:cs="Arial"/>
                <w:snapToGrid w:val="0"/>
                <w:sz w:val="16"/>
                <w:szCs w:val="16"/>
              </w:rPr>
              <w:t>XAAB_BERICHTTYPE</w:t>
            </w:r>
          </w:p>
        </w:tc>
        <w:tc>
          <w:tcPr>
            <w:tcW w:w="2977" w:type="dxa"/>
            <w:tcBorders>
              <w:top w:val="single" w:sz="4" w:space="0" w:color="auto"/>
              <w:left w:val="single" w:sz="4" w:space="0" w:color="auto"/>
              <w:bottom w:val="single" w:sz="4" w:space="0" w:color="auto"/>
              <w:right w:val="single" w:sz="4" w:space="0" w:color="auto"/>
            </w:tcBorders>
            <w:shd w:val="clear" w:color="auto" w:fill="auto"/>
          </w:tcPr>
          <w:p w14:paraId="6D7FE578" w14:textId="7791D0E9" w:rsidR="006931F0" w:rsidRPr="00D26284" w:rsidRDefault="0095502F" w:rsidP="00005369">
            <w:pPr>
              <w:rPr>
                <w:rFonts w:cs="Arial"/>
                <w:snapToGrid w:val="0"/>
                <w:sz w:val="16"/>
                <w:szCs w:val="16"/>
              </w:rPr>
            </w:pPr>
            <w:r>
              <w:rPr>
                <w:rFonts w:cs="Arial"/>
                <w:snapToGrid w:val="0"/>
                <w:sz w:val="16"/>
                <w:szCs w:val="16"/>
              </w:rPr>
              <w:t xml:space="preserve">HSEL_RN310REK </w:t>
            </w:r>
          </w:p>
        </w:tc>
        <w:tc>
          <w:tcPr>
            <w:tcW w:w="3496" w:type="dxa"/>
            <w:tcBorders>
              <w:top w:val="single" w:sz="4" w:space="0" w:color="auto"/>
              <w:left w:val="single" w:sz="4" w:space="0" w:color="auto"/>
              <w:bottom w:val="single" w:sz="4" w:space="0" w:color="auto"/>
              <w:right w:val="single" w:sz="4" w:space="0" w:color="auto"/>
            </w:tcBorders>
            <w:shd w:val="clear" w:color="auto" w:fill="auto"/>
          </w:tcPr>
          <w:p w14:paraId="5E9319EA" w14:textId="5D68DE44" w:rsidR="006931F0" w:rsidRPr="00D26284" w:rsidRDefault="006931F0" w:rsidP="00005369">
            <w:pPr>
              <w:rPr>
                <w:rFonts w:cs="Arial"/>
                <w:snapToGrid w:val="0"/>
                <w:sz w:val="16"/>
                <w:szCs w:val="16"/>
              </w:rPr>
            </w:pPr>
            <w:r w:rsidRPr="006931F0">
              <w:rPr>
                <w:rFonts w:cs="Arial"/>
                <w:snapToGrid w:val="0"/>
                <w:sz w:val="16"/>
                <w:szCs w:val="16"/>
              </w:rPr>
              <w:t>RN310SOORTBESTAND</w:t>
            </w:r>
          </w:p>
        </w:tc>
      </w:tr>
      <w:tr w:rsidR="00225E3C" w:rsidRPr="00D26284" w14:paraId="0AE37ECA" w14:textId="77777777" w:rsidTr="00005369">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4B85102E" w14:textId="3529D293" w:rsidR="00225E3C" w:rsidRPr="00D26284" w:rsidRDefault="00225E3C" w:rsidP="00005369">
            <w:pPr>
              <w:rPr>
                <w:rFonts w:cs="Arial"/>
                <w:snapToGrid w:val="0"/>
                <w:color w:val="FF0000"/>
                <w:sz w:val="16"/>
                <w:szCs w:val="16"/>
              </w:rPr>
            </w:pPr>
            <w:r w:rsidRPr="00D26284">
              <w:rPr>
                <w:rFonts w:cs="Arial"/>
                <w:snapToGrid w:val="0"/>
                <w:sz w:val="16"/>
                <w:szCs w:val="16"/>
              </w:rPr>
              <w:t>XAAB_MELDINGTYPE</w:t>
            </w:r>
          </w:p>
        </w:tc>
        <w:tc>
          <w:tcPr>
            <w:tcW w:w="2977" w:type="dxa"/>
            <w:tcBorders>
              <w:top w:val="single" w:sz="4" w:space="0" w:color="auto"/>
              <w:left w:val="single" w:sz="4" w:space="0" w:color="auto"/>
              <w:bottom w:val="single" w:sz="4" w:space="0" w:color="auto"/>
              <w:right w:val="single" w:sz="4" w:space="0" w:color="auto"/>
            </w:tcBorders>
            <w:shd w:val="clear" w:color="auto" w:fill="auto"/>
          </w:tcPr>
          <w:p w14:paraId="4ACA9285" w14:textId="7A06DFCA" w:rsidR="00225E3C" w:rsidRPr="00D26284" w:rsidRDefault="00225E3C" w:rsidP="00005369">
            <w:pPr>
              <w:rPr>
                <w:rFonts w:cs="Arial"/>
                <w:snapToGrid w:val="0"/>
                <w:color w:val="FF0000"/>
                <w:sz w:val="16"/>
                <w:szCs w:val="16"/>
              </w:rPr>
            </w:pPr>
          </w:p>
        </w:tc>
        <w:tc>
          <w:tcPr>
            <w:tcW w:w="3496" w:type="dxa"/>
            <w:tcBorders>
              <w:top w:val="single" w:sz="4" w:space="0" w:color="auto"/>
              <w:left w:val="single" w:sz="4" w:space="0" w:color="auto"/>
              <w:bottom w:val="single" w:sz="4" w:space="0" w:color="auto"/>
              <w:right w:val="single" w:sz="4" w:space="0" w:color="auto"/>
            </w:tcBorders>
            <w:shd w:val="clear" w:color="auto" w:fill="auto"/>
          </w:tcPr>
          <w:p w14:paraId="5863E20A" w14:textId="74C431A7" w:rsidR="00225E3C" w:rsidRPr="00D26284" w:rsidRDefault="001E34A0" w:rsidP="00005369">
            <w:pPr>
              <w:rPr>
                <w:rFonts w:cs="Arial"/>
                <w:snapToGrid w:val="0"/>
                <w:color w:val="FF0000"/>
                <w:sz w:val="16"/>
                <w:szCs w:val="16"/>
              </w:rPr>
            </w:pPr>
            <w:r w:rsidRPr="00D26284">
              <w:rPr>
                <w:rFonts w:cs="Arial"/>
                <w:snapToGrid w:val="0"/>
                <w:sz w:val="16"/>
                <w:szCs w:val="16"/>
              </w:rPr>
              <w:t>“BANK”</w:t>
            </w:r>
          </w:p>
        </w:tc>
      </w:tr>
      <w:tr w:rsidR="00225E3C" w:rsidRPr="00D26284" w14:paraId="52885D66" w14:textId="77777777" w:rsidTr="00005369">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10CCEF25" w14:textId="0191148A" w:rsidR="00225E3C" w:rsidRPr="00D26284" w:rsidRDefault="00225E3C" w:rsidP="00005369">
            <w:pPr>
              <w:rPr>
                <w:rFonts w:cs="Arial"/>
                <w:snapToGrid w:val="0"/>
                <w:sz w:val="16"/>
                <w:szCs w:val="16"/>
              </w:rPr>
            </w:pPr>
            <w:r w:rsidRPr="00D26284">
              <w:rPr>
                <w:rFonts w:cs="Arial"/>
                <w:snapToGrid w:val="0"/>
                <w:sz w:val="16"/>
                <w:szCs w:val="16"/>
              </w:rPr>
              <w:t>XAAB_MAAND</w:t>
            </w:r>
          </w:p>
        </w:tc>
        <w:tc>
          <w:tcPr>
            <w:tcW w:w="2977" w:type="dxa"/>
            <w:tcBorders>
              <w:top w:val="single" w:sz="4" w:space="0" w:color="auto"/>
              <w:left w:val="single" w:sz="4" w:space="0" w:color="auto"/>
              <w:bottom w:val="single" w:sz="4" w:space="0" w:color="auto"/>
              <w:right w:val="single" w:sz="4" w:space="0" w:color="auto"/>
            </w:tcBorders>
            <w:shd w:val="clear" w:color="auto" w:fill="auto"/>
          </w:tcPr>
          <w:p w14:paraId="20FF0DCC" w14:textId="2A8CF21D" w:rsidR="00225E3C" w:rsidRPr="00D26284" w:rsidRDefault="00225E3C" w:rsidP="00005369">
            <w:pPr>
              <w:rPr>
                <w:rFonts w:cs="Arial"/>
                <w:snapToGrid w:val="0"/>
                <w:sz w:val="16"/>
                <w:szCs w:val="16"/>
              </w:rPr>
            </w:pPr>
          </w:p>
        </w:tc>
        <w:tc>
          <w:tcPr>
            <w:tcW w:w="3496" w:type="dxa"/>
            <w:tcBorders>
              <w:top w:val="single" w:sz="4" w:space="0" w:color="auto"/>
              <w:left w:val="single" w:sz="4" w:space="0" w:color="auto"/>
              <w:bottom w:val="single" w:sz="4" w:space="0" w:color="auto"/>
              <w:right w:val="single" w:sz="4" w:space="0" w:color="auto"/>
            </w:tcBorders>
            <w:shd w:val="clear" w:color="auto" w:fill="auto"/>
          </w:tcPr>
          <w:p w14:paraId="73C11D27" w14:textId="46EA12EC" w:rsidR="00225E3C" w:rsidRPr="00D26284" w:rsidRDefault="00E41AED" w:rsidP="00005369">
            <w:pPr>
              <w:rPr>
                <w:rFonts w:cs="Arial"/>
                <w:snapToGrid w:val="0"/>
                <w:sz w:val="16"/>
                <w:szCs w:val="16"/>
              </w:rPr>
            </w:pPr>
            <w:r w:rsidRPr="00D26284">
              <w:rPr>
                <w:rFonts w:cs="Arial"/>
                <w:snapToGrid w:val="0"/>
                <w:sz w:val="16"/>
                <w:szCs w:val="16"/>
              </w:rPr>
              <w:t>“00”</w:t>
            </w:r>
          </w:p>
        </w:tc>
      </w:tr>
    </w:tbl>
    <w:p w14:paraId="375FAB37" w14:textId="77777777" w:rsidR="006848BA" w:rsidRDefault="006848BA" w:rsidP="006848BA"/>
    <w:p w14:paraId="59F7E899" w14:textId="77777777" w:rsidR="000F34BE" w:rsidRPr="00766105" w:rsidRDefault="000F34BE" w:rsidP="00ED31EF">
      <w:r w:rsidRPr="00766105">
        <w:rPr>
          <w:b/>
        </w:rPr>
        <w:t>Selectiepad:</w:t>
      </w:r>
    </w:p>
    <w:p w14:paraId="16A321DB" w14:textId="3008857D" w:rsidR="000F34BE" w:rsidRDefault="0095502F" w:rsidP="000F34BE">
      <w:pPr>
        <w:pStyle w:val="Standaardinspringing"/>
        <w:ind w:left="0" w:firstLine="0"/>
      </w:pPr>
      <w:r>
        <w:t xml:space="preserve">HSEL_RN310REK </w:t>
      </w:r>
    </w:p>
    <w:p w14:paraId="0B569418" w14:textId="0E438632" w:rsidR="000F34BE" w:rsidRPr="00C32D36" w:rsidRDefault="000F34BE" w:rsidP="000F34BE">
      <w:pPr>
        <w:pStyle w:val="Standaardinspringing"/>
        <w:ind w:left="0" w:firstLine="0"/>
      </w:pPr>
      <w:r>
        <w:t xml:space="preserve">         </w:t>
      </w:r>
      <w:r>
        <w:sym w:font="Wingdings" w:char="F0E2"/>
      </w:r>
      <w:r>
        <w:br/>
      </w:r>
      <w:r w:rsidRPr="00246F49">
        <w:t>H_</w:t>
      </w:r>
      <w:r w:rsidR="00A6227B">
        <w:t>FIN_MELDING</w:t>
      </w:r>
    </w:p>
    <w:p w14:paraId="137C25C7" w14:textId="77777777" w:rsidR="000F34BE" w:rsidRDefault="000F34BE" w:rsidP="000F34BE"/>
    <w:p w14:paraId="1CC1FA98" w14:textId="77777777" w:rsidR="000F34BE" w:rsidRPr="00766105" w:rsidRDefault="000F34BE" w:rsidP="00ED31EF">
      <w:r w:rsidRPr="00766105">
        <w:rPr>
          <w:b/>
        </w:rPr>
        <w:t>Kolommen en condities:</w:t>
      </w:r>
    </w:p>
    <w:tbl>
      <w:tblPr>
        <w:tblW w:w="9609" w:type="dxa"/>
        <w:tblLayout w:type="fixed"/>
        <w:tblCellMar>
          <w:left w:w="70" w:type="dxa"/>
          <w:right w:w="70" w:type="dxa"/>
        </w:tblCellMar>
        <w:tblLook w:val="0000" w:firstRow="0" w:lastRow="0" w:firstColumn="0" w:lastColumn="0" w:noHBand="0" w:noVBand="0"/>
      </w:tblPr>
      <w:tblGrid>
        <w:gridCol w:w="3823"/>
        <w:gridCol w:w="425"/>
        <w:gridCol w:w="5361"/>
      </w:tblGrid>
      <w:tr w:rsidR="000F34BE" w:rsidRPr="00D26284" w14:paraId="2A22F05A" w14:textId="77777777" w:rsidTr="000F34BE">
        <w:trPr>
          <w:cantSplit/>
          <w:trHeight w:val="432"/>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58B74EA4" w14:textId="51F5D637" w:rsidR="000F34BE" w:rsidRPr="00D26284" w:rsidRDefault="0095502F" w:rsidP="000F34BE">
            <w:pPr>
              <w:rPr>
                <w:b/>
                <w:sz w:val="16"/>
                <w:szCs w:val="16"/>
              </w:rPr>
            </w:pPr>
            <w:r>
              <w:rPr>
                <w:b/>
                <w:sz w:val="16"/>
                <w:szCs w:val="16"/>
              </w:rPr>
              <w:t xml:space="preserve">HSEL_RN310REK </w:t>
            </w:r>
            <w:r w:rsidR="00E819F5" w:rsidRPr="00D26284">
              <w:rPr>
                <w:b/>
                <w:sz w:val="16"/>
                <w:szCs w:val="16"/>
              </w:rPr>
              <w:t xml:space="preserve"> </w:t>
            </w:r>
            <w:r w:rsidR="000F34BE" w:rsidRPr="00D26284">
              <w:rPr>
                <w:b/>
                <w:sz w:val="16"/>
                <w:szCs w:val="16"/>
              </w:rPr>
              <w:t>(alias: R1)</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0B50D6FA" w14:textId="77777777" w:rsidR="000F34BE" w:rsidRPr="00D26284" w:rsidRDefault="000F34BE" w:rsidP="000F34BE">
            <w:pPr>
              <w:ind w:right="-70"/>
              <w:rPr>
                <w:b/>
                <w:sz w:val="16"/>
                <w:szCs w:val="16"/>
              </w:rPr>
            </w:pPr>
            <w:r w:rsidRPr="00D26284">
              <w:rPr>
                <w:b/>
                <w:sz w:val="16"/>
                <w:szCs w:val="16"/>
              </w:rPr>
              <w:t>Sel.</w:t>
            </w:r>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3753EFCA" w14:textId="77777777" w:rsidR="000F34BE" w:rsidRPr="00D26284" w:rsidRDefault="000F34BE" w:rsidP="000F34BE">
            <w:pPr>
              <w:rPr>
                <w:b/>
                <w:sz w:val="16"/>
                <w:szCs w:val="16"/>
              </w:rPr>
            </w:pPr>
            <w:r w:rsidRPr="00D26284">
              <w:rPr>
                <w:b/>
                <w:sz w:val="16"/>
                <w:szCs w:val="16"/>
              </w:rPr>
              <w:t>Conditie</w:t>
            </w:r>
          </w:p>
        </w:tc>
      </w:tr>
      <w:tr w:rsidR="00A6227B" w:rsidRPr="00D26284" w14:paraId="077C11C0" w14:textId="77777777" w:rsidTr="000F34BE">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9CF4BBC" w14:textId="1B23B5A4" w:rsidR="00A6227B" w:rsidRPr="00D26284" w:rsidRDefault="00A6227B" w:rsidP="000F34BE">
            <w:pPr>
              <w:rPr>
                <w:rFonts w:cs="Arial"/>
                <w:sz w:val="16"/>
                <w:szCs w:val="16"/>
              </w:rPr>
            </w:pPr>
            <w:r w:rsidRPr="00D26284">
              <w:rPr>
                <w:rFonts w:cs="Arial"/>
                <w:sz w:val="16"/>
                <w:szCs w:val="16"/>
              </w:rPr>
              <w:t>RN310RSINBRN</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0992CEE" w14:textId="4CCA6F19" w:rsidR="00A6227B" w:rsidRPr="00D26284" w:rsidRDefault="006931F0" w:rsidP="000F34BE">
            <w:pPr>
              <w:ind w:right="-70"/>
              <w:rPr>
                <w:rFonts w:cs="Arial"/>
                <w:sz w:val="16"/>
                <w:szCs w:val="16"/>
              </w:rPr>
            </w:pPr>
            <w:r>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3F5DAB29" w14:textId="77777777" w:rsidR="00A6227B" w:rsidRPr="00D26284" w:rsidRDefault="00A6227B" w:rsidP="000F34BE">
            <w:pPr>
              <w:rPr>
                <w:rFonts w:cs="Arial"/>
                <w:sz w:val="16"/>
                <w:szCs w:val="16"/>
              </w:rPr>
            </w:pPr>
          </w:p>
        </w:tc>
      </w:tr>
      <w:tr w:rsidR="00A6227B" w:rsidRPr="00D26284" w14:paraId="7A4571E7" w14:textId="77777777" w:rsidTr="000F34BE">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5F5056C" w14:textId="43FC0D60" w:rsidR="00A6227B" w:rsidRPr="00D26284" w:rsidRDefault="00A6227B" w:rsidP="000F34BE">
            <w:pPr>
              <w:rPr>
                <w:rFonts w:cs="Arial"/>
                <w:sz w:val="16"/>
                <w:szCs w:val="16"/>
              </w:rPr>
            </w:pPr>
            <w:r w:rsidRPr="00D26284">
              <w:rPr>
                <w:rFonts w:cs="Arial"/>
                <w:sz w:val="16"/>
                <w:szCs w:val="16"/>
              </w:rPr>
              <w:t>RN310VALUTAJAAR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3DDFFB1" w14:textId="0D14DDEA" w:rsidR="00A6227B" w:rsidRPr="00D26284" w:rsidRDefault="006931F0" w:rsidP="000F34BE">
            <w:pPr>
              <w:ind w:right="-70"/>
              <w:rPr>
                <w:rFonts w:cs="Arial"/>
                <w:sz w:val="16"/>
                <w:szCs w:val="16"/>
              </w:rPr>
            </w:pPr>
            <w:r>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6A6DBA6" w14:textId="77777777" w:rsidR="00A6227B" w:rsidRPr="00D26284" w:rsidRDefault="00A6227B" w:rsidP="000F34BE">
            <w:pPr>
              <w:rPr>
                <w:rFonts w:cs="Arial"/>
                <w:sz w:val="16"/>
                <w:szCs w:val="16"/>
              </w:rPr>
            </w:pPr>
          </w:p>
        </w:tc>
      </w:tr>
      <w:tr w:rsidR="00A6227B" w:rsidRPr="00D26284" w14:paraId="06D35AEF" w14:textId="77777777" w:rsidTr="000F34BE">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1421CA1" w14:textId="3799E994" w:rsidR="00A6227B" w:rsidRPr="00D26284" w:rsidRDefault="00A6227B" w:rsidP="000F34BE">
            <w:pPr>
              <w:rPr>
                <w:rFonts w:cs="Arial"/>
                <w:sz w:val="16"/>
                <w:szCs w:val="16"/>
              </w:rPr>
            </w:pPr>
            <w:r w:rsidRPr="00D26284">
              <w:rPr>
                <w:rFonts w:cs="Arial"/>
                <w:sz w:val="16"/>
                <w:szCs w:val="16"/>
              </w:rPr>
              <w:t>RN310PRODUCTID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0511313" w14:textId="74920696" w:rsidR="00A6227B" w:rsidRPr="00D26284" w:rsidRDefault="006931F0" w:rsidP="000F34BE">
            <w:pPr>
              <w:ind w:right="-70"/>
              <w:rPr>
                <w:rFonts w:cs="Arial"/>
                <w:sz w:val="16"/>
                <w:szCs w:val="16"/>
              </w:rPr>
            </w:pPr>
            <w:r>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4155776D" w14:textId="77777777" w:rsidR="00A6227B" w:rsidRPr="00D26284" w:rsidRDefault="00A6227B" w:rsidP="000F34BE">
            <w:pPr>
              <w:rPr>
                <w:rFonts w:cs="Arial"/>
                <w:sz w:val="16"/>
                <w:szCs w:val="16"/>
              </w:rPr>
            </w:pPr>
          </w:p>
        </w:tc>
      </w:tr>
      <w:tr w:rsidR="00A6227B" w:rsidRPr="00D26284" w14:paraId="02017B77" w14:textId="77777777" w:rsidTr="000F34BE">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179DFFCA" w14:textId="26A2941B" w:rsidR="00A6227B" w:rsidRPr="00D26284" w:rsidRDefault="00A6227B" w:rsidP="000F34BE">
            <w:pPr>
              <w:rPr>
                <w:rFonts w:cs="Arial"/>
                <w:sz w:val="16"/>
                <w:szCs w:val="16"/>
              </w:rPr>
            </w:pPr>
            <w:r w:rsidRPr="00D26284">
              <w:rPr>
                <w:rFonts w:cs="Arial"/>
                <w:sz w:val="16"/>
                <w:szCs w:val="16"/>
              </w:rPr>
              <w:t>RN310REKENINGNR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36AAD18" w14:textId="2113AB9E" w:rsidR="00A6227B" w:rsidRPr="00D26284" w:rsidRDefault="006931F0" w:rsidP="000F34BE">
            <w:pPr>
              <w:ind w:right="-70"/>
              <w:rPr>
                <w:rFonts w:cs="Arial"/>
                <w:sz w:val="16"/>
                <w:szCs w:val="16"/>
              </w:rPr>
            </w:pPr>
            <w:r>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4E7F3AD9" w14:textId="77777777" w:rsidR="00A6227B" w:rsidRPr="00D26284" w:rsidRDefault="00A6227B" w:rsidP="000F34BE">
            <w:pPr>
              <w:rPr>
                <w:rFonts w:cs="Arial"/>
                <w:sz w:val="16"/>
                <w:szCs w:val="16"/>
              </w:rPr>
            </w:pPr>
          </w:p>
        </w:tc>
      </w:tr>
      <w:tr w:rsidR="006931F0" w:rsidRPr="00D26284" w14:paraId="0C7C9996" w14:textId="77777777" w:rsidTr="000F34BE">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669E929" w14:textId="46189245" w:rsidR="006931F0" w:rsidRPr="00D26284" w:rsidRDefault="006931F0" w:rsidP="000F34BE">
            <w:pPr>
              <w:rPr>
                <w:rFonts w:cs="Arial"/>
                <w:sz w:val="16"/>
                <w:szCs w:val="16"/>
              </w:rPr>
            </w:pPr>
            <w:r w:rsidRPr="006931F0">
              <w:rPr>
                <w:rFonts w:cs="Arial"/>
                <w:sz w:val="16"/>
                <w:szCs w:val="16"/>
              </w:rPr>
              <w:t>RN310SOORTBESTAND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822907B" w14:textId="0AABA172" w:rsidR="006931F0" w:rsidRPr="00D26284" w:rsidRDefault="006931F0" w:rsidP="000F34BE">
            <w:pPr>
              <w:ind w:right="-70"/>
              <w:rPr>
                <w:rFonts w:cs="Arial"/>
                <w:sz w:val="16"/>
                <w:szCs w:val="16"/>
              </w:rPr>
            </w:pPr>
            <w:r>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510D7634" w14:textId="77777777" w:rsidR="006931F0" w:rsidRPr="00D26284" w:rsidRDefault="006931F0" w:rsidP="000F34BE">
            <w:pPr>
              <w:rPr>
                <w:rFonts w:cs="Arial"/>
                <w:sz w:val="16"/>
                <w:szCs w:val="16"/>
              </w:rPr>
            </w:pPr>
          </w:p>
        </w:tc>
      </w:tr>
      <w:tr w:rsidR="00A6227B" w:rsidRPr="00D26284" w14:paraId="4CCC23E3" w14:textId="77777777" w:rsidTr="00F94236">
        <w:trPr>
          <w:cantSplit/>
          <w:trHeight w:val="410"/>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293A0A3B" w14:textId="587D0C48" w:rsidR="00A6227B" w:rsidRPr="00D26284" w:rsidRDefault="00A6227B" w:rsidP="00A6227B">
            <w:pPr>
              <w:rPr>
                <w:b/>
                <w:sz w:val="16"/>
                <w:szCs w:val="16"/>
              </w:rPr>
            </w:pPr>
            <w:r w:rsidRPr="00D26284">
              <w:rPr>
                <w:b/>
                <w:sz w:val="16"/>
                <w:szCs w:val="16"/>
              </w:rPr>
              <w:t>H_FIN_MELDING</w:t>
            </w:r>
            <w:r w:rsidR="00C92185">
              <w:rPr>
                <w:b/>
                <w:sz w:val="16"/>
                <w:szCs w:val="16"/>
              </w:rPr>
              <w:t>*</w:t>
            </w:r>
            <w:r w:rsidRPr="00D26284">
              <w:rPr>
                <w:b/>
                <w:sz w:val="16"/>
                <w:szCs w:val="16"/>
              </w:rPr>
              <w:t xml:space="preserve"> (alias: H1)</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32A73DFE" w14:textId="77777777" w:rsidR="00A6227B" w:rsidRPr="00D26284" w:rsidRDefault="00A6227B" w:rsidP="00F94236">
            <w:pPr>
              <w:ind w:right="-70"/>
              <w:rPr>
                <w:b/>
                <w:sz w:val="16"/>
                <w:szCs w:val="16"/>
              </w:rPr>
            </w:pPr>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55021AD4" w14:textId="77777777" w:rsidR="00A6227B" w:rsidRPr="00D26284" w:rsidRDefault="00A6227B" w:rsidP="00F94236">
            <w:pPr>
              <w:rPr>
                <w:b/>
                <w:sz w:val="16"/>
                <w:szCs w:val="16"/>
              </w:rPr>
            </w:pPr>
          </w:p>
        </w:tc>
      </w:tr>
      <w:tr w:rsidR="00A6227B" w:rsidRPr="00D26284" w14:paraId="122BDE38" w14:textId="77777777" w:rsidTr="00F9423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4E899262" w14:textId="59052037" w:rsidR="00A6227B" w:rsidRPr="00D26284" w:rsidRDefault="00A6227B" w:rsidP="00F94236">
            <w:pPr>
              <w:rPr>
                <w:rFonts w:cs="Arial"/>
                <w:sz w:val="16"/>
                <w:szCs w:val="16"/>
              </w:rPr>
            </w:pPr>
            <w:r w:rsidRPr="00D26284">
              <w:rPr>
                <w:rFonts w:cs="Arial"/>
                <w:snapToGrid w:val="0"/>
                <w:sz w:val="16"/>
                <w:szCs w:val="16"/>
              </w:rPr>
              <w:t>XAAB_SK</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EC1880E" w14:textId="77777777" w:rsidR="00A6227B" w:rsidRPr="00D26284" w:rsidRDefault="00A6227B" w:rsidP="00F94236">
            <w:pPr>
              <w:ind w:right="-70"/>
              <w:rPr>
                <w:rFonts w:cs="Arial"/>
                <w:sz w:val="16"/>
                <w:szCs w:val="16"/>
              </w:rPr>
            </w:pPr>
            <w:r w:rsidRPr="00D26284">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318D3B62" w14:textId="77777777" w:rsidR="00A6227B" w:rsidRPr="00D26284" w:rsidRDefault="00A6227B" w:rsidP="00F94236">
            <w:pPr>
              <w:rPr>
                <w:rFonts w:cs="Arial"/>
                <w:sz w:val="16"/>
                <w:szCs w:val="16"/>
              </w:rPr>
            </w:pPr>
          </w:p>
        </w:tc>
      </w:tr>
      <w:tr w:rsidR="00A6227B" w:rsidRPr="00D26284" w14:paraId="34982E40" w14:textId="77777777" w:rsidTr="00F9423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7F8C5FD" w14:textId="5C0AC8D8" w:rsidR="00A6227B" w:rsidRPr="00D26284" w:rsidRDefault="00A6227B" w:rsidP="00F94236">
            <w:pPr>
              <w:rPr>
                <w:snapToGrid w:val="0"/>
                <w:color w:val="000000"/>
                <w:sz w:val="16"/>
                <w:szCs w:val="16"/>
              </w:rPr>
            </w:pPr>
            <w:r w:rsidRPr="00D26284">
              <w:rPr>
                <w:rFonts w:cs="Arial"/>
                <w:snapToGrid w:val="0"/>
                <w:sz w:val="16"/>
                <w:szCs w:val="16"/>
              </w:rPr>
              <w:t>XAAB_RSIN</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DD044DD" w14:textId="77777777" w:rsidR="00A6227B" w:rsidRPr="00D26284" w:rsidRDefault="00A6227B" w:rsidP="00F94236">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1B480297" w14:textId="37B03F54" w:rsidR="00A6227B" w:rsidRPr="00D26284" w:rsidRDefault="00A6227B">
            <w:pPr>
              <w:rPr>
                <w:rFonts w:cs="Arial"/>
                <w:sz w:val="16"/>
                <w:szCs w:val="16"/>
              </w:rPr>
            </w:pPr>
            <w:r w:rsidRPr="00D26284">
              <w:rPr>
                <w:rFonts w:cs="Arial"/>
                <w:sz w:val="16"/>
                <w:szCs w:val="16"/>
              </w:rPr>
              <w:t>= R1.RN310RSINBRN</w:t>
            </w:r>
          </w:p>
        </w:tc>
      </w:tr>
      <w:tr w:rsidR="00A6227B" w:rsidRPr="00D26284" w14:paraId="696F7C3C" w14:textId="77777777" w:rsidTr="000F34BE">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3A959CB" w14:textId="6F6FD786" w:rsidR="00A6227B" w:rsidRPr="00D26284" w:rsidRDefault="00A6227B" w:rsidP="00A6227B">
            <w:pPr>
              <w:rPr>
                <w:rFonts w:cs="Arial"/>
                <w:sz w:val="16"/>
                <w:szCs w:val="16"/>
              </w:rPr>
            </w:pPr>
            <w:r w:rsidRPr="00D26284">
              <w:rPr>
                <w:rFonts w:cs="Arial"/>
                <w:snapToGrid w:val="0"/>
                <w:sz w:val="16"/>
                <w:szCs w:val="16"/>
              </w:rPr>
              <w:t>XAAB_GEGEVENSTIJDVAK</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2E69F14" w14:textId="77777777" w:rsidR="00A6227B" w:rsidRPr="00D26284" w:rsidRDefault="00A6227B" w:rsidP="00A6227B">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1471B668" w14:textId="7F7A4052" w:rsidR="00A6227B" w:rsidRPr="00D26284" w:rsidRDefault="00A6227B">
            <w:pPr>
              <w:rPr>
                <w:rFonts w:cs="Arial"/>
                <w:sz w:val="16"/>
                <w:szCs w:val="16"/>
              </w:rPr>
            </w:pPr>
            <w:r w:rsidRPr="00D26284">
              <w:rPr>
                <w:rFonts w:cs="Arial"/>
                <w:sz w:val="16"/>
                <w:szCs w:val="16"/>
              </w:rPr>
              <w:t>= R1.RN310VALUTAJAAR</w:t>
            </w:r>
          </w:p>
        </w:tc>
      </w:tr>
      <w:tr w:rsidR="00A6227B" w:rsidRPr="00D26284" w14:paraId="7C057885" w14:textId="77777777" w:rsidTr="000F34BE">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124B3AE" w14:textId="30AC23AC" w:rsidR="00A6227B" w:rsidRPr="00D26284" w:rsidRDefault="00A6227B" w:rsidP="00A6227B">
            <w:pPr>
              <w:rPr>
                <w:rFonts w:cs="Arial"/>
                <w:sz w:val="16"/>
                <w:szCs w:val="16"/>
              </w:rPr>
            </w:pPr>
            <w:r w:rsidRPr="00D26284">
              <w:rPr>
                <w:rFonts w:cs="Arial"/>
                <w:snapToGrid w:val="0"/>
                <w:sz w:val="16"/>
                <w:szCs w:val="16"/>
              </w:rPr>
              <w:t>XAAB_PRODUCTID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80DDC72" w14:textId="77777777" w:rsidR="00A6227B" w:rsidRPr="00D26284" w:rsidRDefault="00A6227B" w:rsidP="00A6227B">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6CEF121" w14:textId="4A721E18" w:rsidR="00A6227B" w:rsidRPr="00D26284" w:rsidRDefault="00A6227B">
            <w:pPr>
              <w:rPr>
                <w:rFonts w:cs="Arial"/>
                <w:sz w:val="16"/>
                <w:szCs w:val="16"/>
              </w:rPr>
            </w:pPr>
            <w:r w:rsidRPr="00D26284">
              <w:rPr>
                <w:rFonts w:cs="Arial"/>
                <w:sz w:val="16"/>
                <w:szCs w:val="16"/>
              </w:rPr>
              <w:t>= R1.RN310PRODUCTID</w:t>
            </w:r>
          </w:p>
        </w:tc>
      </w:tr>
      <w:tr w:rsidR="00A6227B" w:rsidRPr="00D26284" w14:paraId="7232058F" w14:textId="77777777" w:rsidTr="000F34BE">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4CA60372" w14:textId="56E137DA" w:rsidR="00A6227B" w:rsidRPr="00D26284" w:rsidRDefault="00A6227B" w:rsidP="00A6227B">
            <w:pPr>
              <w:rPr>
                <w:rFonts w:cs="Arial"/>
                <w:sz w:val="16"/>
                <w:szCs w:val="16"/>
              </w:rPr>
            </w:pPr>
            <w:r w:rsidRPr="00D26284">
              <w:rPr>
                <w:rFonts w:cs="Arial"/>
                <w:snapToGrid w:val="0"/>
                <w:sz w:val="16"/>
                <w:szCs w:val="16"/>
              </w:rPr>
              <w:t>XAAB_PRODUCTNUMMER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7DEFC37" w14:textId="77777777" w:rsidR="00A6227B" w:rsidRPr="00D26284" w:rsidRDefault="00A6227B" w:rsidP="00A6227B">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07E8E9D" w14:textId="16F960E1" w:rsidR="00A6227B" w:rsidRPr="00D26284" w:rsidRDefault="00A6227B">
            <w:pPr>
              <w:rPr>
                <w:rFonts w:cs="Arial"/>
                <w:sz w:val="16"/>
                <w:szCs w:val="16"/>
              </w:rPr>
            </w:pPr>
            <w:r w:rsidRPr="00D26284">
              <w:rPr>
                <w:rFonts w:cs="Arial"/>
                <w:sz w:val="16"/>
                <w:szCs w:val="16"/>
              </w:rPr>
              <w:t>= R1.RN310REKENINGNR</w:t>
            </w:r>
          </w:p>
        </w:tc>
      </w:tr>
      <w:tr w:rsidR="00830F0B" w:rsidRPr="00D26284" w14:paraId="16B30B5E" w14:textId="77777777" w:rsidTr="000F34BE">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5375375A" w14:textId="3EF5285A" w:rsidR="00830F0B" w:rsidRPr="00D26284" w:rsidRDefault="00830F0B" w:rsidP="00A6227B">
            <w:pPr>
              <w:rPr>
                <w:rFonts w:cs="Arial"/>
                <w:snapToGrid w:val="0"/>
                <w:sz w:val="16"/>
                <w:szCs w:val="16"/>
              </w:rPr>
            </w:pPr>
            <w:r>
              <w:rPr>
                <w:rFonts w:cs="Arial"/>
                <w:snapToGrid w:val="0"/>
                <w:sz w:val="16"/>
                <w:szCs w:val="16"/>
              </w:rPr>
              <w:t>XAAB_BERICHTTYPE</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2D957C1" w14:textId="77777777" w:rsidR="00830F0B" w:rsidRPr="00D26284" w:rsidRDefault="00830F0B" w:rsidP="00A6227B">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7085BB4" w14:textId="78064943" w:rsidR="00830F0B" w:rsidRPr="00D26284" w:rsidRDefault="00830F0B">
            <w:pPr>
              <w:rPr>
                <w:rFonts w:cs="Arial"/>
                <w:sz w:val="16"/>
                <w:szCs w:val="16"/>
              </w:rPr>
            </w:pPr>
            <w:r>
              <w:rPr>
                <w:rFonts w:cs="Arial"/>
                <w:sz w:val="16"/>
                <w:szCs w:val="16"/>
              </w:rPr>
              <w:t>= R1.</w:t>
            </w:r>
            <w:r w:rsidRPr="006931F0">
              <w:rPr>
                <w:rFonts w:cs="Arial"/>
                <w:sz w:val="16"/>
                <w:szCs w:val="16"/>
              </w:rPr>
              <w:t>RN310SOORTBESTAND</w:t>
            </w:r>
          </w:p>
        </w:tc>
      </w:tr>
      <w:tr w:rsidR="00A6227B" w:rsidRPr="00D26284" w14:paraId="1FE3C139" w14:textId="77777777" w:rsidTr="000F34BE">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11A4CF7" w14:textId="19289325" w:rsidR="00A6227B" w:rsidRPr="00D26284" w:rsidRDefault="00A6227B" w:rsidP="00A6227B">
            <w:pPr>
              <w:rPr>
                <w:rFonts w:cs="Arial"/>
                <w:sz w:val="16"/>
                <w:szCs w:val="16"/>
              </w:rPr>
            </w:pPr>
            <w:r w:rsidRPr="00D26284">
              <w:rPr>
                <w:rFonts w:cs="Arial"/>
                <w:snapToGrid w:val="0"/>
                <w:sz w:val="16"/>
                <w:szCs w:val="16"/>
              </w:rPr>
              <w:t>XAAB_MELDINGTYPE</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9073DC6" w14:textId="77777777" w:rsidR="00A6227B" w:rsidRPr="00D26284" w:rsidRDefault="00A6227B" w:rsidP="00A6227B">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55D9CEEA" w14:textId="0886E803" w:rsidR="00A6227B" w:rsidRPr="00D26284" w:rsidRDefault="00A6227B" w:rsidP="00A6227B">
            <w:pPr>
              <w:rPr>
                <w:rFonts w:cs="Arial"/>
                <w:sz w:val="16"/>
                <w:szCs w:val="16"/>
              </w:rPr>
            </w:pPr>
            <w:r w:rsidRPr="00D26284">
              <w:rPr>
                <w:rFonts w:cs="Arial"/>
                <w:snapToGrid w:val="0"/>
                <w:sz w:val="16"/>
                <w:szCs w:val="16"/>
              </w:rPr>
              <w:t>= “BANK”</w:t>
            </w:r>
          </w:p>
        </w:tc>
      </w:tr>
      <w:tr w:rsidR="00A6227B" w:rsidRPr="00D26284" w14:paraId="1A6EB64F" w14:textId="77777777" w:rsidTr="000F34BE">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AC211A3" w14:textId="44A1A9F7" w:rsidR="00A6227B" w:rsidRPr="00D26284" w:rsidRDefault="00A6227B" w:rsidP="00A6227B">
            <w:pPr>
              <w:rPr>
                <w:rFonts w:cs="Arial"/>
                <w:sz w:val="16"/>
                <w:szCs w:val="16"/>
              </w:rPr>
            </w:pPr>
            <w:r w:rsidRPr="00D26284">
              <w:rPr>
                <w:rFonts w:cs="Arial"/>
                <w:snapToGrid w:val="0"/>
                <w:sz w:val="16"/>
                <w:szCs w:val="16"/>
              </w:rPr>
              <w:t>XAAB_MAAND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22B5C73" w14:textId="77777777" w:rsidR="00A6227B" w:rsidRPr="00D26284" w:rsidRDefault="00A6227B" w:rsidP="00A6227B">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486977E" w14:textId="3A7F7011" w:rsidR="00A6227B" w:rsidRPr="00D26284" w:rsidRDefault="00A6227B" w:rsidP="00A6227B">
            <w:pPr>
              <w:rPr>
                <w:rFonts w:cs="Arial"/>
                <w:sz w:val="16"/>
                <w:szCs w:val="16"/>
              </w:rPr>
            </w:pPr>
            <w:r w:rsidRPr="00D26284">
              <w:rPr>
                <w:rFonts w:cs="Arial"/>
                <w:snapToGrid w:val="0"/>
                <w:sz w:val="16"/>
                <w:szCs w:val="16"/>
              </w:rPr>
              <w:t>= “00”</w:t>
            </w:r>
          </w:p>
        </w:tc>
      </w:tr>
    </w:tbl>
    <w:p w14:paraId="445DB50F" w14:textId="6FF3DAC1" w:rsidR="000F34BE" w:rsidRPr="00C92185" w:rsidRDefault="00C92185" w:rsidP="006848BA">
      <w:pPr>
        <w:rPr>
          <w:b/>
          <w:i/>
          <w:color w:val="7F7F7F" w:themeColor="text1" w:themeTint="80"/>
        </w:rPr>
      </w:pPr>
      <w:r w:rsidRPr="00C92185">
        <w:rPr>
          <w:b/>
          <w:i/>
          <w:color w:val="7F7F7F" w:themeColor="text1" w:themeTint="80"/>
        </w:rPr>
        <w:t>* Indien de BK niet voorkomt in H_</w:t>
      </w:r>
      <w:r>
        <w:rPr>
          <w:b/>
          <w:i/>
          <w:color w:val="7F7F7F" w:themeColor="text1" w:themeTint="80"/>
        </w:rPr>
        <w:t>FIN_MELDING</w:t>
      </w:r>
      <w:r w:rsidRPr="00C92185">
        <w:rPr>
          <w:b/>
          <w:i/>
          <w:color w:val="7F7F7F" w:themeColor="text1" w:themeTint="80"/>
        </w:rPr>
        <w:t xml:space="preserve"> dan dient deze te worden toegevoegd!</w:t>
      </w:r>
    </w:p>
    <w:p w14:paraId="02D1FF00" w14:textId="1062293D" w:rsidR="002263A3" w:rsidRPr="00BD5477" w:rsidRDefault="002263A3" w:rsidP="002263A3">
      <w:pPr>
        <w:pStyle w:val="Kop2"/>
      </w:pPr>
      <w:bookmarkStart w:id="1300" w:name="_Toc7616229"/>
      <w:r w:rsidRPr="00BD5477">
        <w:t>H_</w:t>
      </w:r>
      <w:r w:rsidR="00412C15">
        <w:t>FIN_DEELNAME</w:t>
      </w:r>
      <w:bookmarkEnd w:id="1300"/>
    </w:p>
    <w:p w14:paraId="4D3053DA" w14:textId="77777777" w:rsidR="002263A3" w:rsidRPr="00BD5477" w:rsidRDefault="002263A3" w:rsidP="00FF22F8">
      <w:pPr>
        <w:pStyle w:val="Kop3"/>
      </w:pPr>
      <w:bookmarkStart w:id="1301" w:name="_Toc7616230"/>
      <w:r w:rsidRPr="00BD5477">
        <w:t>Functionele beschrijving</w:t>
      </w:r>
      <w:bookmarkEnd w:id="1301"/>
    </w:p>
    <w:p w14:paraId="06929C4A" w14:textId="77777777" w:rsidR="00A2436D" w:rsidRDefault="00A2436D" w:rsidP="00A2436D">
      <w:r>
        <w:t>Alleen nieuwe Business keys worden aan de hub toegevoegd.</w:t>
      </w:r>
    </w:p>
    <w:p w14:paraId="418273A9" w14:textId="77777777" w:rsidR="00A2436D" w:rsidRDefault="00A2436D" w:rsidP="00A2436D">
      <w:pPr>
        <w:rPr>
          <w:rFonts w:ascii="Times New Roman" w:hAnsi="Times New Roman"/>
          <w:spacing w:val="0"/>
          <w:sz w:val="24"/>
          <w:szCs w:val="24"/>
        </w:rPr>
      </w:pPr>
      <w:r>
        <w:br/>
      </w:r>
      <w:r w:rsidRPr="003E2518">
        <w:rPr>
          <w:u w:val="single"/>
        </w:rPr>
        <w:t>Business Key</w:t>
      </w:r>
      <w:r>
        <w:t xml:space="preserve"> :</w:t>
      </w:r>
      <w:r w:rsidRPr="004E0DF9">
        <w:rPr>
          <w:rFonts w:ascii="Times New Roman" w:hAnsi="Times New Roman"/>
          <w:spacing w:val="0"/>
          <w:sz w:val="24"/>
          <w:szCs w:val="24"/>
        </w:rPr>
        <w:t xml:space="preserve"> </w:t>
      </w:r>
    </w:p>
    <w:p w14:paraId="449BFDC0" w14:textId="77777777" w:rsidR="00A2436D" w:rsidRPr="00771BB2" w:rsidRDefault="00A2436D" w:rsidP="00A2436D">
      <w:pPr>
        <w:tabs>
          <w:tab w:val="left" w:pos="2694"/>
        </w:tabs>
        <w:ind w:left="2694" w:hanging="2694"/>
      </w:pPr>
      <w:r w:rsidRPr="0058006F">
        <w:t>XAAB_RSIN</w:t>
      </w:r>
      <w:r w:rsidRPr="00771BB2">
        <w:tab/>
        <w:t>Dit veld bevat het FINR van de Fin.Instelling.</w:t>
      </w:r>
    </w:p>
    <w:p w14:paraId="2F62830C" w14:textId="77777777" w:rsidR="00A2436D" w:rsidRDefault="00A2436D" w:rsidP="00A2436D">
      <w:pPr>
        <w:tabs>
          <w:tab w:val="left" w:pos="2694"/>
        </w:tabs>
        <w:ind w:left="2694" w:hanging="2694"/>
      </w:pPr>
      <w:r>
        <w:t>XAAB</w:t>
      </w:r>
      <w:r w:rsidRPr="00771BB2">
        <w:t>_GEGEVENSTIJDVAK</w:t>
      </w:r>
      <w:r w:rsidRPr="00771BB2">
        <w:tab/>
        <w:t>Dit veld bevat het jaartal waarop de levering betrekking</w:t>
      </w:r>
      <w:r>
        <w:t xml:space="preserve"> heeft</w:t>
      </w:r>
    </w:p>
    <w:p w14:paraId="714A2418" w14:textId="77777777" w:rsidR="00A2436D" w:rsidRDefault="00A2436D" w:rsidP="00A2436D">
      <w:pPr>
        <w:tabs>
          <w:tab w:val="left" w:pos="2694"/>
        </w:tabs>
        <w:ind w:left="2694" w:hanging="2694"/>
      </w:pPr>
      <w:r w:rsidRPr="0058006F">
        <w:t>XAAB_PRODUCTID</w:t>
      </w:r>
      <w:r>
        <w:tab/>
        <w:t>Dit veld bevat de omschrijving van het Financiële Product dat door de FI wordt gevoerd.</w:t>
      </w:r>
    </w:p>
    <w:p w14:paraId="4457AA86" w14:textId="77777777" w:rsidR="00A2436D" w:rsidRDefault="00A2436D" w:rsidP="00A2436D">
      <w:pPr>
        <w:tabs>
          <w:tab w:val="left" w:pos="2694"/>
        </w:tabs>
        <w:ind w:left="2694" w:hanging="2694"/>
      </w:pPr>
      <w:r w:rsidRPr="0058006F">
        <w:t>XAAB_PRODUCTNUMMER</w:t>
      </w:r>
      <w:r>
        <w:tab/>
        <w:t>Dit veld bevat het rekeningnummer, binnen het Financiële Product</w:t>
      </w:r>
    </w:p>
    <w:p w14:paraId="6697A1DA" w14:textId="5F252C8E" w:rsidR="006931F0" w:rsidRDefault="006931F0">
      <w:pPr>
        <w:tabs>
          <w:tab w:val="left" w:pos="2694"/>
        </w:tabs>
        <w:ind w:left="2694" w:hanging="2694"/>
      </w:pPr>
      <w:r>
        <w:t>XAAB_BERICHTTYPE</w:t>
      </w:r>
      <w:r>
        <w:tab/>
        <w:t>Dit veld bevat de soort Zending</w:t>
      </w:r>
    </w:p>
    <w:p w14:paraId="7235AF9E" w14:textId="77777777" w:rsidR="00A2436D" w:rsidRDefault="00A2436D" w:rsidP="00A2436D">
      <w:pPr>
        <w:tabs>
          <w:tab w:val="left" w:pos="2694"/>
        </w:tabs>
        <w:ind w:left="2694" w:hanging="2694"/>
      </w:pPr>
      <w:r w:rsidRPr="0058006F">
        <w:t>XAAB_MELDINGTYPE</w:t>
      </w:r>
      <w:r>
        <w:tab/>
        <w:t>Dit veld bevat een code waarmee de Fin. Instelling kan aangeven wat voor een soort van melding het betreft.</w:t>
      </w:r>
    </w:p>
    <w:p w14:paraId="109F318B" w14:textId="77777777" w:rsidR="00A2436D" w:rsidRPr="00540695" w:rsidRDefault="00A2436D" w:rsidP="00A2436D">
      <w:pPr>
        <w:tabs>
          <w:tab w:val="left" w:pos="2694"/>
        </w:tabs>
        <w:ind w:left="2694" w:hanging="2694"/>
      </w:pPr>
      <w:r w:rsidRPr="0058006F">
        <w:t>XAAB_MAAND</w:t>
      </w:r>
      <w:r>
        <w:tab/>
        <w:t xml:space="preserve">Dit veld bevat het maandnummer (van 00 t/m 12) van de melding (NB. slechts enkele CMG-meldingtypes bevatten een maandnummer. Hier vullen </w:t>
      </w:r>
      <w:r w:rsidRPr="00540695">
        <w:t>met “00”.</w:t>
      </w:r>
    </w:p>
    <w:p w14:paraId="2D569949" w14:textId="24359204" w:rsidR="00540695" w:rsidRPr="00540695" w:rsidRDefault="00540695" w:rsidP="00A2436D">
      <w:pPr>
        <w:tabs>
          <w:tab w:val="left" w:pos="2694"/>
        </w:tabs>
        <w:ind w:left="2694" w:hanging="2694"/>
      </w:pPr>
      <w:r w:rsidRPr="00540695">
        <w:lastRenderedPageBreak/>
        <w:t>XAAC_DEELNAMEVOLGNR</w:t>
      </w:r>
      <w:r>
        <w:tab/>
        <w:t>Dit veld bevat een volgnummer, binnen de bovenstaande BK-attributen.</w:t>
      </w:r>
      <w:r w:rsidR="003E14B7">
        <w:t xml:space="preserve"> </w:t>
      </w:r>
      <w:r w:rsidR="003E14B7">
        <w:br/>
        <w:t xml:space="preserve">Deze wordt gevuld met de </w:t>
      </w:r>
      <w:r w:rsidR="003E14B7" w:rsidRPr="00916721">
        <w:rPr>
          <w:i/>
        </w:rPr>
        <w:t>Rekeninghouder-ID</w:t>
      </w:r>
      <w:r w:rsidR="003E14B7">
        <w:t xml:space="preserve"> uit de tabel RBG_REKENINGHOUDER (</w:t>
      </w:r>
      <w:r w:rsidR="001A7CE6">
        <w:t>HSEL</w:t>
      </w:r>
      <w:r w:rsidR="003E14B7" w:rsidRPr="003E14B7">
        <w:t>_RN320RHO</w:t>
      </w:r>
      <w:r w:rsidR="003E14B7">
        <w:t>)</w:t>
      </w:r>
    </w:p>
    <w:p w14:paraId="463C5FC3" w14:textId="77777777" w:rsidR="00A2436D" w:rsidRPr="002A1ABD" w:rsidRDefault="00A2436D" w:rsidP="00A2436D">
      <w:pPr>
        <w:rPr>
          <w:highlight w:val="yellow"/>
        </w:rPr>
      </w:pPr>
    </w:p>
    <w:p w14:paraId="15329382" w14:textId="55A48667" w:rsidR="00A2436D" w:rsidRDefault="00A2436D" w:rsidP="00A2436D">
      <w:r>
        <w:t xml:space="preserve">Deze tabel dient gevuld te worden met gegevens uit </w:t>
      </w:r>
      <w:r w:rsidR="003E14B7">
        <w:t>RBG_REKENINGHOUDER (</w:t>
      </w:r>
      <w:r w:rsidR="00EA2F0C">
        <w:t>HSEL</w:t>
      </w:r>
      <w:r w:rsidR="003E14B7" w:rsidRPr="003E14B7">
        <w:t>_RN320RHO</w:t>
      </w:r>
      <w:r w:rsidR="003E14B7">
        <w:t>) + RBG_REKENING (</w:t>
      </w:r>
      <w:r w:rsidR="0095502F">
        <w:t xml:space="preserve">HSEL_RN310REK </w:t>
      </w:r>
      <w:r w:rsidR="003E14B7">
        <w:t>)</w:t>
      </w:r>
    </w:p>
    <w:p w14:paraId="2A3FBD2F" w14:textId="23C4F802" w:rsidR="002263A3" w:rsidRDefault="00916721" w:rsidP="002263A3">
      <w:pPr>
        <w:tabs>
          <w:tab w:val="left" w:pos="2268"/>
        </w:tabs>
      </w:pPr>
      <w:r>
        <w:t xml:space="preserve">Voor iedere nieuwe regel </w:t>
      </w:r>
      <w:r w:rsidR="001B62FA">
        <w:t xml:space="preserve"> </w:t>
      </w:r>
      <w:r>
        <w:t>in tabel RBG_REKENINGHOUDER (</w:t>
      </w:r>
      <w:r w:rsidR="00EA2F0C">
        <w:t>HSEL</w:t>
      </w:r>
      <w:r w:rsidRPr="003E14B7">
        <w:t>_RN320RHO</w:t>
      </w:r>
      <w:r>
        <w:t>) dient een HUB-record te worden aangemaakt.</w:t>
      </w:r>
    </w:p>
    <w:p w14:paraId="2E30887A" w14:textId="77777777" w:rsidR="006E73D5" w:rsidRDefault="006E73D5" w:rsidP="002263A3">
      <w:pPr>
        <w:tabs>
          <w:tab w:val="left" w:pos="2268"/>
        </w:tabs>
      </w:pPr>
    </w:p>
    <w:p w14:paraId="2212A47A" w14:textId="74DEA52F" w:rsidR="002263A3" w:rsidRDefault="002263A3" w:rsidP="00FF22F8">
      <w:pPr>
        <w:pStyle w:val="Kop3"/>
      </w:pPr>
      <w:bookmarkStart w:id="1302" w:name="_Toc481135701"/>
      <w:bookmarkStart w:id="1303" w:name="_Toc481487887"/>
      <w:bookmarkStart w:id="1304" w:name="_Toc7616231"/>
      <w:bookmarkEnd w:id="1302"/>
      <w:bookmarkEnd w:id="1303"/>
      <w:r>
        <w:t>Mapping H_</w:t>
      </w:r>
      <w:r w:rsidR="00540695">
        <w:t>DEELNAME</w:t>
      </w:r>
      <w:bookmarkEnd w:id="1304"/>
    </w:p>
    <w:tbl>
      <w:tblPr>
        <w:tblW w:w="9480" w:type="dxa"/>
        <w:tblLayout w:type="fixed"/>
        <w:tblCellMar>
          <w:left w:w="30" w:type="dxa"/>
          <w:right w:w="30" w:type="dxa"/>
        </w:tblCellMar>
        <w:tblLook w:val="0000" w:firstRow="0" w:lastRow="0" w:firstColumn="0" w:lastColumn="0" w:noHBand="0" w:noVBand="0"/>
      </w:tblPr>
      <w:tblGrid>
        <w:gridCol w:w="3007"/>
        <w:gridCol w:w="2977"/>
        <w:gridCol w:w="3496"/>
      </w:tblGrid>
      <w:tr w:rsidR="002263A3" w:rsidRPr="00D26284" w14:paraId="5161D977" w14:textId="77777777" w:rsidTr="00005369">
        <w:trPr>
          <w:cantSplit/>
          <w:trHeight w:val="190"/>
        </w:trPr>
        <w:tc>
          <w:tcPr>
            <w:tcW w:w="3007" w:type="dxa"/>
            <w:tcBorders>
              <w:top w:val="single" w:sz="6" w:space="0" w:color="auto"/>
              <w:left w:val="single" w:sz="6" w:space="0" w:color="auto"/>
              <w:bottom w:val="single" w:sz="4" w:space="0" w:color="auto"/>
              <w:right w:val="single" w:sz="6" w:space="0" w:color="auto"/>
            </w:tcBorders>
            <w:shd w:val="pct20" w:color="auto" w:fill="FFFFFF"/>
          </w:tcPr>
          <w:p w14:paraId="403C9B09" w14:textId="77777777" w:rsidR="002263A3" w:rsidRPr="00D26284" w:rsidRDefault="002263A3" w:rsidP="00005369">
            <w:pPr>
              <w:rPr>
                <w:b/>
                <w:color w:val="000000"/>
                <w:sz w:val="16"/>
                <w:szCs w:val="16"/>
              </w:rPr>
            </w:pPr>
            <w:r w:rsidRPr="00D26284">
              <w:rPr>
                <w:b/>
                <w:color w:val="000000"/>
                <w:sz w:val="16"/>
                <w:szCs w:val="16"/>
              </w:rPr>
              <w:t>Doelkolom</w:t>
            </w:r>
          </w:p>
          <w:p w14:paraId="70148361" w14:textId="77777777" w:rsidR="002263A3" w:rsidRPr="00D26284" w:rsidRDefault="002263A3" w:rsidP="00005369">
            <w:pPr>
              <w:rPr>
                <w:b/>
                <w:color w:val="000000"/>
                <w:sz w:val="16"/>
                <w:szCs w:val="16"/>
              </w:rPr>
            </w:pPr>
          </w:p>
        </w:tc>
        <w:tc>
          <w:tcPr>
            <w:tcW w:w="2977" w:type="dxa"/>
            <w:tcBorders>
              <w:top w:val="single" w:sz="6" w:space="0" w:color="auto"/>
              <w:left w:val="single" w:sz="6" w:space="0" w:color="auto"/>
              <w:bottom w:val="single" w:sz="4" w:space="0" w:color="auto"/>
              <w:right w:val="single" w:sz="6" w:space="0" w:color="auto"/>
            </w:tcBorders>
            <w:shd w:val="pct20" w:color="auto" w:fill="FFFFFF"/>
          </w:tcPr>
          <w:p w14:paraId="5E011BA5" w14:textId="77777777" w:rsidR="002263A3" w:rsidRPr="00D26284" w:rsidRDefault="002263A3" w:rsidP="00005369">
            <w:pPr>
              <w:rPr>
                <w:b/>
                <w:color w:val="000000"/>
                <w:sz w:val="16"/>
                <w:szCs w:val="16"/>
              </w:rPr>
            </w:pPr>
            <w:r w:rsidRPr="00D26284">
              <w:rPr>
                <w:b/>
                <w:color w:val="000000"/>
                <w:sz w:val="16"/>
                <w:szCs w:val="16"/>
              </w:rPr>
              <w:t>Bron/brontabel</w:t>
            </w:r>
          </w:p>
        </w:tc>
        <w:tc>
          <w:tcPr>
            <w:tcW w:w="3496" w:type="dxa"/>
            <w:tcBorders>
              <w:top w:val="single" w:sz="6" w:space="0" w:color="auto"/>
              <w:left w:val="single" w:sz="6" w:space="0" w:color="auto"/>
              <w:bottom w:val="single" w:sz="4" w:space="0" w:color="auto"/>
              <w:right w:val="single" w:sz="6" w:space="0" w:color="auto"/>
            </w:tcBorders>
            <w:shd w:val="pct20" w:color="auto" w:fill="FFFFFF"/>
          </w:tcPr>
          <w:p w14:paraId="6B8E6912" w14:textId="77777777" w:rsidR="002263A3" w:rsidRPr="00D26284" w:rsidRDefault="002263A3" w:rsidP="00005369">
            <w:pPr>
              <w:rPr>
                <w:b/>
                <w:color w:val="000000"/>
                <w:sz w:val="16"/>
                <w:szCs w:val="16"/>
              </w:rPr>
            </w:pPr>
            <w:r w:rsidRPr="00D26284">
              <w:rPr>
                <w:b/>
                <w:color w:val="000000"/>
                <w:sz w:val="16"/>
                <w:szCs w:val="16"/>
              </w:rPr>
              <w:t>Bronkolom</w:t>
            </w:r>
          </w:p>
        </w:tc>
      </w:tr>
      <w:tr w:rsidR="002263A3" w:rsidRPr="00D26284" w14:paraId="34CEDCB5" w14:textId="77777777" w:rsidTr="00005369">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31E082DF" w14:textId="0B156EBB" w:rsidR="002263A3" w:rsidRPr="00D26284" w:rsidRDefault="00185D49" w:rsidP="00005369">
            <w:pPr>
              <w:rPr>
                <w:rFonts w:cs="Arial"/>
                <w:snapToGrid w:val="0"/>
                <w:sz w:val="16"/>
                <w:szCs w:val="16"/>
              </w:rPr>
            </w:pPr>
            <w:r w:rsidRPr="00D26284">
              <w:rPr>
                <w:rFonts w:cs="Arial"/>
                <w:snapToGrid w:val="0"/>
                <w:sz w:val="16"/>
                <w:szCs w:val="16"/>
              </w:rPr>
              <w:t>XAAC_SK</w:t>
            </w:r>
          </w:p>
        </w:tc>
        <w:tc>
          <w:tcPr>
            <w:tcW w:w="2977" w:type="dxa"/>
            <w:tcBorders>
              <w:top w:val="single" w:sz="4" w:space="0" w:color="auto"/>
              <w:left w:val="single" w:sz="4" w:space="0" w:color="auto"/>
              <w:bottom w:val="single" w:sz="4" w:space="0" w:color="auto"/>
              <w:right w:val="single" w:sz="4" w:space="0" w:color="auto"/>
            </w:tcBorders>
            <w:shd w:val="clear" w:color="auto" w:fill="auto"/>
          </w:tcPr>
          <w:p w14:paraId="0D097A49" w14:textId="77777777" w:rsidR="002263A3" w:rsidRPr="00D26284" w:rsidRDefault="002263A3" w:rsidP="00005369">
            <w:pPr>
              <w:rPr>
                <w:rFonts w:cs="Arial"/>
                <w:snapToGrid w:val="0"/>
                <w:sz w:val="16"/>
                <w:szCs w:val="16"/>
              </w:rPr>
            </w:pPr>
          </w:p>
        </w:tc>
        <w:tc>
          <w:tcPr>
            <w:tcW w:w="3496" w:type="dxa"/>
            <w:tcBorders>
              <w:top w:val="single" w:sz="4" w:space="0" w:color="auto"/>
              <w:left w:val="single" w:sz="4" w:space="0" w:color="auto"/>
              <w:bottom w:val="single" w:sz="4" w:space="0" w:color="auto"/>
              <w:right w:val="single" w:sz="4" w:space="0" w:color="auto"/>
            </w:tcBorders>
            <w:shd w:val="clear" w:color="auto" w:fill="auto"/>
          </w:tcPr>
          <w:p w14:paraId="3FA4EAC2" w14:textId="77777777" w:rsidR="002263A3" w:rsidRPr="00D26284" w:rsidRDefault="002263A3" w:rsidP="00005369">
            <w:pPr>
              <w:rPr>
                <w:rFonts w:cs="Arial"/>
                <w:snapToGrid w:val="0"/>
                <w:sz w:val="16"/>
                <w:szCs w:val="16"/>
              </w:rPr>
            </w:pPr>
            <w:r w:rsidRPr="00D26284">
              <w:rPr>
                <w:rFonts w:cs="Arial"/>
                <w:snapToGrid w:val="0"/>
                <w:sz w:val="16"/>
                <w:szCs w:val="16"/>
              </w:rPr>
              <w:t>Gegenereerde sleutel</w:t>
            </w:r>
          </w:p>
        </w:tc>
      </w:tr>
      <w:tr w:rsidR="002263A3" w:rsidRPr="00D26284" w14:paraId="742781DA" w14:textId="77777777" w:rsidTr="00005369">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7EF5E97C" w14:textId="50FCA30C" w:rsidR="002263A3" w:rsidRPr="00D26284" w:rsidRDefault="00185D49" w:rsidP="00005369">
            <w:pPr>
              <w:rPr>
                <w:rFonts w:cs="Arial"/>
                <w:snapToGrid w:val="0"/>
                <w:sz w:val="16"/>
                <w:szCs w:val="16"/>
              </w:rPr>
            </w:pPr>
            <w:r w:rsidRPr="00D26284">
              <w:rPr>
                <w:rFonts w:cs="Arial"/>
                <w:snapToGrid w:val="0"/>
                <w:sz w:val="16"/>
                <w:szCs w:val="16"/>
              </w:rPr>
              <w:t>XAAC_LAAD_TS</w:t>
            </w:r>
          </w:p>
        </w:tc>
        <w:tc>
          <w:tcPr>
            <w:tcW w:w="2977" w:type="dxa"/>
            <w:tcBorders>
              <w:top w:val="single" w:sz="4" w:space="0" w:color="auto"/>
              <w:left w:val="single" w:sz="4" w:space="0" w:color="auto"/>
              <w:bottom w:val="single" w:sz="4" w:space="0" w:color="auto"/>
              <w:right w:val="single" w:sz="4" w:space="0" w:color="auto"/>
            </w:tcBorders>
            <w:shd w:val="clear" w:color="auto" w:fill="auto"/>
          </w:tcPr>
          <w:p w14:paraId="3B0B432B" w14:textId="77777777" w:rsidR="002263A3" w:rsidRPr="00D26284" w:rsidRDefault="002263A3" w:rsidP="00005369">
            <w:pPr>
              <w:rPr>
                <w:rFonts w:cs="Arial"/>
                <w:snapToGrid w:val="0"/>
                <w:sz w:val="16"/>
                <w:szCs w:val="16"/>
              </w:rPr>
            </w:pPr>
          </w:p>
        </w:tc>
        <w:tc>
          <w:tcPr>
            <w:tcW w:w="3496" w:type="dxa"/>
            <w:tcBorders>
              <w:top w:val="single" w:sz="4" w:space="0" w:color="auto"/>
              <w:left w:val="single" w:sz="4" w:space="0" w:color="auto"/>
              <w:bottom w:val="single" w:sz="4" w:space="0" w:color="auto"/>
              <w:right w:val="single" w:sz="4" w:space="0" w:color="auto"/>
            </w:tcBorders>
            <w:shd w:val="clear" w:color="auto" w:fill="auto"/>
          </w:tcPr>
          <w:p w14:paraId="3A1C8BAF" w14:textId="77777777" w:rsidR="002263A3" w:rsidRPr="00D26284" w:rsidRDefault="002263A3" w:rsidP="00005369">
            <w:pPr>
              <w:rPr>
                <w:rFonts w:cs="Arial"/>
                <w:i/>
                <w:snapToGrid w:val="0"/>
                <w:sz w:val="16"/>
                <w:szCs w:val="16"/>
              </w:rPr>
            </w:pPr>
            <w:r w:rsidRPr="00D26284">
              <w:rPr>
                <w:rFonts w:cs="Arial"/>
                <w:i/>
                <w:snapToGrid w:val="0"/>
                <w:sz w:val="16"/>
                <w:szCs w:val="16"/>
              </w:rPr>
              <w:t>Laad_TS</w:t>
            </w:r>
          </w:p>
        </w:tc>
      </w:tr>
      <w:tr w:rsidR="009D608A" w:rsidRPr="00D26284" w14:paraId="0837FA95" w14:textId="77777777" w:rsidTr="00005369">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2AAD7AC3" w14:textId="2351F5D5" w:rsidR="009D608A" w:rsidRPr="00D26284" w:rsidRDefault="009D608A" w:rsidP="009D608A">
            <w:pPr>
              <w:rPr>
                <w:rFonts w:cs="Arial"/>
                <w:snapToGrid w:val="0"/>
                <w:sz w:val="16"/>
                <w:szCs w:val="16"/>
              </w:rPr>
            </w:pPr>
            <w:r w:rsidRPr="00D26284">
              <w:rPr>
                <w:rFonts w:cs="Arial"/>
                <w:snapToGrid w:val="0"/>
                <w:sz w:val="16"/>
                <w:szCs w:val="16"/>
              </w:rPr>
              <w:t>XAAC_RECORDBRON_NAAM</w:t>
            </w:r>
          </w:p>
        </w:tc>
        <w:tc>
          <w:tcPr>
            <w:tcW w:w="2977" w:type="dxa"/>
            <w:tcBorders>
              <w:top w:val="single" w:sz="4" w:space="0" w:color="auto"/>
              <w:left w:val="single" w:sz="4" w:space="0" w:color="auto"/>
              <w:bottom w:val="single" w:sz="4" w:space="0" w:color="auto"/>
              <w:right w:val="single" w:sz="4" w:space="0" w:color="auto"/>
            </w:tcBorders>
            <w:shd w:val="clear" w:color="auto" w:fill="auto"/>
          </w:tcPr>
          <w:p w14:paraId="5C4B5A56" w14:textId="15C71086" w:rsidR="009D608A" w:rsidRPr="00D26284" w:rsidRDefault="0095502F" w:rsidP="009D608A">
            <w:pPr>
              <w:rPr>
                <w:rFonts w:cs="Arial"/>
                <w:snapToGrid w:val="0"/>
                <w:sz w:val="16"/>
                <w:szCs w:val="16"/>
              </w:rPr>
            </w:pPr>
            <w:r>
              <w:rPr>
                <w:sz w:val="16"/>
                <w:szCs w:val="16"/>
              </w:rPr>
              <w:t xml:space="preserve">HSEL_RN310REK </w:t>
            </w:r>
          </w:p>
        </w:tc>
        <w:tc>
          <w:tcPr>
            <w:tcW w:w="3496" w:type="dxa"/>
            <w:tcBorders>
              <w:top w:val="single" w:sz="4" w:space="0" w:color="auto"/>
              <w:left w:val="single" w:sz="4" w:space="0" w:color="auto"/>
              <w:bottom w:val="single" w:sz="4" w:space="0" w:color="auto"/>
              <w:right w:val="single" w:sz="4" w:space="0" w:color="auto"/>
            </w:tcBorders>
            <w:shd w:val="clear" w:color="auto" w:fill="auto"/>
          </w:tcPr>
          <w:p w14:paraId="51D58ABB" w14:textId="566B2F5B" w:rsidR="009D608A" w:rsidRPr="00D26284" w:rsidRDefault="009D608A" w:rsidP="009D608A">
            <w:pPr>
              <w:rPr>
                <w:rFonts w:cs="Arial"/>
                <w:snapToGrid w:val="0"/>
                <w:sz w:val="16"/>
                <w:szCs w:val="16"/>
              </w:rPr>
            </w:pPr>
            <w:r w:rsidRPr="00D26284">
              <w:rPr>
                <w:rFonts w:cs="Arial"/>
                <w:snapToGrid w:val="0"/>
                <w:sz w:val="16"/>
                <w:szCs w:val="16"/>
              </w:rPr>
              <w:t>RECORDBRON_NAAM</w:t>
            </w:r>
          </w:p>
        </w:tc>
      </w:tr>
      <w:tr w:rsidR="009D608A" w:rsidRPr="00D26284" w14:paraId="17C3E3BB" w14:textId="77777777" w:rsidTr="00005369">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05A73AEF" w14:textId="3E049324" w:rsidR="009D608A" w:rsidRPr="00D26284" w:rsidRDefault="009D608A" w:rsidP="009D608A">
            <w:pPr>
              <w:rPr>
                <w:rFonts w:cs="Arial"/>
                <w:snapToGrid w:val="0"/>
                <w:sz w:val="16"/>
                <w:szCs w:val="16"/>
              </w:rPr>
            </w:pPr>
            <w:r w:rsidRPr="00D26284">
              <w:rPr>
                <w:rFonts w:cs="Arial"/>
                <w:snapToGrid w:val="0"/>
                <w:sz w:val="16"/>
                <w:szCs w:val="16"/>
              </w:rPr>
              <w:t>XAA</w:t>
            </w:r>
            <w:r w:rsidR="001649C5">
              <w:rPr>
                <w:rFonts w:cs="Arial"/>
                <w:snapToGrid w:val="0"/>
                <w:sz w:val="16"/>
                <w:szCs w:val="16"/>
              </w:rPr>
              <w:t>C</w:t>
            </w:r>
            <w:r w:rsidRPr="00D26284">
              <w:rPr>
                <w:rFonts w:cs="Arial"/>
                <w:snapToGrid w:val="0"/>
                <w:sz w:val="16"/>
                <w:szCs w:val="16"/>
              </w:rPr>
              <w:t>_RSIN</w:t>
            </w:r>
          </w:p>
        </w:tc>
        <w:tc>
          <w:tcPr>
            <w:tcW w:w="2977" w:type="dxa"/>
            <w:tcBorders>
              <w:top w:val="single" w:sz="4" w:space="0" w:color="auto"/>
              <w:left w:val="single" w:sz="4" w:space="0" w:color="auto"/>
              <w:bottom w:val="single" w:sz="4" w:space="0" w:color="auto"/>
              <w:right w:val="single" w:sz="4" w:space="0" w:color="auto"/>
            </w:tcBorders>
            <w:shd w:val="clear" w:color="auto" w:fill="auto"/>
          </w:tcPr>
          <w:p w14:paraId="7B8C8643" w14:textId="10D1AF76" w:rsidR="009D608A" w:rsidRPr="00D26284" w:rsidRDefault="0095502F" w:rsidP="009D608A">
            <w:pPr>
              <w:rPr>
                <w:sz w:val="16"/>
                <w:szCs w:val="16"/>
              </w:rPr>
            </w:pPr>
            <w:r>
              <w:rPr>
                <w:rFonts w:cs="Arial"/>
                <w:snapToGrid w:val="0"/>
                <w:sz w:val="16"/>
                <w:szCs w:val="16"/>
              </w:rPr>
              <w:t xml:space="preserve">HSEL_RN310REK </w:t>
            </w:r>
          </w:p>
        </w:tc>
        <w:tc>
          <w:tcPr>
            <w:tcW w:w="3496" w:type="dxa"/>
            <w:tcBorders>
              <w:top w:val="single" w:sz="4" w:space="0" w:color="auto"/>
              <w:left w:val="single" w:sz="4" w:space="0" w:color="auto"/>
              <w:bottom w:val="single" w:sz="4" w:space="0" w:color="auto"/>
              <w:right w:val="single" w:sz="4" w:space="0" w:color="auto"/>
            </w:tcBorders>
            <w:shd w:val="clear" w:color="auto" w:fill="auto"/>
          </w:tcPr>
          <w:p w14:paraId="5907B552" w14:textId="69048C99" w:rsidR="009D608A" w:rsidRPr="00D26284" w:rsidRDefault="009D608A" w:rsidP="009D608A">
            <w:pPr>
              <w:rPr>
                <w:rFonts w:cs="Arial"/>
                <w:snapToGrid w:val="0"/>
                <w:sz w:val="16"/>
                <w:szCs w:val="16"/>
              </w:rPr>
            </w:pPr>
            <w:r w:rsidRPr="00D26284">
              <w:rPr>
                <w:rFonts w:cs="Arial"/>
                <w:snapToGrid w:val="0"/>
                <w:sz w:val="16"/>
                <w:szCs w:val="16"/>
              </w:rPr>
              <w:t>RN310RSINBRN</w:t>
            </w:r>
          </w:p>
        </w:tc>
      </w:tr>
      <w:tr w:rsidR="009D608A" w:rsidRPr="00D26284" w14:paraId="56C03231" w14:textId="77777777" w:rsidTr="00005369">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3767E0E3" w14:textId="508DB3EE" w:rsidR="009D608A" w:rsidRPr="00D26284" w:rsidRDefault="009D608A" w:rsidP="009D608A">
            <w:pPr>
              <w:rPr>
                <w:rFonts w:cs="Arial"/>
                <w:snapToGrid w:val="0"/>
                <w:sz w:val="16"/>
                <w:szCs w:val="16"/>
              </w:rPr>
            </w:pPr>
            <w:r w:rsidRPr="00D26284">
              <w:rPr>
                <w:rFonts w:cs="Arial"/>
                <w:snapToGrid w:val="0"/>
                <w:sz w:val="16"/>
                <w:szCs w:val="16"/>
              </w:rPr>
              <w:t>XAA</w:t>
            </w:r>
            <w:r w:rsidR="001649C5">
              <w:rPr>
                <w:rFonts w:cs="Arial"/>
                <w:snapToGrid w:val="0"/>
                <w:sz w:val="16"/>
                <w:szCs w:val="16"/>
              </w:rPr>
              <w:t>C</w:t>
            </w:r>
            <w:r w:rsidRPr="00D26284">
              <w:rPr>
                <w:rFonts w:cs="Arial"/>
                <w:snapToGrid w:val="0"/>
                <w:sz w:val="16"/>
                <w:szCs w:val="16"/>
              </w:rPr>
              <w:t>_GEGEVENSTIJDVAK</w:t>
            </w:r>
          </w:p>
        </w:tc>
        <w:tc>
          <w:tcPr>
            <w:tcW w:w="2977" w:type="dxa"/>
            <w:tcBorders>
              <w:top w:val="single" w:sz="4" w:space="0" w:color="auto"/>
              <w:left w:val="single" w:sz="4" w:space="0" w:color="auto"/>
              <w:bottom w:val="single" w:sz="4" w:space="0" w:color="auto"/>
              <w:right w:val="single" w:sz="4" w:space="0" w:color="auto"/>
            </w:tcBorders>
            <w:shd w:val="clear" w:color="auto" w:fill="auto"/>
          </w:tcPr>
          <w:p w14:paraId="272B3CE2" w14:textId="5744FFFB" w:rsidR="009D608A" w:rsidRPr="00D26284" w:rsidRDefault="0095502F" w:rsidP="009D608A">
            <w:pPr>
              <w:rPr>
                <w:sz w:val="16"/>
                <w:szCs w:val="16"/>
              </w:rPr>
            </w:pPr>
            <w:r>
              <w:rPr>
                <w:rFonts w:cs="Arial"/>
                <w:snapToGrid w:val="0"/>
                <w:sz w:val="16"/>
                <w:szCs w:val="16"/>
              </w:rPr>
              <w:t xml:space="preserve">HSEL_RN310REK </w:t>
            </w:r>
          </w:p>
        </w:tc>
        <w:tc>
          <w:tcPr>
            <w:tcW w:w="3496" w:type="dxa"/>
            <w:tcBorders>
              <w:top w:val="single" w:sz="4" w:space="0" w:color="auto"/>
              <w:left w:val="single" w:sz="4" w:space="0" w:color="auto"/>
              <w:bottom w:val="single" w:sz="4" w:space="0" w:color="auto"/>
              <w:right w:val="single" w:sz="4" w:space="0" w:color="auto"/>
            </w:tcBorders>
            <w:shd w:val="clear" w:color="auto" w:fill="auto"/>
          </w:tcPr>
          <w:p w14:paraId="40CB6A77" w14:textId="6E92C1EA" w:rsidR="009D608A" w:rsidRPr="00D26284" w:rsidRDefault="009D608A" w:rsidP="009D608A">
            <w:pPr>
              <w:rPr>
                <w:rFonts w:cs="Arial"/>
                <w:snapToGrid w:val="0"/>
                <w:sz w:val="16"/>
                <w:szCs w:val="16"/>
              </w:rPr>
            </w:pPr>
            <w:r w:rsidRPr="00D26284">
              <w:rPr>
                <w:rFonts w:cs="Arial"/>
                <w:snapToGrid w:val="0"/>
                <w:sz w:val="16"/>
                <w:szCs w:val="16"/>
              </w:rPr>
              <w:t>RN310VALUTAJAAR</w:t>
            </w:r>
          </w:p>
        </w:tc>
      </w:tr>
      <w:tr w:rsidR="009D608A" w:rsidRPr="00D26284" w14:paraId="5DE43E82" w14:textId="77777777" w:rsidTr="00005369">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19796B28" w14:textId="673C81DB" w:rsidR="009D608A" w:rsidRPr="00D26284" w:rsidRDefault="009D608A" w:rsidP="009D608A">
            <w:pPr>
              <w:rPr>
                <w:rFonts w:cs="Arial"/>
                <w:snapToGrid w:val="0"/>
                <w:sz w:val="16"/>
                <w:szCs w:val="16"/>
              </w:rPr>
            </w:pPr>
            <w:r w:rsidRPr="00D26284">
              <w:rPr>
                <w:rFonts w:cs="Arial"/>
                <w:snapToGrid w:val="0"/>
                <w:sz w:val="16"/>
                <w:szCs w:val="16"/>
              </w:rPr>
              <w:t>XAA</w:t>
            </w:r>
            <w:r w:rsidR="001649C5">
              <w:rPr>
                <w:rFonts w:cs="Arial"/>
                <w:snapToGrid w:val="0"/>
                <w:sz w:val="16"/>
                <w:szCs w:val="16"/>
              </w:rPr>
              <w:t>C</w:t>
            </w:r>
            <w:r w:rsidRPr="00D26284">
              <w:rPr>
                <w:rFonts w:cs="Arial"/>
                <w:snapToGrid w:val="0"/>
                <w:sz w:val="16"/>
                <w:szCs w:val="16"/>
              </w:rPr>
              <w:t>_PRODUCTID</w:t>
            </w:r>
          </w:p>
        </w:tc>
        <w:tc>
          <w:tcPr>
            <w:tcW w:w="2977" w:type="dxa"/>
            <w:tcBorders>
              <w:top w:val="single" w:sz="4" w:space="0" w:color="auto"/>
              <w:left w:val="single" w:sz="4" w:space="0" w:color="auto"/>
              <w:bottom w:val="single" w:sz="4" w:space="0" w:color="auto"/>
              <w:right w:val="single" w:sz="4" w:space="0" w:color="auto"/>
            </w:tcBorders>
            <w:shd w:val="clear" w:color="auto" w:fill="auto"/>
          </w:tcPr>
          <w:p w14:paraId="62109880" w14:textId="0D1D3048" w:rsidR="009D608A" w:rsidRPr="00D26284" w:rsidRDefault="0095502F" w:rsidP="009D608A">
            <w:pPr>
              <w:rPr>
                <w:sz w:val="16"/>
                <w:szCs w:val="16"/>
              </w:rPr>
            </w:pPr>
            <w:r>
              <w:rPr>
                <w:rFonts w:cs="Arial"/>
                <w:snapToGrid w:val="0"/>
                <w:sz w:val="16"/>
                <w:szCs w:val="16"/>
              </w:rPr>
              <w:t xml:space="preserve">HSEL_RN310REK </w:t>
            </w:r>
          </w:p>
        </w:tc>
        <w:tc>
          <w:tcPr>
            <w:tcW w:w="3496" w:type="dxa"/>
            <w:tcBorders>
              <w:top w:val="single" w:sz="4" w:space="0" w:color="auto"/>
              <w:left w:val="single" w:sz="4" w:space="0" w:color="auto"/>
              <w:bottom w:val="single" w:sz="4" w:space="0" w:color="auto"/>
              <w:right w:val="single" w:sz="4" w:space="0" w:color="auto"/>
            </w:tcBorders>
            <w:shd w:val="clear" w:color="auto" w:fill="auto"/>
          </w:tcPr>
          <w:p w14:paraId="31B73E78" w14:textId="0F262346" w:rsidR="009D608A" w:rsidRPr="00D26284" w:rsidRDefault="009D608A" w:rsidP="009D608A">
            <w:pPr>
              <w:rPr>
                <w:rFonts w:cs="Arial"/>
                <w:snapToGrid w:val="0"/>
                <w:sz w:val="16"/>
                <w:szCs w:val="16"/>
              </w:rPr>
            </w:pPr>
            <w:r w:rsidRPr="00D26284">
              <w:rPr>
                <w:rFonts w:cs="Arial"/>
                <w:snapToGrid w:val="0"/>
                <w:sz w:val="16"/>
                <w:szCs w:val="16"/>
              </w:rPr>
              <w:t>RN310PRODUCTID</w:t>
            </w:r>
          </w:p>
        </w:tc>
      </w:tr>
      <w:tr w:rsidR="009D608A" w:rsidRPr="00D26284" w14:paraId="6A23F16F" w14:textId="77777777" w:rsidTr="00005369">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38134985" w14:textId="174EAAF1" w:rsidR="009D608A" w:rsidRPr="00D26284" w:rsidRDefault="009D608A" w:rsidP="009D608A">
            <w:pPr>
              <w:rPr>
                <w:rFonts w:cs="Arial"/>
                <w:snapToGrid w:val="0"/>
                <w:sz w:val="16"/>
                <w:szCs w:val="16"/>
              </w:rPr>
            </w:pPr>
            <w:r w:rsidRPr="00D26284">
              <w:rPr>
                <w:rFonts w:cs="Arial"/>
                <w:snapToGrid w:val="0"/>
                <w:sz w:val="16"/>
                <w:szCs w:val="16"/>
              </w:rPr>
              <w:t>XAA</w:t>
            </w:r>
            <w:r w:rsidR="001649C5">
              <w:rPr>
                <w:rFonts w:cs="Arial"/>
                <w:snapToGrid w:val="0"/>
                <w:sz w:val="16"/>
                <w:szCs w:val="16"/>
              </w:rPr>
              <w:t>C</w:t>
            </w:r>
            <w:r w:rsidRPr="00D26284">
              <w:rPr>
                <w:rFonts w:cs="Arial"/>
                <w:snapToGrid w:val="0"/>
                <w:sz w:val="16"/>
                <w:szCs w:val="16"/>
              </w:rPr>
              <w:t>_PRODUCTNUMMER</w:t>
            </w:r>
          </w:p>
        </w:tc>
        <w:tc>
          <w:tcPr>
            <w:tcW w:w="2977" w:type="dxa"/>
            <w:tcBorders>
              <w:top w:val="single" w:sz="4" w:space="0" w:color="auto"/>
              <w:left w:val="single" w:sz="4" w:space="0" w:color="auto"/>
              <w:bottom w:val="single" w:sz="4" w:space="0" w:color="auto"/>
              <w:right w:val="single" w:sz="4" w:space="0" w:color="auto"/>
            </w:tcBorders>
            <w:shd w:val="clear" w:color="auto" w:fill="auto"/>
          </w:tcPr>
          <w:p w14:paraId="56F84A4F" w14:textId="33D1E371" w:rsidR="009D608A" w:rsidRPr="00D26284" w:rsidRDefault="0095502F" w:rsidP="009D608A">
            <w:pPr>
              <w:rPr>
                <w:sz w:val="16"/>
                <w:szCs w:val="16"/>
              </w:rPr>
            </w:pPr>
            <w:r>
              <w:rPr>
                <w:rFonts w:cs="Arial"/>
                <w:snapToGrid w:val="0"/>
                <w:sz w:val="16"/>
                <w:szCs w:val="16"/>
              </w:rPr>
              <w:t xml:space="preserve">HSEL_RN310REK </w:t>
            </w:r>
          </w:p>
        </w:tc>
        <w:tc>
          <w:tcPr>
            <w:tcW w:w="3496" w:type="dxa"/>
            <w:tcBorders>
              <w:top w:val="single" w:sz="4" w:space="0" w:color="auto"/>
              <w:left w:val="single" w:sz="4" w:space="0" w:color="auto"/>
              <w:bottom w:val="single" w:sz="4" w:space="0" w:color="auto"/>
              <w:right w:val="single" w:sz="4" w:space="0" w:color="auto"/>
            </w:tcBorders>
            <w:shd w:val="clear" w:color="auto" w:fill="auto"/>
          </w:tcPr>
          <w:p w14:paraId="0E478E1F" w14:textId="4523F23F" w:rsidR="009D608A" w:rsidRPr="00D26284" w:rsidRDefault="009D608A" w:rsidP="009D608A">
            <w:pPr>
              <w:rPr>
                <w:rFonts w:cs="Arial"/>
                <w:snapToGrid w:val="0"/>
                <w:sz w:val="16"/>
                <w:szCs w:val="16"/>
              </w:rPr>
            </w:pPr>
            <w:r w:rsidRPr="00D26284">
              <w:rPr>
                <w:rFonts w:cs="Arial"/>
                <w:snapToGrid w:val="0"/>
                <w:sz w:val="16"/>
                <w:szCs w:val="16"/>
              </w:rPr>
              <w:t>RN310REKENINGNR</w:t>
            </w:r>
          </w:p>
        </w:tc>
      </w:tr>
      <w:tr w:rsidR="006931F0" w:rsidRPr="00D26284" w14:paraId="529F22A9" w14:textId="77777777" w:rsidTr="006931F0">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57A398A2" w14:textId="42FF1277" w:rsidR="006931F0" w:rsidRPr="00D26284" w:rsidRDefault="001649C5" w:rsidP="00830F0B">
            <w:pPr>
              <w:rPr>
                <w:rFonts w:cs="Arial"/>
                <w:snapToGrid w:val="0"/>
                <w:sz w:val="16"/>
                <w:szCs w:val="16"/>
              </w:rPr>
            </w:pPr>
            <w:r>
              <w:rPr>
                <w:rFonts w:cs="Arial"/>
                <w:snapToGrid w:val="0"/>
                <w:sz w:val="16"/>
                <w:szCs w:val="16"/>
              </w:rPr>
              <w:t>XAAC</w:t>
            </w:r>
            <w:r w:rsidR="006931F0">
              <w:rPr>
                <w:rFonts w:cs="Arial"/>
                <w:snapToGrid w:val="0"/>
                <w:sz w:val="16"/>
                <w:szCs w:val="16"/>
              </w:rPr>
              <w:t>_BERICHTTYPE</w:t>
            </w:r>
          </w:p>
        </w:tc>
        <w:tc>
          <w:tcPr>
            <w:tcW w:w="2977" w:type="dxa"/>
            <w:tcBorders>
              <w:top w:val="single" w:sz="4" w:space="0" w:color="auto"/>
              <w:left w:val="single" w:sz="4" w:space="0" w:color="auto"/>
              <w:bottom w:val="single" w:sz="4" w:space="0" w:color="auto"/>
              <w:right w:val="single" w:sz="4" w:space="0" w:color="auto"/>
            </w:tcBorders>
            <w:shd w:val="clear" w:color="auto" w:fill="auto"/>
          </w:tcPr>
          <w:p w14:paraId="3A235A31" w14:textId="160F431D" w:rsidR="006931F0" w:rsidRPr="00D26284" w:rsidRDefault="0095502F" w:rsidP="00830F0B">
            <w:pPr>
              <w:rPr>
                <w:rFonts w:cs="Arial"/>
                <w:snapToGrid w:val="0"/>
                <w:sz w:val="16"/>
                <w:szCs w:val="16"/>
              </w:rPr>
            </w:pPr>
            <w:r>
              <w:rPr>
                <w:rFonts w:cs="Arial"/>
                <w:snapToGrid w:val="0"/>
                <w:sz w:val="16"/>
                <w:szCs w:val="16"/>
              </w:rPr>
              <w:t xml:space="preserve">HSEL_RN310REK </w:t>
            </w:r>
          </w:p>
        </w:tc>
        <w:tc>
          <w:tcPr>
            <w:tcW w:w="3496" w:type="dxa"/>
            <w:tcBorders>
              <w:top w:val="single" w:sz="4" w:space="0" w:color="auto"/>
              <w:left w:val="single" w:sz="4" w:space="0" w:color="auto"/>
              <w:bottom w:val="single" w:sz="4" w:space="0" w:color="auto"/>
              <w:right w:val="single" w:sz="4" w:space="0" w:color="auto"/>
            </w:tcBorders>
            <w:shd w:val="clear" w:color="auto" w:fill="auto"/>
          </w:tcPr>
          <w:p w14:paraId="7947CD62" w14:textId="0F112F1C" w:rsidR="006931F0" w:rsidRPr="00D26284" w:rsidRDefault="006931F0" w:rsidP="00830F0B">
            <w:pPr>
              <w:rPr>
                <w:rFonts w:cs="Arial"/>
                <w:snapToGrid w:val="0"/>
                <w:sz w:val="16"/>
                <w:szCs w:val="16"/>
              </w:rPr>
            </w:pPr>
            <w:r w:rsidRPr="006931F0">
              <w:rPr>
                <w:rFonts w:cs="Arial"/>
                <w:snapToGrid w:val="0"/>
                <w:sz w:val="16"/>
                <w:szCs w:val="16"/>
              </w:rPr>
              <w:t>RN310SOORTBESTAND</w:t>
            </w:r>
          </w:p>
        </w:tc>
      </w:tr>
      <w:tr w:rsidR="009D608A" w:rsidRPr="00D26284" w14:paraId="092AE802" w14:textId="77777777" w:rsidTr="00005369">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597471B3" w14:textId="4000A71C" w:rsidR="009D608A" w:rsidRPr="00D26284" w:rsidRDefault="009D608A" w:rsidP="009D608A">
            <w:pPr>
              <w:rPr>
                <w:rFonts w:cs="Arial"/>
                <w:snapToGrid w:val="0"/>
                <w:sz w:val="16"/>
                <w:szCs w:val="16"/>
              </w:rPr>
            </w:pPr>
            <w:r w:rsidRPr="00D26284">
              <w:rPr>
                <w:rFonts w:cs="Arial"/>
                <w:snapToGrid w:val="0"/>
                <w:sz w:val="16"/>
                <w:szCs w:val="16"/>
              </w:rPr>
              <w:t>XAA</w:t>
            </w:r>
            <w:r w:rsidR="001649C5">
              <w:rPr>
                <w:rFonts w:cs="Arial"/>
                <w:snapToGrid w:val="0"/>
                <w:sz w:val="16"/>
                <w:szCs w:val="16"/>
              </w:rPr>
              <w:t>C</w:t>
            </w:r>
            <w:r w:rsidRPr="00D26284">
              <w:rPr>
                <w:rFonts w:cs="Arial"/>
                <w:snapToGrid w:val="0"/>
                <w:sz w:val="16"/>
                <w:szCs w:val="16"/>
              </w:rPr>
              <w:t>_MELDINGTYPE</w:t>
            </w:r>
          </w:p>
        </w:tc>
        <w:tc>
          <w:tcPr>
            <w:tcW w:w="2977" w:type="dxa"/>
            <w:tcBorders>
              <w:top w:val="single" w:sz="4" w:space="0" w:color="auto"/>
              <w:left w:val="single" w:sz="4" w:space="0" w:color="auto"/>
              <w:bottom w:val="single" w:sz="4" w:space="0" w:color="auto"/>
              <w:right w:val="single" w:sz="4" w:space="0" w:color="auto"/>
            </w:tcBorders>
            <w:shd w:val="clear" w:color="auto" w:fill="auto"/>
          </w:tcPr>
          <w:p w14:paraId="633AB73E" w14:textId="199B3014" w:rsidR="009D608A" w:rsidRPr="00D26284" w:rsidRDefault="009D608A" w:rsidP="009D608A">
            <w:pPr>
              <w:rPr>
                <w:sz w:val="16"/>
                <w:szCs w:val="16"/>
              </w:rPr>
            </w:pPr>
          </w:p>
        </w:tc>
        <w:tc>
          <w:tcPr>
            <w:tcW w:w="3496" w:type="dxa"/>
            <w:tcBorders>
              <w:top w:val="single" w:sz="4" w:space="0" w:color="auto"/>
              <w:left w:val="single" w:sz="4" w:space="0" w:color="auto"/>
              <w:bottom w:val="single" w:sz="4" w:space="0" w:color="auto"/>
              <w:right w:val="single" w:sz="4" w:space="0" w:color="auto"/>
            </w:tcBorders>
            <w:shd w:val="clear" w:color="auto" w:fill="auto"/>
          </w:tcPr>
          <w:p w14:paraId="5E94AFD8" w14:textId="0A139E00" w:rsidR="009D608A" w:rsidRPr="00D26284" w:rsidRDefault="001E34A0" w:rsidP="009D608A">
            <w:pPr>
              <w:rPr>
                <w:rFonts w:cs="Arial"/>
                <w:snapToGrid w:val="0"/>
                <w:sz w:val="16"/>
                <w:szCs w:val="16"/>
              </w:rPr>
            </w:pPr>
            <w:r w:rsidRPr="00D26284">
              <w:rPr>
                <w:rFonts w:cs="Arial"/>
                <w:snapToGrid w:val="0"/>
                <w:sz w:val="16"/>
                <w:szCs w:val="16"/>
              </w:rPr>
              <w:t>“BANK”</w:t>
            </w:r>
          </w:p>
        </w:tc>
      </w:tr>
      <w:tr w:rsidR="009D608A" w:rsidRPr="00D26284" w14:paraId="0E33A7ED" w14:textId="77777777" w:rsidTr="00005369">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6694E704" w14:textId="7417A28D" w:rsidR="009D608A" w:rsidRPr="00D26284" w:rsidRDefault="009D608A" w:rsidP="009D608A">
            <w:pPr>
              <w:rPr>
                <w:rFonts w:cs="Arial"/>
                <w:snapToGrid w:val="0"/>
                <w:sz w:val="16"/>
                <w:szCs w:val="16"/>
              </w:rPr>
            </w:pPr>
            <w:r w:rsidRPr="00D26284">
              <w:rPr>
                <w:rFonts w:cs="Arial"/>
                <w:snapToGrid w:val="0"/>
                <w:sz w:val="16"/>
                <w:szCs w:val="16"/>
              </w:rPr>
              <w:t>XAA</w:t>
            </w:r>
            <w:r w:rsidR="001649C5">
              <w:rPr>
                <w:rFonts w:cs="Arial"/>
                <w:snapToGrid w:val="0"/>
                <w:sz w:val="16"/>
                <w:szCs w:val="16"/>
              </w:rPr>
              <w:t>C</w:t>
            </w:r>
            <w:r w:rsidRPr="00D26284">
              <w:rPr>
                <w:rFonts w:cs="Arial"/>
                <w:snapToGrid w:val="0"/>
                <w:sz w:val="16"/>
                <w:szCs w:val="16"/>
              </w:rPr>
              <w:t>_MAAND</w:t>
            </w:r>
          </w:p>
        </w:tc>
        <w:tc>
          <w:tcPr>
            <w:tcW w:w="2977" w:type="dxa"/>
            <w:tcBorders>
              <w:top w:val="single" w:sz="4" w:space="0" w:color="auto"/>
              <w:left w:val="single" w:sz="4" w:space="0" w:color="auto"/>
              <w:bottom w:val="single" w:sz="4" w:space="0" w:color="auto"/>
              <w:right w:val="single" w:sz="4" w:space="0" w:color="auto"/>
            </w:tcBorders>
            <w:shd w:val="clear" w:color="auto" w:fill="auto"/>
          </w:tcPr>
          <w:p w14:paraId="796F69D4" w14:textId="77777777" w:rsidR="009D608A" w:rsidRPr="00D26284" w:rsidRDefault="009D608A" w:rsidP="009D608A">
            <w:pPr>
              <w:rPr>
                <w:rFonts w:cs="Arial"/>
                <w:snapToGrid w:val="0"/>
                <w:sz w:val="16"/>
                <w:szCs w:val="16"/>
              </w:rPr>
            </w:pPr>
          </w:p>
        </w:tc>
        <w:tc>
          <w:tcPr>
            <w:tcW w:w="3496" w:type="dxa"/>
            <w:tcBorders>
              <w:top w:val="single" w:sz="4" w:space="0" w:color="auto"/>
              <w:left w:val="single" w:sz="4" w:space="0" w:color="auto"/>
              <w:bottom w:val="single" w:sz="4" w:space="0" w:color="auto"/>
              <w:right w:val="single" w:sz="4" w:space="0" w:color="auto"/>
            </w:tcBorders>
            <w:shd w:val="clear" w:color="auto" w:fill="auto"/>
          </w:tcPr>
          <w:p w14:paraId="423BE100" w14:textId="70E3614A" w:rsidR="009D608A" w:rsidRPr="00D26284" w:rsidRDefault="009D608A" w:rsidP="009D608A">
            <w:pPr>
              <w:rPr>
                <w:rFonts w:cs="Arial"/>
                <w:snapToGrid w:val="0"/>
                <w:sz w:val="16"/>
                <w:szCs w:val="16"/>
              </w:rPr>
            </w:pPr>
            <w:r w:rsidRPr="00D26284">
              <w:rPr>
                <w:rFonts w:cs="Arial"/>
                <w:snapToGrid w:val="0"/>
                <w:sz w:val="16"/>
                <w:szCs w:val="16"/>
              </w:rPr>
              <w:t>“00”</w:t>
            </w:r>
          </w:p>
        </w:tc>
      </w:tr>
      <w:tr w:rsidR="009D608A" w:rsidRPr="00D26284" w14:paraId="6E989435" w14:textId="77777777" w:rsidTr="00005369">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3813D215" w14:textId="4E4A49D0" w:rsidR="009D608A" w:rsidRPr="00D26284" w:rsidRDefault="009D608A" w:rsidP="009D608A">
            <w:pPr>
              <w:rPr>
                <w:rFonts w:cs="Arial"/>
                <w:snapToGrid w:val="0"/>
                <w:sz w:val="16"/>
                <w:szCs w:val="16"/>
              </w:rPr>
            </w:pPr>
            <w:r w:rsidRPr="00D26284">
              <w:rPr>
                <w:rFonts w:cs="Arial"/>
                <w:snapToGrid w:val="0"/>
                <w:sz w:val="16"/>
                <w:szCs w:val="16"/>
              </w:rPr>
              <w:t>XAAC_DEELNAMEVOLGNR</w:t>
            </w:r>
          </w:p>
        </w:tc>
        <w:tc>
          <w:tcPr>
            <w:tcW w:w="2977" w:type="dxa"/>
            <w:tcBorders>
              <w:top w:val="single" w:sz="4" w:space="0" w:color="auto"/>
              <w:left w:val="single" w:sz="4" w:space="0" w:color="auto"/>
              <w:bottom w:val="single" w:sz="4" w:space="0" w:color="auto"/>
              <w:right w:val="single" w:sz="4" w:space="0" w:color="auto"/>
            </w:tcBorders>
            <w:shd w:val="clear" w:color="auto" w:fill="auto"/>
          </w:tcPr>
          <w:p w14:paraId="6B6F3D1A" w14:textId="2148FEF2" w:rsidR="00C94ADB" w:rsidRPr="00D26284" w:rsidRDefault="00EA2F0C">
            <w:pPr>
              <w:rPr>
                <w:rFonts w:cs="Arial"/>
                <w:snapToGrid w:val="0"/>
                <w:sz w:val="16"/>
                <w:szCs w:val="16"/>
              </w:rPr>
            </w:pPr>
            <w:r>
              <w:rPr>
                <w:rFonts w:cs="Arial"/>
                <w:snapToGrid w:val="0"/>
                <w:sz w:val="16"/>
                <w:szCs w:val="16"/>
              </w:rPr>
              <w:t>HSEL</w:t>
            </w:r>
            <w:r w:rsidR="003E14B7" w:rsidRPr="003E14B7">
              <w:rPr>
                <w:rFonts w:cs="Arial"/>
                <w:snapToGrid w:val="0"/>
                <w:sz w:val="16"/>
                <w:szCs w:val="16"/>
              </w:rPr>
              <w:t>_RN320RHO</w:t>
            </w:r>
          </w:p>
        </w:tc>
        <w:tc>
          <w:tcPr>
            <w:tcW w:w="3496" w:type="dxa"/>
            <w:tcBorders>
              <w:top w:val="single" w:sz="4" w:space="0" w:color="auto"/>
              <w:left w:val="single" w:sz="4" w:space="0" w:color="auto"/>
              <w:bottom w:val="single" w:sz="4" w:space="0" w:color="auto"/>
              <w:right w:val="single" w:sz="4" w:space="0" w:color="auto"/>
            </w:tcBorders>
            <w:shd w:val="clear" w:color="auto" w:fill="auto"/>
          </w:tcPr>
          <w:p w14:paraId="2588079B" w14:textId="48A71406" w:rsidR="00C94ADB" w:rsidRPr="00916721" w:rsidRDefault="003E14B7">
            <w:pPr>
              <w:rPr>
                <w:rFonts w:cs="Arial"/>
                <w:snapToGrid w:val="0"/>
                <w:sz w:val="16"/>
                <w:szCs w:val="16"/>
              </w:rPr>
            </w:pPr>
            <w:r w:rsidRPr="00916721">
              <w:rPr>
                <w:rFonts w:cs="Arial"/>
                <w:snapToGrid w:val="0"/>
                <w:sz w:val="16"/>
                <w:szCs w:val="16"/>
              </w:rPr>
              <w:t>RN320RHOID</w:t>
            </w:r>
          </w:p>
        </w:tc>
      </w:tr>
    </w:tbl>
    <w:p w14:paraId="3A5FB244" w14:textId="77777777" w:rsidR="00334DF5" w:rsidRDefault="00334DF5" w:rsidP="00ED31EF">
      <w:pPr>
        <w:rPr>
          <w:b/>
        </w:rPr>
      </w:pPr>
    </w:p>
    <w:p w14:paraId="24DF79F2" w14:textId="77777777" w:rsidR="00C94ADB" w:rsidRDefault="005A41F4" w:rsidP="00ED31EF">
      <w:pPr>
        <w:rPr>
          <w:b/>
        </w:rPr>
        <w:sectPr w:rsidR="00C94ADB" w:rsidSect="00DC525E">
          <w:type w:val="continuous"/>
          <w:pgSz w:w="11906" w:h="16838"/>
          <w:pgMar w:top="1418" w:right="991" w:bottom="1418" w:left="1418" w:header="708" w:footer="708" w:gutter="0"/>
          <w:cols w:space="708"/>
          <w:titlePg/>
        </w:sectPr>
      </w:pPr>
      <w:r w:rsidRPr="00766105">
        <w:rPr>
          <w:b/>
        </w:rPr>
        <w:t>Selectiepad:</w:t>
      </w:r>
    </w:p>
    <w:p w14:paraId="4AD1816B" w14:textId="287ED5DE" w:rsidR="005A41F4" w:rsidRPr="00766105" w:rsidRDefault="005A41F4" w:rsidP="00ED31EF"/>
    <w:p w14:paraId="22B86D98" w14:textId="77777777" w:rsidR="00C94ADB" w:rsidRDefault="00C94ADB" w:rsidP="005A41F4">
      <w:pPr>
        <w:pStyle w:val="Standaardinspringing"/>
        <w:ind w:left="0" w:firstLine="0"/>
        <w:sectPr w:rsidR="00C94ADB" w:rsidSect="00DC525E">
          <w:type w:val="continuous"/>
          <w:pgSz w:w="11906" w:h="16838"/>
          <w:pgMar w:top="1418" w:right="991" w:bottom="1418" w:left="1418" w:header="708" w:footer="708" w:gutter="0"/>
          <w:cols w:space="708"/>
          <w:titlePg/>
        </w:sectPr>
      </w:pPr>
    </w:p>
    <w:p w14:paraId="625ECF98" w14:textId="261C320A" w:rsidR="005A41F4" w:rsidRDefault="0095502F" w:rsidP="005A41F4">
      <w:pPr>
        <w:pStyle w:val="Standaardinspringing"/>
        <w:ind w:left="0" w:firstLine="0"/>
      </w:pPr>
      <w:r>
        <w:t xml:space="preserve">HSEL_RN310REK </w:t>
      </w:r>
    </w:p>
    <w:p w14:paraId="6368DE40" w14:textId="4CB817E0" w:rsidR="005A41F4" w:rsidRDefault="005A41F4" w:rsidP="005A41F4">
      <w:pPr>
        <w:pStyle w:val="Standaardinspringing"/>
        <w:ind w:left="0" w:firstLine="0"/>
      </w:pPr>
      <w:r>
        <w:t xml:space="preserve">         </w:t>
      </w:r>
      <w:r>
        <w:sym w:font="Wingdings" w:char="F0E2"/>
      </w:r>
      <w:r w:rsidR="00791EA3" w:rsidRPr="001A4079">
        <w:rPr>
          <w:color w:val="7F7F7F" w:themeColor="text1" w:themeTint="80"/>
        </w:rPr>
        <w:t>(join)</w:t>
      </w:r>
      <w:r>
        <w:br/>
      </w:r>
      <w:r w:rsidR="001A7CE6">
        <w:t>HSEL</w:t>
      </w:r>
      <w:r w:rsidRPr="005A41F4">
        <w:t>_RN320RHO</w:t>
      </w:r>
    </w:p>
    <w:p w14:paraId="50B16C9A" w14:textId="77777777" w:rsidR="00C94ADB" w:rsidRDefault="005A41F4" w:rsidP="00C94ADB">
      <w:pPr>
        <w:pStyle w:val="Standaardinspringing"/>
        <w:ind w:left="0" w:firstLine="0"/>
      </w:pPr>
      <w:r>
        <w:t xml:space="preserve">         </w:t>
      </w:r>
      <w:r>
        <w:sym w:font="Wingdings" w:char="F0E2"/>
      </w:r>
      <w:r w:rsidR="00791EA3" w:rsidRPr="001A4079">
        <w:rPr>
          <w:color w:val="7F7F7F" w:themeColor="text1" w:themeTint="80"/>
        </w:rPr>
        <w:t>(join)</w:t>
      </w:r>
      <w:r>
        <w:br/>
      </w:r>
      <w:r w:rsidRPr="00246F49">
        <w:t>H_</w:t>
      </w:r>
      <w:r>
        <w:t>FIN_DEELNAME</w:t>
      </w:r>
    </w:p>
    <w:p w14:paraId="3490B24B" w14:textId="77777777" w:rsidR="00EA2F0C" w:rsidRDefault="00EA2F0C" w:rsidP="00C94ADB">
      <w:pPr>
        <w:pStyle w:val="Standaardinspringing"/>
        <w:ind w:left="0" w:firstLine="0"/>
        <w:sectPr w:rsidR="00EA2F0C" w:rsidSect="00581660">
          <w:type w:val="continuous"/>
          <w:pgSz w:w="11906" w:h="16838"/>
          <w:pgMar w:top="1418" w:right="991" w:bottom="1418" w:left="1418" w:header="708" w:footer="708" w:gutter="0"/>
          <w:cols w:space="708"/>
          <w:titlePg/>
        </w:sectPr>
      </w:pPr>
    </w:p>
    <w:p w14:paraId="75FFAFC1" w14:textId="23A60EC0" w:rsidR="00C94ADB" w:rsidRDefault="00C94ADB" w:rsidP="00C94ADB">
      <w:pPr>
        <w:pStyle w:val="Standaardinspringing"/>
        <w:ind w:left="0" w:firstLine="0"/>
      </w:pPr>
    </w:p>
    <w:p w14:paraId="6A4EDF5F" w14:textId="2F20D620" w:rsidR="005A41F4" w:rsidRPr="00C32D36" w:rsidRDefault="005A41F4" w:rsidP="005A41F4">
      <w:pPr>
        <w:pStyle w:val="Standaardinspringing"/>
        <w:ind w:left="0" w:firstLine="0"/>
      </w:pPr>
    </w:p>
    <w:p w14:paraId="7957531B" w14:textId="77777777" w:rsidR="00C94ADB" w:rsidRDefault="00C94ADB" w:rsidP="005A41F4">
      <w:pPr>
        <w:sectPr w:rsidR="00C94ADB" w:rsidSect="00581660">
          <w:type w:val="continuous"/>
          <w:pgSz w:w="11906" w:h="16838"/>
          <w:pgMar w:top="1418" w:right="991" w:bottom="1418" w:left="1418" w:header="708" w:footer="708" w:gutter="0"/>
          <w:cols w:num="2" w:space="708"/>
          <w:titlePg/>
        </w:sectPr>
      </w:pPr>
    </w:p>
    <w:p w14:paraId="7DBA53CD" w14:textId="77777777" w:rsidR="00C94ADB" w:rsidRDefault="00C94ADB" w:rsidP="005A41F4">
      <w:pPr>
        <w:sectPr w:rsidR="00C94ADB" w:rsidSect="00DC525E">
          <w:type w:val="continuous"/>
          <w:pgSz w:w="11906" w:h="16838"/>
          <w:pgMar w:top="1418" w:right="991" w:bottom="1418" w:left="1418" w:header="708" w:footer="708" w:gutter="0"/>
          <w:cols w:space="708"/>
          <w:titlePg/>
        </w:sectPr>
      </w:pPr>
    </w:p>
    <w:p w14:paraId="6EDC2197" w14:textId="18513065" w:rsidR="005A41F4" w:rsidRDefault="005A41F4" w:rsidP="005A41F4"/>
    <w:p w14:paraId="0E019525" w14:textId="77777777" w:rsidR="005A41F4" w:rsidRPr="00766105" w:rsidRDefault="005A41F4" w:rsidP="00ED31EF">
      <w:r w:rsidRPr="00766105">
        <w:rPr>
          <w:b/>
        </w:rPr>
        <w:t>Kolommen en condities:</w:t>
      </w:r>
    </w:p>
    <w:tbl>
      <w:tblPr>
        <w:tblW w:w="9609" w:type="dxa"/>
        <w:tblLayout w:type="fixed"/>
        <w:tblCellMar>
          <w:left w:w="70" w:type="dxa"/>
          <w:right w:w="70" w:type="dxa"/>
        </w:tblCellMar>
        <w:tblLook w:val="0000" w:firstRow="0" w:lastRow="0" w:firstColumn="0" w:lastColumn="0" w:noHBand="0" w:noVBand="0"/>
      </w:tblPr>
      <w:tblGrid>
        <w:gridCol w:w="3823"/>
        <w:gridCol w:w="425"/>
        <w:gridCol w:w="5361"/>
      </w:tblGrid>
      <w:tr w:rsidR="005A41F4" w:rsidRPr="00D26284" w14:paraId="52E004D9" w14:textId="77777777" w:rsidTr="00394B86">
        <w:trPr>
          <w:cantSplit/>
          <w:trHeight w:val="432"/>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6DC36682" w14:textId="0EE8D431" w:rsidR="005A41F4" w:rsidRPr="00D26284" w:rsidRDefault="0095502F" w:rsidP="00394B86">
            <w:pPr>
              <w:rPr>
                <w:b/>
                <w:sz w:val="16"/>
                <w:szCs w:val="16"/>
              </w:rPr>
            </w:pPr>
            <w:r>
              <w:rPr>
                <w:b/>
                <w:sz w:val="16"/>
                <w:szCs w:val="16"/>
              </w:rPr>
              <w:t xml:space="preserve">HSEL_RN310REK </w:t>
            </w:r>
            <w:r w:rsidR="005A41F4" w:rsidRPr="00D26284">
              <w:rPr>
                <w:b/>
                <w:sz w:val="16"/>
                <w:szCs w:val="16"/>
              </w:rPr>
              <w:t xml:space="preserve"> (alias: R1)</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7C4080A9" w14:textId="77777777" w:rsidR="005A41F4" w:rsidRPr="00D26284" w:rsidRDefault="005A41F4" w:rsidP="00394B86">
            <w:pPr>
              <w:ind w:right="-70"/>
              <w:rPr>
                <w:b/>
                <w:sz w:val="16"/>
                <w:szCs w:val="16"/>
              </w:rPr>
            </w:pPr>
            <w:r w:rsidRPr="00D26284">
              <w:rPr>
                <w:b/>
                <w:sz w:val="16"/>
                <w:szCs w:val="16"/>
              </w:rPr>
              <w:t>Sel.</w:t>
            </w:r>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5194C1EA" w14:textId="77777777" w:rsidR="005A41F4" w:rsidRPr="00D26284" w:rsidRDefault="005A41F4" w:rsidP="00394B86">
            <w:pPr>
              <w:rPr>
                <w:b/>
                <w:sz w:val="16"/>
                <w:szCs w:val="16"/>
              </w:rPr>
            </w:pPr>
            <w:r w:rsidRPr="00D26284">
              <w:rPr>
                <w:b/>
                <w:sz w:val="16"/>
                <w:szCs w:val="16"/>
              </w:rPr>
              <w:t>Conditie</w:t>
            </w:r>
          </w:p>
        </w:tc>
      </w:tr>
      <w:tr w:rsidR="005A41F4" w:rsidRPr="00D26284" w14:paraId="2F19A679" w14:textId="77777777" w:rsidTr="00394B8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14FACEC6" w14:textId="4D78C337" w:rsidR="005A41F4" w:rsidRPr="00D26284" w:rsidRDefault="005A41F4" w:rsidP="00394B86">
            <w:pPr>
              <w:rPr>
                <w:rFonts w:cs="Arial"/>
                <w:sz w:val="16"/>
                <w:szCs w:val="16"/>
              </w:rPr>
            </w:pPr>
            <w:r w:rsidRPr="00D26284">
              <w:rPr>
                <w:rFonts w:cs="Arial"/>
                <w:sz w:val="16"/>
                <w:szCs w:val="16"/>
              </w:rPr>
              <w:t>RN310RSINBRN</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4DB4284" w14:textId="77777777" w:rsidR="005A41F4" w:rsidRPr="00D26284" w:rsidRDefault="005A41F4" w:rsidP="00394B86">
            <w:pPr>
              <w:ind w:right="-70"/>
              <w:rPr>
                <w:rFonts w:cs="Arial"/>
                <w:sz w:val="16"/>
                <w:szCs w:val="16"/>
              </w:rPr>
            </w:pPr>
            <w:r>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1A93B1D3" w14:textId="77777777" w:rsidR="005A41F4" w:rsidRPr="00D26284" w:rsidRDefault="005A41F4" w:rsidP="00394B86">
            <w:pPr>
              <w:rPr>
                <w:rFonts w:cs="Arial"/>
                <w:sz w:val="16"/>
                <w:szCs w:val="16"/>
              </w:rPr>
            </w:pPr>
          </w:p>
        </w:tc>
      </w:tr>
      <w:tr w:rsidR="005A41F4" w:rsidRPr="00D26284" w14:paraId="7977F1CC" w14:textId="77777777" w:rsidTr="00394B8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61439FD" w14:textId="2CE602D4" w:rsidR="005A41F4" w:rsidRPr="00D26284" w:rsidRDefault="005A41F4" w:rsidP="00394B86">
            <w:pPr>
              <w:rPr>
                <w:rFonts w:cs="Arial"/>
                <w:sz w:val="16"/>
                <w:szCs w:val="16"/>
              </w:rPr>
            </w:pPr>
            <w:r w:rsidRPr="00D26284">
              <w:rPr>
                <w:rFonts w:cs="Arial"/>
                <w:sz w:val="16"/>
                <w:szCs w:val="16"/>
              </w:rPr>
              <w:t>RN310VALUTAJAAR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1016411" w14:textId="77777777" w:rsidR="005A41F4" w:rsidRPr="00D26284" w:rsidRDefault="005A41F4" w:rsidP="00394B86">
            <w:pPr>
              <w:ind w:right="-70"/>
              <w:rPr>
                <w:rFonts w:cs="Arial"/>
                <w:sz w:val="16"/>
                <w:szCs w:val="16"/>
              </w:rPr>
            </w:pPr>
            <w:r>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3D68D31E" w14:textId="77777777" w:rsidR="005A41F4" w:rsidRPr="00D26284" w:rsidRDefault="005A41F4" w:rsidP="00394B86">
            <w:pPr>
              <w:rPr>
                <w:rFonts w:cs="Arial"/>
                <w:sz w:val="16"/>
                <w:szCs w:val="16"/>
              </w:rPr>
            </w:pPr>
          </w:p>
        </w:tc>
      </w:tr>
      <w:tr w:rsidR="005A41F4" w:rsidRPr="00D26284" w14:paraId="5074A85D" w14:textId="77777777" w:rsidTr="00394B8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9841F64" w14:textId="0F073D6F" w:rsidR="005A41F4" w:rsidRPr="00D26284" w:rsidRDefault="005A41F4" w:rsidP="00394B86">
            <w:pPr>
              <w:rPr>
                <w:rFonts w:cs="Arial"/>
                <w:sz w:val="16"/>
                <w:szCs w:val="16"/>
              </w:rPr>
            </w:pPr>
            <w:r w:rsidRPr="00D26284">
              <w:rPr>
                <w:rFonts w:cs="Arial"/>
                <w:sz w:val="16"/>
                <w:szCs w:val="16"/>
              </w:rPr>
              <w:t>RN310PRODUCTID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CB4F19B" w14:textId="77777777" w:rsidR="005A41F4" w:rsidRPr="00D26284" w:rsidRDefault="005A41F4" w:rsidP="00394B86">
            <w:pPr>
              <w:ind w:right="-70"/>
              <w:rPr>
                <w:rFonts w:cs="Arial"/>
                <w:sz w:val="16"/>
                <w:szCs w:val="16"/>
              </w:rPr>
            </w:pPr>
            <w:r>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34A59C94" w14:textId="77777777" w:rsidR="005A41F4" w:rsidRPr="00D26284" w:rsidRDefault="005A41F4" w:rsidP="00394B86">
            <w:pPr>
              <w:rPr>
                <w:rFonts w:cs="Arial"/>
                <w:sz w:val="16"/>
                <w:szCs w:val="16"/>
              </w:rPr>
            </w:pPr>
          </w:p>
        </w:tc>
      </w:tr>
      <w:tr w:rsidR="005A41F4" w:rsidRPr="00D26284" w14:paraId="2A801BE5" w14:textId="77777777" w:rsidTr="00394B8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66BE662" w14:textId="23CC8A91" w:rsidR="005A41F4" w:rsidRPr="00D26284" w:rsidRDefault="005A41F4" w:rsidP="00394B86">
            <w:pPr>
              <w:rPr>
                <w:rFonts w:cs="Arial"/>
                <w:sz w:val="16"/>
                <w:szCs w:val="16"/>
              </w:rPr>
            </w:pPr>
            <w:r w:rsidRPr="00D26284">
              <w:rPr>
                <w:rFonts w:cs="Arial"/>
                <w:sz w:val="16"/>
                <w:szCs w:val="16"/>
              </w:rPr>
              <w:t>RN310REKENINGNR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471F4FA" w14:textId="77777777" w:rsidR="005A41F4" w:rsidRPr="00D26284" w:rsidRDefault="005A41F4" w:rsidP="00394B86">
            <w:pPr>
              <w:ind w:right="-70"/>
              <w:rPr>
                <w:rFonts w:cs="Arial"/>
                <w:sz w:val="16"/>
                <w:szCs w:val="16"/>
              </w:rPr>
            </w:pPr>
            <w:r>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2CFD736" w14:textId="77777777" w:rsidR="005A41F4" w:rsidRPr="00D26284" w:rsidRDefault="005A41F4" w:rsidP="00394B86">
            <w:pPr>
              <w:rPr>
                <w:rFonts w:cs="Arial"/>
                <w:sz w:val="16"/>
                <w:szCs w:val="16"/>
              </w:rPr>
            </w:pPr>
          </w:p>
        </w:tc>
      </w:tr>
      <w:tr w:rsidR="005A41F4" w:rsidRPr="00D26284" w14:paraId="71BB2B6E" w14:textId="77777777" w:rsidTr="00394B8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FBADB9D" w14:textId="78EC9BD6" w:rsidR="005A41F4" w:rsidRPr="00D26284" w:rsidRDefault="005A41F4" w:rsidP="00394B86">
            <w:pPr>
              <w:rPr>
                <w:rFonts w:cs="Arial"/>
                <w:sz w:val="16"/>
                <w:szCs w:val="16"/>
              </w:rPr>
            </w:pPr>
            <w:r w:rsidRPr="006931F0">
              <w:rPr>
                <w:rFonts w:cs="Arial"/>
                <w:sz w:val="16"/>
                <w:szCs w:val="16"/>
              </w:rPr>
              <w:t>RN310SOORTBESTAND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E87CB16" w14:textId="77777777" w:rsidR="005A41F4" w:rsidRPr="00D26284" w:rsidRDefault="005A41F4" w:rsidP="00394B86">
            <w:pPr>
              <w:ind w:right="-70"/>
              <w:rPr>
                <w:rFonts w:cs="Arial"/>
                <w:sz w:val="16"/>
                <w:szCs w:val="16"/>
              </w:rPr>
            </w:pPr>
            <w:r>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0A86D58D" w14:textId="77777777" w:rsidR="005A41F4" w:rsidRPr="00D26284" w:rsidRDefault="005A41F4" w:rsidP="00394B86">
            <w:pPr>
              <w:rPr>
                <w:rFonts w:cs="Arial"/>
                <w:sz w:val="16"/>
                <w:szCs w:val="16"/>
              </w:rPr>
            </w:pPr>
          </w:p>
        </w:tc>
      </w:tr>
      <w:tr w:rsidR="005A41F4" w:rsidRPr="00D26284" w14:paraId="45A1D5C8" w14:textId="77777777" w:rsidTr="00394B8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1F08411" w14:textId="282365AB" w:rsidR="005A41F4" w:rsidRPr="006931F0" w:rsidRDefault="005A41F4" w:rsidP="00394B86">
            <w:pPr>
              <w:rPr>
                <w:rFonts w:cs="Arial"/>
                <w:sz w:val="16"/>
                <w:szCs w:val="16"/>
              </w:rPr>
            </w:pPr>
            <w:r w:rsidRPr="005A41F4">
              <w:rPr>
                <w:rFonts w:cs="Arial"/>
                <w:sz w:val="16"/>
                <w:szCs w:val="16"/>
              </w:rPr>
              <w:t>RN310REKID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30749D4" w14:textId="77777777" w:rsidR="005A41F4" w:rsidRDefault="005A41F4" w:rsidP="00394B86">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9A8390E" w14:textId="77777777" w:rsidR="005A41F4" w:rsidRPr="00D26284" w:rsidRDefault="005A41F4" w:rsidP="00394B86">
            <w:pPr>
              <w:rPr>
                <w:rFonts w:cs="Arial"/>
                <w:sz w:val="16"/>
                <w:szCs w:val="16"/>
              </w:rPr>
            </w:pPr>
          </w:p>
        </w:tc>
      </w:tr>
      <w:tr w:rsidR="005A41F4" w:rsidRPr="00D26284" w14:paraId="1871F6E0" w14:textId="77777777" w:rsidTr="00394B86">
        <w:trPr>
          <w:cantSplit/>
          <w:trHeight w:val="432"/>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7D6BB22A" w14:textId="71000D96" w:rsidR="005A41F4" w:rsidRPr="00D26284" w:rsidRDefault="00EA2F0C" w:rsidP="00394B86">
            <w:pPr>
              <w:rPr>
                <w:b/>
                <w:sz w:val="16"/>
                <w:szCs w:val="16"/>
              </w:rPr>
            </w:pPr>
            <w:r>
              <w:rPr>
                <w:b/>
                <w:sz w:val="16"/>
                <w:szCs w:val="16"/>
              </w:rPr>
              <w:t>HSEL</w:t>
            </w:r>
            <w:r w:rsidR="005A41F4">
              <w:rPr>
                <w:b/>
                <w:sz w:val="16"/>
                <w:szCs w:val="16"/>
              </w:rPr>
              <w:t>_RN320RHO</w:t>
            </w:r>
            <w:r w:rsidR="005A41F4" w:rsidRPr="00D26284">
              <w:rPr>
                <w:b/>
                <w:sz w:val="16"/>
                <w:szCs w:val="16"/>
              </w:rPr>
              <w:t xml:space="preserve"> </w:t>
            </w:r>
            <w:r w:rsidR="005A41F4">
              <w:rPr>
                <w:b/>
                <w:sz w:val="16"/>
                <w:szCs w:val="16"/>
              </w:rPr>
              <w:t>(alias: R2</w:t>
            </w:r>
            <w:r w:rsidR="005A41F4" w:rsidRPr="00D26284">
              <w:rPr>
                <w:b/>
                <w:sz w:val="16"/>
                <w:szCs w:val="16"/>
              </w:rPr>
              <w:t>)</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279EF7C9" w14:textId="77777777" w:rsidR="005A41F4" w:rsidRPr="00D26284" w:rsidRDefault="005A41F4" w:rsidP="00394B86">
            <w:pPr>
              <w:ind w:right="-70"/>
              <w:rPr>
                <w:b/>
                <w:sz w:val="16"/>
                <w:szCs w:val="16"/>
              </w:rPr>
            </w:pPr>
            <w:r w:rsidRPr="00D26284">
              <w:rPr>
                <w:b/>
                <w:sz w:val="16"/>
                <w:szCs w:val="16"/>
              </w:rPr>
              <w:t>Sel.</w:t>
            </w:r>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18949DAF" w14:textId="77777777" w:rsidR="005A41F4" w:rsidRPr="00D26284" w:rsidRDefault="005A41F4" w:rsidP="00394B86">
            <w:pPr>
              <w:rPr>
                <w:b/>
                <w:sz w:val="16"/>
                <w:szCs w:val="16"/>
              </w:rPr>
            </w:pPr>
            <w:r w:rsidRPr="00D26284">
              <w:rPr>
                <w:b/>
                <w:sz w:val="16"/>
                <w:szCs w:val="16"/>
              </w:rPr>
              <w:t>Conditie</w:t>
            </w:r>
          </w:p>
        </w:tc>
      </w:tr>
      <w:tr w:rsidR="005A41F4" w:rsidRPr="00D26284" w14:paraId="3866AB5F" w14:textId="77777777" w:rsidTr="00394B8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718C0F8" w14:textId="2A1623BD" w:rsidR="005A41F4" w:rsidRPr="00D26284" w:rsidRDefault="005A41F4" w:rsidP="00394B86">
            <w:pPr>
              <w:rPr>
                <w:rFonts w:cs="Arial"/>
                <w:sz w:val="16"/>
                <w:szCs w:val="16"/>
              </w:rPr>
            </w:pPr>
            <w:r w:rsidRPr="005A41F4">
              <w:rPr>
                <w:rFonts w:cs="Arial"/>
                <w:sz w:val="16"/>
                <w:szCs w:val="16"/>
              </w:rPr>
              <w:t>RN320REKID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BAFE2E1" w14:textId="77777777" w:rsidR="005A41F4" w:rsidRPr="00D26284" w:rsidRDefault="005A41F4" w:rsidP="00394B86">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59FA415" w14:textId="2E65C109" w:rsidR="005A41F4" w:rsidRPr="00D26284" w:rsidRDefault="005A41F4">
            <w:pPr>
              <w:rPr>
                <w:rFonts w:cs="Arial"/>
                <w:sz w:val="16"/>
                <w:szCs w:val="16"/>
              </w:rPr>
            </w:pPr>
            <w:r>
              <w:rPr>
                <w:rFonts w:cs="Arial"/>
                <w:sz w:val="16"/>
                <w:szCs w:val="16"/>
              </w:rPr>
              <w:t>= R1.</w:t>
            </w:r>
            <w:r w:rsidR="001A57A9" w:rsidRPr="005A41F4" w:rsidDel="001A57A9">
              <w:rPr>
                <w:rFonts w:cs="Arial"/>
                <w:sz w:val="16"/>
                <w:szCs w:val="16"/>
              </w:rPr>
              <w:t xml:space="preserve"> </w:t>
            </w:r>
            <w:r w:rsidRPr="005A41F4">
              <w:rPr>
                <w:rFonts w:cs="Arial"/>
                <w:sz w:val="16"/>
                <w:szCs w:val="16"/>
              </w:rPr>
              <w:t>RN310REKID</w:t>
            </w:r>
          </w:p>
        </w:tc>
      </w:tr>
      <w:tr w:rsidR="005A41F4" w:rsidRPr="00D26284" w14:paraId="70F59867" w14:textId="77777777" w:rsidTr="00394B8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C3C9269" w14:textId="10AB32AA" w:rsidR="005A41F4" w:rsidRPr="005A41F4" w:rsidRDefault="005A41F4" w:rsidP="00394B86">
            <w:pPr>
              <w:rPr>
                <w:rFonts w:cs="Arial"/>
                <w:sz w:val="16"/>
                <w:szCs w:val="16"/>
              </w:rPr>
            </w:pPr>
            <w:r w:rsidRPr="005A41F4">
              <w:rPr>
                <w:rFonts w:cs="Arial"/>
                <w:sz w:val="16"/>
                <w:szCs w:val="16"/>
              </w:rPr>
              <w:t>RN320RHOID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AC9AD65" w14:textId="0A981A0F" w:rsidR="005A41F4" w:rsidRPr="00D26284" w:rsidRDefault="005A41F4" w:rsidP="00394B86">
            <w:pPr>
              <w:ind w:right="-70"/>
              <w:rPr>
                <w:rFonts w:cs="Arial"/>
                <w:sz w:val="16"/>
                <w:szCs w:val="16"/>
              </w:rPr>
            </w:pPr>
            <w:r>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560DF825" w14:textId="77777777" w:rsidR="005A41F4" w:rsidRDefault="005A41F4" w:rsidP="00394B86">
            <w:pPr>
              <w:rPr>
                <w:rFonts w:cs="Arial"/>
                <w:sz w:val="16"/>
                <w:szCs w:val="16"/>
              </w:rPr>
            </w:pPr>
          </w:p>
        </w:tc>
      </w:tr>
      <w:tr w:rsidR="005A41F4" w:rsidRPr="00D26284" w14:paraId="06D9532D" w14:textId="77777777" w:rsidTr="00394B86">
        <w:trPr>
          <w:cantSplit/>
          <w:trHeight w:val="410"/>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347E176B" w14:textId="2A17C4B0" w:rsidR="005A41F4" w:rsidRPr="00D26284" w:rsidRDefault="005A41F4" w:rsidP="007D788B">
            <w:pPr>
              <w:rPr>
                <w:b/>
                <w:sz w:val="16"/>
                <w:szCs w:val="16"/>
              </w:rPr>
            </w:pPr>
            <w:r w:rsidRPr="00D26284">
              <w:rPr>
                <w:b/>
                <w:sz w:val="16"/>
                <w:szCs w:val="16"/>
              </w:rPr>
              <w:t>H_FIN_</w:t>
            </w:r>
            <w:r>
              <w:rPr>
                <w:b/>
                <w:sz w:val="16"/>
                <w:szCs w:val="16"/>
              </w:rPr>
              <w:t>DEE</w:t>
            </w:r>
            <w:r w:rsidR="00CE419A">
              <w:rPr>
                <w:b/>
                <w:sz w:val="16"/>
                <w:szCs w:val="16"/>
              </w:rPr>
              <w:t>L</w:t>
            </w:r>
            <w:r>
              <w:rPr>
                <w:b/>
                <w:sz w:val="16"/>
                <w:szCs w:val="16"/>
              </w:rPr>
              <w:t>NAME</w:t>
            </w:r>
            <w:r w:rsidR="00C92185">
              <w:rPr>
                <w:b/>
                <w:sz w:val="16"/>
                <w:szCs w:val="16"/>
              </w:rPr>
              <w:t>*</w:t>
            </w:r>
            <w:r w:rsidRPr="00D26284">
              <w:rPr>
                <w:b/>
                <w:sz w:val="16"/>
                <w:szCs w:val="16"/>
              </w:rPr>
              <w:t xml:space="preserve"> (alias: H1)</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64553278" w14:textId="77777777" w:rsidR="005A41F4" w:rsidRPr="00D26284" w:rsidRDefault="005A41F4" w:rsidP="00394B86">
            <w:pPr>
              <w:ind w:right="-70"/>
              <w:rPr>
                <w:b/>
                <w:sz w:val="16"/>
                <w:szCs w:val="16"/>
              </w:rPr>
            </w:pPr>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337E1430" w14:textId="77777777" w:rsidR="005A41F4" w:rsidRPr="00D26284" w:rsidRDefault="005A41F4" w:rsidP="00394B86">
            <w:pPr>
              <w:rPr>
                <w:b/>
                <w:sz w:val="16"/>
                <w:szCs w:val="16"/>
              </w:rPr>
            </w:pPr>
          </w:p>
        </w:tc>
      </w:tr>
      <w:tr w:rsidR="005A41F4" w:rsidRPr="00D26284" w14:paraId="33AF57DA" w14:textId="77777777" w:rsidTr="00394B8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5A58A1BD" w14:textId="2D4664EF" w:rsidR="005A41F4" w:rsidRPr="00D26284" w:rsidRDefault="005A41F4" w:rsidP="00394B86">
            <w:pPr>
              <w:rPr>
                <w:rFonts w:cs="Arial"/>
                <w:sz w:val="16"/>
                <w:szCs w:val="16"/>
              </w:rPr>
            </w:pPr>
            <w:r>
              <w:rPr>
                <w:rFonts w:cs="Arial"/>
                <w:snapToGrid w:val="0"/>
                <w:sz w:val="16"/>
                <w:szCs w:val="16"/>
              </w:rPr>
              <w:t>XAAC</w:t>
            </w:r>
            <w:r w:rsidRPr="00D26284">
              <w:rPr>
                <w:rFonts w:cs="Arial"/>
                <w:snapToGrid w:val="0"/>
                <w:sz w:val="16"/>
                <w:szCs w:val="16"/>
              </w:rPr>
              <w:t>_SK</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541B8F0" w14:textId="77777777" w:rsidR="005A41F4" w:rsidRPr="00D26284" w:rsidRDefault="005A41F4" w:rsidP="00394B86">
            <w:pPr>
              <w:ind w:right="-70"/>
              <w:rPr>
                <w:rFonts w:cs="Arial"/>
                <w:sz w:val="16"/>
                <w:szCs w:val="16"/>
              </w:rPr>
            </w:pPr>
            <w:r w:rsidRPr="00D26284">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15608A89" w14:textId="77777777" w:rsidR="005A41F4" w:rsidRPr="00D26284" w:rsidRDefault="005A41F4" w:rsidP="00394B86">
            <w:pPr>
              <w:rPr>
                <w:rFonts w:cs="Arial"/>
                <w:sz w:val="16"/>
                <w:szCs w:val="16"/>
              </w:rPr>
            </w:pPr>
          </w:p>
        </w:tc>
      </w:tr>
      <w:tr w:rsidR="005A41F4" w:rsidRPr="00D26284" w14:paraId="33273591" w14:textId="77777777" w:rsidTr="00394B8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8CA14DE" w14:textId="50CD439B" w:rsidR="005A41F4" w:rsidRPr="00D26284" w:rsidRDefault="005A41F4" w:rsidP="00394B86">
            <w:pPr>
              <w:rPr>
                <w:snapToGrid w:val="0"/>
                <w:color w:val="000000"/>
                <w:sz w:val="16"/>
                <w:szCs w:val="16"/>
              </w:rPr>
            </w:pPr>
            <w:r>
              <w:rPr>
                <w:rFonts w:cs="Arial"/>
                <w:snapToGrid w:val="0"/>
                <w:sz w:val="16"/>
                <w:szCs w:val="16"/>
              </w:rPr>
              <w:t>XAAC</w:t>
            </w:r>
            <w:r w:rsidRPr="00D26284">
              <w:rPr>
                <w:rFonts w:cs="Arial"/>
                <w:snapToGrid w:val="0"/>
                <w:sz w:val="16"/>
                <w:szCs w:val="16"/>
              </w:rPr>
              <w:t>_RSIN</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B8F7E36" w14:textId="77777777" w:rsidR="005A41F4" w:rsidRPr="00D26284" w:rsidRDefault="005A41F4" w:rsidP="00394B86">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3AE9B73B" w14:textId="12C366AC" w:rsidR="005A41F4" w:rsidRPr="00D26284" w:rsidRDefault="005A41F4">
            <w:pPr>
              <w:rPr>
                <w:rFonts w:cs="Arial"/>
                <w:sz w:val="16"/>
                <w:szCs w:val="16"/>
              </w:rPr>
            </w:pPr>
            <w:r w:rsidRPr="00D26284">
              <w:rPr>
                <w:rFonts w:cs="Arial"/>
                <w:sz w:val="16"/>
                <w:szCs w:val="16"/>
              </w:rPr>
              <w:t>= R1.RN310RSINBRN</w:t>
            </w:r>
          </w:p>
        </w:tc>
      </w:tr>
      <w:tr w:rsidR="005A41F4" w:rsidRPr="00D26284" w14:paraId="17C8069C" w14:textId="77777777" w:rsidTr="00394B8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23EBB12" w14:textId="4E9D81B6" w:rsidR="005A41F4" w:rsidRPr="00D26284" w:rsidRDefault="005A41F4" w:rsidP="00394B86">
            <w:pPr>
              <w:rPr>
                <w:rFonts w:cs="Arial"/>
                <w:sz w:val="16"/>
                <w:szCs w:val="16"/>
              </w:rPr>
            </w:pPr>
            <w:r>
              <w:rPr>
                <w:rFonts w:cs="Arial"/>
                <w:snapToGrid w:val="0"/>
                <w:sz w:val="16"/>
                <w:szCs w:val="16"/>
              </w:rPr>
              <w:t>XAAC</w:t>
            </w:r>
            <w:r w:rsidRPr="00D26284">
              <w:rPr>
                <w:rFonts w:cs="Arial"/>
                <w:snapToGrid w:val="0"/>
                <w:sz w:val="16"/>
                <w:szCs w:val="16"/>
              </w:rPr>
              <w:t>_GEGEVENSTIJDVAK</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B9B4847" w14:textId="77777777" w:rsidR="005A41F4" w:rsidRPr="00D26284" w:rsidRDefault="005A41F4" w:rsidP="00394B86">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4F30A21D" w14:textId="6D468FD3" w:rsidR="005A41F4" w:rsidRPr="00D26284" w:rsidRDefault="005A41F4">
            <w:pPr>
              <w:rPr>
                <w:rFonts w:cs="Arial"/>
                <w:sz w:val="16"/>
                <w:szCs w:val="16"/>
              </w:rPr>
            </w:pPr>
            <w:r w:rsidRPr="00D26284">
              <w:rPr>
                <w:rFonts w:cs="Arial"/>
                <w:sz w:val="16"/>
                <w:szCs w:val="16"/>
              </w:rPr>
              <w:t>= R1.RN310VALUTAJAAR</w:t>
            </w:r>
          </w:p>
        </w:tc>
      </w:tr>
      <w:tr w:rsidR="005A41F4" w:rsidRPr="00D26284" w14:paraId="454041A9" w14:textId="77777777" w:rsidTr="00394B8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FB23A81" w14:textId="2E8551D5" w:rsidR="005A41F4" w:rsidRPr="00D26284" w:rsidRDefault="005A41F4" w:rsidP="00394B86">
            <w:pPr>
              <w:rPr>
                <w:rFonts w:cs="Arial"/>
                <w:sz w:val="16"/>
                <w:szCs w:val="16"/>
              </w:rPr>
            </w:pPr>
            <w:r>
              <w:rPr>
                <w:rFonts w:cs="Arial"/>
                <w:snapToGrid w:val="0"/>
                <w:sz w:val="16"/>
                <w:szCs w:val="16"/>
              </w:rPr>
              <w:t>XAAC</w:t>
            </w:r>
            <w:r w:rsidRPr="00D26284">
              <w:rPr>
                <w:rFonts w:cs="Arial"/>
                <w:snapToGrid w:val="0"/>
                <w:sz w:val="16"/>
                <w:szCs w:val="16"/>
              </w:rPr>
              <w:t>_PRODUCTID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37B4AAB" w14:textId="77777777" w:rsidR="005A41F4" w:rsidRPr="00D26284" w:rsidRDefault="005A41F4" w:rsidP="00394B86">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4BEC59DD" w14:textId="47088C76" w:rsidR="005A41F4" w:rsidRPr="00D26284" w:rsidRDefault="005A41F4">
            <w:pPr>
              <w:rPr>
                <w:rFonts w:cs="Arial"/>
                <w:sz w:val="16"/>
                <w:szCs w:val="16"/>
              </w:rPr>
            </w:pPr>
            <w:r w:rsidRPr="00D26284">
              <w:rPr>
                <w:rFonts w:cs="Arial"/>
                <w:sz w:val="16"/>
                <w:szCs w:val="16"/>
              </w:rPr>
              <w:t>= R1.RN310PRODUCTID</w:t>
            </w:r>
          </w:p>
        </w:tc>
      </w:tr>
      <w:tr w:rsidR="005A41F4" w:rsidRPr="00D26284" w14:paraId="46BA6E71" w14:textId="77777777" w:rsidTr="00394B8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4D23CA15" w14:textId="7FE878D8" w:rsidR="005A41F4" w:rsidRPr="00D26284" w:rsidRDefault="005A41F4" w:rsidP="00394B86">
            <w:pPr>
              <w:rPr>
                <w:rFonts w:cs="Arial"/>
                <w:sz w:val="16"/>
                <w:szCs w:val="16"/>
              </w:rPr>
            </w:pPr>
            <w:r>
              <w:rPr>
                <w:rFonts w:cs="Arial"/>
                <w:snapToGrid w:val="0"/>
                <w:sz w:val="16"/>
                <w:szCs w:val="16"/>
              </w:rPr>
              <w:lastRenderedPageBreak/>
              <w:t>XAAC</w:t>
            </w:r>
            <w:r w:rsidRPr="00D26284">
              <w:rPr>
                <w:rFonts w:cs="Arial"/>
                <w:snapToGrid w:val="0"/>
                <w:sz w:val="16"/>
                <w:szCs w:val="16"/>
              </w:rPr>
              <w:t>_PRODUCTNUMMER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10C71BA" w14:textId="77777777" w:rsidR="005A41F4" w:rsidRPr="00D26284" w:rsidRDefault="005A41F4" w:rsidP="00394B86">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0573CE35" w14:textId="2E01599E" w:rsidR="005A41F4" w:rsidRPr="00D26284" w:rsidRDefault="005A41F4">
            <w:pPr>
              <w:rPr>
                <w:rFonts w:cs="Arial"/>
                <w:sz w:val="16"/>
                <w:szCs w:val="16"/>
              </w:rPr>
            </w:pPr>
            <w:r w:rsidRPr="00D26284">
              <w:rPr>
                <w:rFonts w:cs="Arial"/>
                <w:sz w:val="16"/>
                <w:szCs w:val="16"/>
              </w:rPr>
              <w:t>= R1.RN310REKENINGNR</w:t>
            </w:r>
          </w:p>
        </w:tc>
      </w:tr>
      <w:tr w:rsidR="005A41F4" w:rsidRPr="00D26284" w14:paraId="63CCA5B8" w14:textId="77777777" w:rsidTr="00394B8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92BBED0" w14:textId="4A7ACFD6" w:rsidR="005A41F4" w:rsidRPr="00D26284" w:rsidRDefault="005A41F4" w:rsidP="00394B86">
            <w:pPr>
              <w:rPr>
                <w:rFonts w:cs="Arial"/>
                <w:snapToGrid w:val="0"/>
                <w:sz w:val="16"/>
                <w:szCs w:val="16"/>
              </w:rPr>
            </w:pPr>
            <w:r>
              <w:rPr>
                <w:rFonts w:cs="Arial"/>
                <w:snapToGrid w:val="0"/>
                <w:sz w:val="16"/>
                <w:szCs w:val="16"/>
              </w:rPr>
              <w:t>XAAC_BERICHTTYPE</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E4422A2" w14:textId="77777777" w:rsidR="005A41F4" w:rsidRPr="00D26284" w:rsidRDefault="005A41F4" w:rsidP="00394B86">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36F15813" w14:textId="04D7D892" w:rsidR="005A41F4" w:rsidRPr="00D26284" w:rsidRDefault="005A41F4">
            <w:pPr>
              <w:rPr>
                <w:rFonts w:cs="Arial"/>
                <w:sz w:val="16"/>
                <w:szCs w:val="16"/>
              </w:rPr>
            </w:pPr>
            <w:r>
              <w:rPr>
                <w:rFonts w:cs="Arial"/>
                <w:sz w:val="16"/>
                <w:szCs w:val="16"/>
              </w:rPr>
              <w:t>= R1.</w:t>
            </w:r>
            <w:r w:rsidRPr="006931F0">
              <w:rPr>
                <w:rFonts w:cs="Arial"/>
                <w:sz w:val="16"/>
                <w:szCs w:val="16"/>
              </w:rPr>
              <w:t>RN310SOORTBESTAND</w:t>
            </w:r>
          </w:p>
        </w:tc>
      </w:tr>
      <w:tr w:rsidR="005A41F4" w:rsidRPr="00D26284" w14:paraId="3DC5C818" w14:textId="77777777" w:rsidTr="00394B8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CFE755C" w14:textId="3E1CCEB4" w:rsidR="005A41F4" w:rsidRPr="00D26284" w:rsidRDefault="005A41F4" w:rsidP="00394B86">
            <w:pPr>
              <w:rPr>
                <w:rFonts w:cs="Arial"/>
                <w:sz w:val="16"/>
                <w:szCs w:val="16"/>
              </w:rPr>
            </w:pPr>
            <w:r>
              <w:rPr>
                <w:rFonts w:cs="Arial"/>
                <w:snapToGrid w:val="0"/>
                <w:sz w:val="16"/>
                <w:szCs w:val="16"/>
              </w:rPr>
              <w:t>XAAC</w:t>
            </w:r>
            <w:r w:rsidRPr="00D26284">
              <w:rPr>
                <w:rFonts w:cs="Arial"/>
                <w:snapToGrid w:val="0"/>
                <w:sz w:val="16"/>
                <w:szCs w:val="16"/>
              </w:rPr>
              <w:t>_MELDINGTYPE</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8E92B62" w14:textId="77777777" w:rsidR="005A41F4" w:rsidRPr="00D26284" w:rsidRDefault="005A41F4" w:rsidP="00394B86">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43203B9" w14:textId="77777777" w:rsidR="005A41F4" w:rsidRPr="00D26284" w:rsidRDefault="005A41F4" w:rsidP="00394B86">
            <w:pPr>
              <w:rPr>
                <w:rFonts w:cs="Arial"/>
                <w:sz w:val="16"/>
                <w:szCs w:val="16"/>
              </w:rPr>
            </w:pPr>
            <w:r w:rsidRPr="00D26284">
              <w:rPr>
                <w:rFonts w:cs="Arial"/>
                <w:snapToGrid w:val="0"/>
                <w:sz w:val="16"/>
                <w:szCs w:val="16"/>
              </w:rPr>
              <w:t>= “BANK”</w:t>
            </w:r>
          </w:p>
        </w:tc>
      </w:tr>
      <w:tr w:rsidR="005A41F4" w:rsidRPr="00D26284" w14:paraId="5F905176" w14:textId="77777777" w:rsidTr="00394B8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79A0C2B" w14:textId="1B87BA23" w:rsidR="005A41F4" w:rsidRPr="00D26284" w:rsidRDefault="005A41F4" w:rsidP="00394B86">
            <w:pPr>
              <w:rPr>
                <w:rFonts w:cs="Arial"/>
                <w:sz w:val="16"/>
                <w:szCs w:val="16"/>
              </w:rPr>
            </w:pPr>
            <w:r>
              <w:rPr>
                <w:rFonts w:cs="Arial"/>
                <w:snapToGrid w:val="0"/>
                <w:sz w:val="16"/>
                <w:szCs w:val="16"/>
              </w:rPr>
              <w:t>XAAC</w:t>
            </w:r>
            <w:r w:rsidRPr="00D26284">
              <w:rPr>
                <w:rFonts w:cs="Arial"/>
                <w:snapToGrid w:val="0"/>
                <w:sz w:val="16"/>
                <w:szCs w:val="16"/>
              </w:rPr>
              <w:t>_MAAND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BD1CA74" w14:textId="77777777" w:rsidR="005A41F4" w:rsidRPr="00D26284" w:rsidRDefault="005A41F4" w:rsidP="00394B86">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5A508F24" w14:textId="77777777" w:rsidR="005A41F4" w:rsidRPr="00D26284" w:rsidRDefault="005A41F4" w:rsidP="00394B86">
            <w:pPr>
              <w:rPr>
                <w:rFonts w:cs="Arial"/>
                <w:sz w:val="16"/>
                <w:szCs w:val="16"/>
              </w:rPr>
            </w:pPr>
            <w:r w:rsidRPr="00D26284">
              <w:rPr>
                <w:rFonts w:cs="Arial"/>
                <w:snapToGrid w:val="0"/>
                <w:sz w:val="16"/>
                <w:szCs w:val="16"/>
              </w:rPr>
              <w:t>= “00”</w:t>
            </w:r>
          </w:p>
        </w:tc>
      </w:tr>
      <w:tr w:rsidR="005A41F4" w:rsidRPr="00D26284" w14:paraId="1A89567E" w14:textId="77777777" w:rsidTr="00394B8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1C9F689" w14:textId="7E3DFDE0" w:rsidR="005A41F4" w:rsidRDefault="005A41F4" w:rsidP="00394B86">
            <w:pPr>
              <w:rPr>
                <w:rFonts w:cs="Arial"/>
                <w:snapToGrid w:val="0"/>
                <w:sz w:val="16"/>
                <w:szCs w:val="16"/>
              </w:rPr>
            </w:pPr>
            <w:r w:rsidRPr="00D26284">
              <w:rPr>
                <w:rFonts w:cs="Arial"/>
                <w:snapToGrid w:val="0"/>
                <w:sz w:val="16"/>
                <w:szCs w:val="16"/>
              </w:rPr>
              <w:t>XAAC_DEELNAMEVOLGNR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C038803" w14:textId="77777777" w:rsidR="005A41F4" w:rsidRPr="00D26284" w:rsidRDefault="005A41F4" w:rsidP="00394B86">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E85B54E" w14:textId="679C082B" w:rsidR="005A41F4" w:rsidRPr="00D26284" w:rsidRDefault="005A41F4">
            <w:pPr>
              <w:rPr>
                <w:rFonts w:cs="Arial"/>
                <w:snapToGrid w:val="0"/>
                <w:sz w:val="16"/>
                <w:szCs w:val="16"/>
              </w:rPr>
            </w:pPr>
            <w:r>
              <w:rPr>
                <w:rFonts w:cs="Arial"/>
                <w:snapToGrid w:val="0"/>
                <w:sz w:val="16"/>
                <w:szCs w:val="16"/>
              </w:rPr>
              <w:t>= R2.</w:t>
            </w:r>
            <w:r w:rsidR="00EA2F0C" w:rsidRPr="00916721" w:rsidDel="00EA2F0C">
              <w:rPr>
                <w:rFonts w:cs="Arial"/>
                <w:snapToGrid w:val="0"/>
                <w:sz w:val="16"/>
                <w:szCs w:val="16"/>
              </w:rPr>
              <w:t xml:space="preserve"> </w:t>
            </w:r>
            <w:r w:rsidRPr="00916721">
              <w:rPr>
                <w:rFonts w:cs="Arial"/>
                <w:snapToGrid w:val="0"/>
                <w:sz w:val="16"/>
                <w:szCs w:val="16"/>
              </w:rPr>
              <w:t>RN320RHOID</w:t>
            </w:r>
          </w:p>
        </w:tc>
      </w:tr>
    </w:tbl>
    <w:p w14:paraId="55C99DDE" w14:textId="173E7615" w:rsidR="00756237" w:rsidRDefault="00C92185" w:rsidP="00756237">
      <w:pPr>
        <w:rPr>
          <w:b/>
          <w:i/>
          <w:color w:val="7F7F7F" w:themeColor="text1" w:themeTint="80"/>
        </w:rPr>
      </w:pPr>
      <w:r w:rsidRPr="00C92185">
        <w:rPr>
          <w:b/>
          <w:i/>
          <w:color w:val="7F7F7F" w:themeColor="text1" w:themeTint="80"/>
        </w:rPr>
        <w:t>* Indien de BK niet voorkomt in H_</w:t>
      </w:r>
      <w:r>
        <w:rPr>
          <w:b/>
          <w:i/>
          <w:color w:val="7F7F7F" w:themeColor="text1" w:themeTint="80"/>
        </w:rPr>
        <w:t>DEELNAME</w:t>
      </w:r>
      <w:r w:rsidRPr="00C92185">
        <w:rPr>
          <w:b/>
          <w:i/>
          <w:color w:val="7F7F7F" w:themeColor="text1" w:themeTint="80"/>
        </w:rPr>
        <w:t xml:space="preserve"> dan dient deze te worden toegevoegd!</w:t>
      </w:r>
    </w:p>
    <w:p w14:paraId="7D2B6F88" w14:textId="77777777" w:rsidR="001A57A9" w:rsidRDefault="001A57A9" w:rsidP="00756237">
      <w:pPr>
        <w:rPr>
          <w:b/>
          <w:i/>
          <w:color w:val="7F7F7F" w:themeColor="text1" w:themeTint="80"/>
        </w:rPr>
      </w:pPr>
    </w:p>
    <w:p w14:paraId="6BD27482" w14:textId="77777777" w:rsidR="001A57A9" w:rsidRPr="00C92185" w:rsidRDefault="001A57A9" w:rsidP="00756237">
      <w:pPr>
        <w:rPr>
          <w:b/>
          <w:i/>
          <w:color w:val="7F7F7F" w:themeColor="text1" w:themeTint="80"/>
        </w:rPr>
      </w:pPr>
    </w:p>
    <w:p w14:paraId="0A2F9684" w14:textId="762A1787" w:rsidR="006566AD" w:rsidRDefault="006566AD" w:rsidP="006566AD">
      <w:pPr>
        <w:pStyle w:val="Kop1"/>
      </w:pPr>
      <w:bookmarkStart w:id="1305" w:name="_Toc7616232"/>
      <w:r w:rsidRPr="006566AD">
        <w:lastRenderedPageBreak/>
        <w:t>L_RBG_PERSOON_GIIN</w:t>
      </w:r>
      <w:bookmarkEnd w:id="1305"/>
    </w:p>
    <w:p w14:paraId="5EADEA11" w14:textId="77777777" w:rsidR="006566AD" w:rsidRDefault="006566AD" w:rsidP="006566AD">
      <w:pPr>
        <w:pStyle w:val="Kop2"/>
      </w:pPr>
      <w:bookmarkStart w:id="1306" w:name="_Toc7616233"/>
      <w:r>
        <w:t>Globale werking</w:t>
      </w:r>
      <w:bookmarkEnd w:id="1306"/>
    </w:p>
    <w:p w14:paraId="4923C1E7" w14:textId="4FC8B09C" w:rsidR="00393EBB" w:rsidRDefault="00393EBB" w:rsidP="00393EBB">
      <w:r>
        <w:t xml:space="preserve">in deze LINK-tabel wordt de relatie vastgelegd tussen de twee HUBs: </w:t>
      </w:r>
      <w:r w:rsidRPr="00393EBB">
        <w:rPr>
          <w:b/>
        </w:rPr>
        <w:t>H_PERSOON</w:t>
      </w:r>
      <w:r>
        <w:t xml:space="preserve"> en </w:t>
      </w:r>
      <w:r w:rsidRPr="00393EBB">
        <w:rPr>
          <w:b/>
        </w:rPr>
        <w:t>H_GLOBAL_INTERMEDIARY_IDNR</w:t>
      </w:r>
      <w:r>
        <w:t>.</w:t>
      </w:r>
    </w:p>
    <w:p w14:paraId="659432A9" w14:textId="2BCBFAEA" w:rsidR="00393EBB" w:rsidRDefault="00393EBB" w:rsidP="00393EBB">
      <w:r>
        <w:t xml:space="preserve">Indien de relatie al bestaat, dient gecontroleerd te worden of (eventueel aanwezige) beschrijvende attributen gewijzigd zijn. Als dit het geval is, dan moet het actuele voorkomen afgesloten worden en dient een nieuwe regel aangemaakt te worden met de </w:t>
      </w:r>
      <w:r w:rsidR="00923CEA">
        <w:t>nieuwe gegevens.</w:t>
      </w:r>
    </w:p>
    <w:p w14:paraId="7BD29B1F" w14:textId="01C6D113" w:rsidR="00393EBB" w:rsidRDefault="00393EBB" w:rsidP="00393EBB">
      <w:pPr>
        <w:rPr>
          <w:rFonts w:ascii="Times New Roman" w:hAnsi="Times New Roman"/>
          <w:spacing w:val="0"/>
          <w:sz w:val="24"/>
          <w:szCs w:val="24"/>
        </w:rPr>
      </w:pPr>
      <w:r>
        <w:br/>
      </w:r>
      <w:r w:rsidRPr="003E2518">
        <w:rPr>
          <w:u w:val="single"/>
        </w:rPr>
        <w:t>Business Key</w:t>
      </w:r>
      <w:r w:rsidR="00923CEA">
        <w:rPr>
          <w:u w:val="single"/>
        </w:rPr>
        <w:t xml:space="preserve"> H_PERSOON</w:t>
      </w:r>
      <w:r>
        <w:t xml:space="preserve"> :</w:t>
      </w:r>
      <w:r w:rsidRPr="004E0DF9">
        <w:rPr>
          <w:rFonts w:ascii="Times New Roman" w:hAnsi="Times New Roman"/>
          <w:spacing w:val="0"/>
          <w:sz w:val="24"/>
          <w:szCs w:val="24"/>
        </w:rPr>
        <w:t xml:space="preserve"> </w:t>
      </w:r>
    </w:p>
    <w:p w14:paraId="15B5639F" w14:textId="2BCF9E95" w:rsidR="00923CEA" w:rsidRDefault="00923CEA" w:rsidP="00923CEA">
      <w:pPr>
        <w:tabs>
          <w:tab w:val="left" w:pos="1843"/>
          <w:tab w:val="left" w:pos="2410"/>
        </w:tabs>
      </w:pPr>
      <w:r w:rsidRPr="00E0703F">
        <w:t>XBAA_FINR</w:t>
      </w:r>
      <w:r>
        <w:tab/>
      </w:r>
      <w:r w:rsidRPr="004E0DF9">
        <w:t xml:space="preserve">Dit veld bevat </w:t>
      </w:r>
      <w:r>
        <w:t>het RSIN_Bron dat door de Fin.Instelling is aangeleverd</w:t>
      </w:r>
      <w:r w:rsidRPr="004E0DF9">
        <w:t>.</w:t>
      </w:r>
    </w:p>
    <w:p w14:paraId="25B8ECB1" w14:textId="77777777" w:rsidR="00393EBB" w:rsidRDefault="00393EBB" w:rsidP="00393EBB">
      <w:pPr>
        <w:rPr>
          <w:highlight w:val="yellow"/>
        </w:rPr>
      </w:pPr>
    </w:p>
    <w:p w14:paraId="4473BD15" w14:textId="1EA0E8E0" w:rsidR="00923CEA" w:rsidRDefault="00923CEA" w:rsidP="00923CEA">
      <w:r w:rsidRPr="003E2518">
        <w:rPr>
          <w:u w:val="single"/>
        </w:rPr>
        <w:t xml:space="preserve">Business </w:t>
      </w:r>
      <w:r w:rsidRPr="00E05580">
        <w:rPr>
          <w:u w:val="single"/>
        </w:rPr>
        <w:t>Key H_GLOBAL_INTERMEDIARY_IDNR</w:t>
      </w:r>
      <w:r>
        <w:t>:</w:t>
      </w:r>
    </w:p>
    <w:p w14:paraId="1E12ADD2" w14:textId="77777777" w:rsidR="00923CEA" w:rsidRDefault="00923CEA" w:rsidP="00923CEA">
      <w:pPr>
        <w:tabs>
          <w:tab w:val="left" w:pos="1843"/>
        </w:tabs>
      </w:pPr>
      <w:r w:rsidRPr="000125A8">
        <w:t>XBAO_GIIN</w:t>
      </w:r>
      <w:r>
        <w:tab/>
      </w:r>
      <w:r w:rsidRPr="004E0DF9">
        <w:t xml:space="preserve">Dit veld bevat </w:t>
      </w:r>
      <w:r>
        <w:t>het GIIN_Bron dat door de Fin.Instelling is aangeleverd</w:t>
      </w:r>
      <w:r w:rsidRPr="004E0DF9">
        <w:t>.</w:t>
      </w:r>
    </w:p>
    <w:p w14:paraId="74A5FB26" w14:textId="77777777" w:rsidR="00923CEA" w:rsidRDefault="00923CEA" w:rsidP="00923CEA">
      <w:pPr>
        <w:rPr>
          <w:rFonts w:ascii="Times New Roman" w:hAnsi="Times New Roman"/>
          <w:spacing w:val="0"/>
          <w:sz w:val="24"/>
          <w:szCs w:val="24"/>
        </w:rPr>
      </w:pPr>
    </w:p>
    <w:p w14:paraId="425D0F67" w14:textId="09A5BCB3" w:rsidR="00393EBB" w:rsidRDefault="00393EBB" w:rsidP="00393EBB">
      <w:r>
        <w:t>Deze tabel dient gevuld te worden met gegevens uit RBG_</w:t>
      </w:r>
      <w:r w:rsidR="005471E7">
        <w:t>ZENDING</w:t>
      </w:r>
      <w:r>
        <w:t xml:space="preserve"> (</w:t>
      </w:r>
      <w:r w:rsidR="00E42057" w:rsidRPr="00E42057">
        <w:t>RBG_C_RN300ZEN</w:t>
      </w:r>
      <w:r>
        <w:t>)</w:t>
      </w:r>
      <w:r w:rsidR="00E42057">
        <w:t xml:space="preserve"> die zijn toegevoegd of gewijzigd sinds de vorige verwerking</w:t>
      </w:r>
      <w:r>
        <w:t>.</w:t>
      </w:r>
    </w:p>
    <w:p w14:paraId="329466A2" w14:textId="45927495" w:rsidR="00393EBB" w:rsidRDefault="00393EBB" w:rsidP="00393EBB">
      <w:pPr>
        <w:pStyle w:val="Kop2"/>
        <w:tabs>
          <w:tab w:val="clear" w:pos="709"/>
          <w:tab w:val="num" w:pos="1134"/>
        </w:tabs>
        <w:ind w:left="1134" w:hanging="1134"/>
      </w:pPr>
      <w:bookmarkStart w:id="1307" w:name="_Toc475517142"/>
      <w:bookmarkStart w:id="1308" w:name="_Toc7616234"/>
      <w:r>
        <w:t xml:space="preserve">Mapping </w:t>
      </w:r>
      <w:bookmarkEnd w:id="1307"/>
      <w:r w:rsidR="006566AD" w:rsidRPr="00E05580">
        <w:t>L_RBG_PERSOON_GIIN</w:t>
      </w:r>
      <w:bookmarkEnd w:id="1308"/>
    </w:p>
    <w:tbl>
      <w:tblPr>
        <w:tblW w:w="9720" w:type="dxa"/>
        <w:tblLayout w:type="fixed"/>
        <w:tblCellMar>
          <w:left w:w="30" w:type="dxa"/>
          <w:right w:w="30" w:type="dxa"/>
        </w:tblCellMar>
        <w:tblLook w:val="0000" w:firstRow="0" w:lastRow="0" w:firstColumn="0" w:lastColumn="0" w:noHBand="0" w:noVBand="0"/>
      </w:tblPr>
      <w:tblGrid>
        <w:gridCol w:w="3007"/>
        <w:gridCol w:w="3081"/>
        <w:gridCol w:w="3632"/>
      </w:tblGrid>
      <w:tr w:rsidR="00393EBB" w:rsidRPr="00E05580" w14:paraId="28BE3F05" w14:textId="77777777" w:rsidTr="005B6445">
        <w:trPr>
          <w:cantSplit/>
          <w:trHeight w:val="190"/>
        </w:trPr>
        <w:tc>
          <w:tcPr>
            <w:tcW w:w="3007" w:type="dxa"/>
            <w:tcBorders>
              <w:top w:val="single" w:sz="6" w:space="0" w:color="auto"/>
              <w:left w:val="single" w:sz="6" w:space="0" w:color="auto"/>
              <w:bottom w:val="single" w:sz="4" w:space="0" w:color="auto"/>
              <w:right w:val="single" w:sz="6" w:space="0" w:color="auto"/>
            </w:tcBorders>
            <w:shd w:val="pct20" w:color="auto" w:fill="FFFFFF"/>
          </w:tcPr>
          <w:p w14:paraId="585323B3" w14:textId="77777777" w:rsidR="00393EBB" w:rsidRPr="00E05580" w:rsidRDefault="00393EBB" w:rsidP="00743268">
            <w:pPr>
              <w:rPr>
                <w:b/>
                <w:color w:val="000000"/>
                <w:sz w:val="16"/>
                <w:szCs w:val="16"/>
              </w:rPr>
            </w:pPr>
            <w:r w:rsidRPr="00E05580">
              <w:rPr>
                <w:b/>
                <w:color w:val="000000"/>
                <w:sz w:val="16"/>
                <w:szCs w:val="16"/>
              </w:rPr>
              <w:t>Doelkolom</w:t>
            </w:r>
          </w:p>
          <w:p w14:paraId="088D6539" w14:textId="77777777" w:rsidR="00393EBB" w:rsidRPr="00E05580" w:rsidRDefault="00393EBB" w:rsidP="00743268">
            <w:pPr>
              <w:rPr>
                <w:b/>
                <w:color w:val="000000"/>
                <w:sz w:val="16"/>
                <w:szCs w:val="16"/>
              </w:rPr>
            </w:pPr>
          </w:p>
        </w:tc>
        <w:tc>
          <w:tcPr>
            <w:tcW w:w="3081" w:type="dxa"/>
            <w:tcBorders>
              <w:top w:val="single" w:sz="6" w:space="0" w:color="auto"/>
              <w:left w:val="single" w:sz="6" w:space="0" w:color="auto"/>
              <w:bottom w:val="single" w:sz="4" w:space="0" w:color="auto"/>
              <w:right w:val="single" w:sz="6" w:space="0" w:color="auto"/>
            </w:tcBorders>
            <w:shd w:val="pct20" w:color="auto" w:fill="FFFFFF"/>
          </w:tcPr>
          <w:p w14:paraId="3370E1FF" w14:textId="77777777" w:rsidR="00393EBB" w:rsidRPr="00E05580" w:rsidRDefault="00393EBB" w:rsidP="00743268">
            <w:pPr>
              <w:rPr>
                <w:b/>
                <w:color w:val="000000"/>
                <w:sz w:val="16"/>
                <w:szCs w:val="16"/>
              </w:rPr>
            </w:pPr>
            <w:r w:rsidRPr="00E05580">
              <w:rPr>
                <w:b/>
                <w:color w:val="000000"/>
                <w:sz w:val="16"/>
                <w:szCs w:val="16"/>
              </w:rPr>
              <w:t>Bron/brontabel</w:t>
            </w:r>
          </w:p>
        </w:tc>
        <w:tc>
          <w:tcPr>
            <w:tcW w:w="3632" w:type="dxa"/>
            <w:tcBorders>
              <w:top w:val="single" w:sz="6" w:space="0" w:color="auto"/>
              <w:left w:val="single" w:sz="6" w:space="0" w:color="auto"/>
              <w:bottom w:val="single" w:sz="4" w:space="0" w:color="auto"/>
              <w:right w:val="single" w:sz="6" w:space="0" w:color="auto"/>
            </w:tcBorders>
            <w:shd w:val="pct20" w:color="auto" w:fill="FFFFFF"/>
          </w:tcPr>
          <w:p w14:paraId="0C9AC683" w14:textId="77777777" w:rsidR="00393EBB" w:rsidRPr="00E05580" w:rsidRDefault="00393EBB" w:rsidP="00743268">
            <w:pPr>
              <w:rPr>
                <w:b/>
                <w:color w:val="000000"/>
                <w:sz w:val="16"/>
                <w:szCs w:val="16"/>
              </w:rPr>
            </w:pPr>
            <w:r w:rsidRPr="00E05580">
              <w:rPr>
                <w:b/>
                <w:color w:val="000000"/>
                <w:sz w:val="16"/>
                <w:szCs w:val="16"/>
              </w:rPr>
              <w:t>Bronkolom</w:t>
            </w:r>
          </w:p>
        </w:tc>
      </w:tr>
      <w:tr w:rsidR="00393EBB" w:rsidRPr="00E05580" w14:paraId="0D5778A8" w14:textId="77777777" w:rsidTr="005B6445">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25847BD5" w14:textId="2C2C6372" w:rsidR="00393EBB" w:rsidRPr="00E05580" w:rsidRDefault="00E05580" w:rsidP="00743268">
            <w:pPr>
              <w:rPr>
                <w:rFonts w:cs="Arial"/>
                <w:sz w:val="16"/>
                <w:szCs w:val="16"/>
              </w:rPr>
            </w:pPr>
            <w:r w:rsidRPr="00E05580">
              <w:rPr>
                <w:rFonts w:cs="Arial"/>
                <w:sz w:val="16"/>
                <w:szCs w:val="16"/>
              </w:rPr>
              <w:t>XAAD_SK</w:t>
            </w:r>
          </w:p>
        </w:tc>
        <w:tc>
          <w:tcPr>
            <w:tcW w:w="3081" w:type="dxa"/>
            <w:tcBorders>
              <w:top w:val="single" w:sz="4" w:space="0" w:color="auto"/>
              <w:left w:val="single" w:sz="4" w:space="0" w:color="auto"/>
              <w:bottom w:val="single" w:sz="4" w:space="0" w:color="auto"/>
              <w:right w:val="single" w:sz="4" w:space="0" w:color="auto"/>
            </w:tcBorders>
            <w:shd w:val="clear" w:color="auto" w:fill="auto"/>
          </w:tcPr>
          <w:p w14:paraId="668F6C20" w14:textId="3A4D5157" w:rsidR="00393EBB" w:rsidRPr="00E05580" w:rsidRDefault="009B5806" w:rsidP="00743268">
            <w:pPr>
              <w:rPr>
                <w:rFonts w:cs="Arial"/>
                <w:snapToGrid w:val="0"/>
                <w:color w:val="000000"/>
                <w:sz w:val="16"/>
                <w:szCs w:val="16"/>
              </w:rPr>
            </w:pPr>
            <w:r w:rsidRPr="00E05580">
              <w:rPr>
                <w:rFonts w:cs="Arial"/>
                <w:snapToGrid w:val="0"/>
                <w:color w:val="000000"/>
                <w:sz w:val="16"/>
                <w:szCs w:val="16"/>
              </w:rPr>
              <w:t>H_GLOBAL_INTERMEDIARY_IDNR</w:t>
            </w:r>
          </w:p>
        </w:tc>
        <w:tc>
          <w:tcPr>
            <w:tcW w:w="3632" w:type="dxa"/>
            <w:tcBorders>
              <w:top w:val="single" w:sz="4" w:space="0" w:color="auto"/>
              <w:left w:val="single" w:sz="4" w:space="0" w:color="auto"/>
              <w:bottom w:val="single" w:sz="4" w:space="0" w:color="auto"/>
              <w:right w:val="single" w:sz="4" w:space="0" w:color="auto"/>
            </w:tcBorders>
            <w:shd w:val="clear" w:color="auto" w:fill="auto"/>
          </w:tcPr>
          <w:p w14:paraId="2733E7FC" w14:textId="05321279" w:rsidR="00393EBB" w:rsidRPr="00E05580" w:rsidRDefault="00E05580" w:rsidP="00743268">
            <w:pPr>
              <w:rPr>
                <w:rFonts w:cs="Arial"/>
                <w:sz w:val="16"/>
                <w:szCs w:val="16"/>
              </w:rPr>
            </w:pPr>
            <w:r w:rsidRPr="00E05580">
              <w:rPr>
                <w:rFonts w:cs="Arial"/>
                <w:sz w:val="16"/>
                <w:szCs w:val="16"/>
              </w:rPr>
              <w:t>XAAD_SK</w:t>
            </w:r>
          </w:p>
        </w:tc>
      </w:tr>
      <w:tr w:rsidR="00393EBB" w:rsidRPr="00E05580" w14:paraId="529CB0E7" w14:textId="77777777" w:rsidTr="005B6445">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6FBC6ACB" w14:textId="75BD9642" w:rsidR="00393EBB" w:rsidRPr="00E05580" w:rsidRDefault="00E05580" w:rsidP="00743268">
            <w:pPr>
              <w:rPr>
                <w:rFonts w:cs="Arial"/>
                <w:sz w:val="16"/>
                <w:szCs w:val="16"/>
              </w:rPr>
            </w:pPr>
            <w:r w:rsidRPr="00E05580">
              <w:rPr>
                <w:rFonts w:cs="Arial"/>
                <w:sz w:val="16"/>
                <w:szCs w:val="16"/>
              </w:rPr>
              <w:t>XBAA_SK</w:t>
            </w:r>
          </w:p>
        </w:tc>
        <w:tc>
          <w:tcPr>
            <w:tcW w:w="3081" w:type="dxa"/>
            <w:tcBorders>
              <w:top w:val="single" w:sz="4" w:space="0" w:color="auto"/>
              <w:left w:val="single" w:sz="4" w:space="0" w:color="auto"/>
              <w:bottom w:val="single" w:sz="4" w:space="0" w:color="auto"/>
              <w:right w:val="single" w:sz="4" w:space="0" w:color="auto"/>
            </w:tcBorders>
            <w:shd w:val="clear" w:color="auto" w:fill="auto"/>
          </w:tcPr>
          <w:p w14:paraId="2A59DC91" w14:textId="214DA205" w:rsidR="00393EBB" w:rsidRPr="00E05580" w:rsidRDefault="009B5806" w:rsidP="00743268">
            <w:pPr>
              <w:rPr>
                <w:rFonts w:cs="Arial"/>
                <w:snapToGrid w:val="0"/>
                <w:color w:val="000000"/>
                <w:sz w:val="16"/>
                <w:szCs w:val="16"/>
              </w:rPr>
            </w:pPr>
            <w:r>
              <w:rPr>
                <w:rFonts w:cs="Arial"/>
                <w:snapToGrid w:val="0"/>
                <w:color w:val="000000"/>
                <w:sz w:val="16"/>
                <w:szCs w:val="16"/>
              </w:rPr>
              <w:t>H_PERSOON</w:t>
            </w:r>
          </w:p>
        </w:tc>
        <w:tc>
          <w:tcPr>
            <w:tcW w:w="3632" w:type="dxa"/>
            <w:tcBorders>
              <w:top w:val="single" w:sz="4" w:space="0" w:color="auto"/>
              <w:left w:val="single" w:sz="4" w:space="0" w:color="auto"/>
              <w:bottom w:val="single" w:sz="4" w:space="0" w:color="auto"/>
              <w:right w:val="single" w:sz="4" w:space="0" w:color="auto"/>
            </w:tcBorders>
            <w:shd w:val="clear" w:color="auto" w:fill="auto"/>
          </w:tcPr>
          <w:p w14:paraId="546F7307" w14:textId="1DF4A062" w:rsidR="00393EBB" w:rsidRPr="00E05580" w:rsidRDefault="00E05580" w:rsidP="00743268">
            <w:pPr>
              <w:rPr>
                <w:rFonts w:cs="Arial"/>
                <w:sz w:val="16"/>
                <w:szCs w:val="16"/>
              </w:rPr>
            </w:pPr>
            <w:r w:rsidRPr="00E05580">
              <w:rPr>
                <w:rFonts w:cs="Arial"/>
                <w:sz w:val="16"/>
                <w:szCs w:val="16"/>
              </w:rPr>
              <w:t>XBAA_SK</w:t>
            </w:r>
          </w:p>
        </w:tc>
      </w:tr>
      <w:tr w:rsidR="00393EBB" w:rsidRPr="00E05580" w14:paraId="60C7D40C" w14:textId="77777777" w:rsidTr="005B6445">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603B7432" w14:textId="6CF9EE8B" w:rsidR="00393EBB" w:rsidRPr="00E05580" w:rsidRDefault="00E05580" w:rsidP="00743268">
            <w:pPr>
              <w:rPr>
                <w:rFonts w:cs="Arial"/>
                <w:sz w:val="16"/>
                <w:szCs w:val="16"/>
              </w:rPr>
            </w:pPr>
            <w:r w:rsidRPr="00E05580">
              <w:rPr>
                <w:rFonts w:cs="Arial"/>
                <w:sz w:val="16"/>
                <w:szCs w:val="16"/>
              </w:rPr>
              <w:t>XAAF_MUTATIEBEGIN_TS</w:t>
            </w:r>
          </w:p>
        </w:tc>
        <w:tc>
          <w:tcPr>
            <w:tcW w:w="3081" w:type="dxa"/>
            <w:tcBorders>
              <w:top w:val="single" w:sz="4" w:space="0" w:color="auto"/>
              <w:left w:val="single" w:sz="4" w:space="0" w:color="auto"/>
              <w:bottom w:val="single" w:sz="4" w:space="0" w:color="auto"/>
              <w:right w:val="single" w:sz="4" w:space="0" w:color="auto"/>
            </w:tcBorders>
            <w:shd w:val="clear" w:color="auto" w:fill="auto"/>
          </w:tcPr>
          <w:p w14:paraId="63E579AE" w14:textId="77777777" w:rsidR="00393EBB" w:rsidRPr="00E05580" w:rsidRDefault="00393EBB" w:rsidP="00743268">
            <w:pPr>
              <w:rPr>
                <w:rFonts w:cs="Arial"/>
                <w:snapToGrid w:val="0"/>
                <w:color w:val="000000"/>
                <w:sz w:val="16"/>
                <w:szCs w:val="16"/>
              </w:rPr>
            </w:pPr>
          </w:p>
        </w:tc>
        <w:tc>
          <w:tcPr>
            <w:tcW w:w="3632" w:type="dxa"/>
            <w:tcBorders>
              <w:top w:val="single" w:sz="4" w:space="0" w:color="auto"/>
              <w:left w:val="single" w:sz="4" w:space="0" w:color="auto"/>
              <w:bottom w:val="single" w:sz="4" w:space="0" w:color="auto"/>
              <w:right w:val="single" w:sz="4" w:space="0" w:color="auto"/>
            </w:tcBorders>
            <w:shd w:val="clear" w:color="auto" w:fill="auto"/>
          </w:tcPr>
          <w:p w14:paraId="7579E80B" w14:textId="768AC80F" w:rsidR="00393EBB" w:rsidRPr="00E05580" w:rsidRDefault="00524486" w:rsidP="00831552">
            <w:pPr>
              <w:rPr>
                <w:rFonts w:cs="Arial"/>
                <w:sz w:val="16"/>
                <w:szCs w:val="16"/>
              </w:rPr>
            </w:pPr>
            <w:r w:rsidRPr="00524486">
              <w:rPr>
                <w:rFonts w:cs="Arial"/>
                <w:snapToGrid w:val="0"/>
                <w:color w:val="000000"/>
                <w:sz w:val="16"/>
                <w:szCs w:val="16"/>
              </w:rPr>
              <w:t>BEAG_RN300DATTYDREG</w:t>
            </w:r>
          </w:p>
        </w:tc>
      </w:tr>
      <w:tr w:rsidR="00393EBB" w:rsidRPr="00E05580" w14:paraId="399D0FB4" w14:textId="77777777" w:rsidTr="005B6445">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6D1EB97B" w14:textId="43343119" w:rsidR="00393EBB" w:rsidRPr="00E05580" w:rsidRDefault="00E05580" w:rsidP="00743268">
            <w:pPr>
              <w:rPr>
                <w:rFonts w:cs="Arial"/>
                <w:sz w:val="16"/>
                <w:szCs w:val="16"/>
              </w:rPr>
            </w:pPr>
            <w:r w:rsidRPr="00E05580">
              <w:rPr>
                <w:rFonts w:cs="Arial"/>
                <w:sz w:val="16"/>
                <w:szCs w:val="16"/>
              </w:rPr>
              <w:t>XAAF</w:t>
            </w:r>
            <w:r w:rsidR="00393EBB" w:rsidRPr="00E05580">
              <w:rPr>
                <w:rFonts w:cs="Arial"/>
                <w:sz w:val="16"/>
                <w:szCs w:val="16"/>
              </w:rPr>
              <w:t>_MUTATIEEINDE_TS</w:t>
            </w:r>
          </w:p>
        </w:tc>
        <w:tc>
          <w:tcPr>
            <w:tcW w:w="3081" w:type="dxa"/>
            <w:tcBorders>
              <w:top w:val="single" w:sz="4" w:space="0" w:color="auto"/>
              <w:left w:val="single" w:sz="4" w:space="0" w:color="auto"/>
              <w:bottom w:val="single" w:sz="4" w:space="0" w:color="auto"/>
              <w:right w:val="single" w:sz="4" w:space="0" w:color="auto"/>
            </w:tcBorders>
            <w:shd w:val="clear" w:color="auto" w:fill="auto"/>
          </w:tcPr>
          <w:p w14:paraId="4EBE9DD1" w14:textId="77777777" w:rsidR="00393EBB" w:rsidRPr="00E05580" w:rsidRDefault="00393EBB" w:rsidP="00743268">
            <w:pPr>
              <w:rPr>
                <w:rFonts w:cs="Arial"/>
                <w:snapToGrid w:val="0"/>
                <w:color w:val="000000"/>
                <w:sz w:val="16"/>
                <w:szCs w:val="16"/>
              </w:rPr>
            </w:pPr>
          </w:p>
        </w:tc>
        <w:tc>
          <w:tcPr>
            <w:tcW w:w="3632" w:type="dxa"/>
            <w:tcBorders>
              <w:top w:val="single" w:sz="4" w:space="0" w:color="auto"/>
              <w:left w:val="single" w:sz="4" w:space="0" w:color="auto"/>
              <w:bottom w:val="single" w:sz="4" w:space="0" w:color="auto"/>
              <w:right w:val="single" w:sz="4" w:space="0" w:color="auto"/>
            </w:tcBorders>
            <w:shd w:val="clear" w:color="auto" w:fill="auto"/>
          </w:tcPr>
          <w:p w14:paraId="01B937C4" w14:textId="0D15F066" w:rsidR="00393EBB" w:rsidRPr="00E05580" w:rsidRDefault="00393EBB" w:rsidP="00743268">
            <w:pPr>
              <w:rPr>
                <w:rFonts w:cs="Arial"/>
                <w:snapToGrid w:val="0"/>
                <w:color w:val="000000"/>
                <w:sz w:val="16"/>
                <w:szCs w:val="16"/>
              </w:rPr>
            </w:pPr>
            <w:r w:rsidRPr="00E05580">
              <w:rPr>
                <w:rFonts w:cs="Arial"/>
                <w:snapToGrid w:val="0"/>
                <w:color w:val="000000"/>
                <w:sz w:val="16"/>
                <w:szCs w:val="16"/>
              </w:rPr>
              <w:t xml:space="preserve">Afleiding  </w:t>
            </w:r>
            <w:r w:rsidR="00597D06">
              <w:rPr>
                <w:rFonts w:cs="Arial"/>
                <w:i/>
                <w:snapToGrid w:val="0"/>
                <w:color w:val="000000"/>
                <w:sz w:val="16"/>
                <w:szCs w:val="16"/>
              </w:rPr>
              <w:t xml:space="preserve">MTHV </w:t>
            </w:r>
            <w:r w:rsidRPr="00E05580">
              <w:rPr>
                <w:rFonts w:cs="Arial"/>
                <w:snapToGrid w:val="0"/>
                <w:color w:val="000000"/>
                <w:sz w:val="16"/>
                <w:szCs w:val="16"/>
              </w:rPr>
              <w:t xml:space="preserve">- </w:t>
            </w:r>
            <w:r w:rsidRPr="00E05580">
              <w:rPr>
                <w:rFonts w:cs="Arial"/>
                <w:sz w:val="16"/>
                <w:szCs w:val="16"/>
              </w:rPr>
              <w:t>MUTATIEEINDE_TS</w:t>
            </w:r>
          </w:p>
        </w:tc>
      </w:tr>
      <w:tr w:rsidR="00393EBB" w:rsidRPr="00E05580" w14:paraId="28352F27" w14:textId="77777777" w:rsidTr="005B6445">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59703A64" w14:textId="4083DE18" w:rsidR="00393EBB" w:rsidRPr="00E05580" w:rsidRDefault="00E05580" w:rsidP="00743268">
            <w:pPr>
              <w:rPr>
                <w:rFonts w:cs="Arial"/>
                <w:sz w:val="16"/>
                <w:szCs w:val="16"/>
              </w:rPr>
            </w:pPr>
            <w:r w:rsidRPr="00E05580">
              <w:rPr>
                <w:rFonts w:cs="Arial"/>
                <w:sz w:val="16"/>
                <w:szCs w:val="16"/>
              </w:rPr>
              <w:t>XAAF</w:t>
            </w:r>
            <w:r w:rsidR="00393EBB" w:rsidRPr="00E05580">
              <w:rPr>
                <w:rFonts w:cs="Arial"/>
                <w:sz w:val="16"/>
                <w:szCs w:val="16"/>
              </w:rPr>
              <w:t>_LAAD_TS</w:t>
            </w:r>
          </w:p>
        </w:tc>
        <w:tc>
          <w:tcPr>
            <w:tcW w:w="3081" w:type="dxa"/>
            <w:tcBorders>
              <w:top w:val="single" w:sz="4" w:space="0" w:color="auto"/>
              <w:left w:val="single" w:sz="4" w:space="0" w:color="auto"/>
              <w:bottom w:val="single" w:sz="4" w:space="0" w:color="auto"/>
              <w:right w:val="single" w:sz="4" w:space="0" w:color="auto"/>
            </w:tcBorders>
            <w:shd w:val="clear" w:color="auto" w:fill="auto"/>
          </w:tcPr>
          <w:p w14:paraId="417D028B" w14:textId="77777777" w:rsidR="00393EBB" w:rsidRPr="00E05580" w:rsidRDefault="00393EBB" w:rsidP="00743268">
            <w:pPr>
              <w:rPr>
                <w:rFonts w:cs="Arial"/>
                <w:snapToGrid w:val="0"/>
                <w:color w:val="000000"/>
                <w:sz w:val="16"/>
                <w:szCs w:val="16"/>
              </w:rPr>
            </w:pPr>
          </w:p>
        </w:tc>
        <w:tc>
          <w:tcPr>
            <w:tcW w:w="3632" w:type="dxa"/>
            <w:tcBorders>
              <w:top w:val="single" w:sz="4" w:space="0" w:color="auto"/>
              <w:left w:val="single" w:sz="4" w:space="0" w:color="auto"/>
              <w:bottom w:val="single" w:sz="4" w:space="0" w:color="auto"/>
              <w:right w:val="single" w:sz="4" w:space="0" w:color="auto"/>
            </w:tcBorders>
            <w:shd w:val="clear" w:color="auto" w:fill="auto"/>
          </w:tcPr>
          <w:p w14:paraId="73D75DC4" w14:textId="77777777" w:rsidR="00393EBB" w:rsidRPr="00E05580" w:rsidRDefault="00393EBB" w:rsidP="00743268">
            <w:pPr>
              <w:rPr>
                <w:rFonts w:cs="Arial"/>
                <w:snapToGrid w:val="0"/>
                <w:color w:val="000000"/>
                <w:sz w:val="16"/>
                <w:szCs w:val="16"/>
              </w:rPr>
            </w:pPr>
            <w:r w:rsidRPr="00E05580">
              <w:rPr>
                <w:rFonts w:cs="Arial"/>
                <w:i/>
                <w:snapToGrid w:val="0"/>
                <w:color w:val="000000"/>
                <w:sz w:val="16"/>
                <w:szCs w:val="16"/>
              </w:rPr>
              <w:t>Laad_TS</w:t>
            </w:r>
          </w:p>
        </w:tc>
      </w:tr>
      <w:tr w:rsidR="00393EBB" w:rsidRPr="00E05580" w14:paraId="2FD42B05" w14:textId="77777777" w:rsidTr="005B6445">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1B5EA3E4" w14:textId="7CF6F0D7" w:rsidR="00393EBB" w:rsidRPr="00E05580" w:rsidRDefault="00E05580" w:rsidP="00743268">
            <w:pPr>
              <w:rPr>
                <w:rFonts w:cs="Arial"/>
                <w:sz w:val="16"/>
                <w:szCs w:val="16"/>
              </w:rPr>
            </w:pPr>
            <w:r w:rsidRPr="00E05580">
              <w:rPr>
                <w:rFonts w:cs="Arial"/>
                <w:sz w:val="16"/>
                <w:szCs w:val="16"/>
              </w:rPr>
              <w:t>XAAF</w:t>
            </w:r>
            <w:r w:rsidR="00393EBB" w:rsidRPr="00E05580">
              <w:rPr>
                <w:rFonts w:cs="Arial"/>
                <w:sz w:val="16"/>
                <w:szCs w:val="16"/>
              </w:rPr>
              <w:t>_RECORDBRON_NAAM</w:t>
            </w:r>
          </w:p>
        </w:tc>
        <w:tc>
          <w:tcPr>
            <w:tcW w:w="3081" w:type="dxa"/>
            <w:tcBorders>
              <w:top w:val="single" w:sz="4" w:space="0" w:color="auto"/>
              <w:left w:val="single" w:sz="4" w:space="0" w:color="auto"/>
              <w:bottom w:val="single" w:sz="4" w:space="0" w:color="auto"/>
              <w:right w:val="single" w:sz="4" w:space="0" w:color="auto"/>
            </w:tcBorders>
            <w:shd w:val="clear" w:color="auto" w:fill="auto"/>
          </w:tcPr>
          <w:p w14:paraId="18C22890" w14:textId="4050F355" w:rsidR="00393EBB" w:rsidRPr="00E05580" w:rsidRDefault="00457E2F" w:rsidP="00743268">
            <w:pPr>
              <w:rPr>
                <w:rFonts w:cs="Arial"/>
                <w:sz w:val="16"/>
                <w:szCs w:val="16"/>
              </w:rPr>
            </w:pPr>
            <w:r w:rsidRPr="00457E2F">
              <w:rPr>
                <w:rFonts w:cs="Arial"/>
                <w:sz w:val="16"/>
                <w:szCs w:val="16"/>
              </w:rPr>
              <w:t>RBG_C_RN300ZEN</w:t>
            </w:r>
          </w:p>
        </w:tc>
        <w:tc>
          <w:tcPr>
            <w:tcW w:w="3632" w:type="dxa"/>
            <w:tcBorders>
              <w:top w:val="single" w:sz="4" w:space="0" w:color="auto"/>
              <w:left w:val="single" w:sz="4" w:space="0" w:color="auto"/>
              <w:bottom w:val="single" w:sz="4" w:space="0" w:color="auto"/>
              <w:right w:val="single" w:sz="4" w:space="0" w:color="auto"/>
            </w:tcBorders>
            <w:shd w:val="clear" w:color="auto" w:fill="auto"/>
          </w:tcPr>
          <w:p w14:paraId="6B9AE1C5" w14:textId="4C4359B8" w:rsidR="00393EBB" w:rsidRPr="00E05580" w:rsidRDefault="00457E2F" w:rsidP="00743268">
            <w:pPr>
              <w:rPr>
                <w:rFonts w:cs="Arial"/>
                <w:snapToGrid w:val="0"/>
                <w:color w:val="000000"/>
                <w:sz w:val="16"/>
                <w:szCs w:val="16"/>
              </w:rPr>
            </w:pPr>
            <w:r w:rsidRPr="00AE0711">
              <w:rPr>
                <w:rFonts w:cs="Arial"/>
                <w:sz w:val="16"/>
                <w:szCs w:val="16"/>
              </w:rPr>
              <w:t>BEAG_RECORDBRON_NAAM</w:t>
            </w:r>
          </w:p>
        </w:tc>
      </w:tr>
    </w:tbl>
    <w:p w14:paraId="28D9D2BE" w14:textId="77777777" w:rsidR="00393EBB" w:rsidRDefault="00393EBB" w:rsidP="00393EBB">
      <w:pPr>
        <w:pStyle w:val="Kop2"/>
        <w:tabs>
          <w:tab w:val="clear" w:pos="709"/>
          <w:tab w:val="num" w:pos="1134"/>
        </w:tabs>
        <w:ind w:left="1134" w:hanging="1134"/>
      </w:pPr>
      <w:bookmarkStart w:id="1309" w:name="_Toc475517143"/>
      <w:bookmarkStart w:id="1310" w:name="_Toc7616235"/>
      <w:r>
        <w:t>Hoofdselectie (HSEL)</w:t>
      </w:r>
      <w:bookmarkEnd w:id="1309"/>
      <w:bookmarkEnd w:id="1310"/>
    </w:p>
    <w:p w14:paraId="477680FD" w14:textId="77777777" w:rsidR="00393EBB" w:rsidRPr="0088250D" w:rsidRDefault="00393EBB" w:rsidP="0088250D">
      <w:pPr>
        <w:rPr>
          <w:b/>
        </w:rPr>
      </w:pPr>
      <w:r w:rsidRPr="0088250D">
        <w:rPr>
          <w:b/>
        </w:rPr>
        <w:t>Functionele beschrijving</w:t>
      </w:r>
    </w:p>
    <w:p w14:paraId="4285C3D6" w14:textId="77777777" w:rsidR="00457E2F" w:rsidRDefault="00457E2F" w:rsidP="00457E2F">
      <w:pPr>
        <w:pStyle w:val="Standaardinspringing"/>
        <w:ind w:left="0" w:firstLine="0"/>
      </w:pPr>
      <w:r>
        <w:t xml:space="preserve">Selecteer alle Zending-gegevens uit RBG (tabel </w:t>
      </w:r>
      <w:r w:rsidRPr="00C32D36">
        <w:t>RBG_C_RN300ZEN</w:t>
      </w:r>
      <w:r>
        <w:t>) die zijn toegevoegd sinds de vorige verwerking</w:t>
      </w:r>
      <w:r w:rsidRPr="004F7F27">
        <w:t xml:space="preserve"> (</w:t>
      </w:r>
      <w:r w:rsidRPr="003F4F2B">
        <w:t>BEAG_LAAD_TS</w:t>
      </w:r>
      <w:r>
        <w:t xml:space="preserve"> ligt ná</w:t>
      </w:r>
      <w:r w:rsidRPr="004F7F27">
        <w:t xml:space="preserve"> de </w:t>
      </w:r>
      <w:r w:rsidRPr="004F7F27">
        <w:rPr>
          <w:i/>
        </w:rPr>
        <w:t>Vorige_laad_TS</w:t>
      </w:r>
      <w:r>
        <w:t xml:space="preserve">). </w:t>
      </w:r>
    </w:p>
    <w:p w14:paraId="20B6CA60" w14:textId="77777777" w:rsidR="00457E2F" w:rsidRDefault="00457E2F" w:rsidP="00457E2F">
      <w:pPr>
        <w:pStyle w:val="Standaardinspringing"/>
        <w:ind w:left="0" w:firstLine="0"/>
      </w:pPr>
    </w:p>
    <w:p w14:paraId="1F7E925A" w14:textId="6A2E34EF" w:rsidR="00457E2F" w:rsidRDefault="00457E2F" w:rsidP="00457E2F">
      <w:pPr>
        <w:pStyle w:val="Standaardinspringing"/>
        <w:ind w:left="0" w:firstLine="0"/>
        <w:rPr>
          <w:rFonts w:cs="Arial"/>
          <w:spacing w:val="0"/>
          <w:szCs w:val="19"/>
        </w:rPr>
      </w:pPr>
      <w:r>
        <w:t xml:space="preserve">Maak vervolgens van deze gegevens een lijst met unieke voorkomens van Business Keys en </w:t>
      </w:r>
      <w:r w:rsidR="00B63A88">
        <w:t>XAAF</w:t>
      </w:r>
      <w:r>
        <w:t>_MUTATIEBEGIN_TS.</w:t>
      </w:r>
    </w:p>
    <w:p w14:paraId="1F560012" w14:textId="77777777" w:rsidR="00393EBB" w:rsidRDefault="00393EBB" w:rsidP="00393EBB">
      <w:pPr>
        <w:rPr>
          <w:rFonts w:cs="Arial"/>
          <w:szCs w:val="19"/>
        </w:rPr>
      </w:pPr>
    </w:p>
    <w:p w14:paraId="414D687D" w14:textId="05667EBA" w:rsidR="00393EBB" w:rsidRPr="0088250D" w:rsidRDefault="00393EBB" w:rsidP="0088250D">
      <w:pPr>
        <w:rPr>
          <w:b/>
        </w:rPr>
      </w:pPr>
      <w:r w:rsidRPr="0088250D">
        <w:rPr>
          <w:b/>
        </w:rPr>
        <w:t>Selectiepad</w:t>
      </w:r>
      <w:r w:rsidR="00F53284" w:rsidRPr="0088250D">
        <w:rPr>
          <w:b/>
        </w:rPr>
        <w:t>:</w:t>
      </w:r>
    </w:p>
    <w:p w14:paraId="24A2D002" w14:textId="15129839" w:rsidR="00F53284" w:rsidRPr="0050070E" w:rsidRDefault="00F53284" w:rsidP="00F53284">
      <w:pPr>
        <w:pStyle w:val="Standaardinspringing"/>
        <w:ind w:left="0" w:firstLine="0"/>
        <w:rPr>
          <w:szCs w:val="19"/>
        </w:rPr>
      </w:pPr>
      <w:r w:rsidRPr="0050070E">
        <w:rPr>
          <w:rFonts w:cs="Arial"/>
          <w:szCs w:val="19"/>
        </w:rPr>
        <w:t>RBG_C_RN300ZEN</w:t>
      </w:r>
    </w:p>
    <w:p w14:paraId="3E6E523C" w14:textId="539CED9A" w:rsidR="00F53284" w:rsidRDefault="00F53284" w:rsidP="00393EBB">
      <w:pPr>
        <w:tabs>
          <w:tab w:val="left" w:pos="2552"/>
        </w:tabs>
      </w:pPr>
      <w:r>
        <w:t xml:space="preserve">         </w:t>
      </w:r>
      <w:r>
        <w:sym w:font="Wingdings" w:char="F0E2"/>
      </w:r>
      <w:r>
        <w:t xml:space="preserve"> </w:t>
      </w:r>
      <w:r w:rsidRPr="00ED31EF">
        <w:rPr>
          <w:color w:val="7F7F7F" w:themeColor="text1" w:themeTint="80"/>
        </w:rPr>
        <w:t>(join)</w:t>
      </w:r>
    </w:p>
    <w:p w14:paraId="51AE54DB" w14:textId="6CB20220" w:rsidR="00393EBB" w:rsidRDefault="00393EBB" w:rsidP="00393EBB">
      <w:pPr>
        <w:tabs>
          <w:tab w:val="left" w:pos="2552"/>
        </w:tabs>
      </w:pPr>
      <w:r>
        <w:t>H_</w:t>
      </w:r>
      <w:r w:rsidR="00F53284">
        <w:t>PERSOON</w:t>
      </w:r>
    </w:p>
    <w:p w14:paraId="27FA4068" w14:textId="77777777" w:rsidR="00393EBB" w:rsidRDefault="00393EBB" w:rsidP="00393EBB">
      <w:pPr>
        <w:tabs>
          <w:tab w:val="left" w:pos="2552"/>
        </w:tabs>
      </w:pPr>
      <w:r>
        <w:t xml:space="preserve">         </w:t>
      </w:r>
      <w:r>
        <w:sym w:font="Wingdings" w:char="F0E2"/>
      </w:r>
      <w:r>
        <w:t xml:space="preserve"> </w:t>
      </w:r>
      <w:r w:rsidRPr="00ED31EF">
        <w:rPr>
          <w:color w:val="7F7F7F" w:themeColor="text1" w:themeTint="80"/>
        </w:rPr>
        <w:t>(join)</w:t>
      </w:r>
    </w:p>
    <w:p w14:paraId="4685B05F" w14:textId="0C3523D3" w:rsidR="00393EBB" w:rsidRPr="00F53284" w:rsidRDefault="00F53284" w:rsidP="00393EBB">
      <w:pPr>
        <w:tabs>
          <w:tab w:val="left" w:pos="2552"/>
        </w:tabs>
      </w:pPr>
      <w:r w:rsidRPr="00F53284">
        <w:t>H_GLOBAL_INTERMEDIARY_IDNR</w:t>
      </w:r>
    </w:p>
    <w:p w14:paraId="7D0603BB" w14:textId="48186C01" w:rsidR="00393EBB" w:rsidRPr="00F53284" w:rsidRDefault="00393EBB" w:rsidP="00393EBB">
      <w:pPr>
        <w:tabs>
          <w:tab w:val="left" w:pos="2552"/>
        </w:tabs>
        <w:rPr>
          <w:b/>
        </w:rPr>
      </w:pPr>
      <w:r w:rsidRPr="00AE1662">
        <w:rPr>
          <w:rFonts w:cs="Arial"/>
          <w:sz w:val="18"/>
        </w:rPr>
        <w:br/>
      </w:r>
      <w:r w:rsidRPr="00F53284">
        <w:rPr>
          <w:b/>
        </w:rPr>
        <w:t>Kolommen en condities</w:t>
      </w:r>
      <w:r w:rsidR="00F53284">
        <w:rPr>
          <w:b/>
        </w:rPr>
        <w:t>:</w:t>
      </w:r>
    </w:p>
    <w:tbl>
      <w:tblPr>
        <w:tblW w:w="9609" w:type="dxa"/>
        <w:tblLayout w:type="fixed"/>
        <w:tblCellMar>
          <w:left w:w="70" w:type="dxa"/>
          <w:right w:w="70" w:type="dxa"/>
        </w:tblCellMar>
        <w:tblLook w:val="0000" w:firstRow="0" w:lastRow="0" w:firstColumn="0" w:lastColumn="0" w:noHBand="0" w:noVBand="0"/>
      </w:tblPr>
      <w:tblGrid>
        <w:gridCol w:w="3823"/>
        <w:gridCol w:w="425"/>
        <w:gridCol w:w="5361"/>
      </w:tblGrid>
      <w:tr w:rsidR="00393EBB" w:rsidRPr="00D26284" w14:paraId="077FB172" w14:textId="77777777" w:rsidTr="00F750E1">
        <w:trPr>
          <w:cantSplit/>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1EFC3B0C" w14:textId="77777777" w:rsidR="00393EBB" w:rsidRPr="00D26284" w:rsidRDefault="0050070E" w:rsidP="0050070E">
            <w:pPr>
              <w:rPr>
                <w:b/>
                <w:sz w:val="16"/>
                <w:szCs w:val="16"/>
              </w:rPr>
            </w:pPr>
            <w:r w:rsidRPr="00D26284">
              <w:rPr>
                <w:rFonts w:cs="Arial"/>
                <w:b/>
                <w:sz w:val="16"/>
                <w:szCs w:val="16"/>
              </w:rPr>
              <w:t>RBG_C_RN300ZEN</w:t>
            </w:r>
            <w:r w:rsidRPr="00D26284">
              <w:rPr>
                <w:b/>
                <w:sz w:val="16"/>
                <w:szCs w:val="16"/>
              </w:rPr>
              <w:t xml:space="preserve"> </w:t>
            </w:r>
            <w:r w:rsidR="00393EBB" w:rsidRPr="00D26284">
              <w:rPr>
                <w:b/>
                <w:sz w:val="16"/>
                <w:szCs w:val="16"/>
              </w:rPr>
              <w:t xml:space="preserve">(alias: </w:t>
            </w:r>
            <w:r w:rsidRPr="00D26284">
              <w:rPr>
                <w:b/>
                <w:sz w:val="16"/>
                <w:szCs w:val="16"/>
              </w:rPr>
              <w:t>R</w:t>
            </w:r>
            <w:r w:rsidR="00393EBB" w:rsidRPr="00D26284">
              <w:rPr>
                <w:b/>
                <w:sz w:val="16"/>
                <w:szCs w:val="16"/>
              </w:rPr>
              <w:t>1)</w:t>
            </w:r>
          </w:p>
          <w:p w14:paraId="6ACA1232" w14:textId="09AF23C7" w:rsidR="0050070E" w:rsidRPr="00D26284" w:rsidRDefault="0050070E" w:rsidP="0050070E">
            <w:pPr>
              <w:rPr>
                <w:b/>
                <w:sz w:val="16"/>
                <w:szCs w:val="16"/>
              </w:rPr>
            </w:pP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6528EC57" w14:textId="77777777" w:rsidR="00393EBB" w:rsidRPr="00D26284" w:rsidRDefault="00393EBB" w:rsidP="00743268">
            <w:pPr>
              <w:rPr>
                <w:b/>
                <w:sz w:val="16"/>
                <w:szCs w:val="16"/>
              </w:rPr>
            </w:pPr>
            <w:r w:rsidRPr="00D26284">
              <w:rPr>
                <w:b/>
                <w:sz w:val="16"/>
                <w:szCs w:val="16"/>
              </w:rPr>
              <w:t>Sel.</w:t>
            </w:r>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6DFFC043" w14:textId="77777777" w:rsidR="00393EBB" w:rsidRPr="00D26284" w:rsidRDefault="00393EBB" w:rsidP="00743268">
            <w:pPr>
              <w:rPr>
                <w:b/>
                <w:sz w:val="16"/>
                <w:szCs w:val="16"/>
              </w:rPr>
            </w:pPr>
            <w:r w:rsidRPr="00D26284">
              <w:rPr>
                <w:b/>
                <w:sz w:val="16"/>
                <w:szCs w:val="16"/>
              </w:rPr>
              <w:t>Condities</w:t>
            </w:r>
          </w:p>
        </w:tc>
      </w:tr>
      <w:tr w:rsidR="00B602FC" w:rsidRPr="00D26284" w14:paraId="1C8CC291" w14:textId="77777777" w:rsidTr="00F750E1">
        <w:trPr>
          <w:cantSplit/>
        </w:trPr>
        <w:tc>
          <w:tcPr>
            <w:tcW w:w="3823" w:type="dxa"/>
            <w:tcBorders>
              <w:top w:val="single" w:sz="4" w:space="0" w:color="auto"/>
              <w:left w:val="single" w:sz="4" w:space="0" w:color="auto"/>
              <w:bottom w:val="single" w:sz="4" w:space="0" w:color="auto"/>
              <w:right w:val="single" w:sz="4" w:space="0" w:color="auto"/>
            </w:tcBorders>
            <w:shd w:val="clear" w:color="auto" w:fill="FFFFFF" w:themeFill="background1"/>
          </w:tcPr>
          <w:p w14:paraId="48C7137E" w14:textId="5B388DE8" w:rsidR="00B602FC" w:rsidRPr="00D26284" w:rsidRDefault="00B602FC" w:rsidP="00B602FC">
            <w:pPr>
              <w:rPr>
                <w:sz w:val="16"/>
                <w:szCs w:val="16"/>
              </w:rPr>
            </w:pPr>
            <w:r w:rsidRPr="00D26284">
              <w:rPr>
                <w:rFonts w:cs="Arial"/>
                <w:snapToGrid w:val="0"/>
                <w:color w:val="000000"/>
                <w:sz w:val="16"/>
                <w:szCs w:val="16"/>
              </w:rPr>
              <w:t>BEAG_RN300RSINBRN</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1843A1A4" w14:textId="4E49E1EA" w:rsidR="00B602FC" w:rsidRPr="00D26284" w:rsidRDefault="00B602FC" w:rsidP="00B602FC">
            <w:pPr>
              <w:rPr>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FFFFFF" w:themeFill="background1"/>
          </w:tcPr>
          <w:p w14:paraId="759CD463" w14:textId="77777777" w:rsidR="00B602FC" w:rsidRPr="00D26284" w:rsidRDefault="00B602FC" w:rsidP="00B602FC">
            <w:pPr>
              <w:rPr>
                <w:b/>
                <w:sz w:val="16"/>
                <w:szCs w:val="16"/>
              </w:rPr>
            </w:pPr>
          </w:p>
        </w:tc>
      </w:tr>
      <w:tr w:rsidR="00B602FC" w:rsidRPr="00D26284" w14:paraId="53750483" w14:textId="77777777" w:rsidTr="00F750E1">
        <w:trPr>
          <w:cantSplit/>
        </w:trPr>
        <w:tc>
          <w:tcPr>
            <w:tcW w:w="3823" w:type="dxa"/>
            <w:tcBorders>
              <w:top w:val="single" w:sz="4" w:space="0" w:color="auto"/>
              <w:left w:val="single" w:sz="4" w:space="0" w:color="auto"/>
              <w:bottom w:val="single" w:sz="4" w:space="0" w:color="auto"/>
              <w:right w:val="single" w:sz="4" w:space="0" w:color="auto"/>
            </w:tcBorders>
            <w:shd w:val="clear" w:color="auto" w:fill="FFFFFF" w:themeFill="background1"/>
          </w:tcPr>
          <w:p w14:paraId="31F27881" w14:textId="5F7B4697" w:rsidR="00B602FC" w:rsidRPr="00D26284" w:rsidRDefault="00B602FC" w:rsidP="00B602FC">
            <w:pPr>
              <w:rPr>
                <w:rFonts w:cs="Arial"/>
                <w:snapToGrid w:val="0"/>
                <w:color w:val="000000"/>
                <w:sz w:val="16"/>
                <w:szCs w:val="16"/>
              </w:rPr>
            </w:pPr>
            <w:r w:rsidRPr="00D26284">
              <w:rPr>
                <w:rFonts w:cs="Arial"/>
                <w:sz w:val="16"/>
                <w:szCs w:val="16"/>
              </w:rPr>
              <w:t>BEAG_RN300GIINBRN</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3E05C102" w14:textId="77777777" w:rsidR="00B602FC" w:rsidRPr="00D26284" w:rsidRDefault="00B602FC" w:rsidP="00B602FC">
            <w:pPr>
              <w:rPr>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FFFFFF" w:themeFill="background1"/>
          </w:tcPr>
          <w:p w14:paraId="7DCA42E3" w14:textId="77777777" w:rsidR="00B602FC" w:rsidRPr="00D26284" w:rsidRDefault="00B602FC" w:rsidP="00B602FC">
            <w:pPr>
              <w:rPr>
                <w:b/>
                <w:sz w:val="16"/>
                <w:szCs w:val="16"/>
              </w:rPr>
            </w:pPr>
          </w:p>
        </w:tc>
      </w:tr>
      <w:tr w:rsidR="00B602FC" w:rsidRPr="00D26284" w14:paraId="1D29A3BC" w14:textId="77777777" w:rsidTr="00F750E1">
        <w:trPr>
          <w:cantSplit/>
        </w:trPr>
        <w:tc>
          <w:tcPr>
            <w:tcW w:w="3823" w:type="dxa"/>
            <w:tcBorders>
              <w:top w:val="single" w:sz="4" w:space="0" w:color="auto"/>
              <w:left w:val="single" w:sz="4" w:space="0" w:color="auto"/>
              <w:bottom w:val="single" w:sz="4" w:space="0" w:color="auto"/>
              <w:right w:val="single" w:sz="4" w:space="0" w:color="auto"/>
            </w:tcBorders>
            <w:shd w:val="clear" w:color="auto" w:fill="FFFFFF" w:themeFill="background1"/>
          </w:tcPr>
          <w:p w14:paraId="4DE2C16D" w14:textId="68A16336" w:rsidR="00B602FC" w:rsidRPr="00D26284" w:rsidRDefault="00B602FC" w:rsidP="00B602FC">
            <w:pPr>
              <w:rPr>
                <w:sz w:val="16"/>
                <w:szCs w:val="16"/>
              </w:rPr>
            </w:pPr>
            <w:r w:rsidRPr="00D26284">
              <w:rPr>
                <w:rFonts w:cs="Arial"/>
                <w:sz w:val="16"/>
                <w:szCs w:val="16"/>
              </w:rPr>
              <w:t>BEAG_LAAD_TS</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F234911" w14:textId="2D812F40" w:rsidR="00B602FC" w:rsidRPr="00D26284" w:rsidRDefault="00B602FC" w:rsidP="00B602FC">
            <w:pPr>
              <w:rPr>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FFFFFF" w:themeFill="background1"/>
          </w:tcPr>
          <w:p w14:paraId="57B6DC2E" w14:textId="7B05D443" w:rsidR="00B602FC" w:rsidRPr="00D26284" w:rsidRDefault="00B602FC" w:rsidP="00B602FC">
            <w:pPr>
              <w:rPr>
                <w:b/>
                <w:sz w:val="16"/>
                <w:szCs w:val="16"/>
              </w:rPr>
            </w:pPr>
            <w:r w:rsidRPr="00D26284">
              <w:rPr>
                <w:rFonts w:cs="Arial"/>
                <w:sz w:val="16"/>
                <w:szCs w:val="16"/>
              </w:rPr>
              <w:t xml:space="preserve">&gt; </w:t>
            </w:r>
            <w:r w:rsidR="003E1CD5" w:rsidRPr="00D26284">
              <w:rPr>
                <w:i/>
                <w:sz w:val="16"/>
                <w:szCs w:val="16"/>
              </w:rPr>
              <w:t>Vorige_laad_TS</w:t>
            </w:r>
          </w:p>
        </w:tc>
      </w:tr>
      <w:tr w:rsidR="00B602FC" w:rsidRPr="00D26284" w14:paraId="0EA2EBA1" w14:textId="77777777" w:rsidTr="00F750E1">
        <w:trPr>
          <w:cantSplit/>
        </w:trPr>
        <w:tc>
          <w:tcPr>
            <w:tcW w:w="3823" w:type="dxa"/>
            <w:tcBorders>
              <w:top w:val="single" w:sz="4" w:space="0" w:color="auto"/>
              <w:left w:val="single" w:sz="4" w:space="0" w:color="auto"/>
              <w:bottom w:val="single" w:sz="4" w:space="0" w:color="auto"/>
              <w:right w:val="single" w:sz="4" w:space="0" w:color="auto"/>
            </w:tcBorders>
            <w:shd w:val="clear" w:color="auto" w:fill="FFFFFF" w:themeFill="background1"/>
          </w:tcPr>
          <w:p w14:paraId="0C923DAF" w14:textId="76C464CA" w:rsidR="00B602FC" w:rsidRPr="00D26284" w:rsidRDefault="00B602FC" w:rsidP="00B602FC">
            <w:pPr>
              <w:rPr>
                <w:sz w:val="16"/>
                <w:szCs w:val="16"/>
              </w:rPr>
            </w:pPr>
            <w:r w:rsidRPr="00D26284">
              <w:rPr>
                <w:rFonts w:cs="Arial"/>
                <w:spacing w:val="0"/>
                <w:sz w:val="16"/>
                <w:szCs w:val="16"/>
              </w:rPr>
              <w:t>BEAG_X_OP_TYPE</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15510E1" w14:textId="77777777" w:rsidR="00B602FC" w:rsidRPr="00D26284" w:rsidRDefault="00B602FC" w:rsidP="00B602FC">
            <w:pPr>
              <w:rPr>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FFFFFF" w:themeFill="background1"/>
          </w:tcPr>
          <w:p w14:paraId="17756B52" w14:textId="77777777" w:rsidR="00B602FC" w:rsidRPr="00D26284" w:rsidRDefault="00B602FC" w:rsidP="00B602FC">
            <w:pPr>
              <w:rPr>
                <w:b/>
                <w:sz w:val="16"/>
                <w:szCs w:val="16"/>
              </w:rPr>
            </w:pPr>
          </w:p>
        </w:tc>
      </w:tr>
      <w:tr w:rsidR="00B602FC" w:rsidRPr="00D26284" w14:paraId="405275E2" w14:textId="77777777" w:rsidTr="00F750E1">
        <w:trPr>
          <w:cantSplit/>
        </w:trPr>
        <w:tc>
          <w:tcPr>
            <w:tcW w:w="3823" w:type="dxa"/>
            <w:tcBorders>
              <w:top w:val="single" w:sz="4" w:space="0" w:color="auto"/>
              <w:left w:val="single" w:sz="4" w:space="0" w:color="auto"/>
              <w:bottom w:val="single" w:sz="4" w:space="0" w:color="auto"/>
              <w:right w:val="single" w:sz="4" w:space="0" w:color="auto"/>
            </w:tcBorders>
            <w:shd w:val="clear" w:color="auto" w:fill="FFFFFF" w:themeFill="background1"/>
          </w:tcPr>
          <w:p w14:paraId="060B4ECD" w14:textId="107CF44A" w:rsidR="00B602FC" w:rsidRPr="00D26284" w:rsidRDefault="00B602FC" w:rsidP="00B602FC">
            <w:pPr>
              <w:rPr>
                <w:sz w:val="16"/>
                <w:szCs w:val="16"/>
              </w:rPr>
            </w:pPr>
            <w:r w:rsidRPr="00D26284">
              <w:rPr>
                <w:rFonts w:cs="Arial"/>
                <w:sz w:val="16"/>
                <w:szCs w:val="16"/>
              </w:rPr>
              <w:t>BEAG_RECORDBRON_NAAM</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7ADAB834" w14:textId="4FFE79E6" w:rsidR="00B602FC" w:rsidRPr="00D26284" w:rsidRDefault="00152BE3" w:rsidP="00B602FC">
            <w:pPr>
              <w:rPr>
                <w:sz w:val="16"/>
                <w:szCs w:val="16"/>
              </w:rPr>
            </w:pPr>
            <w:r w:rsidRPr="00D26284">
              <w:rPr>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FFFFFF" w:themeFill="background1"/>
          </w:tcPr>
          <w:p w14:paraId="33D9A9C3" w14:textId="77777777" w:rsidR="00B602FC" w:rsidRPr="00D26284" w:rsidRDefault="00B602FC" w:rsidP="00B602FC">
            <w:pPr>
              <w:rPr>
                <w:b/>
                <w:sz w:val="16"/>
                <w:szCs w:val="16"/>
              </w:rPr>
            </w:pPr>
          </w:p>
        </w:tc>
      </w:tr>
      <w:tr w:rsidR="006718AB" w:rsidRPr="00D26284" w14:paraId="232213D8" w14:textId="77777777" w:rsidTr="000832AE">
        <w:trPr>
          <w:cantSplit/>
        </w:trPr>
        <w:tc>
          <w:tcPr>
            <w:tcW w:w="3823" w:type="dxa"/>
            <w:tcBorders>
              <w:top w:val="single" w:sz="4" w:space="0" w:color="auto"/>
              <w:left w:val="single" w:sz="4" w:space="0" w:color="auto"/>
              <w:bottom w:val="single" w:sz="4" w:space="0" w:color="auto"/>
              <w:right w:val="single" w:sz="4" w:space="0" w:color="auto"/>
            </w:tcBorders>
            <w:shd w:val="clear" w:color="auto" w:fill="FFFFFF" w:themeFill="background1"/>
          </w:tcPr>
          <w:p w14:paraId="41E2F5C1" w14:textId="1BFBF50D" w:rsidR="006718AB" w:rsidRPr="00D26284" w:rsidRDefault="00524486" w:rsidP="00524486">
            <w:pPr>
              <w:rPr>
                <w:sz w:val="16"/>
                <w:szCs w:val="16"/>
              </w:rPr>
            </w:pPr>
            <w:r w:rsidRPr="00524486">
              <w:rPr>
                <w:rFonts w:cs="Arial"/>
                <w:sz w:val="16"/>
                <w:szCs w:val="16"/>
              </w:rPr>
              <w:t>BEAG_RN300DATTYDREG</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3AFAC4A1" w14:textId="6D600814" w:rsidR="006718AB" w:rsidRPr="00D26284" w:rsidRDefault="006718AB" w:rsidP="000832AE">
            <w:pPr>
              <w:rPr>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FFFFFF" w:themeFill="background1"/>
          </w:tcPr>
          <w:p w14:paraId="41563452" w14:textId="77777777" w:rsidR="006718AB" w:rsidRPr="00D26284" w:rsidRDefault="006718AB" w:rsidP="000832AE">
            <w:pPr>
              <w:rPr>
                <w:b/>
                <w:sz w:val="16"/>
                <w:szCs w:val="16"/>
              </w:rPr>
            </w:pPr>
          </w:p>
        </w:tc>
      </w:tr>
      <w:tr w:rsidR="0025230A" w:rsidRPr="00D26284" w14:paraId="6553BCF5" w14:textId="77777777" w:rsidTr="000832AE">
        <w:trPr>
          <w:cantSplit/>
        </w:trPr>
        <w:tc>
          <w:tcPr>
            <w:tcW w:w="3823" w:type="dxa"/>
            <w:tcBorders>
              <w:top w:val="single" w:sz="4" w:space="0" w:color="auto"/>
              <w:left w:val="single" w:sz="4" w:space="0" w:color="auto"/>
              <w:bottom w:val="single" w:sz="4" w:space="0" w:color="auto"/>
              <w:right w:val="single" w:sz="4" w:space="0" w:color="auto"/>
            </w:tcBorders>
            <w:shd w:val="clear" w:color="auto" w:fill="FFFFFF" w:themeFill="background1"/>
          </w:tcPr>
          <w:p w14:paraId="08F213A2" w14:textId="03ECCB0D" w:rsidR="0025230A" w:rsidRPr="00524486" w:rsidRDefault="0025230A" w:rsidP="00524486">
            <w:pPr>
              <w:rPr>
                <w:rFonts w:cs="Arial"/>
                <w:sz w:val="16"/>
                <w:szCs w:val="16"/>
              </w:rPr>
            </w:pPr>
            <w:r w:rsidRPr="0025230A">
              <w:rPr>
                <w:rFonts w:cs="Arial"/>
                <w:sz w:val="16"/>
                <w:szCs w:val="16"/>
              </w:rPr>
              <w:t>BEAG_RN300VALUTAJAAR</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49E7EB84" w14:textId="77777777" w:rsidR="0025230A" w:rsidRPr="00D26284" w:rsidRDefault="0025230A" w:rsidP="000832AE">
            <w:pPr>
              <w:rPr>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FFFFFF" w:themeFill="background1"/>
          </w:tcPr>
          <w:p w14:paraId="61431399" w14:textId="76D83294" w:rsidR="0025230A" w:rsidRPr="0025230A" w:rsidRDefault="0025230A" w:rsidP="000832AE">
            <w:pPr>
              <w:rPr>
                <w:sz w:val="16"/>
                <w:szCs w:val="16"/>
              </w:rPr>
            </w:pPr>
            <w:r w:rsidRPr="0025230A">
              <w:rPr>
                <w:rFonts w:cs="Arial"/>
                <w:sz w:val="16"/>
                <w:szCs w:val="16"/>
              </w:rPr>
              <w:t>≥</w:t>
            </w:r>
            <w:r w:rsidRPr="0025230A">
              <w:rPr>
                <w:sz w:val="16"/>
                <w:szCs w:val="16"/>
              </w:rPr>
              <w:t xml:space="preserve"> 2016</w:t>
            </w:r>
          </w:p>
        </w:tc>
      </w:tr>
      <w:tr w:rsidR="00B602FC" w:rsidRPr="00D26284" w14:paraId="4E587F27" w14:textId="77777777" w:rsidTr="00F750E1">
        <w:trPr>
          <w:cantSplit/>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6222377F" w14:textId="77777777" w:rsidR="00B602FC" w:rsidRPr="00D26284" w:rsidRDefault="00B602FC" w:rsidP="00B602FC">
            <w:pPr>
              <w:rPr>
                <w:b/>
                <w:sz w:val="16"/>
                <w:szCs w:val="16"/>
              </w:rPr>
            </w:pPr>
            <w:r w:rsidRPr="00D26284">
              <w:rPr>
                <w:b/>
                <w:sz w:val="16"/>
                <w:szCs w:val="16"/>
              </w:rPr>
              <w:lastRenderedPageBreak/>
              <w:t>H_PERSOON (alias: H1)</w:t>
            </w:r>
          </w:p>
          <w:p w14:paraId="5A5F2F48" w14:textId="67D499EE" w:rsidR="00B602FC" w:rsidRPr="00D26284" w:rsidRDefault="00B602FC" w:rsidP="00B602FC">
            <w:pPr>
              <w:rPr>
                <w:b/>
                <w:sz w:val="16"/>
                <w:szCs w:val="16"/>
              </w:rPr>
            </w:pP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10A5D5CB" w14:textId="34503846" w:rsidR="00B602FC" w:rsidRPr="00D26284" w:rsidRDefault="00F750E1" w:rsidP="00B602FC">
            <w:pPr>
              <w:rPr>
                <w:b/>
                <w:sz w:val="16"/>
                <w:szCs w:val="16"/>
              </w:rPr>
            </w:pPr>
            <w:r w:rsidRPr="00D26284">
              <w:rPr>
                <w:b/>
                <w:sz w:val="16"/>
                <w:szCs w:val="16"/>
              </w:rPr>
              <w:t>Sel</w:t>
            </w:r>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45079128" w14:textId="77777777" w:rsidR="00B602FC" w:rsidRPr="00D26284" w:rsidRDefault="00B602FC" w:rsidP="00B602FC">
            <w:pPr>
              <w:rPr>
                <w:b/>
                <w:sz w:val="16"/>
                <w:szCs w:val="16"/>
              </w:rPr>
            </w:pPr>
            <w:r w:rsidRPr="00D26284">
              <w:rPr>
                <w:b/>
                <w:sz w:val="16"/>
                <w:szCs w:val="16"/>
              </w:rPr>
              <w:t>Condities</w:t>
            </w:r>
          </w:p>
        </w:tc>
      </w:tr>
      <w:tr w:rsidR="00B602FC" w:rsidRPr="00D26284" w14:paraId="517C96A1" w14:textId="77777777" w:rsidTr="00F750E1">
        <w:trPr>
          <w:cantSplit/>
        </w:trPr>
        <w:tc>
          <w:tcPr>
            <w:tcW w:w="3823" w:type="dxa"/>
            <w:tcBorders>
              <w:top w:val="single" w:sz="4" w:space="0" w:color="auto"/>
              <w:left w:val="single" w:sz="6" w:space="0" w:color="auto"/>
              <w:bottom w:val="single" w:sz="4" w:space="0" w:color="auto"/>
              <w:right w:val="single" w:sz="6" w:space="0" w:color="auto"/>
            </w:tcBorders>
            <w:shd w:val="clear" w:color="auto" w:fill="auto"/>
          </w:tcPr>
          <w:p w14:paraId="3412C9EB" w14:textId="0733DC3E" w:rsidR="00B602FC" w:rsidRPr="00D26284" w:rsidRDefault="00152BE3" w:rsidP="00B602FC">
            <w:pPr>
              <w:rPr>
                <w:rFonts w:cs="Arial"/>
                <w:snapToGrid w:val="0"/>
                <w:color w:val="000000"/>
                <w:sz w:val="16"/>
                <w:szCs w:val="16"/>
              </w:rPr>
            </w:pPr>
            <w:r w:rsidRPr="00D26284">
              <w:rPr>
                <w:rFonts w:cs="Arial"/>
                <w:snapToGrid w:val="0"/>
                <w:sz w:val="16"/>
                <w:szCs w:val="16"/>
              </w:rPr>
              <w:t>XBAA_FINR</w:t>
            </w:r>
          </w:p>
        </w:tc>
        <w:tc>
          <w:tcPr>
            <w:tcW w:w="425" w:type="dxa"/>
            <w:tcBorders>
              <w:top w:val="single" w:sz="4" w:space="0" w:color="auto"/>
              <w:left w:val="single" w:sz="6" w:space="0" w:color="auto"/>
              <w:bottom w:val="single" w:sz="4" w:space="0" w:color="auto"/>
              <w:right w:val="single" w:sz="6" w:space="0" w:color="auto"/>
            </w:tcBorders>
            <w:shd w:val="clear" w:color="auto" w:fill="auto"/>
          </w:tcPr>
          <w:p w14:paraId="4FD9128A" w14:textId="6B94E0DB" w:rsidR="00B602FC" w:rsidRPr="00D26284" w:rsidRDefault="00B602FC" w:rsidP="00B602FC">
            <w:pPr>
              <w:rPr>
                <w:rFonts w:cs="Arial"/>
                <w:sz w:val="16"/>
                <w:szCs w:val="16"/>
              </w:rPr>
            </w:pPr>
          </w:p>
        </w:tc>
        <w:tc>
          <w:tcPr>
            <w:tcW w:w="5361" w:type="dxa"/>
            <w:tcBorders>
              <w:top w:val="single" w:sz="4" w:space="0" w:color="auto"/>
              <w:left w:val="single" w:sz="6" w:space="0" w:color="auto"/>
              <w:bottom w:val="single" w:sz="4" w:space="0" w:color="auto"/>
              <w:right w:val="single" w:sz="6" w:space="0" w:color="auto"/>
            </w:tcBorders>
            <w:shd w:val="clear" w:color="auto" w:fill="auto"/>
          </w:tcPr>
          <w:p w14:paraId="55A90DA0" w14:textId="159A4F68" w:rsidR="00B602FC" w:rsidRPr="00D26284" w:rsidRDefault="00152BE3" w:rsidP="00B602FC">
            <w:pPr>
              <w:rPr>
                <w:rFonts w:cs="Arial"/>
                <w:sz w:val="16"/>
                <w:szCs w:val="16"/>
              </w:rPr>
            </w:pPr>
            <w:r w:rsidRPr="00D26284">
              <w:rPr>
                <w:rFonts w:cs="Arial"/>
                <w:sz w:val="16"/>
                <w:szCs w:val="16"/>
              </w:rPr>
              <w:t>= R1.</w:t>
            </w:r>
            <w:r w:rsidRPr="00D26284">
              <w:rPr>
                <w:rFonts w:cs="Arial"/>
                <w:snapToGrid w:val="0"/>
                <w:color w:val="000000"/>
                <w:sz w:val="16"/>
                <w:szCs w:val="16"/>
              </w:rPr>
              <w:t>BEAG_RN300RSINBRN</w:t>
            </w:r>
          </w:p>
        </w:tc>
      </w:tr>
      <w:tr w:rsidR="00B602FC" w:rsidRPr="00D26284" w14:paraId="5D274BF3" w14:textId="77777777" w:rsidTr="00F750E1">
        <w:trPr>
          <w:cantSplit/>
        </w:trPr>
        <w:tc>
          <w:tcPr>
            <w:tcW w:w="3823" w:type="dxa"/>
            <w:tcBorders>
              <w:top w:val="single" w:sz="4" w:space="0" w:color="auto"/>
              <w:left w:val="single" w:sz="6" w:space="0" w:color="auto"/>
              <w:bottom w:val="single" w:sz="4" w:space="0" w:color="auto"/>
              <w:right w:val="single" w:sz="6" w:space="0" w:color="auto"/>
            </w:tcBorders>
            <w:shd w:val="clear" w:color="auto" w:fill="auto"/>
          </w:tcPr>
          <w:p w14:paraId="33AB80B8" w14:textId="185CDA17" w:rsidR="00B602FC" w:rsidRPr="00D26284" w:rsidRDefault="00152BE3" w:rsidP="00B602FC">
            <w:pPr>
              <w:rPr>
                <w:rFonts w:cs="Arial"/>
                <w:snapToGrid w:val="0"/>
                <w:color w:val="000000"/>
                <w:sz w:val="16"/>
                <w:szCs w:val="16"/>
              </w:rPr>
            </w:pPr>
            <w:r w:rsidRPr="00D26284">
              <w:rPr>
                <w:rFonts w:cs="Arial"/>
                <w:snapToGrid w:val="0"/>
                <w:sz w:val="16"/>
                <w:szCs w:val="16"/>
              </w:rPr>
              <w:t>XBAA_SK</w:t>
            </w:r>
          </w:p>
        </w:tc>
        <w:tc>
          <w:tcPr>
            <w:tcW w:w="425" w:type="dxa"/>
            <w:tcBorders>
              <w:top w:val="single" w:sz="4" w:space="0" w:color="auto"/>
              <w:left w:val="single" w:sz="6" w:space="0" w:color="auto"/>
              <w:bottom w:val="single" w:sz="4" w:space="0" w:color="auto"/>
              <w:right w:val="single" w:sz="6" w:space="0" w:color="auto"/>
            </w:tcBorders>
            <w:shd w:val="clear" w:color="auto" w:fill="auto"/>
          </w:tcPr>
          <w:p w14:paraId="5575F1B4" w14:textId="3D2764A5" w:rsidR="00B602FC" w:rsidRPr="00D26284" w:rsidRDefault="00152BE3" w:rsidP="00B602FC">
            <w:pPr>
              <w:rPr>
                <w:rFonts w:cs="Arial"/>
                <w:sz w:val="16"/>
                <w:szCs w:val="16"/>
              </w:rPr>
            </w:pPr>
            <w:r w:rsidRPr="00D26284">
              <w:rPr>
                <w:rFonts w:cs="Arial"/>
                <w:sz w:val="16"/>
                <w:szCs w:val="16"/>
              </w:rPr>
              <w:t>X</w:t>
            </w:r>
          </w:p>
        </w:tc>
        <w:tc>
          <w:tcPr>
            <w:tcW w:w="5361" w:type="dxa"/>
            <w:tcBorders>
              <w:top w:val="single" w:sz="4" w:space="0" w:color="auto"/>
              <w:left w:val="single" w:sz="6" w:space="0" w:color="auto"/>
              <w:bottom w:val="single" w:sz="4" w:space="0" w:color="auto"/>
              <w:right w:val="single" w:sz="6" w:space="0" w:color="auto"/>
            </w:tcBorders>
            <w:shd w:val="clear" w:color="auto" w:fill="auto"/>
          </w:tcPr>
          <w:p w14:paraId="28C65E95" w14:textId="77777777" w:rsidR="00B602FC" w:rsidRPr="00D26284" w:rsidRDefault="00B602FC" w:rsidP="00B602FC">
            <w:pPr>
              <w:rPr>
                <w:rFonts w:cs="Arial"/>
                <w:sz w:val="16"/>
                <w:szCs w:val="16"/>
              </w:rPr>
            </w:pPr>
          </w:p>
        </w:tc>
      </w:tr>
      <w:tr w:rsidR="00B602FC" w:rsidRPr="00D26284" w14:paraId="2B4A30EB" w14:textId="77777777" w:rsidTr="00F750E1">
        <w:trPr>
          <w:cantSplit/>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62C80C61" w14:textId="77777777" w:rsidR="00B602FC" w:rsidRPr="00D26284" w:rsidRDefault="00B602FC" w:rsidP="00B602FC">
            <w:pPr>
              <w:rPr>
                <w:b/>
                <w:sz w:val="16"/>
                <w:szCs w:val="16"/>
              </w:rPr>
            </w:pPr>
            <w:r w:rsidRPr="00D26284">
              <w:rPr>
                <w:b/>
                <w:sz w:val="16"/>
                <w:szCs w:val="16"/>
              </w:rPr>
              <w:t>H_GLOBAL_INTERMEDIARY_IDNR (alias: H2)</w:t>
            </w:r>
          </w:p>
          <w:p w14:paraId="4440DA9C" w14:textId="5A113FC3" w:rsidR="00B602FC" w:rsidRPr="00D26284" w:rsidRDefault="00B602FC" w:rsidP="00B602FC">
            <w:pPr>
              <w:rPr>
                <w:b/>
                <w:sz w:val="16"/>
                <w:szCs w:val="16"/>
              </w:rPr>
            </w:pP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070F6B04" w14:textId="77777777" w:rsidR="00B602FC" w:rsidRPr="00D26284" w:rsidRDefault="00B602FC" w:rsidP="00B602FC">
            <w:pPr>
              <w:rPr>
                <w:b/>
                <w:sz w:val="16"/>
                <w:szCs w:val="16"/>
              </w:rPr>
            </w:pPr>
            <w:r w:rsidRPr="00D26284">
              <w:rPr>
                <w:b/>
                <w:sz w:val="16"/>
                <w:szCs w:val="16"/>
              </w:rPr>
              <w:t>Sel.</w:t>
            </w:r>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758931D8" w14:textId="77777777" w:rsidR="00B602FC" w:rsidRPr="00D26284" w:rsidRDefault="00B602FC" w:rsidP="00B602FC">
            <w:pPr>
              <w:rPr>
                <w:b/>
                <w:sz w:val="16"/>
                <w:szCs w:val="16"/>
              </w:rPr>
            </w:pPr>
            <w:r w:rsidRPr="00D26284">
              <w:rPr>
                <w:b/>
                <w:sz w:val="16"/>
                <w:szCs w:val="16"/>
              </w:rPr>
              <w:t>Condities</w:t>
            </w:r>
          </w:p>
        </w:tc>
      </w:tr>
      <w:tr w:rsidR="00B602FC" w:rsidRPr="00D26284" w14:paraId="0E3B5E28" w14:textId="77777777" w:rsidTr="00F750E1">
        <w:trPr>
          <w:cantSplit/>
        </w:trPr>
        <w:tc>
          <w:tcPr>
            <w:tcW w:w="3823" w:type="dxa"/>
            <w:tcBorders>
              <w:top w:val="single" w:sz="4" w:space="0" w:color="auto"/>
              <w:left w:val="single" w:sz="6" w:space="0" w:color="auto"/>
              <w:bottom w:val="single" w:sz="4" w:space="0" w:color="auto"/>
              <w:right w:val="single" w:sz="6" w:space="0" w:color="auto"/>
            </w:tcBorders>
            <w:shd w:val="clear" w:color="auto" w:fill="auto"/>
          </w:tcPr>
          <w:p w14:paraId="58436E2D" w14:textId="6FD124F3" w:rsidR="00B602FC" w:rsidRPr="00D26284" w:rsidRDefault="00152BE3" w:rsidP="00B602FC">
            <w:pPr>
              <w:rPr>
                <w:rFonts w:cs="Arial"/>
                <w:snapToGrid w:val="0"/>
                <w:color w:val="000000"/>
                <w:sz w:val="16"/>
                <w:szCs w:val="16"/>
              </w:rPr>
            </w:pPr>
            <w:r w:rsidRPr="00D26284">
              <w:rPr>
                <w:rFonts w:cs="Arial"/>
                <w:snapToGrid w:val="0"/>
                <w:sz w:val="16"/>
                <w:szCs w:val="16"/>
              </w:rPr>
              <w:t>XAAD_GIIN</w:t>
            </w:r>
          </w:p>
        </w:tc>
        <w:tc>
          <w:tcPr>
            <w:tcW w:w="425" w:type="dxa"/>
            <w:tcBorders>
              <w:top w:val="single" w:sz="4" w:space="0" w:color="auto"/>
              <w:left w:val="single" w:sz="6" w:space="0" w:color="auto"/>
              <w:bottom w:val="single" w:sz="4" w:space="0" w:color="auto"/>
              <w:right w:val="single" w:sz="6" w:space="0" w:color="auto"/>
            </w:tcBorders>
            <w:shd w:val="clear" w:color="auto" w:fill="auto"/>
          </w:tcPr>
          <w:p w14:paraId="2DE6A724" w14:textId="77777777" w:rsidR="00B602FC" w:rsidRPr="00D26284" w:rsidRDefault="00B602FC" w:rsidP="00B602FC">
            <w:pPr>
              <w:rPr>
                <w:rFonts w:cs="Arial"/>
                <w:sz w:val="16"/>
                <w:szCs w:val="16"/>
              </w:rPr>
            </w:pPr>
          </w:p>
        </w:tc>
        <w:tc>
          <w:tcPr>
            <w:tcW w:w="5361" w:type="dxa"/>
            <w:tcBorders>
              <w:top w:val="single" w:sz="4" w:space="0" w:color="auto"/>
              <w:left w:val="single" w:sz="6" w:space="0" w:color="auto"/>
              <w:bottom w:val="single" w:sz="4" w:space="0" w:color="auto"/>
              <w:right w:val="single" w:sz="6" w:space="0" w:color="auto"/>
            </w:tcBorders>
            <w:shd w:val="clear" w:color="auto" w:fill="auto"/>
          </w:tcPr>
          <w:p w14:paraId="04A6CE0C" w14:textId="2D3D9EBB" w:rsidR="00B602FC" w:rsidRPr="00D26284" w:rsidRDefault="00152BE3" w:rsidP="00152BE3">
            <w:pPr>
              <w:rPr>
                <w:rFonts w:cs="Arial"/>
                <w:sz w:val="16"/>
                <w:szCs w:val="16"/>
              </w:rPr>
            </w:pPr>
            <w:r w:rsidRPr="00D26284">
              <w:rPr>
                <w:rFonts w:cs="Arial"/>
                <w:sz w:val="16"/>
                <w:szCs w:val="16"/>
              </w:rPr>
              <w:t>= R1</w:t>
            </w:r>
            <w:r w:rsidR="00B602FC" w:rsidRPr="00D26284">
              <w:rPr>
                <w:rFonts w:cs="Arial"/>
                <w:sz w:val="16"/>
                <w:szCs w:val="16"/>
              </w:rPr>
              <w:t>.</w:t>
            </w:r>
            <w:r w:rsidRPr="00D26284">
              <w:rPr>
                <w:rFonts w:cs="Arial"/>
                <w:sz w:val="16"/>
                <w:szCs w:val="16"/>
              </w:rPr>
              <w:t>BEAG_RN300GIINBRN</w:t>
            </w:r>
          </w:p>
        </w:tc>
      </w:tr>
      <w:tr w:rsidR="00B602FC" w:rsidRPr="00D26284" w14:paraId="33CBDE5E" w14:textId="77777777" w:rsidTr="00F750E1">
        <w:trPr>
          <w:cantSplit/>
        </w:trPr>
        <w:tc>
          <w:tcPr>
            <w:tcW w:w="3823" w:type="dxa"/>
            <w:tcBorders>
              <w:top w:val="single" w:sz="4" w:space="0" w:color="auto"/>
              <w:left w:val="single" w:sz="6" w:space="0" w:color="auto"/>
              <w:bottom w:val="single" w:sz="4" w:space="0" w:color="auto"/>
              <w:right w:val="single" w:sz="6" w:space="0" w:color="auto"/>
            </w:tcBorders>
            <w:shd w:val="clear" w:color="auto" w:fill="auto"/>
          </w:tcPr>
          <w:p w14:paraId="1697D610" w14:textId="62E9F440" w:rsidR="00B602FC" w:rsidRPr="00D26284" w:rsidRDefault="00152BE3" w:rsidP="00B602FC">
            <w:pPr>
              <w:rPr>
                <w:rFonts w:cs="Arial"/>
                <w:snapToGrid w:val="0"/>
                <w:color w:val="000000"/>
                <w:sz w:val="16"/>
                <w:szCs w:val="16"/>
              </w:rPr>
            </w:pPr>
            <w:r w:rsidRPr="00D26284">
              <w:rPr>
                <w:rFonts w:cs="Arial"/>
                <w:snapToGrid w:val="0"/>
                <w:sz w:val="16"/>
                <w:szCs w:val="16"/>
              </w:rPr>
              <w:t>XAAD_SK</w:t>
            </w:r>
          </w:p>
        </w:tc>
        <w:tc>
          <w:tcPr>
            <w:tcW w:w="425" w:type="dxa"/>
            <w:tcBorders>
              <w:top w:val="single" w:sz="4" w:space="0" w:color="auto"/>
              <w:left w:val="single" w:sz="6" w:space="0" w:color="auto"/>
              <w:bottom w:val="single" w:sz="4" w:space="0" w:color="auto"/>
              <w:right w:val="single" w:sz="6" w:space="0" w:color="auto"/>
            </w:tcBorders>
            <w:shd w:val="clear" w:color="auto" w:fill="auto"/>
          </w:tcPr>
          <w:p w14:paraId="59FBD9C2" w14:textId="444C1564" w:rsidR="00B602FC" w:rsidRPr="00D26284" w:rsidRDefault="00152BE3" w:rsidP="00B602FC">
            <w:pPr>
              <w:rPr>
                <w:rFonts w:cs="Arial"/>
                <w:sz w:val="16"/>
                <w:szCs w:val="16"/>
              </w:rPr>
            </w:pPr>
            <w:r w:rsidRPr="00D26284">
              <w:rPr>
                <w:rFonts w:cs="Arial"/>
                <w:sz w:val="16"/>
                <w:szCs w:val="16"/>
              </w:rPr>
              <w:t>X</w:t>
            </w:r>
          </w:p>
        </w:tc>
        <w:tc>
          <w:tcPr>
            <w:tcW w:w="5361" w:type="dxa"/>
            <w:tcBorders>
              <w:top w:val="single" w:sz="4" w:space="0" w:color="auto"/>
              <w:left w:val="single" w:sz="6" w:space="0" w:color="auto"/>
              <w:bottom w:val="single" w:sz="4" w:space="0" w:color="auto"/>
              <w:right w:val="single" w:sz="6" w:space="0" w:color="auto"/>
            </w:tcBorders>
            <w:shd w:val="clear" w:color="auto" w:fill="auto"/>
          </w:tcPr>
          <w:p w14:paraId="2DDDDF4A" w14:textId="35DD6483" w:rsidR="00B602FC" w:rsidRPr="00D26284" w:rsidRDefault="00B602FC" w:rsidP="00B602FC">
            <w:pPr>
              <w:rPr>
                <w:rFonts w:cs="Arial"/>
                <w:sz w:val="16"/>
                <w:szCs w:val="16"/>
              </w:rPr>
            </w:pPr>
          </w:p>
        </w:tc>
      </w:tr>
    </w:tbl>
    <w:p w14:paraId="6D836AE6" w14:textId="77777777" w:rsidR="00393EBB" w:rsidRDefault="00393EBB" w:rsidP="0088250D"/>
    <w:p w14:paraId="65A8F329" w14:textId="77777777" w:rsidR="00393EBB" w:rsidRPr="0088250D" w:rsidRDefault="00393EBB" w:rsidP="0088250D">
      <w:pPr>
        <w:rPr>
          <w:b/>
        </w:rPr>
      </w:pPr>
      <w:r w:rsidRPr="0088250D">
        <w:rPr>
          <w:b/>
        </w:rPr>
        <w:t>Uitvoer</w:t>
      </w:r>
    </w:p>
    <w:p w14:paraId="5DB2079E" w14:textId="08CC5256" w:rsidR="00E214AB" w:rsidRDefault="00E214AB" w:rsidP="00E214AB">
      <w:r>
        <w:t>0 of 1 voorkomen toevoegen per Zending-regel (</w:t>
      </w:r>
      <w:r w:rsidRPr="0050070E">
        <w:rPr>
          <w:rFonts w:cs="Arial"/>
          <w:szCs w:val="19"/>
        </w:rPr>
        <w:t>RBG_C_RN300ZEN</w:t>
      </w:r>
      <w:r>
        <w:rPr>
          <w:rFonts w:cs="Arial"/>
          <w:szCs w:val="19"/>
        </w:rPr>
        <w:t>)</w:t>
      </w:r>
      <w:r>
        <w:t>.</w:t>
      </w:r>
    </w:p>
    <w:p w14:paraId="217159B0" w14:textId="77777777" w:rsidR="00393EBB" w:rsidRDefault="00393EBB" w:rsidP="00393EBB"/>
    <w:p w14:paraId="148A8470" w14:textId="77777777" w:rsidR="00393EBB" w:rsidRPr="0088250D" w:rsidRDefault="00393EBB" w:rsidP="0088250D">
      <w:pPr>
        <w:rPr>
          <w:b/>
        </w:rPr>
      </w:pPr>
      <w:r w:rsidRPr="0088250D">
        <w:rPr>
          <w:b/>
        </w:rPr>
        <w:t>Afwijkende uitvoer</w:t>
      </w:r>
    </w:p>
    <w:p w14:paraId="21078BD0" w14:textId="6756F7D0" w:rsidR="00393EBB" w:rsidRDefault="00393EBB" w:rsidP="00393EBB">
      <w:pPr>
        <w:pStyle w:val="Standaardinspringing"/>
        <w:ind w:left="0" w:firstLine="0"/>
        <w:rPr>
          <w:rFonts w:cs="Arial"/>
          <w:spacing w:val="0"/>
          <w:szCs w:val="19"/>
        </w:rPr>
      </w:pPr>
      <w:r w:rsidRPr="009B1017">
        <w:t xml:space="preserve">Hernoem </w:t>
      </w:r>
      <w:r w:rsidR="00524486" w:rsidRPr="00524486">
        <w:rPr>
          <w:rFonts w:cs="Arial"/>
          <w:spacing w:val="0"/>
          <w:szCs w:val="19"/>
        </w:rPr>
        <w:t xml:space="preserve">BEAG_RN300DATTYDREG </w:t>
      </w:r>
      <w:r w:rsidRPr="009B1017">
        <w:rPr>
          <w:rFonts w:cs="Arial"/>
          <w:spacing w:val="0"/>
          <w:szCs w:val="19"/>
        </w:rPr>
        <w:t xml:space="preserve">naar </w:t>
      </w:r>
      <w:r w:rsidR="00B556B5">
        <w:rPr>
          <w:rFonts w:cs="Arial"/>
          <w:spacing w:val="0"/>
          <w:szCs w:val="19"/>
        </w:rPr>
        <w:t>XAAF</w:t>
      </w:r>
      <w:r w:rsidRPr="009B1017">
        <w:rPr>
          <w:rFonts w:cs="Arial"/>
          <w:spacing w:val="0"/>
          <w:szCs w:val="19"/>
        </w:rPr>
        <w:t>_MUTATIEBEGIN_TS</w:t>
      </w:r>
    </w:p>
    <w:p w14:paraId="398B7D36" w14:textId="77777777" w:rsidR="00393EBB" w:rsidRDefault="00393EBB" w:rsidP="00393EBB">
      <w:pPr>
        <w:pStyle w:val="Standaardinspringing"/>
        <w:ind w:left="0" w:firstLine="0"/>
        <w:rPr>
          <w:rFonts w:cs="Arial"/>
          <w:spacing w:val="0"/>
          <w:szCs w:val="19"/>
        </w:rPr>
      </w:pPr>
    </w:p>
    <w:p w14:paraId="374F4182" w14:textId="2748F882" w:rsidR="00393EBB" w:rsidRPr="00DB6F2A" w:rsidRDefault="00393EBB" w:rsidP="00393EBB">
      <w:pPr>
        <w:pStyle w:val="Standaardinspringing"/>
        <w:ind w:left="0" w:firstLine="0"/>
        <w:rPr>
          <w:rFonts w:cs="Arial"/>
          <w:spacing w:val="0"/>
          <w:szCs w:val="19"/>
          <w:highlight w:val="yellow"/>
          <w:u w:val="single"/>
        </w:rPr>
      </w:pPr>
      <w:commentRangeStart w:id="1311"/>
      <w:r w:rsidRPr="00DB6F2A">
        <w:rPr>
          <w:rFonts w:cs="Arial"/>
          <w:spacing w:val="0"/>
          <w:szCs w:val="19"/>
          <w:highlight w:val="yellow"/>
          <w:u w:val="single"/>
        </w:rPr>
        <w:t xml:space="preserve">De rest van de verwerking net uitvoeren als beschreven vanaf paragraaf </w:t>
      </w:r>
      <w:r w:rsidRPr="00DB6F2A">
        <w:rPr>
          <w:rFonts w:cs="Arial"/>
          <w:spacing w:val="0"/>
          <w:szCs w:val="19"/>
          <w:highlight w:val="yellow"/>
          <w:u w:val="single"/>
        </w:rPr>
        <w:fldChar w:fldCharType="begin"/>
      </w:r>
      <w:r w:rsidRPr="00DB6F2A">
        <w:rPr>
          <w:rFonts w:cs="Arial"/>
          <w:spacing w:val="0"/>
          <w:szCs w:val="19"/>
          <w:highlight w:val="yellow"/>
          <w:u w:val="single"/>
        </w:rPr>
        <w:instrText xml:space="preserve"> REF _Ref474851073 \r \h </w:instrText>
      </w:r>
      <w:r w:rsidR="00DB6F2A">
        <w:rPr>
          <w:rFonts w:cs="Arial"/>
          <w:spacing w:val="0"/>
          <w:szCs w:val="19"/>
          <w:highlight w:val="yellow"/>
          <w:u w:val="single"/>
        </w:rPr>
        <w:instrText xml:space="preserve"> \* MERGEFORMAT </w:instrText>
      </w:r>
      <w:r w:rsidRPr="00DB6F2A">
        <w:rPr>
          <w:rFonts w:cs="Arial"/>
          <w:spacing w:val="0"/>
          <w:szCs w:val="19"/>
          <w:highlight w:val="yellow"/>
          <w:u w:val="single"/>
        </w:rPr>
        <w:fldChar w:fldCharType="separate"/>
      </w:r>
      <w:r w:rsidR="00297961">
        <w:rPr>
          <w:rFonts w:cs="Arial"/>
          <w:b/>
          <w:bCs/>
          <w:spacing w:val="0"/>
          <w:szCs w:val="19"/>
          <w:highlight w:val="yellow"/>
          <w:u w:val="single"/>
        </w:rPr>
        <w:t>Fout! Verwijzingsbron niet gevonden.</w:t>
      </w:r>
      <w:r w:rsidRPr="00DB6F2A">
        <w:rPr>
          <w:rFonts w:cs="Arial"/>
          <w:spacing w:val="0"/>
          <w:szCs w:val="19"/>
          <w:highlight w:val="yellow"/>
          <w:u w:val="single"/>
        </w:rPr>
        <w:fldChar w:fldCharType="end"/>
      </w:r>
    </w:p>
    <w:p w14:paraId="174EDEB5" w14:textId="35725E61" w:rsidR="00DB6F2A" w:rsidRPr="004F7936" w:rsidRDefault="00DB6F2A" w:rsidP="00DB6F2A">
      <w:pPr>
        <w:spacing w:after="200" w:line="276" w:lineRule="auto"/>
        <w:rPr>
          <w:u w:val="single"/>
        </w:rPr>
      </w:pPr>
      <w:r w:rsidRPr="00DB6F2A">
        <w:rPr>
          <w:highlight w:val="yellow"/>
        </w:rPr>
        <w:t xml:space="preserve">Zie:  </w:t>
      </w:r>
      <w:r w:rsidRPr="00DB6F2A">
        <w:rPr>
          <w:highlight w:val="yellow"/>
          <w:u w:val="single"/>
        </w:rPr>
        <w:fldChar w:fldCharType="begin"/>
      </w:r>
      <w:r w:rsidRPr="00DB6F2A">
        <w:rPr>
          <w:highlight w:val="yellow"/>
          <w:u w:val="single"/>
        </w:rPr>
        <w:instrText xml:space="preserve"> REF _Ref476131061 \r \h </w:instrText>
      </w:r>
      <w:r>
        <w:rPr>
          <w:highlight w:val="yellow"/>
          <w:u w:val="single"/>
        </w:rPr>
        <w:instrText xml:space="preserve"> \* MERGEFORMAT </w:instrText>
      </w:r>
      <w:r w:rsidRPr="00DB6F2A">
        <w:rPr>
          <w:highlight w:val="yellow"/>
          <w:u w:val="single"/>
        </w:rPr>
      </w:r>
      <w:r w:rsidRPr="00DB6F2A">
        <w:rPr>
          <w:highlight w:val="yellow"/>
          <w:u w:val="single"/>
        </w:rPr>
        <w:fldChar w:fldCharType="separate"/>
      </w:r>
      <w:r w:rsidR="00297961">
        <w:rPr>
          <w:highlight w:val="yellow"/>
          <w:u w:val="single"/>
        </w:rPr>
        <w:t>[6]</w:t>
      </w:r>
      <w:r w:rsidRPr="00DB6F2A">
        <w:rPr>
          <w:highlight w:val="yellow"/>
          <w:u w:val="single"/>
        </w:rPr>
        <w:fldChar w:fldCharType="end"/>
      </w:r>
      <w:r w:rsidRPr="00DB6F2A">
        <w:rPr>
          <w:highlight w:val="yellow"/>
          <w:u w:val="single"/>
        </w:rPr>
        <w:t xml:space="preserve"> MTHV: 3303 ETL vullen CDP 2.0.docx [SAT tabel (Bron is geen datavault met 1 tabel)]</w:t>
      </w:r>
      <w:commentRangeEnd w:id="1311"/>
      <w:r w:rsidR="00296F59">
        <w:rPr>
          <w:rStyle w:val="Verwijzingopmerking"/>
        </w:rPr>
        <w:commentReference w:id="1311"/>
      </w:r>
    </w:p>
    <w:p w14:paraId="61766D60" w14:textId="77777777" w:rsidR="00DB6F2A" w:rsidRPr="00D632F5" w:rsidRDefault="00DB6F2A" w:rsidP="00393EBB">
      <w:pPr>
        <w:pStyle w:val="Standaardinspringing"/>
        <w:ind w:left="0" w:firstLine="0"/>
        <w:rPr>
          <w:u w:val="single"/>
        </w:rPr>
      </w:pPr>
    </w:p>
    <w:p w14:paraId="7690D73D" w14:textId="086AECE4" w:rsidR="00393EBB" w:rsidRDefault="00393EBB" w:rsidP="00393EBB">
      <w:pPr>
        <w:pStyle w:val="Standaardinspringing"/>
        <w:ind w:left="0" w:firstLine="0"/>
      </w:pPr>
      <w:r>
        <w:t>Uitzondering is dat er twee verschillende prefix_SK ’s zijn in plaats van 1 en er geen SAT tabel wordt uitgevraagd, maar een LINK tabel</w:t>
      </w:r>
      <w:r w:rsidR="00B556B5">
        <w:t>.</w:t>
      </w:r>
    </w:p>
    <w:p w14:paraId="42803E0E" w14:textId="77777777" w:rsidR="00393EBB" w:rsidRDefault="00393EBB" w:rsidP="00393EBB"/>
    <w:p w14:paraId="4A0EB542" w14:textId="3A98098A" w:rsidR="000832AE" w:rsidRDefault="000832AE" w:rsidP="0088250D">
      <w:pPr>
        <w:pStyle w:val="Lijstalinea"/>
        <w:numPr>
          <w:ilvl w:val="0"/>
          <w:numId w:val="16"/>
        </w:numPr>
        <w:ind w:left="284" w:hanging="218"/>
      </w:pPr>
      <w:r>
        <w:t xml:space="preserve">Indien één van de twee BK’s </w:t>
      </w:r>
      <w:r w:rsidRPr="000832AE">
        <w:rPr>
          <w:b/>
        </w:rPr>
        <w:t>niet</w:t>
      </w:r>
      <w:r>
        <w:t xml:space="preserve"> gevuld is (</w:t>
      </w:r>
      <w:r w:rsidRPr="000832AE">
        <w:rPr>
          <w:i/>
        </w:rPr>
        <w:t xml:space="preserve">Leeg </w:t>
      </w:r>
      <w:r>
        <w:t>is) dan dient de SK van die betreffende bron gevuld te worden met de dummy</w:t>
      </w:r>
      <w:r w:rsidRPr="000832AE">
        <w:t>waarde “</w:t>
      </w:r>
      <w:r w:rsidRPr="000832AE">
        <w:rPr>
          <w:b/>
        </w:rPr>
        <w:t>-1</w:t>
      </w:r>
      <w:r w:rsidRPr="000832AE">
        <w:t>”</w:t>
      </w:r>
      <w:r>
        <w:t>.</w:t>
      </w:r>
    </w:p>
    <w:p w14:paraId="148ADFCF" w14:textId="0E02FCF7" w:rsidR="000832AE" w:rsidRDefault="000832AE" w:rsidP="0088250D">
      <w:pPr>
        <w:pStyle w:val="Lijstalinea"/>
        <w:numPr>
          <w:ilvl w:val="0"/>
          <w:numId w:val="16"/>
        </w:numPr>
        <w:ind w:left="284" w:hanging="218"/>
      </w:pPr>
      <w:r>
        <w:t xml:space="preserve">Indien één van de twee BK’s </w:t>
      </w:r>
      <w:r w:rsidRPr="000832AE">
        <w:rPr>
          <w:b/>
        </w:rPr>
        <w:t>wél</w:t>
      </w:r>
      <w:r>
        <w:t xml:space="preserve"> gevuld is, maar er kan geen record in de HUB gevonden worden dan dient de SK van die betreffende bron gevuld te worden met de dummywaarde </w:t>
      </w:r>
      <w:r w:rsidRPr="000832AE">
        <w:t>“</w:t>
      </w:r>
      <w:r w:rsidRPr="000832AE">
        <w:rPr>
          <w:b/>
        </w:rPr>
        <w:t>-2</w:t>
      </w:r>
      <w:r>
        <w:t>”.</w:t>
      </w:r>
    </w:p>
    <w:p w14:paraId="314C79F2" w14:textId="77777777" w:rsidR="000832AE" w:rsidRDefault="000832AE" w:rsidP="000832AE"/>
    <w:p w14:paraId="5DEF1201" w14:textId="77777777" w:rsidR="000832AE" w:rsidRPr="003D2101" w:rsidRDefault="000832AE" w:rsidP="000832AE">
      <w:r>
        <w:t>Indien beide BK’s niet gevuld zijn (</w:t>
      </w:r>
      <w:r>
        <w:rPr>
          <w:i/>
        </w:rPr>
        <w:t>Leeg</w:t>
      </w:r>
      <w:r>
        <w:t xml:space="preserve"> zijn) dan wordt er géén regel aangemaakt in de LNK-tabel.</w:t>
      </w:r>
    </w:p>
    <w:p w14:paraId="67AB29E3" w14:textId="77777777" w:rsidR="000832AE" w:rsidRPr="00393EBB" w:rsidRDefault="000832AE" w:rsidP="00393EBB"/>
    <w:p w14:paraId="536ACAC9" w14:textId="0326D3F5" w:rsidR="006566AD" w:rsidRDefault="006566AD" w:rsidP="006566AD">
      <w:pPr>
        <w:pStyle w:val="Kop1"/>
      </w:pPr>
      <w:bookmarkStart w:id="1312" w:name="_Toc7616236"/>
      <w:r w:rsidRPr="006566AD">
        <w:lastRenderedPageBreak/>
        <w:t>L_RBG_PERSOONSADRES</w:t>
      </w:r>
      <w:bookmarkEnd w:id="1312"/>
    </w:p>
    <w:p w14:paraId="1221FB14" w14:textId="77777777" w:rsidR="00E42057" w:rsidRDefault="00E42057" w:rsidP="00E42057">
      <w:pPr>
        <w:pStyle w:val="Kop2"/>
      </w:pPr>
      <w:bookmarkStart w:id="1313" w:name="_Toc7616237"/>
      <w:r>
        <w:t>Globale werking</w:t>
      </w:r>
      <w:bookmarkEnd w:id="1313"/>
    </w:p>
    <w:p w14:paraId="3CA9E57D" w14:textId="73E3207F" w:rsidR="00E42057" w:rsidRDefault="00E42057" w:rsidP="00E42057">
      <w:r>
        <w:t xml:space="preserve">in deze LINK-tabel wordt de relatie vastgelegd tussen de twee HUBs: </w:t>
      </w:r>
      <w:r w:rsidRPr="00393EBB">
        <w:rPr>
          <w:b/>
        </w:rPr>
        <w:t>H_PERSOON</w:t>
      </w:r>
      <w:r>
        <w:t xml:space="preserve"> en </w:t>
      </w:r>
      <w:r w:rsidRPr="00393EBB">
        <w:rPr>
          <w:b/>
        </w:rPr>
        <w:t>H_</w:t>
      </w:r>
      <w:r>
        <w:rPr>
          <w:b/>
        </w:rPr>
        <w:t>ADRES</w:t>
      </w:r>
      <w:r>
        <w:t>.</w:t>
      </w:r>
    </w:p>
    <w:p w14:paraId="5CD5C13A" w14:textId="77777777" w:rsidR="00E42057" w:rsidRDefault="00E42057" w:rsidP="00E42057">
      <w:r>
        <w:t>Indien de relatie al bestaat, dient gecontroleerd te worden of (eventueel aanwezige) beschrijvende attributen gewijzigd zijn. Als dit het geval is, dan moet het actuele voorkomen afgesloten worden en dient een nieuwe regel aangemaakt te worden met de nieuwe gegevens.</w:t>
      </w:r>
    </w:p>
    <w:p w14:paraId="0F62BF97" w14:textId="77777777" w:rsidR="00E42057" w:rsidRDefault="00E42057" w:rsidP="00E42057">
      <w:pPr>
        <w:rPr>
          <w:rFonts w:ascii="Times New Roman" w:hAnsi="Times New Roman"/>
          <w:spacing w:val="0"/>
          <w:sz w:val="24"/>
          <w:szCs w:val="24"/>
        </w:rPr>
      </w:pPr>
      <w:r>
        <w:br/>
      </w:r>
      <w:r w:rsidRPr="003E2518">
        <w:rPr>
          <w:u w:val="single"/>
        </w:rPr>
        <w:t>Business Key</w:t>
      </w:r>
      <w:r>
        <w:rPr>
          <w:u w:val="single"/>
        </w:rPr>
        <w:t xml:space="preserve"> H_PERSOON</w:t>
      </w:r>
      <w:r>
        <w:t xml:space="preserve"> :</w:t>
      </w:r>
      <w:r w:rsidRPr="004E0DF9">
        <w:rPr>
          <w:rFonts w:ascii="Times New Roman" w:hAnsi="Times New Roman"/>
          <w:spacing w:val="0"/>
          <w:sz w:val="24"/>
          <w:szCs w:val="24"/>
        </w:rPr>
        <w:t xml:space="preserve"> </w:t>
      </w:r>
    </w:p>
    <w:p w14:paraId="5A5CBE73" w14:textId="77777777" w:rsidR="00E42057" w:rsidRDefault="00E42057" w:rsidP="00CF79E1">
      <w:pPr>
        <w:tabs>
          <w:tab w:val="left" w:pos="2268"/>
        </w:tabs>
      </w:pPr>
      <w:r w:rsidRPr="00E0703F">
        <w:t>XBAA_FINR</w:t>
      </w:r>
      <w:r>
        <w:tab/>
      </w:r>
      <w:r w:rsidRPr="004E0DF9">
        <w:t xml:space="preserve">Dit veld bevat </w:t>
      </w:r>
      <w:r>
        <w:t>het RSIN_Bron dat door de Fin.Instelling is aangeleverd</w:t>
      </w:r>
      <w:r w:rsidRPr="004E0DF9">
        <w:t>.</w:t>
      </w:r>
    </w:p>
    <w:p w14:paraId="33031D44" w14:textId="77777777" w:rsidR="00E42057" w:rsidRDefault="00E42057" w:rsidP="00E42057">
      <w:pPr>
        <w:rPr>
          <w:highlight w:val="yellow"/>
        </w:rPr>
      </w:pPr>
    </w:p>
    <w:p w14:paraId="19868B3A" w14:textId="7BA59548" w:rsidR="00E42057" w:rsidRDefault="00E42057" w:rsidP="00E42057">
      <w:r w:rsidRPr="003E2518">
        <w:rPr>
          <w:u w:val="single"/>
        </w:rPr>
        <w:t xml:space="preserve">Business </w:t>
      </w:r>
      <w:r w:rsidRPr="00E05580">
        <w:rPr>
          <w:u w:val="single"/>
        </w:rPr>
        <w:t>Key H</w:t>
      </w:r>
      <w:r>
        <w:rPr>
          <w:u w:val="single"/>
        </w:rPr>
        <w:t>_ADRES</w:t>
      </w:r>
      <w:r>
        <w:t>:</w:t>
      </w:r>
    </w:p>
    <w:p w14:paraId="79E35869" w14:textId="77777777" w:rsidR="00E42057" w:rsidRPr="00A63BDC" w:rsidRDefault="00E42057" w:rsidP="00E42057">
      <w:pPr>
        <w:tabs>
          <w:tab w:val="left" w:pos="2268"/>
        </w:tabs>
        <w:ind w:left="2268" w:hanging="2268"/>
      </w:pPr>
      <w:r w:rsidRPr="00A63BDC">
        <w:t>ADRES.SLEUTEL</w:t>
      </w:r>
      <w:r w:rsidRPr="00A63BDC">
        <w:tab/>
        <w:t xml:space="preserve">Dit veld bevat een samengestelde Sleutel van adres. Voor de samenstelling; Zie paragraaf </w:t>
      </w:r>
      <w:r w:rsidRPr="00A63BDC">
        <w:fldChar w:fldCharType="begin"/>
      </w:r>
      <w:r w:rsidRPr="00A63BDC">
        <w:instrText xml:space="preserve"> REF _Ref476153266 \r \h </w:instrText>
      </w:r>
      <w:r>
        <w:instrText xml:space="preserve"> \* MERGEFORMAT </w:instrText>
      </w:r>
      <w:r w:rsidRPr="00A63BDC">
        <w:fldChar w:fldCharType="separate"/>
      </w:r>
      <w:r w:rsidR="00297961">
        <w:t>4.2.3</w:t>
      </w:r>
      <w:r w:rsidRPr="00A63BDC">
        <w:fldChar w:fldCharType="end"/>
      </w:r>
      <w:r w:rsidRPr="00A63BDC">
        <w:t xml:space="preserve"> (H_ADRES).</w:t>
      </w:r>
    </w:p>
    <w:p w14:paraId="36991A26" w14:textId="77777777" w:rsidR="00E42057" w:rsidRDefault="00E42057" w:rsidP="00E42057">
      <w:pPr>
        <w:rPr>
          <w:rFonts w:ascii="Times New Roman" w:hAnsi="Times New Roman"/>
          <w:spacing w:val="0"/>
          <w:sz w:val="24"/>
          <w:szCs w:val="24"/>
        </w:rPr>
      </w:pPr>
    </w:p>
    <w:p w14:paraId="2D909A78" w14:textId="102B8F22" w:rsidR="00E42057" w:rsidRDefault="00E42057" w:rsidP="00E42057">
      <w:r>
        <w:t>Deze tabel dient gevuld te worden met gegevens uit RBG_</w:t>
      </w:r>
      <w:r w:rsidR="005471E7">
        <w:t>ZENDING</w:t>
      </w:r>
      <w:r>
        <w:t xml:space="preserve"> (</w:t>
      </w:r>
      <w:r w:rsidRPr="00E42057">
        <w:t>RBG_C_RN300ZEN</w:t>
      </w:r>
      <w:r>
        <w:t>) die zijn toegevoegd of gewijzigd sinds de vorige verwerking.</w:t>
      </w:r>
    </w:p>
    <w:p w14:paraId="7BB24E37" w14:textId="5BE587FF" w:rsidR="00E42057" w:rsidRDefault="00E42057" w:rsidP="00743268">
      <w:pPr>
        <w:pStyle w:val="Kop2"/>
      </w:pPr>
      <w:bookmarkStart w:id="1314" w:name="_Toc7616238"/>
      <w:r>
        <w:t xml:space="preserve">Mapping </w:t>
      </w:r>
      <w:r w:rsidR="00743268">
        <w:t>L_</w:t>
      </w:r>
      <w:r w:rsidR="00743268" w:rsidRPr="00743268">
        <w:t>RBG_PERSOONSADRES</w:t>
      </w:r>
      <w:bookmarkEnd w:id="1314"/>
    </w:p>
    <w:tbl>
      <w:tblPr>
        <w:tblW w:w="9720" w:type="dxa"/>
        <w:tblLayout w:type="fixed"/>
        <w:tblCellMar>
          <w:left w:w="30" w:type="dxa"/>
          <w:right w:w="30" w:type="dxa"/>
        </w:tblCellMar>
        <w:tblLook w:val="0000" w:firstRow="0" w:lastRow="0" w:firstColumn="0" w:lastColumn="0" w:noHBand="0" w:noVBand="0"/>
      </w:tblPr>
      <w:tblGrid>
        <w:gridCol w:w="3007"/>
        <w:gridCol w:w="2797"/>
        <w:gridCol w:w="3916"/>
      </w:tblGrid>
      <w:tr w:rsidR="00E42057" w:rsidRPr="00E05580" w14:paraId="79190746" w14:textId="77777777" w:rsidTr="00524486">
        <w:trPr>
          <w:cantSplit/>
          <w:trHeight w:val="190"/>
        </w:trPr>
        <w:tc>
          <w:tcPr>
            <w:tcW w:w="3007" w:type="dxa"/>
            <w:tcBorders>
              <w:top w:val="single" w:sz="6" w:space="0" w:color="auto"/>
              <w:left w:val="single" w:sz="6" w:space="0" w:color="auto"/>
              <w:bottom w:val="single" w:sz="4" w:space="0" w:color="auto"/>
              <w:right w:val="single" w:sz="6" w:space="0" w:color="auto"/>
            </w:tcBorders>
            <w:shd w:val="pct20" w:color="auto" w:fill="FFFFFF"/>
          </w:tcPr>
          <w:p w14:paraId="026F9E14" w14:textId="77777777" w:rsidR="00E42057" w:rsidRPr="00E05580" w:rsidRDefault="00E42057" w:rsidP="00743268">
            <w:pPr>
              <w:rPr>
                <w:b/>
                <w:color w:val="000000"/>
                <w:sz w:val="16"/>
                <w:szCs w:val="16"/>
              </w:rPr>
            </w:pPr>
            <w:r w:rsidRPr="00E05580">
              <w:rPr>
                <w:b/>
                <w:color w:val="000000"/>
                <w:sz w:val="16"/>
                <w:szCs w:val="16"/>
              </w:rPr>
              <w:t>Doelkolom</w:t>
            </w:r>
          </w:p>
          <w:p w14:paraId="0F100FC1" w14:textId="77777777" w:rsidR="00E42057" w:rsidRPr="00E05580" w:rsidRDefault="00E42057" w:rsidP="00743268">
            <w:pPr>
              <w:rPr>
                <w:b/>
                <w:color w:val="000000"/>
                <w:sz w:val="16"/>
                <w:szCs w:val="16"/>
              </w:rPr>
            </w:pPr>
          </w:p>
        </w:tc>
        <w:tc>
          <w:tcPr>
            <w:tcW w:w="2797" w:type="dxa"/>
            <w:tcBorders>
              <w:top w:val="single" w:sz="6" w:space="0" w:color="auto"/>
              <w:left w:val="single" w:sz="6" w:space="0" w:color="auto"/>
              <w:bottom w:val="single" w:sz="4" w:space="0" w:color="auto"/>
              <w:right w:val="single" w:sz="6" w:space="0" w:color="auto"/>
            </w:tcBorders>
            <w:shd w:val="pct20" w:color="auto" w:fill="FFFFFF"/>
          </w:tcPr>
          <w:p w14:paraId="76391237" w14:textId="77777777" w:rsidR="00E42057" w:rsidRPr="00E05580" w:rsidRDefault="00E42057" w:rsidP="00743268">
            <w:pPr>
              <w:rPr>
                <w:b/>
                <w:color w:val="000000"/>
                <w:sz w:val="16"/>
                <w:szCs w:val="16"/>
              </w:rPr>
            </w:pPr>
            <w:r w:rsidRPr="00E05580">
              <w:rPr>
                <w:b/>
                <w:color w:val="000000"/>
                <w:sz w:val="16"/>
                <w:szCs w:val="16"/>
              </w:rPr>
              <w:t>Bron/brontabel</w:t>
            </w:r>
          </w:p>
        </w:tc>
        <w:tc>
          <w:tcPr>
            <w:tcW w:w="3916" w:type="dxa"/>
            <w:tcBorders>
              <w:top w:val="single" w:sz="6" w:space="0" w:color="auto"/>
              <w:left w:val="single" w:sz="6" w:space="0" w:color="auto"/>
              <w:bottom w:val="single" w:sz="4" w:space="0" w:color="auto"/>
              <w:right w:val="single" w:sz="6" w:space="0" w:color="auto"/>
            </w:tcBorders>
            <w:shd w:val="pct20" w:color="auto" w:fill="FFFFFF"/>
          </w:tcPr>
          <w:p w14:paraId="067CB42E" w14:textId="77777777" w:rsidR="00E42057" w:rsidRPr="00E05580" w:rsidRDefault="00E42057" w:rsidP="00743268">
            <w:pPr>
              <w:rPr>
                <w:b/>
                <w:color w:val="000000"/>
                <w:sz w:val="16"/>
                <w:szCs w:val="16"/>
              </w:rPr>
            </w:pPr>
            <w:r w:rsidRPr="00E05580">
              <w:rPr>
                <w:b/>
                <w:color w:val="000000"/>
                <w:sz w:val="16"/>
                <w:szCs w:val="16"/>
              </w:rPr>
              <w:t>Bronkolom</w:t>
            </w:r>
          </w:p>
        </w:tc>
      </w:tr>
      <w:tr w:rsidR="00E42057" w:rsidRPr="00E05580" w14:paraId="5ABAD847" w14:textId="77777777" w:rsidTr="00524486">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5038FBF8" w14:textId="040CA181" w:rsidR="00E42057" w:rsidRPr="00E05580" w:rsidRDefault="00743268" w:rsidP="00743268">
            <w:pPr>
              <w:rPr>
                <w:rFonts w:cs="Arial"/>
                <w:sz w:val="16"/>
                <w:szCs w:val="16"/>
              </w:rPr>
            </w:pPr>
            <w:r w:rsidRPr="00743268">
              <w:rPr>
                <w:rFonts w:cs="Arial"/>
                <w:sz w:val="16"/>
                <w:szCs w:val="16"/>
              </w:rPr>
              <w:t>XBAE_SK</w:t>
            </w:r>
          </w:p>
        </w:tc>
        <w:tc>
          <w:tcPr>
            <w:tcW w:w="2797" w:type="dxa"/>
            <w:tcBorders>
              <w:top w:val="single" w:sz="4" w:space="0" w:color="auto"/>
              <w:left w:val="single" w:sz="4" w:space="0" w:color="auto"/>
              <w:bottom w:val="single" w:sz="4" w:space="0" w:color="auto"/>
              <w:right w:val="single" w:sz="4" w:space="0" w:color="auto"/>
            </w:tcBorders>
            <w:shd w:val="clear" w:color="auto" w:fill="auto"/>
          </w:tcPr>
          <w:p w14:paraId="35273688" w14:textId="4B294644" w:rsidR="00E42057" w:rsidRPr="00E05580" w:rsidRDefault="00E42057" w:rsidP="00217959">
            <w:pPr>
              <w:rPr>
                <w:rFonts w:cs="Arial"/>
                <w:snapToGrid w:val="0"/>
                <w:color w:val="000000"/>
                <w:sz w:val="16"/>
                <w:szCs w:val="16"/>
              </w:rPr>
            </w:pPr>
            <w:r>
              <w:rPr>
                <w:rFonts w:cs="Arial"/>
                <w:snapToGrid w:val="0"/>
                <w:color w:val="000000"/>
                <w:sz w:val="16"/>
                <w:szCs w:val="16"/>
              </w:rPr>
              <w:t>H_</w:t>
            </w:r>
            <w:r w:rsidR="00217959">
              <w:rPr>
                <w:rFonts w:cs="Arial"/>
                <w:snapToGrid w:val="0"/>
                <w:color w:val="000000"/>
                <w:sz w:val="16"/>
                <w:szCs w:val="16"/>
              </w:rPr>
              <w:t>ADRES</w:t>
            </w:r>
          </w:p>
        </w:tc>
        <w:tc>
          <w:tcPr>
            <w:tcW w:w="3916" w:type="dxa"/>
            <w:tcBorders>
              <w:top w:val="single" w:sz="4" w:space="0" w:color="auto"/>
              <w:left w:val="single" w:sz="4" w:space="0" w:color="auto"/>
              <w:bottom w:val="single" w:sz="4" w:space="0" w:color="auto"/>
              <w:right w:val="single" w:sz="4" w:space="0" w:color="auto"/>
            </w:tcBorders>
            <w:shd w:val="clear" w:color="auto" w:fill="auto"/>
          </w:tcPr>
          <w:p w14:paraId="3C63C64A" w14:textId="48698697" w:rsidR="00E42057" w:rsidRPr="00E05580" w:rsidRDefault="00217959" w:rsidP="00743268">
            <w:pPr>
              <w:rPr>
                <w:rFonts w:cs="Arial"/>
                <w:sz w:val="16"/>
                <w:szCs w:val="16"/>
              </w:rPr>
            </w:pPr>
            <w:r w:rsidRPr="00743268">
              <w:rPr>
                <w:rFonts w:cs="Arial"/>
                <w:sz w:val="16"/>
                <w:szCs w:val="16"/>
              </w:rPr>
              <w:t>XBAE_SK</w:t>
            </w:r>
          </w:p>
        </w:tc>
      </w:tr>
      <w:tr w:rsidR="00E42057" w:rsidRPr="00E05580" w14:paraId="34183900" w14:textId="77777777" w:rsidTr="00524486">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4D07FC00" w14:textId="77777777" w:rsidR="00E42057" w:rsidRPr="00E05580" w:rsidRDefault="00E42057" w:rsidP="00743268">
            <w:pPr>
              <w:rPr>
                <w:rFonts w:cs="Arial"/>
                <w:sz w:val="16"/>
                <w:szCs w:val="16"/>
              </w:rPr>
            </w:pPr>
            <w:r w:rsidRPr="00E05580">
              <w:rPr>
                <w:rFonts w:cs="Arial"/>
                <w:sz w:val="16"/>
                <w:szCs w:val="16"/>
              </w:rPr>
              <w:t>XBAA_SK</w:t>
            </w:r>
          </w:p>
        </w:tc>
        <w:tc>
          <w:tcPr>
            <w:tcW w:w="2797" w:type="dxa"/>
            <w:tcBorders>
              <w:top w:val="single" w:sz="4" w:space="0" w:color="auto"/>
              <w:left w:val="single" w:sz="4" w:space="0" w:color="auto"/>
              <w:bottom w:val="single" w:sz="4" w:space="0" w:color="auto"/>
              <w:right w:val="single" w:sz="4" w:space="0" w:color="auto"/>
            </w:tcBorders>
            <w:shd w:val="clear" w:color="auto" w:fill="auto"/>
          </w:tcPr>
          <w:p w14:paraId="465B6E88" w14:textId="2F6CB600" w:rsidR="00E42057" w:rsidRPr="00E05580" w:rsidRDefault="00217959" w:rsidP="00743268">
            <w:pPr>
              <w:rPr>
                <w:rFonts w:cs="Arial"/>
                <w:snapToGrid w:val="0"/>
                <w:color w:val="000000"/>
                <w:sz w:val="16"/>
                <w:szCs w:val="16"/>
              </w:rPr>
            </w:pPr>
            <w:r>
              <w:rPr>
                <w:rFonts w:cs="Arial"/>
                <w:snapToGrid w:val="0"/>
                <w:color w:val="000000"/>
                <w:sz w:val="16"/>
                <w:szCs w:val="16"/>
              </w:rPr>
              <w:t>H_PERSOON</w:t>
            </w:r>
          </w:p>
        </w:tc>
        <w:tc>
          <w:tcPr>
            <w:tcW w:w="3916" w:type="dxa"/>
            <w:tcBorders>
              <w:top w:val="single" w:sz="4" w:space="0" w:color="auto"/>
              <w:left w:val="single" w:sz="4" w:space="0" w:color="auto"/>
              <w:bottom w:val="single" w:sz="4" w:space="0" w:color="auto"/>
              <w:right w:val="single" w:sz="4" w:space="0" w:color="auto"/>
            </w:tcBorders>
            <w:shd w:val="clear" w:color="auto" w:fill="auto"/>
          </w:tcPr>
          <w:p w14:paraId="3CAC2BC7" w14:textId="6E5BEBBF" w:rsidR="00E42057" w:rsidRPr="00E05580" w:rsidRDefault="00217959" w:rsidP="00743268">
            <w:pPr>
              <w:rPr>
                <w:rFonts w:cs="Arial"/>
                <w:sz w:val="16"/>
                <w:szCs w:val="16"/>
              </w:rPr>
            </w:pPr>
            <w:r w:rsidRPr="00E05580">
              <w:rPr>
                <w:rFonts w:cs="Arial"/>
                <w:sz w:val="16"/>
                <w:szCs w:val="16"/>
              </w:rPr>
              <w:t>XBAA_SK</w:t>
            </w:r>
          </w:p>
        </w:tc>
      </w:tr>
      <w:tr w:rsidR="00E42057" w:rsidRPr="00E05580" w14:paraId="4F98BC28" w14:textId="77777777" w:rsidTr="00524486">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204F8853" w14:textId="16A2244F" w:rsidR="00E42057" w:rsidRPr="00E05580" w:rsidRDefault="00217959" w:rsidP="00217959">
            <w:pPr>
              <w:rPr>
                <w:rFonts w:cs="Arial"/>
                <w:sz w:val="16"/>
                <w:szCs w:val="16"/>
              </w:rPr>
            </w:pPr>
            <w:r w:rsidRPr="00217959">
              <w:rPr>
                <w:rFonts w:cs="Arial"/>
                <w:sz w:val="16"/>
                <w:szCs w:val="16"/>
              </w:rPr>
              <w:t>XAAE</w:t>
            </w:r>
            <w:r w:rsidR="00E42057" w:rsidRPr="00E05580">
              <w:rPr>
                <w:rFonts w:cs="Arial"/>
                <w:sz w:val="16"/>
                <w:szCs w:val="16"/>
              </w:rPr>
              <w:t>_MUTATIEBEGIN_TS</w:t>
            </w:r>
          </w:p>
        </w:tc>
        <w:tc>
          <w:tcPr>
            <w:tcW w:w="2797" w:type="dxa"/>
            <w:tcBorders>
              <w:top w:val="single" w:sz="4" w:space="0" w:color="auto"/>
              <w:left w:val="single" w:sz="4" w:space="0" w:color="auto"/>
              <w:bottom w:val="single" w:sz="4" w:space="0" w:color="auto"/>
              <w:right w:val="single" w:sz="4" w:space="0" w:color="auto"/>
            </w:tcBorders>
            <w:shd w:val="clear" w:color="auto" w:fill="auto"/>
          </w:tcPr>
          <w:p w14:paraId="262D8B08" w14:textId="77777777" w:rsidR="00E42057" w:rsidRPr="00E05580" w:rsidRDefault="00E42057" w:rsidP="00743268">
            <w:pPr>
              <w:rPr>
                <w:rFonts w:cs="Arial"/>
                <w:snapToGrid w:val="0"/>
                <w:color w:val="000000"/>
                <w:sz w:val="16"/>
                <w:szCs w:val="16"/>
              </w:rPr>
            </w:pPr>
          </w:p>
        </w:tc>
        <w:tc>
          <w:tcPr>
            <w:tcW w:w="3916" w:type="dxa"/>
            <w:tcBorders>
              <w:top w:val="single" w:sz="4" w:space="0" w:color="auto"/>
              <w:left w:val="single" w:sz="4" w:space="0" w:color="auto"/>
              <w:bottom w:val="single" w:sz="4" w:space="0" w:color="auto"/>
              <w:right w:val="single" w:sz="4" w:space="0" w:color="auto"/>
            </w:tcBorders>
            <w:shd w:val="clear" w:color="auto" w:fill="auto"/>
          </w:tcPr>
          <w:p w14:paraId="3C3B7232" w14:textId="17BAF7E1" w:rsidR="00E42057" w:rsidRPr="00E05580" w:rsidRDefault="00524486" w:rsidP="00524486">
            <w:pPr>
              <w:rPr>
                <w:rFonts w:cs="Arial"/>
                <w:sz w:val="16"/>
                <w:szCs w:val="16"/>
              </w:rPr>
            </w:pPr>
            <w:r w:rsidRPr="00524486">
              <w:rPr>
                <w:rFonts w:cs="Arial"/>
                <w:snapToGrid w:val="0"/>
                <w:color w:val="000000"/>
                <w:sz w:val="16"/>
                <w:szCs w:val="16"/>
              </w:rPr>
              <w:t>BEAG_RN300DATTYDREG</w:t>
            </w:r>
          </w:p>
        </w:tc>
      </w:tr>
      <w:tr w:rsidR="00E42057" w:rsidRPr="00E05580" w14:paraId="65B779BB" w14:textId="77777777" w:rsidTr="00524486">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31773C20" w14:textId="001A93BB" w:rsidR="00E42057" w:rsidRPr="00E05580" w:rsidRDefault="00217959" w:rsidP="00217959">
            <w:pPr>
              <w:rPr>
                <w:rFonts w:cs="Arial"/>
                <w:sz w:val="16"/>
                <w:szCs w:val="16"/>
              </w:rPr>
            </w:pPr>
            <w:r w:rsidRPr="00217959">
              <w:rPr>
                <w:rFonts w:cs="Arial"/>
                <w:sz w:val="16"/>
                <w:szCs w:val="16"/>
              </w:rPr>
              <w:t>XAAE</w:t>
            </w:r>
            <w:r w:rsidR="00E42057" w:rsidRPr="00E05580">
              <w:rPr>
                <w:rFonts w:cs="Arial"/>
                <w:sz w:val="16"/>
                <w:szCs w:val="16"/>
              </w:rPr>
              <w:t>_MUTATIEEINDE_TS</w:t>
            </w:r>
          </w:p>
        </w:tc>
        <w:tc>
          <w:tcPr>
            <w:tcW w:w="2797" w:type="dxa"/>
            <w:tcBorders>
              <w:top w:val="single" w:sz="4" w:space="0" w:color="auto"/>
              <w:left w:val="single" w:sz="4" w:space="0" w:color="auto"/>
              <w:bottom w:val="single" w:sz="4" w:space="0" w:color="auto"/>
              <w:right w:val="single" w:sz="4" w:space="0" w:color="auto"/>
            </w:tcBorders>
            <w:shd w:val="clear" w:color="auto" w:fill="auto"/>
          </w:tcPr>
          <w:p w14:paraId="464A5930" w14:textId="77777777" w:rsidR="00E42057" w:rsidRPr="00E05580" w:rsidRDefault="00E42057" w:rsidP="00743268">
            <w:pPr>
              <w:rPr>
                <w:rFonts w:cs="Arial"/>
                <w:snapToGrid w:val="0"/>
                <w:color w:val="000000"/>
                <w:sz w:val="16"/>
                <w:szCs w:val="16"/>
              </w:rPr>
            </w:pPr>
          </w:p>
        </w:tc>
        <w:tc>
          <w:tcPr>
            <w:tcW w:w="3916" w:type="dxa"/>
            <w:tcBorders>
              <w:top w:val="single" w:sz="4" w:space="0" w:color="auto"/>
              <w:left w:val="single" w:sz="4" w:space="0" w:color="auto"/>
              <w:bottom w:val="single" w:sz="4" w:space="0" w:color="auto"/>
              <w:right w:val="single" w:sz="4" w:space="0" w:color="auto"/>
            </w:tcBorders>
            <w:shd w:val="clear" w:color="auto" w:fill="auto"/>
          </w:tcPr>
          <w:p w14:paraId="2D4C5DCE" w14:textId="66420064" w:rsidR="00E42057" w:rsidRPr="00E05580" w:rsidRDefault="00E42057" w:rsidP="00743268">
            <w:pPr>
              <w:rPr>
                <w:rFonts w:cs="Arial"/>
                <w:snapToGrid w:val="0"/>
                <w:color w:val="000000"/>
                <w:sz w:val="16"/>
                <w:szCs w:val="16"/>
              </w:rPr>
            </w:pPr>
            <w:r w:rsidRPr="00E05580">
              <w:rPr>
                <w:rFonts w:cs="Arial"/>
                <w:snapToGrid w:val="0"/>
                <w:color w:val="000000"/>
                <w:sz w:val="16"/>
                <w:szCs w:val="16"/>
              </w:rPr>
              <w:t xml:space="preserve">Afleiding  </w:t>
            </w:r>
            <w:r w:rsidR="00597D06">
              <w:rPr>
                <w:rFonts w:cs="Arial"/>
                <w:i/>
                <w:snapToGrid w:val="0"/>
                <w:color w:val="000000"/>
                <w:sz w:val="16"/>
                <w:szCs w:val="16"/>
              </w:rPr>
              <w:t xml:space="preserve">MTHV </w:t>
            </w:r>
            <w:r w:rsidRPr="00E05580">
              <w:rPr>
                <w:rFonts w:cs="Arial"/>
                <w:snapToGrid w:val="0"/>
                <w:color w:val="000000"/>
                <w:sz w:val="16"/>
                <w:szCs w:val="16"/>
              </w:rPr>
              <w:t xml:space="preserve">- </w:t>
            </w:r>
            <w:r w:rsidRPr="00E05580">
              <w:rPr>
                <w:rFonts w:cs="Arial"/>
                <w:sz w:val="16"/>
                <w:szCs w:val="16"/>
              </w:rPr>
              <w:t>MUTATIEEINDE_TS</w:t>
            </w:r>
          </w:p>
        </w:tc>
      </w:tr>
      <w:tr w:rsidR="00E42057" w:rsidRPr="00E05580" w14:paraId="05D89AD4" w14:textId="77777777" w:rsidTr="00524486">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4AC5E93A" w14:textId="267F638B" w:rsidR="00E42057" w:rsidRPr="00E05580" w:rsidRDefault="00217959" w:rsidP="00217959">
            <w:pPr>
              <w:rPr>
                <w:rFonts w:cs="Arial"/>
                <w:sz w:val="16"/>
                <w:szCs w:val="16"/>
              </w:rPr>
            </w:pPr>
            <w:r w:rsidRPr="00217959">
              <w:rPr>
                <w:rFonts w:cs="Arial"/>
                <w:sz w:val="16"/>
                <w:szCs w:val="16"/>
              </w:rPr>
              <w:t>XAAE</w:t>
            </w:r>
            <w:r w:rsidR="00E42057" w:rsidRPr="00E05580">
              <w:rPr>
                <w:rFonts w:cs="Arial"/>
                <w:sz w:val="16"/>
                <w:szCs w:val="16"/>
              </w:rPr>
              <w:t>_LAAD_TS</w:t>
            </w:r>
          </w:p>
        </w:tc>
        <w:tc>
          <w:tcPr>
            <w:tcW w:w="2797" w:type="dxa"/>
            <w:tcBorders>
              <w:top w:val="single" w:sz="4" w:space="0" w:color="auto"/>
              <w:left w:val="single" w:sz="4" w:space="0" w:color="auto"/>
              <w:bottom w:val="single" w:sz="4" w:space="0" w:color="auto"/>
              <w:right w:val="single" w:sz="4" w:space="0" w:color="auto"/>
            </w:tcBorders>
            <w:shd w:val="clear" w:color="auto" w:fill="auto"/>
          </w:tcPr>
          <w:p w14:paraId="25913E4C" w14:textId="77777777" w:rsidR="00E42057" w:rsidRPr="00E05580" w:rsidRDefault="00E42057" w:rsidP="00743268">
            <w:pPr>
              <w:rPr>
                <w:rFonts w:cs="Arial"/>
                <w:snapToGrid w:val="0"/>
                <w:color w:val="000000"/>
                <w:sz w:val="16"/>
                <w:szCs w:val="16"/>
              </w:rPr>
            </w:pPr>
          </w:p>
        </w:tc>
        <w:tc>
          <w:tcPr>
            <w:tcW w:w="3916" w:type="dxa"/>
            <w:tcBorders>
              <w:top w:val="single" w:sz="4" w:space="0" w:color="auto"/>
              <w:left w:val="single" w:sz="4" w:space="0" w:color="auto"/>
              <w:bottom w:val="single" w:sz="4" w:space="0" w:color="auto"/>
              <w:right w:val="single" w:sz="4" w:space="0" w:color="auto"/>
            </w:tcBorders>
            <w:shd w:val="clear" w:color="auto" w:fill="auto"/>
          </w:tcPr>
          <w:p w14:paraId="500FB67C" w14:textId="77777777" w:rsidR="00E42057" w:rsidRPr="00E05580" w:rsidRDefault="00E42057" w:rsidP="00743268">
            <w:pPr>
              <w:rPr>
                <w:rFonts w:cs="Arial"/>
                <w:snapToGrid w:val="0"/>
                <w:color w:val="000000"/>
                <w:sz w:val="16"/>
                <w:szCs w:val="16"/>
              </w:rPr>
            </w:pPr>
            <w:r w:rsidRPr="00E05580">
              <w:rPr>
                <w:rFonts w:cs="Arial"/>
                <w:i/>
                <w:snapToGrid w:val="0"/>
                <w:color w:val="000000"/>
                <w:sz w:val="16"/>
                <w:szCs w:val="16"/>
              </w:rPr>
              <w:t>Laad_TS</w:t>
            </w:r>
          </w:p>
        </w:tc>
      </w:tr>
      <w:tr w:rsidR="00E42057" w:rsidRPr="00E05580" w14:paraId="2D8B23CE" w14:textId="77777777" w:rsidTr="00524486">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61B85A15" w14:textId="6A0D97A4" w:rsidR="00E42057" w:rsidRPr="00E05580" w:rsidRDefault="00217959" w:rsidP="00743268">
            <w:pPr>
              <w:rPr>
                <w:rFonts w:cs="Arial"/>
                <w:sz w:val="16"/>
                <w:szCs w:val="16"/>
              </w:rPr>
            </w:pPr>
            <w:r w:rsidRPr="00217959">
              <w:rPr>
                <w:rFonts w:cs="Arial"/>
                <w:sz w:val="16"/>
                <w:szCs w:val="16"/>
              </w:rPr>
              <w:t>XAAE</w:t>
            </w:r>
            <w:r w:rsidR="00E42057" w:rsidRPr="00E05580">
              <w:rPr>
                <w:rFonts w:cs="Arial"/>
                <w:sz w:val="16"/>
                <w:szCs w:val="16"/>
              </w:rPr>
              <w:t>_RECORDBRON_NAAM</w:t>
            </w:r>
          </w:p>
        </w:tc>
        <w:tc>
          <w:tcPr>
            <w:tcW w:w="2797" w:type="dxa"/>
            <w:tcBorders>
              <w:top w:val="single" w:sz="4" w:space="0" w:color="auto"/>
              <w:left w:val="single" w:sz="4" w:space="0" w:color="auto"/>
              <w:bottom w:val="single" w:sz="4" w:space="0" w:color="auto"/>
              <w:right w:val="single" w:sz="4" w:space="0" w:color="auto"/>
            </w:tcBorders>
            <w:shd w:val="clear" w:color="auto" w:fill="auto"/>
          </w:tcPr>
          <w:p w14:paraId="7864B1C4" w14:textId="77777777" w:rsidR="00E42057" w:rsidRPr="00E05580" w:rsidRDefault="00E42057" w:rsidP="00743268">
            <w:pPr>
              <w:rPr>
                <w:rFonts w:cs="Arial"/>
                <w:sz w:val="16"/>
                <w:szCs w:val="16"/>
              </w:rPr>
            </w:pPr>
            <w:r w:rsidRPr="00457E2F">
              <w:rPr>
                <w:rFonts w:cs="Arial"/>
                <w:sz w:val="16"/>
                <w:szCs w:val="16"/>
              </w:rPr>
              <w:t>RBG_C_RN300ZEN</w:t>
            </w:r>
          </w:p>
        </w:tc>
        <w:tc>
          <w:tcPr>
            <w:tcW w:w="3916" w:type="dxa"/>
            <w:tcBorders>
              <w:top w:val="single" w:sz="4" w:space="0" w:color="auto"/>
              <w:left w:val="single" w:sz="4" w:space="0" w:color="auto"/>
              <w:bottom w:val="single" w:sz="4" w:space="0" w:color="auto"/>
              <w:right w:val="single" w:sz="4" w:space="0" w:color="auto"/>
            </w:tcBorders>
            <w:shd w:val="clear" w:color="auto" w:fill="auto"/>
          </w:tcPr>
          <w:p w14:paraId="4A0499BF" w14:textId="77777777" w:rsidR="00E42057" w:rsidRPr="00E05580" w:rsidRDefault="00E42057" w:rsidP="00743268">
            <w:pPr>
              <w:rPr>
                <w:rFonts w:cs="Arial"/>
                <w:snapToGrid w:val="0"/>
                <w:color w:val="000000"/>
                <w:sz w:val="16"/>
                <w:szCs w:val="16"/>
              </w:rPr>
            </w:pPr>
            <w:r w:rsidRPr="00AE0711">
              <w:rPr>
                <w:rFonts w:cs="Arial"/>
                <w:sz w:val="16"/>
                <w:szCs w:val="16"/>
              </w:rPr>
              <w:t>BEAG_RECORDBRON_NAAM</w:t>
            </w:r>
          </w:p>
        </w:tc>
      </w:tr>
    </w:tbl>
    <w:p w14:paraId="4DE9737F" w14:textId="77777777" w:rsidR="00E42057" w:rsidRPr="001436BA" w:rsidRDefault="00E42057" w:rsidP="00E42057">
      <w:pPr>
        <w:pStyle w:val="Kop2"/>
        <w:tabs>
          <w:tab w:val="clear" w:pos="709"/>
          <w:tab w:val="num" w:pos="1134"/>
        </w:tabs>
        <w:ind w:left="1134" w:hanging="1134"/>
      </w:pPr>
      <w:bookmarkStart w:id="1315" w:name="_Toc7616239"/>
      <w:r w:rsidRPr="001436BA">
        <w:t>Hoofdselectie (HSEL)</w:t>
      </w:r>
      <w:bookmarkEnd w:id="1315"/>
    </w:p>
    <w:p w14:paraId="1000AAED" w14:textId="77777777" w:rsidR="00E42057" w:rsidRPr="002E0A75" w:rsidRDefault="00E42057" w:rsidP="002E0A75">
      <w:pPr>
        <w:rPr>
          <w:b/>
        </w:rPr>
      </w:pPr>
      <w:r w:rsidRPr="002E0A75">
        <w:rPr>
          <w:b/>
        </w:rPr>
        <w:t>Functionele beschrijving</w:t>
      </w:r>
    </w:p>
    <w:p w14:paraId="04AA0D22" w14:textId="77777777" w:rsidR="00E42057" w:rsidRPr="001436BA" w:rsidRDefault="00E42057" w:rsidP="00E42057">
      <w:pPr>
        <w:pStyle w:val="Standaardinspringing"/>
        <w:ind w:left="0" w:firstLine="0"/>
      </w:pPr>
      <w:r w:rsidRPr="001436BA">
        <w:t xml:space="preserve">Selecteer alle Zending-gegevens uit RBG (tabel RBG_C_RN300ZEN) die zijn toegevoegd sinds de vorige verwerking (BEAG_LAAD_TS ligt ná de </w:t>
      </w:r>
      <w:r w:rsidRPr="001436BA">
        <w:rPr>
          <w:i/>
        </w:rPr>
        <w:t>Vorige_laad_TS</w:t>
      </w:r>
      <w:r w:rsidRPr="001436BA">
        <w:t xml:space="preserve">). </w:t>
      </w:r>
    </w:p>
    <w:p w14:paraId="0AC68C53" w14:textId="77777777" w:rsidR="00E42057" w:rsidRPr="001436BA" w:rsidRDefault="00E42057" w:rsidP="00E42057">
      <w:pPr>
        <w:pStyle w:val="Standaardinspringing"/>
        <w:ind w:left="0" w:firstLine="0"/>
      </w:pPr>
    </w:p>
    <w:p w14:paraId="7E01FDC0" w14:textId="03438A6B" w:rsidR="00E42057" w:rsidRDefault="00E42057" w:rsidP="00E42057">
      <w:pPr>
        <w:pStyle w:val="Standaardinspringing"/>
        <w:ind w:left="0" w:firstLine="0"/>
      </w:pPr>
      <w:r w:rsidRPr="001436BA">
        <w:t xml:space="preserve">Maak vervolgens van deze gegevens een lijst met unieke voorkomens van Business Keys en </w:t>
      </w:r>
      <w:r w:rsidR="00831552">
        <w:t>XAAE</w:t>
      </w:r>
      <w:r w:rsidRPr="001436BA">
        <w:t>_MUTATIEBEGIN_TS.</w:t>
      </w:r>
    </w:p>
    <w:p w14:paraId="294F3F9A" w14:textId="77777777" w:rsidR="00713294" w:rsidRDefault="00713294" w:rsidP="00E42057">
      <w:pPr>
        <w:pStyle w:val="Standaardinspringing"/>
        <w:ind w:left="0" w:firstLine="0"/>
      </w:pPr>
    </w:p>
    <w:p w14:paraId="3C379540" w14:textId="3473236E" w:rsidR="00713294" w:rsidRPr="00A63BDC" w:rsidRDefault="00713294" w:rsidP="00713294">
      <w:r>
        <w:t>De Business Key van H_ADRES is een samengestelde SLEUTEL. Het algoritme van deze samenstelling is beschreven bij de H_ADRES (z</w:t>
      </w:r>
      <w:r w:rsidRPr="00A63BDC">
        <w:t xml:space="preserve">ie paragraaf </w:t>
      </w:r>
      <w:r w:rsidRPr="00A63BDC">
        <w:fldChar w:fldCharType="begin"/>
      </w:r>
      <w:r w:rsidRPr="00A63BDC">
        <w:instrText xml:space="preserve"> REF _Ref476153266 \r \h </w:instrText>
      </w:r>
      <w:r>
        <w:instrText xml:space="preserve"> \* MERGEFORMAT </w:instrText>
      </w:r>
      <w:r w:rsidRPr="00A63BDC">
        <w:fldChar w:fldCharType="separate"/>
      </w:r>
      <w:r w:rsidR="00297961">
        <w:t>4.2.3</w:t>
      </w:r>
      <w:r w:rsidRPr="00A63BDC">
        <w:fldChar w:fldCharType="end"/>
      </w:r>
      <w:r w:rsidRPr="00A63BDC">
        <w:t>).</w:t>
      </w:r>
    </w:p>
    <w:p w14:paraId="2D70B865" w14:textId="77777777" w:rsidR="00E42057" w:rsidRPr="001436BA" w:rsidRDefault="00E42057" w:rsidP="00E42057">
      <w:pPr>
        <w:rPr>
          <w:rFonts w:cs="Arial"/>
          <w:szCs w:val="19"/>
        </w:rPr>
      </w:pPr>
    </w:p>
    <w:p w14:paraId="585EC817" w14:textId="77777777" w:rsidR="00E42057" w:rsidRPr="002E0A75" w:rsidRDefault="00E42057" w:rsidP="002E0A75">
      <w:pPr>
        <w:rPr>
          <w:b/>
        </w:rPr>
      </w:pPr>
      <w:r w:rsidRPr="002E0A75">
        <w:rPr>
          <w:b/>
        </w:rPr>
        <w:t>Selectiepad:</w:t>
      </w:r>
    </w:p>
    <w:p w14:paraId="472F0C8C" w14:textId="77777777" w:rsidR="00E42057" w:rsidRPr="001436BA" w:rsidRDefault="00E42057" w:rsidP="00E42057">
      <w:pPr>
        <w:pStyle w:val="Standaardinspringing"/>
        <w:ind w:left="0" w:firstLine="0"/>
        <w:rPr>
          <w:szCs w:val="19"/>
        </w:rPr>
      </w:pPr>
      <w:r w:rsidRPr="001436BA">
        <w:rPr>
          <w:rFonts w:cs="Arial"/>
          <w:szCs w:val="19"/>
        </w:rPr>
        <w:t>RBG_C_RN300ZEN</w:t>
      </w:r>
    </w:p>
    <w:p w14:paraId="730129CD" w14:textId="77777777" w:rsidR="00E42057" w:rsidRPr="001436BA" w:rsidRDefault="00E42057" w:rsidP="00E42057">
      <w:pPr>
        <w:tabs>
          <w:tab w:val="left" w:pos="2552"/>
        </w:tabs>
      </w:pPr>
      <w:r w:rsidRPr="001436BA">
        <w:t xml:space="preserve">         </w:t>
      </w:r>
      <w:r w:rsidRPr="001436BA">
        <w:sym w:font="Wingdings" w:char="F0E2"/>
      </w:r>
      <w:r w:rsidRPr="001436BA">
        <w:t xml:space="preserve"> (join)</w:t>
      </w:r>
    </w:p>
    <w:p w14:paraId="0EADA09A" w14:textId="77777777" w:rsidR="00E42057" w:rsidRPr="001436BA" w:rsidRDefault="00E42057" w:rsidP="00E42057">
      <w:pPr>
        <w:tabs>
          <w:tab w:val="left" w:pos="2552"/>
        </w:tabs>
      </w:pPr>
      <w:r w:rsidRPr="001436BA">
        <w:t>H_PERSOON</w:t>
      </w:r>
    </w:p>
    <w:p w14:paraId="35F6E2A0" w14:textId="77777777" w:rsidR="00E42057" w:rsidRPr="001436BA" w:rsidRDefault="00E42057" w:rsidP="00E42057">
      <w:pPr>
        <w:tabs>
          <w:tab w:val="left" w:pos="2552"/>
        </w:tabs>
      </w:pPr>
      <w:r w:rsidRPr="001436BA">
        <w:t xml:space="preserve">         </w:t>
      </w:r>
      <w:r w:rsidRPr="001436BA">
        <w:sym w:font="Wingdings" w:char="F0E2"/>
      </w:r>
      <w:r w:rsidRPr="001436BA">
        <w:t xml:space="preserve"> (join)</w:t>
      </w:r>
    </w:p>
    <w:p w14:paraId="5B60F42F" w14:textId="50214E21" w:rsidR="00E42057" w:rsidRPr="001436BA" w:rsidRDefault="00E42057" w:rsidP="00E42057">
      <w:pPr>
        <w:tabs>
          <w:tab w:val="left" w:pos="2552"/>
        </w:tabs>
      </w:pPr>
      <w:r w:rsidRPr="001436BA">
        <w:t>H_</w:t>
      </w:r>
      <w:r w:rsidR="001436BA" w:rsidRPr="001436BA">
        <w:t>ADRES</w:t>
      </w:r>
    </w:p>
    <w:p w14:paraId="318483AB" w14:textId="77777777" w:rsidR="00E42057" w:rsidRPr="001436BA" w:rsidRDefault="00E42057" w:rsidP="00E42057">
      <w:pPr>
        <w:tabs>
          <w:tab w:val="left" w:pos="2552"/>
        </w:tabs>
        <w:rPr>
          <w:b/>
        </w:rPr>
      </w:pPr>
      <w:r w:rsidRPr="001436BA">
        <w:rPr>
          <w:rFonts w:cs="Arial"/>
          <w:sz w:val="18"/>
        </w:rPr>
        <w:br/>
      </w:r>
      <w:r w:rsidRPr="001436BA">
        <w:rPr>
          <w:b/>
        </w:rPr>
        <w:t>Kolommen en condities:</w:t>
      </w:r>
    </w:p>
    <w:tbl>
      <w:tblPr>
        <w:tblW w:w="9609" w:type="dxa"/>
        <w:tblLayout w:type="fixed"/>
        <w:tblCellMar>
          <w:left w:w="70" w:type="dxa"/>
          <w:right w:w="70" w:type="dxa"/>
        </w:tblCellMar>
        <w:tblLook w:val="0000" w:firstRow="0" w:lastRow="0" w:firstColumn="0" w:lastColumn="0" w:noHBand="0" w:noVBand="0"/>
      </w:tblPr>
      <w:tblGrid>
        <w:gridCol w:w="3823"/>
        <w:gridCol w:w="425"/>
        <w:gridCol w:w="5361"/>
      </w:tblGrid>
      <w:tr w:rsidR="00E42057" w:rsidRPr="00D26284" w14:paraId="36B04230" w14:textId="77777777" w:rsidTr="00F01DA1">
        <w:trPr>
          <w:cantSplit/>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43BC13BC" w14:textId="77777777" w:rsidR="00E42057" w:rsidRPr="00D26284" w:rsidRDefault="00E42057" w:rsidP="00743268">
            <w:pPr>
              <w:rPr>
                <w:b/>
                <w:sz w:val="16"/>
                <w:szCs w:val="16"/>
              </w:rPr>
            </w:pPr>
            <w:r w:rsidRPr="00D26284">
              <w:rPr>
                <w:rFonts w:cs="Arial"/>
                <w:b/>
                <w:sz w:val="16"/>
                <w:szCs w:val="16"/>
              </w:rPr>
              <w:t>RBG_C_RN300ZEN</w:t>
            </w:r>
            <w:r w:rsidRPr="00D26284">
              <w:rPr>
                <w:b/>
                <w:sz w:val="16"/>
                <w:szCs w:val="16"/>
              </w:rPr>
              <w:t xml:space="preserve"> (alias: R1)</w:t>
            </w:r>
          </w:p>
          <w:p w14:paraId="214DDA42" w14:textId="77777777" w:rsidR="00E42057" w:rsidRPr="00D26284" w:rsidRDefault="00E42057" w:rsidP="00743268">
            <w:pPr>
              <w:rPr>
                <w:b/>
                <w:sz w:val="16"/>
                <w:szCs w:val="16"/>
              </w:rPr>
            </w:pP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42BAC9FA" w14:textId="54DC8F5A" w:rsidR="00E42057" w:rsidRPr="00D26284" w:rsidRDefault="00F01DA1" w:rsidP="00743268">
            <w:pPr>
              <w:rPr>
                <w:b/>
                <w:sz w:val="16"/>
                <w:szCs w:val="16"/>
              </w:rPr>
            </w:pPr>
            <w:r w:rsidRPr="00D26284">
              <w:rPr>
                <w:b/>
                <w:sz w:val="16"/>
                <w:szCs w:val="16"/>
              </w:rPr>
              <w:t>Sel</w:t>
            </w:r>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12E357E9" w14:textId="77777777" w:rsidR="00E42057" w:rsidRPr="00D26284" w:rsidRDefault="00E42057" w:rsidP="00743268">
            <w:pPr>
              <w:rPr>
                <w:b/>
                <w:sz w:val="16"/>
                <w:szCs w:val="16"/>
              </w:rPr>
            </w:pPr>
            <w:r w:rsidRPr="00D26284">
              <w:rPr>
                <w:b/>
                <w:sz w:val="16"/>
                <w:szCs w:val="16"/>
              </w:rPr>
              <w:t>Condities</w:t>
            </w:r>
          </w:p>
        </w:tc>
      </w:tr>
      <w:tr w:rsidR="00E42057" w:rsidRPr="00D26284" w14:paraId="30954D8B" w14:textId="77777777" w:rsidTr="00F01DA1">
        <w:trPr>
          <w:cantSplit/>
        </w:trPr>
        <w:tc>
          <w:tcPr>
            <w:tcW w:w="3823" w:type="dxa"/>
            <w:tcBorders>
              <w:top w:val="single" w:sz="4" w:space="0" w:color="auto"/>
              <w:left w:val="single" w:sz="4" w:space="0" w:color="auto"/>
              <w:bottom w:val="single" w:sz="4" w:space="0" w:color="auto"/>
              <w:right w:val="single" w:sz="4" w:space="0" w:color="auto"/>
            </w:tcBorders>
            <w:shd w:val="clear" w:color="auto" w:fill="FFFFFF" w:themeFill="background1"/>
          </w:tcPr>
          <w:p w14:paraId="298D4657" w14:textId="77777777" w:rsidR="00E42057" w:rsidRPr="00D26284" w:rsidRDefault="00E42057" w:rsidP="00743268">
            <w:pPr>
              <w:rPr>
                <w:sz w:val="16"/>
                <w:szCs w:val="16"/>
              </w:rPr>
            </w:pPr>
            <w:r w:rsidRPr="00D26284">
              <w:rPr>
                <w:rFonts w:cs="Arial"/>
                <w:sz w:val="16"/>
                <w:szCs w:val="16"/>
              </w:rPr>
              <w:t>BEAG_LAAD_TS</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BD0374C" w14:textId="77777777" w:rsidR="00E42057" w:rsidRPr="00D26284" w:rsidRDefault="00E42057" w:rsidP="00743268">
            <w:pPr>
              <w:rPr>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FFFFFF" w:themeFill="background1"/>
          </w:tcPr>
          <w:p w14:paraId="6DE62138" w14:textId="6E16C79F" w:rsidR="00E42057" w:rsidRPr="00D26284" w:rsidRDefault="00E42057" w:rsidP="00743268">
            <w:pPr>
              <w:rPr>
                <w:b/>
                <w:sz w:val="16"/>
                <w:szCs w:val="16"/>
              </w:rPr>
            </w:pPr>
            <w:r w:rsidRPr="00D26284">
              <w:rPr>
                <w:rFonts w:cs="Arial"/>
                <w:sz w:val="16"/>
                <w:szCs w:val="16"/>
              </w:rPr>
              <w:t xml:space="preserve">&gt; </w:t>
            </w:r>
            <w:r w:rsidR="003E1CD5" w:rsidRPr="00D26284">
              <w:rPr>
                <w:i/>
                <w:sz w:val="16"/>
                <w:szCs w:val="16"/>
              </w:rPr>
              <w:t>Vorige_laad_TS</w:t>
            </w:r>
          </w:p>
        </w:tc>
      </w:tr>
      <w:tr w:rsidR="00E42057" w:rsidRPr="00D26284" w14:paraId="4A5113B2" w14:textId="77777777" w:rsidTr="00F01DA1">
        <w:trPr>
          <w:cantSplit/>
        </w:trPr>
        <w:tc>
          <w:tcPr>
            <w:tcW w:w="3823" w:type="dxa"/>
            <w:tcBorders>
              <w:top w:val="single" w:sz="4" w:space="0" w:color="auto"/>
              <w:left w:val="single" w:sz="4" w:space="0" w:color="auto"/>
              <w:bottom w:val="single" w:sz="4" w:space="0" w:color="auto"/>
              <w:right w:val="single" w:sz="4" w:space="0" w:color="auto"/>
            </w:tcBorders>
            <w:shd w:val="clear" w:color="auto" w:fill="FFFFFF" w:themeFill="background1"/>
          </w:tcPr>
          <w:p w14:paraId="3E571F61" w14:textId="77777777" w:rsidR="00E42057" w:rsidRPr="00D26284" w:rsidRDefault="00E42057" w:rsidP="00743268">
            <w:pPr>
              <w:rPr>
                <w:sz w:val="16"/>
                <w:szCs w:val="16"/>
              </w:rPr>
            </w:pPr>
            <w:r w:rsidRPr="00D26284">
              <w:rPr>
                <w:rFonts w:cs="Arial"/>
                <w:spacing w:val="0"/>
                <w:sz w:val="16"/>
                <w:szCs w:val="16"/>
              </w:rPr>
              <w:t>BEAG_X_OP_TYPE</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F5B9D16" w14:textId="77777777" w:rsidR="00E42057" w:rsidRPr="00D26284" w:rsidRDefault="00E42057" w:rsidP="00743268">
            <w:pPr>
              <w:rPr>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FFFFFF" w:themeFill="background1"/>
          </w:tcPr>
          <w:p w14:paraId="68A62E74" w14:textId="77777777" w:rsidR="00E42057" w:rsidRPr="00D26284" w:rsidRDefault="00E42057" w:rsidP="00743268">
            <w:pPr>
              <w:rPr>
                <w:b/>
                <w:sz w:val="16"/>
                <w:szCs w:val="16"/>
              </w:rPr>
            </w:pPr>
          </w:p>
        </w:tc>
      </w:tr>
      <w:tr w:rsidR="00F750E1" w:rsidRPr="00D26284" w14:paraId="61B4A291" w14:textId="77777777" w:rsidTr="00715857">
        <w:trPr>
          <w:cantSplit/>
        </w:trPr>
        <w:tc>
          <w:tcPr>
            <w:tcW w:w="3823" w:type="dxa"/>
            <w:tcBorders>
              <w:top w:val="single" w:sz="4" w:space="0" w:color="auto"/>
              <w:left w:val="single" w:sz="4" w:space="0" w:color="auto"/>
              <w:bottom w:val="single" w:sz="4" w:space="0" w:color="auto"/>
              <w:right w:val="single" w:sz="4" w:space="0" w:color="auto"/>
            </w:tcBorders>
            <w:shd w:val="clear" w:color="auto" w:fill="FFFFFF" w:themeFill="background1"/>
          </w:tcPr>
          <w:p w14:paraId="2ACDA352" w14:textId="77777777" w:rsidR="00F750E1" w:rsidRPr="00D26284" w:rsidRDefault="00F750E1" w:rsidP="00715857">
            <w:pPr>
              <w:rPr>
                <w:sz w:val="16"/>
                <w:szCs w:val="16"/>
              </w:rPr>
            </w:pPr>
            <w:r w:rsidRPr="00D26284">
              <w:rPr>
                <w:rFonts w:cs="Arial"/>
                <w:snapToGrid w:val="0"/>
                <w:color w:val="000000"/>
                <w:sz w:val="16"/>
                <w:szCs w:val="16"/>
              </w:rPr>
              <w:t>BEAG_RN300RSINBRN</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DFF5D2D" w14:textId="77777777" w:rsidR="00F750E1" w:rsidRPr="00D26284" w:rsidRDefault="00F750E1" w:rsidP="00715857">
            <w:pPr>
              <w:rPr>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FFFFFF" w:themeFill="background1"/>
          </w:tcPr>
          <w:p w14:paraId="38A65FC4" w14:textId="77777777" w:rsidR="00F750E1" w:rsidRPr="00D26284" w:rsidRDefault="00F750E1" w:rsidP="00715857">
            <w:pPr>
              <w:rPr>
                <w:b/>
                <w:sz w:val="16"/>
                <w:szCs w:val="16"/>
              </w:rPr>
            </w:pPr>
          </w:p>
        </w:tc>
      </w:tr>
      <w:tr w:rsidR="00F01DA1" w:rsidRPr="00D26284" w14:paraId="3C99B71D" w14:textId="77777777" w:rsidTr="00F01DA1">
        <w:trPr>
          <w:cantSplit/>
        </w:trPr>
        <w:tc>
          <w:tcPr>
            <w:tcW w:w="3823" w:type="dxa"/>
            <w:tcBorders>
              <w:top w:val="single" w:sz="4" w:space="0" w:color="auto"/>
              <w:left w:val="single" w:sz="4" w:space="0" w:color="auto"/>
              <w:bottom w:val="single" w:sz="4" w:space="0" w:color="auto"/>
              <w:right w:val="single" w:sz="4" w:space="0" w:color="auto"/>
            </w:tcBorders>
            <w:shd w:val="clear" w:color="auto" w:fill="FFFFFF" w:themeFill="background1"/>
          </w:tcPr>
          <w:p w14:paraId="5F323E42" w14:textId="10D4199D" w:rsidR="00F01DA1" w:rsidRPr="00D26284" w:rsidRDefault="00F01DA1" w:rsidP="00F01DA1">
            <w:pPr>
              <w:rPr>
                <w:rFonts w:cs="Arial"/>
                <w:sz w:val="16"/>
                <w:szCs w:val="16"/>
              </w:rPr>
            </w:pPr>
            <w:r w:rsidRPr="00D26284">
              <w:rPr>
                <w:rFonts w:cs="Arial"/>
                <w:sz w:val="16"/>
                <w:szCs w:val="16"/>
              </w:rPr>
              <w:t>BEAG_RN300POSTCODEBRN</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58B65FC" w14:textId="77777777" w:rsidR="00F01DA1" w:rsidRPr="00D26284" w:rsidRDefault="00F01DA1" w:rsidP="00F01DA1">
            <w:pPr>
              <w:rPr>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FFFFFF" w:themeFill="background1"/>
          </w:tcPr>
          <w:p w14:paraId="6FD43F9F" w14:textId="77777777" w:rsidR="00F01DA1" w:rsidRPr="00D26284" w:rsidRDefault="00F01DA1" w:rsidP="00F01DA1">
            <w:pPr>
              <w:rPr>
                <w:b/>
                <w:sz w:val="16"/>
                <w:szCs w:val="16"/>
              </w:rPr>
            </w:pPr>
          </w:p>
        </w:tc>
      </w:tr>
      <w:tr w:rsidR="00F01DA1" w:rsidRPr="00D26284" w14:paraId="4CB8C085" w14:textId="77777777" w:rsidTr="00F01DA1">
        <w:trPr>
          <w:cantSplit/>
        </w:trPr>
        <w:tc>
          <w:tcPr>
            <w:tcW w:w="3823" w:type="dxa"/>
            <w:tcBorders>
              <w:top w:val="single" w:sz="4" w:space="0" w:color="auto"/>
              <w:left w:val="single" w:sz="4" w:space="0" w:color="auto"/>
              <w:bottom w:val="single" w:sz="4" w:space="0" w:color="auto"/>
              <w:right w:val="single" w:sz="4" w:space="0" w:color="auto"/>
            </w:tcBorders>
            <w:shd w:val="clear" w:color="auto" w:fill="FFFFFF" w:themeFill="background1"/>
          </w:tcPr>
          <w:p w14:paraId="774C1A69" w14:textId="33E759B4" w:rsidR="00F01DA1" w:rsidRPr="00D26284" w:rsidRDefault="00F01DA1" w:rsidP="00F01DA1">
            <w:pPr>
              <w:rPr>
                <w:rFonts w:cs="Arial"/>
                <w:sz w:val="16"/>
                <w:szCs w:val="16"/>
              </w:rPr>
            </w:pPr>
            <w:r w:rsidRPr="00D26284">
              <w:rPr>
                <w:rFonts w:cs="Arial"/>
                <w:sz w:val="16"/>
                <w:szCs w:val="16"/>
              </w:rPr>
              <w:lastRenderedPageBreak/>
              <w:t>BEAG_RN300HUISNRBRN</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3D9E2DD3" w14:textId="77777777" w:rsidR="00F01DA1" w:rsidRPr="00D26284" w:rsidRDefault="00F01DA1" w:rsidP="00F01DA1">
            <w:pPr>
              <w:rPr>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FFFFFF" w:themeFill="background1"/>
          </w:tcPr>
          <w:p w14:paraId="7850BEE8" w14:textId="77777777" w:rsidR="00F01DA1" w:rsidRPr="00D26284" w:rsidRDefault="00F01DA1" w:rsidP="00F01DA1">
            <w:pPr>
              <w:rPr>
                <w:b/>
                <w:sz w:val="16"/>
                <w:szCs w:val="16"/>
              </w:rPr>
            </w:pPr>
          </w:p>
        </w:tc>
      </w:tr>
      <w:tr w:rsidR="00F01DA1" w:rsidRPr="00D26284" w14:paraId="75381B51" w14:textId="77777777" w:rsidTr="00F01DA1">
        <w:trPr>
          <w:cantSplit/>
        </w:trPr>
        <w:tc>
          <w:tcPr>
            <w:tcW w:w="3823" w:type="dxa"/>
            <w:tcBorders>
              <w:top w:val="single" w:sz="4" w:space="0" w:color="auto"/>
              <w:left w:val="single" w:sz="4" w:space="0" w:color="auto"/>
              <w:bottom w:val="single" w:sz="4" w:space="0" w:color="auto"/>
              <w:right w:val="single" w:sz="4" w:space="0" w:color="auto"/>
            </w:tcBorders>
            <w:shd w:val="clear" w:color="auto" w:fill="FFFFFF" w:themeFill="background1"/>
          </w:tcPr>
          <w:p w14:paraId="3D2BE5DB" w14:textId="4D6914AC" w:rsidR="00F01DA1" w:rsidRPr="00D26284" w:rsidRDefault="00F01DA1" w:rsidP="00F01DA1">
            <w:pPr>
              <w:rPr>
                <w:rFonts w:cs="Arial"/>
                <w:sz w:val="16"/>
                <w:szCs w:val="16"/>
              </w:rPr>
            </w:pPr>
            <w:r w:rsidRPr="00D26284">
              <w:rPr>
                <w:rFonts w:cs="Arial"/>
                <w:sz w:val="16"/>
                <w:szCs w:val="16"/>
              </w:rPr>
              <w:t>BEAG_RN300STRAATBRN</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81DDD85" w14:textId="77777777" w:rsidR="00F01DA1" w:rsidRPr="00D26284" w:rsidRDefault="00F01DA1" w:rsidP="00F01DA1">
            <w:pPr>
              <w:rPr>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FFFFFF" w:themeFill="background1"/>
          </w:tcPr>
          <w:p w14:paraId="0CC824CA" w14:textId="77777777" w:rsidR="00F01DA1" w:rsidRPr="00D26284" w:rsidRDefault="00F01DA1" w:rsidP="00F01DA1">
            <w:pPr>
              <w:rPr>
                <w:b/>
                <w:sz w:val="16"/>
                <w:szCs w:val="16"/>
              </w:rPr>
            </w:pPr>
          </w:p>
        </w:tc>
      </w:tr>
      <w:tr w:rsidR="00F01DA1" w:rsidRPr="00D26284" w14:paraId="7218A099" w14:textId="77777777" w:rsidTr="00F01DA1">
        <w:trPr>
          <w:cantSplit/>
        </w:trPr>
        <w:tc>
          <w:tcPr>
            <w:tcW w:w="3823" w:type="dxa"/>
            <w:tcBorders>
              <w:top w:val="single" w:sz="4" w:space="0" w:color="auto"/>
              <w:left w:val="single" w:sz="4" w:space="0" w:color="auto"/>
              <w:bottom w:val="single" w:sz="4" w:space="0" w:color="auto"/>
              <w:right w:val="single" w:sz="4" w:space="0" w:color="auto"/>
            </w:tcBorders>
            <w:shd w:val="clear" w:color="auto" w:fill="FFFFFF" w:themeFill="background1"/>
          </w:tcPr>
          <w:p w14:paraId="2E2A60BF" w14:textId="534AF2DC" w:rsidR="00F01DA1" w:rsidRPr="00D26284" w:rsidRDefault="00F01DA1" w:rsidP="00F01DA1">
            <w:pPr>
              <w:rPr>
                <w:rFonts w:cs="Arial"/>
                <w:sz w:val="16"/>
                <w:szCs w:val="16"/>
              </w:rPr>
            </w:pPr>
            <w:r w:rsidRPr="00D26284">
              <w:rPr>
                <w:rFonts w:cs="Arial"/>
                <w:sz w:val="16"/>
                <w:szCs w:val="16"/>
              </w:rPr>
              <w:t>BEAG_RN300PLINSTBRN</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ACE5C86" w14:textId="77777777" w:rsidR="00F01DA1" w:rsidRPr="00D26284" w:rsidRDefault="00F01DA1" w:rsidP="00F01DA1">
            <w:pPr>
              <w:rPr>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FFFFFF" w:themeFill="background1"/>
          </w:tcPr>
          <w:p w14:paraId="49C0520D" w14:textId="77777777" w:rsidR="00F01DA1" w:rsidRPr="00D26284" w:rsidRDefault="00F01DA1" w:rsidP="00F01DA1">
            <w:pPr>
              <w:rPr>
                <w:b/>
                <w:sz w:val="16"/>
                <w:szCs w:val="16"/>
              </w:rPr>
            </w:pPr>
          </w:p>
        </w:tc>
      </w:tr>
      <w:tr w:rsidR="00F01DA1" w:rsidRPr="00D26284" w14:paraId="32C73C1C" w14:textId="77777777" w:rsidTr="00F01DA1">
        <w:trPr>
          <w:cantSplit/>
        </w:trPr>
        <w:tc>
          <w:tcPr>
            <w:tcW w:w="3823" w:type="dxa"/>
            <w:tcBorders>
              <w:top w:val="single" w:sz="4" w:space="0" w:color="auto"/>
              <w:left w:val="single" w:sz="4" w:space="0" w:color="auto"/>
              <w:bottom w:val="single" w:sz="4" w:space="0" w:color="auto"/>
              <w:right w:val="single" w:sz="4" w:space="0" w:color="auto"/>
            </w:tcBorders>
            <w:shd w:val="clear" w:color="auto" w:fill="FFFFFF" w:themeFill="background1"/>
          </w:tcPr>
          <w:p w14:paraId="0C557258" w14:textId="7D53BCBB" w:rsidR="00F01DA1" w:rsidRPr="00D26284" w:rsidRDefault="00F01DA1" w:rsidP="00F01DA1">
            <w:pPr>
              <w:rPr>
                <w:rFonts w:cs="Arial"/>
                <w:sz w:val="16"/>
                <w:szCs w:val="16"/>
              </w:rPr>
            </w:pPr>
            <w:r w:rsidRPr="00D26284">
              <w:rPr>
                <w:rFonts w:cs="Arial"/>
                <w:sz w:val="16"/>
                <w:szCs w:val="16"/>
              </w:rPr>
              <w:t>BEAG_RN300ADRESRGLVRIJBRN</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451041FB" w14:textId="77777777" w:rsidR="00F01DA1" w:rsidRPr="00D26284" w:rsidRDefault="00F01DA1" w:rsidP="00F01DA1">
            <w:pPr>
              <w:rPr>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FFFFFF" w:themeFill="background1"/>
          </w:tcPr>
          <w:p w14:paraId="1BC013E0" w14:textId="77777777" w:rsidR="00F01DA1" w:rsidRPr="00D26284" w:rsidRDefault="00F01DA1" w:rsidP="00F01DA1">
            <w:pPr>
              <w:rPr>
                <w:b/>
                <w:sz w:val="16"/>
                <w:szCs w:val="16"/>
              </w:rPr>
            </w:pPr>
          </w:p>
        </w:tc>
      </w:tr>
      <w:tr w:rsidR="00F01DA1" w:rsidRPr="00D26284" w14:paraId="298CCA95" w14:textId="77777777" w:rsidTr="00F01DA1">
        <w:trPr>
          <w:cantSplit/>
        </w:trPr>
        <w:tc>
          <w:tcPr>
            <w:tcW w:w="3823" w:type="dxa"/>
            <w:tcBorders>
              <w:top w:val="single" w:sz="4" w:space="0" w:color="auto"/>
              <w:left w:val="single" w:sz="4" w:space="0" w:color="auto"/>
              <w:bottom w:val="single" w:sz="4" w:space="0" w:color="auto"/>
              <w:right w:val="single" w:sz="4" w:space="0" w:color="auto"/>
            </w:tcBorders>
            <w:shd w:val="clear" w:color="auto" w:fill="FFFFFF" w:themeFill="background1"/>
          </w:tcPr>
          <w:p w14:paraId="314897DD" w14:textId="107C57D5" w:rsidR="00F01DA1" w:rsidRPr="00D26284" w:rsidRDefault="00F01DA1" w:rsidP="00F01DA1">
            <w:pPr>
              <w:rPr>
                <w:rFonts w:cs="Arial"/>
                <w:sz w:val="16"/>
                <w:szCs w:val="16"/>
              </w:rPr>
            </w:pPr>
            <w:r w:rsidRPr="00D26284">
              <w:rPr>
                <w:rFonts w:cs="Arial"/>
                <w:sz w:val="16"/>
                <w:szCs w:val="16"/>
              </w:rPr>
              <w:t>BEAG_RN300LANDBRN</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48F6D8E5" w14:textId="77777777" w:rsidR="00F01DA1" w:rsidRPr="00D26284" w:rsidRDefault="00F01DA1" w:rsidP="00F01DA1">
            <w:pPr>
              <w:rPr>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FFFFFF" w:themeFill="background1"/>
          </w:tcPr>
          <w:p w14:paraId="40EB9A57" w14:textId="77777777" w:rsidR="00F01DA1" w:rsidRPr="00D26284" w:rsidRDefault="00F01DA1" w:rsidP="00F01DA1">
            <w:pPr>
              <w:rPr>
                <w:b/>
                <w:sz w:val="16"/>
                <w:szCs w:val="16"/>
              </w:rPr>
            </w:pPr>
          </w:p>
        </w:tc>
      </w:tr>
      <w:tr w:rsidR="00F750E1" w:rsidRPr="00D26284" w14:paraId="6D18E1B7" w14:textId="77777777" w:rsidTr="00715857">
        <w:trPr>
          <w:cantSplit/>
        </w:trPr>
        <w:tc>
          <w:tcPr>
            <w:tcW w:w="3823" w:type="dxa"/>
            <w:tcBorders>
              <w:top w:val="single" w:sz="4" w:space="0" w:color="auto"/>
              <w:left w:val="single" w:sz="4" w:space="0" w:color="auto"/>
              <w:bottom w:val="single" w:sz="4" w:space="0" w:color="auto"/>
              <w:right w:val="single" w:sz="4" w:space="0" w:color="auto"/>
            </w:tcBorders>
            <w:shd w:val="clear" w:color="auto" w:fill="FFFFFF" w:themeFill="background1"/>
          </w:tcPr>
          <w:p w14:paraId="1F2EDCBE" w14:textId="77777777" w:rsidR="00F750E1" w:rsidRPr="00D26284" w:rsidRDefault="00F750E1" w:rsidP="00715857">
            <w:pPr>
              <w:rPr>
                <w:sz w:val="16"/>
                <w:szCs w:val="16"/>
              </w:rPr>
            </w:pPr>
            <w:r w:rsidRPr="00D26284">
              <w:rPr>
                <w:rFonts w:cs="Arial"/>
                <w:sz w:val="16"/>
                <w:szCs w:val="16"/>
              </w:rPr>
              <w:t>BEAG_RECORDBRON_NAAM</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3D7350C" w14:textId="77777777" w:rsidR="00F750E1" w:rsidRPr="00D26284" w:rsidRDefault="00F750E1" w:rsidP="00715857">
            <w:pPr>
              <w:rPr>
                <w:sz w:val="16"/>
                <w:szCs w:val="16"/>
              </w:rPr>
            </w:pPr>
            <w:r w:rsidRPr="00D26284">
              <w:rPr>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FFFFFF" w:themeFill="background1"/>
          </w:tcPr>
          <w:p w14:paraId="521AE6E6" w14:textId="77777777" w:rsidR="00F750E1" w:rsidRPr="00D26284" w:rsidRDefault="00F750E1" w:rsidP="00715857">
            <w:pPr>
              <w:rPr>
                <w:b/>
                <w:sz w:val="16"/>
                <w:szCs w:val="16"/>
              </w:rPr>
            </w:pPr>
          </w:p>
        </w:tc>
      </w:tr>
      <w:tr w:rsidR="008519DC" w:rsidRPr="00D26284" w14:paraId="080BA6A2" w14:textId="77777777" w:rsidTr="000832AE">
        <w:trPr>
          <w:cantSplit/>
        </w:trPr>
        <w:tc>
          <w:tcPr>
            <w:tcW w:w="3823" w:type="dxa"/>
            <w:tcBorders>
              <w:top w:val="single" w:sz="4" w:space="0" w:color="auto"/>
              <w:left w:val="single" w:sz="4" w:space="0" w:color="auto"/>
              <w:bottom w:val="single" w:sz="4" w:space="0" w:color="auto"/>
              <w:right w:val="single" w:sz="4" w:space="0" w:color="auto"/>
            </w:tcBorders>
            <w:shd w:val="clear" w:color="auto" w:fill="FFFFFF" w:themeFill="background1"/>
          </w:tcPr>
          <w:p w14:paraId="102B844C" w14:textId="5121D548" w:rsidR="008519DC" w:rsidRPr="00D26284" w:rsidRDefault="00831552" w:rsidP="000832AE">
            <w:pPr>
              <w:rPr>
                <w:sz w:val="16"/>
                <w:szCs w:val="16"/>
              </w:rPr>
            </w:pPr>
            <w:r w:rsidRPr="00831552">
              <w:rPr>
                <w:rFonts w:cs="Arial"/>
                <w:sz w:val="16"/>
                <w:szCs w:val="16"/>
              </w:rPr>
              <w:t>BEAG_RN300DATTYDREG</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707F241C" w14:textId="77777777" w:rsidR="008519DC" w:rsidRPr="00D26284" w:rsidRDefault="008519DC" w:rsidP="000832AE">
            <w:pPr>
              <w:rPr>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FFFFFF" w:themeFill="background1"/>
          </w:tcPr>
          <w:p w14:paraId="58993178" w14:textId="77777777" w:rsidR="008519DC" w:rsidRPr="00D26284" w:rsidRDefault="008519DC" w:rsidP="000832AE">
            <w:pPr>
              <w:rPr>
                <w:b/>
                <w:sz w:val="16"/>
                <w:szCs w:val="16"/>
              </w:rPr>
            </w:pPr>
          </w:p>
        </w:tc>
      </w:tr>
      <w:tr w:rsidR="0025230A" w:rsidRPr="00D26284" w14:paraId="4EBEFC5E" w14:textId="77777777" w:rsidTr="00E22B62">
        <w:trPr>
          <w:cantSplit/>
        </w:trPr>
        <w:tc>
          <w:tcPr>
            <w:tcW w:w="3823" w:type="dxa"/>
            <w:tcBorders>
              <w:top w:val="single" w:sz="4" w:space="0" w:color="auto"/>
              <w:left w:val="single" w:sz="4" w:space="0" w:color="auto"/>
              <w:bottom w:val="single" w:sz="4" w:space="0" w:color="auto"/>
              <w:right w:val="single" w:sz="4" w:space="0" w:color="auto"/>
            </w:tcBorders>
            <w:shd w:val="clear" w:color="auto" w:fill="FFFFFF" w:themeFill="background1"/>
          </w:tcPr>
          <w:p w14:paraId="2AC4B2CD" w14:textId="77777777" w:rsidR="0025230A" w:rsidRPr="00524486" w:rsidRDefault="0025230A" w:rsidP="00E22B62">
            <w:pPr>
              <w:rPr>
                <w:rFonts w:cs="Arial"/>
                <w:sz w:val="16"/>
                <w:szCs w:val="16"/>
              </w:rPr>
            </w:pPr>
            <w:r w:rsidRPr="0025230A">
              <w:rPr>
                <w:rFonts w:cs="Arial"/>
                <w:sz w:val="16"/>
                <w:szCs w:val="16"/>
              </w:rPr>
              <w:t>BEAG_RN300VALUTAJAAR</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70C339E" w14:textId="77777777" w:rsidR="0025230A" w:rsidRPr="00D26284" w:rsidRDefault="0025230A" w:rsidP="00E22B62">
            <w:pPr>
              <w:rPr>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FFFFFF" w:themeFill="background1"/>
          </w:tcPr>
          <w:p w14:paraId="0A2529BD" w14:textId="77777777" w:rsidR="0025230A" w:rsidRPr="0025230A" w:rsidRDefault="0025230A" w:rsidP="00E22B62">
            <w:pPr>
              <w:rPr>
                <w:sz w:val="16"/>
                <w:szCs w:val="16"/>
              </w:rPr>
            </w:pPr>
            <w:r w:rsidRPr="0025230A">
              <w:rPr>
                <w:rFonts w:cs="Arial"/>
                <w:sz w:val="16"/>
                <w:szCs w:val="16"/>
              </w:rPr>
              <w:t>≥</w:t>
            </w:r>
            <w:r w:rsidRPr="0025230A">
              <w:rPr>
                <w:sz w:val="16"/>
                <w:szCs w:val="16"/>
              </w:rPr>
              <w:t xml:space="preserve"> 2016</w:t>
            </w:r>
          </w:p>
        </w:tc>
      </w:tr>
      <w:tr w:rsidR="00F01DA1" w:rsidRPr="00D26284" w14:paraId="54B7F22B" w14:textId="77777777" w:rsidTr="00F01DA1">
        <w:trPr>
          <w:cantSplit/>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135BEA47" w14:textId="77777777" w:rsidR="00F01DA1" w:rsidRPr="00D26284" w:rsidRDefault="00F01DA1" w:rsidP="00F01DA1">
            <w:pPr>
              <w:rPr>
                <w:b/>
                <w:sz w:val="16"/>
                <w:szCs w:val="16"/>
              </w:rPr>
            </w:pPr>
            <w:r w:rsidRPr="00D26284">
              <w:rPr>
                <w:b/>
                <w:sz w:val="16"/>
                <w:szCs w:val="16"/>
              </w:rPr>
              <w:t>H_PERSOON (alias: H1)</w:t>
            </w:r>
          </w:p>
          <w:p w14:paraId="48375F43" w14:textId="77777777" w:rsidR="00F01DA1" w:rsidRPr="00D26284" w:rsidRDefault="00F01DA1" w:rsidP="00F01DA1">
            <w:pPr>
              <w:rPr>
                <w:b/>
                <w:sz w:val="16"/>
                <w:szCs w:val="16"/>
              </w:rPr>
            </w:pP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0F4E7365" w14:textId="59666B7B" w:rsidR="00F01DA1" w:rsidRPr="00D26284" w:rsidRDefault="00D26284" w:rsidP="00F01DA1">
            <w:pPr>
              <w:rPr>
                <w:b/>
                <w:sz w:val="16"/>
                <w:szCs w:val="16"/>
              </w:rPr>
            </w:pPr>
            <w:r>
              <w:rPr>
                <w:b/>
                <w:sz w:val="16"/>
                <w:szCs w:val="16"/>
              </w:rPr>
              <w:t>Sel</w:t>
            </w:r>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4FADAC4D" w14:textId="77777777" w:rsidR="00F01DA1" w:rsidRPr="00D26284" w:rsidRDefault="00F01DA1" w:rsidP="00F01DA1">
            <w:pPr>
              <w:rPr>
                <w:b/>
                <w:sz w:val="16"/>
                <w:szCs w:val="16"/>
              </w:rPr>
            </w:pPr>
            <w:r w:rsidRPr="00D26284">
              <w:rPr>
                <w:b/>
                <w:sz w:val="16"/>
                <w:szCs w:val="16"/>
              </w:rPr>
              <w:t>Condities</w:t>
            </w:r>
          </w:p>
        </w:tc>
      </w:tr>
      <w:tr w:rsidR="00F01DA1" w:rsidRPr="00D26284" w14:paraId="7F6CD4E9" w14:textId="77777777" w:rsidTr="00F01DA1">
        <w:trPr>
          <w:cantSplit/>
        </w:trPr>
        <w:tc>
          <w:tcPr>
            <w:tcW w:w="3823" w:type="dxa"/>
            <w:tcBorders>
              <w:top w:val="single" w:sz="4" w:space="0" w:color="auto"/>
              <w:left w:val="single" w:sz="6" w:space="0" w:color="auto"/>
              <w:bottom w:val="single" w:sz="4" w:space="0" w:color="auto"/>
              <w:right w:val="single" w:sz="6" w:space="0" w:color="auto"/>
            </w:tcBorders>
            <w:shd w:val="clear" w:color="auto" w:fill="auto"/>
          </w:tcPr>
          <w:p w14:paraId="2FD2408D" w14:textId="77777777" w:rsidR="00F01DA1" w:rsidRPr="00D26284" w:rsidRDefault="00F01DA1" w:rsidP="00F01DA1">
            <w:pPr>
              <w:rPr>
                <w:rFonts w:cs="Arial"/>
                <w:snapToGrid w:val="0"/>
                <w:color w:val="000000"/>
                <w:sz w:val="16"/>
                <w:szCs w:val="16"/>
              </w:rPr>
            </w:pPr>
            <w:r w:rsidRPr="00D26284">
              <w:rPr>
                <w:rFonts w:cs="Arial"/>
                <w:snapToGrid w:val="0"/>
                <w:sz w:val="16"/>
                <w:szCs w:val="16"/>
              </w:rPr>
              <w:t>XBAA_FINR</w:t>
            </w:r>
          </w:p>
        </w:tc>
        <w:tc>
          <w:tcPr>
            <w:tcW w:w="425" w:type="dxa"/>
            <w:tcBorders>
              <w:top w:val="single" w:sz="4" w:space="0" w:color="auto"/>
              <w:left w:val="single" w:sz="6" w:space="0" w:color="auto"/>
              <w:bottom w:val="single" w:sz="4" w:space="0" w:color="auto"/>
              <w:right w:val="single" w:sz="6" w:space="0" w:color="auto"/>
            </w:tcBorders>
            <w:shd w:val="clear" w:color="auto" w:fill="auto"/>
          </w:tcPr>
          <w:p w14:paraId="30032E66" w14:textId="77777777" w:rsidR="00F01DA1" w:rsidRPr="00D26284" w:rsidRDefault="00F01DA1" w:rsidP="00F01DA1">
            <w:pPr>
              <w:rPr>
                <w:rFonts w:cs="Arial"/>
                <w:sz w:val="16"/>
                <w:szCs w:val="16"/>
              </w:rPr>
            </w:pPr>
          </w:p>
        </w:tc>
        <w:tc>
          <w:tcPr>
            <w:tcW w:w="5361" w:type="dxa"/>
            <w:tcBorders>
              <w:top w:val="single" w:sz="4" w:space="0" w:color="auto"/>
              <w:left w:val="single" w:sz="6" w:space="0" w:color="auto"/>
              <w:bottom w:val="single" w:sz="4" w:space="0" w:color="auto"/>
              <w:right w:val="single" w:sz="6" w:space="0" w:color="auto"/>
            </w:tcBorders>
            <w:shd w:val="clear" w:color="auto" w:fill="auto"/>
          </w:tcPr>
          <w:p w14:paraId="0517DC58" w14:textId="77777777" w:rsidR="00F01DA1" w:rsidRPr="00D26284" w:rsidRDefault="00F01DA1" w:rsidP="00F01DA1">
            <w:pPr>
              <w:rPr>
                <w:rFonts w:cs="Arial"/>
                <w:sz w:val="16"/>
                <w:szCs w:val="16"/>
              </w:rPr>
            </w:pPr>
            <w:r w:rsidRPr="00D26284">
              <w:rPr>
                <w:rFonts w:cs="Arial"/>
                <w:sz w:val="16"/>
                <w:szCs w:val="16"/>
              </w:rPr>
              <w:t>= R1.</w:t>
            </w:r>
            <w:r w:rsidRPr="00D26284">
              <w:rPr>
                <w:rFonts w:cs="Arial"/>
                <w:snapToGrid w:val="0"/>
                <w:color w:val="000000"/>
                <w:sz w:val="16"/>
                <w:szCs w:val="16"/>
              </w:rPr>
              <w:t>BEAG_RN300RSINBRN</w:t>
            </w:r>
          </w:p>
        </w:tc>
      </w:tr>
      <w:tr w:rsidR="00F01DA1" w:rsidRPr="00D26284" w14:paraId="19045C99" w14:textId="77777777" w:rsidTr="00F01DA1">
        <w:trPr>
          <w:cantSplit/>
        </w:trPr>
        <w:tc>
          <w:tcPr>
            <w:tcW w:w="3823" w:type="dxa"/>
            <w:tcBorders>
              <w:top w:val="single" w:sz="4" w:space="0" w:color="auto"/>
              <w:left w:val="single" w:sz="6" w:space="0" w:color="auto"/>
              <w:bottom w:val="single" w:sz="4" w:space="0" w:color="auto"/>
              <w:right w:val="single" w:sz="6" w:space="0" w:color="auto"/>
            </w:tcBorders>
            <w:shd w:val="clear" w:color="auto" w:fill="auto"/>
          </w:tcPr>
          <w:p w14:paraId="0D30F0A6" w14:textId="77777777" w:rsidR="00F01DA1" w:rsidRPr="00D26284" w:rsidRDefault="00F01DA1" w:rsidP="00F01DA1">
            <w:pPr>
              <w:rPr>
                <w:rFonts w:cs="Arial"/>
                <w:snapToGrid w:val="0"/>
                <w:color w:val="000000"/>
                <w:sz w:val="16"/>
                <w:szCs w:val="16"/>
              </w:rPr>
            </w:pPr>
            <w:r w:rsidRPr="00D26284">
              <w:rPr>
                <w:rFonts w:cs="Arial"/>
                <w:snapToGrid w:val="0"/>
                <w:sz w:val="16"/>
                <w:szCs w:val="16"/>
              </w:rPr>
              <w:t>XBAA_SK</w:t>
            </w:r>
          </w:p>
        </w:tc>
        <w:tc>
          <w:tcPr>
            <w:tcW w:w="425" w:type="dxa"/>
            <w:tcBorders>
              <w:top w:val="single" w:sz="4" w:space="0" w:color="auto"/>
              <w:left w:val="single" w:sz="6" w:space="0" w:color="auto"/>
              <w:bottom w:val="single" w:sz="4" w:space="0" w:color="auto"/>
              <w:right w:val="single" w:sz="6" w:space="0" w:color="auto"/>
            </w:tcBorders>
            <w:shd w:val="clear" w:color="auto" w:fill="auto"/>
          </w:tcPr>
          <w:p w14:paraId="298CC97A" w14:textId="77777777" w:rsidR="00F01DA1" w:rsidRPr="00D26284" w:rsidRDefault="00F01DA1" w:rsidP="00F01DA1">
            <w:pPr>
              <w:rPr>
                <w:rFonts w:cs="Arial"/>
                <w:sz w:val="16"/>
                <w:szCs w:val="16"/>
              </w:rPr>
            </w:pPr>
            <w:r w:rsidRPr="00D26284">
              <w:rPr>
                <w:rFonts w:cs="Arial"/>
                <w:sz w:val="16"/>
                <w:szCs w:val="16"/>
              </w:rPr>
              <w:t>X</w:t>
            </w:r>
          </w:p>
        </w:tc>
        <w:tc>
          <w:tcPr>
            <w:tcW w:w="5361" w:type="dxa"/>
            <w:tcBorders>
              <w:top w:val="single" w:sz="4" w:space="0" w:color="auto"/>
              <w:left w:val="single" w:sz="6" w:space="0" w:color="auto"/>
              <w:bottom w:val="single" w:sz="4" w:space="0" w:color="auto"/>
              <w:right w:val="single" w:sz="6" w:space="0" w:color="auto"/>
            </w:tcBorders>
            <w:shd w:val="clear" w:color="auto" w:fill="auto"/>
          </w:tcPr>
          <w:p w14:paraId="191A1781" w14:textId="77777777" w:rsidR="00F01DA1" w:rsidRPr="00D26284" w:rsidRDefault="00F01DA1" w:rsidP="00F01DA1">
            <w:pPr>
              <w:rPr>
                <w:rFonts w:cs="Arial"/>
                <w:sz w:val="16"/>
                <w:szCs w:val="16"/>
              </w:rPr>
            </w:pPr>
          </w:p>
        </w:tc>
      </w:tr>
      <w:tr w:rsidR="00F01DA1" w:rsidRPr="00D26284" w14:paraId="678E4AF7" w14:textId="77777777" w:rsidTr="00F01DA1">
        <w:trPr>
          <w:cantSplit/>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57611DEA" w14:textId="29FD15CB" w:rsidR="00F01DA1" w:rsidRPr="00D26284" w:rsidRDefault="00F01DA1" w:rsidP="00F01DA1">
            <w:pPr>
              <w:rPr>
                <w:b/>
                <w:sz w:val="16"/>
                <w:szCs w:val="16"/>
              </w:rPr>
            </w:pPr>
            <w:r w:rsidRPr="00D26284">
              <w:rPr>
                <w:b/>
                <w:sz w:val="16"/>
                <w:szCs w:val="16"/>
              </w:rPr>
              <w:t>H_ADRES (alias: H2)</w:t>
            </w:r>
          </w:p>
          <w:p w14:paraId="43C58D06" w14:textId="77777777" w:rsidR="00F01DA1" w:rsidRPr="00D26284" w:rsidRDefault="00F01DA1" w:rsidP="00F01DA1">
            <w:pPr>
              <w:rPr>
                <w:b/>
                <w:sz w:val="16"/>
                <w:szCs w:val="16"/>
              </w:rPr>
            </w:pP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0CBFF20E" w14:textId="3E26E1E3" w:rsidR="00F01DA1" w:rsidRPr="00D26284" w:rsidRDefault="00D26284" w:rsidP="00F01DA1">
            <w:pPr>
              <w:rPr>
                <w:b/>
                <w:sz w:val="16"/>
                <w:szCs w:val="16"/>
              </w:rPr>
            </w:pPr>
            <w:r>
              <w:rPr>
                <w:b/>
                <w:sz w:val="16"/>
                <w:szCs w:val="16"/>
              </w:rPr>
              <w:t>Sel</w:t>
            </w:r>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3AB5B284" w14:textId="77777777" w:rsidR="00F01DA1" w:rsidRPr="00D26284" w:rsidRDefault="00F01DA1" w:rsidP="00F01DA1">
            <w:pPr>
              <w:rPr>
                <w:b/>
                <w:sz w:val="16"/>
                <w:szCs w:val="16"/>
              </w:rPr>
            </w:pPr>
            <w:r w:rsidRPr="00D26284">
              <w:rPr>
                <w:b/>
                <w:sz w:val="16"/>
                <w:szCs w:val="16"/>
              </w:rPr>
              <w:t>Condities</w:t>
            </w:r>
          </w:p>
        </w:tc>
      </w:tr>
      <w:tr w:rsidR="00F01DA1" w:rsidRPr="00D26284" w14:paraId="09F59B73" w14:textId="77777777" w:rsidTr="00F01DA1">
        <w:trPr>
          <w:cantSplit/>
        </w:trPr>
        <w:tc>
          <w:tcPr>
            <w:tcW w:w="3823" w:type="dxa"/>
            <w:tcBorders>
              <w:top w:val="single" w:sz="4" w:space="0" w:color="auto"/>
              <w:left w:val="single" w:sz="6" w:space="0" w:color="auto"/>
              <w:bottom w:val="single" w:sz="4" w:space="0" w:color="auto"/>
              <w:right w:val="single" w:sz="6" w:space="0" w:color="auto"/>
            </w:tcBorders>
            <w:shd w:val="clear" w:color="auto" w:fill="auto"/>
          </w:tcPr>
          <w:p w14:paraId="58DEDDD7" w14:textId="6ADAD074" w:rsidR="00F01DA1" w:rsidRPr="00D26284" w:rsidRDefault="00F01DA1" w:rsidP="00F01DA1">
            <w:pPr>
              <w:rPr>
                <w:rFonts w:cs="Arial"/>
                <w:snapToGrid w:val="0"/>
                <w:color w:val="000000"/>
                <w:sz w:val="16"/>
                <w:szCs w:val="16"/>
              </w:rPr>
            </w:pPr>
            <w:r w:rsidRPr="00D26284">
              <w:rPr>
                <w:rFonts w:cs="Arial"/>
                <w:sz w:val="16"/>
                <w:szCs w:val="16"/>
              </w:rPr>
              <w:t>XBAE_SK</w:t>
            </w:r>
          </w:p>
        </w:tc>
        <w:tc>
          <w:tcPr>
            <w:tcW w:w="425" w:type="dxa"/>
            <w:tcBorders>
              <w:top w:val="single" w:sz="4" w:space="0" w:color="auto"/>
              <w:left w:val="single" w:sz="6" w:space="0" w:color="auto"/>
              <w:bottom w:val="single" w:sz="4" w:space="0" w:color="auto"/>
              <w:right w:val="single" w:sz="6" w:space="0" w:color="auto"/>
            </w:tcBorders>
            <w:shd w:val="clear" w:color="auto" w:fill="auto"/>
          </w:tcPr>
          <w:p w14:paraId="78F16176" w14:textId="677BE7DA" w:rsidR="00F01DA1" w:rsidRPr="00D26284" w:rsidRDefault="00F01DA1" w:rsidP="00F01DA1">
            <w:pPr>
              <w:rPr>
                <w:rFonts w:cs="Arial"/>
                <w:sz w:val="16"/>
                <w:szCs w:val="16"/>
              </w:rPr>
            </w:pPr>
            <w:r w:rsidRPr="00D26284">
              <w:rPr>
                <w:rFonts w:cs="Arial"/>
                <w:sz w:val="16"/>
                <w:szCs w:val="16"/>
              </w:rPr>
              <w:t>X</w:t>
            </w:r>
          </w:p>
        </w:tc>
        <w:tc>
          <w:tcPr>
            <w:tcW w:w="5361" w:type="dxa"/>
            <w:tcBorders>
              <w:top w:val="single" w:sz="4" w:space="0" w:color="auto"/>
              <w:left w:val="single" w:sz="6" w:space="0" w:color="auto"/>
              <w:bottom w:val="single" w:sz="4" w:space="0" w:color="auto"/>
              <w:right w:val="single" w:sz="6" w:space="0" w:color="auto"/>
            </w:tcBorders>
            <w:shd w:val="clear" w:color="auto" w:fill="auto"/>
          </w:tcPr>
          <w:p w14:paraId="5F34DC55" w14:textId="177A7DD3" w:rsidR="00F01DA1" w:rsidRPr="00D26284" w:rsidRDefault="00F01DA1" w:rsidP="00F01DA1">
            <w:pPr>
              <w:rPr>
                <w:rFonts w:cs="Arial"/>
                <w:sz w:val="16"/>
                <w:szCs w:val="16"/>
              </w:rPr>
            </w:pPr>
          </w:p>
        </w:tc>
      </w:tr>
      <w:tr w:rsidR="00F01DA1" w:rsidRPr="00D26284" w14:paraId="07B1AEB0" w14:textId="77777777" w:rsidTr="00F01DA1">
        <w:trPr>
          <w:cantSplit/>
        </w:trPr>
        <w:tc>
          <w:tcPr>
            <w:tcW w:w="3823" w:type="dxa"/>
            <w:tcBorders>
              <w:top w:val="single" w:sz="4" w:space="0" w:color="auto"/>
              <w:left w:val="single" w:sz="6" w:space="0" w:color="auto"/>
              <w:bottom w:val="single" w:sz="4" w:space="0" w:color="auto"/>
              <w:right w:val="single" w:sz="6" w:space="0" w:color="auto"/>
            </w:tcBorders>
            <w:shd w:val="clear" w:color="auto" w:fill="auto"/>
          </w:tcPr>
          <w:p w14:paraId="2E5933D7" w14:textId="1446754F" w:rsidR="00F01DA1" w:rsidRPr="00D26284" w:rsidRDefault="00F01DA1" w:rsidP="00F01DA1">
            <w:pPr>
              <w:rPr>
                <w:rFonts w:cs="Arial"/>
                <w:snapToGrid w:val="0"/>
                <w:color w:val="000000"/>
                <w:sz w:val="16"/>
                <w:szCs w:val="16"/>
              </w:rPr>
            </w:pPr>
            <w:r w:rsidRPr="00D26284">
              <w:rPr>
                <w:rFonts w:cs="Arial"/>
                <w:snapToGrid w:val="0"/>
                <w:sz w:val="16"/>
                <w:szCs w:val="16"/>
              </w:rPr>
              <w:t>XBAE_SLEUTEL</w:t>
            </w:r>
          </w:p>
        </w:tc>
        <w:tc>
          <w:tcPr>
            <w:tcW w:w="425" w:type="dxa"/>
            <w:tcBorders>
              <w:top w:val="single" w:sz="4" w:space="0" w:color="auto"/>
              <w:left w:val="single" w:sz="6" w:space="0" w:color="auto"/>
              <w:bottom w:val="single" w:sz="4" w:space="0" w:color="auto"/>
              <w:right w:val="single" w:sz="6" w:space="0" w:color="auto"/>
            </w:tcBorders>
            <w:shd w:val="clear" w:color="auto" w:fill="auto"/>
          </w:tcPr>
          <w:p w14:paraId="2F268743" w14:textId="77777777" w:rsidR="00F01DA1" w:rsidRPr="00D26284" w:rsidRDefault="00F01DA1" w:rsidP="00F01DA1">
            <w:pPr>
              <w:rPr>
                <w:rFonts w:cs="Arial"/>
                <w:sz w:val="16"/>
                <w:szCs w:val="16"/>
              </w:rPr>
            </w:pPr>
            <w:r w:rsidRPr="00D26284">
              <w:rPr>
                <w:rFonts w:cs="Arial"/>
                <w:sz w:val="16"/>
                <w:szCs w:val="16"/>
              </w:rPr>
              <w:t>X</w:t>
            </w:r>
          </w:p>
        </w:tc>
        <w:tc>
          <w:tcPr>
            <w:tcW w:w="5361" w:type="dxa"/>
            <w:tcBorders>
              <w:top w:val="single" w:sz="4" w:space="0" w:color="auto"/>
              <w:left w:val="single" w:sz="6" w:space="0" w:color="auto"/>
              <w:bottom w:val="single" w:sz="4" w:space="0" w:color="auto"/>
              <w:right w:val="single" w:sz="6" w:space="0" w:color="auto"/>
            </w:tcBorders>
            <w:shd w:val="clear" w:color="auto" w:fill="auto"/>
          </w:tcPr>
          <w:p w14:paraId="78526F11" w14:textId="77777777" w:rsidR="00F01DA1" w:rsidRPr="00D26284" w:rsidRDefault="00F01DA1" w:rsidP="00F01DA1">
            <w:pPr>
              <w:rPr>
                <w:rFonts w:cs="Arial"/>
                <w:sz w:val="16"/>
                <w:szCs w:val="16"/>
              </w:rPr>
            </w:pPr>
            <w:r w:rsidRPr="00D26284">
              <w:rPr>
                <w:rFonts w:cs="Arial"/>
                <w:sz w:val="16"/>
                <w:szCs w:val="16"/>
              </w:rPr>
              <w:t>= R1.BEAG_RN300POSTCODEBRN || R1.BEAG_RN300HUISNRBRN</w:t>
            </w:r>
          </w:p>
          <w:p w14:paraId="0D7BDCC2" w14:textId="77777777" w:rsidR="00F01DA1" w:rsidRPr="00D26284" w:rsidRDefault="00F01DA1" w:rsidP="00F01DA1">
            <w:pPr>
              <w:rPr>
                <w:rFonts w:cs="Arial"/>
                <w:sz w:val="16"/>
                <w:szCs w:val="16"/>
              </w:rPr>
            </w:pPr>
            <w:r w:rsidRPr="00D26284">
              <w:rPr>
                <w:rFonts w:cs="Arial"/>
                <w:b/>
                <w:i/>
                <w:sz w:val="16"/>
                <w:szCs w:val="16"/>
              </w:rPr>
              <w:t>óf</w:t>
            </w:r>
          </w:p>
          <w:p w14:paraId="63D0C26F" w14:textId="77777777" w:rsidR="00F01DA1" w:rsidRPr="00D26284" w:rsidRDefault="00F01DA1" w:rsidP="00F01DA1">
            <w:pPr>
              <w:rPr>
                <w:rFonts w:cs="Arial"/>
                <w:sz w:val="16"/>
                <w:szCs w:val="16"/>
              </w:rPr>
            </w:pPr>
            <w:r w:rsidRPr="00D26284">
              <w:rPr>
                <w:rFonts w:cs="Arial"/>
                <w:sz w:val="16"/>
                <w:szCs w:val="16"/>
              </w:rPr>
              <w:t>= R1.BEAG_RN300STRAATBRN || R1.BEAG_RN300HUISNRBRN || R1.BEAG_RN300POSTCODEBRN || R1.BEAG_RN300PLINSTBRN</w:t>
            </w:r>
          </w:p>
          <w:p w14:paraId="5AC012DC" w14:textId="77777777" w:rsidR="00F01DA1" w:rsidRPr="00D26284" w:rsidRDefault="00F01DA1" w:rsidP="00F01DA1">
            <w:pPr>
              <w:rPr>
                <w:rFonts w:cs="Arial"/>
                <w:sz w:val="16"/>
                <w:szCs w:val="16"/>
              </w:rPr>
            </w:pPr>
            <w:r w:rsidRPr="00D26284">
              <w:rPr>
                <w:rFonts w:cs="Arial"/>
                <w:b/>
                <w:i/>
                <w:sz w:val="16"/>
                <w:szCs w:val="16"/>
              </w:rPr>
              <w:t>óf</w:t>
            </w:r>
          </w:p>
          <w:p w14:paraId="741FEC1B" w14:textId="15A06967" w:rsidR="00F01DA1" w:rsidRPr="00D26284" w:rsidRDefault="00F01DA1" w:rsidP="00F01DA1">
            <w:pPr>
              <w:rPr>
                <w:rFonts w:cs="Arial"/>
                <w:sz w:val="16"/>
                <w:szCs w:val="16"/>
              </w:rPr>
            </w:pPr>
            <w:r w:rsidRPr="00D26284">
              <w:rPr>
                <w:rFonts w:cs="Arial"/>
                <w:sz w:val="16"/>
                <w:szCs w:val="16"/>
              </w:rPr>
              <w:t>= R1.BEAG_RN300ADRESRGLVRIJBRN || R1.BEAG_RN300LANDBRN</w:t>
            </w:r>
          </w:p>
        </w:tc>
      </w:tr>
    </w:tbl>
    <w:p w14:paraId="4687588C" w14:textId="77777777" w:rsidR="00E42057" w:rsidRPr="00E13021" w:rsidRDefault="00E42057" w:rsidP="002E0A75">
      <w:pPr>
        <w:rPr>
          <w:highlight w:val="yellow"/>
        </w:rPr>
      </w:pPr>
    </w:p>
    <w:p w14:paraId="515CDF0E" w14:textId="77777777" w:rsidR="00E42057" w:rsidRPr="002E0A75" w:rsidRDefault="00E42057" w:rsidP="002E0A75">
      <w:pPr>
        <w:rPr>
          <w:b/>
        </w:rPr>
      </w:pPr>
      <w:r w:rsidRPr="002E0A75">
        <w:rPr>
          <w:b/>
        </w:rPr>
        <w:t>Uitvoer</w:t>
      </w:r>
    </w:p>
    <w:p w14:paraId="72E60103" w14:textId="77777777" w:rsidR="00E42057" w:rsidRPr="00F750E1" w:rsidRDefault="00E42057" w:rsidP="00E42057">
      <w:r w:rsidRPr="00F750E1">
        <w:t>0 of 1 voorkomen toevoegen per Zending-regel (</w:t>
      </w:r>
      <w:r w:rsidRPr="00F750E1">
        <w:rPr>
          <w:rFonts w:cs="Arial"/>
          <w:szCs w:val="19"/>
        </w:rPr>
        <w:t>RBG_C_RN300ZEN)</w:t>
      </w:r>
      <w:r w:rsidRPr="00F750E1">
        <w:t>.</w:t>
      </w:r>
    </w:p>
    <w:p w14:paraId="7CC1C3A0" w14:textId="77777777" w:rsidR="00E42057" w:rsidRPr="00F750E1" w:rsidRDefault="00E42057" w:rsidP="00E42057"/>
    <w:p w14:paraId="307AD4ED" w14:textId="77777777" w:rsidR="00E42057" w:rsidRPr="002E0A75" w:rsidRDefault="00E42057" w:rsidP="002E0A75">
      <w:pPr>
        <w:rPr>
          <w:b/>
        </w:rPr>
      </w:pPr>
      <w:r w:rsidRPr="002E0A75">
        <w:rPr>
          <w:b/>
        </w:rPr>
        <w:t>Afwijkende uitvoer</w:t>
      </w:r>
    </w:p>
    <w:p w14:paraId="73474F0D" w14:textId="19FFFDA8" w:rsidR="00E42057" w:rsidRPr="00F750E1" w:rsidRDefault="00E42057" w:rsidP="00E42057">
      <w:pPr>
        <w:pStyle w:val="Standaardinspringing"/>
        <w:ind w:left="0" w:firstLine="0"/>
        <w:rPr>
          <w:rFonts w:cs="Arial"/>
          <w:spacing w:val="0"/>
          <w:szCs w:val="19"/>
        </w:rPr>
      </w:pPr>
      <w:r w:rsidRPr="00F750E1">
        <w:t xml:space="preserve">Hernoem </w:t>
      </w:r>
      <w:r w:rsidR="00831552" w:rsidRPr="00831552">
        <w:t xml:space="preserve"> BEAG_RN300DATTYDREG</w:t>
      </w:r>
      <w:r w:rsidRPr="00F750E1">
        <w:rPr>
          <w:rFonts w:cs="Arial"/>
          <w:spacing w:val="0"/>
          <w:szCs w:val="19"/>
        </w:rPr>
        <w:t xml:space="preserve"> naar XAAF_MUTATIEBEGIN_TS</w:t>
      </w:r>
    </w:p>
    <w:p w14:paraId="11B0A674" w14:textId="77777777" w:rsidR="00E42057" w:rsidRPr="00F750E1" w:rsidRDefault="00E42057" w:rsidP="00E42057">
      <w:pPr>
        <w:pStyle w:val="Standaardinspringing"/>
        <w:ind w:left="0" w:firstLine="0"/>
        <w:rPr>
          <w:rFonts w:cs="Arial"/>
          <w:spacing w:val="0"/>
          <w:szCs w:val="19"/>
        </w:rPr>
      </w:pPr>
    </w:p>
    <w:p w14:paraId="40EE6604" w14:textId="0F6DBADD" w:rsidR="00E42057" w:rsidRPr="00F750E1" w:rsidRDefault="00E42057" w:rsidP="00E42057">
      <w:pPr>
        <w:pStyle w:val="Standaardinspringing"/>
        <w:ind w:left="0" w:firstLine="0"/>
        <w:rPr>
          <w:u w:val="single"/>
        </w:rPr>
      </w:pPr>
      <w:r w:rsidRPr="00F750E1">
        <w:rPr>
          <w:rFonts w:cs="Arial"/>
          <w:spacing w:val="0"/>
          <w:szCs w:val="19"/>
          <w:u w:val="single"/>
        </w:rPr>
        <w:t xml:space="preserve">De rest van de verwerking net uitvoeren als beschreven vanaf paragraaf </w:t>
      </w:r>
      <w:r w:rsidRPr="00F750E1">
        <w:rPr>
          <w:rFonts w:cs="Arial"/>
          <w:spacing w:val="0"/>
          <w:szCs w:val="19"/>
          <w:u w:val="single"/>
        </w:rPr>
        <w:fldChar w:fldCharType="begin"/>
      </w:r>
      <w:r w:rsidRPr="00F750E1">
        <w:rPr>
          <w:rFonts w:cs="Arial"/>
          <w:spacing w:val="0"/>
          <w:szCs w:val="19"/>
          <w:u w:val="single"/>
        </w:rPr>
        <w:instrText xml:space="preserve"> REF _Ref474851073 \r \h </w:instrText>
      </w:r>
      <w:r w:rsidR="00E13021" w:rsidRPr="00F750E1">
        <w:rPr>
          <w:rFonts w:cs="Arial"/>
          <w:spacing w:val="0"/>
          <w:szCs w:val="19"/>
          <w:u w:val="single"/>
        </w:rPr>
        <w:instrText xml:space="preserve"> \* MERGEFORMAT </w:instrText>
      </w:r>
      <w:r w:rsidRPr="00F750E1">
        <w:rPr>
          <w:rFonts w:cs="Arial"/>
          <w:spacing w:val="0"/>
          <w:szCs w:val="19"/>
          <w:u w:val="single"/>
        </w:rPr>
        <w:fldChar w:fldCharType="separate"/>
      </w:r>
      <w:r w:rsidR="00297961">
        <w:rPr>
          <w:rFonts w:cs="Arial"/>
          <w:b/>
          <w:bCs/>
          <w:spacing w:val="0"/>
          <w:szCs w:val="19"/>
          <w:u w:val="single"/>
        </w:rPr>
        <w:t>Fout! Verwijzingsbron niet gevonden.</w:t>
      </w:r>
      <w:r w:rsidRPr="00F750E1">
        <w:rPr>
          <w:rFonts w:cs="Arial"/>
          <w:spacing w:val="0"/>
          <w:szCs w:val="19"/>
          <w:u w:val="single"/>
        </w:rPr>
        <w:fldChar w:fldCharType="end"/>
      </w:r>
    </w:p>
    <w:p w14:paraId="14CC71EF" w14:textId="77777777" w:rsidR="00E42057" w:rsidRDefault="00E42057" w:rsidP="00E42057">
      <w:pPr>
        <w:pStyle w:val="Standaardinspringing"/>
        <w:ind w:left="0" w:firstLine="0"/>
      </w:pPr>
      <w:r w:rsidRPr="00F750E1">
        <w:t>Uitzondering is dat er twee verschillende prefix_SK ’s zijn in plaats van 1 en er geen SAT tabel wordt</w:t>
      </w:r>
      <w:r>
        <w:t xml:space="preserve"> uitgevraagd, maar een LINK tabel.</w:t>
      </w:r>
    </w:p>
    <w:p w14:paraId="667AB3C2" w14:textId="77777777" w:rsidR="006566AD" w:rsidRDefault="006566AD" w:rsidP="006566AD">
      <w:pPr>
        <w:pStyle w:val="Kop1"/>
      </w:pPr>
      <w:bookmarkStart w:id="1316" w:name="_Toc7616240"/>
      <w:r w:rsidRPr="006566AD">
        <w:lastRenderedPageBreak/>
        <w:t>L_RBG_PERSOON_FIN_BERICHT</w:t>
      </w:r>
      <w:bookmarkEnd w:id="1316"/>
    </w:p>
    <w:p w14:paraId="28998972" w14:textId="77777777" w:rsidR="00F750E1" w:rsidRDefault="00F750E1" w:rsidP="00F750E1">
      <w:pPr>
        <w:pStyle w:val="Kop2"/>
      </w:pPr>
      <w:bookmarkStart w:id="1317" w:name="_Toc7616241"/>
      <w:r>
        <w:t>Globale werking</w:t>
      </w:r>
      <w:bookmarkEnd w:id="1317"/>
    </w:p>
    <w:p w14:paraId="253A977C" w14:textId="6E0C5A73" w:rsidR="00F750E1" w:rsidRDefault="00F750E1" w:rsidP="00F750E1">
      <w:r>
        <w:t xml:space="preserve">in deze LINK-tabel wordt de relatie vastgelegd tussen de twee HUBs: </w:t>
      </w:r>
      <w:r w:rsidRPr="00393EBB">
        <w:rPr>
          <w:b/>
        </w:rPr>
        <w:t>H_PERSOON</w:t>
      </w:r>
      <w:r>
        <w:t xml:space="preserve"> en </w:t>
      </w:r>
      <w:r w:rsidRPr="00F750E1">
        <w:rPr>
          <w:b/>
        </w:rPr>
        <w:t>H_FIN_BERICHT</w:t>
      </w:r>
      <w:r>
        <w:t>.</w:t>
      </w:r>
    </w:p>
    <w:p w14:paraId="53D224F2" w14:textId="77777777" w:rsidR="00F750E1" w:rsidRDefault="00F750E1" w:rsidP="00F750E1">
      <w:r>
        <w:t>Indien de relatie al bestaat, dient gecontroleerd te worden of (eventueel aanwezige) beschrijvende attributen gewijzigd zijn. Als dit het geval is, dan moet het actuele voorkomen afgesloten worden en dient een nieuwe regel aangemaakt te worden met de nieuwe gegevens.</w:t>
      </w:r>
    </w:p>
    <w:p w14:paraId="3FE03AE5" w14:textId="77777777" w:rsidR="00F750E1" w:rsidRPr="00CF79E1" w:rsidRDefault="00F750E1" w:rsidP="00F750E1">
      <w:pPr>
        <w:rPr>
          <w:rFonts w:ascii="Times New Roman" w:hAnsi="Times New Roman"/>
          <w:spacing w:val="0"/>
          <w:sz w:val="24"/>
          <w:szCs w:val="24"/>
        </w:rPr>
      </w:pPr>
      <w:r>
        <w:br/>
      </w:r>
      <w:r w:rsidRPr="00CF79E1">
        <w:rPr>
          <w:u w:val="single"/>
        </w:rPr>
        <w:t>Business Key H_PERSOON</w:t>
      </w:r>
      <w:r w:rsidRPr="00CF79E1">
        <w:t xml:space="preserve"> :</w:t>
      </w:r>
      <w:r w:rsidRPr="00CF79E1">
        <w:rPr>
          <w:rFonts w:ascii="Times New Roman" w:hAnsi="Times New Roman"/>
          <w:spacing w:val="0"/>
          <w:sz w:val="24"/>
          <w:szCs w:val="24"/>
        </w:rPr>
        <w:t xml:space="preserve"> </w:t>
      </w:r>
    </w:p>
    <w:p w14:paraId="18403B03" w14:textId="77777777" w:rsidR="00F750E1" w:rsidRPr="00CF79E1" w:rsidRDefault="00F750E1" w:rsidP="00CF79E1">
      <w:pPr>
        <w:tabs>
          <w:tab w:val="left" w:pos="2694"/>
        </w:tabs>
      </w:pPr>
      <w:r w:rsidRPr="00CF79E1">
        <w:t>XBAA_FINR</w:t>
      </w:r>
      <w:r w:rsidRPr="00CF79E1">
        <w:tab/>
        <w:t>Dit veld bevat het RSIN_Bron dat door de Fin.Instelling is aangeleverd.</w:t>
      </w:r>
    </w:p>
    <w:p w14:paraId="73249111" w14:textId="77777777" w:rsidR="00F750E1" w:rsidRPr="00CF79E1" w:rsidRDefault="00F750E1" w:rsidP="00F750E1"/>
    <w:p w14:paraId="5CDE351B" w14:textId="49AE6BF6" w:rsidR="00F750E1" w:rsidRPr="00CF79E1" w:rsidRDefault="00F750E1" w:rsidP="00F750E1">
      <w:r w:rsidRPr="00CF79E1">
        <w:rPr>
          <w:u w:val="single"/>
        </w:rPr>
        <w:t>Business Key H_FIN_BERICHT</w:t>
      </w:r>
      <w:r w:rsidRPr="00CF79E1">
        <w:t>:</w:t>
      </w:r>
    </w:p>
    <w:p w14:paraId="750C0FF9" w14:textId="77777777" w:rsidR="00CF79E1" w:rsidRPr="00771BB2" w:rsidRDefault="00CF79E1" w:rsidP="00CF79E1">
      <w:pPr>
        <w:tabs>
          <w:tab w:val="left" w:pos="2694"/>
        </w:tabs>
        <w:ind w:left="2694" w:hanging="2694"/>
      </w:pPr>
      <w:r w:rsidRPr="00771BB2">
        <w:t>XAAA_RSIN</w:t>
      </w:r>
      <w:r w:rsidRPr="00771BB2">
        <w:tab/>
        <w:t>Dit veld bevat het FINR van de Fin.Instelling.</w:t>
      </w:r>
    </w:p>
    <w:p w14:paraId="6ACDB0ED" w14:textId="77777777" w:rsidR="00CF79E1" w:rsidRDefault="00CF79E1" w:rsidP="00CF79E1">
      <w:pPr>
        <w:tabs>
          <w:tab w:val="left" w:pos="2694"/>
        </w:tabs>
        <w:ind w:left="2694" w:hanging="2694"/>
      </w:pPr>
      <w:r w:rsidRPr="00771BB2">
        <w:t>XAAA_GEGEVENSTIJDVAK</w:t>
      </w:r>
      <w:r w:rsidRPr="00771BB2">
        <w:tab/>
        <w:t>Dit veld bevat het jaartal waarop de levering betrekking</w:t>
      </w:r>
      <w:r>
        <w:t xml:space="preserve"> heeft</w:t>
      </w:r>
    </w:p>
    <w:p w14:paraId="70097366" w14:textId="77777777" w:rsidR="00CF79E1" w:rsidRPr="002A1ABD" w:rsidRDefault="00CF79E1" w:rsidP="00CF79E1">
      <w:pPr>
        <w:tabs>
          <w:tab w:val="left" w:pos="2694"/>
        </w:tabs>
        <w:ind w:left="2694" w:hanging="2694"/>
        <w:rPr>
          <w:highlight w:val="yellow"/>
        </w:rPr>
      </w:pPr>
      <w:r w:rsidRPr="00771BB2">
        <w:t>XAAA_AANLEVERINGNR</w:t>
      </w:r>
      <w:r>
        <w:tab/>
        <w:t>Dit veld bevat een volgnummer, bepaald door de FI. Dit volgnummer dient een oplopende reeks (in tijd), per GEGEVENSTIJDVAK te bevatten</w:t>
      </w:r>
    </w:p>
    <w:p w14:paraId="77636301" w14:textId="77777777" w:rsidR="00F750E1" w:rsidRPr="00F750E1" w:rsidRDefault="00F750E1" w:rsidP="00F750E1">
      <w:pPr>
        <w:rPr>
          <w:rFonts w:ascii="Times New Roman" w:hAnsi="Times New Roman"/>
          <w:spacing w:val="0"/>
          <w:sz w:val="24"/>
          <w:szCs w:val="24"/>
          <w:highlight w:val="yellow"/>
        </w:rPr>
      </w:pPr>
    </w:p>
    <w:p w14:paraId="09944D4E" w14:textId="77777777" w:rsidR="005471E7" w:rsidRDefault="005471E7" w:rsidP="005471E7">
      <w:r>
        <w:t>Deze tabel dient gevuld te worden met gegevens uit RBG_ZENDING (</w:t>
      </w:r>
      <w:r w:rsidRPr="00E42057">
        <w:t>RBG_C_RN300ZEN</w:t>
      </w:r>
      <w:r>
        <w:t>) die zijn toegevoegd of gewijzigd sinds de vorige verwerking.</w:t>
      </w:r>
    </w:p>
    <w:p w14:paraId="5C3FDA56" w14:textId="489603F0" w:rsidR="00F750E1" w:rsidRPr="00F750E1" w:rsidRDefault="00F750E1" w:rsidP="00F750E1">
      <w:pPr>
        <w:pStyle w:val="Kop2"/>
      </w:pPr>
      <w:bookmarkStart w:id="1318" w:name="_Toc7616242"/>
      <w:r w:rsidRPr="00F750E1">
        <w:t xml:space="preserve">Mapping </w:t>
      </w:r>
      <w:r w:rsidR="005471E7" w:rsidRPr="005471E7">
        <w:t>L_RBG_PERSOON_FIN_BERICHT</w:t>
      </w:r>
      <w:bookmarkEnd w:id="1318"/>
    </w:p>
    <w:tbl>
      <w:tblPr>
        <w:tblW w:w="9720" w:type="dxa"/>
        <w:tblLayout w:type="fixed"/>
        <w:tblCellMar>
          <w:left w:w="30" w:type="dxa"/>
          <w:right w:w="30" w:type="dxa"/>
        </w:tblCellMar>
        <w:tblLook w:val="0000" w:firstRow="0" w:lastRow="0" w:firstColumn="0" w:lastColumn="0" w:noHBand="0" w:noVBand="0"/>
      </w:tblPr>
      <w:tblGrid>
        <w:gridCol w:w="3007"/>
        <w:gridCol w:w="3222"/>
        <w:gridCol w:w="3491"/>
      </w:tblGrid>
      <w:tr w:rsidR="00F750E1" w:rsidRPr="00F750E1" w14:paraId="0ED23830" w14:textId="77777777" w:rsidTr="00B030FA">
        <w:trPr>
          <w:cantSplit/>
          <w:trHeight w:val="190"/>
        </w:trPr>
        <w:tc>
          <w:tcPr>
            <w:tcW w:w="3007" w:type="dxa"/>
            <w:tcBorders>
              <w:top w:val="single" w:sz="6" w:space="0" w:color="auto"/>
              <w:left w:val="single" w:sz="6" w:space="0" w:color="auto"/>
              <w:bottom w:val="single" w:sz="4" w:space="0" w:color="auto"/>
              <w:right w:val="single" w:sz="6" w:space="0" w:color="auto"/>
            </w:tcBorders>
            <w:shd w:val="pct20" w:color="auto" w:fill="FFFFFF"/>
          </w:tcPr>
          <w:p w14:paraId="18A7F8C0" w14:textId="77777777" w:rsidR="00F750E1" w:rsidRPr="00F750E1" w:rsidRDefault="00F750E1" w:rsidP="00715857">
            <w:pPr>
              <w:rPr>
                <w:b/>
                <w:color w:val="000000"/>
                <w:sz w:val="16"/>
                <w:szCs w:val="16"/>
              </w:rPr>
            </w:pPr>
            <w:r w:rsidRPr="00F750E1">
              <w:rPr>
                <w:b/>
                <w:color w:val="000000"/>
                <w:sz w:val="16"/>
                <w:szCs w:val="16"/>
              </w:rPr>
              <w:t>Doelkolom</w:t>
            </w:r>
          </w:p>
          <w:p w14:paraId="7EFE999D" w14:textId="77777777" w:rsidR="00F750E1" w:rsidRPr="00F750E1" w:rsidRDefault="00F750E1" w:rsidP="00715857">
            <w:pPr>
              <w:rPr>
                <w:b/>
                <w:color w:val="000000"/>
                <w:sz w:val="16"/>
                <w:szCs w:val="16"/>
              </w:rPr>
            </w:pPr>
          </w:p>
        </w:tc>
        <w:tc>
          <w:tcPr>
            <w:tcW w:w="3222" w:type="dxa"/>
            <w:tcBorders>
              <w:top w:val="single" w:sz="6" w:space="0" w:color="auto"/>
              <w:left w:val="single" w:sz="6" w:space="0" w:color="auto"/>
              <w:bottom w:val="single" w:sz="4" w:space="0" w:color="auto"/>
              <w:right w:val="single" w:sz="6" w:space="0" w:color="auto"/>
            </w:tcBorders>
            <w:shd w:val="pct20" w:color="auto" w:fill="FFFFFF"/>
          </w:tcPr>
          <w:p w14:paraId="08582143" w14:textId="77777777" w:rsidR="00F750E1" w:rsidRPr="00F750E1" w:rsidRDefault="00F750E1" w:rsidP="00715857">
            <w:pPr>
              <w:rPr>
                <w:b/>
                <w:color w:val="000000"/>
                <w:sz w:val="16"/>
                <w:szCs w:val="16"/>
              </w:rPr>
            </w:pPr>
            <w:r w:rsidRPr="00F750E1">
              <w:rPr>
                <w:b/>
                <w:color w:val="000000"/>
                <w:sz w:val="16"/>
                <w:szCs w:val="16"/>
              </w:rPr>
              <w:t>Bron/brontabel</w:t>
            </w:r>
          </w:p>
        </w:tc>
        <w:tc>
          <w:tcPr>
            <w:tcW w:w="3491" w:type="dxa"/>
            <w:tcBorders>
              <w:top w:val="single" w:sz="6" w:space="0" w:color="auto"/>
              <w:left w:val="single" w:sz="6" w:space="0" w:color="auto"/>
              <w:bottom w:val="single" w:sz="4" w:space="0" w:color="auto"/>
              <w:right w:val="single" w:sz="6" w:space="0" w:color="auto"/>
            </w:tcBorders>
            <w:shd w:val="pct20" w:color="auto" w:fill="FFFFFF"/>
          </w:tcPr>
          <w:p w14:paraId="3800B951" w14:textId="77777777" w:rsidR="00F750E1" w:rsidRPr="00F750E1" w:rsidRDefault="00F750E1" w:rsidP="00715857">
            <w:pPr>
              <w:rPr>
                <w:b/>
                <w:color w:val="000000"/>
                <w:sz w:val="16"/>
                <w:szCs w:val="16"/>
              </w:rPr>
            </w:pPr>
            <w:r w:rsidRPr="00F750E1">
              <w:rPr>
                <w:b/>
                <w:color w:val="000000"/>
                <w:sz w:val="16"/>
                <w:szCs w:val="16"/>
              </w:rPr>
              <w:t>Bronkolom</w:t>
            </w:r>
          </w:p>
        </w:tc>
      </w:tr>
      <w:tr w:rsidR="00F750E1" w:rsidRPr="00F750E1" w14:paraId="224B2A5E" w14:textId="77777777" w:rsidTr="00B030FA">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31C24229" w14:textId="11685CC5" w:rsidR="00F750E1" w:rsidRPr="00F750E1" w:rsidRDefault="00F750E1" w:rsidP="00715857">
            <w:pPr>
              <w:rPr>
                <w:rFonts w:cs="Arial"/>
                <w:sz w:val="16"/>
                <w:szCs w:val="16"/>
              </w:rPr>
            </w:pPr>
            <w:r w:rsidRPr="00F750E1">
              <w:rPr>
                <w:rFonts w:cs="Arial"/>
                <w:sz w:val="16"/>
                <w:szCs w:val="16"/>
              </w:rPr>
              <w:t>XAAA_SK</w:t>
            </w:r>
          </w:p>
        </w:tc>
        <w:tc>
          <w:tcPr>
            <w:tcW w:w="3222" w:type="dxa"/>
            <w:tcBorders>
              <w:top w:val="single" w:sz="4" w:space="0" w:color="auto"/>
              <w:left w:val="single" w:sz="4" w:space="0" w:color="auto"/>
              <w:bottom w:val="single" w:sz="4" w:space="0" w:color="auto"/>
              <w:right w:val="single" w:sz="4" w:space="0" w:color="auto"/>
            </w:tcBorders>
            <w:shd w:val="clear" w:color="auto" w:fill="auto"/>
          </w:tcPr>
          <w:p w14:paraId="0470E5A1" w14:textId="63A6C41F" w:rsidR="00F750E1" w:rsidRPr="00F750E1" w:rsidRDefault="00F750E1" w:rsidP="00715857">
            <w:pPr>
              <w:rPr>
                <w:rFonts w:cs="Arial"/>
                <w:snapToGrid w:val="0"/>
                <w:color w:val="000000"/>
                <w:sz w:val="16"/>
                <w:szCs w:val="16"/>
              </w:rPr>
            </w:pPr>
            <w:r w:rsidRPr="00F750E1">
              <w:rPr>
                <w:rFonts w:cs="Arial"/>
                <w:snapToGrid w:val="0"/>
                <w:color w:val="000000"/>
                <w:sz w:val="16"/>
                <w:szCs w:val="16"/>
              </w:rPr>
              <w:t>H_FIN_BERICHT</w:t>
            </w:r>
          </w:p>
        </w:tc>
        <w:tc>
          <w:tcPr>
            <w:tcW w:w="3491" w:type="dxa"/>
            <w:tcBorders>
              <w:top w:val="single" w:sz="4" w:space="0" w:color="auto"/>
              <w:left w:val="single" w:sz="4" w:space="0" w:color="auto"/>
              <w:bottom w:val="single" w:sz="4" w:space="0" w:color="auto"/>
              <w:right w:val="single" w:sz="4" w:space="0" w:color="auto"/>
            </w:tcBorders>
            <w:shd w:val="clear" w:color="auto" w:fill="auto"/>
          </w:tcPr>
          <w:p w14:paraId="7A2616F2" w14:textId="57AD7451" w:rsidR="00F750E1" w:rsidRPr="00F750E1" w:rsidRDefault="00F750E1" w:rsidP="00715857">
            <w:pPr>
              <w:rPr>
                <w:rFonts w:cs="Arial"/>
                <w:sz w:val="16"/>
                <w:szCs w:val="16"/>
              </w:rPr>
            </w:pPr>
            <w:r w:rsidRPr="00F750E1">
              <w:rPr>
                <w:rFonts w:cs="Arial"/>
                <w:sz w:val="16"/>
                <w:szCs w:val="16"/>
              </w:rPr>
              <w:t>XAAA_SK</w:t>
            </w:r>
          </w:p>
        </w:tc>
      </w:tr>
      <w:tr w:rsidR="00F750E1" w:rsidRPr="00F750E1" w14:paraId="5B8D4B9F" w14:textId="77777777" w:rsidTr="00B030FA">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38A513B8" w14:textId="009B841C" w:rsidR="00F750E1" w:rsidRPr="00F750E1" w:rsidRDefault="00F750E1" w:rsidP="00715857">
            <w:pPr>
              <w:rPr>
                <w:rFonts w:cs="Arial"/>
                <w:sz w:val="16"/>
                <w:szCs w:val="16"/>
              </w:rPr>
            </w:pPr>
            <w:r w:rsidRPr="00F750E1">
              <w:rPr>
                <w:rFonts w:cs="Arial"/>
                <w:sz w:val="16"/>
                <w:szCs w:val="16"/>
              </w:rPr>
              <w:t>XBAA_SK</w:t>
            </w:r>
          </w:p>
        </w:tc>
        <w:tc>
          <w:tcPr>
            <w:tcW w:w="3222" w:type="dxa"/>
            <w:tcBorders>
              <w:top w:val="single" w:sz="4" w:space="0" w:color="auto"/>
              <w:left w:val="single" w:sz="4" w:space="0" w:color="auto"/>
              <w:bottom w:val="single" w:sz="4" w:space="0" w:color="auto"/>
              <w:right w:val="single" w:sz="4" w:space="0" w:color="auto"/>
            </w:tcBorders>
            <w:shd w:val="clear" w:color="auto" w:fill="auto"/>
          </w:tcPr>
          <w:p w14:paraId="2FF23CD5" w14:textId="77777777" w:rsidR="00F750E1" w:rsidRPr="00F750E1" w:rsidRDefault="00F750E1" w:rsidP="00715857">
            <w:pPr>
              <w:rPr>
                <w:rFonts w:cs="Arial"/>
                <w:snapToGrid w:val="0"/>
                <w:color w:val="000000"/>
                <w:sz w:val="16"/>
                <w:szCs w:val="16"/>
              </w:rPr>
            </w:pPr>
            <w:r w:rsidRPr="00F750E1">
              <w:rPr>
                <w:rFonts w:cs="Arial"/>
                <w:snapToGrid w:val="0"/>
                <w:color w:val="000000"/>
                <w:sz w:val="16"/>
                <w:szCs w:val="16"/>
              </w:rPr>
              <w:t>H_PERSOON</w:t>
            </w:r>
          </w:p>
        </w:tc>
        <w:tc>
          <w:tcPr>
            <w:tcW w:w="3491" w:type="dxa"/>
            <w:tcBorders>
              <w:top w:val="single" w:sz="4" w:space="0" w:color="auto"/>
              <w:left w:val="single" w:sz="4" w:space="0" w:color="auto"/>
              <w:bottom w:val="single" w:sz="4" w:space="0" w:color="auto"/>
              <w:right w:val="single" w:sz="4" w:space="0" w:color="auto"/>
            </w:tcBorders>
            <w:shd w:val="clear" w:color="auto" w:fill="auto"/>
          </w:tcPr>
          <w:p w14:paraId="7B1479B0" w14:textId="77777777" w:rsidR="00F750E1" w:rsidRPr="00F750E1" w:rsidRDefault="00F750E1" w:rsidP="00715857">
            <w:pPr>
              <w:rPr>
                <w:rFonts w:cs="Arial"/>
                <w:sz w:val="16"/>
                <w:szCs w:val="16"/>
              </w:rPr>
            </w:pPr>
            <w:r w:rsidRPr="00F750E1">
              <w:rPr>
                <w:rFonts w:cs="Arial"/>
                <w:sz w:val="16"/>
                <w:szCs w:val="16"/>
              </w:rPr>
              <w:t>XBAA_SK</w:t>
            </w:r>
          </w:p>
        </w:tc>
      </w:tr>
      <w:tr w:rsidR="00F750E1" w:rsidRPr="00F750E1" w14:paraId="08AD753B" w14:textId="77777777" w:rsidTr="00B030FA">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569B082C" w14:textId="6073EB14" w:rsidR="00F750E1" w:rsidRPr="00F750E1" w:rsidRDefault="00F750E1" w:rsidP="00715857">
            <w:pPr>
              <w:rPr>
                <w:rFonts w:cs="Arial"/>
                <w:sz w:val="16"/>
                <w:szCs w:val="16"/>
              </w:rPr>
            </w:pPr>
            <w:r w:rsidRPr="00F750E1">
              <w:rPr>
                <w:rFonts w:cs="Arial"/>
                <w:sz w:val="16"/>
                <w:szCs w:val="16"/>
              </w:rPr>
              <w:t>XAAG_MUTATIEBEGIN_TS</w:t>
            </w:r>
          </w:p>
        </w:tc>
        <w:tc>
          <w:tcPr>
            <w:tcW w:w="3222" w:type="dxa"/>
            <w:tcBorders>
              <w:top w:val="single" w:sz="4" w:space="0" w:color="auto"/>
              <w:left w:val="single" w:sz="4" w:space="0" w:color="auto"/>
              <w:bottom w:val="single" w:sz="4" w:space="0" w:color="auto"/>
              <w:right w:val="single" w:sz="4" w:space="0" w:color="auto"/>
            </w:tcBorders>
            <w:shd w:val="clear" w:color="auto" w:fill="auto"/>
          </w:tcPr>
          <w:p w14:paraId="14957207" w14:textId="77777777" w:rsidR="00F750E1" w:rsidRPr="00F750E1" w:rsidRDefault="00F750E1" w:rsidP="00715857">
            <w:pPr>
              <w:rPr>
                <w:rFonts w:cs="Arial"/>
                <w:snapToGrid w:val="0"/>
                <w:color w:val="000000"/>
                <w:sz w:val="16"/>
                <w:szCs w:val="16"/>
              </w:rPr>
            </w:pPr>
          </w:p>
        </w:tc>
        <w:tc>
          <w:tcPr>
            <w:tcW w:w="3491" w:type="dxa"/>
            <w:tcBorders>
              <w:top w:val="single" w:sz="4" w:space="0" w:color="auto"/>
              <w:left w:val="single" w:sz="4" w:space="0" w:color="auto"/>
              <w:bottom w:val="single" w:sz="4" w:space="0" w:color="auto"/>
              <w:right w:val="single" w:sz="4" w:space="0" w:color="auto"/>
            </w:tcBorders>
            <w:shd w:val="clear" w:color="auto" w:fill="auto"/>
          </w:tcPr>
          <w:p w14:paraId="44443B8D" w14:textId="352112F1" w:rsidR="00F750E1" w:rsidRPr="00F750E1" w:rsidRDefault="00831552" w:rsidP="00831552">
            <w:pPr>
              <w:rPr>
                <w:rFonts w:cs="Arial"/>
                <w:sz w:val="16"/>
                <w:szCs w:val="16"/>
              </w:rPr>
            </w:pPr>
            <w:r w:rsidRPr="00831552">
              <w:rPr>
                <w:rFonts w:cs="Arial"/>
                <w:snapToGrid w:val="0"/>
                <w:color w:val="000000"/>
                <w:sz w:val="16"/>
                <w:szCs w:val="16"/>
              </w:rPr>
              <w:t>BEAG_RN300DATTYDREG</w:t>
            </w:r>
          </w:p>
        </w:tc>
      </w:tr>
      <w:tr w:rsidR="00F750E1" w:rsidRPr="00F750E1" w14:paraId="2131BB35" w14:textId="77777777" w:rsidTr="00B030FA">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01770638" w14:textId="6EF590B1" w:rsidR="00F750E1" w:rsidRPr="00F750E1" w:rsidRDefault="00F750E1" w:rsidP="00715857">
            <w:pPr>
              <w:rPr>
                <w:rFonts w:cs="Arial"/>
                <w:sz w:val="16"/>
                <w:szCs w:val="16"/>
              </w:rPr>
            </w:pPr>
            <w:r w:rsidRPr="00F750E1">
              <w:rPr>
                <w:rFonts w:cs="Arial"/>
                <w:sz w:val="16"/>
                <w:szCs w:val="16"/>
              </w:rPr>
              <w:t>XAAG_MUTATIEEINDE_TS</w:t>
            </w:r>
          </w:p>
        </w:tc>
        <w:tc>
          <w:tcPr>
            <w:tcW w:w="3222" w:type="dxa"/>
            <w:tcBorders>
              <w:top w:val="single" w:sz="4" w:space="0" w:color="auto"/>
              <w:left w:val="single" w:sz="4" w:space="0" w:color="auto"/>
              <w:bottom w:val="single" w:sz="4" w:space="0" w:color="auto"/>
              <w:right w:val="single" w:sz="4" w:space="0" w:color="auto"/>
            </w:tcBorders>
            <w:shd w:val="clear" w:color="auto" w:fill="auto"/>
          </w:tcPr>
          <w:p w14:paraId="4E364525" w14:textId="77777777" w:rsidR="00F750E1" w:rsidRPr="00F750E1" w:rsidRDefault="00F750E1" w:rsidP="00715857">
            <w:pPr>
              <w:rPr>
                <w:rFonts w:cs="Arial"/>
                <w:snapToGrid w:val="0"/>
                <w:color w:val="000000"/>
                <w:sz w:val="16"/>
                <w:szCs w:val="16"/>
              </w:rPr>
            </w:pPr>
          </w:p>
        </w:tc>
        <w:tc>
          <w:tcPr>
            <w:tcW w:w="3491" w:type="dxa"/>
            <w:tcBorders>
              <w:top w:val="single" w:sz="4" w:space="0" w:color="auto"/>
              <w:left w:val="single" w:sz="4" w:space="0" w:color="auto"/>
              <w:bottom w:val="single" w:sz="4" w:space="0" w:color="auto"/>
              <w:right w:val="single" w:sz="4" w:space="0" w:color="auto"/>
            </w:tcBorders>
            <w:shd w:val="clear" w:color="auto" w:fill="auto"/>
          </w:tcPr>
          <w:p w14:paraId="13077C21" w14:textId="01459A6D" w:rsidR="00F750E1" w:rsidRPr="00F750E1" w:rsidRDefault="00F750E1" w:rsidP="00715857">
            <w:pPr>
              <w:rPr>
                <w:rFonts w:cs="Arial"/>
                <w:snapToGrid w:val="0"/>
                <w:color w:val="000000"/>
                <w:sz w:val="16"/>
                <w:szCs w:val="16"/>
              </w:rPr>
            </w:pPr>
            <w:r w:rsidRPr="00F750E1">
              <w:rPr>
                <w:rFonts w:cs="Arial"/>
                <w:snapToGrid w:val="0"/>
                <w:color w:val="000000"/>
                <w:sz w:val="16"/>
                <w:szCs w:val="16"/>
              </w:rPr>
              <w:t xml:space="preserve">Afleiding  </w:t>
            </w:r>
            <w:r w:rsidR="00597D06">
              <w:rPr>
                <w:rFonts w:cs="Arial"/>
                <w:snapToGrid w:val="0"/>
                <w:color w:val="000000"/>
                <w:sz w:val="16"/>
                <w:szCs w:val="16"/>
              </w:rPr>
              <w:t xml:space="preserve">MTHV </w:t>
            </w:r>
            <w:r w:rsidRPr="00F750E1">
              <w:rPr>
                <w:rFonts w:cs="Arial"/>
                <w:snapToGrid w:val="0"/>
                <w:color w:val="000000"/>
                <w:sz w:val="16"/>
                <w:szCs w:val="16"/>
              </w:rPr>
              <w:t xml:space="preserve">- </w:t>
            </w:r>
            <w:r w:rsidRPr="00F750E1">
              <w:rPr>
                <w:rFonts w:cs="Arial"/>
                <w:sz w:val="16"/>
                <w:szCs w:val="16"/>
              </w:rPr>
              <w:t>MUTATIEEINDE_TS</w:t>
            </w:r>
          </w:p>
        </w:tc>
      </w:tr>
      <w:tr w:rsidR="00F750E1" w:rsidRPr="00F750E1" w14:paraId="285A6FD2" w14:textId="77777777" w:rsidTr="00B030FA">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0BE7A318" w14:textId="309203C8" w:rsidR="00F750E1" w:rsidRPr="00F750E1" w:rsidRDefault="00F750E1" w:rsidP="00715857">
            <w:pPr>
              <w:rPr>
                <w:rFonts w:cs="Arial"/>
                <w:sz w:val="16"/>
                <w:szCs w:val="16"/>
              </w:rPr>
            </w:pPr>
            <w:r w:rsidRPr="00F750E1">
              <w:rPr>
                <w:rFonts w:cs="Arial"/>
                <w:sz w:val="16"/>
                <w:szCs w:val="16"/>
              </w:rPr>
              <w:t>XAAG_LAAD_TS</w:t>
            </w:r>
          </w:p>
        </w:tc>
        <w:tc>
          <w:tcPr>
            <w:tcW w:w="3222" w:type="dxa"/>
            <w:tcBorders>
              <w:top w:val="single" w:sz="4" w:space="0" w:color="auto"/>
              <w:left w:val="single" w:sz="4" w:space="0" w:color="auto"/>
              <w:bottom w:val="single" w:sz="4" w:space="0" w:color="auto"/>
              <w:right w:val="single" w:sz="4" w:space="0" w:color="auto"/>
            </w:tcBorders>
            <w:shd w:val="clear" w:color="auto" w:fill="auto"/>
          </w:tcPr>
          <w:p w14:paraId="50688418" w14:textId="77777777" w:rsidR="00F750E1" w:rsidRPr="00F750E1" w:rsidRDefault="00F750E1" w:rsidP="00715857">
            <w:pPr>
              <w:rPr>
                <w:rFonts w:cs="Arial"/>
                <w:snapToGrid w:val="0"/>
                <w:color w:val="000000"/>
                <w:sz w:val="16"/>
                <w:szCs w:val="16"/>
              </w:rPr>
            </w:pPr>
          </w:p>
        </w:tc>
        <w:tc>
          <w:tcPr>
            <w:tcW w:w="3491" w:type="dxa"/>
            <w:tcBorders>
              <w:top w:val="single" w:sz="4" w:space="0" w:color="auto"/>
              <w:left w:val="single" w:sz="4" w:space="0" w:color="auto"/>
              <w:bottom w:val="single" w:sz="4" w:space="0" w:color="auto"/>
              <w:right w:val="single" w:sz="4" w:space="0" w:color="auto"/>
            </w:tcBorders>
            <w:shd w:val="clear" w:color="auto" w:fill="auto"/>
          </w:tcPr>
          <w:p w14:paraId="54A06548" w14:textId="77777777" w:rsidR="00F750E1" w:rsidRPr="00F750E1" w:rsidRDefault="00F750E1" w:rsidP="00715857">
            <w:pPr>
              <w:rPr>
                <w:rFonts w:cs="Arial"/>
                <w:snapToGrid w:val="0"/>
                <w:color w:val="000000"/>
                <w:sz w:val="16"/>
                <w:szCs w:val="16"/>
              </w:rPr>
            </w:pPr>
            <w:r w:rsidRPr="00F750E1">
              <w:rPr>
                <w:rFonts w:cs="Arial"/>
                <w:i/>
                <w:snapToGrid w:val="0"/>
                <w:color w:val="000000"/>
                <w:sz w:val="16"/>
                <w:szCs w:val="16"/>
              </w:rPr>
              <w:t>Laad_TS</w:t>
            </w:r>
          </w:p>
        </w:tc>
      </w:tr>
      <w:tr w:rsidR="00F750E1" w:rsidRPr="00F750E1" w14:paraId="369379FC" w14:textId="77777777" w:rsidTr="00B030FA">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30809E03" w14:textId="488D7597" w:rsidR="00F750E1" w:rsidRPr="00F750E1" w:rsidRDefault="00F750E1" w:rsidP="00715857">
            <w:pPr>
              <w:rPr>
                <w:rFonts w:cs="Arial"/>
                <w:sz w:val="16"/>
                <w:szCs w:val="16"/>
              </w:rPr>
            </w:pPr>
            <w:r>
              <w:rPr>
                <w:rFonts w:cs="Arial"/>
                <w:sz w:val="16"/>
                <w:szCs w:val="16"/>
              </w:rPr>
              <w:t>XAAG</w:t>
            </w:r>
            <w:r w:rsidRPr="00F750E1">
              <w:rPr>
                <w:rFonts w:cs="Arial"/>
                <w:sz w:val="16"/>
                <w:szCs w:val="16"/>
              </w:rPr>
              <w:t>_RECORDBRON_NAAM</w:t>
            </w:r>
          </w:p>
        </w:tc>
        <w:tc>
          <w:tcPr>
            <w:tcW w:w="3222" w:type="dxa"/>
            <w:tcBorders>
              <w:top w:val="single" w:sz="4" w:space="0" w:color="auto"/>
              <w:left w:val="single" w:sz="4" w:space="0" w:color="auto"/>
              <w:bottom w:val="single" w:sz="4" w:space="0" w:color="auto"/>
              <w:right w:val="single" w:sz="4" w:space="0" w:color="auto"/>
            </w:tcBorders>
            <w:shd w:val="clear" w:color="auto" w:fill="auto"/>
          </w:tcPr>
          <w:p w14:paraId="513AA0F2" w14:textId="6773A975" w:rsidR="00F750E1" w:rsidRPr="00F750E1" w:rsidRDefault="00F750E1" w:rsidP="00715857">
            <w:pPr>
              <w:rPr>
                <w:rFonts w:cs="Arial"/>
                <w:sz w:val="16"/>
                <w:szCs w:val="16"/>
              </w:rPr>
            </w:pPr>
          </w:p>
        </w:tc>
        <w:tc>
          <w:tcPr>
            <w:tcW w:w="3491" w:type="dxa"/>
            <w:tcBorders>
              <w:top w:val="single" w:sz="4" w:space="0" w:color="auto"/>
              <w:left w:val="single" w:sz="4" w:space="0" w:color="auto"/>
              <w:bottom w:val="single" w:sz="4" w:space="0" w:color="auto"/>
              <w:right w:val="single" w:sz="4" w:space="0" w:color="auto"/>
            </w:tcBorders>
            <w:shd w:val="clear" w:color="auto" w:fill="auto"/>
          </w:tcPr>
          <w:p w14:paraId="513D452C" w14:textId="7F6BD913" w:rsidR="00F750E1" w:rsidRPr="00F750E1" w:rsidRDefault="00F750E1" w:rsidP="00715857">
            <w:pPr>
              <w:rPr>
                <w:rFonts w:cs="Arial"/>
                <w:snapToGrid w:val="0"/>
                <w:color w:val="000000"/>
                <w:sz w:val="16"/>
                <w:szCs w:val="16"/>
              </w:rPr>
            </w:pPr>
          </w:p>
        </w:tc>
      </w:tr>
    </w:tbl>
    <w:p w14:paraId="52BB7995" w14:textId="77777777" w:rsidR="00F750E1" w:rsidRPr="00F750E1" w:rsidRDefault="00F750E1" w:rsidP="00F750E1">
      <w:pPr>
        <w:pStyle w:val="Kop2"/>
        <w:tabs>
          <w:tab w:val="clear" w:pos="709"/>
          <w:tab w:val="num" w:pos="1134"/>
        </w:tabs>
        <w:ind w:left="1134" w:hanging="1134"/>
      </w:pPr>
      <w:bookmarkStart w:id="1319" w:name="_Toc7616243"/>
      <w:r w:rsidRPr="00F750E1">
        <w:t>Hoofdselectie (HSEL)</w:t>
      </w:r>
      <w:bookmarkEnd w:id="1319"/>
    </w:p>
    <w:p w14:paraId="7D343C71" w14:textId="77777777" w:rsidR="00F750E1" w:rsidRPr="00E20FD6" w:rsidRDefault="00F750E1" w:rsidP="00ED31EF">
      <w:r w:rsidRPr="00E20FD6">
        <w:rPr>
          <w:b/>
        </w:rPr>
        <w:t>Functionele beschrijving</w:t>
      </w:r>
    </w:p>
    <w:p w14:paraId="57FFA9CB" w14:textId="77777777" w:rsidR="00F750E1" w:rsidRPr="005471E7" w:rsidRDefault="00F750E1" w:rsidP="00F750E1">
      <w:pPr>
        <w:pStyle w:val="Standaardinspringing"/>
        <w:ind w:left="0" w:firstLine="0"/>
      </w:pPr>
      <w:r w:rsidRPr="005471E7">
        <w:t xml:space="preserve">Selecteer alle Zending-gegevens uit RBG (tabel RBG_C_RN300ZEN) die zijn toegevoegd sinds de vorige verwerking (BEAG_LAAD_TS ligt ná de </w:t>
      </w:r>
      <w:r w:rsidRPr="005471E7">
        <w:rPr>
          <w:i/>
        </w:rPr>
        <w:t>Vorige_laad_TS</w:t>
      </w:r>
      <w:r w:rsidRPr="005471E7">
        <w:t xml:space="preserve">). </w:t>
      </w:r>
    </w:p>
    <w:p w14:paraId="0621BC92" w14:textId="77777777" w:rsidR="00F750E1" w:rsidRPr="005471E7" w:rsidRDefault="00F750E1" w:rsidP="00F750E1">
      <w:pPr>
        <w:pStyle w:val="Standaardinspringing"/>
        <w:ind w:left="0" w:firstLine="0"/>
      </w:pPr>
    </w:p>
    <w:p w14:paraId="574BEF20" w14:textId="1A287801" w:rsidR="00F750E1" w:rsidRPr="005471E7" w:rsidRDefault="00F750E1" w:rsidP="00F750E1">
      <w:pPr>
        <w:pStyle w:val="Standaardinspringing"/>
        <w:ind w:left="0" w:firstLine="0"/>
      </w:pPr>
      <w:r w:rsidRPr="005471E7">
        <w:t xml:space="preserve">Maak vervolgens van deze gegevens een lijst met unieke voorkomens van Business Keys en </w:t>
      </w:r>
      <w:r w:rsidR="00831552">
        <w:t>XAAG</w:t>
      </w:r>
      <w:r w:rsidRPr="005471E7">
        <w:t>_MUTATIEBEGIN_TS.</w:t>
      </w:r>
    </w:p>
    <w:p w14:paraId="17218069" w14:textId="77777777" w:rsidR="00F750E1" w:rsidRPr="005471E7" w:rsidRDefault="00F750E1" w:rsidP="00F750E1">
      <w:pPr>
        <w:pStyle w:val="Standaardinspringing"/>
        <w:ind w:left="0" w:firstLine="0"/>
      </w:pPr>
    </w:p>
    <w:p w14:paraId="2B9FC37E" w14:textId="77777777" w:rsidR="00F750E1" w:rsidRPr="0094539C" w:rsidRDefault="00F750E1" w:rsidP="00ED31EF">
      <w:r w:rsidRPr="0094539C">
        <w:rPr>
          <w:b/>
        </w:rPr>
        <w:t>Selectiepad:</w:t>
      </w:r>
    </w:p>
    <w:p w14:paraId="2B1B95D6" w14:textId="77777777" w:rsidR="00F750E1" w:rsidRPr="005471E7" w:rsidRDefault="00F750E1" w:rsidP="00F750E1">
      <w:pPr>
        <w:pStyle w:val="Standaardinspringing"/>
        <w:ind w:left="0" w:firstLine="0"/>
        <w:rPr>
          <w:szCs w:val="19"/>
        </w:rPr>
      </w:pPr>
      <w:r w:rsidRPr="005471E7">
        <w:rPr>
          <w:rFonts w:cs="Arial"/>
          <w:szCs w:val="19"/>
        </w:rPr>
        <w:t>RBG_C_RN300ZEN</w:t>
      </w:r>
    </w:p>
    <w:p w14:paraId="5C4FFD25" w14:textId="77777777" w:rsidR="00F750E1" w:rsidRPr="005471E7" w:rsidRDefault="00F750E1" w:rsidP="00F750E1">
      <w:pPr>
        <w:tabs>
          <w:tab w:val="left" w:pos="2552"/>
        </w:tabs>
      </w:pPr>
      <w:r w:rsidRPr="005471E7">
        <w:t xml:space="preserve">         </w:t>
      </w:r>
      <w:r w:rsidRPr="005471E7">
        <w:sym w:font="Wingdings" w:char="F0E2"/>
      </w:r>
      <w:r w:rsidRPr="005471E7">
        <w:t xml:space="preserve"> </w:t>
      </w:r>
      <w:r w:rsidRPr="00ED31EF">
        <w:rPr>
          <w:color w:val="7F7F7F" w:themeColor="text1" w:themeTint="80"/>
        </w:rPr>
        <w:t>(join)</w:t>
      </w:r>
    </w:p>
    <w:p w14:paraId="03AF5C72" w14:textId="77777777" w:rsidR="00F750E1" w:rsidRPr="005471E7" w:rsidRDefault="00F750E1" w:rsidP="00F750E1">
      <w:pPr>
        <w:tabs>
          <w:tab w:val="left" w:pos="2552"/>
        </w:tabs>
      </w:pPr>
      <w:r w:rsidRPr="005471E7">
        <w:t>H_PERSOON</w:t>
      </w:r>
    </w:p>
    <w:p w14:paraId="797A3962" w14:textId="77777777" w:rsidR="00F750E1" w:rsidRPr="005471E7" w:rsidRDefault="00F750E1" w:rsidP="00F750E1">
      <w:pPr>
        <w:tabs>
          <w:tab w:val="left" w:pos="2552"/>
        </w:tabs>
      </w:pPr>
      <w:r w:rsidRPr="005471E7">
        <w:t xml:space="preserve">         </w:t>
      </w:r>
      <w:r w:rsidRPr="005471E7">
        <w:sym w:font="Wingdings" w:char="F0E2"/>
      </w:r>
      <w:r w:rsidRPr="005471E7">
        <w:t xml:space="preserve"> </w:t>
      </w:r>
      <w:r w:rsidRPr="00ED31EF">
        <w:rPr>
          <w:color w:val="7F7F7F" w:themeColor="text1" w:themeTint="80"/>
        </w:rPr>
        <w:t>(join)</w:t>
      </w:r>
    </w:p>
    <w:p w14:paraId="60F858BD" w14:textId="2E27713B" w:rsidR="00F750E1" w:rsidRPr="005471E7" w:rsidRDefault="005471E7" w:rsidP="00F750E1">
      <w:pPr>
        <w:tabs>
          <w:tab w:val="left" w:pos="2552"/>
        </w:tabs>
      </w:pPr>
      <w:r w:rsidRPr="005471E7">
        <w:t>H_FIN_BERICHT</w:t>
      </w:r>
    </w:p>
    <w:p w14:paraId="3271397B" w14:textId="77777777" w:rsidR="00F750E1" w:rsidRPr="00ED31EF" w:rsidRDefault="00F750E1" w:rsidP="00ED31EF">
      <w:pPr>
        <w:rPr>
          <w:b/>
        </w:rPr>
      </w:pPr>
      <w:r w:rsidRPr="00ED31EF">
        <w:rPr>
          <w:rFonts w:cs="Arial"/>
          <w:b/>
          <w:sz w:val="18"/>
        </w:rPr>
        <w:br/>
      </w:r>
      <w:r w:rsidRPr="00ED31EF">
        <w:rPr>
          <w:b/>
        </w:rPr>
        <w:t>Kolommen en condities:</w:t>
      </w:r>
    </w:p>
    <w:tbl>
      <w:tblPr>
        <w:tblW w:w="9609" w:type="dxa"/>
        <w:tblLayout w:type="fixed"/>
        <w:tblCellMar>
          <w:left w:w="70" w:type="dxa"/>
          <w:right w:w="70" w:type="dxa"/>
        </w:tblCellMar>
        <w:tblLook w:val="0000" w:firstRow="0" w:lastRow="0" w:firstColumn="0" w:lastColumn="0" w:noHBand="0" w:noVBand="0"/>
      </w:tblPr>
      <w:tblGrid>
        <w:gridCol w:w="3823"/>
        <w:gridCol w:w="425"/>
        <w:gridCol w:w="5361"/>
      </w:tblGrid>
      <w:tr w:rsidR="00F750E1" w:rsidRPr="00D26284" w14:paraId="25C1ED4F" w14:textId="77777777" w:rsidTr="00715857">
        <w:trPr>
          <w:cantSplit/>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3CB6EFF6" w14:textId="77777777" w:rsidR="00F750E1" w:rsidRPr="00D26284" w:rsidRDefault="00F750E1" w:rsidP="00715857">
            <w:pPr>
              <w:rPr>
                <w:b/>
                <w:sz w:val="16"/>
                <w:szCs w:val="16"/>
              </w:rPr>
            </w:pPr>
            <w:r w:rsidRPr="00D26284">
              <w:rPr>
                <w:rFonts w:cs="Arial"/>
                <w:b/>
                <w:sz w:val="16"/>
                <w:szCs w:val="16"/>
              </w:rPr>
              <w:t>RBG_C_RN300ZEN</w:t>
            </w:r>
            <w:r w:rsidRPr="00D26284">
              <w:rPr>
                <w:b/>
                <w:sz w:val="16"/>
                <w:szCs w:val="16"/>
              </w:rPr>
              <w:t xml:space="preserve"> (alias: R1)</w:t>
            </w:r>
          </w:p>
          <w:p w14:paraId="512086C2" w14:textId="77777777" w:rsidR="00F750E1" w:rsidRPr="00D26284" w:rsidRDefault="00F750E1" w:rsidP="00715857">
            <w:pPr>
              <w:rPr>
                <w:b/>
                <w:sz w:val="16"/>
                <w:szCs w:val="16"/>
              </w:rPr>
            </w:pP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67DEAADF" w14:textId="77777777" w:rsidR="00F750E1" w:rsidRPr="00D26284" w:rsidRDefault="00F750E1" w:rsidP="00715857">
            <w:pPr>
              <w:rPr>
                <w:b/>
                <w:sz w:val="16"/>
                <w:szCs w:val="16"/>
              </w:rPr>
            </w:pPr>
            <w:r w:rsidRPr="00D26284">
              <w:rPr>
                <w:b/>
                <w:sz w:val="16"/>
                <w:szCs w:val="16"/>
              </w:rPr>
              <w:t>Sel</w:t>
            </w:r>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644E2A84" w14:textId="77777777" w:rsidR="00F750E1" w:rsidRPr="00D26284" w:rsidRDefault="00F750E1" w:rsidP="00715857">
            <w:pPr>
              <w:rPr>
                <w:b/>
                <w:sz w:val="16"/>
                <w:szCs w:val="16"/>
              </w:rPr>
            </w:pPr>
            <w:r w:rsidRPr="00D26284">
              <w:rPr>
                <w:b/>
                <w:sz w:val="16"/>
                <w:szCs w:val="16"/>
              </w:rPr>
              <w:t>Condities</w:t>
            </w:r>
          </w:p>
        </w:tc>
      </w:tr>
      <w:tr w:rsidR="00F750E1" w:rsidRPr="00D26284" w14:paraId="26F0CC4B" w14:textId="77777777" w:rsidTr="00715857">
        <w:trPr>
          <w:cantSplit/>
        </w:trPr>
        <w:tc>
          <w:tcPr>
            <w:tcW w:w="3823" w:type="dxa"/>
            <w:tcBorders>
              <w:top w:val="single" w:sz="4" w:space="0" w:color="auto"/>
              <w:left w:val="single" w:sz="4" w:space="0" w:color="auto"/>
              <w:bottom w:val="single" w:sz="4" w:space="0" w:color="auto"/>
              <w:right w:val="single" w:sz="4" w:space="0" w:color="auto"/>
            </w:tcBorders>
            <w:shd w:val="clear" w:color="auto" w:fill="FFFFFF" w:themeFill="background1"/>
          </w:tcPr>
          <w:p w14:paraId="1BB9C3FF" w14:textId="77777777" w:rsidR="00F750E1" w:rsidRPr="00D26284" w:rsidRDefault="00F750E1" w:rsidP="00715857">
            <w:pPr>
              <w:rPr>
                <w:sz w:val="16"/>
                <w:szCs w:val="16"/>
              </w:rPr>
            </w:pPr>
            <w:r w:rsidRPr="00D26284">
              <w:rPr>
                <w:rFonts w:cs="Arial"/>
                <w:sz w:val="16"/>
                <w:szCs w:val="16"/>
              </w:rPr>
              <w:t>BEAG_LAAD_TS</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40A0CE60" w14:textId="77777777" w:rsidR="00F750E1" w:rsidRPr="00D26284" w:rsidRDefault="00F750E1" w:rsidP="00715857">
            <w:pPr>
              <w:rPr>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FFFFFF" w:themeFill="background1"/>
          </w:tcPr>
          <w:p w14:paraId="741A1050" w14:textId="2686F484" w:rsidR="00F750E1" w:rsidRPr="00D26284" w:rsidRDefault="00F750E1" w:rsidP="00715857">
            <w:pPr>
              <w:rPr>
                <w:b/>
                <w:sz w:val="16"/>
                <w:szCs w:val="16"/>
              </w:rPr>
            </w:pPr>
            <w:r w:rsidRPr="00D26284">
              <w:rPr>
                <w:rFonts w:cs="Arial"/>
                <w:sz w:val="16"/>
                <w:szCs w:val="16"/>
              </w:rPr>
              <w:t xml:space="preserve">&gt; </w:t>
            </w:r>
            <w:r w:rsidR="003E1CD5" w:rsidRPr="00D26284">
              <w:rPr>
                <w:i/>
                <w:sz w:val="16"/>
                <w:szCs w:val="16"/>
              </w:rPr>
              <w:t>Vorige_laad_TS</w:t>
            </w:r>
          </w:p>
        </w:tc>
      </w:tr>
      <w:tr w:rsidR="00F750E1" w:rsidRPr="00D26284" w14:paraId="1B85707B" w14:textId="77777777" w:rsidTr="00715857">
        <w:trPr>
          <w:cantSplit/>
        </w:trPr>
        <w:tc>
          <w:tcPr>
            <w:tcW w:w="3823" w:type="dxa"/>
            <w:tcBorders>
              <w:top w:val="single" w:sz="4" w:space="0" w:color="auto"/>
              <w:left w:val="single" w:sz="4" w:space="0" w:color="auto"/>
              <w:bottom w:val="single" w:sz="4" w:space="0" w:color="auto"/>
              <w:right w:val="single" w:sz="4" w:space="0" w:color="auto"/>
            </w:tcBorders>
            <w:shd w:val="clear" w:color="auto" w:fill="FFFFFF" w:themeFill="background1"/>
          </w:tcPr>
          <w:p w14:paraId="45DD09B1" w14:textId="77777777" w:rsidR="00F750E1" w:rsidRPr="00D26284" w:rsidRDefault="00F750E1" w:rsidP="00715857">
            <w:pPr>
              <w:rPr>
                <w:sz w:val="16"/>
                <w:szCs w:val="16"/>
              </w:rPr>
            </w:pPr>
            <w:r w:rsidRPr="00D26284">
              <w:rPr>
                <w:rFonts w:cs="Arial"/>
                <w:spacing w:val="0"/>
                <w:sz w:val="16"/>
                <w:szCs w:val="16"/>
              </w:rPr>
              <w:t>BEAG_X_OP_TYPE</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4BC9B819" w14:textId="77777777" w:rsidR="00F750E1" w:rsidRPr="00D26284" w:rsidRDefault="00F750E1" w:rsidP="00715857">
            <w:pPr>
              <w:rPr>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FFFFFF" w:themeFill="background1"/>
          </w:tcPr>
          <w:p w14:paraId="14A86709" w14:textId="77777777" w:rsidR="00F750E1" w:rsidRPr="00D26284" w:rsidRDefault="00F750E1" w:rsidP="00715857">
            <w:pPr>
              <w:rPr>
                <w:b/>
                <w:sz w:val="16"/>
                <w:szCs w:val="16"/>
              </w:rPr>
            </w:pPr>
          </w:p>
        </w:tc>
      </w:tr>
      <w:tr w:rsidR="00F750E1" w:rsidRPr="00D26284" w14:paraId="07E74FD8" w14:textId="77777777" w:rsidTr="00715857">
        <w:trPr>
          <w:cantSplit/>
        </w:trPr>
        <w:tc>
          <w:tcPr>
            <w:tcW w:w="3823" w:type="dxa"/>
            <w:tcBorders>
              <w:top w:val="single" w:sz="4" w:space="0" w:color="auto"/>
              <w:left w:val="single" w:sz="4" w:space="0" w:color="auto"/>
              <w:bottom w:val="single" w:sz="4" w:space="0" w:color="auto"/>
              <w:right w:val="single" w:sz="4" w:space="0" w:color="auto"/>
            </w:tcBorders>
            <w:shd w:val="clear" w:color="auto" w:fill="FFFFFF" w:themeFill="background1"/>
          </w:tcPr>
          <w:p w14:paraId="6938D89A" w14:textId="77777777" w:rsidR="00F750E1" w:rsidRPr="00D26284" w:rsidRDefault="00F750E1" w:rsidP="00715857">
            <w:pPr>
              <w:rPr>
                <w:sz w:val="16"/>
                <w:szCs w:val="16"/>
              </w:rPr>
            </w:pPr>
            <w:r w:rsidRPr="00D26284">
              <w:rPr>
                <w:rFonts w:cs="Arial"/>
                <w:snapToGrid w:val="0"/>
                <w:color w:val="000000"/>
                <w:sz w:val="16"/>
                <w:szCs w:val="16"/>
              </w:rPr>
              <w:t>BEAG_RN300RSINBRN</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44DA7572" w14:textId="77777777" w:rsidR="00F750E1" w:rsidRPr="00D26284" w:rsidRDefault="00F750E1" w:rsidP="00715857">
            <w:pPr>
              <w:rPr>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FFFFFF" w:themeFill="background1"/>
          </w:tcPr>
          <w:p w14:paraId="0BD866AA" w14:textId="77777777" w:rsidR="00F750E1" w:rsidRPr="00D26284" w:rsidRDefault="00F750E1" w:rsidP="00715857">
            <w:pPr>
              <w:rPr>
                <w:b/>
                <w:sz w:val="16"/>
                <w:szCs w:val="16"/>
              </w:rPr>
            </w:pPr>
          </w:p>
        </w:tc>
      </w:tr>
      <w:tr w:rsidR="005471E7" w:rsidRPr="00D26284" w14:paraId="19960FD1" w14:textId="77777777" w:rsidTr="00715857">
        <w:trPr>
          <w:cantSplit/>
        </w:trPr>
        <w:tc>
          <w:tcPr>
            <w:tcW w:w="3823" w:type="dxa"/>
            <w:tcBorders>
              <w:top w:val="single" w:sz="4" w:space="0" w:color="auto"/>
              <w:left w:val="single" w:sz="4" w:space="0" w:color="auto"/>
              <w:bottom w:val="single" w:sz="4" w:space="0" w:color="auto"/>
              <w:right w:val="single" w:sz="4" w:space="0" w:color="auto"/>
            </w:tcBorders>
            <w:shd w:val="clear" w:color="auto" w:fill="FFFFFF" w:themeFill="background1"/>
          </w:tcPr>
          <w:p w14:paraId="2EE287B6" w14:textId="7A8CA92D" w:rsidR="005471E7" w:rsidRPr="00D26284" w:rsidRDefault="005471E7" w:rsidP="005471E7">
            <w:pPr>
              <w:rPr>
                <w:rFonts w:cs="Arial"/>
                <w:sz w:val="16"/>
                <w:szCs w:val="16"/>
              </w:rPr>
            </w:pPr>
            <w:r w:rsidRPr="00D26284">
              <w:rPr>
                <w:rFonts w:cs="Arial"/>
                <w:sz w:val="16"/>
                <w:szCs w:val="16"/>
              </w:rPr>
              <w:t>BEAG_RN300VALUTAJAAR</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437D2723" w14:textId="77777777" w:rsidR="005471E7" w:rsidRPr="00D26284" w:rsidRDefault="005471E7" w:rsidP="005471E7">
            <w:pPr>
              <w:rPr>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FFFFFF" w:themeFill="background1"/>
          </w:tcPr>
          <w:p w14:paraId="33533146" w14:textId="4EB42535" w:rsidR="005471E7" w:rsidRPr="00D26284" w:rsidRDefault="0025230A" w:rsidP="005471E7">
            <w:pPr>
              <w:rPr>
                <w:b/>
                <w:sz w:val="16"/>
                <w:szCs w:val="16"/>
              </w:rPr>
            </w:pPr>
            <w:r w:rsidRPr="0025230A">
              <w:rPr>
                <w:rFonts w:cs="Arial"/>
                <w:sz w:val="16"/>
                <w:szCs w:val="16"/>
              </w:rPr>
              <w:t>≥</w:t>
            </w:r>
            <w:r w:rsidRPr="0025230A">
              <w:rPr>
                <w:sz w:val="16"/>
                <w:szCs w:val="16"/>
              </w:rPr>
              <w:t xml:space="preserve"> 2016</w:t>
            </w:r>
          </w:p>
        </w:tc>
      </w:tr>
      <w:tr w:rsidR="005471E7" w:rsidRPr="00D26284" w14:paraId="7E1A024A" w14:textId="77777777" w:rsidTr="00715857">
        <w:trPr>
          <w:cantSplit/>
        </w:trPr>
        <w:tc>
          <w:tcPr>
            <w:tcW w:w="3823" w:type="dxa"/>
            <w:tcBorders>
              <w:top w:val="single" w:sz="4" w:space="0" w:color="auto"/>
              <w:left w:val="single" w:sz="4" w:space="0" w:color="auto"/>
              <w:bottom w:val="single" w:sz="4" w:space="0" w:color="auto"/>
              <w:right w:val="single" w:sz="4" w:space="0" w:color="auto"/>
            </w:tcBorders>
            <w:shd w:val="clear" w:color="auto" w:fill="FFFFFF" w:themeFill="background1"/>
          </w:tcPr>
          <w:p w14:paraId="2CE9800C" w14:textId="01431FCF" w:rsidR="005471E7" w:rsidRPr="00D26284" w:rsidRDefault="005471E7" w:rsidP="005471E7">
            <w:pPr>
              <w:rPr>
                <w:rFonts w:cs="Arial"/>
                <w:sz w:val="16"/>
                <w:szCs w:val="16"/>
              </w:rPr>
            </w:pPr>
            <w:r w:rsidRPr="00D26284">
              <w:rPr>
                <w:rFonts w:cs="Arial"/>
                <w:sz w:val="16"/>
                <w:szCs w:val="16"/>
              </w:rPr>
              <w:t>BEAG_RN300AANLEVERINGNR</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14E20BE7" w14:textId="77777777" w:rsidR="005471E7" w:rsidRPr="00D26284" w:rsidRDefault="005471E7" w:rsidP="005471E7">
            <w:pPr>
              <w:rPr>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FFFFFF" w:themeFill="background1"/>
          </w:tcPr>
          <w:p w14:paraId="3EEF5198" w14:textId="77777777" w:rsidR="005471E7" w:rsidRPr="00D26284" w:rsidRDefault="005471E7" w:rsidP="005471E7">
            <w:pPr>
              <w:rPr>
                <w:b/>
                <w:sz w:val="16"/>
                <w:szCs w:val="16"/>
              </w:rPr>
            </w:pPr>
          </w:p>
        </w:tc>
      </w:tr>
      <w:tr w:rsidR="005471E7" w:rsidRPr="00D26284" w14:paraId="6E9A809C" w14:textId="77777777" w:rsidTr="00715857">
        <w:trPr>
          <w:cantSplit/>
        </w:trPr>
        <w:tc>
          <w:tcPr>
            <w:tcW w:w="3823" w:type="dxa"/>
            <w:tcBorders>
              <w:top w:val="single" w:sz="4" w:space="0" w:color="auto"/>
              <w:left w:val="single" w:sz="4" w:space="0" w:color="auto"/>
              <w:bottom w:val="single" w:sz="4" w:space="0" w:color="auto"/>
              <w:right w:val="single" w:sz="4" w:space="0" w:color="auto"/>
            </w:tcBorders>
            <w:shd w:val="clear" w:color="auto" w:fill="FFFFFF" w:themeFill="background1"/>
          </w:tcPr>
          <w:p w14:paraId="09FC1787" w14:textId="77777777" w:rsidR="005471E7" w:rsidRPr="00D26284" w:rsidRDefault="005471E7" w:rsidP="005471E7">
            <w:pPr>
              <w:rPr>
                <w:sz w:val="16"/>
                <w:szCs w:val="16"/>
              </w:rPr>
            </w:pPr>
            <w:r w:rsidRPr="00D26284">
              <w:rPr>
                <w:rFonts w:cs="Arial"/>
                <w:sz w:val="16"/>
                <w:szCs w:val="16"/>
              </w:rPr>
              <w:lastRenderedPageBreak/>
              <w:t>BEAG_RECORDBRON_NAAM</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71F489F" w14:textId="77777777" w:rsidR="005471E7" w:rsidRPr="00D26284" w:rsidRDefault="005471E7" w:rsidP="005471E7">
            <w:pPr>
              <w:rPr>
                <w:sz w:val="16"/>
                <w:szCs w:val="16"/>
              </w:rPr>
            </w:pPr>
            <w:r w:rsidRPr="00D26284">
              <w:rPr>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FFFFFF" w:themeFill="background1"/>
          </w:tcPr>
          <w:p w14:paraId="7631C68A" w14:textId="77777777" w:rsidR="005471E7" w:rsidRPr="00D26284" w:rsidRDefault="005471E7" w:rsidP="005471E7">
            <w:pPr>
              <w:rPr>
                <w:b/>
                <w:sz w:val="16"/>
                <w:szCs w:val="16"/>
              </w:rPr>
            </w:pPr>
          </w:p>
        </w:tc>
      </w:tr>
      <w:tr w:rsidR="008519DC" w:rsidRPr="00D26284" w14:paraId="759F5385" w14:textId="77777777" w:rsidTr="000832AE">
        <w:trPr>
          <w:cantSplit/>
        </w:trPr>
        <w:tc>
          <w:tcPr>
            <w:tcW w:w="3823" w:type="dxa"/>
            <w:tcBorders>
              <w:top w:val="single" w:sz="4" w:space="0" w:color="auto"/>
              <w:left w:val="single" w:sz="4" w:space="0" w:color="auto"/>
              <w:bottom w:val="single" w:sz="4" w:space="0" w:color="auto"/>
              <w:right w:val="single" w:sz="4" w:space="0" w:color="auto"/>
            </w:tcBorders>
            <w:shd w:val="clear" w:color="auto" w:fill="FFFFFF" w:themeFill="background1"/>
          </w:tcPr>
          <w:p w14:paraId="02D1C4E2" w14:textId="1D907A88" w:rsidR="008519DC" w:rsidRPr="00D26284" w:rsidRDefault="00831552" w:rsidP="00831552">
            <w:pPr>
              <w:rPr>
                <w:sz w:val="16"/>
                <w:szCs w:val="16"/>
              </w:rPr>
            </w:pPr>
            <w:r w:rsidRPr="00831552">
              <w:rPr>
                <w:rFonts w:cs="Arial"/>
                <w:sz w:val="16"/>
                <w:szCs w:val="16"/>
              </w:rPr>
              <w:t>BEAG_RN300DATTYDREG</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447ACEDE" w14:textId="77777777" w:rsidR="008519DC" w:rsidRPr="00D26284" w:rsidRDefault="008519DC" w:rsidP="000832AE">
            <w:pPr>
              <w:rPr>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FFFFFF" w:themeFill="background1"/>
          </w:tcPr>
          <w:p w14:paraId="365F0068" w14:textId="77777777" w:rsidR="008519DC" w:rsidRPr="00D26284" w:rsidRDefault="008519DC" w:rsidP="000832AE">
            <w:pPr>
              <w:rPr>
                <w:b/>
                <w:sz w:val="16"/>
                <w:szCs w:val="16"/>
              </w:rPr>
            </w:pPr>
          </w:p>
        </w:tc>
      </w:tr>
      <w:tr w:rsidR="005471E7" w:rsidRPr="00D26284" w14:paraId="4BE24CCF" w14:textId="77777777" w:rsidTr="00715857">
        <w:trPr>
          <w:cantSplit/>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3844D0D7" w14:textId="77777777" w:rsidR="005471E7" w:rsidRPr="00D26284" w:rsidRDefault="005471E7" w:rsidP="005471E7">
            <w:pPr>
              <w:rPr>
                <w:b/>
                <w:sz w:val="16"/>
                <w:szCs w:val="16"/>
              </w:rPr>
            </w:pPr>
            <w:r w:rsidRPr="00D26284">
              <w:rPr>
                <w:b/>
                <w:sz w:val="16"/>
                <w:szCs w:val="16"/>
              </w:rPr>
              <w:t>H_PERSOON (alias: H1)</w:t>
            </w:r>
          </w:p>
          <w:p w14:paraId="430C9ECC" w14:textId="77777777" w:rsidR="005471E7" w:rsidRPr="00D26284" w:rsidRDefault="005471E7" w:rsidP="005471E7">
            <w:pPr>
              <w:rPr>
                <w:b/>
                <w:sz w:val="16"/>
                <w:szCs w:val="16"/>
              </w:rPr>
            </w:pP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5634D804" w14:textId="77777777" w:rsidR="005471E7" w:rsidRPr="00D26284" w:rsidRDefault="005471E7" w:rsidP="005471E7">
            <w:pPr>
              <w:rPr>
                <w:b/>
                <w:sz w:val="16"/>
                <w:szCs w:val="16"/>
              </w:rPr>
            </w:pPr>
            <w:r w:rsidRPr="00D26284">
              <w:rPr>
                <w:b/>
                <w:sz w:val="16"/>
                <w:szCs w:val="16"/>
              </w:rPr>
              <w:t>Sel.</w:t>
            </w:r>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444FFE79" w14:textId="77777777" w:rsidR="005471E7" w:rsidRPr="00D26284" w:rsidRDefault="005471E7" w:rsidP="005471E7">
            <w:pPr>
              <w:rPr>
                <w:b/>
                <w:sz w:val="16"/>
                <w:szCs w:val="16"/>
              </w:rPr>
            </w:pPr>
            <w:r w:rsidRPr="00D26284">
              <w:rPr>
                <w:b/>
                <w:sz w:val="16"/>
                <w:szCs w:val="16"/>
              </w:rPr>
              <w:t>Condities</w:t>
            </w:r>
          </w:p>
        </w:tc>
      </w:tr>
      <w:tr w:rsidR="005471E7" w:rsidRPr="00D26284" w14:paraId="2A60C57D" w14:textId="77777777" w:rsidTr="00715857">
        <w:trPr>
          <w:cantSplit/>
        </w:trPr>
        <w:tc>
          <w:tcPr>
            <w:tcW w:w="3823" w:type="dxa"/>
            <w:tcBorders>
              <w:top w:val="single" w:sz="4" w:space="0" w:color="auto"/>
              <w:left w:val="single" w:sz="6" w:space="0" w:color="auto"/>
              <w:bottom w:val="single" w:sz="4" w:space="0" w:color="auto"/>
              <w:right w:val="single" w:sz="6" w:space="0" w:color="auto"/>
            </w:tcBorders>
            <w:shd w:val="clear" w:color="auto" w:fill="auto"/>
          </w:tcPr>
          <w:p w14:paraId="43A98DC5" w14:textId="77777777" w:rsidR="005471E7" w:rsidRPr="00D26284" w:rsidRDefault="005471E7" w:rsidP="005471E7">
            <w:pPr>
              <w:rPr>
                <w:rFonts w:cs="Arial"/>
                <w:snapToGrid w:val="0"/>
                <w:color w:val="000000"/>
                <w:sz w:val="16"/>
                <w:szCs w:val="16"/>
              </w:rPr>
            </w:pPr>
            <w:r w:rsidRPr="00D26284">
              <w:rPr>
                <w:rFonts w:cs="Arial"/>
                <w:snapToGrid w:val="0"/>
                <w:sz w:val="16"/>
                <w:szCs w:val="16"/>
              </w:rPr>
              <w:t>XBAA_FINR</w:t>
            </w:r>
          </w:p>
        </w:tc>
        <w:tc>
          <w:tcPr>
            <w:tcW w:w="425" w:type="dxa"/>
            <w:tcBorders>
              <w:top w:val="single" w:sz="4" w:space="0" w:color="auto"/>
              <w:left w:val="single" w:sz="6" w:space="0" w:color="auto"/>
              <w:bottom w:val="single" w:sz="4" w:space="0" w:color="auto"/>
              <w:right w:val="single" w:sz="6" w:space="0" w:color="auto"/>
            </w:tcBorders>
            <w:shd w:val="clear" w:color="auto" w:fill="auto"/>
          </w:tcPr>
          <w:p w14:paraId="5AB09FF9" w14:textId="77777777" w:rsidR="005471E7" w:rsidRPr="00D26284" w:rsidRDefault="005471E7" w:rsidP="005471E7">
            <w:pPr>
              <w:rPr>
                <w:rFonts w:cs="Arial"/>
                <w:sz w:val="16"/>
                <w:szCs w:val="16"/>
              </w:rPr>
            </w:pPr>
          </w:p>
        </w:tc>
        <w:tc>
          <w:tcPr>
            <w:tcW w:w="5361" w:type="dxa"/>
            <w:tcBorders>
              <w:top w:val="single" w:sz="4" w:space="0" w:color="auto"/>
              <w:left w:val="single" w:sz="6" w:space="0" w:color="auto"/>
              <w:bottom w:val="single" w:sz="4" w:space="0" w:color="auto"/>
              <w:right w:val="single" w:sz="6" w:space="0" w:color="auto"/>
            </w:tcBorders>
            <w:shd w:val="clear" w:color="auto" w:fill="auto"/>
          </w:tcPr>
          <w:p w14:paraId="44F5F264" w14:textId="77777777" w:rsidR="005471E7" w:rsidRPr="00D26284" w:rsidRDefault="005471E7" w:rsidP="005471E7">
            <w:pPr>
              <w:rPr>
                <w:rFonts w:cs="Arial"/>
                <w:sz w:val="16"/>
                <w:szCs w:val="16"/>
              </w:rPr>
            </w:pPr>
            <w:r w:rsidRPr="00D26284">
              <w:rPr>
                <w:rFonts w:cs="Arial"/>
                <w:sz w:val="16"/>
                <w:szCs w:val="16"/>
              </w:rPr>
              <w:t>= R1.</w:t>
            </w:r>
            <w:r w:rsidRPr="00D26284">
              <w:rPr>
                <w:rFonts w:cs="Arial"/>
                <w:snapToGrid w:val="0"/>
                <w:color w:val="000000"/>
                <w:sz w:val="16"/>
                <w:szCs w:val="16"/>
              </w:rPr>
              <w:t>BEAG_RN300RSINBRN</w:t>
            </w:r>
          </w:p>
        </w:tc>
      </w:tr>
      <w:tr w:rsidR="005471E7" w:rsidRPr="00D26284" w14:paraId="201E3A01" w14:textId="77777777" w:rsidTr="00715857">
        <w:trPr>
          <w:cantSplit/>
        </w:trPr>
        <w:tc>
          <w:tcPr>
            <w:tcW w:w="3823" w:type="dxa"/>
            <w:tcBorders>
              <w:top w:val="single" w:sz="4" w:space="0" w:color="auto"/>
              <w:left w:val="single" w:sz="6" w:space="0" w:color="auto"/>
              <w:bottom w:val="single" w:sz="4" w:space="0" w:color="auto"/>
              <w:right w:val="single" w:sz="6" w:space="0" w:color="auto"/>
            </w:tcBorders>
            <w:shd w:val="clear" w:color="auto" w:fill="auto"/>
          </w:tcPr>
          <w:p w14:paraId="5D851A1C" w14:textId="77777777" w:rsidR="005471E7" w:rsidRPr="00D26284" w:rsidRDefault="005471E7" w:rsidP="005471E7">
            <w:pPr>
              <w:rPr>
                <w:rFonts w:cs="Arial"/>
                <w:snapToGrid w:val="0"/>
                <w:color w:val="000000"/>
                <w:sz w:val="16"/>
                <w:szCs w:val="16"/>
              </w:rPr>
            </w:pPr>
            <w:r w:rsidRPr="00D26284">
              <w:rPr>
                <w:rFonts w:cs="Arial"/>
                <w:snapToGrid w:val="0"/>
                <w:sz w:val="16"/>
                <w:szCs w:val="16"/>
              </w:rPr>
              <w:t>XBAA_SK</w:t>
            </w:r>
          </w:p>
        </w:tc>
        <w:tc>
          <w:tcPr>
            <w:tcW w:w="425" w:type="dxa"/>
            <w:tcBorders>
              <w:top w:val="single" w:sz="4" w:space="0" w:color="auto"/>
              <w:left w:val="single" w:sz="6" w:space="0" w:color="auto"/>
              <w:bottom w:val="single" w:sz="4" w:space="0" w:color="auto"/>
              <w:right w:val="single" w:sz="6" w:space="0" w:color="auto"/>
            </w:tcBorders>
            <w:shd w:val="clear" w:color="auto" w:fill="auto"/>
          </w:tcPr>
          <w:p w14:paraId="56478BDF" w14:textId="77777777" w:rsidR="005471E7" w:rsidRPr="00D26284" w:rsidRDefault="005471E7" w:rsidP="005471E7">
            <w:pPr>
              <w:rPr>
                <w:rFonts w:cs="Arial"/>
                <w:sz w:val="16"/>
                <w:szCs w:val="16"/>
              </w:rPr>
            </w:pPr>
            <w:r w:rsidRPr="00D26284">
              <w:rPr>
                <w:rFonts w:cs="Arial"/>
                <w:sz w:val="16"/>
                <w:szCs w:val="16"/>
              </w:rPr>
              <w:t>X</w:t>
            </w:r>
          </w:p>
        </w:tc>
        <w:tc>
          <w:tcPr>
            <w:tcW w:w="5361" w:type="dxa"/>
            <w:tcBorders>
              <w:top w:val="single" w:sz="4" w:space="0" w:color="auto"/>
              <w:left w:val="single" w:sz="6" w:space="0" w:color="auto"/>
              <w:bottom w:val="single" w:sz="4" w:space="0" w:color="auto"/>
              <w:right w:val="single" w:sz="6" w:space="0" w:color="auto"/>
            </w:tcBorders>
            <w:shd w:val="clear" w:color="auto" w:fill="auto"/>
          </w:tcPr>
          <w:p w14:paraId="11CDD2D7" w14:textId="77777777" w:rsidR="005471E7" w:rsidRPr="00D26284" w:rsidRDefault="005471E7" w:rsidP="005471E7">
            <w:pPr>
              <w:rPr>
                <w:rFonts w:cs="Arial"/>
                <w:sz w:val="16"/>
                <w:szCs w:val="16"/>
              </w:rPr>
            </w:pPr>
          </w:p>
        </w:tc>
      </w:tr>
      <w:tr w:rsidR="005471E7" w:rsidRPr="00D26284" w14:paraId="38846794" w14:textId="77777777" w:rsidTr="00715857">
        <w:trPr>
          <w:cantSplit/>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42A3FF2C" w14:textId="63DC8EB9" w:rsidR="005471E7" w:rsidRPr="00D26284" w:rsidRDefault="005471E7" w:rsidP="005471E7">
            <w:pPr>
              <w:rPr>
                <w:b/>
                <w:sz w:val="16"/>
                <w:szCs w:val="16"/>
              </w:rPr>
            </w:pPr>
            <w:r w:rsidRPr="00D26284">
              <w:rPr>
                <w:b/>
                <w:sz w:val="16"/>
                <w:szCs w:val="16"/>
              </w:rPr>
              <w:t>H_FIN_BERICHT (alias: H2)</w:t>
            </w:r>
          </w:p>
          <w:p w14:paraId="2881076A" w14:textId="77777777" w:rsidR="005471E7" w:rsidRPr="00D26284" w:rsidRDefault="005471E7" w:rsidP="005471E7">
            <w:pPr>
              <w:rPr>
                <w:b/>
                <w:sz w:val="16"/>
                <w:szCs w:val="16"/>
              </w:rPr>
            </w:pP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79062B78" w14:textId="77777777" w:rsidR="005471E7" w:rsidRPr="00D26284" w:rsidRDefault="005471E7" w:rsidP="005471E7">
            <w:pPr>
              <w:rPr>
                <w:b/>
                <w:sz w:val="16"/>
                <w:szCs w:val="16"/>
              </w:rPr>
            </w:pPr>
            <w:r w:rsidRPr="00D26284">
              <w:rPr>
                <w:b/>
                <w:sz w:val="16"/>
                <w:szCs w:val="16"/>
              </w:rPr>
              <w:t>Sel.</w:t>
            </w:r>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7CBEA31C" w14:textId="77777777" w:rsidR="005471E7" w:rsidRPr="00D26284" w:rsidRDefault="005471E7" w:rsidP="005471E7">
            <w:pPr>
              <w:rPr>
                <w:b/>
                <w:sz w:val="16"/>
                <w:szCs w:val="16"/>
              </w:rPr>
            </w:pPr>
            <w:r w:rsidRPr="00D26284">
              <w:rPr>
                <w:b/>
                <w:sz w:val="16"/>
                <w:szCs w:val="16"/>
              </w:rPr>
              <w:t>Condities</w:t>
            </w:r>
          </w:p>
        </w:tc>
      </w:tr>
      <w:tr w:rsidR="005471E7" w:rsidRPr="00D26284" w14:paraId="4B0C156B" w14:textId="77777777" w:rsidTr="00715857">
        <w:trPr>
          <w:cantSplit/>
        </w:trPr>
        <w:tc>
          <w:tcPr>
            <w:tcW w:w="3823" w:type="dxa"/>
            <w:tcBorders>
              <w:top w:val="single" w:sz="4" w:space="0" w:color="auto"/>
              <w:left w:val="single" w:sz="6" w:space="0" w:color="auto"/>
              <w:bottom w:val="single" w:sz="4" w:space="0" w:color="auto"/>
              <w:right w:val="single" w:sz="6" w:space="0" w:color="auto"/>
            </w:tcBorders>
            <w:shd w:val="clear" w:color="auto" w:fill="auto"/>
          </w:tcPr>
          <w:p w14:paraId="4A865CBA" w14:textId="1F4F3F15" w:rsidR="005471E7" w:rsidRPr="00D26284" w:rsidRDefault="005471E7" w:rsidP="005471E7">
            <w:pPr>
              <w:rPr>
                <w:rFonts w:cs="Arial"/>
                <w:snapToGrid w:val="0"/>
                <w:color w:val="000000"/>
                <w:sz w:val="16"/>
                <w:szCs w:val="16"/>
              </w:rPr>
            </w:pPr>
            <w:r w:rsidRPr="00D26284">
              <w:rPr>
                <w:rFonts w:cs="Arial"/>
                <w:sz w:val="16"/>
                <w:szCs w:val="16"/>
              </w:rPr>
              <w:t>XAAA_SK</w:t>
            </w:r>
          </w:p>
        </w:tc>
        <w:tc>
          <w:tcPr>
            <w:tcW w:w="425" w:type="dxa"/>
            <w:tcBorders>
              <w:top w:val="single" w:sz="4" w:space="0" w:color="auto"/>
              <w:left w:val="single" w:sz="6" w:space="0" w:color="auto"/>
              <w:bottom w:val="single" w:sz="4" w:space="0" w:color="auto"/>
              <w:right w:val="single" w:sz="6" w:space="0" w:color="auto"/>
            </w:tcBorders>
            <w:shd w:val="clear" w:color="auto" w:fill="auto"/>
          </w:tcPr>
          <w:p w14:paraId="1FA01BBF" w14:textId="77777777" w:rsidR="005471E7" w:rsidRPr="00D26284" w:rsidRDefault="005471E7" w:rsidP="005471E7">
            <w:pPr>
              <w:rPr>
                <w:rFonts w:cs="Arial"/>
                <w:sz w:val="16"/>
                <w:szCs w:val="16"/>
              </w:rPr>
            </w:pPr>
            <w:r w:rsidRPr="00D26284">
              <w:rPr>
                <w:rFonts w:cs="Arial"/>
                <w:sz w:val="16"/>
                <w:szCs w:val="16"/>
              </w:rPr>
              <w:t>X</w:t>
            </w:r>
          </w:p>
        </w:tc>
        <w:tc>
          <w:tcPr>
            <w:tcW w:w="5361" w:type="dxa"/>
            <w:tcBorders>
              <w:top w:val="single" w:sz="4" w:space="0" w:color="auto"/>
              <w:left w:val="single" w:sz="6" w:space="0" w:color="auto"/>
              <w:bottom w:val="single" w:sz="4" w:space="0" w:color="auto"/>
              <w:right w:val="single" w:sz="6" w:space="0" w:color="auto"/>
            </w:tcBorders>
            <w:shd w:val="clear" w:color="auto" w:fill="auto"/>
          </w:tcPr>
          <w:p w14:paraId="5C552F7F" w14:textId="77777777" w:rsidR="005471E7" w:rsidRPr="00D26284" w:rsidRDefault="005471E7" w:rsidP="005471E7">
            <w:pPr>
              <w:rPr>
                <w:rFonts w:cs="Arial"/>
                <w:sz w:val="16"/>
                <w:szCs w:val="16"/>
              </w:rPr>
            </w:pPr>
          </w:p>
        </w:tc>
      </w:tr>
      <w:tr w:rsidR="005471E7" w:rsidRPr="00D26284" w14:paraId="4B93DE00" w14:textId="77777777" w:rsidTr="00715857">
        <w:trPr>
          <w:cantSplit/>
        </w:trPr>
        <w:tc>
          <w:tcPr>
            <w:tcW w:w="3823" w:type="dxa"/>
            <w:tcBorders>
              <w:top w:val="single" w:sz="4" w:space="0" w:color="auto"/>
              <w:left w:val="single" w:sz="6" w:space="0" w:color="auto"/>
              <w:bottom w:val="single" w:sz="4" w:space="0" w:color="auto"/>
              <w:right w:val="single" w:sz="6" w:space="0" w:color="auto"/>
            </w:tcBorders>
            <w:shd w:val="clear" w:color="auto" w:fill="auto"/>
          </w:tcPr>
          <w:p w14:paraId="299E947F" w14:textId="47D1C8C2" w:rsidR="005471E7" w:rsidRPr="00D26284" w:rsidRDefault="005471E7" w:rsidP="005471E7">
            <w:pPr>
              <w:rPr>
                <w:rFonts w:cs="Arial"/>
                <w:snapToGrid w:val="0"/>
                <w:color w:val="000000"/>
                <w:sz w:val="16"/>
                <w:szCs w:val="16"/>
              </w:rPr>
            </w:pPr>
            <w:r w:rsidRPr="00D26284">
              <w:rPr>
                <w:rFonts w:cs="Arial"/>
                <w:snapToGrid w:val="0"/>
                <w:sz w:val="16"/>
                <w:szCs w:val="16"/>
              </w:rPr>
              <w:t>XAAA_RSIN</w:t>
            </w:r>
          </w:p>
        </w:tc>
        <w:tc>
          <w:tcPr>
            <w:tcW w:w="425" w:type="dxa"/>
            <w:tcBorders>
              <w:top w:val="single" w:sz="4" w:space="0" w:color="auto"/>
              <w:left w:val="single" w:sz="6" w:space="0" w:color="auto"/>
              <w:bottom w:val="single" w:sz="4" w:space="0" w:color="auto"/>
              <w:right w:val="single" w:sz="6" w:space="0" w:color="auto"/>
            </w:tcBorders>
            <w:shd w:val="clear" w:color="auto" w:fill="auto"/>
          </w:tcPr>
          <w:p w14:paraId="43B391D2" w14:textId="3E33D7AE" w:rsidR="005471E7" w:rsidRPr="00D26284" w:rsidRDefault="005471E7" w:rsidP="005471E7">
            <w:pPr>
              <w:rPr>
                <w:rFonts w:cs="Arial"/>
                <w:sz w:val="16"/>
                <w:szCs w:val="16"/>
              </w:rPr>
            </w:pPr>
          </w:p>
        </w:tc>
        <w:tc>
          <w:tcPr>
            <w:tcW w:w="5361" w:type="dxa"/>
            <w:tcBorders>
              <w:top w:val="single" w:sz="4" w:space="0" w:color="auto"/>
              <w:left w:val="single" w:sz="6" w:space="0" w:color="auto"/>
              <w:bottom w:val="single" w:sz="4" w:space="0" w:color="auto"/>
              <w:right w:val="single" w:sz="6" w:space="0" w:color="auto"/>
            </w:tcBorders>
            <w:shd w:val="clear" w:color="auto" w:fill="auto"/>
          </w:tcPr>
          <w:p w14:paraId="2F0AC77D" w14:textId="47A17DAD" w:rsidR="005471E7" w:rsidRPr="00D26284" w:rsidRDefault="005471E7" w:rsidP="005471E7">
            <w:pPr>
              <w:rPr>
                <w:rFonts w:cs="Arial"/>
                <w:sz w:val="16"/>
                <w:szCs w:val="16"/>
              </w:rPr>
            </w:pPr>
            <w:r w:rsidRPr="00D26284">
              <w:rPr>
                <w:rFonts w:cs="Arial"/>
                <w:sz w:val="16"/>
                <w:szCs w:val="16"/>
              </w:rPr>
              <w:t>= R1.</w:t>
            </w:r>
            <w:r w:rsidR="00282EB2" w:rsidRPr="00D26284">
              <w:rPr>
                <w:rFonts w:cs="Arial"/>
                <w:snapToGrid w:val="0"/>
                <w:color w:val="000000"/>
                <w:sz w:val="16"/>
                <w:szCs w:val="16"/>
              </w:rPr>
              <w:t>BEAG_RN300RSINBRN</w:t>
            </w:r>
          </w:p>
        </w:tc>
      </w:tr>
      <w:tr w:rsidR="00282EB2" w:rsidRPr="00D26284" w14:paraId="5E9C46A4" w14:textId="77777777" w:rsidTr="00715857">
        <w:trPr>
          <w:cantSplit/>
        </w:trPr>
        <w:tc>
          <w:tcPr>
            <w:tcW w:w="3823" w:type="dxa"/>
            <w:tcBorders>
              <w:top w:val="single" w:sz="4" w:space="0" w:color="auto"/>
              <w:left w:val="single" w:sz="6" w:space="0" w:color="auto"/>
              <w:bottom w:val="single" w:sz="4" w:space="0" w:color="auto"/>
              <w:right w:val="single" w:sz="6" w:space="0" w:color="auto"/>
            </w:tcBorders>
            <w:shd w:val="clear" w:color="auto" w:fill="auto"/>
          </w:tcPr>
          <w:p w14:paraId="1A3F03C7" w14:textId="28E927C2" w:rsidR="00282EB2" w:rsidRPr="00D26284" w:rsidRDefault="00282EB2" w:rsidP="005471E7">
            <w:pPr>
              <w:rPr>
                <w:rFonts w:cs="Arial"/>
                <w:snapToGrid w:val="0"/>
                <w:sz w:val="16"/>
                <w:szCs w:val="16"/>
              </w:rPr>
            </w:pPr>
            <w:r w:rsidRPr="00D26284">
              <w:rPr>
                <w:rFonts w:cs="Arial"/>
                <w:snapToGrid w:val="0"/>
                <w:sz w:val="16"/>
                <w:szCs w:val="16"/>
              </w:rPr>
              <w:t>XAAA_GEGEVENSTIJDVAK</w:t>
            </w:r>
          </w:p>
        </w:tc>
        <w:tc>
          <w:tcPr>
            <w:tcW w:w="425" w:type="dxa"/>
            <w:tcBorders>
              <w:top w:val="single" w:sz="4" w:space="0" w:color="auto"/>
              <w:left w:val="single" w:sz="6" w:space="0" w:color="auto"/>
              <w:bottom w:val="single" w:sz="4" w:space="0" w:color="auto"/>
              <w:right w:val="single" w:sz="6" w:space="0" w:color="auto"/>
            </w:tcBorders>
            <w:shd w:val="clear" w:color="auto" w:fill="auto"/>
          </w:tcPr>
          <w:p w14:paraId="7E80A23C" w14:textId="77777777" w:rsidR="00282EB2" w:rsidRPr="00D26284" w:rsidRDefault="00282EB2" w:rsidP="005471E7">
            <w:pPr>
              <w:rPr>
                <w:rFonts w:cs="Arial"/>
                <w:sz w:val="16"/>
                <w:szCs w:val="16"/>
              </w:rPr>
            </w:pPr>
          </w:p>
        </w:tc>
        <w:tc>
          <w:tcPr>
            <w:tcW w:w="5361" w:type="dxa"/>
            <w:tcBorders>
              <w:top w:val="single" w:sz="4" w:space="0" w:color="auto"/>
              <w:left w:val="single" w:sz="6" w:space="0" w:color="auto"/>
              <w:bottom w:val="single" w:sz="4" w:space="0" w:color="auto"/>
              <w:right w:val="single" w:sz="6" w:space="0" w:color="auto"/>
            </w:tcBorders>
            <w:shd w:val="clear" w:color="auto" w:fill="auto"/>
          </w:tcPr>
          <w:p w14:paraId="27DCD9CD" w14:textId="1CE93342" w:rsidR="00282EB2" w:rsidRPr="00D26284" w:rsidRDefault="00282EB2" w:rsidP="005471E7">
            <w:pPr>
              <w:rPr>
                <w:rFonts w:cs="Arial"/>
                <w:sz w:val="16"/>
                <w:szCs w:val="16"/>
              </w:rPr>
            </w:pPr>
            <w:r w:rsidRPr="00D26284">
              <w:rPr>
                <w:rFonts w:cs="Arial"/>
                <w:sz w:val="16"/>
                <w:szCs w:val="16"/>
              </w:rPr>
              <w:t>= R1.</w:t>
            </w:r>
            <w:r w:rsidR="0070367E" w:rsidRPr="00D26284">
              <w:rPr>
                <w:rFonts w:cs="Arial"/>
                <w:sz w:val="16"/>
                <w:szCs w:val="16"/>
              </w:rPr>
              <w:t>BEAG_RN300VALUTAJAAR</w:t>
            </w:r>
          </w:p>
        </w:tc>
      </w:tr>
      <w:tr w:rsidR="00282EB2" w:rsidRPr="00D26284" w14:paraId="270536AB" w14:textId="77777777" w:rsidTr="00715857">
        <w:trPr>
          <w:cantSplit/>
        </w:trPr>
        <w:tc>
          <w:tcPr>
            <w:tcW w:w="3823" w:type="dxa"/>
            <w:tcBorders>
              <w:top w:val="single" w:sz="4" w:space="0" w:color="auto"/>
              <w:left w:val="single" w:sz="6" w:space="0" w:color="auto"/>
              <w:bottom w:val="single" w:sz="4" w:space="0" w:color="auto"/>
              <w:right w:val="single" w:sz="6" w:space="0" w:color="auto"/>
            </w:tcBorders>
            <w:shd w:val="clear" w:color="auto" w:fill="auto"/>
          </w:tcPr>
          <w:p w14:paraId="40519573" w14:textId="4A42DBB7" w:rsidR="00282EB2" w:rsidRPr="00D26284" w:rsidRDefault="00282EB2" w:rsidP="005471E7">
            <w:pPr>
              <w:rPr>
                <w:rFonts w:cs="Arial"/>
                <w:snapToGrid w:val="0"/>
                <w:sz w:val="16"/>
                <w:szCs w:val="16"/>
              </w:rPr>
            </w:pPr>
            <w:r w:rsidRPr="00D26284">
              <w:rPr>
                <w:rFonts w:cs="Arial"/>
                <w:snapToGrid w:val="0"/>
                <w:sz w:val="16"/>
                <w:szCs w:val="16"/>
              </w:rPr>
              <w:t>XAAA_AANLEVERINGNR</w:t>
            </w:r>
          </w:p>
        </w:tc>
        <w:tc>
          <w:tcPr>
            <w:tcW w:w="425" w:type="dxa"/>
            <w:tcBorders>
              <w:top w:val="single" w:sz="4" w:space="0" w:color="auto"/>
              <w:left w:val="single" w:sz="6" w:space="0" w:color="auto"/>
              <w:bottom w:val="single" w:sz="4" w:space="0" w:color="auto"/>
              <w:right w:val="single" w:sz="6" w:space="0" w:color="auto"/>
            </w:tcBorders>
            <w:shd w:val="clear" w:color="auto" w:fill="auto"/>
          </w:tcPr>
          <w:p w14:paraId="14DF398B" w14:textId="77777777" w:rsidR="00282EB2" w:rsidRPr="00D26284" w:rsidRDefault="00282EB2" w:rsidP="005471E7">
            <w:pPr>
              <w:rPr>
                <w:rFonts w:cs="Arial"/>
                <w:sz w:val="16"/>
                <w:szCs w:val="16"/>
              </w:rPr>
            </w:pPr>
          </w:p>
        </w:tc>
        <w:tc>
          <w:tcPr>
            <w:tcW w:w="5361" w:type="dxa"/>
            <w:tcBorders>
              <w:top w:val="single" w:sz="4" w:space="0" w:color="auto"/>
              <w:left w:val="single" w:sz="6" w:space="0" w:color="auto"/>
              <w:bottom w:val="single" w:sz="4" w:space="0" w:color="auto"/>
              <w:right w:val="single" w:sz="6" w:space="0" w:color="auto"/>
            </w:tcBorders>
            <w:shd w:val="clear" w:color="auto" w:fill="auto"/>
          </w:tcPr>
          <w:p w14:paraId="52AF3807" w14:textId="38689F6B" w:rsidR="00282EB2" w:rsidRPr="00D26284" w:rsidRDefault="00282EB2" w:rsidP="005471E7">
            <w:pPr>
              <w:rPr>
                <w:rFonts w:cs="Arial"/>
                <w:sz w:val="16"/>
                <w:szCs w:val="16"/>
              </w:rPr>
            </w:pPr>
            <w:r w:rsidRPr="00D26284">
              <w:rPr>
                <w:rFonts w:cs="Arial"/>
                <w:sz w:val="16"/>
                <w:szCs w:val="16"/>
              </w:rPr>
              <w:t>= R1.</w:t>
            </w:r>
            <w:r w:rsidR="0070367E" w:rsidRPr="00D26284">
              <w:rPr>
                <w:rFonts w:cs="Arial"/>
                <w:sz w:val="16"/>
                <w:szCs w:val="16"/>
              </w:rPr>
              <w:t>BEAG_RN300AANLEVERINGNR</w:t>
            </w:r>
          </w:p>
        </w:tc>
      </w:tr>
    </w:tbl>
    <w:p w14:paraId="02B88CCE" w14:textId="77777777" w:rsidR="00F750E1" w:rsidRPr="0094539C" w:rsidRDefault="00F750E1" w:rsidP="00ED31EF"/>
    <w:p w14:paraId="7CFE7667" w14:textId="77777777" w:rsidR="00F750E1" w:rsidRPr="0094539C" w:rsidRDefault="00F750E1" w:rsidP="00ED31EF">
      <w:r w:rsidRPr="0094539C">
        <w:rPr>
          <w:b/>
        </w:rPr>
        <w:t>Uitvoer</w:t>
      </w:r>
    </w:p>
    <w:p w14:paraId="491136C5" w14:textId="77777777" w:rsidR="00F750E1" w:rsidRPr="005471E7" w:rsidRDefault="00F750E1" w:rsidP="00F750E1">
      <w:r w:rsidRPr="005471E7">
        <w:t>0 of 1 voorkomen toevoegen per Zending-regel (</w:t>
      </w:r>
      <w:r w:rsidRPr="005471E7">
        <w:rPr>
          <w:rFonts w:cs="Arial"/>
          <w:szCs w:val="19"/>
        </w:rPr>
        <w:t>RBG_C_RN300ZEN)</w:t>
      </w:r>
      <w:r w:rsidRPr="005471E7">
        <w:t>.</w:t>
      </w:r>
    </w:p>
    <w:p w14:paraId="346EFCF5" w14:textId="77777777" w:rsidR="00F750E1" w:rsidRPr="005471E7" w:rsidRDefault="00F750E1" w:rsidP="00F750E1"/>
    <w:p w14:paraId="20EB113B" w14:textId="77777777" w:rsidR="00F750E1" w:rsidRPr="0094539C" w:rsidRDefault="00F750E1" w:rsidP="00ED31EF">
      <w:r w:rsidRPr="0094539C">
        <w:rPr>
          <w:b/>
        </w:rPr>
        <w:t>Afwijkende uitvoer</w:t>
      </w:r>
    </w:p>
    <w:p w14:paraId="7500D02F" w14:textId="4A9AA500" w:rsidR="00F750E1" w:rsidRPr="005471E7" w:rsidRDefault="00F750E1" w:rsidP="00F750E1">
      <w:pPr>
        <w:pStyle w:val="Standaardinspringing"/>
        <w:ind w:left="0" w:firstLine="0"/>
        <w:rPr>
          <w:rFonts w:cs="Arial"/>
          <w:spacing w:val="0"/>
          <w:szCs w:val="19"/>
        </w:rPr>
      </w:pPr>
      <w:r w:rsidRPr="005471E7">
        <w:t xml:space="preserve">Hernoem </w:t>
      </w:r>
      <w:r w:rsidR="00831552" w:rsidRPr="00831552">
        <w:rPr>
          <w:rFonts w:cs="Arial"/>
          <w:spacing w:val="0"/>
          <w:szCs w:val="19"/>
        </w:rPr>
        <w:t xml:space="preserve">BEAG_RN300DATTYDREG </w:t>
      </w:r>
      <w:r w:rsidRPr="005471E7">
        <w:rPr>
          <w:rFonts w:cs="Arial"/>
          <w:spacing w:val="0"/>
          <w:szCs w:val="19"/>
        </w:rPr>
        <w:t>naar XAAF_MUTATIEBEGIN_TS</w:t>
      </w:r>
    </w:p>
    <w:p w14:paraId="3B3F8D6A" w14:textId="77777777" w:rsidR="00F750E1" w:rsidRPr="005471E7" w:rsidRDefault="00F750E1" w:rsidP="00F750E1">
      <w:pPr>
        <w:pStyle w:val="Standaardinspringing"/>
        <w:ind w:left="0" w:firstLine="0"/>
        <w:rPr>
          <w:rFonts w:cs="Arial"/>
          <w:spacing w:val="0"/>
          <w:szCs w:val="19"/>
        </w:rPr>
      </w:pPr>
    </w:p>
    <w:p w14:paraId="1020FC8B" w14:textId="77777777" w:rsidR="00F750E1" w:rsidRPr="005471E7" w:rsidRDefault="00F750E1" w:rsidP="00F750E1">
      <w:pPr>
        <w:pStyle w:val="Standaardinspringing"/>
        <w:ind w:left="0" w:firstLine="0"/>
        <w:rPr>
          <w:u w:val="single"/>
        </w:rPr>
      </w:pPr>
      <w:r w:rsidRPr="005471E7">
        <w:rPr>
          <w:rFonts w:cs="Arial"/>
          <w:spacing w:val="0"/>
          <w:szCs w:val="19"/>
          <w:u w:val="single"/>
        </w:rPr>
        <w:t xml:space="preserve">De rest van de verwerking net uitvoeren als beschreven vanaf paragraaf </w:t>
      </w:r>
      <w:r w:rsidRPr="005471E7">
        <w:rPr>
          <w:rFonts w:cs="Arial"/>
          <w:spacing w:val="0"/>
          <w:szCs w:val="19"/>
          <w:u w:val="single"/>
        </w:rPr>
        <w:fldChar w:fldCharType="begin"/>
      </w:r>
      <w:r w:rsidRPr="005471E7">
        <w:rPr>
          <w:rFonts w:cs="Arial"/>
          <w:spacing w:val="0"/>
          <w:szCs w:val="19"/>
          <w:u w:val="single"/>
        </w:rPr>
        <w:instrText xml:space="preserve"> REF _Ref474851073 \r \h  \* MERGEFORMAT </w:instrText>
      </w:r>
      <w:r w:rsidRPr="005471E7">
        <w:rPr>
          <w:rFonts w:cs="Arial"/>
          <w:spacing w:val="0"/>
          <w:szCs w:val="19"/>
          <w:u w:val="single"/>
        </w:rPr>
        <w:fldChar w:fldCharType="separate"/>
      </w:r>
      <w:r w:rsidR="00297961">
        <w:rPr>
          <w:rFonts w:cs="Arial"/>
          <w:b/>
          <w:bCs/>
          <w:spacing w:val="0"/>
          <w:szCs w:val="19"/>
          <w:u w:val="single"/>
        </w:rPr>
        <w:t>Fout! Verwijzingsbron niet gevonden.</w:t>
      </w:r>
      <w:r w:rsidRPr="005471E7">
        <w:rPr>
          <w:rFonts w:cs="Arial"/>
          <w:spacing w:val="0"/>
          <w:szCs w:val="19"/>
          <w:u w:val="single"/>
        </w:rPr>
        <w:fldChar w:fldCharType="end"/>
      </w:r>
    </w:p>
    <w:p w14:paraId="5C851C96" w14:textId="77777777" w:rsidR="00F750E1" w:rsidRDefault="00F750E1" w:rsidP="00F750E1">
      <w:pPr>
        <w:pStyle w:val="Standaardinspringing"/>
        <w:ind w:left="0" w:firstLine="0"/>
      </w:pPr>
      <w:r w:rsidRPr="005471E7">
        <w:t>Uitzondering is dat er twee verschillende prefix_SK ’s zijn in plaats van 1 en er geen SAT tabel wordt uitgevraagd, maar een LINK tabel.</w:t>
      </w:r>
    </w:p>
    <w:p w14:paraId="4FFB0C81" w14:textId="7BE601CE" w:rsidR="006566AD" w:rsidRDefault="006566AD" w:rsidP="006566AD">
      <w:pPr>
        <w:pStyle w:val="Kop1"/>
      </w:pPr>
      <w:bookmarkStart w:id="1320" w:name="_Toc7616244"/>
      <w:r w:rsidRPr="006566AD">
        <w:lastRenderedPageBreak/>
        <w:t>L_RBG_FIN_BERICHT_FIN_MELDING</w:t>
      </w:r>
      <w:bookmarkEnd w:id="1320"/>
    </w:p>
    <w:p w14:paraId="03F09415" w14:textId="77777777" w:rsidR="006725AF" w:rsidRDefault="006725AF" w:rsidP="006725AF">
      <w:pPr>
        <w:pStyle w:val="Kop2"/>
      </w:pPr>
      <w:bookmarkStart w:id="1321" w:name="_Toc7616245"/>
      <w:r>
        <w:t>Globale werking</w:t>
      </w:r>
      <w:bookmarkEnd w:id="1321"/>
    </w:p>
    <w:p w14:paraId="3F6DAA4B" w14:textId="17F321D4" w:rsidR="006725AF" w:rsidRDefault="006725AF" w:rsidP="006725AF">
      <w:r>
        <w:t xml:space="preserve">in deze LINK-tabel wordt de relatie vastgelegd tussen de twee HUBs: </w:t>
      </w:r>
      <w:r w:rsidRPr="00F750E1">
        <w:rPr>
          <w:b/>
        </w:rPr>
        <w:t>H_FIN_BERICHT</w:t>
      </w:r>
      <w:r w:rsidR="00DE0C83" w:rsidRPr="00DE0C83">
        <w:t xml:space="preserve"> en</w:t>
      </w:r>
      <w:r w:rsidR="00DE0C83">
        <w:rPr>
          <w:b/>
        </w:rPr>
        <w:t xml:space="preserve"> </w:t>
      </w:r>
      <w:r w:rsidR="00DE0C83" w:rsidRPr="00DE0C83">
        <w:rPr>
          <w:b/>
        </w:rPr>
        <w:t>H_FIN_MELDING</w:t>
      </w:r>
      <w:r>
        <w:t>.</w:t>
      </w:r>
    </w:p>
    <w:p w14:paraId="6D2ACFB7" w14:textId="77777777" w:rsidR="006725AF" w:rsidRDefault="006725AF" w:rsidP="006725AF">
      <w:r>
        <w:t>Indien de relatie al bestaat, dient gecontroleerd te worden of (eventueel aanwezige) beschrijvende attributen gewijzigd zijn. Als dit het geval is, dan moet het actuele voorkomen afgesloten worden en dient een nieuwe regel aangemaakt te worden met de nieuwe gegevens.</w:t>
      </w:r>
    </w:p>
    <w:p w14:paraId="4A7E5F8E" w14:textId="65657EC8" w:rsidR="006725AF" w:rsidRPr="00CF79E1" w:rsidRDefault="006725AF" w:rsidP="00DE0C83"/>
    <w:p w14:paraId="6D24A46C" w14:textId="77777777" w:rsidR="006725AF" w:rsidRPr="00CF79E1" w:rsidRDefault="006725AF" w:rsidP="006725AF">
      <w:r w:rsidRPr="00CF79E1">
        <w:rPr>
          <w:u w:val="single"/>
        </w:rPr>
        <w:t>Business Key H_FIN_BERICHT</w:t>
      </w:r>
      <w:r w:rsidRPr="00CF79E1">
        <w:t>:</w:t>
      </w:r>
    </w:p>
    <w:p w14:paraId="31C4BB45" w14:textId="77777777" w:rsidR="006725AF" w:rsidRPr="00771BB2" w:rsidRDefault="006725AF" w:rsidP="006725AF">
      <w:pPr>
        <w:tabs>
          <w:tab w:val="left" w:pos="2694"/>
        </w:tabs>
        <w:ind w:left="2694" w:hanging="2694"/>
      </w:pPr>
      <w:r w:rsidRPr="00771BB2">
        <w:t>XAAA_RSIN</w:t>
      </w:r>
      <w:r w:rsidRPr="00771BB2">
        <w:tab/>
        <w:t>Dit veld bevat het FINR van de Fin.Instelling.</w:t>
      </w:r>
    </w:p>
    <w:p w14:paraId="63511F9B" w14:textId="77777777" w:rsidR="006725AF" w:rsidRDefault="006725AF" w:rsidP="006725AF">
      <w:pPr>
        <w:tabs>
          <w:tab w:val="left" w:pos="2694"/>
        </w:tabs>
        <w:ind w:left="2694" w:hanging="2694"/>
      </w:pPr>
      <w:r w:rsidRPr="00771BB2">
        <w:t>XAAA_GEGEVENSTIJDVAK</w:t>
      </w:r>
      <w:r w:rsidRPr="00771BB2">
        <w:tab/>
        <w:t>Dit veld bevat het jaartal waarop de levering betrekking</w:t>
      </w:r>
      <w:r>
        <w:t xml:space="preserve"> heeft</w:t>
      </w:r>
    </w:p>
    <w:p w14:paraId="3A365979" w14:textId="77777777" w:rsidR="006725AF" w:rsidRPr="002A1ABD" w:rsidRDefault="006725AF" w:rsidP="006725AF">
      <w:pPr>
        <w:tabs>
          <w:tab w:val="left" w:pos="2694"/>
        </w:tabs>
        <w:ind w:left="2694" w:hanging="2694"/>
        <w:rPr>
          <w:highlight w:val="yellow"/>
        </w:rPr>
      </w:pPr>
      <w:r w:rsidRPr="00771BB2">
        <w:t>XAAA_AANLEVERINGNR</w:t>
      </w:r>
      <w:r>
        <w:tab/>
        <w:t>Dit veld bevat een volgnummer, bepaald door de FI. Dit volgnummer dient een oplopende reeks (in tijd), per GEGEVENSTIJDVAK te bevatten</w:t>
      </w:r>
    </w:p>
    <w:p w14:paraId="52133A77" w14:textId="77777777" w:rsidR="006725AF" w:rsidRDefault="006725AF" w:rsidP="006725AF">
      <w:pPr>
        <w:rPr>
          <w:rFonts w:ascii="Times New Roman" w:hAnsi="Times New Roman"/>
          <w:spacing w:val="0"/>
          <w:sz w:val="24"/>
          <w:szCs w:val="24"/>
          <w:highlight w:val="yellow"/>
        </w:rPr>
      </w:pPr>
    </w:p>
    <w:p w14:paraId="65B0792A" w14:textId="71020187" w:rsidR="00DE0C83" w:rsidRDefault="00DE0C83" w:rsidP="00DE0C83">
      <w:pPr>
        <w:rPr>
          <w:rFonts w:ascii="Times New Roman" w:hAnsi="Times New Roman"/>
          <w:spacing w:val="0"/>
          <w:sz w:val="24"/>
          <w:szCs w:val="24"/>
        </w:rPr>
      </w:pPr>
      <w:r w:rsidRPr="003E2518">
        <w:rPr>
          <w:u w:val="single"/>
        </w:rPr>
        <w:t>Business Key</w:t>
      </w:r>
      <w:r w:rsidR="00BD0FBF">
        <w:rPr>
          <w:u w:val="single"/>
        </w:rPr>
        <w:t xml:space="preserve"> </w:t>
      </w:r>
      <w:r w:rsidR="00BD0FBF" w:rsidRPr="00BD0FBF">
        <w:rPr>
          <w:u w:val="single"/>
        </w:rPr>
        <w:t>H_FIN_MELDING</w:t>
      </w:r>
      <w:r>
        <w:t xml:space="preserve"> :</w:t>
      </w:r>
      <w:r w:rsidRPr="004E0DF9">
        <w:rPr>
          <w:rFonts w:ascii="Times New Roman" w:hAnsi="Times New Roman"/>
          <w:spacing w:val="0"/>
          <w:sz w:val="24"/>
          <w:szCs w:val="24"/>
        </w:rPr>
        <w:t xml:space="preserve"> </w:t>
      </w:r>
    </w:p>
    <w:p w14:paraId="3E252782" w14:textId="77777777" w:rsidR="00DE0C83" w:rsidRPr="00771BB2" w:rsidRDefault="00DE0C83" w:rsidP="00DE0C83">
      <w:pPr>
        <w:tabs>
          <w:tab w:val="left" w:pos="2694"/>
        </w:tabs>
        <w:ind w:left="2694" w:hanging="2694"/>
      </w:pPr>
      <w:r w:rsidRPr="0058006F">
        <w:t>XAAB_RSIN</w:t>
      </w:r>
      <w:r w:rsidRPr="00771BB2">
        <w:tab/>
        <w:t>Dit veld bevat het FINR van de Fin.Instelling.</w:t>
      </w:r>
    </w:p>
    <w:p w14:paraId="32698B9B" w14:textId="77777777" w:rsidR="00DE0C83" w:rsidRDefault="00DE0C83" w:rsidP="00DE0C83">
      <w:pPr>
        <w:tabs>
          <w:tab w:val="left" w:pos="2694"/>
        </w:tabs>
        <w:ind w:left="2694" w:hanging="2694"/>
      </w:pPr>
      <w:r>
        <w:t>XAAB</w:t>
      </w:r>
      <w:r w:rsidRPr="00771BB2">
        <w:t>_GEGEVENSTIJDVAK</w:t>
      </w:r>
      <w:r w:rsidRPr="00771BB2">
        <w:tab/>
        <w:t>Dit veld bevat het jaartal waarop de levering betrekking</w:t>
      </w:r>
      <w:r>
        <w:t xml:space="preserve"> heeft</w:t>
      </w:r>
    </w:p>
    <w:p w14:paraId="161D89EF" w14:textId="77777777" w:rsidR="00DE0C83" w:rsidRDefault="00DE0C83" w:rsidP="00DE0C83">
      <w:pPr>
        <w:tabs>
          <w:tab w:val="left" w:pos="2694"/>
        </w:tabs>
        <w:ind w:left="2694" w:hanging="2694"/>
      </w:pPr>
      <w:r w:rsidRPr="0058006F">
        <w:t>XAAB_PRODUCTID</w:t>
      </w:r>
      <w:r>
        <w:tab/>
        <w:t>Dit veld bevat de omschrijving van het Financiële Product dat door de FI wordt gevoerd.</w:t>
      </w:r>
    </w:p>
    <w:p w14:paraId="06415A63" w14:textId="77777777" w:rsidR="00DE0C83" w:rsidRDefault="00DE0C83" w:rsidP="00DE0C83">
      <w:pPr>
        <w:tabs>
          <w:tab w:val="left" w:pos="2694"/>
        </w:tabs>
        <w:ind w:left="2694" w:hanging="2694"/>
      </w:pPr>
      <w:r w:rsidRPr="0058006F">
        <w:t>XAAB_PRODUCTNUMMER</w:t>
      </w:r>
      <w:r>
        <w:tab/>
        <w:t>Dit veld bevat het rekeningnummer, binnen het Financiële Product</w:t>
      </w:r>
    </w:p>
    <w:p w14:paraId="2A661B77" w14:textId="77777777" w:rsidR="00830F0B" w:rsidRDefault="00830F0B" w:rsidP="00830F0B">
      <w:pPr>
        <w:tabs>
          <w:tab w:val="left" w:pos="2694"/>
        </w:tabs>
        <w:ind w:left="2694" w:hanging="2694"/>
      </w:pPr>
      <w:r>
        <w:t>XAAB_BERICHTTYPE</w:t>
      </w:r>
      <w:r>
        <w:tab/>
        <w:t>Dit veld bevat de soort Zending</w:t>
      </w:r>
    </w:p>
    <w:p w14:paraId="14354329" w14:textId="77777777" w:rsidR="00DE0C83" w:rsidRDefault="00DE0C83" w:rsidP="00DE0C83">
      <w:pPr>
        <w:tabs>
          <w:tab w:val="left" w:pos="2694"/>
        </w:tabs>
        <w:ind w:left="2694" w:hanging="2694"/>
      </w:pPr>
      <w:r w:rsidRPr="0058006F">
        <w:t>XAAB_MELDINGTYPE</w:t>
      </w:r>
      <w:r>
        <w:tab/>
        <w:t>Dit veld bevat een code waarmee de Fin. Instelling kan aangeven wat voor een soort van melding het betreft.</w:t>
      </w:r>
    </w:p>
    <w:p w14:paraId="5A5E4267" w14:textId="77777777" w:rsidR="00DE0C83" w:rsidRPr="002A1ABD" w:rsidRDefault="00DE0C83" w:rsidP="00DE0C83">
      <w:pPr>
        <w:tabs>
          <w:tab w:val="left" w:pos="2694"/>
        </w:tabs>
        <w:ind w:left="2694" w:hanging="2694"/>
        <w:rPr>
          <w:highlight w:val="yellow"/>
        </w:rPr>
      </w:pPr>
      <w:r w:rsidRPr="0058006F">
        <w:t>XAAB_MAAND</w:t>
      </w:r>
      <w:r>
        <w:tab/>
        <w:t>Dit veld bevat het maandnummer (van 00 t/m 12) van de melding (NB. slechts enkele CMG-meldingtypes bevatten een maandnummer. Hier vullen met “00”.</w:t>
      </w:r>
    </w:p>
    <w:p w14:paraId="01BDA46A" w14:textId="77777777" w:rsidR="00DE0C83" w:rsidRPr="00F750E1" w:rsidRDefault="00DE0C83" w:rsidP="006725AF">
      <w:pPr>
        <w:rPr>
          <w:rFonts w:ascii="Times New Roman" w:hAnsi="Times New Roman"/>
          <w:spacing w:val="0"/>
          <w:sz w:val="24"/>
          <w:szCs w:val="24"/>
          <w:highlight w:val="yellow"/>
        </w:rPr>
      </w:pPr>
    </w:p>
    <w:p w14:paraId="46B6DA52" w14:textId="50E085A9" w:rsidR="006725AF" w:rsidRPr="00DE0C83" w:rsidRDefault="006725AF" w:rsidP="006725AF">
      <w:r>
        <w:t xml:space="preserve">Deze tabel dient gevuld te worden met gegevens uit </w:t>
      </w:r>
      <w:r w:rsidR="00DE0C83">
        <w:t>RBG_REKENING (</w:t>
      </w:r>
      <w:r w:rsidR="0095502F">
        <w:t xml:space="preserve">HSEL_RN310REK </w:t>
      </w:r>
      <w:r w:rsidR="00DE0C83">
        <w:t xml:space="preserve">) en </w:t>
      </w:r>
      <w:r>
        <w:t xml:space="preserve">die zijn </w:t>
      </w:r>
      <w:r w:rsidRPr="00DE0C83">
        <w:t>toegevoegd of gewijzigd sinds de vorige verwerking.</w:t>
      </w:r>
    </w:p>
    <w:p w14:paraId="6FE255A0" w14:textId="4B4496E5" w:rsidR="006725AF" w:rsidRPr="00DE0C83" w:rsidRDefault="006725AF" w:rsidP="006725AF">
      <w:pPr>
        <w:pStyle w:val="Kop2"/>
      </w:pPr>
      <w:bookmarkStart w:id="1322" w:name="_Toc7616246"/>
      <w:r w:rsidRPr="00DE0C83">
        <w:t xml:space="preserve">Mapping </w:t>
      </w:r>
      <w:r w:rsidR="00DE0C83" w:rsidRPr="00DE0C83">
        <w:t>L_RBG_FIN_BERICHT_FIN_MELDING</w:t>
      </w:r>
      <w:bookmarkEnd w:id="1322"/>
    </w:p>
    <w:tbl>
      <w:tblPr>
        <w:tblW w:w="9720" w:type="dxa"/>
        <w:tblLayout w:type="fixed"/>
        <w:tblCellMar>
          <w:left w:w="30" w:type="dxa"/>
          <w:right w:w="30" w:type="dxa"/>
        </w:tblCellMar>
        <w:tblLook w:val="0000" w:firstRow="0" w:lastRow="0" w:firstColumn="0" w:lastColumn="0" w:noHBand="0" w:noVBand="0"/>
      </w:tblPr>
      <w:tblGrid>
        <w:gridCol w:w="3007"/>
        <w:gridCol w:w="3081"/>
        <w:gridCol w:w="3632"/>
      </w:tblGrid>
      <w:tr w:rsidR="006725AF" w:rsidRPr="00DE0C83" w14:paraId="43CE1789" w14:textId="77777777" w:rsidTr="009D3218">
        <w:trPr>
          <w:cantSplit/>
          <w:trHeight w:val="190"/>
        </w:trPr>
        <w:tc>
          <w:tcPr>
            <w:tcW w:w="3007" w:type="dxa"/>
            <w:tcBorders>
              <w:top w:val="single" w:sz="6" w:space="0" w:color="auto"/>
              <w:left w:val="single" w:sz="6" w:space="0" w:color="auto"/>
              <w:bottom w:val="single" w:sz="4" w:space="0" w:color="auto"/>
              <w:right w:val="single" w:sz="6" w:space="0" w:color="auto"/>
            </w:tcBorders>
            <w:shd w:val="pct20" w:color="auto" w:fill="FFFFFF"/>
          </w:tcPr>
          <w:p w14:paraId="58FBD329" w14:textId="77777777" w:rsidR="006725AF" w:rsidRPr="00DE0C83" w:rsidRDefault="006725AF" w:rsidP="00715857">
            <w:pPr>
              <w:rPr>
                <w:b/>
                <w:color w:val="000000"/>
                <w:sz w:val="16"/>
                <w:szCs w:val="16"/>
              </w:rPr>
            </w:pPr>
            <w:r w:rsidRPr="00DE0C83">
              <w:rPr>
                <w:b/>
                <w:color w:val="000000"/>
                <w:sz w:val="16"/>
                <w:szCs w:val="16"/>
              </w:rPr>
              <w:t>Doelkolom</w:t>
            </w:r>
          </w:p>
          <w:p w14:paraId="4FE0A56F" w14:textId="77777777" w:rsidR="006725AF" w:rsidRPr="00DE0C83" w:rsidRDefault="006725AF" w:rsidP="00715857">
            <w:pPr>
              <w:rPr>
                <w:b/>
                <w:color w:val="000000"/>
                <w:sz w:val="16"/>
                <w:szCs w:val="16"/>
              </w:rPr>
            </w:pPr>
          </w:p>
        </w:tc>
        <w:tc>
          <w:tcPr>
            <w:tcW w:w="3081" w:type="dxa"/>
            <w:tcBorders>
              <w:top w:val="single" w:sz="6" w:space="0" w:color="auto"/>
              <w:left w:val="single" w:sz="6" w:space="0" w:color="auto"/>
              <w:bottom w:val="single" w:sz="4" w:space="0" w:color="auto"/>
              <w:right w:val="single" w:sz="6" w:space="0" w:color="auto"/>
            </w:tcBorders>
            <w:shd w:val="pct20" w:color="auto" w:fill="FFFFFF"/>
          </w:tcPr>
          <w:p w14:paraId="78376F7C" w14:textId="77777777" w:rsidR="006725AF" w:rsidRPr="00DE0C83" w:rsidRDefault="006725AF" w:rsidP="00715857">
            <w:pPr>
              <w:rPr>
                <w:b/>
                <w:color w:val="000000"/>
                <w:sz w:val="16"/>
                <w:szCs w:val="16"/>
              </w:rPr>
            </w:pPr>
            <w:r w:rsidRPr="00DE0C83">
              <w:rPr>
                <w:b/>
                <w:color w:val="000000"/>
                <w:sz w:val="16"/>
                <w:szCs w:val="16"/>
              </w:rPr>
              <w:t>Bron/brontabel</w:t>
            </w:r>
          </w:p>
        </w:tc>
        <w:tc>
          <w:tcPr>
            <w:tcW w:w="3632" w:type="dxa"/>
            <w:tcBorders>
              <w:top w:val="single" w:sz="6" w:space="0" w:color="auto"/>
              <w:left w:val="single" w:sz="6" w:space="0" w:color="auto"/>
              <w:bottom w:val="single" w:sz="4" w:space="0" w:color="auto"/>
              <w:right w:val="single" w:sz="6" w:space="0" w:color="auto"/>
            </w:tcBorders>
            <w:shd w:val="pct20" w:color="auto" w:fill="FFFFFF"/>
          </w:tcPr>
          <w:p w14:paraId="01BCD1ED" w14:textId="77777777" w:rsidR="006725AF" w:rsidRPr="00DE0C83" w:rsidRDefault="006725AF" w:rsidP="00715857">
            <w:pPr>
              <w:rPr>
                <w:b/>
                <w:color w:val="000000"/>
                <w:sz w:val="16"/>
                <w:szCs w:val="16"/>
              </w:rPr>
            </w:pPr>
            <w:r w:rsidRPr="00DE0C83">
              <w:rPr>
                <w:b/>
                <w:color w:val="000000"/>
                <w:sz w:val="16"/>
                <w:szCs w:val="16"/>
              </w:rPr>
              <w:t>Bronkolom</w:t>
            </w:r>
          </w:p>
        </w:tc>
      </w:tr>
      <w:tr w:rsidR="006725AF" w:rsidRPr="00BD0FBF" w14:paraId="4D55EA03" w14:textId="77777777" w:rsidTr="009D3218">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5469C394" w14:textId="77777777" w:rsidR="006725AF" w:rsidRPr="00BD0FBF" w:rsidRDefault="006725AF" w:rsidP="00715857">
            <w:pPr>
              <w:rPr>
                <w:rFonts w:cs="Arial"/>
                <w:sz w:val="16"/>
                <w:szCs w:val="16"/>
              </w:rPr>
            </w:pPr>
            <w:r w:rsidRPr="00BD0FBF">
              <w:rPr>
                <w:rFonts w:cs="Arial"/>
                <w:sz w:val="16"/>
                <w:szCs w:val="16"/>
              </w:rPr>
              <w:t>XAAA_SK</w:t>
            </w:r>
          </w:p>
        </w:tc>
        <w:tc>
          <w:tcPr>
            <w:tcW w:w="3081" w:type="dxa"/>
            <w:tcBorders>
              <w:top w:val="single" w:sz="4" w:space="0" w:color="auto"/>
              <w:left w:val="single" w:sz="4" w:space="0" w:color="auto"/>
              <w:bottom w:val="single" w:sz="4" w:space="0" w:color="auto"/>
              <w:right w:val="single" w:sz="4" w:space="0" w:color="auto"/>
            </w:tcBorders>
            <w:shd w:val="clear" w:color="auto" w:fill="auto"/>
          </w:tcPr>
          <w:p w14:paraId="7880E951" w14:textId="77777777" w:rsidR="006725AF" w:rsidRPr="00BD0FBF" w:rsidRDefault="006725AF" w:rsidP="00715857">
            <w:pPr>
              <w:rPr>
                <w:rFonts w:cs="Arial"/>
                <w:snapToGrid w:val="0"/>
                <w:color w:val="000000"/>
                <w:sz w:val="16"/>
                <w:szCs w:val="16"/>
              </w:rPr>
            </w:pPr>
            <w:r w:rsidRPr="00BD0FBF">
              <w:rPr>
                <w:rFonts w:cs="Arial"/>
                <w:snapToGrid w:val="0"/>
                <w:color w:val="000000"/>
                <w:sz w:val="16"/>
                <w:szCs w:val="16"/>
              </w:rPr>
              <w:t>H_FIN_BERICHT</w:t>
            </w:r>
          </w:p>
        </w:tc>
        <w:tc>
          <w:tcPr>
            <w:tcW w:w="3632" w:type="dxa"/>
            <w:tcBorders>
              <w:top w:val="single" w:sz="4" w:space="0" w:color="auto"/>
              <w:left w:val="single" w:sz="4" w:space="0" w:color="auto"/>
              <w:bottom w:val="single" w:sz="4" w:space="0" w:color="auto"/>
              <w:right w:val="single" w:sz="4" w:space="0" w:color="auto"/>
            </w:tcBorders>
            <w:shd w:val="clear" w:color="auto" w:fill="auto"/>
          </w:tcPr>
          <w:p w14:paraId="0483BF7E" w14:textId="77777777" w:rsidR="006725AF" w:rsidRPr="00BD0FBF" w:rsidRDefault="006725AF" w:rsidP="00715857">
            <w:pPr>
              <w:rPr>
                <w:rFonts w:cs="Arial"/>
                <w:sz w:val="16"/>
                <w:szCs w:val="16"/>
              </w:rPr>
            </w:pPr>
            <w:r w:rsidRPr="00BD0FBF">
              <w:rPr>
                <w:rFonts w:cs="Arial"/>
                <w:sz w:val="16"/>
                <w:szCs w:val="16"/>
              </w:rPr>
              <w:t>XAAA_SK</w:t>
            </w:r>
          </w:p>
        </w:tc>
      </w:tr>
      <w:tr w:rsidR="006725AF" w:rsidRPr="007E4C35" w14:paraId="1708C2B6" w14:textId="77777777" w:rsidTr="009D3218">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73FF597E" w14:textId="77355F05" w:rsidR="006725AF" w:rsidRPr="007E4C35" w:rsidRDefault="00BD0FBF" w:rsidP="00715857">
            <w:pPr>
              <w:rPr>
                <w:rFonts w:cs="Arial"/>
                <w:sz w:val="16"/>
                <w:szCs w:val="16"/>
              </w:rPr>
            </w:pPr>
            <w:r w:rsidRPr="007E4C35">
              <w:rPr>
                <w:rFonts w:cs="Arial"/>
                <w:sz w:val="16"/>
                <w:szCs w:val="16"/>
              </w:rPr>
              <w:t>XAAB_SK</w:t>
            </w:r>
          </w:p>
        </w:tc>
        <w:tc>
          <w:tcPr>
            <w:tcW w:w="3081" w:type="dxa"/>
            <w:tcBorders>
              <w:top w:val="single" w:sz="4" w:space="0" w:color="auto"/>
              <w:left w:val="single" w:sz="4" w:space="0" w:color="auto"/>
              <w:bottom w:val="single" w:sz="4" w:space="0" w:color="auto"/>
              <w:right w:val="single" w:sz="4" w:space="0" w:color="auto"/>
            </w:tcBorders>
            <w:shd w:val="clear" w:color="auto" w:fill="auto"/>
          </w:tcPr>
          <w:p w14:paraId="26191FE6" w14:textId="14C92D6A" w:rsidR="006725AF" w:rsidRPr="007E4C35" w:rsidRDefault="007E4C35" w:rsidP="00715857">
            <w:pPr>
              <w:rPr>
                <w:rFonts w:cs="Arial"/>
                <w:snapToGrid w:val="0"/>
                <w:color w:val="000000"/>
                <w:sz w:val="16"/>
                <w:szCs w:val="16"/>
              </w:rPr>
            </w:pPr>
            <w:r w:rsidRPr="007E4C35">
              <w:rPr>
                <w:rFonts w:cs="Arial"/>
                <w:snapToGrid w:val="0"/>
                <w:color w:val="000000"/>
                <w:sz w:val="16"/>
                <w:szCs w:val="16"/>
              </w:rPr>
              <w:t>H_FIN_MELDING</w:t>
            </w:r>
          </w:p>
        </w:tc>
        <w:tc>
          <w:tcPr>
            <w:tcW w:w="3632" w:type="dxa"/>
            <w:tcBorders>
              <w:top w:val="single" w:sz="4" w:space="0" w:color="auto"/>
              <w:left w:val="single" w:sz="4" w:space="0" w:color="auto"/>
              <w:bottom w:val="single" w:sz="4" w:space="0" w:color="auto"/>
              <w:right w:val="single" w:sz="4" w:space="0" w:color="auto"/>
            </w:tcBorders>
            <w:shd w:val="clear" w:color="auto" w:fill="auto"/>
          </w:tcPr>
          <w:p w14:paraId="2CE98E67" w14:textId="03DC02FF" w:rsidR="006725AF" w:rsidRPr="007E4C35" w:rsidRDefault="00BD0FBF" w:rsidP="00715857">
            <w:pPr>
              <w:rPr>
                <w:rFonts w:cs="Arial"/>
                <w:sz w:val="16"/>
                <w:szCs w:val="16"/>
              </w:rPr>
            </w:pPr>
            <w:r w:rsidRPr="007E4C35">
              <w:rPr>
                <w:rFonts w:cs="Arial"/>
                <w:sz w:val="16"/>
                <w:szCs w:val="16"/>
              </w:rPr>
              <w:t>XAAB_SK</w:t>
            </w:r>
          </w:p>
        </w:tc>
      </w:tr>
      <w:tr w:rsidR="006725AF" w:rsidRPr="007E4C35" w14:paraId="5C4599FE" w14:textId="77777777" w:rsidTr="009D3218">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462289EC" w14:textId="1038CE30" w:rsidR="006725AF" w:rsidRPr="007E4C35" w:rsidRDefault="007E4C35" w:rsidP="00715857">
            <w:pPr>
              <w:rPr>
                <w:rFonts w:cs="Arial"/>
                <w:sz w:val="16"/>
                <w:szCs w:val="16"/>
              </w:rPr>
            </w:pPr>
            <w:r w:rsidRPr="007E4C35">
              <w:rPr>
                <w:rFonts w:cs="Arial"/>
                <w:sz w:val="16"/>
                <w:szCs w:val="16"/>
              </w:rPr>
              <w:t>XAAH</w:t>
            </w:r>
            <w:r w:rsidR="006725AF" w:rsidRPr="007E4C35">
              <w:rPr>
                <w:rFonts w:cs="Arial"/>
                <w:sz w:val="16"/>
                <w:szCs w:val="16"/>
              </w:rPr>
              <w:t>_MUTATIEBEGIN_TS</w:t>
            </w:r>
          </w:p>
        </w:tc>
        <w:tc>
          <w:tcPr>
            <w:tcW w:w="3081" w:type="dxa"/>
            <w:tcBorders>
              <w:top w:val="single" w:sz="4" w:space="0" w:color="auto"/>
              <w:left w:val="single" w:sz="4" w:space="0" w:color="auto"/>
              <w:bottom w:val="single" w:sz="4" w:space="0" w:color="auto"/>
              <w:right w:val="single" w:sz="4" w:space="0" w:color="auto"/>
            </w:tcBorders>
            <w:shd w:val="clear" w:color="auto" w:fill="auto"/>
          </w:tcPr>
          <w:p w14:paraId="3611F95A" w14:textId="77777777" w:rsidR="006725AF" w:rsidRPr="007E4C35" w:rsidRDefault="006725AF" w:rsidP="00715857">
            <w:pPr>
              <w:rPr>
                <w:rFonts w:cs="Arial"/>
                <w:snapToGrid w:val="0"/>
                <w:color w:val="000000"/>
                <w:sz w:val="16"/>
                <w:szCs w:val="16"/>
              </w:rPr>
            </w:pPr>
          </w:p>
        </w:tc>
        <w:tc>
          <w:tcPr>
            <w:tcW w:w="3632" w:type="dxa"/>
            <w:tcBorders>
              <w:top w:val="single" w:sz="4" w:space="0" w:color="auto"/>
              <w:left w:val="single" w:sz="4" w:space="0" w:color="auto"/>
              <w:bottom w:val="single" w:sz="4" w:space="0" w:color="auto"/>
              <w:right w:val="single" w:sz="4" w:space="0" w:color="auto"/>
            </w:tcBorders>
            <w:shd w:val="clear" w:color="auto" w:fill="auto"/>
          </w:tcPr>
          <w:p w14:paraId="6A97CAA2" w14:textId="531FD6DB" w:rsidR="006725AF" w:rsidRPr="007E4C35" w:rsidRDefault="00831552" w:rsidP="00831552">
            <w:pPr>
              <w:rPr>
                <w:rFonts w:cs="Arial"/>
                <w:sz w:val="16"/>
                <w:szCs w:val="16"/>
              </w:rPr>
            </w:pPr>
            <w:r w:rsidRPr="00831552">
              <w:rPr>
                <w:rFonts w:cs="Arial"/>
                <w:snapToGrid w:val="0"/>
                <w:color w:val="000000"/>
                <w:sz w:val="16"/>
                <w:szCs w:val="16"/>
              </w:rPr>
              <w:t>RN310DATTYDREG</w:t>
            </w:r>
          </w:p>
        </w:tc>
      </w:tr>
      <w:tr w:rsidR="006725AF" w:rsidRPr="007E4C35" w14:paraId="40AEDBF6" w14:textId="77777777" w:rsidTr="009D3218">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753189C0" w14:textId="46AED520" w:rsidR="006725AF" w:rsidRPr="007E4C35" w:rsidRDefault="007E4C35" w:rsidP="00715857">
            <w:pPr>
              <w:rPr>
                <w:rFonts w:cs="Arial"/>
                <w:sz w:val="16"/>
                <w:szCs w:val="16"/>
              </w:rPr>
            </w:pPr>
            <w:r w:rsidRPr="007E4C35">
              <w:rPr>
                <w:rFonts w:cs="Arial"/>
                <w:sz w:val="16"/>
                <w:szCs w:val="16"/>
              </w:rPr>
              <w:t>XAAH</w:t>
            </w:r>
            <w:r w:rsidR="006725AF" w:rsidRPr="007E4C35">
              <w:rPr>
                <w:rFonts w:cs="Arial"/>
                <w:sz w:val="16"/>
                <w:szCs w:val="16"/>
              </w:rPr>
              <w:t>_MUTATIEEINDE_TS</w:t>
            </w:r>
          </w:p>
        </w:tc>
        <w:tc>
          <w:tcPr>
            <w:tcW w:w="3081" w:type="dxa"/>
            <w:tcBorders>
              <w:top w:val="single" w:sz="4" w:space="0" w:color="auto"/>
              <w:left w:val="single" w:sz="4" w:space="0" w:color="auto"/>
              <w:bottom w:val="single" w:sz="4" w:space="0" w:color="auto"/>
              <w:right w:val="single" w:sz="4" w:space="0" w:color="auto"/>
            </w:tcBorders>
            <w:shd w:val="clear" w:color="auto" w:fill="auto"/>
          </w:tcPr>
          <w:p w14:paraId="087E7AD9" w14:textId="77777777" w:rsidR="006725AF" w:rsidRPr="007E4C35" w:rsidRDefault="006725AF" w:rsidP="00715857">
            <w:pPr>
              <w:rPr>
                <w:rFonts w:cs="Arial"/>
                <w:snapToGrid w:val="0"/>
                <w:color w:val="000000"/>
                <w:sz w:val="16"/>
                <w:szCs w:val="16"/>
              </w:rPr>
            </w:pPr>
          </w:p>
        </w:tc>
        <w:tc>
          <w:tcPr>
            <w:tcW w:w="3632" w:type="dxa"/>
            <w:tcBorders>
              <w:top w:val="single" w:sz="4" w:space="0" w:color="auto"/>
              <w:left w:val="single" w:sz="4" w:space="0" w:color="auto"/>
              <w:bottom w:val="single" w:sz="4" w:space="0" w:color="auto"/>
              <w:right w:val="single" w:sz="4" w:space="0" w:color="auto"/>
            </w:tcBorders>
            <w:shd w:val="clear" w:color="auto" w:fill="auto"/>
          </w:tcPr>
          <w:p w14:paraId="773B801D" w14:textId="1E0357A2" w:rsidR="006725AF" w:rsidRPr="007E4C35" w:rsidRDefault="006725AF" w:rsidP="00715857">
            <w:pPr>
              <w:rPr>
                <w:rFonts w:cs="Arial"/>
                <w:snapToGrid w:val="0"/>
                <w:color w:val="000000"/>
                <w:sz w:val="16"/>
                <w:szCs w:val="16"/>
              </w:rPr>
            </w:pPr>
            <w:r w:rsidRPr="007E4C35">
              <w:rPr>
                <w:rFonts w:cs="Arial"/>
                <w:snapToGrid w:val="0"/>
                <w:color w:val="000000"/>
                <w:sz w:val="16"/>
                <w:szCs w:val="16"/>
              </w:rPr>
              <w:t xml:space="preserve">Afleiding  </w:t>
            </w:r>
            <w:r w:rsidR="00597D06">
              <w:rPr>
                <w:rFonts w:cs="Arial"/>
                <w:i/>
                <w:snapToGrid w:val="0"/>
                <w:color w:val="000000"/>
                <w:sz w:val="16"/>
                <w:szCs w:val="16"/>
              </w:rPr>
              <w:t xml:space="preserve">MTHV </w:t>
            </w:r>
            <w:r w:rsidRPr="007E4C35">
              <w:rPr>
                <w:rFonts w:cs="Arial"/>
                <w:snapToGrid w:val="0"/>
                <w:color w:val="000000"/>
                <w:sz w:val="16"/>
                <w:szCs w:val="16"/>
              </w:rPr>
              <w:t xml:space="preserve">- </w:t>
            </w:r>
            <w:r w:rsidRPr="007E4C35">
              <w:rPr>
                <w:rFonts w:cs="Arial"/>
                <w:sz w:val="16"/>
                <w:szCs w:val="16"/>
              </w:rPr>
              <w:t>MUTATIEEINDE_TS</w:t>
            </w:r>
          </w:p>
        </w:tc>
      </w:tr>
      <w:tr w:rsidR="006725AF" w:rsidRPr="007E4C35" w14:paraId="1A041946" w14:textId="77777777" w:rsidTr="009D3218">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0F3936ED" w14:textId="0B49E364" w:rsidR="006725AF" w:rsidRPr="007E4C35" w:rsidRDefault="006725AF" w:rsidP="007E4C35">
            <w:pPr>
              <w:rPr>
                <w:rFonts w:cs="Arial"/>
                <w:sz w:val="16"/>
                <w:szCs w:val="16"/>
              </w:rPr>
            </w:pPr>
            <w:r w:rsidRPr="007E4C35">
              <w:rPr>
                <w:rFonts w:cs="Arial"/>
                <w:sz w:val="16"/>
                <w:szCs w:val="16"/>
              </w:rPr>
              <w:t>XAA</w:t>
            </w:r>
            <w:r w:rsidR="007E4C35" w:rsidRPr="007E4C35">
              <w:rPr>
                <w:rFonts w:cs="Arial"/>
                <w:sz w:val="16"/>
                <w:szCs w:val="16"/>
              </w:rPr>
              <w:t>H</w:t>
            </w:r>
            <w:r w:rsidRPr="007E4C35">
              <w:rPr>
                <w:rFonts w:cs="Arial"/>
                <w:sz w:val="16"/>
                <w:szCs w:val="16"/>
              </w:rPr>
              <w:t>_LAAD_TS</w:t>
            </w:r>
          </w:p>
        </w:tc>
        <w:tc>
          <w:tcPr>
            <w:tcW w:w="3081" w:type="dxa"/>
            <w:tcBorders>
              <w:top w:val="single" w:sz="4" w:space="0" w:color="auto"/>
              <w:left w:val="single" w:sz="4" w:space="0" w:color="auto"/>
              <w:bottom w:val="single" w:sz="4" w:space="0" w:color="auto"/>
              <w:right w:val="single" w:sz="4" w:space="0" w:color="auto"/>
            </w:tcBorders>
            <w:shd w:val="clear" w:color="auto" w:fill="auto"/>
          </w:tcPr>
          <w:p w14:paraId="20FCCB4F" w14:textId="77777777" w:rsidR="006725AF" w:rsidRPr="007E4C35" w:rsidRDefault="006725AF" w:rsidP="00715857">
            <w:pPr>
              <w:rPr>
                <w:rFonts w:cs="Arial"/>
                <w:snapToGrid w:val="0"/>
                <w:color w:val="000000"/>
                <w:sz w:val="16"/>
                <w:szCs w:val="16"/>
              </w:rPr>
            </w:pPr>
          </w:p>
        </w:tc>
        <w:tc>
          <w:tcPr>
            <w:tcW w:w="3632" w:type="dxa"/>
            <w:tcBorders>
              <w:top w:val="single" w:sz="4" w:space="0" w:color="auto"/>
              <w:left w:val="single" w:sz="4" w:space="0" w:color="auto"/>
              <w:bottom w:val="single" w:sz="4" w:space="0" w:color="auto"/>
              <w:right w:val="single" w:sz="4" w:space="0" w:color="auto"/>
            </w:tcBorders>
            <w:shd w:val="clear" w:color="auto" w:fill="auto"/>
          </w:tcPr>
          <w:p w14:paraId="1D106BCB" w14:textId="77777777" w:rsidR="006725AF" w:rsidRPr="007E4C35" w:rsidRDefault="006725AF" w:rsidP="00715857">
            <w:pPr>
              <w:rPr>
                <w:rFonts w:cs="Arial"/>
                <w:snapToGrid w:val="0"/>
                <w:color w:val="000000"/>
                <w:sz w:val="16"/>
                <w:szCs w:val="16"/>
              </w:rPr>
            </w:pPr>
            <w:r w:rsidRPr="007E4C35">
              <w:rPr>
                <w:rFonts w:cs="Arial"/>
                <w:i/>
                <w:snapToGrid w:val="0"/>
                <w:color w:val="000000"/>
                <w:sz w:val="16"/>
                <w:szCs w:val="16"/>
              </w:rPr>
              <w:t>Laad_TS</w:t>
            </w:r>
          </w:p>
        </w:tc>
      </w:tr>
      <w:tr w:rsidR="006725AF" w:rsidRPr="007E4C35" w14:paraId="0D4F7E72" w14:textId="77777777" w:rsidTr="009D3218">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2A4A53B2" w14:textId="56EB3D37" w:rsidR="006725AF" w:rsidRPr="007E4C35" w:rsidRDefault="007E4C35" w:rsidP="00715857">
            <w:pPr>
              <w:rPr>
                <w:rFonts w:cs="Arial"/>
                <w:sz w:val="16"/>
                <w:szCs w:val="16"/>
              </w:rPr>
            </w:pPr>
            <w:r w:rsidRPr="007E4C35">
              <w:rPr>
                <w:rFonts w:cs="Arial"/>
                <w:sz w:val="16"/>
                <w:szCs w:val="16"/>
              </w:rPr>
              <w:t>XAAH</w:t>
            </w:r>
            <w:r w:rsidR="006725AF" w:rsidRPr="007E4C35">
              <w:rPr>
                <w:rFonts w:cs="Arial"/>
                <w:sz w:val="16"/>
                <w:szCs w:val="16"/>
              </w:rPr>
              <w:t>_RECORDBRON_NAAM</w:t>
            </w:r>
          </w:p>
        </w:tc>
        <w:tc>
          <w:tcPr>
            <w:tcW w:w="3081" w:type="dxa"/>
            <w:tcBorders>
              <w:top w:val="single" w:sz="4" w:space="0" w:color="auto"/>
              <w:left w:val="single" w:sz="4" w:space="0" w:color="auto"/>
              <w:bottom w:val="single" w:sz="4" w:space="0" w:color="auto"/>
              <w:right w:val="single" w:sz="4" w:space="0" w:color="auto"/>
            </w:tcBorders>
            <w:shd w:val="clear" w:color="auto" w:fill="auto"/>
          </w:tcPr>
          <w:p w14:paraId="00798F29" w14:textId="610FBE1C" w:rsidR="006725AF" w:rsidRPr="007E4C35" w:rsidRDefault="0095502F" w:rsidP="00715857">
            <w:pPr>
              <w:rPr>
                <w:rFonts w:cs="Arial"/>
                <w:sz w:val="16"/>
                <w:szCs w:val="16"/>
              </w:rPr>
            </w:pPr>
            <w:r>
              <w:rPr>
                <w:rFonts w:cs="Arial"/>
                <w:sz w:val="16"/>
                <w:szCs w:val="16"/>
              </w:rPr>
              <w:t xml:space="preserve">HSEL_RN310REK </w:t>
            </w:r>
          </w:p>
        </w:tc>
        <w:tc>
          <w:tcPr>
            <w:tcW w:w="3632" w:type="dxa"/>
            <w:tcBorders>
              <w:top w:val="single" w:sz="4" w:space="0" w:color="auto"/>
              <w:left w:val="single" w:sz="4" w:space="0" w:color="auto"/>
              <w:bottom w:val="single" w:sz="4" w:space="0" w:color="auto"/>
              <w:right w:val="single" w:sz="4" w:space="0" w:color="auto"/>
            </w:tcBorders>
            <w:shd w:val="clear" w:color="auto" w:fill="auto"/>
          </w:tcPr>
          <w:p w14:paraId="5275D3E9" w14:textId="77777777" w:rsidR="006725AF" w:rsidRPr="007E4C35" w:rsidRDefault="006725AF" w:rsidP="00715857">
            <w:pPr>
              <w:rPr>
                <w:rFonts w:cs="Arial"/>
                <w:snapToGrid w:val="0"/>
                <w:color w:val="000000"/>
                <w:sz w:val="16"/>
                <w:szCs w:val="16"/>
              </w:rPr>
            </w:pPr>
          </w:p>
        </w:tc>
      </w:tr>
    </w:tbl>
    <w:p w14:paraId="3DB29077" w14:textId="77777777" w:rsidR="006725AF" w:rsidRPr="004E5817" w:rsidRDefault="006725AF" w:rsidP="006725AF">
      <w:pPr>
        <w:pStyle w:val="Kop2"/>
        <w:tabs>
          <w:tab w:val="clear" w:pos="709"/>
          <w:tab w:val="num" w:pos="1134"/>
        </w:tabs>
        <w:ind w:left="1134" w:hanging="1134"/>
      </w:pPr>
      <w:bookmarkStart w:id="1323" w:name="_Toc7616247"/>
      <w:r w:rsidRPr="004E5817">
        <w:t>Hoofdselectie (HSEL)</w:t>
      </w:r>
      <w:bookmarkEnd w:id="1323"/>
    </w:p>
    <w:p w14:paraId="065CEFCA" w14:textId="77777777" w:rsidR="006725AF" w:rsidRPr="00B63A88" w:rsidRDefault="006725AF" w:rsidP="00ED31EF">
      <w:r w:rsidRPr="00B63A88">
        <w:rPr>
          <w:b/>
        </w:rPr>
        <w:t>Functionele beschrijving</w:t>
      </w:r>
    </w:p>
    <w:p w14:paraId="3667C198" w14:textId="2DC17632" w:rsidR="006725AF" w:rsidRPr="004E5817" w:rsidRDefault="006725AF" w:rsidP="006725AF">
      <w:pPr>
        <w:pStyle w:val="Standaardinspringing"/>
        <w:ind w:left="0" w:firstLine="0"/>
      </w:pPr>
      <w:r w:rsidRPr="004E5817">
        <w:t xml:space="preserve">Selecteer alle </w:t>
      </w:r>
      <w:r w:rsidR="00867E82">
        <w:t>Rekening</w:t>
      </w:r>
      <w:r w:rsidRPr="004E5817">
        <w:t xml:space="preserve">-gegevens uit RBG (tabel </w:t>
      </w:r>
      <w:r w:rsidR="0095502F">
        <w:t>HSEL_RN310REK</w:t>
      </w:r>
      <w:r w:rsidR="00637F89">
        <w:t>)</w:t>
      </w:r>
      <w:r w:rsidRPr="004E5817">
        <w:t xml:space="preserve">. </w:t>
      </w:r>
    </w:p>
    <w:p w14:paraId="457ABA50" w14:textId="77777777" w:rsidR="006725AF" w:rsidRPr="004E5817" w:rsidRDefault="006725AF" w:rsidP="006725AF">
      <w:pPr>
        <w:pStyle w:val="Standaardinspringing"/>
        <w:ind w:left="0" w:firstLine="0"/>
      </w:pPr>
    </w:p>
    <w:p w14:paraId="104A5D97" w14:textId="30505708" w:rsidR="006725AF" w:rsidRPr="004E5817" w:rsidRDefault="006725AF" w:rsidP="006725AF">
      <w:pPr>
        <w:pStyle w:val="Standaardinspringing"/>
        <w:ind w:left="0" w:firstLine="0"/>
      </w:pPr>
      <w:r w:rsidRPr="004E5817">
        <w:t xml:space="preserve">Maak vervolgens van deze gegevens een lijst met unieke voorkomens van Business Keys en </w:t>
      </w:r>
      <w:r w:rsidR="00831552">
        <w:t>XAAH</w:t>
      </w:r>
      <w:r w:rsidRPr="004E5817">
        <w:t>_MUTATIEBEGIN_TS.</w:t>
      </w:r>
    </w:p>
    <w:p w14:paraId="0FF52B1F" w14:textId="77777777" w:rsidR="006725AF" w:rsidRPr="004E5817" w:rsidRDefault="006725AF" w:rsidP="006725AF">
      <w:pPr>
        <w:pStyle w:val="Standaardinspringing"/>
        <w:ind w:left="0" w:firstLine="0"/>
      </w:pPr>
    </w:p>
    <w:p w14:paraId="4B83FFC1" w14:textId="77777777" w:rsidR="006725AF" w:rsidRPr="00B63A88" w:rsidRDefault="006725AF" w:rsidP="00ED31EF">
      <w:r w:rsidRPr="00B63A88">
        <w:rPr>
          <w:b/>
        </w:rPr>
        <w:t>Selectiepad:</w:t>
      </w:r>
    </w:p>
    <w:p w14:paraId="3A42568D" w14:textId="52CD699A" w:rsidR="004E5817" w:rsidRPr="004E5817" w:rsidRDefault="0095502F" w:rsidP="004E5817">
      <w:pPr>
        <w:pStyle w:val="Standaardinspringing"/>
        <w:ind w:left="0" w:firstLine="0"/>
        <w:rPr>
          <w:szCs w:val="19"/>
        </w:rPr>
      </w:pPr>
      <w:r>
        <w:rPr>
          <w:rFonts w:cs="Arial"/>
          <w:szCs w:val="19"/>
        </w:rPr>
        <w:t xml:space="preserve">HSEL_RN310REK </w:t>
      </w:r>
    </w:p>
    <w:p w14:paraId="1DFF3BE9" w14:textId="77777777" w:rsidR="004E5817" w:rsidRPr="004E5817" w:rsidRDefault="004E5817" w:rsidP="004E5817">
      <w:pPr>
        <w:tabs>
          <w:tab w:val="left" w:pos="2552"/>
        </w:tabs>
      </w:pPr>
      <w:r w:rsidRPr="004E5817">
        <w:t xml:space="preserve">         </w:t>
      </w:r>
      <w:r w:rsidRPr="004E5817">
        <w:sym w:font="Wingdings" w:char="F0E2"/>
      </w:r>
      <w:r w:rsidRPr="004E5817">
        <w:t xml:space="preserve"> (join)</w:t>
      </w:r>
    </w:p>
    <w:p w14:paraId="21F7717F" w14:textId="77777777" w:rsidR="006725AF" w:rsidRPr="004E5817" w:rsidRDefault="006725AF" w:rsidP="006725AF">
      <w:pPr>
        <w:pStyle w:val="Standaardinspringing"/>
        <w:ind w:left="0" w:firstLine="0"/>
        <w:rPr>
          <w:szCs w:val="19"/>
        </w:rPr>
      </w:pPr>
      <w:r w:rsidRPr="004E5817">
        <w:rPr>
          <w:rFonts w:cs="Arial"/>
          <w:szCs w:val="19"/>
        </w:rPr>
        <w:t>RBG_C_RN300ZEN</w:t>
      </w:r>
    </w:p>
    <w:p w14:paraId="2CC9DB92" w14:textId="77777777" w:rsidR="006725AF" w:rsidRDefault="006725AF" w:rsidP="006725AF">
      <w:pPr>
        <w:tabs>
          <w:tab w:val="left" w:pos="2552"/>
        </w:tabs>
      </w:pPr>
      <w:r w:rsidRPr="004E5817">
        <w:t xml:space="preserve">         </w:t>
      </w:r>
      <w:r w:rsidRPr="004E5817">
        <w:sym w:font="Wingdings" w:char="F0E2"/>
      </w:r>
      <w:r w:rsidRPr="004E5817">
        <w:t xml:space="preserve"> (join)</w:t>
      </w:r>
    </w:p>
    <w:p w14:paraId="5DF399C9" w14:textId="6B59EB3B" w:rsidR="00D93A87" w:rsidRPr="00D93A87" w:rsidRDefault="00D93A87" w:rsidP="006725AF">
      <w:pPr>
        <w:tabs>
          <w:tab w:val="left" w:pos="2552"/>
        </w:tabs>
      </w:pPr>
      <w:r w:rsidRPr="00D93A87">
        <w:t>H_FIN_MELDING</w:t>
      </w:r>
    </w:p>
    <w:p w14:paraId="33189F7B" w14:textId="77777777" w:rsidR="006725AF" w:rsidRPr="004E5817" w:rsidRDefault="006725AF" w:rsidP="006725AF">
      <w:pPr>
        <w:tabs>
          <w:tab w:val="left" w:pos="2552"/>
        </w:tabs>
      </w:pPr>
      <w:r w:rsidRPr="004E5817">
        <w:lastRenderedPageBreak/>
        <w:t xml:space="preserve">         </w:t>
      </w:r>
      <w:r w:rsidRPr="004E5817">
        <w:sym w:font="Wingdings" w:char="F0E2"/>
      </w:r>
      <w:r w:rsidRPr="004E5817">
        <w:t xml:space="preserve"> (join)</w:t>
      </w:r>
    </w:p>
    <w:p w14:paraId="52AB11F7" w14:textId="77777777" w:rsidR="006725AF" w:rsidRPr="004E5817" w:rsidRDefault="006725AF" w:rsidP="006725AF">
      <w:pPr>
        <w:tabs>
          <w:tab w:val="left" w:pos="2552"/>
        </w:tabs>
      </w:pPr>
      <w:r w:rsidRPr="004E5817">
        <w:t>H_FIN_BERICHT</w:t>
      </w:r>
    </w:p>
    <w:p w14:paraId="07DD1A3C" w14:textId="77777777" w:rsidR="006725AF" w:rsidRPr="004E5817" w:rsidRDefault="006725AF" w:rsidP="006725AF">
      <w:pPr>
        <w:tabs>
          <w:tab w:val="left" w:pos="2552"/>
        </w:tabs>
        <w:rPr>
          <w:b/>
        </w:rPr>
      </w:pPr>
      <w:r w:rsidRPr="006725AF">
        <w:rPr>
          <w:rFonts w:cs="Arial"/>
          <w:sz w:val="18"/>
          <w:highlight w:val="yellow"/>
        </w:rPr>
        <w:br/>
      </w:r>
      <w:r w:rsidRPr="004E5817">
        <w:rPr>
          <w:b/>
        </w:rPr>
        <w:t>Kolommen en condities:</w:t>
      </w:r>
    </w:p>
    <w:tbl>
      <w:tblPr>
        <w:tblW w:w="9609" w:type="dxa"/>
        <w:tblLayout w:type="fixed"/>
        <w:tblCellMar>
          <w:left w:w="70" w:type="dxa"/>
          <w:right w:w="70" w:type="dxa"/>
        </w:tblCellMar>
        <w:tblLook w:val="0000" w:firstRow="0" w:lastRow="0" w:firstColumn="0" w:lastColumn="0" w:noHBand="0" w:noVBand="0"/>
      </w:tblPr>
      <w:tblGrid>
        <w:gridCol w:w="3823"/>
        <w:gridCol w:w="425"/>
        <w:gridCol w:w="5361"/>
      </w:tblGrid>
      <w:tr w:rsidR="006725AF" w:rsidRPr="00D26284" w14:paraId="557D758F" w14:textId="77777777" w:rsidTr="00715857">
        <w:trPr>
          <w:cantSplit/>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484419AE" w14:textId="2D591A34" w:rsidR="006725AF" w:rsidRPr="00D26284" w:rsidRDefault="0095502F" w:rsidP="00715857">
            <w:pPr>
              <w:rPr>
                <w:b/>
                <w:sz w:val="16"/>
                <w:szCs w:val="16"/>
              </w:rPr>
            </w:pPr>
            <w:r>
              <w:rPr>
                <w:rFonts w:cs="Arial"/>
                <w:b/>
                <w:sz w:val="16"/>
                <w:szCs w:val="16"/>
              </w:rPr>
              <w:t xml:space="preserve">HSEL_RN310REK </w:t>
            </w:r>
            <w:r w:rsidR="004E5817" w:rsidRPr="00D26284">
              <w:rPr>
                <w:rFonts w:cs="Arial"/>
                <w:b/>
                <w:sz w:val="16"/>
                <w:szCs w:val="16"/>
              </w:rPr>
              <w:t xml:space="preserve"> </w:t>
            </w:r>
            <w:r w:rsidR="006725AF" w:rsidRPr="00D26284">
              <w:rPr>
                <w:b/>
                <w:sz w:val="16"/>
                <w:szCs w:val="16"/>
              </w:rPr>
              <w:t>(alias: R1)</w:t>
            </w:r>
          </w:p>
          <w:p w14:paraId="779A16A7" w14:textId="77777777" w:rsidR="006725AF" w:rsidRPr="00D26284" w:rsidRDefault="006725AF" w:rsidP="00715857">
            <w:pPr>
              <w:rPr>
                <w:b/>
                <w:sz w:val="16"/>
                <w:szCs w:val="16"/>
              </w:rPr>
            </w:pP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6D63FAD4" w14:textId="77777777" w:rsidR="006725AF" w:rsidRPr="00D26284" w:rsidRDefault="006725AF" w:rsidP="00715857">
            <w:pPr>
              <w:rPr>
                <w:b/>
                <w:sz w:val="16"/>
                <w:szCs w:val="16"/>
              </w:rPr>
            </w:pPr>
            <w:r w:rsidRPr="00D26284">
              <w:rPr>
                <w:b/>
                <w:sz w:val="16"/>
                <w:szCs w:val="16"/>
              </w:rPr>
              <w:t>Sel</w:t>
            </w:r>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2F9A8217" w14:textId="77777777" w:rsidR="006725AF" w:rsidRPr="00D26284" w:rsidRDefault="006725AF" w:rsidP="00715857">
            <w:pPr>
              <w:rPr>
                <w:b/>
                <w:sz w:val="16"/>
                <w:szCs w:val="16"/>
              </w:rPr>
            </w:pPr>
            <w:r w:rsidRPr="00D26284">
              <w:rPr>
                <w:b/>
                <w:sz w:val="16"/>
                <w:szCs w:val="16"/>
              </w:rPr>
              <w:t>Condities</w:t>
            </w:r>
          </w:p>
        </w:tc>
      </w:tr>
      <w:tr w:rsidR="006725AF" w:rsidRPr="00D26284" w14:paraId="5C44BEBD" w14:textId="77777777" w:rsidTr="00715857">
        <w:trPr>
          <w:cantSplit/>
        </w:trPr>
        <w:tc>
          <w:tcPr>
            <w:tcW w:w="3823" w:type="dxa"/>
            <w:tcBorders>
              <w:top w:val="single" w:sz="4" w:space="0" w:color="auto"/>
              <w:left w:val="single" w:sz="4" w:space="0" w:color="auto"/>
              <w:bottom w:val="single" w:sz="4" w:space="0" w:color="auto"/>
              <w:right w:val="single" w:sz="4" w:space="0" w:color="auto"/>
            </w:tcBorders>
            <w:shd w:val="clear" w:color="auto" w:fill="FFFFFF" w:themeFill="background1"/>
          </w:tcPr>
          <w:p w14:paraId="6721398C" w14:textId="31D2D710" w:rsidR="006725AF" w:rsidRPr="00D26284" w:rsidRDefault="006725AF" w:rsidP="004E5817">
            <w:pPr>
              <w:rPr>
                <w:sz w:val="16"/>
                <w:szCs w:val="16"/>
              </w:rPr>
            </w:pPr>
            <w:r w:rsidRPr="00D26284">
              <w:rPr>
                <w:rFonts w:cs="Arial"/>
                <w:spacing w:val="0"/>
                <w:sz w:val="16"/>
                <w:szCs w:val="16"/>
              </w:rPr>
              <w:t>X_OP_TYPE</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0A99BFC" w14:textId="77777777" w:rsidR="006725AF" w:rsidRPr="00D26284" w:rsidRDefault="006725AF" w:rsidP="00715857">
            <w:pPr>
              <w:rPr>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FFFFFF" w:themeFill="background1"/>
          </w:tcPr>
          <w:p w14:paraId="05D1CA26" w14:textId="77777777" w:rsidR="006725AF" w:rsidRPr="00D26284" w:rsidRDefault="006725AF" w:rsidP="00715857">
            <w:pPr>
              <w:rPr>
                <w:b/>
                <w:sz w:val="16"/>
                <w:szCs w:val="16"/>
              </w:rPr>
            </w:pPr>
          </w:p>
        </w:tc>
      </w:tr>
      <w:tr w:rsidR="006725AF" w:rsidRPr="00D26284" w14:paraId="6E8C639D" w14:textId="77777777" w:rsidTr="00715857">
        <w:trPr>
          <w:cantSplit/>
        </w:trPr>
        <w:tc>
          <w:tcPr>
            <w:tcW w:w="3823" w:type="dxa"/>
            <w:tcBorders>
              <w:top w:val="single" w:sz="4" w:space="0" w:color="auto"/>
              <w:left w:val="single" w:sz="4" w:space="0" w:color="auto"/>
              <w:bottom w:val="single" w:sz="4" w:space="0" w:color="auto"/>
              <w:right w:val="single" w:sz="4" w:space="0" w:color="auto"/>
            </w:tcBorders>
            <w:shd w:val="clear" w:color="auto" w:fill="FFFFFF" w:themeFill="background1"/>
          </w:tcPr>
          <w:p w14:paraId="54564111" w14:textId="009152A3" w:rsidR="006725AF" w:rsidRPr="00D26284" w:rsidRDefault="00D93A87" w:rsidP="00715857">
            <w:pPr>
              <w:rPr>
                <w:sz w:val="16"/>
                <w:szCs w:val="16"/>
              </w:rPr>
            </w:pPr>
            <w:r w:rsidRPr="00D26284">
              <w:rPr>
                <w:sz w:val="16"/>
                <w:szCs w:val="16"/>
              </w:rPr>
              <w:t>RECORDBRON_NAAM</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C0B130E" w14:textId="1C20C158" w:rsidR="006725AF" w:rsidRPr="00D26284" w:rsidRDefault="00D93A87" w:rsidP="00715857">
            <w:pPr>
              <w:rPr>
                <w:sz w:val="16"/>
                <w:szCs w:val="16"/>
              </w:rPr>
            </w:pPr>
            <w:r w:rsidRPr="00D26284">
              <w:rPr>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FFFFFF" w:themeFill="background1"/>
          </w:tcPr>
          <w:p w14:paraId="1FE6A674" w14:textId="77777777" w:rsidR="006725AF" w:rsidRPr="00D26284" w:rsidRDefault="006725AF" w:rsidP="00715857">
            <w:pPr>
              <w:rPr>
                <w:b/>
                <w:sz w:val="16"/>
                <w:szCs w:val="16"/>
              </w:rPr>
            </w:pPr>
          </w:p>
        </w:tc>
      </w:tr>
      <w:tr w:rsidR="00D93A87" w:rsidRPr="00D26284" w14:paraId="3A3C8CD3" w14:textId="77777777" w:rsidTr="00715857">
        <w:trPr>
          <w:cantSplit/>
        </w:trPr>
        <w:tc>
          <w:tcPr>
            <w:tcW w:w="3823" w:type="dxa"/>
            <w:tcBorders>
              <w:top w:val="single" w:sz="4" w:space="0" w:color="auto"/>
              <w:left w:val="single" w:sz="4" w:space="0" w:color="auto"/>
              <w:bottom w:val="single" w:sz="4" w:space="0" w:color="auto"/>
              <w:right w:val="single" w:sz="4" w:space="0" w:color="auto"/>
            </w:tcBorders>
            <w:shd w:val="clear" w:color="auto" w:fill="FFFFFF" w:themeFill="background1"/>
          </w:tcPr>
          <w:p w14:paraId="7781DA42" w14:textId="621BF82D" w:rsidR="00D93A87" w:rsidRPr="00D26284" w:rsidRDefault="0072272B" w:rsidP="00715857">
            <w:pPr>
              <w:rPr>
                <w:sz w:val="16"/>
                <w:szCs w:val="16"/>
              </w:rPr>
            </w:pPr>
            <w:r w:rsidRPr="00D26284">
              <w:rPr>
                <w:sz w:val="16"/>
                <w:szCs w:val="16"/>
              </w:rPr>
              <w:t>RN310PRODUCTID</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4B9F1EB9" w14:textId="77777777" w:rsidR="00D93A87" w:rsidRPr="00D26284" w:rsidRDefault="00D93A87" w:rsidP="00715857">
            <w:pPr>
              <w:rPr>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FFFFFF" w:themeFill="background1"/>
          </w:tcPr>
          <w:p w14:paraId="326A7CA5" w14:textId="77777777" w:rsidR="00D93A87" w:rsidRPr="00D26284" w:rsidRDefault="00D93A87" w:rsidP="00715857">
            <w:pPr>
              <w:rPr>
                <w:b/>
                <w:sz w:val="16"/>
                <w:szCs w:val="16"/>
              </w:rPr>
            </w:pPr>
          </w:p>
        </w:tc>
      </w:tr>
      <w:tr w:rsidR="00D93A87" w:rsidRPr="00D26284" w14:paraId="05A7B67B" w14:textId="77777777" w:rsidTr="00715857">
        <w:trPr>
          <w:cantSplit/>
        </w:trPr>
        <w:tc>
          <w:tcPr>
            <w:tcW w:w="3823" w:type="dxa"/>
            <w:tcBorders>
              <w:top w:val="single" w:sz="4" w:space="0" w:color="auto"/>
              <w:left w:val="single" w:sz="4" w:space="0" w:color="auto"/>
              <w:bottom w:val="single" w:sz="4" w:space="0" w:color="auto"/>
              <w:right w:val="single" w:sz="4" w:space="0" w:color="auto"/>
            </w:tcBorders>
            <w:shd w:val="clear" w:color="auto" w:fill="FFFFFF" w:themeFill="background1"/>
          </w:tcPr>
          <w:p w14:paraId="62777E88" w14:textId="660CC2B1" w:rsidR="00D93A87" w:rsidRPr="00D26284" w:rsidRDefault="0072272B" w:rsidP="00715857">
            <w:pPr>
              <w:rPr>
                <w:sz w:val="16"/>
                <w:szCs w:val="16"/>
              </w:rPr>
            </w:pPr>
            <w:r w:rsidRPr="00D26284">
              <w:rPr>
                <w:sz w:val="16"/>
                <w:szCs w:val="16"/>
              </w:rPr>
              <w:t>RN310REKENINGNR</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1D3E19D3" w14:textId="77777777" w:rsidR="00D93A87" w:rsidRPr="00D26284" w:rsidRDefault="00D93A87" w:rsidP="00715857">
            <w:pPr>
              <w:rPr>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FFFFFF" w:themeFill="background1"/>
          </w:tcPr>
          <w:p w14:paraId="72717523" w14:textId="77777777" w:rsidR="00D93A87" w:rsidRPr="00D26284" w:rsidRDefault="00D93A87" w:rsidP="00715857">
            <w:pPr>
              <w:rPr>
                <w:b/>
                <w:sz w:val="16"/>
                <w:szCs w:val="16"/>
              </w:rPr>
            </w:pPr>
          </w:p>
        </w:tc>
      </w:tr>
      <w:tr w:rsidR="00D93A87" w:rsidRPr="00D26284" w14:paraId="17066B79" w14:textId="77777777" w:rsidTr="00715857">
        <w:trPr>
          <w:cantSplit/>
        </w:trPr>
        <w:tc>
          <w:tcPr>
            <w:tcW w:w="3823" w:type="dxa"/>
            <w:tcBorders>
              <w:top w:val="single" w:sz="4" w:space="0" w:color="auto"/>
              <w:left w:val="single" w:sz="4" w:space="0" w:color="auto"/>
              <w:bottom w:val="single" w:sz="4" w:space="0" w:color="auto"/>
              <w:right w:val="single" w:sz="4" w:space="0" w:color="auto"/>
            </w:tcBorders>
            <w:shd w:val="clear" w:color="auto" w:fill="FFFFFF" w:themeFill="background1"/>
          </w:tcPr>
          <w:p w14:paraId="202760B3" w14:textId="1295FEA2" w:rsidR="00D93A87" w:rsidRPr="00D26284" w:rsidRDefault="00D93A87" w:rsidP="00715857">
            <w:pPr>
              <w:rPr>
                <w:sz w:val="16"/>
                <w:szCs w:val="16"/>
              </w:rPr>
            </w:pPr>
            <w:r w:rsidRPr="00D26284">
              <w:rPr>
                <w:sz w:val="16"/>
                <w:szCs w:val="16"/>
              </w:rPr>
              <w:t>RN310ZENID</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1B581B4" w14:textId="77777777" w:rsidR="00D93A87" w:rsidRPr="00D26284" w:rsidRDefault="00D93A87" w:rsidP="00715857">
            <w:pPr>
              <w:rPr>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FFFFFF" w:themeFill="background1"/>
          </w:tcPr>
          <w:p w14:paraId="4B3DA597" w14:textId="77777777" w:rsidR="00D93A87" w:rsidRPr="00D26284" w:rsidRDefault="00D93A87" w:rsidP="00715857">
            <w:pPr>
              <w:rPr>
                <w:b/>
                <w:sz w:val="16"/>
                <w:szCs w:val="16"/>
              </w:rPr>
            </w:pPr>
          </w:p>
        </w:tc>
      </w:tr>
      <w:tr w:rsidR="008519DC" w:rsidRPr="00D26284" w14:paraId="0A315C0F" w14:textId="77777777" w:rsidTr="00715857">
        <w:trPr>
          <w:cantSplit/>
        </w:trPr>
        <w:tc>
          <w:tcPr>
            <w:tcW w:w="3823" w:type="dxa"/>
            <w:tcBorders>
              <w:top w:val="single" w:sz="4" w:space="0" w:color="auto"/>
              <w:left w:val="single" w:sz="4" w:space="0" w:color="auto"/>
              <w:bottom w:val="single" w:sz="4" w:space="0" w:color="auto"/>
              <w:right w:val="single" w:sz="4" w:space="0" w:color="auto"/>
            </w:tcBorders>
            <w:shd w:val="clear" w:color="auto" w:fill="FFFFFF" w:themeFill="background1"/>
          </w:tcPr>
          <w:p w14:paraId="3518EF5D" w14:textId="1F5649C5" w:rsidR="008519DC" w:rsidRPr="00D26284" w:rsidRDefault="008519DC" w:rsidP="00715857">
            <w:pPr>
              <w:rPr>
                <w:sz w:val="16"/>
                <w:szCs w:val="16"/>
              </w:rPr>
            </w:pPr>
            <w:r w:rsidRPr="00D26284">
              <w:rPr>
                <w:sz w:val="16"/>
                <w:szCs w:val="16"/>
              </w:rPr>
              <w:t>X_TIMESTAMP</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18A39356" w14:textId="77777777" w:rsidR="008519DC" w:rsidRPr="00D26284" w:rsidRDefault="008519DC" w:rsidP="00715857">
            <w:pPr>
              <w:rPr>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FFFFFF" w:themeFill="background1"/>
          </w:tcPr>
          <w:p w14:paraId="565807D5" w14:textId="77777777" w:rsidR="008519DC" w:rsidRPr="00D26284" w:rsidRDefault="008519DC" w:rsidP="00715857">
            <w:pPr>
              <w:rPr>
                <w:b/>
                <w:sz w:val="16"/>
                <w:szCs w:val="16"/>
              </w:rPr>
            </w:pPr>
          </w:p>
        </w:tc>
      </w:tr>
      <w:tr w:rsidR="00830F0B" w:rsidRPr="00D26284" w14:paraId="1D73A647" w14:textId="77777777" w:rsidTr="00830F0B">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49AC807" w14:textId="4C58D7E4" w:rsidR="00830F0B" w:rsidRPr="00D26284" w:rsidRDefault="00830F0B" w:rsidP="00830F0B">
            <w:pPr>
              <w:rPr>
                <w:rFonts w:cs="Arial"/>
                <w:sz w:val="16"/>
                <w:szCs w:val="16"/>
              </w:rPr>
            </w:pPr>
            <w:r w:rsidRPr="006931F0">
              <w:rPr>
                <w:rFonts w:cs="Arial"/>
                <w:sz w:val="16"/>
                <w:szCs w:val="16"/>
              </w:rPr>
              <w:t>RN310SOORTBESTAND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0F872A9" w14:textId="78BEA87D" w:rsidR="00830F0B" w:rsidRPr="00D26284" w:rsidRDefault="00830F0B" w:rsidP="00830F0B">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16538720" w14:textId="77777777" w:rsidR="00830F0B" w:rsidRPr="00D26284" w:rsidRDefault="00830F0B" w:rsidP="00830F0B">
            <w:pPr>
              <w:rPr>
                <w:rFonts w:cs="Arial"/>
                <w:sz w:val="16"/>
                <w:szCs w:val="16"/>
              </w:rPr>
            </w:pPr>
          </w:p>
        </w:tc>
      </w:tr>
      <w:tr w:rsidR="007D788B" w:rsidRPr="00D26284" w14:paraId="514901B2" w14:textId="77777777" w:rsidTr="00830F0B">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3A4D167" w14:textId="075F310E" w:rsidR="007D788B" w:rsidRPr="006931F0" w:rsidRDefault="007D788B" w:rsidP="00830F0B">
            <w:pPr>
              <w:rPr>
                <w:rFonts w:cs="Arial"/>
                <w:sz w:val="16"/>
                <w:szCs w:val="16"/>
              </w:rPr>
            </w:pPr>
            <w:r w:rsidRPr="007D788B">
              <w:rPr>
                <w:rFonts w:cs="Arial"/>
                <w:sz w:val="16"/>
                <w:szCs w:val="16"/>
              </w:rPr>
              <w:t>RN310RSINBRN</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5024073" w14:textId="77777777" w:rsidR="007D788B" w:rsidRPr="00D26284" w:rsidRDefault="007D788B" w:rsidP="00830F0B">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126F4223" w14:textId="77777777" w:rsidR="007D788B" w:rsidRPr="00D26284" w:rsidRDefault="007D788B" w:rsidP="00830F0B">
            <w:pPr>
              <w:rPr>
                <w:rFonts w:cs="Arial"/>
                <w:sz w:val="16"/>
                <w:szCs w:val="16"/>
              </w:rPr>
            </w:pPr>
          </w:p>
        </w:tc>
      </w:tr>
      <w:tr w:rsidR="007D788B" w:rsidRPr="00D26284" w14:paraId="0ADEFD12" w14:textId="77777777" w:rsidTr="00830F0B">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2CB7923" w14:textId="69E996C9" w:rsidR="007D788B" w:rsidRPr="007D788B" w:rsidRDefault="007D788B" w:rsidP="00830F0B">
            <w:pPr>
              <w:rPr>
                <w:rFonts w:cs="Arial"/>
                <w:sz w:val="16"/>
                <w:szCs w:val="16"/>
              </w:rPr>
            </w:pPr>
            <w:r w:rsidRPr="007D788B">
              <w:rPr>
                <w:rFonts w:cs="Arial"/>
                <w:sz w:val="16"/>
                <w:szCs w:val="16"/>
              </w:rPr>
              <w:t>RN310VALUTAJAAR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2F2EFA8" w14:textId="77777777" w:rsidR="007D788B" w:rsidRPr="00D26284" w:rsidRDefault="007D788B" w:rsidP="00830F0B">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CE0E5DB" w14:textId="77777777" w:rsidR="007D788B" w:rsidRPr="00D26284" w:rsidRDefault="007D788B" w:rsidP="00830F0B">
            <w:pPr>
              <w:rPr>
                <w:rFonts w:cs="Arial"/>
                <w:sz w:val="16"/>
                <w:szCs w:val="16"/>
              </w:rPr>
            </w:pPr>
          </w:p>
        </w:tc>
      </w:tr>
      <w:tr w:rsidR="003C7544" w:rsidRPr="00D26284" w14:paraId="77D0CE44" w14:textId="77777777" w:rsidTr="00830F0B">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A71A2CB" w14:textId="414A9FC5" w:rsidR="003C7544" w:rsidRPr="007D788B" w:rsidRDefault="003C7544" w:rsidP="00830F0B">
            <w:pPr>
              <w:rPr>
                <w:rFonts w:cs="Arial"/>
                <w:sz w:val="16"/>
                <w:szCs w:val="16"/>
              </w:rPr>
            </w:pPr>
            <w:r w:rsidRPr="003C7544">
              <w:rPr>
                <w:rFonts w:cs="Arial"/>
                <w:sz w:val="16"/>
                <w:szCs w:val="16"/>
              </w:rPr>
              <w:t>RN310DATTYDREG</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47F3517" w14:textId="77777777" w:rsidR="003C7544" w:rsidRPr="00D26284" w:rsidRDefault="003C7544" w:rsidP="00830F0B">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3F248A0C" w14:textId="77777777" w:rsidR="003C7544" w:rsidRPr="00D26284" w:rsidRDefault="003C7544" w:rsidP="00830F0B">
            <w:pPr>
              <w:rPr>
                <w:rFonts w:cs="Arial"/>
                <w:sz w:val="16"/>
                <w:szCs w:val="16"/>
              </w:rPr>
            </w:pPr>
          </w:p>
        </w:tc>
      </w:tr>
      <w:tr w:rsidR="004E5817" w:rsidRPr="00D26284" w14:paraId="244AF842" w14:textId="77777777" w:rsidTr="00715857">
        <w:trPr>
          <w:cantSplit/>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1F67D9E8" w14:textId="68CEC79C" w:rsidR="004E5817" w:rsidRPr="00D26284" w:rsidRDefault="004E5817" w:rsidP="00715857">
            <w:pPr>
              <w:rPr>
                <w:b/>
                <w:sz w:val="16"/>
                <w:szCs w:val="16"/>
              </w:rPr>
            </w:pPr>
            <w:r w:rsidRPr="00D26284">
              <w:rPr>
                <w:rFonts w:cs="Arial"/>
                <w:b/>
                <w:sz w:val="16"/>
                <w:szCs w:val="16"/>
              </w:rPr>
              <w:t>RBG_C_RN300ZEN</w:t>
            </w:r>
            <w:r w:rsidRPr="00D26284">
              <w:rPr>
                <w:b/>
                <w:sz w:val="16"/>
                <w:szCs w:val="16"/>
              </w:rPr>
              <w:t xml:space="preserve"> (alias: R2)</w:t>
            </w:r>
          </w:p>
          <w:p w14:paraId="6E1F5778" w14:textId="77777777" w:rsidR="004E5817" w:rsidRPr="00D26284" w:rsidRDefault="004E5817" w:rsidP="00715857">
            <w:pPr>
              <w:rPr>
                <w:b/>
                <w:sz w:val="16"/>
                <w:szCs w:val="16"/>
              </w:rPr>
            </w:pP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436B8DA8" w14:textId="77777777" w:rsidR="004E5817" w:rsidRPr="00D26284" w:rsidRDefault="004E5817" w:rsidP="00715857">
            <w:pPr>
              <w:rPr>
                <w:b/>
                <w:sz w:val="16"/>
                <w:szCs w:val="16"/>
              </w:rPr>
            </w:pPr>
            <w:r w:rsidRPr="00D26284">
              <w:rPr>
                <w:b/>
                <w:sz w:val="16"/>
                <w:szCs w:val="16"/>
              </w:rPr>
              <w:t>Sel</w:t>
            </w:r>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102631A3" w14:textId="77777777" w:rsidR="004E5817" w:rsidRPr="00D26284" w:rsidRDefault="004E5817" w:rsidP="00715857">
            <w:pPr>
              <w:rPr>
                <w:b/>
                <w:sz w:val="16"/>
                <w:szCs w:val="16"/>
              </w:rPr>
            </w:pPr>
            <w:r w:rsidRPr="00D26284">
              <w:rPr>
                <w:b/>
                <w:sz w:val="16"/>
                <w:szCs w:val="16"/>
              </w:rPr>
              <w:t>Condities</w:t>
            </w:r>
          </w:p>
        </w:tc>
      </w:tr>
      <w:tr w:rsidR="004E5817" w:rsidRPr="00D26284" w14:paraId="345EF1F9" w14:textId="77777777" w:rsidTr="00715857">
        <w:trPr>
          <w:cantSplit/>
        </w:trPr>
        <w:tc>
          <w:tcPr>
            <w:tcW w:w="3823" w:type="dxa"/>
            <w:tcBorders>
              <w:top w:val="single" w:sz="4" w:space="0" w:color="auto"/>
              <w:left w:val="single" w:sz="4" w:space="0" w:color="auto"/>
              <w:bottom w:val="single" w:sz="4" w:space="0" w:color="auto"/>
              <w:right w:val="single" w:sz="4" w:space="0" w:color="auto"/>
            </w:tcBorders>
            <w:shd w:val="clear" w:color="auto" w:fill="FFFFFF" w:themeFill="background1"/>
          </w:tcPr>
          <w:p w14:paraId="6B22BEBC" w14:textId="4875A481" w:rsidR="004E5817" w:rsidRPr="00D26284" w:rsidRDefault="0072272B" w:rsidP="00715857">
            <w:pPr>
              <w:rPr>
                <w:sz w:val="16"/>
                <w:szCs w:val="16"/>
              </w:rPr>
            </w:pPr>
            <w:r w:rsidRPr="00D26284">
              <w:rPr>
                <w:sz w:val="16"/>
                <w:szCs w:val="16"/>
              </w:rPr>
              <w:t>BEAG_RN300ZENID</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EFC2C6E" w14:textId="77777777" w:rsidR="004E5817" w:rsidRPr="00D26284" w:rsidRDefault="004E5817" w:rsidP="00715857">
            <w:pPr>
              <w:rPr>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FFFFFF" w:themeFill="background1"/>
          </w:tcPr>
          <w:p w14:paraId="1B4154CD" w14:textId="66E020FB" w:rsidR="004E5817" w:rsidRPr="00D26284" w:rsidRDefault="00D93A87">
            <w:pPr>
              <w:rPr>
                <w:b/>
                <w:sz w:val="16"/>
                <w:szCs w:val="16"/>
              </w:rPr>
            </w:pPr>
            <w:r w:rsidRPr="00D26284">
              <w:rPr>
                <w:rFonts w:cs="Arial"/>
                <w:sz w:val="16"/>
                <w:szCs w:val="16"/>
              </w:rPr>
              <w:t>=R1.</w:t>
            </w:r>
            <w:r w:rsidR="00637F89" w:rsidRPr="00D26284" w:rsidDel="00637F89">
              <w:rPr>
                <w:rFonts w:cs="Arial"/>
                <w:sz w:val="16"/>
                <w:szCs w:val="16"/>
              </w:rPr>
              <w:t xml:space="preserve"> </w:t>
            </w:r>
            <w:r w:rsidRPr="00D26284">
              <w:rPr>
                <w:rFonts w:cs="Arial"/>
                <w:sz w:val="16"/>
                <w:szCs w:val="16"/>
              </w:rPr>
              <w:t>RN310ZENID</w:t>
            </w:r>
          </w:p>
        </w:tc>
      </w:tr>
      <w:tr w:rsidR="004E5817" w:rsidRPr="00D26284" w14:paraId="79856DA6" w14:textId="77777777" w:rsidTr="00715857">
        <w:trPr>
          <w:cantSplit/>
        </w:trPr>
        <w:tc>
          <w:tcPr>
            <w:tcW w:w="3823" w:type="dxa"/>
            <w:tcBorders>
              <w:top w:val="single" w:sz="4" w:space="0" w:color="auto"/>
              <w:left w:val="single" w:sz="4" w:space="0" w:color="auto"/>
              <w:bottom w:val="single" w:sz="4" w:space="0" w:color="auto"/>
              <w:right w:val="single" w:sz="4" w:space="0" w:color="auto"/>
            </w:tcBorders>
            <w:shd w:val="clear" w:color="auto" w:fill="FFFFFF" w:themeFill="background1"/>
          </w:tcPr>
          <w:p w14:paraId="7E7E03F5" w14:textId="77777777" w:rsidR="004E5817" w:rsidRPr="00D26284" w:rsidRDefault="004E5817" w:rsidP="00715857">
            <w:pPr>
              <w:rPr>
                <w:sz w:val="16"/>
                <w:szCs w:val="16"/>
              </w:rPr>
            </w:pPr>
            <w:r w:rsidRPr="00D26284">
              <w:rPr>
                <w:rFonts w:cs="Arial"/>
                <w:snapToGrid w:val="0"/>
                <w:color w:val="000000"/>
                <w:sz w:val="16"/>
                <w:szCs w:val="16"/>
              </w:rPr>
              <w:t>BEAG_RN300RSINBRN</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436AD207" w14:textId="77777777" w:rsidR="004E5817" w:rsidRPr="00D26284" w:rsidRDefault="004E5817" w:rsidP="00715857">
            <w:pPr>
              <w:rPr>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FFFFFF" w:themeFill="background1"/>
          </w:tcPr>
          <w:p w14:paraId="7408327A" w14:textId="77777777" w:rsidR="004E5817" w:rsidRPr="00D26284" w:rsidRDefault="004E5817" w:rsidP="00715857">
            <w:pPr>
              <w:rPr>
                <w:b/>
                <w:sz w:val="16"/>
                <w:szCs w:val="16"/>
              </w:rPr>
            </w:pPr>
          </w:p>
        </w:tc>
      </w:tr>
      <w:tr w:rsidR="006725AF" w:rsidRPr="00D26284" w14:paraId="4C530879" w14:textId="77777777" w:rsidTr="00715857">
        <w:trPr>
          <w:cantSplit/>
        </w:trPr>
        <w:tc>
          <w:tcPr>
            <w:tcW w:w="3823" w:type="dxa"/>
            <w:tcBorders>
              <w:top w:val="single" w:sz="4" w:space="0" w:color="auto"/>
              <w:left w:val="single" w:sz="4" w:space="0" w:color="auto"/>
              <w:bottom w:val="single" w:sz="4" w:space="0" w:color="auto"/>
              <w:right w:val="single" w:sz="4" w:space="0" w:color="auto"/>
            </w:tcBorders>
            <w:shd w:val="clear" w:color="auto" w:fill="FFFFFF" w:themeFill="background1"/>
          </w:tcPr>
          <w:p w14:paraId="1AD67613" w14:textId="77777777" w:rsidR="006725AF" w:rsidRPr="00D26284" w:rsidRDefault="006725AF" w:rsidP="00715857">
            <w:pPr>
              <w:rPr>
                <w:rFonts w:cs="Arial"/>
                <w:sz w:val="16"/>
                <w:szCs w:val="16"/>
              </w:rPr>
            </w:pPr>
            <w:r w:rsidRPr="00D26284">
              <w:rPr>
                <w:rFonts w:cs="Arial"/>
                <w:sz w:val="16"/>
                <w:szCs w:val="16"/>
              </w:rPr>
              <w:t>BEAG_RN300VALUTAJAAR</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307C6A14" w14:textId="77777777" w:rsidR="006725AF" w:rsidRPr="00D26284" w:rsidRDefault="006725AF" w:rsidP="00715857">
            <w:pPr>
              <w:rPr>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FFFFFF" w:themeFill="background1"/>
          </w:tcPr>
          <w:p w14:paraId="2FFE5D6E" w14:textId="77777777" w:rsidR="006725AF" w:rsidRPr="00D26284" w:rsidRDefault="006725AF" w:rsidP="00715857">
            <w:pPr>
              <w:rPr>
                <w:b/>
                <w:sz w:val="16"/>
                <w:szCs w:val="16"/>
              </w:rPr>
            </w:pPr>
          </w:p>
        </w:tc>
      </w:tr>
      <w:tr w:rsidR="006725AF" w:rsidRPr="00D26284" w14:paraId="227A3B1A" w14:textId="77777777" w:rsidTr="00715857">
        <w:trPr>
          <w:cantSplit/>
        </w:trPr>
        <w:tc>
          <w:tcPr>
            <w:tcW w:w="3823" w:type="dxa"/>
            <w:tcBorders>
              <w:top w:val="single" w:sz="4" w:space="0" w:color="auto"/>
              <w:left w:val="single" w:sz="4" w:space="0" w:color="auto"/>
              <w:bottom w:val="single" w:sz="4" w:space="0" w:color="auto"/>
              <w:right w:val="single" w:sz="4" w:space="0" w:color="auto"/>
            </w:tcBorders>
            <w:shd w:val="clear" w:color="auto" w:fill="FFFFFF" w:themeFill="background1"/>
          </w:tcPr>
          <w:p w14:paraId="2878D6AF" w14:textId="77777777" w:rsidR="006725AF" w:rsidRPr="00D26284" w:rsidRDefault="006725AF" w:rsidP="00715857">
            <w:pPr>
              <w:rPr>
                <w:rFonts w:cs="Arial"/>
                <w:sz w:val="16"/>
                <w:szCs w:val="16"/>
              </w:rPr>
            </w:pPr>
            <w:r w:rsidRPr="00D26284">
              <w:rPr>
                <w:rFonts w:cs="Arial"/>
                <w:sz w:val="16"/>
                <w:szCs w:val="16"/>
              </w:rPr>
              <w:t>BEAG_RN300AANLEVERINGNR</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3ED0D16A" w14:textId="77777777" w:rsidR="006725AF" w:rsidRPr="00D26284" w:rsidRDefault="006725AF" w:rsidP="00715857">
            <w:pPr>
              <w:rPr>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FFFFFF" w:themeFill="background1"/>
          </w:tcPr>
          <w:p w14:paraId="6BFEA12D" w14:textId="77777777" w:rsidR="006725AF" w:rsidRPr="00D26284" w:rsidRDefault="006725AF" w:rsidP="00715857">
            <w:pPr>
              <w:rPr>
                <w:b/>
                <w:sz w:val="16"/>
                <w:szCs w:val="16"/>
              </w:rPr>
            </w:pPr>
          </w:p>
        </w:tc>
      </w:tr>
      <w:tr w:rsidR="006725AF" w:rsidRPr="00D26284" w14:paraId="762E3B9E" w14:textId="77777777" w:rsidTr="00715857">
        <w:trPr>
          <w:cantSplit/>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2751E879" w14:textId="29C65349" w:rsidR="006725AF" w:rsidRPr="00D26284" w:rsidRDefault="006725AF" w:rsidP="00715857">
            <w:pPr>
              <w:rPr>
                <w:b/>
                <w:sz w:val="16"/>
                <w:szCs w:val="16"/>
              </w:rPr>
            </w:pPr>
            <w:r w:rsidRPr="00D26284">
              <w:rPr>
                <w:b/>
                <w:sz w:val="16"/>
                <w:szCs w:val="16"/>
              </w:rPr>
              <w:t>H_</w:t>
            </w:r>
            <w:r w:rsidR="00504B55" w:rsidRPr="00D26284">
              <w:rPr>
                <w:b/>
                <w:sz w:val="16"/>
                <w:szCs w:val="16"/>
              </w:rPr>
              <w:t>FIN_MELD</w:t>
            </w:r>
            <w:r w:rsidR="00760C2F" w:rsidRPr="00D26284">
              <w:rPr>
                <w:b/>
                <w:sz w:val="16"/>
                <w:szCs w:val="16"/>
              </w:rPr>
              <w:t>I</w:t>
            </w:r>
            <w:r w:rsidR="00504B55" w:rsidRPr="00D26284">
              <w:rPr>
                <w:b/>
                <w:sz w:val="16"/>
                <w:szCs w:val="16"/>
              </w:rPr>
              <w:t xml:space="preserve">NG </w:t>
            </w:r>
            <w:r w:rsidRPr="00D26284">
              <w:rPr>
                <w:b/>
                <w:sz w:val="16"/>
                <w:szCs w:val="16"/>
              </w:rPr>
              <w:t>(alias: H1)</w:t>
            </w:r>
          </w:p>
          <w:p w14:paraId="0C502B00" w14:textId="77777777" w:rsidR="006725AF" w:rsidRPr="00D26284" w:rsidRDefault="006725AF" w:rsidP="00715857">
            <w:pPr>
              <w:rPr>
                <w:b/>
                <w:sz w:val="16"/>
                <w:szCs w:val="16"/>
              </w:rPr>
            </w:pP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7A8E4596" w14:textId="4D4823E4" w:rsidR="006725AF" w:rsidRPr="00D26284" w:rsidRDefault="00D26284" w:rsidP="00715857">
            <w:pPr>
              <w:rPr>
                <w:b/>
                <w:sz w:val="16"/>
                <w:szCs w:val="16"/>
              </w:rPr>
            </w:pPr>
            <w:r>
              <w:rPr>
                <w:b/>
                <w:sz w:val="16"/>
                <w:szCs w:val="16"/>
              </w:rPr>
              <w:t>Sel</w:t>
            </w:r>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3F107A3D" w14:textId="77777777" w:rsidR="006725AF" w:rsidRPr="00D26284" w:rsidRDefault="006725AF" w:rsidP="00715857">
            <w:pPr>
              <w:rPr>
                <w:b/>
                <w:sz w:val="16"/>
                <w:szCs w:val="16"/>
              </w:rPr>
            </w:pPr>
            <w:r w:rsidRPr="00D26284">
              <w:rPr>
                <w:b/>
                <w:sz w:val="16"/>
                <w:szCs w:val="16"/>
              </w:rPr>
              <w:t>Condities</w:t>
            </w:r>
          </w:p>
        </w:tc>
      </w:tr>
      <w:tr w:rsidR="0072272B" w:rsidRPr="00D26284" w14:paraId="25560145" w14:textId="77777777" w:rsidTr="00715857">
        <w:trPr>
          <w:cantSplit/>
        </w:trPr>
        <w:tc>
          <w:tcPr>
            <w:tcW w:w="3823" w:type="dxa"/>
            <w:tcBorders>
              <w:top w:val="single" w:sz="4" w:space="0" w:color="auto"/>
              <w:left w:val="single" w:sz="6" w:space="0" w:color="auto"/>
              <w:bottom w:val="single" w:sz="4" w:space="0" w:color="auto"/>
              <w:right w:val="single" w:sz="6" w:space="0" w:color="auto"/>
            </w:tcBorders>
            <w:shd w:val="clear" w:color="auto" w:fill="auto"/>
          </w:tcPr>
          <w:p w14:paraId="3F38422D" w14:textId="20F448B5" w:rsidR="0072272B" w:rsidRPr="00D26284" w:rsidRDefault="0072272B" w:rsidP="00715857">
            <w:pPr>
              <w:rPr>
                <w:rFonts w:cs="Arial"/>
                <w:snapToGrid w:val="0"/>
                <w:sz w:val="16"/>
                <w:szCs w:val="16"/>
              </w:rPr>
            </w:pPr>
            <w:r w:rsidRPr="00D26284">
              <w:rPr>
                <w:rFonts w:cs="Arial"/>
                <w:snapToGrid w:val="0"/>
                <w:sz w:val="16"/>
                <w:szCs w:val="16"/>
              </w:rPr>
              <w:t>XAAB_RSIN</w:t>
            </w:r>
          </w:p>
        </w:tc>
        <w:tc>
          <w:tcPr>
            <w:tcW w:w="425" w:type="dxa"/>
            <w:tcBorders>
              <w:top w:val="single" w:sz="4" w:space="0" w:color="auto"/>
              <w:left w:val="single" w:sz="6" w:space="0" w:color="auto"/>
              <w:bottom w:val="single" w:sz="4" w:space="0" w:color="auto"/>
              <w:right w:val="single" w:sz="6" w:space="0" w:color="auto"/>
            </w:tcBorders>
            <w:shd w:val="clear" w:color="auto" w:fill="auto"/>
          </w:tcPr>
          <w:p w14:paraId="6C4F8419" w14:textId="77777777" w:rsidR="0072272B" w:rsidRPr="00D26284" w:rsidRDefault="0072272B" w:rsidP="00715857">
            <w:pPr>
              <w:rPr>
                <w:rFonts w:cs="Arial"/>
                <w:sz w:val="16"/>
                <w:szCs w:val="16"/>
              </w:rPr>
            </w:pPr>
          </w:p>
        </w:tc>
        <w:tc>
          <w:tcPr>
            <w:tcW w:w="5361" w:type="dxa"/>
            <w:tcBorders>
              <w:top w:val="single" w:sz="4" w:space="0" w:color="auto"/>
              <w:left w:val="single" w:sz="6" w:space="0" w:color="auto"/>
              <w:bottom w:val="single" w:sz="4" w:space="0" w:color="auto"/>
              <w:right w:val="single" w:sz="6" w:space="0" w:color="auto"/>
            </w:tcBorders>
            <w:shd w:val="clear" w:color="auto" w:fill="auto"/>
          </w:tcPr>
          <w:p w14:paraId="418BA56C" w14:textId="3F5E23E9" w:rsidR="0072272B" w:rsidRPr="00D26284" w:rsidRDefault="0083114A">
            <w:pPr>
              <w:rPr>
                <w:rFonts w:cs="Arial"/>
                <w:sz w:val="16"/>
                <w:szCs w:val="16"/>
              </w:rPr>
            </w:pPr>
            <w:r w:rsidRPr="00D26284">
              <w:rPr>
                <w:rFonts w:cs="Arial"/>
                <w:sz w:val="16"/>
                <w:szCs w:val="16"/>
              </w:rPr>
              <w:t xml:space="preserve">= </w:t>
            </w:r>
            <w:r w:rsidR="007D788B">
              <w:rPr>
                <w:rFonts w:cs="Arial"/>
                <w:snapToGrid w:val="0"/>
                <w:color w:val="000000"/>
                <w:sz w:val="16"/>
                <w:szCs w:val="16"/>
              </w:rPr>
              <w:t>R1.</w:t>
            </w:r>
            <w:r w:rsidR="007D788B" w:rsidRPr="007D788B">
              <w:rPr>
                <w:rFonts w:cs="Arial"/>
                <w:snapToGrid w:val="0"/>
                <w:color w:val="000000"/>
                <w:sz w:val="16"/>
                <w:szCs w:val="16"/>
              </w:rPr>
              <w:t>RN310RSINBRN</w:t>
            </w:r>
          </w:p>
        </w:tc>
      </w:tr>
      <w:tr w:rsidR="0072272B" w:rsidRPr="00D26284" w14:paraId="7E11017C" w14:textId="77777777" w:rsidTr="00715857">
        <w:trPr>
          <w:cantSplit/>
        </w:trPr>
        <w:tc>
          <w:tcPr>
            <w:tcW w:w="3823" w:type="dxa"/>
            <w:tcBorders>
              <w:top w:val="single" w:sz="4" w:space="0" w:color="auto"/>
              <w:left w:val="single" w:sz="6" w:space="0" w:color="auto"/>
              <w:bottom w:val="single" w:sz="4" w:space="0" w:color="auto"/>
              <w:right w:val="single" w:sz="6" w:space="0" w:color="auto"/>
            </w:tcBorders>
            <w:shd w:val="clear" w:color="auto" w:fill="auto"/>
          </w:tcPr>
          <w:p w14:paraId="3EBC8A52" w14:textId="027A0811" w:rsidR="0072272B" w:rsidRPr="00D26284" w:rsidRDefault="0072272B" w:rsidP="0072272B">
            <w:pPr>
              <w:tabs>
                <w:tab w:val="left" w:pos="1323"/>
              </w:tabs>
              <w:rPr>
                <w:rFonts w:cs="Arial"/>
                <w:snapToGrid w:val="0"/>
                <w:sz w:val="16"/>
                <w:szCs w:val="16"/>
              </w:rPr>
            </w:pPr>
            <w:r w:rsidRPr="00D26284">
              <w:rPr>
                <w:rFonts w:cs="Arial"/>
                <w:snapToGrid w:val="0"/>
                <w:sz w:val="16"/>
                <w:szCs w:val="16"/>
              </w:rPr>
              <w:t>XAAB_GEGEVENSTIJDVAK</w:t>
            </w:r>
            <w:r w:rsidRPr="00D26284">
              <w:rPr>
                <w:rFonts w:cs="Arial"/>
                <w:snapToGrid w:val="0"/>
                <w:sz w:val="16"/>
                <w:szCs w:val="16"/>
              </w:rPr>
              <w:tab/>
            </w:r>
          </w:p>
        </w:tc>
        <w:tc>
          <w:tcPr>
            <w:tcW w:w="425" w:type="dxa"/>
            <w:tcBorders>
              <w:top w:val="single" w:sz="4" w:space="0" w:color="auto"/>
              <w:left w:val="single" w:sz="6" w:space="0" w:color="auto"/>
              <w:bottom w:val="single" w:sz="4" w:space="0" w:color="auto"/>
              <w:right w:val="single" w:sz="6" w:space="0" w:color="auto"/>
            </w:tcBorders>
            <w:shd w:val="clear" w:color="auto" w:fill="auto"/>
          </w:tcPr>
          <w:p w14:paraId="62134999" w14:textId="77777777" w:rsidR="0072272B" w:rsidRPr="00D26284" w:rsidRDefault="0072272B" w:rsidP="00715857">
            <w:pPr>
              <w:rPr>
                <w:rFonts w:cs="Arial"/>
                <w:sz w:val="16"/>
                <w:szCs w:val="16"/>
              </w:rPr>
            </w:pPr>
          </w:p>
        </w:tc>
        <w:tc>
          <w:tcPr>
            <w:tcW w:w="5361" w:type="dxa"/>
            <w:tcBorders>
              <w:top w:val="single" w:sz="4" w:space="0" w:color="auto"/>
              <w:left w:val="single" w:sz="6" w:space="0" w:color="auto"/>
              <w:bottom w:val="single" w:sz="4" w:space="0" w:color="auto"/>
              <w:right w:val="single" w:sz="6" w:space="0" w:color="auto"/>
            </w:tcBorders>
            <w:shd w:val="clear" w:color="auto" w:fill="auto"/>
          </w:tcPr>
          <w:p w14:paraId="18FB5C4F" w14:textId="19947C9C" w:rsidR="0072272B" w:rsidRPr="00D26284" w:rsidRDefault="00183789">
            <w:pPr>
              <w:rPr>
                <w:rFonts w:cs="Arial"/>
                <w:sz w:val="16"/>
                <w:szCs w:val="16"/>
              </w:rPr>
            </w:pPr>
            <w:r w:rsidRPr="00D26284">
              <w:rPr>
                <w:rFonts w:cs="Arial"/>
                <w:sz w:val="16"/>
                <w:szCs w:val="16"/>
              </w:rPr>
              <w:t xml:space="preserve">= </w:t>
            </w:r>
            <w:r w:rsidR="007D788B">
              <w:rPr>
                <w:rFonts w:cs="Arial"/>
                <w:sz w:val="16"/>
                <w:szCs w:val="16"/>
              </w:rPr>
              <w:t>R1.</w:t>
            </w:r>
            <w:r w:rsidR="007D788B" w:rsidRPr="007D788B">
              <w:rPr>
                <w:rFonts w:cs="Arial"/>
                <w:sz w:val="16"/>
                <w:szCs w:val="16"/>
              </w:rPr>
              <w:t>RN310VALUTAJAAR</w:t>
            </w:r>
          </w:p>
        </w:tc>
      </w:tr>
      <w:tr w:rsidR="0072272B" w:rsidRPr="00D26284" w14:paraId="7E26432C" w14:textId="77777777" w:rsidTr="00715857">
        <w:trPr>
          <w:cantSplit/>
        </w:trPr>
        <w:tc>
          <w:tcPr>
            <w:tcW w:w="3823" w:type="dxa"/>
            <w:tcBorders>
              <w:top w:val="single" w:sz="4" w:space="0" w:color="auto"/>
              <w:left w:val="single" w:sz="6" w:space="0" w:color="auto"/>
              <w:bottom w:val="single" w:sz="4" w:space="0" w:color="auto"/>
              <w:right w:val="single" w:sz="6" w:space="0" w:color="auto"/>
            </w:tcBorders>
            <w:shd w:val="clear" w:color="auto" w:fill="auto"/>
          </w:tcPr>
          <w:p w14:paraId="34FC1DC3" w14:textId="08786EF5" w:rsidR="0072272B" w:rsidRPr="00D26284" w:rsidRDefault="0072272B" w:rsidP="00715857">
            <w:pPr>
              <w:rPr>
                <w:rFonts w:cs="Arial"/>
                <w:snapToGrid w:val="0"/>
                <w:sz w:val="16"/>
                <w:szCs w:val="16"/>
              </w:rPr>
            </w:pPr>
            <w:r w:rsidRPr="00D26284">
              <w:rPr>
                <w:sz w:val="16"/>
                <w:szCs w:val="16"/>
              </w:rPr>
              <w:t>XAAB_PRODUCTID</w:t>
            </w:r>
          </w:p>
        </w:tc>
        <w:tc>
          <w:tcPr>
            <w:tcW w:w="425" w:type="dxa"/>
            <w:tcBorders>
              <w:top w:val="single" w:sz="4" w:space="0" w:color="auto"/>
              <w:left w:val="single" w:sz="6" w:space="0" w:color="auto"/>
              <w:bottom w:val="single" w:sz="4" w:space="0" w:color="auto"/>
              <w:right w:val="single" w:sz="6" w:space="0" w:color="auto"/>
            </w:tcBorders>
            <w:shd w:val="clear" w:color="auto" w:fill="auto"/>
          </w:tcPr>
          <w:p w14:paraId="470E92FD" w14:textId="77777777" w:rsidR="0072272B" w:rsidRPr="00D26284" w:rsidRDefault="0072272B" w:rsidP="00715857">
            <w:pPr>
              <w:rPr>
                <w:rFonts w:cs="Arial"/>
                <w:sz w:val="16"/>
                <w:szCs w:val="16"/>
              </w:rPr>
            </w:pPr>
          </w:p>
        </w:tc>
        <w:tc>
          <w:tcPr>
            <w:tcW w:w="5361" w:type="dxa"/>
            <w:tcBorders>
              <w:top w:val="single" w:sz="4" w:space="0" w:color="auto"/>
              <w:left w:val="single" w:sz="6" w:space="0" w:color="auto"/>
              <w:bottom w:val="single" w:sz="4" w:space="0" w:color="auto"/>
              <w:right w:val="single" w:sz="6" w:space="0" w:color="auto"/>
            </w:tcBorders>
            <w:shd w:val="clear" w:color="auto" w:fill="auto"/>
          </w:tcPr>
          <w:p w14:paraId="1529C2E3" w14:textId="707D33C7" w:rsidR="0072272B" w:rsidRPr="00D26284" w:rsidRDefault="0083114A">
            <w:pPr>
              <w:rPr>
                <w:rFonts w:cs="Arial"/>
                <w:sz w:val="16"/>
                <w:szCs w:val="16"/>
              </w:rPr>
            </w:pPr>
            <w:r w:rsidRPr="00D26284">
              <w:rPr>
                <w:rFonts w:cs="Arial"/>
                <w:sz w:val="16"/>
                <w:szCs w:val="16"/>
              </w:rPr>
              <w:t>= R1.</w:t>
            </w:r>
            <w:r w:rsidRPr="00D26284">
              <w:rPr>
                <w:sz w:val="16"/>
                <w:szCs w:val="16"/>
              </w:rPr>
              <w:t>RN310PRODUCTID</w:t>
            </w:r>
          </w:p>
        </w:tc>
      </w:tr>
      <w:tr w:rsidR="0072272B" w:rsidRPr="00D26284" w14:paraId="09BCD1B9" w14:textId="77777777" w:rsidTr="00715857">
        <w:trPr>
          <w:cantSplit/>
        </w:trPr>
        <w:tc>
          <w:tcPr>
            <w:tcW w:w="3823" w:type="dxa"/>
            <w:tcBorders>
              <w:top w:val="single" w:sz="4" w:space="0" w:color="auto"/>
              <w:left w:val="single" w:sz="6" w:space="0" w:color="auto"/>
              <w:bottom w:val="single" w:sz="4" w:space="0" w:color="auto"/>
              <w:right w:val="single" w:sz="6" w:space="0" w:color="auto"/>
            </w:tcBorders>
            <w:shd w:val="clear" w:color="auto" w:fill="auto"/>
          </w:tcPr>
          <w:p w14:paraId="678B75C0" w14:textId="6EAA73C4" w:rsidR="0072272B" w:rsidRPr="00D26284" w:rsidRDefault="0072272B" w:rsidP="00715857">
            <w:pPr>
              <w:rPr>
                <w:rFonts w:cs="Arial"/>
                <w:snapToGrid w:val="0"/>
                <w:sz w:val="16"/>
                <w:szCs w:val="16"/>
              </w:rPr>
            </w:pPr>
            <w:r w:rsidRPr="00D26284">
              <w:rPr>
                <w:sz w:val="16"/>
                <w:szCs w:val="16"/>
              </w:rPr>
              <w:t>XAAB_PRODUCTNUMMER</w:t>
            </w:r>
          </w:p>
        </w:tc>
        <w:tc>
          <w:tcPr>
            <w:tcW w:w="425" w:type="dxa"/>
            <w:tcBorders>
              <w:top w:val="single" w:sz="4" w:space="0" w:color="auto"/>
              <w:left w:val="single" w:sz="6" w:space="0" w:color="auto"/>
              <w:bottom w:val="single" w:sz="4" w:space="0" w:color="auto"/>
              <w:right w:val="single" w:sz="6" w:space="0" w:color="auto"/>
            </w:tcBorders>
            <w:shd w:val="clear" w:color="auto" w:fill="auto"/>
          </w:tcPr>
          <w:p w14:paraId="6C31345E" w14:textId="77777777" w:rsidR="0072272B" w:rsidRPr="00D26284" w:rsidRDefault="0072272B" w:rsidP="00715857">
            <w:pPr>
              <w:rPr>
                <w:rFonts w:cs="Arial"/>
                <w:sz w:val="16"/>
                <w:szCs w:val="16"/>
              </w:rPr>
            </w:pPr>
          </w:p>
        </w:tc>
        <w:tc>
          <w:tcPr>
            <w:tcW w:w="5361" w:type="dxa"/>
            <w:tcBorders>
              <w:top w:val="single" w:sz="4" w:space="0" w:color="auto"/>
              <w:left w:val="single" w:sz="6" w:space="0" w:color="auto"/>
              <w:bottom w:val="single" w:sz="4" w:space="0" w:color="auto"/>
              <w:right w:val="single" w:sz="6" w:space="0" w:color="auto"/>
            </w:tcBorders>
            <w:shd w:val="clear" w:color="auto" w:fill="auto"/>
          </w:tcPr>
          <w:p w14:paraId="36B2F063" w14:textId="0E384199" w:rsidR="0072272B" w:rsidRPr="00D26284" w:rsidRDefault="00183789">
            <w:pPr>
              <w:rPr>
                <w:rFonts w:cs="Arial"/>
                <w:sz w:val="16"/>
                <w:szCs w:val="16"/>
              </w:rPr>
            </w:pPr>
            <w:r w:rsidRPr="00D26284">
              <w:rPr>
                <w:rFonts w:cs="Arial"/>
                <w:sz w:val="16"/>
                <w:szCs w:val="16"/>
              </w:rPr>
              <w:t>= R1.</w:t>
            </w:r>
            <w:r w:rsidRPr="00D26284">
              <w:rPr>
                <w:sz w:val="16"/>
                <w:szCs w:val="16"/>
              </w:rPr>
              <w:t>RN310REKENINGNR</w:t>
            </w:r>
          </w:p>
        </w:tc>
      </w:tr>
      <w:tr w:rsidR="00830F0B" w:rsidRPr="00D26284" w14:paraId="7754558E" w14:textId="77777777" w:rsidTr="00830F0B">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A5D9CDF" w14:textId="77777777" w:rsidR="00830F0B" w:rsidRPr="00D26284" w:rsidRDefault="00830F0B" w:rsidP="00830F0B">
            <w:pPr>
              <w:rPr>
                <w:rFonts w:cs="Arial"/>
                <w:snapToGrid w:val="0"/>
                <w:sz w:val="16"/>
                <w:szCs w:val="16"/>
              </w:rPr>
            </w:pPr>
            <w:r>
              <w:rPr>
                <w:rFonts w:cs="Arial"/>
                <w:snapToGrid w:val="0"/>
                <w:sz w:val="16"/>
                <w:szCs w:val="16"/>
              </w:rPr>
              <w:t>XAAB_BERICHTTYPE</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457BBBA" w14:textId="77777777" w:rsidR="00830F0B" w:rsidRPr="00D26284" w:rsidRDefault="00830F0B" w:rsidP="00830F0B">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4C9A88E" w14:textId="1F393811" w:rsidR="00830F0B" w:rsidRPr="00D26284" w:rsidRDefault="00830F0B">
            <w:pPr>
              <w:rPr>
                <w:rFonts w:cs="Arial"/>
                <w:sz w:val="16"/>
                <w:szCs w:val="16"/>
              </w:rPr>
            </w:pPr>
            <w:r>
              <w:rPr>
                <w:rFonts w:cs="Arial"/>
                <w:sz w:val="16"/>
                <w:szCs w:val="16"/>
              </w:rPr>
              <w:t>= R1.</w:t>
            </w:r>
            <w:r w:rsidRPr="006931F0">
              <w:rPr>
                <w:rFonts w:cs="Arial"/>
                <w:sz w:val="16"/>
                <w:szCs w:val="16"/>
              </w:rPr>
              <w:t>RN310SOORTBESTAND</w:t>
            </w:r>
          </w:p>
        </w:tc>
      </w:tr>
      <w:tr w:rsidR="0083114A" w:rsidRPr="00D26284" w14:paraId="5F5922A4" w14:textId="77777777" w:rsidTr="00715857">
        <w:trPr>
          <w:cantSplit/>
        </w:trPr>
        <w:tc>
          <w:tcPr>
            <w:tcW w:w="3823" w:type="dxa"/>
            <w:tcBorders>
              <w:top w:val="single" w:sz="4" w:space="0" w:color="auto"/>
              <w:left w:val="single" w:sz="6" w:space="0" w:color="auto"/>
              <w:bottom w:val="single" w:sz="4" w:space="0" w:color="auto"/>
              <w:right w:val="single" w:sz="6" w:space="0" w:color="auto"/>
            </w:tcBorders>
            <w:shd w:val="clear" w:color="auto" w:fill="auto"/>
          </w:tcPr>
          <w:p w14:paraId="53FD8FE6" w14:textId="1E906144" w:rsidR="0083114A" w:rsidRPr="00D26284" w:rsidRDefault="0083114A" w:rsidP="00715857">
            <w:pPr>
              <w:rPr>
                <w:sz w:val="16"/>
                <w:szCs w:val="16"/>
              </w:rPr>
            </w:pPr>
            <w:r w:rsidRPr="00D26284">
              <w:rPr>
                <w:sz w:val="16"/>
                <w:szCs w:val="16"/>
              </w:rPr>
              <w:t>XAAB_MELDINGTYPE</w:t>
            </w:r>
          </w:p>
        </w:tc>
        <w:tc>
          <w:tcPr>
            <w:tcW w:w="425" w:type="dxa"/>
            <w:tcBorders>
              <w:top w:val="single" w:sz="4" w:space="0" w:color="auto"/>
              <w:left w:val="single" w:sz="6" w:space="0" w:color="auto"/>
              <w:bottom w:val="single" w:sz="4" w:space="0" w:color="auto"/>
              <w:right w:val="single" w:sz="6" w:space="0" w:color="auto"/>
            </w:tcBorders>
            <w:shd w:val="clear" w:color="auto" w:fill="auto"/>
          </w:tcPr>
          <w:p w14:paraId="418640A6" w14:textId="77777777" w:rsidR="0083114A" w:rsidRPr="00D26284" w:rsidRDefault="0083114A" w:rsidP="00715857">
            <w:pPr>
              <w:rPr>
                <w:rFonts w:cs="Arial"/>
                <w:sz w:val="16"/>
                <w:szCs w:val="16"/>
              </w:rPr>
            </w:pPr>
          </w:p>
        </w:tc>
        <w:tc>
          <w:tcPr>
            <w:tcW w:w="5361" w:type="dxa"/>
            <w:tcBorders>
              <w:top w:val="single" w:sz="4" w:space="0" w:color="auto"/>
              <w:left w:val="single" w:sz="6" w:space="0" w:color="auto"/>
              <w:bottom w:val="single" w:sz="4" w:space="0" w:color="auto"/>
              <w:right w:val="single" w:sz="6" w:space="0" w:color="auto"/>
            </w:tcBorders>
            <w:shd w:val="clear" w:color="auto" w:fill="auto"/>
          </w:tcPr>
          <w:p w14:paraId="566AEED4" w14:textId="053D7753" w:rsidR="0083114A" w:rsidRPr="00D26284" w:rsidRDefault="0083114A" w:rsidP="00504B55">
            <w:pPr>
              <w:rPr>
                <w:rFonts w:cs="Arial"/>
                <w:sz w:val="16"/>
                <w:szCs w:val="16"/>
              </w:rPr>
            </w:pPr>
            <w:r w:rsidRPr="00D26284">
              <w:rPr>
                <w:rFonts w:cs="Arial"/>
                <w:sz w:val="16"/>
                <w:szCs w:val="16"/>
              </w:rPr>
              <w:t>= “BANK”</w:t>
            </w:r>
          </w:p>
        </w:tc>
      </w:tr>
      <w:tr w:rsidR="0083114A" w:rsidRPr="00D26284" w14:paraId="6DF85FB6" w14:textId="77777777" w:rsidTr="00715857">
        <w:trPr>
          <w:cantSplit/>
        </w:trPr>
        <w:tc>
          <w:tcPr>
            <w:tcW w:w="3823" w:type="dxa"/>
            <w:tcBorders>
              <w:top w:val="single" w:sz="4" w:space="0" w:color="auto"/>
              <w:left w:val="single" w:sz="6" w:space="0" w:color="auto"/>
              <w:bottom w:val="single" w:sz="4" w:space="0" w:color="auto"/>
              <w:right w:val="single" w:sz="6" w:space="0" w:color="auto"/>
            </w:tcBorders>
            <w:shd w:val="clear" w:color="auto" w:fill="auto"/>
          </w:tcPr>
          <w:p w14:paraId="24139998" w14:textId="6512918A" w:rsidR="0083114A" w:rsidRPr="00D26284" w:rsidRDefault="0083114A" w:rsidP="00715857">
            <w:pPr>
              <w:rPr>
                <w:sz w:val="16"/>
                <w:szCs w:val="16"/>
              </w:rPr>
            </w:pPr>
            <w:r w:rsidRPr="00D26284">
              <w:rPr>
                <w:sz w:val="16"/>
                <w:szCs w:val="16"/>
              </w:rPr>
              <w:t>XAAB_MAAND</w:t>
            </w:r>
          </w:p>
        </w:tc>
        <w:tc>
          <w:tcPr>
            <w:tcW w:w="425" w:type="dxa"/>
            <w:tcBorders>
              <w:top w:val="single" w:sz="4" w:space="0" w:color="auto"/>
              <w:left w:val="single" w:sz="6" w:space="0" w:color="auto"/>
              <w:bottom w:val="single" w:sz="4" w:space="0" w:color="auto"/>
              <w:right w:val="single" w:sz="6" w:space="0" w:color="auto"/>
            </w:tcBorders>
            <w:shd w:val="clear" w:color="auto" w:fill="auto"/>
          </w:tcPr>
          <w:p w14:paraId="1EF817DD" w14:textId="77777777" w:rsidR="0083114A" w:rsidRPr="00D26284" w:rsidRDefault="0083114A" w:rsidP="00715857">
            <w:pPr>
              <w:rPr>
                <w:rFonts w:cs="Arial"/>
                <w:sz w:val="16"/>
                <w:szCs w:val="16"/>
              </w:rPr>
            </w:pPr>
          </w:p>
        </w:tc>
        <w:tc>
          <w:tcPr>
            <w:tcW w:w="5361" w:type="dxa"/>
            <w:tcBorders>
              <w:top w:val="single" w:sz="4" w:space="0" w:color="auto"/>
              <w:left w:val="single" w:sz="6" w:space="0" w:color="auto"/>
              <w:bottom w:val="single" w:sz="4" w:space="0" w:color="auto"/>
              <w:right w:val="single" w:sz="6" w:space="0" w:color="auto"/>
            </w:tcBorders>
            <w:shd w:val="clear" w:color="auto" w:fill="auto"/>
          </w:tcPr>
          <w:p w14:paraId="2EB8433E" w14:textId="035AFAFF" w:rsidR="0083114A" w:rsidRPr="00D26284" w:rsidRDefault="0083114A" w:rsidP="00504B55">
            <w:pPr>
              <w:rPr>
                <w:rFonts w:cs="Arial"/>
                <w:sz w:val="16"/>
                <w:szCs w:val="16"/>
              </w:rPr>
            </w:pPr>
            <w:r w:rsidRPr="00D26284">
              <w:rPr>
                <w:rFonts w:cs="Arial"/>
                <w:sz w:val="16"/>
                <w:szCs w:val="16"/>
              </w:rPr>
              <w:t>= “00”</w:t>
            </w:r>
          </w:p>
        </w:tc>
      </w:tr>
      <w:tr w:rsidR="006725AF" w:rsidRPr="00D26284" w14:paraId="38206BB9" w14:textId="77777777" w:rsidTr="00715857">
        <w:trPr>
          <w:cantSplit/>
        </w:trPr>
        <w:tc>
          <w:tcPr>
            <w:tcW w:w="3823" w:type="dxa"/>
            <w:tcBorders>
              <w:top w:val="single" w:sz="4" w:space="0" w:color="auto"/>
              <w:left w:val="single" w:sz="6" w:space="0" w:color="auto"/>
              <w:bottom w:val="single" w:sz="4" w:space="0" w:color="auto"/>
              <w:right w:val="single" w:sz="6" w:space="0" w:color="auto"/>
            </w:tcBorders>
            <w:shd w:val="clear" w:color="auto" w:fill="auto"/>
          </w:tcPr>
          <w:p w14:paraId="42ED8EDC" w14:textId="77777777" w:rsidR="006725AF" w:rsidRPr="00D26284" w:rsidRDefault="006725AF" w:rsidP="00715857">
            <w:pPr>
              <w:rPr>
                <w:rFonts w:cs="Arial"/>
                <w:snapToGrid w:val="0"/>
                <w:color w:val="000000"/>
                <w:sz w:val="16"/>
                <w:szCs w:val="16"/>
              </w:rPr>
            </w:pPr>
            <w:r w:rsidRPr="00D26284">
              <w:rPr>
                <w:rFonts w:cs="Arial"/>
                <w:snapToGrid w:val="0"/>
                <w:sz w:val="16"/>
                <w:szCs w:val="16"/>
              </w:rPr>
              <w:t>XBAA_SK</w:t>
            </w:r>
          </w:p>
        </w:tc>
        <w:tc>
          <w:tcPr>
            <w:tcW w:w="425" w:type="dxa"/>
            <w:tcBorders>
              <w:top w:val="single" w:sz="4" w:space="0" w:color="auto"/>
              <w:left w:val="single" w:sz="6" w:space="0" w:color="auto"/>
              <w:bottom w:val="single" w:sz="4" w:space="0" w:color="auto"/>
              <w:right w:val="single" w:sz="6" w:space="0" w:color="auto"/>
            </w:tcBorders>
            <w:shd w:val="clear" w:color="auto" w:fill="auto"/>
          </w:tcPr>
          <w:p w14:paraId="2E8E5CF9" w14:textId="77777777" w:rsidR="006725AF" w:rsidRPr="00D26284" w:rsidRDefault="006725AF" w:rsidP="00715857">
            <w:pPr>
              <w:rPr>
                <w:rFonts w:cs="Arial"/>
                <w:sz w:val="16"/>
                <w:szCs w:val="16"/>
              </w:rPr>
            </w:pPr>
            <w:r w:rsidRPr="00D26284">
              <w:rPr>
                <w:rFonts w:cs="Arial"/>
                <w:sz w:val="16"/>
                <w:szCs w:val="16"/>
              </w:rPr>
              <w:t>X</w:t>
            </w:r>
          </w:p>
        </w:tc>
        <w:tc>
          <w:tcPr>
            <w:tcW w:w="5361" w:type="dxa"/>
            <w:tcBorders>
              <w:top w:val="single" w:sz="4" w:space="0" w:color="auto"/>
              <w:left w:val="single" w:sz="6" w:space="0" w:color="auto"/>
              <w:bottom w:val="single" w:sz="4" w:space="0" w:color="auto"/>
              <w:right w:val="single" w:sz="6" w:space="0" w:color="auto"/>
            </w:tcBorders>
            <w:shd w:val="clear" w:color="auto" w:fill="auto"/>
          </w:tcPr>
          <w:p w14:paraId="26918823" w14:textId="77777777" w:rsidR="006725AF" w:rsidRPr="00D26284" w:rsidRDefault="006725AF" w:rsidP="00715857">
            <w:pPr>
              <w:rPr>
                <w:rFonts w:cs="Arial"/>
                <w:sz w:val="16"/>
                <w:szCs w:val="16"/>
              </w:rPr>
            </w:pPr>
          </w:p>
        </w:tc>
      </w:tr>
      <w:tr w:rsidR="006725AF" w:rsidRPr="00D26284" w14:paraId="0152987B" w14:textId="77777777" w:rsidTr="00715857">
        <w:trPr>
          <w:cantSplit/>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4ED17D36" w14:textId="77777777" w:rsidR="006725AF" w:rsidRPr="00D26284" w:rsidRDefault="006725AF" w:rsidP="00715857">
            <w:pPr>
              <w:rPr>
                <w:b/>
                <w:sz w:val="16"/>
                <w:szCs w:val="16"/>
              </w:rPr>
            </w:pPr>
            <w:r w:rsidRPr="00D26284">
              <w:rPr>
                <w:b/>
                <w:sz w:val="16"/>
                <w:szCs w:val="16"/>
              </w:rPr>
              <w:t>H_FIN_BERICHT (alias: H2)</w:t>
            </w:r>
          </w:p>
          <w:p w14:paraId="55BD54C3" w14:textId="77777777" w:rsidR="006725AF" w:rsidRPr="00D26284" w:rsidRDefault="006725AF" w:rsidP="00715857">
            <w:pPr>
              <w:rPr>
                <w:b/>
                <w:sz w:val="16"/>
                <w:szCs w:val="16"/>
              </w:rPr>
            </w:pP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5B699601" w14:textId="77777777" w:rsidR="006725AF" w:rsidRPr="00D26284" w:rsidRDefault="006725AF" w:rsidP="00715857">
            <w:pPr>
              <w:rPr>
                <w:b/>
                <w:sz w:val="16"/>
                <w:szCs w:val="16"/>
              </w:rPr>
            </w:pPr>
            <w:r w:rsidRPr="00D26284">
              <w:rPr>
                <w:b/>
                <w:sz w:val="16"/>
                <w:szCs w:val="16"/>
              </w:rPr>
              <w:t>Sel.</w:t>
            </w:r>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7CAC840B" w14:textId="77777777" w:rsidR="006725AF" w:rsidRPr="00D26284" w:rsidRDefault="006725AF" w:rsidP="00715857">
            <w:pPr>
              <w:rPr>
                <w:b/>
                <w:sz w:val="16"/>
                <w:szCs w:val="16"/>
              </w:rPr>
            </w:pPr>
            <w:r w:rsidRPr="00D26284">
              <w:rPr>
                <w:b/>
                <w:sz w:val="16"/>
                <w:szCs w:val="16"/>
              </w:rPr>
              <w:t>Condities</w:t>
            </w:r>
          </w:p>
        </w:tc>
      </w:tr>
      <w:tr w:rsidR="006725AF" w:rsidRPr="00D26284" w14:paraId="01F32A37" w14:textId="77777777" w:rsidTr="00715857">
        <w:trPr>
          <w:cantSplit/>
        </w:trPr>
        <w:tc>
          <w:tcPr>
            <w:tcW w:w="3823" w:type="dxa"/>
            <w:tcBorders>
              <w:top w:val="single" w:sz="4" w:space="0" w:color="auto"/>
              <w:left w:val="single" w:sz="6" w:space="0" w:color="auto"/>
              <w:bottom w:val="single" w:sz="4" w:space="0" w:color="auto"/>
              <w:right w:val="single" w:sz="6" w:space="0" w:color="auto"/>
            </w:tcBorders>
            <w:shd w:val="clear" w:color="auto" w:fill="auto"/>
          </w:tcPr>
          <w:p w14:paraId="58B04B2C" w14:textId="77777777" w:rsidR="006725AF" w:rsidRPr="00D26284" w:rsidRDefault="006725AF" w:rsidP="00715857">
            <w:pPr>
              <w:rPr>
                <w:rFonts w:cs="Arial"/>
                <w:snapToGrid w:val="0"/>
                <w:color w:val="000000"/>
                <w:sz w:val="16"/>
                <w:szCs w:val="16"/>
              </w:rPr>
            </w:pPr>
            <w:r w:rsidRPr="00D26284">
              <w:rPr>
                <w:rFonts w:cs="Arial"/>
                <w:sz w:val="16"/>
                <w:szCs w:val="16"/>
              </w:rPr>
              <w:t>XAAA_SK</w:t>
            </w:r>
          </w:p>
        </w:tc>
        <w:tc>
          <w:tcPr>
            <w:tcW w:w="425" w:type="dxa"/>
            <w:tcBorders>
              <w:top w:val="single" w:sz="4" w:space="0" w:color="auto"/>
              <w:left w:val="single" w:sz="6" w:space="0" w:color="auto"/>
              <w:bottom w:val="single" w:sz="4" w:space="0" w:color="auto"/>
              <w:right w:val="single" w:sz="6" w:space="0" w:color="auto"/>
            </w:tcBorders>
            <w:shd w:val="clear" w:color="auto" w:fill="auto"/>
          </w:tcPr>
          <w:p w14:paraId="7E40C26E" w14:textId="77777777" w:rsidR="006725AF" w:rsidRPr="00D26284" w:rsidRDefault="006725AF" w:rsidP="00715857">
            <w:pPr>
              <w:rPr>
                <w:rFonts w:cs="Arial"/>
                <w:sz w:val="16"/>
                <w:szCs w:val="16"/>
              </w:rPr>
            </w:pPr>
            <w:r w:rsidRPr="00D26284">
              <w:rPr>
                <w:rFonts w:cs="Arial"/>
                <w:sz w:val="16"/>
                <w:szCs w:val="16"/>
              </w:rPr>
              <w:t>X</w:t>
            </w:r>
          </w:p>
        </w:tc>
        <w:tc>
          <w:tcPr>
            <w:tcW w:w="5361" w:type="dxa"/>
            <w:tcBorders>
              <w:top w:val="single" w:sz="4" w:space="0" w:color="auto"/>
              <w:left w:val="single" w:sz="6" w:space="0" w:color="auto"/>
              <w:bottom w:val="single" w:sz="4" w:space="0" w:color="auto"/>
              <w:right w:val="single" w:sz="6" w:space="0" w:color="auto"/>
            </w:tcBorders>
            <w:shd w:val="clear" w:color="auto" w:fill="auto"/>
          </w:tcPr>
          <w:p w14:paraId="156FED66" w14:textId="77777777" w:rsidR="006725AF" w:rsidRPr="00D26284" w:rsidRDefault="006725AF" w:rsidP="00715857">
            <w:pPr>
              <w:rPr>
                <w:rFonts w:cs="Arial"/>
                <w:sz w:val="16"/>
                <w:szCs w:val="16"/>
              </w:rPr>
            </w:pPr>
          </w:p>
        </w:tc>
      </w:tr>
      <w:tr w:rsidR="006725AF" w:rsidRPr="00D26284" w14:paraId="634D44F1" w14:textId="77777777" w:rsidTr="00715857">
        <w:trPr>
          <w:cantSplit/>
        </w:trPr>
        <w:tc>
          <w:tcPr>
            <w:tcW w:w="3823" w:type="dxa"/>
            <w:tcBorders>
              <w:top w:val="single" w:sz="4" w:space="0" w:color="auto"/>
              <w:left w:val="single" w:sz="6" w:space="0" w:color="auto"/>
              <w:bottom w:val="single" w:sz="4" w:space="0" w:color="auto"/>
              <w:right w:val="single" w:sz="6" w:space="0" w:color="auto"/>
            </w:tcBorders>
            <w:shd w:val="clear" w:color="auto" w:fill="auto"/>
          </w:tcPr>
          <w:p w14:paraId="68A73062" w14:textId="77777777" w:rsidR="006725AF" w:rsidRPr="00D26284" w:rsidRDefault="006725AF" w:rsidP="00715857">
            <w:pPr>
              <w:rPr>
                <w:rFonts w:cs="Arial"/>
                <w:snapToGrid w:val="0"/>
                <w:color w:val="000000"/>
                <w:sz w:val="16"/>
                <w:szCs w:val="16"/>
              </w:rPr>
            </w:pPr>
            <w:r w:rsidRPr="00D26284">
              <w:rPr>
                <w:rFonts w:cs="Arial"/>
                <w:snapToGrid w:val="0"/>
                <w:sz w:val="16"/>
                <w:szCs w:val="16"/>
              </w:rPr>
              <w:t>XAAA_RSIN</w:t>
            </w:r>
          </w:p>
        </w:tc>
        <w:tc>
          <w:tcPr>
            <w:tcW w:w="425" w:type="dxa"/>
            <w:tcBorders>
              <w:top w:val="single" w:sz="4" w:space="0" w:color="auto"/>
              <w:left w:val="single" w:sz="6" w:space="0" w:color="auto"/>
              <w:bottom w:val="single" w:sz="4" w:space="0" w:color="auto"/>
              <w:right w:val="single" w:sz="6" w:space="0" w:color="auto"/>
            </w:tcBorders>
            <w:shd w:val="clear" w:color="auto" w:fill="auto"/>
          </w:tcPr>
          <w:p w14:paraId="70F8067A" w14:textId="77777777" w:rsidR="006725AF" w:rsidRPr="00D26284" w:rsidRDefault="006725AF" w:rsidP="00715857">
            <w:pPr>
              <w:rPr>
                <w:rFonts w:cs="Arial"/>
                <w:sz w:val="16"/>
                <w:szCs w:val="16"/>
              </w:rPr>
            </w:pPr>
          </w:p>
        </w:tc>
        <w:tc>
          <w:tcPr>
            <w:tcW w:w="5361" w:type="dxa"/>
            <w:tcBorders>
              <w:top w:val="single" w:sz="4" w:space="0" w:color="auto"/>
              <w:left w:val="single" w:sz="6" w:space="0" w:color="auto"/>
              <w:bottom w:val="single" w:sz="4" w:space="0" w:color="auto"/>
              <w:right w:val="single" w:sz="6" w:space="0" w:color="auto"/>
            </w:tcBorders>
            <w:shd w:val="clear" w:color="auto" w:fill="auto"/>
          </w:tcPr>
          <w:p w14:paraId="761D7638" w14:textId="1D3DE4AD" w:rsidR="006725AF" w:rsidRPr="00D26284" w:rsidRDefault="006725AF" w:rsidP="00760C2F">
            <w:pPr>
              <w:rPr>
                <w:rFonts w:cs="Arial"/>
                <w:sz w:val="16"/>
                <w:szCs w:val="16"/>
              </w:rPr>
            </w:pPr>
            <w:r w:rsidRPr="00D26284">
              <w:rPr>
                <w:rFonts w:cs="Arial"/>
                <w:sz w:val="16"/>
                <w:szCs w:val="16"/>
              </w:rPr>
              <w:t>= R</w:t>
            </w:r>
            <w:r w:rsidR="00760C2F" w:rsidRPr="00D26284">
              <w:rPr>
                <w:rFonts w:cs="Arial"/>
                <w:sz w:val="16"/>
                <w:szCs w:val="16"/>
              </w:rPr>
              <w:t>2</w:t>
            </w:r>
            <w:r w:rsidRPr="00D26284">
              <w:rPr>
                <w:rFonts w:cs="Arial"/>
                <w:sz w:val="16"/>
                <w:szCs w:val="16"/>
              </w:rPr>
              <w:t>.</w:t>
            </w:r>
            <w:r w:rsidRPr="00D26284">
              <w:rPr>
                <w:rFonts w:cs="Arial"/>
                <w:snapToGrid w:val="0"/>
                <w:color w:val="000000"/>
                <w:sz w:val="16"/>
                <w:szCs w:val="16"/>
              </w:rPr>
              <w:t>BEAG_RN300RSINBRN</w:t>
            </w:r>
          </w:p>
        </w:tc>
      </w:tr>
      <w:tr w:rsidR="006725AF" w:rsidRPr="00D26284" w14:paraId="57153302" w14:textId="77777777" w:rsidTr="00715857">
        <w:trPr>
          <w:cantSplit/>
        </w:trPr>
        <w:tc>
          <w:tcPr>
            <w:tcW w:w="3823" w:type="dxa"/>
            <w:tcBorders>
              <w:top w:val="single" w:sz="4" w:space="0" w:color="auto"/>
              <w:left w:val="single" w:sz="6" w:space="0" w:color="auto"/>
              <w:bottom w:val="single" w:sz="4" w:space="0" w:color="auto"/>
              <w:right w:val="single" w:sz="6" w:space="0" w:color="auto"/>
            </w:tcBorders>
            <w:shd w:val="clear" w:color="auto" w:fill="auto"/>
          </w:tcPr>
          <w:p w14:paraId="265AC278" w14:textId="77777777" w:rsidR="006725AF" w:rsidRPr="00D26284" w:rsidRDefault="006725AF" w:rsidP="00715857">
            <w:pPr>
              <w:rPr>
                <w:rFonts w:cs="Arial"/>
                <w:snapToGrid w:val="0"/>
                <w:sz w:val="16"/>
                <w:szCs w:val="16"/>
              </w:rPr>
            </w:pPr>
            <w:r w:rsidRPr="00D26284">
              <w:rPr>
                <w:rFonts w:cs="Arial"/>
                <w:snapToGrid w:val="0"/>
                <w:sz w:val="16"/>
                <w:szCs w:val="16"/>
              </w:rPr>
              <w:t>XAAA_GEGEVENSTIJDVAK</w:t>
            </w:r>
          </w:p>
        </w:tc>
        <w:tc>
          <w:tcPr>
            <w:tcW w:w="425" w:type="dxa"/>
            <w:tcBorders>
              <w:top w:val="single" w:sz="4" w:space="0" w:color="auto"/>
              <w:left w:val="single" w:sz="6" w:space="0" w:color="auto"/>
              <w:bottom w:val="single" w:sz="4" w:space="0" w:color="auto"/>
              <w:right w:val="single" w:sz="6" w:space="0" w:color="auto"/>
            </w:tcBorders>
            <w:shd w:val="clear" w:color="auto" w:fill="auto"/>
          </w:tcPr>
          <w:p w14:paraId="02E3452C" w14:textId="77777777" w:rsidR="006725AF" w:rsidRPr="00D26284" w:rsidRDefault="006725AF" w:rsidP="00715857">
            <w:pPr>
              <w:rPr>
                <w:rFonts w:cs="Arial"/>
                <w:sz w:val="16"/>
                <w:szCs w:val="16"/>
              </w:rPr>
            </w:pPr>
          </w:p>
        </w:tc>
        <w:tc>
          <w:tcPr>
            <w:tcW w:w="5361" w:type="dxa"/>
            <w:tcBorders>
              <w:top w:val="single" w:sz="4" w:space="0" w:color="auto"/>
              <w:left w:val="single" w:sz="6" w:space="0" w:color="auto"/>
              <w:bottom w:val="single" w:sz="4" w:space="0" w:color="auto"/>
              <w:right w:val="single" w:sz="6" w:space="0" w:color="auto"/>
            </w:tcBorders>
            <w:shd w:val="clear" w:color="auto" w:fill="auto"/>
          </w:tcPr>
          <w:p w14:paraId="63E158B6" w14:textId="7AFD9595" w:rsidR="006725AF" w:rsidRPr="00D26284" w:rsidRDefault="006725AF" w:rsidP="00760C2F">
            <w:pPr>
              <w:rPr>
                <w:rFonts w:cs="Arial"/>
                <w:sz w:val="16"/>
                <w:szCs w:val="16"/>
              </w:rPr>
            </w:pPr>
            <w:r w:rsidRPr="00D26284">
              <w:rPr>
                <w:rFonts w:cs="Arial"/>
                <w:sz w:val="16"/>
                <w:szCs w:val="16"/>
              </w:rPr>
              <w:t>= R</w:t>
            </w:r>
            <w:r w:rsidR="00760C2F" w:rsidRPr="00D26284">
              <w:rPr>
                <w:rFonts w:cs="Arial"/>
                <w:sz w:val="16"/>
                <w:szCs w:val="16"/>
              </w:rPr>
              <w:t>2</w:t>
            </w:r>
            <w:r w:rsidRPr="00D26284">
              <w:rPr>
                <w:rFonts w:cs="Arial"/>
                <w:sz w:val="16"/>
                <w:szCs w:val="16"/>
              </w:rPr>
              <w:t>.BEAG_RN300VALUTAJAAR</w:t>
            </w:r>
          </w:p>
        </w:tc>
      </w:tr>
      <w:tr w:rsidR="006725AF" w:rsidRPr="00D26284" w14:paraId="73A4532C" w14:textId="77777777" w:rsidTr="00715857">
        <w:trPr>
          <w:cantSplit/>
        </w:trPr>
        <w:tc>
          <w:tcPr>
            <w:tcW w:w="3823" w:type="dxa"/>
            <w:tcBorders>
              <w:top w:val="single" w:sz="4" w:space="0" w:color="auto"/>
              <w:left w:val="single" w:sz="6" w:space="0" w:color="auto"/>
              <w:bottom w:val="single" w:sz="4" w:space="0" w:color="auto"/>
              <w:right w:val="single" w:sz="6" w:space="0" w:color="auto"/>
            </w:tcBorders>
            <w:shd w:val="clear" w:color="auto" w:fill="auto"/>
          </w:tcPr>
          <w:p w14:paraId="6352ABFE" w14:textId="77777777" w:rsidR="006725AF" w:rsidRPr="00D26284" w:rsidRDefault="006725AF" w:rsidP="00715857">
            <w:pPr>
              <w:rPr>
                <w:rFonts w:cs="Arial"/>
                <w:snapToGrid w:val="0"/>
                <w:sz w:val="16"/>
                <w:szCs w:val="16"/>
              </w:rPr>
            </w:pPr>
            <w:r w:rsidRPr="00D26284">
              <w:rPr>
                <w:rFonts w:cs="Arial"/>
                <w:snapToGrid w:val="0"/>
                <w:sz w:val="16"/>
                <w:szCs w:val="16"/>
              </w:rPr>
              <w:t>XAAA_AANLEVERINGNR</w:t>
            </w:r>
          </w:p>
        </w:tc>
        <w:tc>
          <w:tcPr>
            <w:tcW w:w="425" w:type="dxa"/>
            <w:tcBorders>
              <w:top w:val="single" w:sz="4" w:space="0" w:color="auto"/>
              <w:left w:val="single" w:sz="6" w:space="0" w:color="auto"/>
              <w:bottom w:val="single" w:sz="4" w:space="0" w:color="auto"/>
              <w:right w:val="single" w:sz="6" w:space="0" w:color="auto"/>
            </w:tcBorders>
            <w:shd w:val="clear" w:color="auto" w:fill="auto"/>
          </w:tcPr>
          <w:p w14:paraId="759D080F" w14:textId="77777777" w:rsidR="006725AF" w:rsidRPr="00D26284" w:rsidRDefault="006725AF" w:rsidP="00715857">
            <w:pPr>
              <w:rPr>
                <w:rFonts w:cs="Arial"/>
                <w:sz w:val="16"/>
                <w:szCs w:val="16"/>
              </w:rPr>
            </w:pPr>
          </w:p>
        </w:tc>
        <w:tc>
          <w:tcPr>
            <w:tcW w:w="5361" w:type="dxa"/>
            <w:tcBorders>
              <w:top w:val="single" w:sz="4" w:space="0" w:color="auto"/>
              <w:left w:val="single" w:sz="6" w:space="0" w:color="auto"/>
              <w:bottom w:val="single" w:sz="4" w:space="0" w:color="auto"/>
              <w:right w:val="single" w:sz="6" w:space="0" w:color="auto"/>
            </w:tcBorders>
            <w:shd w:val="clear" w:color="auto" w:fill="auto"/>
          </w:tcPr>
          <w:p w14:paraId="244B3105" w14:textId="280C3501" w:rsidR="006725AF" w:rsidRPr="00D26284" w:rsidRDefault="00760C2F" w:rsidP="00715857">
            <w:pPr>
              <w:rPr>
                <w:rFonts w:cs="Arial"/>
                <w:sz w:val="16"/>
                <w:szCs w:val="16"/>
              </w:rPr>
            </w:pPr>
            <w:r w:rsidRPr="00D26284">
              <w:rPr>
                <w:rFonts w:cs="Arial"/>
                <w:sz w:val="16"/>
                <w:szCs w:val="16"/>
              </w:rPr>
              <w:t>= R2</w:t>
            </w:r>
            <w:r w:rsidR="006725AF" w:rsidRPr="00D26284">
              <w:rPr>
                <w:rFonts w:cs="Arial"/>
                <w:sz w:val="16"/>
                <w:szCs w:val="16"/>
              </w:rPr>
              <w:t>.BEAG_RN300AANLEVERINGNR</w:t>
            </w:r>
          </w:p>
        </w:tc>
      </w:tr>
    </w:tbl>
    <w:p w14:paraId="0217AE55" w14:textId="77777777" w:rsidR="006725AF" w:rsidRPr="00B63A88" w:rsidRDefault="006725AF" w:rsidP="00ED31EF"/>
    <w:p w14:paraId="6187A35B" w14:textId="77777777" w:rsidR="006725AF" w:rsidRPr="00B63A88" w:rsidRDefault="006725AF" w:rsidP="00ED31EF">
      <w:r w:rsidRPr="00B63A88">
        <w:rPr>
          <w:b/>
        </w:rPr>
        <w:t>Uitvoer</w:t>
      </w:r>
    </w:p>
    <w:p w14:paraId="2B92C7E8" w14:textId="4E4F0DE3" w:rsidR="006725AF" w:rsidRPr="00760C2F" w:rsidRDefault="006725AF" w:rsidP="006725AF">
      <w:r w:rsidRPr="00760C2F">
        <w:t xml:space="preserve">0 of 1 voorkomen toevoegen per </w:t>
      </w:r>
      <w:r w:rsidR="00760C2F">
        <w:t>RBG_REKENING (</w:t>
      </w:r>
      <w:r w:rsidR="0095502F">
        <w:t>HSEL_RN310REK</w:t>
      </w:r>
      <w:r w:rsidR="00760C2F">
        <w:t>)</w:t>
      </w:r>
      <w:r w:rsidRPr="00760C2F">
        <w:t>.</w:t>
      </w:r>
    </w:p>
    <w:p w14:paraId="390BE4B3" w14:textId="77777777" w:rsidR="006725AF" w:rsidRPr="00760C2F" w:rsidRDefault="006725AF" w:rsidP="006725AF"/>
    <w:p w14:paraId="18518391" w14:textId="77777777" w:rsidR="006725AF" w:rsidRPr="00B63A88" w:rsidRDefault="006725AF" w:rsidP="00ED31EF">
      <w:r w:rsidRPr="00B63A88">
        <w:rPr>
          <w:b/>
        </w:rPr>
        <w:t>Afwijkende uitvoer</w:t>
      </w:r>
    </w:p>
    <w:p w14:paraId="0A3111AB" w14:textId="7128A177" w:rsidR="006725AF" w:rsidRPr="00760C2F" w:rsidRDefault="006725AF" w:rsidP="006725AF">
      <w:pPr>
        <w:pStyle w:val="Standaardinspringing"/>
        <w:ind w:left="0" w:firstLine="0"/>
        <w:rPr>
          <w:rFonts w:cs="Arial"/>
          <w:spacing w:val="0"/>
          <w:szCs w:val="19"/>
        </w:rPr>
      </w:pPr>
      <w:r w:rsidRPr="00760C2F">
        <w:t xml:space="preserve">Hernoem </w:t>
      </w:r>
      <w:r w:rsidR="003C7544" w:rsidRPr="003C7544">
        <w:t xml:space="preserve"> RN310DATTYDREG</w:t>
      </w:r>
      <w:r w:rsidRPr="00760C2F">
        <w:rPr>
          <w:rFonts w:cs="Arial"/>
          <w:spacing w:val="0"/>
          <w:szCs w:val="19"/>
        </w:rPr>
        <w:t xml:space="preserve"> naar XAAF_MUTATIEBEGIN_TS</w:t>
      </w:r>
    </w:p>
    <w:p w14:paraId="177F853F" w14:textId="77777777" w:rsidR="006725AF" w:rsidRPr="00760C2F" w:rsidRDefault="006725AF" w:rsidP="006725AF">
      <w:pPr>
        <w:pStyle w:val="Standaardinspringing"/>
        <w:ind w:left="0" w:firstLine="0"/>
        <w:rPr>
          <w:rFonts w:cs="Arial"/>
          <w:spacing w:val="0"/>
          <w:szCs w:val="19"/>
        </w:rPr>
      </w:pPr>
    </w:p>
    <w:p w14:paraId="1227773D" w14:textId="77777777" w:rsidR="006725AF" w:rsidRPr="00760C2F" w:rsidRDefault="006725AF" w:rsidP="006725AF">
      <w:pPr>
        <w:pStyle w:val="Standaardinspringing"/>
        <w:ind w:left="0" w:firstLine="0"/>
        <w:rPr>
          <w:u w:val="single"/>
        </w:rPr>
      </w:pPr>
      <w:r w:rsidRPr="00760C2F">
        <w:rPr>
          <w:rFonts w:cs="Arial"/>
          <w:spacing w:val="0"/>
          <w:szCs w:val="19"/>
          <w:u w:val="single"/>
        </w:rPr>
        <w:t xml:space="preserve">De rest van de verwerking net uitvoeren als beschreven vanaf paragraaf </w:t>
      </w:r>
      <w:r w:rsidRPr="00760C2F">
        <w:rPr>
          <w:rFonts w:cs="Arial"/>
          <w:spacing w:val="0"/>
          <w:szCs w:val="19"/>
          <w:u w:val="single"/>
        </w:rPr>
        <w:fldChar w:fldCharType="begin"/>
      </w:r>
      <w:r w:rsidRPr="00760C2F">
        <w:rPr>
          <w:rFonts w:cs="Arial"/>
          <w:spacing w:val="0"/>
          <w:szCs w:val="19"/>
          <w:u w:val="single"/>
        </w:rPr>
        <w:instrText xml:space="preserve"> REF _Ref474851073 \r \h  \* MERGEFORMAT </w:instrText>
      </w:r>
      <w:r w:rsidRPr="00760C2F">
        <w:rPr>
          <w:rFonts w:cs="Arial"/>
          <w:spacing w:val="0"/>
          <w:szCs w:val="19"/>
          <w:u w:val="single"/>
        </w:rPr>
        <w:fldChar w:fldCharType="separate"/>
      </w:r>
      <w:r w:rsidR="00297961">
        <w:rPr>
          <w:rFonts w:cs="Arial"/>
          <w:b/>
          <w:bCs/>
          <w:spacing w:val="0"/>
          <w:szCs w:val="19"/>
          <w:u w:val="single"/>
        </w:rPr>
        <w:t>Fout! Verwijzingsbron niet gevonden.</w:t>
      </w:r>
      <w:r w:rsidRPr="00760C2F">
        <w:rPr>
          <w:rFonts w:cs="Arial"/>
          <w:spacing w:val="0"/>
          <w:szCs w:val="19"/>
          <w:u w:val="single"/>
        </w:rPr>
        <w:fldChar w:fldCharType="end"/>
      </w:r>
    </w:p>
    <w:p w14:paraId="0F161F3A" w14:textId="77777777" w:rsidR="006725AF" w:rsidRDefault="006725AF" w:rsidP="006725AF">
      <w:pPr>
        <w:pStyle w:val="Standaardinspringing"/>
        <w:ind w:left="0" w:firstLine="0"/>
      </w:pPr>
      <w:r w:rsidRPr="00760C2F">
        <w:t>Uitzondering is dat er twee verschillende prefix_SK ’s zijn in plaats van 1 en er geen SAT tabel wordt uitgevraagd, maar een LINK tabel.</w:t>
      </w:r>
    </w:p>
    <w:p w14:paraId="046AC30A" w14:textId="248BB09E" w:rsidR="00BD5477" w:rsidRDefault="00BD5477" w:rsidP="00BD5477"/>
    <w:p w14:paraId="2AB9C365" w14:textId="4859E787" w:rsidR="00A40D3C" w:rsidRPr="00D42569" w:rsidRDefault="00A40D3C" w:rsidP="00A40D3C">
      <w:pPr>
        <w:pStyle w:val="Kop1"/>
      </w:pPr>
      <w:bookmarkStart w:id="1324" w:name="_Toc7616248"/>
      <w:r w:rsidRPr="00D42569">
        <w:lastRenderedPageBreak/>
        <w:t>L_RBG_FIN_MELDING_GIIN_AFW</w:t>
      </w:r>
      <w:bookmarkEnd w:id="1324"/>
    </w:p>
    <w:p w14:paraId="6097C9E2" w14:textId="77777777" w:rsidR="000F3660" w:rsidRDefault="000F3660" w:rsidP="000F3660">
      <w:pPr>
        <w:pStyle w:val="Kop2"/>
      </w:pPr>
      <w:bookmarkStart w:id="1325" w:name="_Toc7616249"/>
      <w:r>
        <w:t>Globale werking</w:t>
      </w:r>
      <w:bookmarkEnd w:id="1325"/>
    </w:p>
    <w:p w14:paraId="3A28C795" w14:textId="15E61146" w:rsidR="000F3660" w:rsidRDefault="000F3660" w:rsidP="000F3660">
      <w:r>
        <w:t xml:space="preserve">in deze LINK-tabel wordt de relatie vastgelegd tussen de twee HUBs: </w:t>
      </w:r>
      <w:r w:rsidRPr="00DE0C83">
        <w:rPr>
          <w:b/>
        </w:rPr>
        <w:t>H_FIN_MELDING</w:t>
      </w:r>
      <w:r>
        <w:t xml:space="preserve"> en </w:t>
      </w:r>
      <w:r w:rsidRPr="00393EBB">
        <w:rPr>
          <w:b/>
        </w:rPr>
        <w:t>H_GLOBAL_INTERMEDIARY_IDNR</w:t>
      </w:r>
      <w:r>
        <w:t>.</w:t>
      </w:r>
    </w:p>
    <w:p w14:paraId="497D68DC" w14:textId="77777777" w:rsidR="000F3660" w:rsidRDefault="000F3660" w:rsidP="000F3660">
      <w:r>
        <w:t>Indien de relatie al bestaat, dient gecontroleerd te worden of (eventueel aanwezige) beschrijvende attributen gewijzigd zijn. Als dit het geval is, dan moet het actuele voorkomen afgesloten worden en dient een nieuwe regel aangemaakt te worden met de nieuwe gegevens.</w:t>
      </w:r>
    </w:p>
    <w:p w14:paraId="28D060D8" w14:textId="77777777" w:rsidR="000F3660" w:rsidRDefault="000F3660" w:rsidP="000F3660">
      <w:pPr>
        <w:rPr>
          <w:rFonts w:ascii="Times New Roman" w:hAnsi="Times New Roman"/>
          <w:spacing w:val="0"/>
          <w:sz w:val="24"/>
          <w:szCs w:val="24"/>
        </w:rPr>
      </w:pPr>
      <w:r>
        <w:br/>
      </w:r>
      <w:r w:rsidRPr="003E2518">
        <w:rPr>
          <w:u w:val="single"/>
        </w:rPr>
        <w:t>Business Key</w:t>
      </w:r>
      <w:r>
        <w:rPr>
          <w:u w:val="single"/>
        </w:rPr>
        <w:t xml:space="preserve"> </w:t>
      </w:r>
      <w:r w:rsidRPr="00BD0FBF">
        <w:rPr>
          <w:u w:val="single"/>
        </w:rPr>
        <w:t>H_FIN_MELDING</w:t>
      </w:r>
      <w:r>
        <w:t xml:space="preserve"> :</w:t>
      </w:r>
      <w:r w:rsidRPr="004E0DF9">
        <w:rPr>
          <w:rFonts w:ascii="Times New Roman" w:hAnsi="Times New Roman"/>
          <w:spacing w:val="0"/>
          <w:sz w:val="24"/>
          <w:szCs w:val="24"/>
        </w:rPr>
        <w:t xml:space="preserve"> </w:t>
      </w:r>
    </w:p>
    <w:p w14:paraId="5D1FF6D0" w14:textId="77777777" w:rsidR="000F3660" w:rsidRPr="00771BB2" w:rsidRDefault="000F3660" w:rsidP="000F3660">
      <w:pPr>
        <w:tabs>
          <w:tab w:val="left" w:pos="2694"/>
        </w:tabs>
        <w:ind w:left="2694" w:hanging="2694"/>
      </w:pPr>
      <w:r w:rsidRPr="0058006F">
        <w:t>XAAB_RSIN</w:t>
      </w:r>
      <w:r w:rsidRPr="00771BB2">
        <w:tab/>
        <w:t>Dit veld bevat het FINR van de Fin.Instelling.</w:t>
      </w:r>
    </w:p>
    <w:p w14:paraId="2E4C7A2E" w14:textId="77777777" w:rsidR="000F3660" w:rsidRDefault="000F3660" w:rsidP="000F3660">
      <w:pPr>
        <w:tabs>
          <w:tab w:val="left" w:pos="2694"/>
        </w:tabs>
        <w:ind w:left="2694" w:hanging="2694"/>
      </w:pPr>
      <w:r>
        <w:t>XAAB</w:t>
      </w:r>
      <w:r w:rsidRPr="00771BB2">
        <w:t>_GEGEVENSTIJDVAK</w:t>
      </w:r>
      <w:r w:rsidRPr="00771BB2">
        <w:tab/>
        <w:t>Dit veld bevat het jaartal waarop de levering betrekking</w:t>
      </w:r>
      <w:r>
        <w:t xml:space="preserve"> heeft</w:t>
      </w:r>
    </w:p>
    <w:p w14:paraId="46F810C6" w14:textId="77777777" w:rsidR="000F3660" w:rsidRDefault="000F3660" w:rsidP="000F3660">
      <w:pPr>
        <w:tabs>
          <w:tab w:val="left" w:pos="2694"/>
        </w:tabs>
        <w:ind w:left="2694" w:hanging="2694"/>
      </w:pPr>
      <w:r w:rsidRPr="0058006F">
        <w:t>XAAB_PRODUCTID</w:t>
      </w:r>
      <w:r>
        <w:tab/>
        <w:t>Dit veld bevat de omschrijving van het Financiële Product dat door de FI wordt gevoerd.</w:t>
      </w:r>
    </w:p>
    <w:p w14:paraId="35A86282" w14:textId="77777777" w:rsidR="000F3660" w:rsidRDefault="000F3660" w:rsidP="000F3660">
      <w:pPr>
        <w:tabs>
          <w:tab w:val="left" w:pos="2694"/>
        </w:tabs>
        <w:ind w:left="2694" w:hanging="2694"/>
      </w:pPr>
      <w:r w:rsidRPr="0058006F">
        <w:t>XAAB_PRODUCTNUMMER</w:t>
      </w:r>
      <w:r>
        <w:tab/>
        <w:t>Dit veld bevat het rekeningnummer, binnen het Financiële Product</w:t>
      </w:r>
    </w:p>
    <w:p w14:paraId="6AD32E21" w14:textId="77777777" w:rsidR="00830F0B" w:rsidRDefault="00830F0B" w:rsidP="00830F0B">
      <w:pPr>
        <w:tabs>
          <w:tab w:val="left" w:pos="2694"/>
        </w:tabs>
        <w:ind w:left="2694" w:hanging="2694"/>
      </w:pPr>
      <w:r>
        <w:t>XAAB_BERICHTTYPE</w:t>
      </w:r>
      <w:r>
        <w:tab/>
        <w:t>Dit veld bevat de soort Zending</w:t>
      </w:r>
    </w:p>
    <w:p w14:paraId="17D7E241" w14:textId="77777777" w:rsidR="000F3660" w:rsidRDefault="000F3660" w:rsidP="000F3660">
      <w:pPr>
        <w:tabs>
          <w:tab w:val="left" w:pos="2694"/>
        </w:tabs>
        <w:ind w:left="2694" w:hanging="2694"/>
      </w:pPr>
      <w:r w:rsidRPr="0058006F">
        <w:t>XAAB_MELDINGTYPE</w:t>
      </w:r>
      <w:r>
        <w:tab/>
        <w:t>Dit veld bevat een code waarmee de Fin. Instelling kan aangeven wat voor een soort van melding het betreft.</w:t>
      </w:r>
    </w:p>
    <w:p w14:paraId="500FA6F6" w14:textId="77777777" w:rsidR="000F3660" w:rsidRPr="002A1ABD" w:rsidRDefault="000F3660" w:rsidP="000F3660">
      <w:pPr>
        <w:tabs>
          <w:tab w:val="left" w:pos="2694"/>
        </w:tabs>
        <w:ind w:left="2694" w:hanging="2694"/>
        <w:rPr>
          <w:highlight w:val="yellow"/>
        </w:rPr>
      </w:pPr>
      <w:r w:rsidRPr="0058006F">
        <w:t>XAAB_MAAND</w:t>
      </w:r>
      <w:r>
        <w:tab/>
        <w:t>Dit veld bevat het maandnummer (van 00 t/m 12) van de melding (NB. slechts enkele CMG-meldingtypes bevatten een maandnummer. Hier vullen met “00”.</w:t>
      </w:r>
    </w:p>
    <w:p w14:paraId="5B72FCFF" w14:textId="052CF56F" w:rsidR="000F3660" w:rsidRDefault="000F3660" w:rsidP="000F3660">
      <w:pPr>
        <w:rPr>
          <w:highlight w:val="yellow"/>
        </w:rPr>
      </w:pPr>
    </w:p>
    <w:p w14:paraId="6560B892" w14:textId="77777777" w:rsidR="000F3660" w:rsidRDefault="000F3660" w:rsidP="000F3660">
      <w:r w:rsidRPr="003E2518">
        <w:rPr>
          <w:u w:val="single"/>
        </w:rPr>
        <w:t xml:space="preserve">Business </w:t>
      </w:r>
      <w:r w:rsidRPr="00E05580">
        <w:rPr>
          <w:u w:val="single"/>
        </w:rPr>
        <w:t>Key H_GLOBAL_INTERMEDIARY_IDNR</w:t>
      </w:r>
      <w:r>
        <w:t>:</w:t>
      </w:r>
    </w:p>
    <w:p w14:paraId="4A95B57F" w14:textId="7DC5A599" w:rsidR="000F3660" w:rsidRDefault="000F3660" w:rsidP="000F3660">
      <w:pPr>
        <w:tabs>
          <w:tab w:val="left" w:pos="2694"/>
        </w:tabs>
      </w:pPr>
      <w:r w:rsidRPr="000125A8">
        <w:t>XA</w:t>
      </w:r>
      <w:r w:rsidR="00C55F0E">
        <w:t>AD</w:t>
      </w:r>
      <w:r w:rsidRPr="000125A8">
        <w:t>_GIIN</w:t>
      </w:r>
      <w:r>
        <w:tab/>
      </w:r>
      <w:r w:rsidRPr="004E0DF9">
        <w:t xml:space="preserve">Dit veld bevat </w:t>
      </w:r>
      <w:r>
        <w:t>het GIIN_</w:t>
      </w:r>
      <w:r w:rsidR="00D42569">
        <w:t xml:space="preserve">Afwijkend </w:t>
      </w:r>
      <w:r>
        <w:t xml:space="preserve">dat </w:t>
      </w:r>
      <w:r w:rsidR="00D42569">
        <w:t>bij de rekeninggegevens is vermeld</w:t>
      </w:r>
      <w:r w:rsidRPr="004E0DF9">
        <w:t>.</w:t>
      </w:r>
    </w:p>
    <w:p w14:paraId="6C6097A9" w14:textId="77777777" w:rsidR="000F3660" w:rsidRDefault="000F3660" w:rsidP="000F3660">
      <w:pPr>
        <w:rPr>
          <w:rFonts w:ascii="Times New Roman" w:hAnsi="Times New Roman"/>
          <w:spacing w:val="0"/>
          <w:sz w:val="24"/>
          <w:szCs w:val="24"/>
        </w:rPr>
      </w:pPr>
    </w:p>
    <w:p w14:paraId="6B2CBB83" w14:textId="3EC74266" w:rsidR="00121E58" w:rsidRPr="00DE0C83" w:rsidRDefault="000F3660" w:rsidP="00121E58">
      <w:r>
        <w:t xml:space="preserve">Deze tabel dient gevuld te worden met gegevens uit </w:t>
      </w:r>
      <w:r w:rsidR="00787C64">
        <w:t xml:space="preserve">GIIN-Afwijkend uit RBG (tabel </w:t>
      </w:r>
      <w:r w:rsidR="009A1BDF">
        <w:t>HSEL</w:t>
      </w:r>
      <w:r w:rsidR="00787C64" w:rsidRPr="00305A97">
        <w:t>_RN520GIA</w:t>
      </w:r>
      <w:r w:rsidR="00787C64">
        <w:t>)</w:t>
      </w:r>
      <w:r w:rsidR="00121E58">
        <w:t>,</w:t>
      </w:r>
      <w:r w:rsidR="00787C64">
        <w:t xml:space="preserve"> </w:t>
      </w:r>
      <w:r w:rsidR="00121E58">
        <w:t>maar dient gevuld of gewijzigd te worden o.b.v. regels uit RBG_REKENING (</w:t>
      </w:r>
      <w:r w:rsidR="0095502F">
        <w:rPr>
          <w:rFonts w:cs="Arial"/>
          <w:szCs w:val="19"/>
        </w:rPr>
        <w:t xml:space="preserve">HSEL_RN310REK </w:t>
      </w:r>
      <w:r w:rsidR="00121E58">
        <w:t xml:space="preserve">) die zijn </w:t>
      </w:r>
      <w:r w:rsidR="00121E58" w:rsidRPr="00DE0C83">
        <w:t>toegevoegd of gewijzigd sinds de vorige verwerking.</w:t>
      </w:r>
    </w:p>
    <w:p w14:paraId="50A71605" w14:textId="522F30C8" w:rsidR="000F3660" w:rsidRDefault="000F3660" w:rsidP="000F3660"/>
    <w:p w14:paraId="35049FC0" w14:textId="50496924" w:rsidR="000F3660" w:rsidRDefault="000F3660" w:rsidP="000F3660">
      <w:pPr>
        <w:pStyle w:val="Kop2"/>
        <w:tabs>
          <w:tab w:val="clear" w:pos="709"/>
          <w:tab w:val="num" w:pos="1134"/>
        </w:tabs>
        <w:ind w:left="1134" w:hanging="1134"/>
      </w:pPr>
      <w:bookmarkStart w:id="1326" w:name="_Toc7616250"/>
      <w:r>
        <w:t xml:space="preserve">Mapping </w:t>
      </w:r>
      <w:r w:rsidRPr="000F3660">
        <w:t>L_RBG_FIN_MELDING_GIIN_A</w:t>
      </w:r>
      <w:r>
        <w:t>FW</w:t>
      </w:r>
      <w:bookmarkEnd w:id="1326"/>
    </w:p>
    <w:tbl>
      <w:tblPr>
        <w:tblW w:w="9720" w:type="dxa"/>
        <w:tblLayout w:type="fixed"/>
        <w:tblCellMar>
          <w:left w:w="30" w:type="dxa"/>
          <w:right w:w="30" w:type="dxa"/>
        </w:tblCellMar>
        <w:tblLook w:val="0000" w:firstRow="0" w:lastRow="0" w:firstColumn="0" w:lastColumn="0" w:noHBand="0" w:noVBand="0"/>
      </w:tblPr>
      <w:tblGrid>
        <w:gridCol w:w="3007"/>
        <w:gridCol w:w="2939"/>
        <w:gridCol w:w="3774"/>
      </w:tblGrid>
      <w:tr w:rsidR="000F3660" w:rsidRPr="003C7544" w14:paraId="194FF56F" w14:textId="77777777" w:rsidTr="003C7544">
        <w:trPr>
          <w:cantSplit/>
          <w:trHeight w:val="190"/>
        </w:trPr>
        <w:tc>
          <w:tcPr>
            <w:tcW w:w="3007" w:type="dxa"/>
            <w:tcBorders>
              <w:top w:val="single" w:sz="6" w:space="0" w:color="auto"/>
              <w:left w:val="single" w:sz="6" w:space="0" w:color="auto"/>
              <w:bottom w:val="single" w:sz="4" w:space="0" w:color="auto"/>
              <w:right w:val="single" w:sz="6" w:space="0" w:color="auto"/>
            </w:tcBorders>
            <w:shd w:val="pct20" w:color="auto" w:fill="FFFFFF"/>
          </w:tcPr>
          <w:p w14:paraId="0D714BBD" w14:textId="77777777" w:rsidR="000F3660" w:rsidRPr="003C7544" w:rsidRDefault="000F3660" w:rsidP="004E64A6">
            <w:pPr>
              <w:rPr>
                <w:b/>
                <w:color w:val="000000"/>
                <w:sz w:val="16"/>
                <w:szCs w:val="16"/>
              </w:rPr>
            </w:pPr>
            <w:r w:rsidRPr="003C7544">
              <w:rPr>
                <w:b/>
                <w:color w:val="000000"/>
                <w:sz w:val="16"/>
                <w:szCs w:val="16"/>
              </w:rPr>
              <w:t>Doelkolom</w:t>
            </w:r>
          </w:p>
          <w:p w14:paraId="4E7353F9" w14:textId="77777777" w:rsidR="000F3660" w:rsidRPr="003C7544" w:rsidRDefault="000F3660" w:rsidP="004E64A6">
            <w:pPr>
              <w:rPr>
                <w:b/>
                <w:color w:val="000000"/>
                <w:sz w:val="16"/>
                <w:szCs w:val="16"/>
              </w:rPr>
            </w:pPr>
          </w:p>
        </w:tc>
        <w:tc>
          <w:tcPr>
            <w:tcW w:w="2939" w:type="dxa"/>
            <w:tcBorders>
              <w:top w:val="single" w:sz="6" w:space="0" w:color="auto"/>
              <w:left w:val="single" w:sz="6" w:space="0" w:color="auto"/>
              <w:bottom w:val="single" w:sz="4" w:space="0" w:color="auto"/>
              <w:right w:val="single" w:sz="6" w:space="0" w:color="auto"/>
            </w:tcBorders>
            <w:shd w:val="pct20" w:color="auto" w:fill="FFFFFF"/>
          </w:tcPr>
          <w:p w14:paraId="396947C8" w14:textId="77777777" w:rsidR="000F3660" w:rsidRPr="003C7544" w:rsidRDefault="000F3660" w:rsidP="004E64A6">
            <w:pPr>
              <w:rPr>
                <w:b/>
                <w:color w:val="000000"/>
                <w:sz w:val="16"/>
                <w:szCs w:val="16"/>
              </w:rPr>
            </w:pPr>
            <w:r w:rsidRPr="003C7544">
              <w:rPr>
                <w:b/>
                <w:color w:val="000000"/>
                <w:sz w:val="16"/>
                <w:szCs w:val="16"/>
              </w:rPr>
              <w:t>Bron/brontabel</w:t>
            </w:r>
          </w:p>
        </w:tc>
        <w:tc>
          <w:tcPr>
            <w:tcW w:w="3774" w:type="dxa"/>
            <w:tcBorders>
              <w:top w:val="single" w:sz="6" w:space="0" w:color="auto"/>
              <w:left w:val="single" w:sz="6" w:space="0" w:color="auto"/>
              <w:bottom w:val="single" w:sz="4" w:space="0" w:color="auto"/>
              <w:right w:val="single" w:sz="6" w:space="0" w:color="auto"/>
            </w:tcBorders>
            <w:shd w:val="pct20" w:color="auto" w:fill="FFFFFF"/>
          </w:tcPr>
          <w:p w14:paraId="16F392B5" w14:textId="77777777" w:rsidR="000F3660" w:rsidRPr="003C7544" w:rsidRDefault="000F3660" w:rsidP="004E64A6">
            <w:pPr>
              <w:rPr>
                <w:b/>
                <w:color w:val="000000"/>
                <w:sz w:val="16"/>
                <w:szCs w:val="16"/>
              </w:rPr>
            </w:pPr>
            <w:r w:rsidRPr="003C7544">
              <w:rPr>
                <w:b/>
                <w:color w:val="000000"/>
                <w:sz w:val="16"/>
                <w:szCs w:val="16"/>
              </w:rPr>
              <w:t>Bronkolom</w:t>
            </w:r>
          </w:p>
        </w:tc>
      </w:tr>
      <w:tr w:rsidR="000F3660" w:rsidRPr="003C7544" w14:paraId="165A650E" w14:textId="77777777" w:rsidTr="003C7544">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2B876856" w14:textId="362E7106" w:rsidR="000F3660" w:rsidRPr="003C7544" w:rsidRDefault="000F3660" w:rsidP="004E64A6">
            <w:pPr>
              <w:rPr>
                <w:rFonts w:cs="Arial"/>
                <w:sz w:val="16"/>
                <w:szCs w:val="16"/>
              </w:rPr>
            </w:pPr>
            <w:r w:rsidRPr="003C7544">
              <w:rPr>
                <w:rFonts w:cs="Arial"/>
                <w:sz w:val="16"/>
                <w:szCs w:val="16"/>
              </w:rPr>
              <w:t>XAAB_SK</w:t>
            </w:r>
          </w:p>
        </w:tc>
        <w:tc>
          <w:tcPr>
            <w:tcW w:w="2939" w:type="dxa"/>
            <w:tcBorders>
              <w:top w:val="single" w:sz="4" w:space="0" w:color="auto"/>
              <w:left w:val="single" w:sz="4" w:space="0" w:color="auto"/>
              <w:bottom w:val="single" w:sz="4" w:space="0" w:color="auto"/>
              <w:right w:val="single" w:sz="4" w:space="0" w:color="auto"/>
            </w:tcBorders>
            <w:shd w:val="clear" w:color="auto" w:fill="auto"/>
          </w:tcPr>
          <w:p w14:paraId="04BA69E3" w14:textId="60AAD2CA" w:rsidR="000F3660" w:rsidRPr="003C7544" w:rsidRDefault="000F3660" w:rsidP="004E64A6">
            <w:pPr>
              <w:rPr>
                <w:rFonts w:cs="Arial"/>
                <w:snapToGrid w:val="0"/>
                <w:color w:val="000000"/>
                <w:sz w:val="16"/>
                <w:szCs w:val="16"/>
              </w:rPr>
            </w:pPr>
            <w:r w:rsidRPr="003C7544">
              <w:rPr>
                <w:rFonts w:cs="Arial"/>
                <w:snapToGrid w:val="0"/>
                <w:color w:val="000000"/>
                <w:sz w:val="16"/>
                <w:szCs w:val="16"/>
              </w:rPr>
              <w:t>H_FIN_MELDING</w:t>
            </w:r>
          </w:p>
        </w:tc>
        <w:tc>
          <w:tcPr>
            <w:tcW w:w="3774" w:type="dxa"/>
            <w:tcBorders>
              <w:top w:val="single" w:sz="4" w:space="0" w:color="auto"/>
              <w:left w:val="single" w:sz="4" w:space="0" w:color="auto"/>
              <w:bottom w:val="single" w:sz="4" w:space="0" w:color="auto"/>
              <w:right w:val="single" w:sz="4" w:space="0" w:color="auto"/>
            </w:tcBorders>
            <w:shd w:val="clear" w:color="auto" w:fill="auto"/>
          </w:tcPr>
          <w:p w14:paraId="7E7CD73E" w14:textId="7D2F23BF" w:rsidR="000F3660" w:rsidRPr="003C7544" w:rsidRDefault="000F3660" w:rsidP="004E64A6">
            <w:pPr>
              <w:rPr>
                <w:rFonts w:cs="Arial"/>
                <w:sz w:val="16"/>
                <w:szCs w:val="16"/>
              </w:rPr>
            </w:pPr>
            <w:r w:rsidRPr="003C7544">
              <w:rPr>
                <w:rFonts w:cs="Arial"/>
                <w:sz w:val="16"/>
                <w:szCs w:val="16"/>
              </w:rPr>
              <w:t>XAAB_SK</w:t>
            </w:r>
          </w:p>
        </w:tc>
      </w:tr>
      <w:tr w:rsidR="000F3660" w:rsidRPr="003C7544" w14:paraId="0E403FA3" w14:textId="77777777" w:rsidTr="003C7544">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24E3838F" w14:textId="33796E1B" w:rsidR="000F3660" w:rsidRPr="003C7544" w:rsidRDefault="000F3660" w:rsidP="004E64A6">
            <w:pPr>
              <w:rPr>
                <w:rFonts w:cs="Arial"/>
                <w:sz w:val="16"/>
                <w:szCs w:val="16"/>
              </w:rPr>
            </w:pPr>
            <w:r w:rsidRPr="003C7544">
              <w:rPr>
                <w:rFonts w:cs="Arial"/>
                <w:sz w:val="16"/>
                <w:szCs w:val="16"/>
              </w:rPr>
              <w:t>XAAD_SK</w:t>
            </w:r>
          </w:p>
        </w:tc>
        <w:tc>
          <w:tcPr>
            <w:tcW w:w="2939" w:type="dxa"/>
            <w:tcBorders>
              <w:top w:val="single" w:sz="4" w:space="0" w:color="auto"/>
              <w:left w:val="single" w:sz="4" w:space="0" w:color="auto"/>
              <w:bottom w:val="single" w:sz="4" w:space="0" w:color="auto"/>
              <w:right w:val="single" w:sz="4" w:space="0" w:color="auto"/>
            </w:tcBorders>
            <w:shd w:val="clear" w:color="auto" w:fill="auto"/>
          </w:tcPr>
          <w:p w14:paraId="473AC4A3" w14:textId="74DE2C40" w:rsidR="000F3660" w:rsidRPr="003C7544" w:rsidRDefault="000F3660" w:rsidP="004E64A6">
            <w:pPr>
              <w:rPr>
                <w:rFonts w:cs="Arial"/>
                <w:snapToGrid w:val="0"/>
                <w:color w:val="000000"/>
                <w:sz w:val="16"/>
                <w:szCs w:val="16"/>
              </w:rPr>
            </w:pPr>
            <w:r w:rsidRPr="003C7544">
              <w:rPr>
                <w:rFonts w:cs="Arial"/>
                <w:snapToGrid w:val="0"/>
                <w:color w:val="000000"/>
                <w:sz w:val="16"/>
                <w:szCs w:val="16"/>
              </w:rPr>
              <w:t>H_GLOBAL_INTERMEDIARY_IDNR</w:t>
            </w:r>
          </w:p>
        </w:tc>
        <w:tc>
          <w:tcPr>
            <w:tcW w:w="3774" w:type="dxa"/>
            <w:tcBorders>
              <w:top w:val="single" w:sz="4" w:space="0" w:color="auto"/>
              <w:left w:val="single" w:sz="4" w:space="0" w:color="auto"/>
              <w:bottom w:val="single" w:sz="4" w:space="0" w:color="auto"/>
              <w:right w:val="single" w:sz="4" w:space="0" w:color="auto"/>
            </w:tcBorders>
            <w:shd w:val="clear" w:color="auto" w:fill="auto"/>
          </w:tcPr>
          <w:p w14:paraId="34968A31" w14:textId="1D079CE3" w:rsidR="000F3660" w:rsidRPr="003C7544" w:rsidRDefault="000F3660" w:rsidP="004E64A6">
            <w:pPr>
              <w:rPr>
                <w:rFonts w:cs="Arial"/>
                <w:sz w:val="16"/>
                <w:szCs w:val="16"/>
              </w:rPr>
            </w:pPr>
            <w:r w:rsidRPr="003C7544">
              <w:rPr>
                <w:rFonts w:cs="Arial"/>
                <w:sz w:val="16"/>
                <w:szCs w:val="16"/>
              </w:rPr>
              <w:t>XAAD_SK</w:t>
            </w:r>
          </w:p>
        </w:tc>
      </w:tr>
      <w:tr w:rsidR="000F3660" w:rsidRPr="003C7544" w14:paraId="613EF411" w14:textId="77777777" w:rsidTr="003C7544">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51D60EC7" w14:textId="68A0F7D6" w:rsidR="000F3660" w:rsidRPr="003C7544" w:rsidRDefault="000F3660" w:rsidP="000F3660">
            <w:pPr>
              <w:rPr>
                <w:rFonts w:cs="Arial"/>
                <w:sz w:val="16"/>
                <w:szCs w:val="16"/>
              </w:rPr>
            </w:pPr>
            <w:r w:rsidRPr="003C7544">
              <w:rPr>
                <w:rFonts w:cs="Arial"/>
                <w:sz w:val="16"/>
                <w:szCs w:val="16"/>
              </w:rPr>
              <w:t>XAAK_MUTATIEBEGIN_TS</w:t>
            </w:r>
          </w:p>
        </w:tc>
        <w:tc>
          <w:tcPr>
            <w:tcW w:w="2939" w:type="dxa"/>
            <w:tcBorders>
              <w:top w:val="single" w:sz="4" w:space="0" w:color="auto"/>
              <w:left w:val="single" w:sz="4" w:space="0" w:color="auto"/>
              <w:bottom w:val="single" w:sz="4" w:space="0" w:color="auto"/>
              <w:right w:val="single" w:sz="4" w:space="0" w:color="auto"/>
            </w:tcBorders>
            <w:shd w:val="clear" w:color="auto" w:fill="auto"/>
          </w:tcPr>
          <w:p w14:paraId="1C01DBD6" w14:textId="77777777" w:rsidR="000F3660" w:rsidRPr="003C7544" w:rsidRDefault="000F3660" w:rsidP="004E64A6">
            <w:pPr>
              <w:rPr>
                <w:rFonts w:cs="Arial"/>
                <w:snapToGrid w:val="0"/>
                <w:color w:val="000000"/>
                <w:sz w:val="16"/>
                <w:szCs w:val="16"/>
              </w:rPr>
            </w:pPr>
          </w:p>
        </w:tc>
        <w:tc>
          <w:tcPr>
            <w:tcW w:w="3774" w:type="dxa"/>
            <w:tcBorders>
              <w:top w:val="single" w:sz="4" w:space="0" w:color="auto"/>
              <w:left w:val="single" w:sz="4" w:space="0" w:color="auto"/>
              <w:bottom w:val="single" w:sz="4" w:space="0" w:color="auto"/>
              <w:right w:val="single" w:sz="4" w:space="0" w:color="auto"/>
            </w:tcBorders>
            <w:shd w:val="clear" w:color="auto" w:fill="auto"/>
          </w:tcPr>
          <w:p w14:paraId="0E5B57AB" w14:textId="7D4B19BE" w:rsidR="000F3660" w:rsidRPr="003C7544" w:rsidRDefault="003C7544" w:rsidP="003C7544">
            <w:pPr>
              <w:rPr>
                <w:rFonts w:cs="Arial"/>
                <w:sz w:val="16"/>
                <w:szCs w:val="16"/>
              </w:rPr>
            </w:pPr>
            <w:r w:rsidRPr="003C7544">
              <w:rPr>
                <w:rFonts w:cs="Arial"/>
                <w:snapToGrid w:val="0"/>
                <w:color w:val="000000"/>
                <w:sz w:val="16"/>
                <w:szCs w:val="16"/>
              </w:rPr>
              <w:t>RN310DATTYDREG</w:t>
            </w:r>
          </w:p>
        </w:tc>
      </w:tr>
      <w:tr w:rsidR="000F3660" w:rsidRPr="003C7544" w14:paraId="3232128C" w14:textId="77777777" w:rsidTr="003C7544">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47260BD0" w14:textId="61572E88" w:rsidR="000F3660" w:rsidRPr="003C7544" w:rsidRDefault="000F3660" w:rsidP="004E64A6">
            <w:pPr>
              <w:rPr>
                <w:rFonts w:cs="Arial"/>
                <w:sz w:val="16"/>
                <w:szCs w:val="16"/>
              </w:rPr>
            </w:pPr>
            <w:r w:rsidRPr="003C7544">
              <w:rPr>
                <w:rFonts w:cs="Arial"/>
                <w:sz w:val="16"/>
                <w:szCs w:val="16"/>
              </w:rPr>
              <w:t>XAAK_MUTATIEEINDE_TS</w:t>
            </w:r>
          </w:p>
        </w:tc>
        <w:tc>
          <w:tcPr>
            <w:tcW w:w="2939" w:type="dxa"/>
            <w:tcBorders>
              <w:top w:val="single" w:sz="4" w:space="0" w:color="auto"/>
              <w:left w:val="single" w:sz="4" w:space="0" w:color="auto"/>
              <w:bottom w:val="single" w:sz="4" w:space="0" w:color="auto"/>
              <w:right w:val="single" w:sz="4" w:space="0" w:color="auto"/>
            </w:tcBorders>
            <w:shd w:val="clear" w:color="auto" w:fill="auto"/>
          </w:tcPr>
          <w:p w14:paraId="19A00A06" w14:textId="77777777" w:rsidR="000F3660" w:rsidRPr="003C7544" w:rsidRDefault="000F3660" w:rsidP="004E64A6">
            <w:pPr>
              <w:rPr>
                <w:rFonts w:cs="Arial"/>
                <w:snapToGrid w:val="0"/>
                <w:color w:val="000000"/>
                <w:sz w:val="16"/>
                <w:szCs w:val="16"/>
              </w:rPr>
            </w:pPr>
          </w:p>
        </w:tc>
        <w:tc>
          <w:tcPr>
            <w:tcW w:w="3774" w:type="dxa"/>
            <w:tcBorders>
              <w:top w:val="single" w:sz="4" w:space="0" w:color="auto"/>
              <w:left w:val="single" w:sz="4" w:space="0" w:color="auto"/>
              <w:bottom w:val="single" w:sz="4" w:space="0" w:color="auto"/>
              <w:right w:val="single" w:sz="4" w:space="0" w:color="auto"/>
            </w:tcBorders>
            <w:shd w:val="clear" w:color="auto" w:fill="auto"/>
          </w:tcPr>
          <w:p w14:paraId="2BAD4B64" w14:textId="77777777" w:rsidR="000F3660" w:rsidRPr="003C7544" w:rsidRDefault="000F3660" w:rsidP="004E64A6">
            <w:pPr>
              <w:rPr>
                <w:rFonts w:cs="Arial"/>
                <w:snapToGrid w:val="0"/>
                <w:color w:val="000000"/>
                <w:sz w:val="16"/>
                <w:szCs w:val="16"/>
              </w:rPr>
            </w:pPr>
            <w:r w:rsidRPr="003C7544">
              <w:rPr>
                <w:rFonts w:cs="Arial"/>
                <w:snapToGrid w:val="0"/>
                <w:color w:val="000000"/>
                <w:sz w:val="16"/>
                <w:szCs w:val="16"/>
              </w:rPr>
              <w:t xml:space="preserve">Afleiding  </w:t>
            </w:r>
            <w:r w:rsidRPr="003C7544">
              <w:rPr>
                <w:rFonts w:cs="Arial"/>
                <w:i/>
                <w:snapToGrid w:val="0"/>
                <w:color w:val="000000"/>
                <w:sz w:val="16"/>
                <w:szCs w:val="16"/>
              </w:rPr>
              <w:t xml:space="preserve">MTHV </w:t>
            </w:r>
            <w:r w:rsidRPr="003C7544">
              <w:rPr>
                <w:rFonts w:cs="Arial"/>
                <w:snapToGrid w:val="0"/>
                <w:color w:val="000000"/>
                <w:sz w:val="16"/>
                <w:szCs w:val="16"/>
              </w:rPr>
              <w:t xml:space="preserve">- </w:t>
            </w:r>
            <w:r w:rsidRPr="003C7544">
              <w:rPr>
                <w:rFonts w:cs="Arial"/>
                <w:sz w:val="16"/>
                <w:szCs w:val="16"/>
              </w:rPr>
              <w:t>MUTATIEEINDE_TS</w:t>
            </w:r>
          </w:p>
        </w:tc>
      </w:tr>
      <w:tr w:rsidR="000F3660" w:rsidRPr="003C7544" w14:paraId="1C9E71E4" w14:textId="77777777" w:rsidTr="003C7544">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45FE48D2" w14:textId="6F82E0B7" w:rsidR="000F3660" w:rsidRPr="003C7544" w:rsidRDefault="000F3660" w:rsidP="004E64A6">
            <w:pPr>
              <w:rPr>
                <w:rFonts w:cs="Arial"/>
                <w:sz w:val="16"/>
                <w:szCs w:val="16"/>
              </w:rPr>
            </w:pPr>
            <w:r w:rsidRPr="003C7544">
              <w:rPr>
                <w:rFonts w:cs="Arial"/>
                <w:sz w:val="16"/>
                <w:szCs w:val="16"/>
              </w:rPr>
              <w:t>XAAK_LAAD_TS</w:t>
            </w:r>
          </w:p>
        </w:tc>
        <w:tc>
          <w:tcPr>
            <w:tcW w:w="2939" w:type="dxa"/>
            <w:tcBorders>
              <w:top w:val="single" w:sz="4" w:space="0" w:color="auto"/>
              <w:left w:val="single" w:sz="4" w:space="0" w:color="auto"/>
              <w:bottom w:val="single" w:sz="4" w:space="0" w:color="auto"/>
              <w:right w:val="single" w:sz="4" w:space="0" w:color="auto"/>
            </w:tcBorders>
            <w:shd w:val="clear" w:color="auto" w:fill="auto"/>
          </w:tcPr>
          <w:p w14:paraId="473C7076" w14:textId="77777777" w:rsidR="000F3660" w:rsidRPr="003C7544" w:rsidRDefault="000F3660" w:rsidP="004E64A6">
            <w:pPr>
              <w:rPr>
                <w:rFonts w:cs="Arial"/>
                <w:snapToGrid w:val="0"/>
                <w:color w:val="000000"/>
                <w:sz w:val="16"/>
                <w:szCs w:val="16"/>
              </w:rPr>
            </w:pPr>
          </w:p>
        </w:tc>
        <w:tc>
          <w:tcPr>
            <w:tcW w:w="3774" w:type="dxa"/>
            <w:tcBorders>
              <w:top w:val="single" w:sz="4" w:space="0" w:color="auto"/>
              <w:left w:val="single" w:sz="4" w:space="0" w:color="auto"/>
              <w:bottom w:val="single" w:sz="4" w:space="0" w:color="auto"/>
              <w:right w:val="single" w:sz="4" w:space="0" w:color="auto"/>
            </w:tcBorders>
            <w:shd w:val="clear" w:color="auto" w:fill="auto"/>
          </w:tcPr>
          <w:p w14:paraId="74B34657" w14:textId="77777777" w:rsidR="000F3660" w:rsidRPr="003C7544" w:rsidRDefault="000F3660" w:rsidP="004E64A6">
            <w:pPr>
              <w:rPr>
                <w:rFonts w:cs="Arial"/>
                <w:snapToGrid w:val="0"/>
                <w:color w:val="000000"/>
                <w:sz w:val="16"/>
                <w:szCs w:val="16"/>
              </w:rPr>
            </w:pPr>
            <w:r w:rsidRPr="003C7544">
              <w:rPr>
                <w:rFonts w:cs="Arial"/>
                <w:i/>
                <w:snapToGrid w:val="0"/>
                <w:color w:val="000000"/>
                <w:sz w:val="16"/>
                <w:szCs w:val="16"/>
              </w:rPr>
              <w:t>Laad_TS</w:t>
            </w:r>
          </w:p>
        </w:tc>
      </w:tr>
      <w:tr w:rsidR="000F3660" w:rsidRPr="003C7544" w14:paraId="7DA5F18A" w14:textId="77777777" w:rsidTr="003C7544">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0583FC17" w14:textId="4373BBAE" w:rsidR="000F3660" w:rsidRPr="003C7544" w:rsidRDefault="000F3660" w:rsidP="004E64A6">
            <w:pPr>
              <w:rPr>
                <w:rFonts w:cs="Arial"/>
                <w:sz w:val="16"/>
                <w:szCs w:val="16"/>
              </w:rPr>
            </w:pPr>
            <w:r w:rsidRPr="003C7544">
              <w:rPr>
                <w:rFonts w:cs="Arial"/>
                <w:sz w:val="16"/>
                <w:szCs w:val="16"/>
              </w:rPr>
              <w:t>XAAK_RECORDBRON_NAAM</w:t>
            </w:r>
          </w:p>
        </w:tc>
        <w:tc>
          <w:tcPr>
            <w:tcW w:w="2939" w:type="dxa"/>
            <w:tcBorders>
              <w:top w:val="single" w:sz="4" w:space="0" w:color="auto"/>
              <w:left w:val="single" w:sz="4" w:space="0" w:color="auto"/>
              <w:bottom w:val="single" w:sz="4" w:space="0" w:color="auto"/>
              <w:right w:val="single" w:sz="4" w:space="0" w:color="auto"/>
            </w:tcBorders>
            <w:shd w:val="clear" w:color="auto" w:fill="auto"/>
          </w:tcPr>
          <w:p w14:paraId="336AC40A" w14:textId="4527944C" w:rsidR="00F22634" w:rsidRPr="003C7544" w:rsidRDefault="009A1BDF">
            <w:pPr>
              <w:rPr>
                <w:rFonts w:cs="Arial"/>
                <w:sz w:val="16"/>
                <w:szCs w:val="16"/>
              </w:rPr>
            </w:pPr>
            <w:r>
              <w:rPr>
                <w:rFonts w:cs="Arial"/>
                <w:sz w:val="16"/>
                <w:szCs w:val="16"/>
              </w:rPr>
              <w:t>HSEL</w:t>
            </w:r>
            <w:r w:rsidR="00305A97" w:rsidRPr="003C7544">
              <w:rPr>
                <w:rFonts w:cs="Arial"/>
                <w:sz w:val="16"/>
                <w:szCs w:val="16"/>
              </w:rPr>
              <w:t>_RN520GIA</w:t>
            </w:r>
          </w:p>
        </w:tc>
        <w:tc>
          <w:tcPr>
            <w:tcW w:w="3774" w:type="dxa"/>
            <w:tcBorders>
              <w:top w:val="single" w:sz="4" w:space="0" w:color="auto"/>
              <w:left w:val="single" w:sz="4" w:space="0" w:color="auto"/>
              <w:bottom w:val="single" w:sz="4" w:space="0" w:color="auto"/>
              <w:right w:val="single" w:sz="4" w:space="0" w:color="auto"/>
            </w:tcBorders>
            <w:shd w:val="clear" w:color="auto" w:fill="auto"/>
          </w:tcPr>
          <w:p w14:paraId="21EF8AA0" w14:textId="1A70EE45" w:rsidR="00F22634" w:rsidRPr="003C7544" w:rsidRDefault="000D5753">
            <w:pPr>
              <w:rPr>
                <w:rFonts w:cs="Arial"/>
                <w:snapToGrid w:val="0"/>
                <w:color w:val="000000"/>
                <w:sz w:val="16"/>
                <w:szCs w:val="16"/>
              </w:rPr>
            </w:pPr>
            <w:r w:rsidRPr="003C7544">
              <w:rPr>
                <w:rFonts w:cs="Arial"/>
                <w:sz w:val="16"/>
                <w:szCs w:val="16"/>
              </w:rPr>
              <w:t>RECORDBRON_NAAM</w:t>
            </w:r>
          </w:p>
        </w:tc>
      </w:tr>
    </w:tbl>
    <w:p w14:paraId="62303E08" w14:textId="77777777" w:rsidR="000F3660" w:rsidRDefault="000F3660" w:rsidP="000F3660">
      <w:pPr>
        <w:pStyle w:val="Kop2"/>
        <w:tabs>
          <w:tab w:val="clear" w:pos="709"/>
          <w:tab w:val="num" w:pos="1134"/>
        </w:tabs>
        <w:ind w:left="1134" w:hanging="1134"/>
      </w:pPr>
      <w:bookmarkStart w:id="1327" w:name="_Toc7616251"/>
      <w:r>
        <w:t>Hoofdselectie (HSEL)</w:t>
      </w:r>
      <w:bookmarkEnd w:id="1327"/>
    </w:p>
    <w:p w14:paraId="6FC89F55" w14:textId="77777777" w:rsidR="000F3660" w:rsidRPr="00E20FD6" w:rsidRDefault="000F3660" w:rsidP="00ED31EF">
      <w:r w:rsidRPr="00E20FD6">
        <w:rPr>
          <w:b/>
        </w:rPr>
        <w:t>Functionele beschrijving</w:t>
      </w:r>
    </w:p>
    <w:p w14:paraId="7E956554" w14:textId="79718B8E" w:rsidR="000F3660" w:rsidRDefault="000F3660" w:rsidP="000F3660">
      <w:pPr>
        <w:pStyle w:val="Standaardinspringing"/>
        <w:ind w:left="0" w:firstLine="0"/>
      </w:pPr>
      <w:r>
        <w:t xml:space="preserve">Selecteer </w:t>
      </w:r>
      <w:r w:rsidR="00121E58" w:rsidRPr="004E5817">
        <w:t xml:space="preserve">alle </w:t>
      </w:r>
      <w:r w:rsidR="00121E58">
        <w:t>Rekening</w:t>
      </w:r>
      <w:r w:rsidR="00121E58" w:rsidRPr="004E5817">
        <w:t xml:space="preserve">-gegevens uit RBG (tabel </w:t>
      </w:r>
      <w:r w:rsidR="0095502F">
        <w:rPr>
          <w:rFonts w:cs="Arial"/>
          <w:szCs w:val="19"/>
        </w:rPr>
        <w:t>HSEL_RN310REK</w:t>
      </w:r>
      <w:r w:rsidR="00121E58" w:rsidRPr="004E5817">
        <w:t xml:space="preserve">) </w:t>
      </w:r>
      <w:r w:rsidR="00121E58">
        <w:t xml:space="preserve">die tevens een voorkomen hebben in tabel </w:t>
      </w:r>
      <w:r w:rsidR="00305A97">
        <w:t xml:space="preserve">GIIN-Afwijkend </w:t>
      </w:r>
      <w:r>
        <w:t xml:space="preserve">uit RBG (tabel </w:t>
      </w:r>
      <w:r w:rsidR="009A1BDF">
        <w:t>HSEL</w:t>
      </w:r>
      <w:r w:rsidR="00305A97" w:rsidRPr="00305A97">
        <w:t>_RN520GIA</w:t>
      </w:r>
      <w:r w:rsidR="009849C2">
        <w:t>)</w:t>
      </w:r>
      <w:r>
        <w:t xml:space="preserve">. </w:t>
      </w:r>
    </w:p>
    <w:p w14:paraId="445D459F" w14:textId="77777777" w:rsidR="000F3660" w:rsidRDefault="000F3660" w:rsidP="000F3660">
      <w:pPr>
        <w:pStyle w:val="Standaardinspringing"/>
        <w:ind w:left="0" w:firstLine="0"/>
      </w:pPr>
    </w:p>
    <w:p w14:paraId="4944B336" w14:textId="37853820" w:rsidR="000F3660" w:rsidRDefault="000F3660" w:rsidP="000F3660">
      <w:pPr>
        <w:pStyle w:val="Standaardinspringing"/>
        <w:ind w:left="0" w:firstLine="0"/>
        <w:rPr>
          <w:rFonts w:cs="Arial"/>
          <w:spacing w:val="0"/>
          <w:szCs w:val="19"/>
        </w:rPr>
      </w:pPr>
      <w:r>
        <w:t xml:space="preserve">Maak vervolgens van deze gegevens een lijst met unieke voorkomens van Business Keys en </w:t>
      </w:r>
      <w:r w:rsidR="003C7544">
        <w:t>XAAK</w:t>
      </w:r>
      <w:r>
        <w:t>_MUTATIEBEGIN_TS.</w:t>
      </w:r>
    </w:p>
    <w:p w14:paraId="6B9BFF46" w14:textId="18E5D893" w:rsidR="009849C2" w:rsidRDefault="009849C2">
      <w:pPr>
        <w:spacing w:line="240" w:lineRule="auto"/>
        <w:rPr>
          <w:rFonts w:cs="Arial"/>
          <w:szCs w:val="19"/>
        </w:rPr>
      </w:pPr>
      <w:r>
        <w:rPr>
          <w:rFonts w:cs="Arial"/>
          <w:szCs w:val="19"/>
        </w:rPr>
        <w:br w:type="page"/>
      </w:r>
    </w:p>
    <w:p w14:paraId="44B24396" w14:textId="77777777" w:rsidR="000F3660" w:rsidRDefault="000F3660" w:rsidP="000F3660">
      <w:pPr>
        <w:rPr>
          <w:rFonts w:cs="Arial"/>
          <w:szCs w:val="19"/>
        </w:rPr>
      </w:pPr>
    </w:p>
    <w:p w14:paraId="5A9D0668" w14:textId="77777777" w:rsidR="000F3660" w:rsidRPr="0094539C" w:rsidRDefault="000F3660" w:rsidP="00ED31EF">
      <w:r w:rsidRPr="0094539C">
        <w:rPr>
          <w:b/>
        </w:rPr>
        <w:t>Selectiepad:</w:t>
      </w:r>
    </w:p>
    <w:p w14:paraId="3E5986D2" w14:textId="77777777" w:rsidR="009849C2" w:rsidRDefault="009849C2" w:rsidP="000F3660">
      <w:pPr>
        <w:pStyle w:val="Standaardinspringing"/>
        <w:ind w:left="0" w:firstLine="0"/>
        <w:sectPr w:rsidR="009849C2" w:rsidSect="00DC525E">
          <w:type w:val="continuous"/>
          <w:pgSz w:w="11906" w:h="16838"/>
          <w:pgMar w:top="1418" w:right="991" w:bottom="1418" w:left="1418" w:header="708" w:footer="708" w:gutter="0"/>
          <w:cols w:space="708"/>
          <w:titlePg/>
        </w:sectPr>
      </w:pPr>
    </w:p>
    <w:p w14:paraId="550BA5DD" w14:textId="7B5D1E1F" w:rsidR="000F3660" w:rsidRDefault="0095502F" w:rsidP="000F3660">
      <w:pPr>
        <w:pStyle w:val="Standaardinspringing"/>
        <w:ind w:left="0" w:firstLine="0"/>
      </w:pPr>
      <w:r>
        <w:t xml:space="preserve">HSEL_RN310REK </w:t>
      </w:r>
    </w:p>
    <w:p w14:paraId="3AE6E035" w14:textId="77777777" w:rsidR="000F3660" w:rsidRDefault="000F3660" w:rsidP="000F3660">
      <w:pPr>
        <w:tabs>
          <w:tab w:val="left" w:pos="2552"/>
        </w:tabs>
      </w:pPr>
      <w:r>
        <w:t xml:space="preserve">         </w:t>
      </w:r>
      <w:r>
        <w:sym w:font="Wingdings" w:char="F0E2"/>
      </w:r>
      <w:r>
        <w:t xml:space="preserve"> (join)</w:t>
      </w:r>
    </w:p>
    <w:p w14:paraId="400B7AF9" w14:textId="1403B329" w:rsidR="00121E58" w:rsidRDefault="001A7CE6" w:rsidP="00121E58">
      <w:pPr>
        <w:pStyle w:val="Standaardinspringing"/>
        <w:ind w:left="0" w:firstLine="0"/>
      </w:pPr>
      <w:r>
        <w:t>HSEL</w:t>
      </w:r>
      <w:r w:rsidR="00121E58" w:rsidRPr="00305A97">
        <w:t>_RN520GIA</w:t>
      </w:r>
    </w:p>
    <w:p w14:paraId="13797ACD" w14:textId="77777777" w:rsidR="00121E58" w:rsidRDefault="00121E58" w:rsidP="00121E58">
      <w:pPr>
        <w:tabs>
          <w:tab w:val="left" w:pos="2552"/>
        </w:tabs>
      </w:pPr>
      <w:r>
        <w:t xml:space="preserve">         </w:t>
      </w:r>
      <w:r>
        <w:sym w:font="Wingdings" w:char="F0E2"/>
      </w:r>
      <w:r>
        <w:t xml:space="preserve"> (join)</w:t>
      </w:r>
    </w:p>
    <w:p w14:paraId="463431B0" w14:textId="569A4C0E" w:rsidR="000F3660" w:rsidRPr="00583DAC" w:rsidRDefault="000F3660" w:rsidP="000F3660">
      <w:pPr>
        <w:tabs>
          <w:tab w:val="left" w:pos="2552"/>
        </w:tabs>
      </w:pPr>
      <w:r w:rsidRPr="00583DAC">
        <w:t>H</w:t>
      </w:r>
      <w:r w:rsidR="00583DAC" w:rsidRPr="00583DAC">
        <w:t>_FIN_MELDING</w:t>
      </w:r>
    </w:p>
    <w:p w14:paraId="5B62FE02" w14:textId="77777777" w:rsidR="000F3660" w:rsidRDefault="000F3660" w:rsidP="000F3660">
      <w:pPr>
        <w:tabs>
          <w:tab w:val="left" w:pos="2552"/>
        </w:tabs>
      </w:pPr>
      <w:r>
        <w:t xml:space="preserve">         </w:t>
      </w:r>
      <w:r>
        <w:sym w:font="Wingdings" w:char="F0E2"/>
      </w:r>
      <w:r>
        <w:t xml:space="preserve"> (join)</w:t>
      </w:r>
    </w:p>
    <w:p w14:paraId="7FB78118" w14:textId="77777777" w:rsidR="000F3660" w:rsidRDefault="000F3660" w:rsidP="000F3660">
      <w:pPr>
        <w:tabs>
          <w:tab w:val="left" w:pos="2552"/>
        </w:tabs>
      </w:pPr>
      <w:r w:rsidRPr="00F53284">
        <w:t>H_GLOBAL_INTERMEDIARY_IDNR</w:t>
      </w:r>
    </w:p>
    <w:p w14:paraId="3538E28E" w14:textId="77777777" w:rsidR="009849C2" w:rsidRDefault="009849C2" w:rsidP="009849C2">
      <w:pPr>
        <w:pStyle w:val="Standaardinspringing"/>
        <w:ind w:left="0" w:firstLine="0"/>
      </w:pPr>
    </w:p>
    <w:p w14:paraId="03092D97" w14:textId="77777777" w:rsidR="009849C2" w:rsidRPr="00F53284" w:rsidRDefault="009849C2" w:rsidP="000F3660">
      <w:pPr>
        <w:tabs>
          <w:tab w:val="left" w:pos="2552"/>
        </w:tabs>
      </w:pPr>
    </w:p>
    <w:p w14:paraId="11D822F6" w14:textId="77777777" w:rsidR="009849C2" w:rsidRDefault="009849C2" w:rsidP="00ED31EF">
      <w:pPr>
        <w:rPr>
          <w:rFonts w:cs="Arial"/>
          <w:b/>
          <w:sz w:val="18"/>
        </w:rPr>
        <w:sectPr w:rsidR="009849C2" w:rsidSect="009A1BDF">
          <w:type w:val="continuous"/>
          <w:pgSz w:w="11906" w:h="16838"/>
          <w:pgMar w:top="1418" w:right="991" w:bottom="1418" w:left="1418" w:header="708" w:footer="708" w:gutter="0"/>
          <w:cols w:space="708"/>
          <w:titlePg/>
        </w:sectPr>
      </w:pPr>
    </w:p>
    <w:p w14:paraId="3DE064EA" w14:textId="47A5D9EA" w:rsidR="000F3660" w:rsidRPr="0094539C" w:rsidRDefault="000F3660" w:rsidP="00ED31EF">
      <w:r w:rsidRPr="0094539C">
        <w:rPr>
          <w:rFonts w:cs="Arial"/>
          <w:b/>
          <w:sz w:val="18"/>
        </w:rPr>
        <w:br/>
      </w:r>
      <w:r w:rsidRPr="0094539C">
        <w:rPr>
          <w:b/>
        </w:rPr>
        <w:t>Kolommen en condities:</w:t>
      </w:r>
    </w:p>
    <w:tbl>
      <w:tblPr>
        <w:tblW w:w="9609" w:type="dxa"/>
        <w:tblLayout w:type="fixed"/>
        <w:tblCellMar>
          <w:left w:w="70" w:type="dxa"/>
          <w:right w:w="70" w:type="dxa"/>
        </w:tblCellMar>
        <w:tblLook w:val="0000" w:firstRow="0" w:lastRow="0" w:firstColumn="0" w:lastColumn="0" w:noHBand="0" w:noVBand="0"/>
      </w:tblPr>
      <w:tblGrid>
        <w:gridCol w:w="3823"/>
        <w:gridCol w:w="425"/>
        <w:gridCol w:w="5361"/>
      </w:tblGrid>
      <w:tr w:rsidR="00583DAC" w:rsidRPr="00787C64" w14:paraId="26A49AB5" w14:textId="77777777" w:rsidTr="00583DAC">
        <w:trPr>
          <w:cantSplit/>
        </w:trPr>
        <w:tc>
          <w:tcPr>
            <w:tcW w:w="382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0A6DE30" w14:textId="75050BA0" w:rsidR="00583DAC" w:rsidRPr="008254F2" w:rsidRDefault="0095502F" w:rsidP="004E64A6">
            <w:pPr>
              <w:rPr>
                <w:rFonts w:cs="Arial"/>
                <w:b/>
                <w:snapToGrid w:val="0"/>
                <w:color w:val="000000"/>
                <w:sz w:val="16"/>
                <w:szCs w:val="16"/>
              </w:rPr>
            </w:pPr>
            <w:r>
              <w:rPr>
                <w:rFonts w:cs="Arial"/>
                <w:b/>
                <w:snapToGrid w:val="0"/>
                <w:color w:val="000000"/>
                <w:sz w:val="16"/>
                <w:szCs w:val="16"/>
              </w:rPr>
              <w:t xml:space="preserve">HSEL_RN310REK </w:t>
            </w:r>
            <w:r w:rsidR="00583DAC" w:rsidRPr="008254F2">
              <w:rPr>
                <w:rFonts w:cs="Arial"/>
                <w:b/>
                <w:snapToGrid w:val="0"/>
                <w:color w:val="000000"/>
                <w:sz w:val="16"/>
                <w:szCs w:val="16"/>
              </w:rPr>
              <w:t xml:space="preserve"> </w:t>
            </w:r>
            <w:r w:rsidR="000D5753" w:rsidRPr="008254F2">
              <w:rPr>
                <w:rFonts w:cs="Arial"/>
                <w:b/>
                <w:snapToGrid w:val="0"/>
                <w:color w:val="000000"/>
                <w:sz w:val="16"/>
                <w:szCs w:val="16"/>
              </w:rPr>
              <w:t>(alias: R</w:t>
            </w:r>
            <w:r w:rsidR="00121E58">
              <w:rPr>
                <w:rFonts w:cs="Arial"/>
                <w:b/>
                <w:snapToGrid w:val="0"/>
                <w:color w:val="000000"/>
                <w:sz w:val="16"/>
                <w:szCs w:val="16"/>
              </w:rPr>
              <w:t>1</w:t>
            </w:r>
            <w:r w:rsidR="00583DAC" w:rsidRPr="008254F2">
              <w:rPr>
                <w:rFonts w:cs="Arial"/>
                <w:b/>
                <w:snapToGrid w:val="0"/>
                <w:color w:val="000000"/>
                <w:sz w:val="16"/>
                <w:szCs w:val="16"/>
              </w:rPr>
              <w:t>)</w:t>
            </w:r>
          </w:p>
          <w:p w14:paraId="4CA6D504" w14:textId="77777777" w:rsidR="00583DAC" w:rsidRPr="008254F2" w:rsidRDefault="00583DAC" w:rsidP="004E64A6">
            <w:pPr>
              <w:rPr>
                <w:rFonts w:cs="Arial"/>
                <w:b/>
                <w:snapToGrid w:val="0"/>
                <w:color w:val="000000"/>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46E4C7" w14:textId="77777777" w:rsidR="00583DAC" w:rsidRPr="008254F2" w:rsidRDefault="00583DAC" w:rsidP="004E64A6">
            <w:pPr>
              <w:rPr>
                <w:b/>
                <w:sz w:val="16"/>
                <w:szCs w:val="16"/>
              </w:rPr>
            </w:pPr>
            <w:r w:rsidRPr="008254F2">
              <w:rPr>
                <w:b/>
                <w:sz w:val="16"/>
                <w:szCs w:val="16"/>
              </w:rPr>
              <w:t>Sel</w:t>
            </w:r>
          </w:p>
        </w:tc>
        <w:tc>
          <w:tcPr>
            <w:tcW w:w="536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5C37678" w14:textId="77777777" w:rsidR="00583DAC" w:rsidRPr="008254F2" w:rsidRDefault="00583DAC" w:rsidP="004E64A6">
            <w:pPr>
              <w:rPr>
                <w:b/>
                <w:sz w:val="16"/>
                <w:szCs w:val="16"/>
              </w:rPr>
            </w:pPr>
            <w:r w:rsidRPr="008254F2">
              <w:rPr>
                <w:b/>
                <w:sz w:val="16"/>
                <w:szCs w:val="16"/>
              </w:rPr>
              <w:t>Condities</w:t>
            </w:r>
          </w:p>
        </w:tc>
      </w:tr>
      <w:tr w:rsidR="00A11099" w:rsidRPr="00787C64" w14:paraId="7AA91317" w14:textId="77777777" w:rsidTr="008254F2">
        <w:trPr>
          <w:cantSplit/>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013487D" w14:textId="6CFCE703" w:rsidR="00A11099" w:rsidRPr="008254F2" w:rsidRDefault="007A0A7E" w:rsidP="004E64A6">
            <w:pPr>
              <w:rPr>
                <w:rFonts w:cs="Arial"/>
                <w:snapToGrid w:val="0"/>
                <w:color w:val="000000"/>
                <w:sz w:val="16"/>
                <w:szCs w:val="16"/>
              </w:rPr>
            </w:pPr>
            <w:r w:rsidRPr="008254F2">
              <w:rPr>
                <w:rFonts w:cs="Arial"/>
                <w:snapToGrid w:val="0"/>
                <w:color w:val="000000"/>
                <w:sz w:val="16"/>
                <w:szCs w:val="16"/>
              </w:rPr>
              <w:t>RN310REKID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ED0C618" w14:textId="77777777" w:rsidR="00A11099" w:rsidRPr="008254F2" w:rsidRDefault="00A11099" w:rsidP="004E64A6">
            <w:pPr>
              <w:rPr>
                <w:b/>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1A4C42BD" w14:textId="2398330D" w:rsidR="00A11099" w:rsidRPr="008254F2" w:rsidRDefault="00A11099" w:rsidP="004E64A6">
            <w:pPr>
              <w:rPr>
                <w:b/>
                <w:sz w:val="16"/>
                <w:szCs w:val="16"/>
              </w:rPr>
            </w:pPr>
          </w:p>
        </w:tc>
      </w:tr>
      <w:tr w:rsidR="00583DAC" w:rsidRPr="00787C64" w14:paraId="3E32D3F2" w14:textId="77777777" w:rsidTr="00583DAC">
        <w:trPr>
          <w:cantSplit/>
        </w:trPr>
        <w:tc>
          <w:tcPr>
            <w:tcW w:w="3823" w:type="dxa"/>
            <w:tcBorders>
              <w:top w:val="single" w:sz="4" w:space="0" w:color="auto"/>
              <w:left w:val="single" w:sz="4" w:space="0" w:color="auto"/>
              <w:bottom w:val="single" w:sz="4" w:space="0" w:color="auto"/>
              <w:right w:val="single" w:sz="4" w:space="0" w:color="auto"/>
            </w:tcBorders>
            <w:shd w:val="clear" w:color="auto" w:fill="FFFFFF" w:themeFill="background1"/>
          </w:tcPr>
          <w:p w14:paraId="6534346A" w14:textId="3D3743FE" w:rsidR="00583DAC" w:rsidRPr="008254F2" w:rsidRDefault="00583DAC" w:rsidP="004E64A6">
            <w:pPr>
              <w:rPr>
                <w:rFonts w:cs="Arial"/>
                <w:snapToGrid w:val="0"/>
                <w:color w:val="000000"/>
                <w:sz w:val="16"/>
                <w:szCs w:val="16"/>
              </w:rPr>
            </w:pPr>
            <w:r w:rsidRPr="008254F2">
              <w:rPr>
                <w:rFonts w:cs="Arial"/>
                <w:snapToGrid w:val="0"/>
                <w:color w:val="000000"/>
                <w:sz w:val="16"/>
                <w:szCs w:val="16"/>
              </w:rPr>
              <w:t>RN310PRODUCTID</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1ECBA871" w14:textId="77777777" w:rsidR="00583DAC" w:rsidRPr="008254F2" w:rsidRDefault="00583DAC" w:rsidP="004E64A6">
            <w:pPr>
              <w:rPr>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FFFFFF" w:themeFill="background1"/>
          </w:tcPr>
          <w:p w14:paraId="0609BA0A" w14:textId="77777777" w:rsidR="00583DAC" w:rsidRPr="008254F2" w:rsidRDefault="00583DAC" w:rsidP="004E64A6">
            <w:pPr>
              <w:rPr>
                <w:b/>
                <w:sz w:val="16"/>
                <w:szCs w:val="16"/>
              </w:rPr>
            </w:pPr>
          </w:p>
        </w:tc>
      </w:tr>
      <w:tr w:rsidR="00583DAC" w:rsidRPr="00787C64" w14:paraId="46FC119E" w14:textId="77777777" w:rsidTr="00583DAC">
        <w:trPr>
          <w:cantSplit/>
        </w:trPr>
        <w:tc>
          <w:tcPr>
            <w:tcW w:w="3823" w:type="dxa"/>
            <w:tcBorders>
              <w:top w:val="single" w:sz="4" w:space="0" w:color="auto"/>
              <w:left w:val="single" w:sz="4" w:space="0" w:color="auto"/>
              <w:bottom w:val="single" w:sz="4" w:space="0" w:color="auto"/>
              <w:right w:val="single" w:sz="4" w:space="0" w:color="auto"/>
            </w:tcBorders>
            <w:shd w:val="clear" w:color="auto" w:fill="FFFFFF" w:themeFill="background1"/>
          </w:tcPr>
          <w:p w14:paraId="3EF9BB3D" w14:textId="0C384251" w:rsidR="00583DAC" w:rsidRPr="008254F2" w:rsidRDefault="00583DAC" w:rsidP="004E64A6">
            <w:pPr>
              <w:rPr>
                <w:rFonts w:cs="Arial"/>
                <w:snapToGrid w:val="0"/>
                <w:color w:val="000000"/>
                <w:sz w:val="16"/>
                <w:szCs w:val="16"/>
              </w:rPr>
            </w:pPr>
            <w:r w:rsidRPr="008254F2">
              <w:rPr>
                <w:rFonts w:cs="Arial"/>
                <w:snapToGrid w:val="0"/>
                <w:color w:val="000000"/>
                <w:sz w:val="16"/>
                <w:szCs w:val="16"/>
              </w:rPr>
              <w:t>RN310REKENINGNR</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D90E237" w14:textId="77777777" w:rsidR="00583DAC" w:rsidRPr="008254F2" w:rsidRDefault="00583DAC" w:rsidP="004E64A6">
            <w:pPr>
              <w:rPr>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FFFFFF" w:themeFill="background1"/>
          </w:tcPr>
          <w:p w14:paraId="0A42FD4C" w14:textId="77777777" w:rsidR="00583DAC" w:rsidRPr="008254F2" w:rsidRDefault="00583DAC" w:rsidP="004E64A6">
            <w:pPr>
              <w:rPr>
                <w:b/>
                <w:sz w:val="16"/>
                <w:szCs w:val="16"/>
              </w:rPr>
            </w:pPr>
          </w:p>
        </w:tc>
      </w:tr>
      <w:tr w:rsidR="00830F0B" w:rsidRPr="00787C64" w14:paraId="48242B50" w14:textId="77777777" w:rsidTr="00583DAC">
        <w:trPr>
          <w:cantSplit/>
        </w:trPr>
        <w:tc>
          <w:tcPr>
            <w:tcW w:w="3823" w:type="dxa"/>
            <w:tcBorders>
              <w:top w:val="single" w:sz="4" w:space="0" w:color="auto"/>
              <w:left w:val="single" w:sz="4" w:space="0" w:color="auto"/>
              <w:bottom w:val="single" w:sz="4" w:space="0" w:color="auto"/>
              <w:right w:val="single" w:sz="4" w:space="0" w:color="auto"/>
            </w:tcBorders>
            <w:shd w:val="clear" w:color="auto" w:fill="FFFFFF" w:themeFill="background1"/>
          </w:tcPr>
          <w:p w14:paraId="4D847C9C" w14:textId="6554C523" w:rsidR="00830F0B" w:rsidRPr="008254F2" w:rsidRDefault="00830F0B" w:rsidP="004E64A6">
            <w:pPr>
              <w:rPr>
                <w:rFonts w:cs="Arial"/>
                <w:snapToGrid w:val="0"/>
                <w:color w:val="000000"/>
                <w:sz w:val="16"/>
                <w:szCs w:val="16"/>
              </w:rPr>
            </w:pPr>
            <w:r w:rsidRPr="006931F0">
              <w:rPr>
                <w:rFonts w:cs="Arial"/>
                <w:sz w:val="16"/>
                <w:szCs w:val="16"/>
              </w:rPr>
              <w:t>RN310SOORTBESTAND</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EAD3B32" w14:textId="77777777" w:rsidR="00830F0B" w:rsidRPr="008254F2" w:rsidRDefault="00830F0B" w:rsidP="004E64A6">
            <w:pPr>
              <w:rPr>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FFFFFF" w:themeFill="background1"/>
          </w:tcPr>
          <w:p w14:paraId="06C4D4CB" w14:textId="77777777" w:rsidR="00830F0B" w:rsidRPr="008254F2" w:rsidRDefault="00830F0B" w:rsidP="004E64A6">
            <w:pPr>
              <w:rPr>
                <w:b/>
                <w:sz w:val="16"/>
                <w:szCs w:val="16"/>
              </w:rPr>
            </w:pPr>
          </w:p>
        </w:tc>
      </w:tr>
      <w:tr w:rsidR="006344E1" w:rsidRPr="00D26284" w14:paraId="31598FB2" w14:textId="77777777" w:rsidTr="006344E1">
        <w:trPr>
          <w:cantSplit/>
        </w:trPr>
        <w:tc>
          <w:tcPr>
            <w:tcW w:w="3823" w:type="dxa"/>
            <w:tcBorders>
              <w:top w:val="single" w:sz="4" w:space="0" w:color="auto"/>
              <w:left w:val="single" w:sz="4" w:space="0" w:color="auto"/>
              <w:bottom w:val="single" w:sz="4" w:space="0" w:color="auto"/>
              <w:right w:val="single" w:sz="4" w:space="0" w:color="auto"/>
            </w:tcBorders>
            <w:shd w:val="clear" w:color="auto" w:fill="FFFFFF" w:themeFill="background1"/>
          </w:tcPr>
          <w:p w14:paraId="791CA8CE" w14:textId="001BB3E6" w:rsidR="006344E1" w:rsidRPr="006931F0" w:rsidRDefault="006344E1" w:rsidP="00394B86">
            <w:pPr>
              <w:rPr>
                <w:rFonts w:cs="Arial"/>
                <w:sz w:val="16"/>
                <w:szCs w:val="16"/>
              </w:rPr>
            </w:pPr>
            <w:r w:rsidRPr="007D788B">
              <w:rPr>
                <w:rFonts w:cs="Arial"/>
                <w:sz w:val="16"/>
                <w:szCs w:val="16"/>
              </w:rPr>
              <w:t>RN310RSINBRN</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B84D92D" w14:textId="77777777" w:rsidR="006344E1" w:rsidRPr="006344E1" w:rsidRDefault="006344E1" w:rsidP="006344E1">
            <w:pPr>
              <w:rPr>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FFFFFF" w:themeFill="background1"/>
          </w:tcPr>
          <w:p w14:paraId="128C7462" w14:textId="77777777" w:rsidR="006344E1" w:rsidRPr="006344E1" w:rsidRDefault="006344E1" w:rsidP="00394B86">
            <w:pPr>
              <w:rPr>
                <w:b/>
                <w:sz w:val="16"/>
                <w:szCs w:val="16"/>
              </w:rPr>
            </w:pPr>
          </w:p>
        </w:tc>
      </w:tr>
      <w:tr w:rsidR="006344E1" w:rsidRPr="00D26284" w14:paraId="36856176" w14:textId="77777777" w:rsidTr="006344E1">
        <w:trPr>
          <w:cantSplit/>
        </w:trPr>
        <w:tc>
          <w:tcPr>
            <w:tcW w:w="3823" w:type="dxa"/>
            <w:tcBorders>
              <w:top w:val="single" w:sz="4" w:space="0" w:color="auto"/>
              <w:left w:val="single" w:sz="4" w:space="0" w:color="auto"/>
              <w:bottom w:val="single" w:sz="4" w:space="0" w:color="auto"/>
              <w:right w:val="single" w:sz="4" w:space="0" w:color="auto"/>
            </w:tcBorders>
            <w:shd w:val="clear" w:color="auto" w:fill="FFFFFF" w:themeFill="background1"/>
          </w:tcPr>
          <w:p w14:paraId="53EA6D10" w14:textId="41D12C69" w:rsidR="006344E1" w:rsidRPr="007D788B" w:rsidRDefault="006344E1" w:rsidP="00394B86">
            <w:pPr>
              <w:rPr>
                <w:rFonts w:cs="Arial"/>
                <w:sz w:val="16"/>
                <w:szCs w:val="16"/>
              </w:rPr>
            </w:pPr>
            <w:r w:rsidRPr="007D788B">
              <w:rPr>
                <w:rFonts w:cs="Arial"/>
                <w:sz w:val="16"/>
                <w:szCs w:val="16"/>
              </w:rPr>
              <w:t>RN310VALUTAJAAR</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366F100" w14:textId="77777777" w:rsidR="006344E1" w:rsidRPr="006344E1" w:rsidRDefault="006344E1" w:rsidP="006344E1">
            <w:pPr>
              <w:rPr>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FFFFFF" w:themeFill="background1"/>
          </w:tcPr>
          <w:p w14:paraId="7F38864E" w14:textId="77777777" w:rsidR="006344E1" w:rsidRPr="006344E1" w:rsidRDefault="006344E1" w:rsidP="00394B86">
            <w:pPr>
              <w:rPr>
                <w:b/>
                <w:sz w:val="16"/>
                <w:szCs w:val="16"/>
              </w:rPr>
            </w:pPr>
          </w:p>
        </w:tc>
      </w:tr>
      <w:tr w:rsidR="00583DAC" w:rsidRPr="00787C64" w14:paraId="292C4EE6" w14:textId="77777777" w:rsidTr="00583DAC">
        <w:trPr>
          <w:cantSplit/>
        </w:trPr>
        <w:tc>
          <w:tcPr>
            <w:tcW w:w="3823" w:type="dxa"/>
            <w:tcBorders>
              <w:top w:val="single" w:sz="4" w:space="0" w:color="auto"/>
              <w:left w:val="single" w:sz="4" w:space="0" w:color="auto"/>
              <w:bottom w:val="single" w:sz="4" w:space="0" w:color="auto"/>
              <w:right w:val="single" w:sz="4" w:space="0" w:color="auto"/>
            </w:tcBorders>
            <w:shd w:val="clear" w:color="auto" w:fill="FFFFFF" w:themeFill="background1"/>
          </w:tcPr>
          <w:p w14:paraId="7725597A" w14:textId="10A19848" w:rsidR="00583DAC" w:rsidRPr="008254F2" w:rsidRDefault="003C7544" w:rsidP="003C7544">
            <w:pPr>
              <w:rPr>
                <w:rFonts w:cs="Arial"/>
                <w:snapToGrid w:val="0"/>
                <w:color w:val="000000"/>
                <w:sz w:val="16"/>
                <w:szCs w:val="16"/>
              </w:rPr>
            </w:pPr>
            <w:r w:rsidRPr="003C7544">
              <w:rPr>
                <w:rFonts w:cs="Arial"/>
                <w:snapToGrid w:val="0"/>
                <w:color w:val="000000"/>
                <w:sz w:val="16"/>
                <w:szCs w:val="16"/>
              </w:rPr>
              <w:t>RN310DATTYDREG</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EE68E89" w14:textId="77777777" w:rsidR="00583DAC" w:rsidRPr="008254F2" w:rsidRDefault="00583DAC" w:rsidP="004E64A6">
            <w:pPr>
              <w:rPr>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FFFFFF" w:themeFill="background1"/>
          </w:tcPr>
          <w:p w14:paraId="1DF7094B" w14:textId="77777777" w:rsidR="00583DAC" w:rsidRPr="008254F2" w:rsidRDefault="00583DAC" w:rsidP="004E64A6">
            <w:pPr>
              <w:rPr>
                <w:b/>
                <w:sz w:val="16"/>
                <w:szCs w:val="16"/>
              </w:rPr>
            </w:pPr>
          </w:p>
        </w:tc>
      </w:tr>
      <w:tr w:rsidR="00121E58" w:rsidRPr="00787C64" w14:paraId="697113C9" w14:textId="77777777" w:rsidTr="002E18CD">
        <w:trPr>
          <w:cantSplit/>
        </w:trPr>
        <w:tc>
          <w:tcPr>
            <w:tcW w:w="382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1509276" w14:textId="225BC5BE" w:rsidR="00121E58" w:rsidRPr="008254F2" w:rsidRDefault="009A1BDF" w:rsidP="002E18CD">
            <w:pPr>
              <w:rPr>
                <w:rFonts w:cs="Arial"/>
                <w:b/>
                <w:snapToGrid w:val="0"/>
                <w:color w:val="000000"/>
                <w:sz w:val="16"/>
                <w:szCs w:val="16"/>
              </w:rPr>
            </w:pPr>
            <w:r>
              <w:rPr>
                <w:rFonts w:cs="Arial"/>
                <w:b/>
                <w:snapToGrid w:val="0"/>
                <w:color w:val="000000"/>
                <w:sz w:val="16"/>
                <w:szCs w:val="16"/>
              </w:rPr>
              <w:t>HSEL</w:t>
            </w:r>
            <w:r w:rsidR="00121E58" w:rsidRPr="008254F2">
              <w:rPr>
                <w:rFonts w:cs="Arial"/>
                <w:b/>
                <w:snapToGrid w:val="0"/>
                <w:color w:val="000000"/>
                <w:sz w:val="16"/>
                <w:szCs w:val="16"/>
              </w:rPr>
              <w:t>_RN520GIA (alias: R</w:t>
            </w:r>
            <w:r w:rsidR="00121E58">
              <w:rPr>
                <w:rFonts w:cs="Arial"/>
                <w:b/>
                <w:snapToGrid w:val="0"/>
                <w:color w:val="000000"/>
                <w:sz w:val="16"/>
                <w:szCs w:val="16"/>
              </w:rPr>
              <w:t>2</w:t>
            </w:r>
            <w:r w:rsidR="00121E58" w:rsidRPr="008254F2">
              <w:rPr>
                <w:rFonts w:cs="Arial"/>
                <w:b/>
                <w:snapToGrid w:val="0"/>
                <w:color w:val="000000"/>
                <w:sz w:val="16"/>
                <w:szCs w:val="16"/>
              </w:rPr>
              <w:t>)</w:t>
            </w:r>
          </w:p>
          <w:p w14:paraId="0B0F65D4" w14:textId="77777777" w:rsidR="00121E58" w:rsidRPr="008254F2" w:rsidRDefault="00121E58" w:rsidP="002E18CD">
            <w:pPr>
              <w:rPr>
                <w:rFonts w:cs="Arial"/>
                <w:b/>
                <w:snapToGrid w:val="0"/>
                <w:color w:val="000000"/>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8C228E4" w14:textId="77777777" w:rsidR="00121E58" w:rsidRPr="008254F2" w:rsidRDefault="00121E58" w:rsidP="002E18CD">
            <w:pPr>
              <w:rPr>
                <w:b/>
                <w:sz w:val="16"/>
                <w:szCs w:val="16"/>
              </w:rPr>
            </w:pPr>
            <w:r w:rsidRPr="008254F2">
              <w:rPr>
                <w:b/>
                <w:sz w:val="16"/>
                <w:szCs w:val="16"/>
              </w:rPr>
              <w:t>Sel</w:t>
            </w:r>
          </w:p>
        </w:tc>
        <w:tc>
          <w:tcPr>
            <w:tcW w:w="536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BA7A4FA" w14:textId="77777777" w:rsidR="00121E58" w:rsidRPr="008254F2" w:rsidRDefault="00121E58" w:rsidP="002E18CD">
            <w:pPr>
              <w:rPr>
                <w:b/>
                <w:sz w:val="16"/>
                <w:szCs w:val="16"/>
              </w:rPr>
            </w:pPr>
            <w:r w:rsidRPr="008254F2">
              <w:rPr>
                <w:b/>
                <w:sz w:val="16"/>
                <w:szCs w:val="16"/>
              </w:rPr>
              <w:t>Condities</w:t>
            </w:r>
          </w:p>
        </w:tc>
      </w:tr>
      <w:tr w:rsidR="00121E58" w:rsidRPr="00787C64" w14:paraId="50FAC98B" w14:textId="77777777" w:rsidTr="002E18CD">
        <w:trPr>
          <w:cantSplit/>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19EC259E" w14:textId="35BDDDB8" w:rsidR="00121E58" w:rsidRPr="008254F2" w:rsidRDefault="00121E58" w:rsidP="002E18CD">
            <w:pPr>
              <w:rPr>
                <w:rFonts w:cs="Arial"/>
                <w:snapToGrid w:val="0"/>
                <w:color w:val="000000"/>
                <w:sz w:val="16"/>
                <w:szCs w:val="16"/>
              </w:rPr>
            </w:pPr>
            <w:r w:rsidRPr="008254F2">
              <w:rPr>
                <w:rFonts w:cs="Arial"/>
                <w:snapToGrid w:val="0"/>
                <w:color w:val="000000"/>
                <w:sz w:val="16"/>
                <w:szCs w:val="16"/>
              </w:rPr>
              <w:t>GIA_REK_ID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36BCDE8" w14:textId="77777777" w:rsidR="00121E58" w:rsidRPr="008254F2" w:rsidRDefault="00121E58" w:rsidP="002E18CD">
            <w:pPr>
              <w:rPr>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29C6F6E7" w14:textId="4FEFB190" w:rsidR="00121E58" w:rsidRPr="008254F2" w:rsidRDefault="00121E58">
            <w:pPr>
              <w:rPr>
                <w:sz w:val="16"/>
                <w:szCs w:val="16"/>
              </w:rPr>
            </w:pPr>
            <w:r w:rsidRPr="008254F2">
              <w:rPr>
                <w:sz w:val="16"/>
                <w:szCs w:val="16"/>
              </w:rPr>
              <w:t>= R1.</w:t>
            </w:r>
            <w:r w:rsidR="009849C2" w:rsidRPr="008254F2" w:rsidDel="009849C2">
              <w:rPr>
                <w:rFonts w:cs="Arial"/>
                <w:snapToGrid w:val="0"/>
                <w:color w:val="000000"/>
                <w:sz w:val="16"/>
                <w:szCs w:val="16"/>
              </w:rPr>
              <w:t xml:space="preserve"> </w:t>
            </w:r>
            <w:r w:rsidRPr="008254F2">
              <w:rPr>
                <w:rFonts w:cs="Arial"/>
                <w:snapToGrid w:val="0"/>
                <w:color w:val="000000"/>
                <w:sz w:val="16"/>
                <w:szCs w:val="16"/>
              </w:rPr>
              <w:t>RN310REKID</w:t>
            </w:r>
          </w:p>
        </w:tc>
      </w:tr>
      <w:tr w:rsidR="00121E58" w:rsidRPr="00787C64" w14:paraId="39F4BEEF" w14:textId="77777777" w:rsidTr="002E18CD">
        <w:trPr>
          <w:cantSplit/>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4012BA3B" w14:textId="397BB35C" w:rsidR="00121E58" w:rsidRPr="008254F2" w:rsidRDefault="00121E58" w:rsidP="002E18CD">
            <w:pPr>
              <w:rPr>
                <w:rFonts w:cs="Arial"/>
                <w:snapToGrid w:val="0"/>
                <w:color w:val="000000"/>
                <w:sz w:val="16"/>
                <w:szCs w:val="16"/>
              </w:rPr>
            </w:pPr>
            <w:r w:rsidRPr="008254F2">
              <w:rPr>
                <w:rFonts w:cs="Arial"/>
                <w:snapToGrid w:val="0"/>
                <w:color w:val="000000"/>
                <w:sz w:val="16"/>
                <w:szCs w:val="16"/>
              </w:rPr>
              <w:t>GIA_GIINAFWIJKEND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97F3005" w14:textId="18FC7A21" w:rsidR="00121E58" w:rsidRPr="008254F2" w:rsidRDefault="00121E58" w:rsidP="002E18CD">
            <w:pPr>
              <w:rPr>
                <w:sz w:val="16"/>
                <w:szCs w:val="16"/>
              </w:rPr>
            </w:pPr>
            <w:r>
              <w:rPr>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0F61E757" w14:textId="77777777" w:rsidR="00121E58" w:rsidRPr="008254F2" w:rsidRDefault="00121E58" w:rsidP="002E18CD">
            <w:pPr>
              <w:rPr>
                <w:sz w:val="16"/>
                <w:szCs w:val="16"/>
              </w:rPr>
            </w:pPr>
          </w:p>
        </w:tc>
      </w:tr>
      <w:tr w:rsidR="00121E58" w:rsidRPr="00787C64" w14:paraId="4B785221" w14:textId="77777777" w:rsidTr="002E18CD">
        <w:trPr>
          <w:cantSplit/>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D4DB7DA" w14:textId="599CA64A" w:rsidR="00121E58" w:rsidRPr="008254F2" w:rsidRDefault="00121E58" w:rsidP="002E18CD">
            <w:pPr>
              <w:rPr>
                <w:rFonts w:cs="Arial"/>
                <w:snapToGrid w:val="0"/>
                <w:color w:val="000000"/>
                <w:sz w:val="16"/>
                <w:szCs w:val="16"/>
              </w:rPr>
            </w:pPr>
            <w:r w:rsidRPr="008254F2">
              <w:rPr>
                <w:rFonts w:cs="Arial"/>
                <w:snapToGrid w:val="0"/>
                <w:color w:val="000000"/>
                <w:sz w:val="16"/>
                <w:szCs w:val="16"/>
              </w:rPr>
              <w:t>RECORDBRON_NAAM</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9932F04" w14:textId="77777777" w:rsidR="00121E58" w:rsidRPr="008254F2" w:rsidRDefault="00121E58" w:rsidP="002E18CD">
            <w:pPr>
              <w:rPr>
                <w:sz w:val="16"/>
                <w:szCs w:val="16"/>
              </w:rPr>
            </w:pPr>
            <w:r w:rsidRPr="008254F2">
              <w:rPr>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0E7F7A02" w14:textId="77777777" w:rsidR="00121E58" w:rsidRPr="008254F2" w:rsidRDefault="00121E58" w:rsidP="002E18CD">
            <w:pPr>
              <w:rPr>
                <w:sz w:val="16"/>
                <w:szCs w:val="16"/>
              </w:rPr>
            </w:pPr>
          </w:p>
        </w:tc>
      </w:tr>
      <w:tr w:rsidR="00583DAC" w:rsidRPr="00787C64" w14:paraId="39F20380" w14:textId="77777777" w:rsidTr="00583DAC">
        <w:trPr>
          <w:cantSplit/>
        </w:trPr>
        <w:tc>
          <w:tcPr>
            <w:tcW w:w="382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C3AC181" w14:textId="77777777" w:rsidR="00583DAC" w:rsidRPr="008254F2" w:rsidRDefault="00583DAC" w:rsidP="004E64A6">
            <w:pPr>
              <w:rPr>
                <w:rFonts w:cs="Arial"/>
                <w:b/>
                <w:snapToGrid w:val="0"/>
                <w:color w:val="000000"/>
                <w:sz w:val="16"/>
                <w:szCs w:val="16"/>
              </w:rPr>
            </w:pPr>
            <w:r w:rsidRPr="008254F2">
              <w:rPr>
                <w:rFonts w:cs="Arial"/>
                <w:b/>
                <w:snapToGrid w:val="0"/>
                <w:color w:val="000000"/>
                <w:sz w:val="16"/>
                <w:szCs w:val="16"/>
              </w:rPr>
              <w:t>H_FIN_MELDING (alias: H1)</w:t>
            </w:r>
          </w:p>
          <w:p w14:paraId="351E50A6" w14:textId="77777777" w:rsidR="00583DAC" w:rsidRPr="008254F2" w:rsidRDefault="00583DAC" w:rsidP="004E64A6">
            <w:pPr>
              <w:rPr>
                <w:rFonts w:cs="Arial"/>
                <w:b/>
                <w:snapToGrid w:val="0"/>
                <w:color w:val="000000"/>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708C186" w14:textId="77777777" w:rsidR="00583DAC" w:rsidRPr="008254F2" w:rsidRDefault="00583DAC" w:rsidP="004E64A6">
            <w:pPr>
              <w:rPr>
                <w:b/>
                <w:sz w:val="16"/>
                <w:szCs w:val="16"/>
              </w:rPr>
            </w:pPr>
            <w:r w:rsidRPr="008254F2">
              <w:rPr>
                <w:b/>
                <w:sz w:val="16"/>
                <w:szCs w:val="16"/>
              </w:rPr>
              <w:t>Sel</w:t>
            </w:r>
          </w:p>
        </w:tc>
        <w:tc>
          <w:tcPr>
            <w:tcW w:w="536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F52DFC" w14:textId="77777777" w:rsidR="00583DAC" w:rsidRPr="008254F2" w:rsidRDefault="00583DAC" w:rsidP="004E64A6">
            <w:pPr>
              <w:rPr>
                <w:b/>
                <w:sz w:val="16"/>
                <w:szCs w:val="16"/>
              </w:rPr>
            </w:pPr>
            <w:r w:rsidRPr="008254F2">
              <w:rPr>
                <w:b/>
                <w:sz w:val="16"/>
                <w:szCs w:val="16"/>
              </w:rPr>
              <w:t>Condities</w:t>
            </w:r>
          </w:p>
        </w:tc>
      </w:tr>
      <w:tr w:rsidR="00583DAC" w:rsidRPr="00787C64" w14:paraId="16D38419" w14:textId="77777777" w:rsidTr="00583DAC">
        <w:trPr>
          <w:cantSplit/>
        </w:trPr>
        <w:tc>
          <w:tcPr>
            <w:tcW w:w="3823" w:type="dxa"/>
            <w:tcBorders>
              <w:top w:val="single" w:sz="4" w:space="0" w:color="auto"/>
              <w:left w:val="single" w:sz="4" w:space="0" w:color="auto"/>
              <w:bottom w:val="single" w:sz="4" w:space="0" w:color="auto"/>
              <w:right w:val="single" w:sz="4" w:space="0" w:color="auto"/>
            </w:tcBorders>
            <w:shd w:val="clear" w:color="auto" w:fill="FFFFFF" w:themeFill="background1"/>
          </w:tcPr>
          <w:p w14:paraId="147D0F02" w14:textId="77777777" w:rsidR="00583DAC" w:rsidRPr="008254F2" w:rsidRDefault="00583DAC" w:rsidP="004E64A6">
            <w:pPr>
              <w:rPr>
                <w:rFonts w:cs="Arial"/>
                <w:snapToGrid w:val="0"/>
                <w:color w:val="000000"/>
                <w:sz w:val="16"/>
                <w:szCs w:val="16"/>
              </w:rPr>
            </w:pPr>
            <w:r w:rsidRPr="008254F2">
              <w:rPr>
                <w:rFonts w:cs="Arial"/>
                <w:snapToGrid w:val="0"/>
                <w:color w:val="000000"/>
                <w:sz w:val="16"/>
                <w:szCs w:val="16"/>
              </w:rPr>
              <w:t>XAAB_RSIN</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1CB57A79" w14:textId="77777777" w:rsidR="00583DAC" w:rsidRPr="008254F2" w:rsidRDefault="00583DAC" w:rsidP="004E64A6">
            <w:pPr>
              <w:rPr>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FFFFFF" w:themeFill="background1"/>
          </w:tcPr>
          <w:p w14:paraId="79283704" w14:textId="69A444DD" w:rsidR="00583DAC" w:rsidRPr="008254F2" w:rsidRDefault="00583DAC">
            <w:pPr>
              <w:rPr>
                <w:sz w:val="16"/>
                <w:szCs w:val="16"/>
              </w:rPr>
            </w:pPr>
            <w:r w:rsidRPr="008254F2">
              <w:rPr>
                <w:sz w:val="16"/>
                <w:szCs w:val="16"/>
              </w:rPr>
              <w:t>= R</w:t>
            </w:r>
            <w:r w:rsidR="00121E58">
              <w:rPr>
                <w:sz w:val="16"/>
                <w:szCs w:val="16"/>
              </w:rPr>
              <w:t>1</w:t>
            </w:r>
            <w:r w:rsidRPr="008254F2">
              <w:rPr>
                <w:sz w:val="16"/>
                <w:szCs w:val="16"/>
              </w:rPr>
              <w:t>.</w:t>
            </w:r>
            <w:r w:rsidR="006344E1" w:rsidRPr="007D788B">
              <w:rPr>
                <w:rFonts w:cs="Arial"/>
                <w:sz w:val="16"/>
                <w:szCs w:val="16"/>
              </w:rPr>
              <w:t>RN310RSINBRN</w:t>
            </w:r>
          </w:p>
        </w:tc>
      </w:tr>
      <w:tr w:rsidR="00583DAC" w:rsidRPr="00787C64" w14:paraId="5A9EF7C9" w14:textId="77777777" w:rsidTr="00583DAC">
        <w:trPr>
          <w:cantSplit/>
        </w:trPr>
        <w:tc>
          <w:tcPr>
            <w:tcW w:w="3823" w:type="dxa"/>
            <w:tcBorders>
              <w:top w:val="single" w:sz="4" w:space="0" w:color="auto"/>
              <w:left w:val="single" w:sz="4" w:space="0" w:color="auto"/>
              <w:bottom w:val="single" w:sz="4" w:space="0" w:color="auto"/>
              <w:right w:val="single" w:sz="4" w:space="0" w:color="auto"/>
            </w:tcBorders>
            <w:shd w:val="clear" w:color="auto" w:fill="FFFFFF" w:themeFill="background1"/>
          </w:tcPr>
          <w:p w14:paraId="4B7F7F6F" w14:textId="77777777" w:rsidR="00583DAC" w:rsidRPr="008254F2" w:rsidRDefault="00583DAC" w:rsidP="00583DAC">
            <w:pPr>
              <w:rPr>
                <w:rFonts w:cs="Arial"/>
                <w:snapToGrid w:val="0"/>
                <w:color w:val="000000"/>
                <w:sz w:val="16"/>
                <w:szCs w:val="16"/>
              </w:rPr>
            </w:pPr>
            <w:r w:rsidRPr="008254F2">
              <w:rPr>
                <w:rFonts w:cs="Arial"/>
                <w:snapToGrid w:val="0"/>
                <w:color w:val="000000"/>
                <w:sz w:val="16"/>
                <w:szCs w:val="16"/>
              </w:rPr>
              <w:t>XAAB_GEGEVENSTIJDVAK</w:t>
            </w:r>
            <w:r w:rsidRPr="008254F2">
              <w:rPr>
                <w:rFonts w:cs="Arial"/>
                <w:snapToGrid w:val="0"/>
                <w:color w:val="000000"/>
                <w:sz w:val="16"/>
                <w:szCs w:val="16"/>
              </w:rPr>
              <w:tab/>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7548A2AF" w14:textId="77777777" w:rsidR="00583DAC" w:rsidRPr="008254F2" w:rsidRDefault="00583DAC" w:rsidP="004E64A6">
            <w:pPr>
              <w:rPr>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FFFFFF" w:themeFill="background1"/>
          </w:tcPr>
          <w:p w14:paraId="7E95F9D9" w14:textId="5DF2C646" w:rsidR="00583DAC" w:rsidRPr="008254F2" w:rsidRDefault="00787C64">
            <w:pPr>
              <w:rPr>
                <w:sz w:val="16"/>
                <w:szCs w:val="16"/>
              </w:rPr>
            </w:pPr>
            <w:r w:rsidRPr="008254F2">
              <w:rPr>
                <w:sz w:val="16"/>
                <w:szCs w:val="16"/>
              </w:rPr>
              <w:t>= R</w:t>
            </w:r>
            <w:r w:rsidR="00121E58">
              <w:rPr>
                <w:sz w:val="16"/>
                <w:szCs w:val="16"/>
              </w:rPr>
              <w:t>1</w:t>
            </w:r>
            <w:r w:rsidR="00583DAC" w:rsidRPr="008254F2">
              <w:rPr>
                <w:sz w:val="16"/>
                <w:szCs w:val="16"/>
              </w:rPr>
              <w:t>.</w:t>
            </w:r>
            <w:r w:rsidR="006344E1" w:rsidRPr="007D788B">
              <w:rPr>
                <w:rFonts w:cs="Arial"/>
                <w:sz w:val="16"/>
                <w:szCs w:val="16"/>
              </w:rPr>
              <w:t>RN310VALUTAJAAR</w:t>
            </w:r>
          </w:p>
        </w:tc>
      </w:tr>
      <w:tr w:rsidR="00583DAC" w:rsidRPr="00787C64" w14:paraId="6CCB222D" w14:textId="77777777" w:rsidTr="00583DAC">
        <w:trPr>
          <w:cantSplit/>
        </w:trPr>
        <w:tc>
          <w:tcPr>
            <w:tcW w:w="3823" w:type="dxa"/>
            <w:tcBorders>
              <w:top w:val="single" w:sz="4" w:space="0" w:color="auto"/>
              <w:left w:val="single" w:sz="4" w:space="0" w:color="auto"/>
              <w:bottom w:val="single" w:sz="4" w:space="0" w:color="auto"/>
              <w:right w:val="single" w:sz="4" w:space="0" w:color="auto"/>
            </w:tcBorders>
            <w:shd w:val="clear" w:color="auto" w:fill="FFFFFF" w:themeFill="background1"/>
          </w:tcPr>
          <w:p w14:paraId="1F94C0E6" w14:textId="77777777" w:rsidR="00583DAC" w:rsidRPr="008254F2" w:rsidRDefault="00583DAC" w:rsidP="004E64A6">
            <w:pPr>
              <w:rPr>
                <w:rFonts w:cs="Arial"/>
                <w:snapToGrid w:val="0"/>
                <w:color w:val="000000"/>
                <w:sz w:val="16"/>
                <w:szCs w:val="16"/>
              </w:rPr>
            </w:pPr>
            <w:r w:rsidRPr="008254F2">
              <w:rPr>
                <w:rFonts w:cs="Arial"/>
                <w:snapToGrid w:val="0"/>
                <w:color w:val="000000"/>
                <w:sz w:val="16"/>
                <w:szCs w:val="16"/>
              </w:rPr>
              <w:t>XAAB_PRODUCTID</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8B8FA18" w14:textId="77777777" w:rsidR="00583DAC" w:rsidRPr="008254F2" w:rsidRDefault="00583DAC" w:rsidP="004E64A6">
            <w:pPr>
              <w:rPr>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FFFFFF" w:themeFill="background1"/>
          </w:tcPr>
          <w:p w14:paraId="5B5F2995" w14:textId="45AD4C29" w:rsidR="00583DAC" w:rsidRPr="008254F2" w:rsidRDefault="00787C64">
            <w:pPr>
              <w:rPr>
                <w:sz w:val="16"/>
                <w:szCs w:val="16"/>
              </w:rPr>
            </w:pPr>
            <w:r w:rsidRPr="008254F2">
              <w:rPr>
                <w:sz w:val="16"/>
                <w:szCs w:val="16"/>
              </w:rPr>
              <w:t>= R</w:t>
            </w:r>
            <w:r w:rsidR="00121E58">
              <w:rPr>
                <w:sz w:val="16"/>
                <w:szCs w:val="16"/>
              </w:rPr>
              <w:t>1</w:t>
            </w:r>
            <w:r w:rsidR="00583DAC" w:rsidRPr="008254F2">
              <w:rPr>
                <w:sz w:val="16"/>
                <w:szCs w:val="16"/>
              </w:rPr>
              <w:t>.RN310PRODUCTID</w:t>
            </w:r>
          </w:p>
        </w:tc>
      </w:tr>
      <w:tr w:rsidR="00583DAC" w:rsidRPr="00787C64" w14:paraId="7191C4F6" w14:textId="77777777" w:rsidTr="00583DAC">
        <w:trPr>
          <w:cantSplit/>
        </w:trPr>
        <w:tc>
          <w:tcPr>
            <w:tcW w:w="3823" w:type="dxa"/>
            <w:tcBorders>
              <w:top w:val="single" w:sz="4" w:space="0" w:color="auto"/>
              <w:left w:val="single" w:sz="4" w:space="0" w:color="auto"/>
              <w:bottom w:val="single" w:sz="4" w:space="0" w:color="auto"/>
              <w:right w:val="single" w:sz="4" w:space="0" w:color="auto"/>
            </w:tcBorders>
            <w:shd w:val="clear" w:color="auto" w:fill="FFFFFF" w:themeFill="background1"/>
          </w:tcPr>
          <w:p w14:paraId="47EB0B83" w14:textId="77777777" w:rsidR="00583DAC" w:rsidRPr="008254F2" w:rsidRDefault="00583DAC" w:rsidP="004E64A6">
            <w:pPr>
              <w:rPr>
                <w:rFonts w:cs="Arial"/>
                <w:snapToGrid w:val="0"/>
                <w:color w:val="000000"/>
                <w:sz w:val="16"/>
                <w:szCs w:val="16"/>
              </w:rPr>
            </w:pPr>
            <w:r w:rsidRPr="008254F2">
              <w:rPr>
                <w:rFonts w:cs="Arial"/>
                <w:snapToGrid w:val="0"/>
                <w:color w:val="000000"/>
                <w:sz w:val="16"/>
                <w:szCs w:val="16"/>
              </w:rPr>
              <w:t>XAAB_PRODUCTNUMMER</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1F258179" w14:textId="77777777" w:rsidR="00583DAC" w:rsidRPr="008254F2" w:rsidRDefault="00583DAC" w:rsidP="004E64A6">
            <w:pPr>
              <w:rPr>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FFFFFF" w:themeFill="background1"/>
          </w:tcPr>
          <w:p w14:paraId="7CE4D379" w14:textId="244FADD8" w:rsidR="00583DAC" w:rsidRPr="008254F2" w:rsidRDefault="00787C64">
            <w:pPr>
              <w:rPr>
                <w:sz w:val="16"/>
                <w:szCs w:val="16"/>
              </w:rPr>
            </w:pPr>
            <w:r w:rsidRPr="008254F2">
              <w:rPr>
                <w:sz w:val="16"/>
                <w:szCs w:val="16"/>
              </w:rPr>
              <w:t>= R</w:t>
            </w:r>
            <w:r w:rsidR="00121E58">
              <w:rPr>
                <w:sz w:val="16"/>
                <w:szCs w:val="16"/>
              </w:rPr>
              <w:t>1</w:t>
            </w:r>
            <w:r w:rsidR="00583DAC" w:rsidRPr="008254F2">
              <w:rPr>
                <w:sz w:val="16"/>
                <w:szCs w:val="16"/>
              </w:rPr>
              <w:t>.RN310REKENINGNR</w:t>
            </w:r>
          </w:p>
        </w:tc>
      </w:tr>
      <w:tr w:rsidR="00830F0B" w:rsidRPr="00D26284" w14:paraId="338A136A" w14:textId="77777777" w:rsidTr="00830F0B">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1C9AA2DB" w14:textId="77777777" w:rsidR="00830F0B" w:rsidRPr="00D26284" w:rsidRDefault="00830F0B" w:rsidP="00830F0B">
            <w:pPr>
              <w:rPr>
                <w:rFonts w:cs="Arial"/>
                <w:snapToGrid w:val="0"/>
                <w:sz w:val="16"/>
                <w:szCs w:val="16"/>
              </w:rPr>
            </w:pPr>
            <w:r>
              <w:rPr>
                <w:rFonts w:cs="Arial"/>
                <w:snapToGrid w:val="0"/>
                <w:sz w:val="16"/>
                <w:szCs w:val="16"/>
              </w:rPr>
              <w:t>XAAB_BERICHTTYPE</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36664E0" w14:textId="77777777" w:rsidR="00830F0B" w:rsidRPr="00D26284" w:rsidRDefault="00830F0B" w:rsidP="00830F0B">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3A38E3DB" w14:textId="13F9509B" w:rsidR="00830F0B" w:rsidRPr="00D26284" w:rsidRDefault="00121E58">
            <w:pPr>
              <w:rPr>
                <w:rFonts w:cs="Arial"/>
                <w:sz w:val="16"/>
                <w:szCs w:val="16"/>
              </w:rPr>
            </w:pPr>
            <w:r>
              <w:rPr>
                <w:rFonts w:cs="Arial"/>
                <w:sz w:val="16"/>
                <w:szCs w:val="16"/>
              </w:rPr>
              <w:t xml:space="preserve">= </w:t>
            </w:r>
            <w:r w:rsidR="008B642A">
              <w:rPr>
                <w:rFonts w:cs="Arial"/>
                <w:sz w:val="16"/>
                <w:szCs w:val="16"/>
              </w:rPr>
              <w:t>R1</w:t>
            </w:r>
            <w:r w:rsidR="00830F0B">
              <w:rPr>
                <w:rFonts w:cs="Arial"/>
                <w:sz w:val="16"/>
                <w:szCs w:val="16"/>
              </w:rPr>
              <w:t>.</w:t>
            </w:r>
            <w:r w:rsidR="00830F0B" w:rsidRPr="006931F0">
              <w:rPr>
                <w:rFonts w:cs="Arial"/>
                <w:sz w:val="16"/>
                <w:szCs w:val="16"/>
              </w:rPr>
              <w:t>RN310SOORTBESTAND</w:t>
            </w:r>
          </w:p>
        </w:tc>
      </w:tr>
      <w:tr w:rsidR="00583DAC" w:rsidRPr="00787C64" w14:paraId="104CB3FD" w14:textId="77777777" w:rsidTr="00583DAC">
        <w:trPr>
          <w:cantSplit/>
        </w:trPr>
        <w:tc>
          <w:tcPr>
            <w:tcW w:w="3823" w:type="dxa"/>
            <w:tcBorders>
              <w:top w:val="single" w:sz="4" w:space="0" w:color="auto"/>
              <w:left w:val="single" w:sz="4" w:space="0" w:color="auto"/>
              <w:bottom w:val="single" w:sz="4" w:space="0" w:color="auto"/>
              <w:right w:val="single" w:sz="4" w:space="0" w:color="auto"/>
            </w:tcBorders>
            <w:shd w:val="clear" w:color="auto" w:fill="FFFFFF" w:themeFill="background1"/>
          </w:tcPr>
          <w:p w14:paraId="003E02E3" w14:textId="77777777" w:rsidR="00583DAC" w:rsidRPr="008254F2" w:rsidRDefault="00583DAC" w:rsidP="004E64A6">
            <w:pPr>
              <w:rPr>
                <w:rFonts w:cs="Arial"/>
                <w:snapToGrid w:val="0"/>
                <w:color w:val="000000"/>
                <w:sz w:val="16"/>
                <w:szCs w:val="16"/>
              </w:rPr>
            </w:pPr>
            <w:r w:rsidRPr="008254F2">
              <w:rPr>
                <w:rFonts w:cs="Arial"/>
                <w:snapToGrid w:val="0"/>
                <w:color w:val="000000"/>
                <w:sz w:val="16"/>
                <w:szCs w:val="16"/>
              </w:rPr>
              <w:t>XAAB_MELDINGTYPE</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6017922" w14:textId="77777777" w:rsidR="00583DAC" w:rsidRPr="008254F2" w:rsidRDefault="00583DAC" w:rsidP="004E64A6">
            <w:pPr>
              <w:rPr>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FFFFFF" w:themeFill="background1"/>
          </w:tcPr>
          <w:p w14:paraId="6190EFCF" w14:textId="77777777" w:rsidR="00583DAC" w:rsidRPr="008254F2" w:rsidRDefault="00583DAC" w:rsidP="004E64A6">
            <w:pPr>
              <w:rPr>
                <w:sz w:val="16"/>
                <w:szCs w:val="16"/>
              </w:rPr>
            </w:pPr>
            <w:r w:rsidRPr="008254F2">
              <w:rPr>
                <w:sz w:val="16"/>
                <w:szCs w:val="16"/>
              </w:rPr>
              <w:t>= “BANK”</w:t>
            </w:r>
          </w:p>
        </w:tc>
      </w:tr>
      <w:tr w:rsidR="00583DAC" w:rsidRPr="00787C64" w14:paraId="2D298E9B" w14:textId="77777777" w:rsidTr="00583DAC">
        <w:trPr>
          <w:cantSplit/>
        </w:trPr>
        <w:tc>
          <w:tcPr>
            <w:tcW w:w="3823" w:type="dxa"/>
            <w:tcBorders>
              <w:top w:val="single" w:sz="4" w:space="0" w:color="auto"/>
              <w:left w:val="single" w:sz="4" w:space="0" w:color="auto"/>
              <w:bottom w:val="single" w:sz="4" w:space="0" w:color="auto"/>
              <w:right w:val="single" w:sz="4" w:space="0" w:color="auto"/>
            </w:tcBorders>
            <w:shd w:val="clear" w:color="auto" w:fill="FFFFFF" w:themeFill="background1"/>
          </w:tcPr>
          <w:p w14:paraId="69A1B7F1" w14:textId="77777777" w:rsidR="00583DAC" w:rsidRPr="008254F2" w:rsidRDefault="00583DAC" w:rsidP="004E64A6">
            <w:pPr>
              <w:rPr>
                <w:rFonts w:cs="Arial"/>
                <w:snapToGrid w:val="0"/>
                <w:color w:val="000000"/>
                <w:sz w:val="16"/>
                <w:szCs w:val="16"/>
              </w:rPr>
            </w:pPr>
            <w:r w:rsidRPr="008254F2">
              <w:rPr>
                <w:rFonts w:cs="Arial"/>
                <w:snapToGrid w:val="0"/>
                <w:color w:val="000000"/>
                <w:sz w:val="16"/>
                <w:szCs w:val="16"/>
              </w:rPr>
              <w:t>XAAB_MAAND</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7C1A79E1" w14:textId="77777777" w:rsidR="00583DAC" w:rsidRPr="008254F2" w:rsidRDefault="00583DAC" w:rsidP="004E64A6">
            <w:pPr>
              <w:rPr>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FFFFFF" w:themeFill="background1"/>
          </w:tcPr>
          <w:p w14:paraId="1EC2AB12" w14:textId="77777777" w:rsidR="00583DAC" w:rsidRPr="008254F2" w:rsidRDefault="00583DAC" w:rsidP="004E64A6">
            <w:pPr>
              <w:rPr>
                <w:sz w:val="16"/>
                <w:szCs w:val="16"/>
              </w:rPr>
            </w:pPr>
            <w:r w:rsidRPr="008254F2">
              <w:rPr>
                <w:sz w:val="16"/>
                <w:szCs w:val="16"/>
              </w:rPr>
              <w:t>= “00”</w:t>
            </w:r>
          </w:p>
        </w:tc>
      </w:tr>
      <w:tr w:rsidR="00583DAC" w:rsidRPr="00787C64" w14:paraId="06AA3233" w14:textId="77777777" w:rsidTr="00583DAC">
        <w:trPr>
          <w:cantSplit/>
        </w:trPr>
        <w:tc>
          <w:tcPr>
            <w:tcW w:w="3823" w:type="dxa"/>
            <w:tcBorders>
              <w:top w:val="single" w:sz="4" w:space="0" w:color="auto"/>
              <w:left w:val="single" w:sz="4" w:space="0" w:color="auto"/>
              <w:bottom w:val="single" w:sz="4" w:space="0" w:color="auto"/>
              <w:right w:val="single" w:sz="4" w:space="0" w:color="auto"/>
            </w:tcBorders>
            <w:shd w:val="clear" w:color="auto" w:fill="FFFFFF" w:themeFill="background1"/>
          </w:tcPr>
          <w:p w14:paraId="2E50AB93" w14:textId="77777777" w:rsidR="00583DAC" w:rsidRPr="008254F2" w:rsidRDefault="00583DAC" w:rsidP="004E64A6">
            <w:pPr>
              <w:rPr>
                <w:rFonts w:cs="Arial"/>
                <w:snapToGrid w:val="0"/>
                <w:color w:val="000000"/>
                <w:sz w:val="16"/>
                <w:szCs w:val="16"/>
              </w:rPr>
            </w:pPr>
            <w:r w:rsidRPr="008254F2">
              <w:rPr>
                <w:rFonts w:cs="Arial"/>
                <w:snapToGrid w:val="0"/>
                <w:color w:val="000000"/>
                <w:sz w:val="16"/>
                <w:szCs w:val="16"/>
              </w:rPr>
              <w:t>XBAA_SK</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7D2E304" w14:textId="77777777" w:rsidR="00583DAC" w:rsidRPr="008254F2" w:rsidRDefault="00583DAC" w:rsidP="004E64A6">
            <w:pPr>
              <w:rPr>
                <w:sz w:val="16"/>
                <w:szCs w:val="16"/>
              </w:rPr>
            </w:pPr>
            <w:r w:rsidRPr="008254F2">
              <w:rPr>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FFFFFF" w:themeFill="background1"/>
          </w:tcPr>
          <w:p w14:paraId="205C0EA2" w14:textId="77777777" w:rsidR="00583DAC" w:rsidRPr="00214B48" w:rsidRDefault="00583DAC" w:rsidP="004E64A6">
            <w:pPr>
              <w:rPr>
                <w:b/>
                <w:sz w:val="16"/>
                <w:szCs w:val="16"/>
              </w:rPr>
            </w:pPr>
          </w:p>
        </w:tc>
      </w:tr>
      <w:tr w:rsidR="000F3660" w:rsidRPr="00787C64" w14:paraId="1A3976C8" w14:textId="77777777" w:rsidTr="004E64A6">
        <w:trPr>
          <w:cantSplit/>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6F66A301" w14:textId="77777777" w:rsidR="000F3660" w:rsidRPr="008254F2" w:rsidRDefault="000F3660" w:rsidP="004E64A6">
            <w:pPr>
              <w:rPr>
                <w:b/>
                <w:sz w:val="16"/>
                <w:szCs w:val="16"/>
              </w:rPr>
            </w:pPr>
            <w:r w:rsidRPr="008254F2">
              <w:rPr>
                <w:b/>
                <w:sz w:val="16"/>
                <w:szCs w:val="16"/>
              </w:rPr>
              <w:t>H_GLOBAL_INTERMEDIARY_IDNR (alias: H2)</w:t>
            </w:r>
          </w:p>
          <w:p w14:paraId="4F8859AB" w14:textId="77777777" w:rsidR="000F3660" w:rsidRPr="008254F2" w:rsidRDefault="000F3660" w:rsidP="004E64A6">
            <w:pPr>
              <w:rPr>
                <w:b/>
                <w:sz w:val="16"/>
                <w:szCs w:val="16"/>
              </w:rPr>
            </w:pP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3CE4DC26" w14:textId="045A91A6" w:rsidR="000F3660" w:rsidRPr="00C9001C" w:rsidRDefault="00583DAC" w:rsidP="004E64A6">
            <w:pPr>
              <w:rPr>
                <w:b/>
                <w:sz w:val="16"/>
                <w:szCs w:val="16"/>
              </w:rPr>
            </w:pPr>
            <w:r w:rsidRPr="00214B48">
              <w:rPr>
                <w:b/>
                <w:sz w:val="16"/>
                <w:szCs w:val="16"/>
              </w:rPr>
              <w:t>Sel</w:t>
            </w:r>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32DE6E47" w14:textId="77777777" w:rsidR="000F3660" w:rsidRPr="00787C64" w:rsidRDefault="000F3660" w:rsidP="004E64A6">
            <w:pPr>
              <w:rPr>
                <w:b/>
                <w:sz w:val="16"/>
                <w:szCs w:val="16"/>
              </w:rPr>
            </w:pPr>
            <w:r w:rsidRPr="00787C64">
              <w:rPr>
                <w:b/>
                <w:sz w:val="16"/>
                <w:szCs w:val="16"/>
              </w:rPr>
              <w:t>Condities</w:t>
            </w:r>
          </w:p>
        </w:tc>
      </w:tr>
      <w:tr w:rsidR="000F3660" w:rsidRPr="00787C64" w14:paraId="32653974" w14:textId="77777777" w:rsidTr="004E64A6">
        <w:trPr>
          <w:cantSplit/>
        </w:trPr>
        <w:tc>
          <w:tcPr>
            <w:tcW w:w="3823" w:type="dxa"/>
            <w:tcBorders>
              <w:top w:val="single" w:sz="4" w:space="0" w:color="auto"/>
              <w:left w:val="single" w:sz="6" w:space="0" w:color="auto"/>
              <w:bottom w:val="single" w:sz="4" w:space="0" w:color="auto"/>
              <w:right w:val="single" w:sz="6" w:space="0" w:color="auto"/>
            </w:tcBorders>
            <w:shd w:val="clear" w:color="auto" w:fill="auto"/>
          </w:tcPr>
          <w:p w14:paraId="298E9A18" w14:textId="77777777" w:rsidR="000F3660" w:rsidRPr="008254F2" w:rsidRDefault="000F3660" w:rsidP="004E64A6">
            <w:pPr>
              <w:rPr>
                <w:rFonts w:cs="Arial"/>
                <w:snapToGrid w:val="0"/>
                <w:color w:val="000000"/>
                <w:sz w:val="16"/>
                <w:szCs w:val="16"/>
              </w:rPr>
            </w:pPr>
            <w:r w:rsidRPr="008254F2">
              <w:rPr>
                <w:rFonts w:cs="Arial"/>
                <w:snapToGrid w:val="0"/>
                <w:sz w:val="16"/>
                <w:szCs w:val="16"/>
              </w:rPr>
              <w:t>XAAD_GIIN</w:t>
            </w:r>
          </w:p>
        </w:tc>
        <w:tc>
          <w:tcPr>
            <w:tcW w:w="425" w:type="dxa"/>
            <w:tcBorders>
              <w:top w:val="single" w:sz="4" w:space="0" w:color="auto"/>
              <w:left w:val="single" w:sz="6" w:space="0" w:color="auto"/>
              <w:bottom w:val="single" w:sz="4" w:space="0" w:color="auto"/>
              <w:right w:val="single" w:sz="6" w:space="0" w:color="auto"/>
            </w:tcBorders>
            <w:shd w:val="clear" w:color="auto" w:fill="auto"/>
          </w:tcPr>
          <w:p w14:paraId="5EBA507A" w14:textId="77777777" w:rsidR="000F3660" w:rsidRPr="008254F2" w:rsidRDefault="000F3660" w:rsidP="004E64A6">
            <w:pPr>
              <w:rPr>
                <w:rFonts w:cs="Arial"/>
                <w:sz w:val="16"/>
                <w:szCs w:val="16"/>
              </w:rPr>
            </w:pPr>
          </w:p>
        </w:tc>
        <w:tc>
          <w:tcPr>
            <w:tcW w:w="5361" w:type="dxa"/>
            <w:tcBorders>
              <w:top w:val="single" w:sz="4" w:space="0" w:color="auto"/>
              <w:left w:val="single" w:sz="6" w:space="0" w:color="auto"/>
              <w:bottom w:val="single" w:sz="4" w:space="0" w:color="auto"/>
              <w:right w:val="single" w:sz="6" w:space="0" w:color="auto"/>
            </w:tcBorders>
            <w:shd w:val="clear" w:color="auto" w:fill="auto"/>
          </w:tcPr>
          <w:p w14:paraId="2CAE3648" w14:textId="5E9604FA" w:rsidR="000F3660" w:rsidRPr="00530FE9" w:rsidRDefault="000F3660">
            <w:pPr>
              <w:rPr>
                <w:rFonts w:cs="Arial"/>
                <w:sz w:val="16"/>
                <w:szCs w:val="16"/>
              </w:rPr>
            </w:pPr>
            <w:r w:rsidRPr="00214B48">
              <w:rPr>
                <w:rFonts w:cs="Arial"/>
                <w:sz w:val="16"/>
                <w:szCs w:val="16"/>
              </w:rPr>
              <w:t>= R</w:t>
            </w:r>
            <w:r w:rsidR="00121E58">
              <w:rPr>
                <w:rFonts w:cs="Arial"/>
                <w:sz w:val="16"/>
                <w:szCs w:val="16"/>
              </w:rPr>
              <w:t>2</w:t>
            </w:r>
            <w:r w:rsidRPr="00C9001C">
              <w:rPr>
                <w:rFonts w:cs="Arial"/>
                <w:sz w:val="16"/>
                <w:szCs w:val="16"/>
              </w:rPr>
              <w:t>.</w:t>
            </w:r>
            <w:r w:rsidR="009A1BDF" w:rsidRPr="00C9001C" w:rsidDel="009A1BDF">
              <w:rPr>
                <w:rFonts w:cs="Arial"/>
                <w:sz w:val="16"/>
                <w:szCs w:val="16"/>
              </w:rPr>
              <w:t xml:space="preserve"> </w:t>
            </w:r>
            <w:r w:rsidR="00787C64" w:rsidRPr="00C9001C">
              <w:rPr>
                <w:rFonts w:cs="Arial"/>
                <w:sz w:val="16"/>
                <w:szCs w:val="16"/>
              </w:rPr>
              <w:t>GIA_GIINAFWIJKEND</w:t>
            </w:r>
          </w:p>
        </w:tc>
      </w:tr>
      <w:tr w:rsidR="000F3660" w:rsidRPr="00787C64" w14:paraId="364FC0B0" w14:textId="77777777" w:rsidTr="004E64A6">
        <w:trPr>
          <w:cantSplit/>
        </w:trPr>
        <w:tc>
          <w:tcPr>
            <w:tcW w:w="3823" w:type="dxa"/>
            <w:tcBorders>
              <w:top w:val="single" w:sz="4" w:space="0" w:color="auto"/>
              <w:left w:val="single" w:sz="6" w:space="0" w:color="auto"/>
              <w:bottom w:val="single" w:sz="4" w:space="0" w:color="auto"/>
              <w:right w:val="single" w:sz="6" w:space="0" w:color="auto"/>
            </w:tcBorders>
            <w:shd w:val="clear" w:color="auto" w:fill="auto"/>
          </w:tcPr>
          <w:p w14:paraId="7059F40D" w14:textId="77777777" w:rsidR="000F3660" w:rsidRPr="008254F2" w:rsidRDefault="000F3660" w:rsidP="004E64A6">
            <w:pPr>
              <w:rPr>
                <w:rFonts w:cs="Arial"/>
                <w:snapToGrid w:val="0"/>
                <w:color w:val="000000"/>
                <w:sz w:val="16"/>
                <w:szCs w:val="16"/>
              </w:rPr>
            </w:pPr>
            <w:r w:rsidRPr="008254F2">
              <w:rPr>
                <w:rFonts w:cs="Arial"/>
                <w:snapToGrid w:val="0"/>
                <w:sz w:val="16"/>
                <w:szCs w:val="16"/>
              </w:rPr>
              <w:t>XAAD_SK</w:t>
            </w:r>
          </w:p>
        </w:tc>
        <w:tc>
          <w:tcPr>
            <w:tcW w:w="425" w:type="dxa"/>
            <w:tcBorders>
              <w:top w:val="single" w:sz="4" w:space="0" w:color="auto"/>
              <w:left w:val="single" w:sz="6" w:space="0" w:color="auto"/>
              <w:bottom w:val="single" w:sz="4" w:space="0" w:color="auto"/>
              <w:right w:val="single" w:sz="6" w:space="0" w:color="auto"/>
            </w:tcBorders>
            <w:shd w:val="clear" w:color="auto" w:fill="auto"/>
          </w:tcPr>
          <w:p w14:paraId="45F4798E" w14:textId="77777777" w:rsidR="000F3660" w:rsidRPr="008254F2" w:rsidRDefault="000F3660" w:rsidP="004E64A6">
            <w:pPr>
              <w:rPr>
                <w:rFonts w:cs="Arial"/>
                <w:sz w:val="16"/>
                <w:szCs w:val="16"/>
              </w:rPr>
            </w:pPr>
            <w:r w:rsidRPr="008254F2">
              <w:rPr>
                <w:rFonts w:cs="Arial"/>
                <w:sz w:val="16"/>
                <w:szCs w:val="16"/>
              </w:rPr>
              <w:t>X</w:t>
            </w:r>
          </w:p>
        </w:tc>
        <w:tc>
          <w:tcPr>
            <w:tcW w:w="5361" w:type="dxa"/>
            <w:tcBorders>
              <w:top w:val="single" w:sz="4" w:space="0" w:color="auto"/>
              <w:left w:val="single" w:sz="6" w:space="0" w:color="auto"/>
              <w:bottom w:val="single" w:sz="4" w:space="0" w:color="auto"/>
              <w:right w:val="single" w:sz="6" w:space="0" w:color="auto"/>
            </w:tcBorders>
            <w:shd w:val="clear" w:color="auto" w:fill="auto"/>
          </w:tcPr>
          <w:p w14:paraId="4EE8068A" w14:textId="77777777" w:rsidR="000F3660" w:rsidRPr="00214B48" w:rsidRDefault="000F3660" w:rsidP="004E64A6">
            <w:pPr>
              <w:rPr>
                <w:rFonts w:cs="Arial"/>
                <w:sz w:val="16"/>
                <w:szCs w:val="16"/>
              </w:rPr>
            </w:pPr>
          </w:p>
        </w:tc>
      </w:tr>
    </w:tbl>
    <w:p w14:paraId="2C9FF0A3" w14:textId="77777777" w:rsidR="000F3660" w:rsidRPr="00ED31EF" w:rsidRDefault="000F3660" w:rsidP="00614FA7">
      <w:pPr>
        <w:rPr>
          <w:b/>
        </w:rPr>
      </w:pPr>
    </w:p>
    <w:p w14:paraId="1CC62B01" w14:textId="77777777" w:rsidR="009849C2" w:rsidRDefault="009849C2" w:rsidP="00ED31EF">
      <w:pPr>
        <w:rPr>
          <w:b/>
        </w:rPr>
      </w:pPr>
    </w:p>
    <w:p w14:paraId="0EDF68BF" w14:textId="77777777" w:rsidR="000F3660" w:rsidRPr="0094539C" w:rsidRDefault="000F3660" w:rsidP="00ED31EF">
      <w:r w:rsidRPr="0094539C">
        <w:rPr>
          <w:b/>
        </w:rPr>
        <w:t>Uitvoer</w:t>
      </w:r>
    </w:p>
    <w:p w14:paraId="2BC21E76" w14:textId="3C49CD47" w:rsidR="000F3660" w:rsidRDefault="000F3660" w:rsidP="000F3660">
      <w:r>
        <w:t xml:space="preserve">0 of 1 voorkomen toevoegen per </w:t>
      </w:r>
      <w:r w:rsidR="000C4C9E">
        <w:t xml:space="preserve">combinatie RBG_REKENING </w:t>
      </w:r>
      <w:r w:rsidR="000C4C9E" w:rsidRPr="004E5817">
        <w:t xml:space="preserve">(tabel </w:t>
      </w:r>
      <w:r w:rsidR="0095502F">
        <w:rPr>
          <w:rFonts w:cs="Arial"/>
          <w:szCs w:val="19"/>
        </w:rPr>
        <w:t xml:space="preserve">HSEL_RN310REK </w:t>
      </w:r>
      <w:r w:rsidR="000C4C9E" w:rsidRPr="004E5817">
        <w:t xml:space="preserve">) </w:t>
      </w:r>
      <w:r w:rsidR="000C4C9E">
        <w:t xml:space="preserve"> en </w:t>
      </w:r>
      <w:r w:rsidR="00787C64">
        <w:t xml:space="preserve">GIIN-Afwijkend uit RBG (tabel </w:t>
      </w:r>
      <w:r w:rsidR="009A1BDF">
        <w:t>HSEL</w:t>
      </w:r>
      <w:r w:rsidR="00787C64" w:rsidRPr="00305A97">
        <w:t>_RN520GIA</w:t>
      </w:r>
      <w:r w:rsidR="00787C64">
        <w:t>)</w:t>
      </w:r>
      <w:r>
        <w:t>.</w:t>
      </w:r>
    </w:p>
    <w:p w14:paraId="51175BC0" w14:textId="77777777" w:rsidR="000F3660" w:rsidRDefault="000F3660" w:rsidP="000F3660"/>
    <w:p w14:paraId="0827A826" w14:textId="77777777" w:rsidR="000F3660" w:rsidRPr="0094539C" w:rsidRDefault="000F3660" w:rsidP="00ED31EF">
      <w:r w:rsidRPr="0094539C">
        <w:rPr>
          <w:b/>
        </w:rPr>
        <w:t>Afwijkende uitvoer</w:t>
      </w:r>
    </w:p>
    <w:p w14:paraId="746A73A5" w14:textId="7654EA31" w:rsidR="000F3660" w:rsidRDefault="000F3660" w:rsidP="000F3660">
      <w:pPr>
        <w:pStyle w:val="Standaardinspringing"/>
        <w:ind w:left="0" w:firstLine="0"/>
        <w:rPr>
          <w:rFonts w:cs="Arial"/>
          <w:spacing w:val="0"/>
          <w:szCs w:val="19"/>
        </w:rPr>
      </w:pPr>
      <w:r w:rsidRPr="009B1017">
        <w:t xml:space="preserve">Hernoem </w:t>
      </w:r>
      <w:r w:rsidR="003C7544" w:rsidRPr="003C7544">
        <w:rPr>
          <w:rFonts w:cs="Arial"/>
          <w:spacing w:val="0"/>
          <w:szCs w:val="19"/>
        </w:rPr>
        <w:t xml:space="preserve">RN310DATTYDREG </w:t>
      </w:r>
      <w:r w:rsidRPr="009B1017">
        <w:rPr>
          <w:rFonts w:cs="Arial"/>
          <w:spacing w:val="0"/>
          <w:szCs w:val="19"/>
        </w:rPr>
        <w:t xml:space="preserve">naar </w:t>
      </w:r>
      <w:r>
        <w:rPr>
          <w:rFonts w:cs="Arial"/>
          <w:spacing w:val="0"/>
          <w:szCs w:val="19"/>
        </w:rPr>
        <w:t>XAAF</w:t>
      </w:r>
      <w:r w:rsidRPr="009B1017">
        <w:rPr>
          <w:rFonts w:cs="Arial"/>
          <w:spacing w:val="0"/>
          <w:szCs w:val="19"/>
        </w:rPr>
        <w:t>_MUTATIEBEGIN_TS</w:t>
      </w:r>
    </w:p>
    <w:p w14:paraId="32E389D6" w14:textId="77777777" w:rsidR="000F3660" w:rsidRDefault="000F3660" w:rsidP="000F3660">
      <w:pPr>
        <w:pStyle w:val="Standaardinspringing"/>
        <w:ind w:left="0" w:firstLine="0"/>
        <w:rPr>
          <w:rFonts w:cs="Arial"/>
          <w:spacing w:val="0"/>
          <w:szCs w:val="19"/>
        </w:rPr>
      </w:pPr>
    </w:p>
    <w:p w14:paraId="5E2BAB2F" w14:textId="77777777" w:rsidR="000F3660" w:rsidRPr="00DB6F2A" w:rsidRDefault="000F3660" w:rsidP="000F3660">
      <w:pPr>
        <w:pStyle w:val="Standaardinspringing"/>
        <w:ind w:left="0" w:firstLine="0"/>
        <w:rPr>
          <w:rFonts w:cs="Arial"/>
          <w:spacing w:val="0"/>
          <w:szCs w:val="19"/>
          <w:highlight w:val="yellow"/>
          <w:u w:val="single"/>
        </w:rPr>
      </w:pPr>
      <w:commentRangeStart w:id="1328"/>
      <w:r w:rsidRPr="00DB6F2A">
        <w:rPr>
          <w:rFonts w:cs="Arial"/>
          <w:spacing w:val="0"/>
          <w:szCs w:val="19"/>
          <w:highlight w:val="yellow"/>
          <w:u w:val="single"/>
        </w:rPr>
        <w:t xml:space="preserve">De rest van de verwerking net uitvoeren als beschreven vanaf paragraaf </w:t>
      </w:r>
      <w:r w:rsidRPr="00DB6F2A">
        <w:rPr>
          <w:rFonts w:cs="Arial"/>
          <w:spacing w:val="0"/>
          <w:szCs w:val="19"/>
          <w:highlight w:val="yellow"/>
          <w:u w:val="single"/>
        </w:rPr>
        <w:fldChar w:fldCharType="begin"/>
      </w:r>
      <w:r w:rsidRPr="00DB6F2A">
        <w:rPr>
          <w:rFonts w:cs="Arial"/>
          <w:spacing w:val="0"/>
          <w:szCs w:val="19"/>
          <w:highlight w:val="yellow"/>
          <w:u w:val="single"/>
        </w:rPr>
        <w:instrText xml:space="preserve"> REF _Ref474851073 \r \h </w:instrText>
      </w:r>
      <w:r>
        <w:rPr>
          <w:rFonts w:cs="Arial"/>
          <w:spacing w:val="0"/>
          <w:szCs w:val="19"/>
          <w:highlight w:val="yellow"/>
          <w:u w:val="single"/>
        </w:rPr>
        <w:instrText xml:space="preserve"> \* MERGEFORMAT </w:instrText>
      </w:r>
      <w:r w:rsidRPr="00DB6F2A">
        <w:rPr>
          <w:rFonts w:cs="Arial"/>
          <w:spacing w:val="0"/>
          <w:szCs w:val="19"/>
          <w:highlight w:val="yellow"/>
          <w:u w:val="single"/>
        </w:rPr>
        <w:fldChar w:fldCharType="separate"/>
      </w:r>
      <w:r w:rsidR="00297961">
        <w:rPr>
          <w:rFonts w:cs="Arial"/>
          <w:b/>
          <w:bCs/>
          <w:spacing w:val="0"/>
          <w:szCs w:val="19"/>
          <w:highlight w:val="yellow"/>
          <w:u w:val="single"/>
        </w:rPr>
        <w:t>Fout! Verwijzingsbron niet gevonden.</w:t>
      </w:r>
      <w:r w:rsidRPr="00DB6F2A">
        <w:rPr>
          <w:rFonts w:cs="Arial"/>
          <w:spacing w:val="0"/>
          <w:szCs w:val="19"/>
          <w:highlight w:val="yellow"/>
          <w:u w:val="single"/>
        </w:rPr>
        <w:fldChar w:fldCharType="end"/>
      </w:r>
    </w:p>
    <w:p w14:paraId="4C531F1D" w14:textId="77777777" w:rsidR="000F3660" w:rsidRPr="004F7936" w:rsidRDefault="000F3660" w:rsidP="000F3660">
      <w:pPr>
        <w:spacing w:after="200" w:line="276" w:lineRule="auto"/>
        <w:rPr>
          <w:u w:val="single"/>
        </w:rPr>
      </w:pPr>
      <w:r w:rsidRPr="00DB6F2A">
        <w:rPr>
          <w:highlight w:val="yellow"/>
        </w:rPr>
        <w:t xml:space="preserve">Zie:  </w:t>
      </w:r>
      <w:r w:rsidRPr="00DB6F2A">
        <w:rPr>
          <w:highlight w:val="yellow"/>
          <w:u w:val="single"/>
        </w:rPr>
        <w:fldChar w:fldCharType="begin"/>
      </w:r>
      <w:r w:rsidRPr="00DB6F2A">
        <w:rPr>
          <w:highlight w:val="yellow"/>
          <w:u w:val="single"/>
        </w:rPr>
        <w:instrText xml:space="preserve"> REF _Ref476131061 \r \h </w:instrText>
      </w:r>
      <w:r>
        <w:rPr>
          <w:highlight w:val="yellow"/>
          <w:u w:val="single"/>
        </w:rPr>
        <w:instrText xml:space="preserve"> \* MERGEFORMAT </w:instrText>
      </w:r>
      <w:r w:rsidRPr="00DB6F2A">
        <w:rPr>
          <w:highlight w:val="yellow"/>
          <w:u w:val="single"/>
        </w:rPr>
      </w:r>
      <w:r w:rsidRPr="00DB6F2A">
        <w:rPr>
          <w:highlight w:val="yellow"/>
          <w:u w:val="single"/>
        </w:rPr>
        <w:fldChar w:fldCharType="separate"/>
      </w:r>
      <w:r w:rsidR="00297961">
        <w:rPr>
          <w:highlight w:val="yellow"/>
          <w:u w:val="single"/>
        </w:rPr>
        <w:t>[6]</w:t>
      </w:r>
      <w:r w:rsidRPr="00DB6F2A">
        <w:rPr>
          <w:highlight w:val="yellow"/>
          <w:u w:val="single"/>
        </w:rPr>
        <w:fldChar w:fldCharType="end"/>
      </w:r>
      <w:r w:rsidRPr="00DB6F2A">
        <w:rPr>
          <w:highlight w:val="yellow"/>
          <w:u w:val="single"/>
        </w:rPr>
        <w:t xml:space="preserve"> MTHV: 3303 ETL vullen CDP 2.0.docx [SAT tabel (Bron is geen datavault met 1 tabel)]</w:t>
      </w:r>
      <w:commentRangeEnd w:id="1328"/>
      <w:r>
        <w:rPr>
          <w:rStyle w:val="Verwijzingopmerking"/>
        </w:rPr>
        <w:commentReference w:id="1328"/>
      </w:r>
    </w:p>
    <w:p w14:paraId="685487E9" w14:textId="77777777" w:rsidR="000F3660" w:rsidRDefault="000F3660" w:rsidP="000F3660">
      <w:pPr>
        <w:pStyle w:val="Standaardinspringing"/>
        <w:ind w:left="0" w:firstLine="0"/>
      </w:pPr>
      <w:r>
        <w:t>Uitzondering is dat er twee verschillende prefix_SK ’s zijn in plaats van 1 en er geen SAT tabel wordt uitgevraagd, maar een LINK tabel.</w:t>
      </w:r>
    </w:p>
    <w:p w14:paraId="1EFF09AF" w14:textId="77777777" w:rsidR="000F3660" w:rsidRDefault="000F3660" w:rsidP="00F30762">
      <w:pPr>
        <w:pStyle w:val="Lijstalinea"/>
        <w:numPr>
          <w:ilvl w:val="0"/>
          <w:numId w:val="16"/>
        </w:numPr>
        <w:ind w:left="284" w:hanging="218"/>
      </w:pPr>
      <w:r>
        <w:t xml:space="preserve">Indien één van de twee BK’s </w:t>
      </w:r>
      <w:r w:rsidRPr="000832AE">
        <w:rPr>
          <w:b/>
        </w:rPr>
        <w:t>niet</w:t>
      </w:r>
      <w:r>
        <w:t xml:space="preserve"> gevuld is (</w:t>
      </w:r>
      <w:r w:rsidRPr="000832AE">
        <w:rPr>
          <w:i/>
        </w:rPr>
        <w:t xml:space="preserve">Leeg </w:t>
      </w:r>
      <w:r>
        <w:t>is) dan dient de SK van die betreffende bron gevuld te worden met de dummy</w:t>
      </w:r>
      <w:r w:rsidRPr="000832AE">
        <w:t>waarde “</w:t>
      </w:r>
      <w:r w:rsidRPr="000832AE">
        <w:rPr>
          <w:b/>
        </w:rPr>
        <w:t>-1</w:t>
      </w:r>
      <w:r w:rsidRPr="000832AE">
        <w:t>”</w:t>
      </w:r>
      <w:r>
        <w:t>.</w:t>
      </w:r>
    </w:p>
    <w:p w14:paraId="39234BAD" w14:textId="77777777" w:rsidR="000F3660" w:rsidRDefault="000F3660" w:rsidP="00F30762">
      <w:pPr>
        <w:pStyle w:val="Lijstalinea"/>
        <w:numPr>
          <w:ilvl w:val="0"/>
          <w:numId w:val="16"/>
        </w:numPr>
        <w:ind w:left="284" w:hanging="218"/>
      </w:pPr>
      <w:r>
        <w:lastRenderedPageBreak/>
        <w:t xml:space="preserve">Indien één van de twee BK’s </w:t>
      </w:r>
      <w:r w:rsidRPr="000832AE">
        <w:rPr>
          <w:b/>
        </w:rPr>
        <w:t>wél</w:t>
      </w:r>
      <w:r>
        <w:t xml:space="preserve"> gevuld is, maar er kan geen record in de HUB gevonden worden dan dient de SK van die betreffende bron gevuld te worden met de dummywaarde </w:t>
      </w:r>
      <w:r w:rsidRPr="000832AE">
        <w:t>“</w:t>
      </w:r>
      <w:r w:rsidRPr="000832AE">
        <w:rPr>
          <w:b/>
        </w:rPr>
        <w:t>-2</w:t>
      </w:r>
      <w:r>
        <w:t>”.</w:t>
      </w:r>
    </w:p>
    <w:p w14:paraId="1A1B022B" w14:textId="77777777" w:rsidR="000F3660" w:rsidRDefault="000F3660" w:rsidP="000F3660"/>
    <w:p w14:paraId="192EE8B1" w14:textId="77777777" w:rsidR="000F3660" w:rsidRPr="003D2101" w:rsidRDefault="000F3660" w:rsidP="000F3660">
      <w:r>
        <w:t>Indien beide BK’s niet gevuld zijn (</w:t>
      </w:r>
      <w:r>
        <w:rPr>
          <w:i/>
        </w:rPr>
        <w:t>Leeg</w:t>
      </w:r>
      <w:r>
        <w:t xml:space="preserve"> zijn) dan wordt er géén regel aangemaakt in de LNK-tabel.</w:t>
      </w:r>
    </w:p>
    <w:p w14:paraId="03FB73D8" w14:textId="77777777" w:rsidR="000F3660" w:rsidRPr="000F3660" w:rsidRDefault="000F3660" w:rsidP="000F3660">
      <w:pPr>
        <w:rPr>
          <w:highlight w:val="yellow"/>
        </w:rPr>
      </w:pPr>
    </w:p>
    <w:p w14:paraId="5371905C" w14:textId="4893A897" w:rsidR="001B62FA" w:rsidRDefault="001B62FA" w:rsidP="001B62FA">
      <w:pPr>
        <w:pStyle w:val="Kop1"/>
      </w:pPr>
      <w:bookmarkStart w:id="1329" w:name="_Toc7616252"/>
      <w:r w:rsidRPr="001B62FA">
        <w:lastRenderedPageBreak/>
        <w:t>L_RBG_FIN_MELDING_FIN_DEELNAME</w:t>
      </w:r>
      <w:bookmarkEnd w:id="1329"/>
    </w:p>
    <w:p w14:paraId="56C494F4" w14:textId="77777777" w:rsidR="001B62FA" w:rsidRDefault="001B62FA" w:rsidP="001B62FA">
      <w:pPr>
        <w:pStyle w:val="Kop2"/>
      </w:pPr>
      <w:bookmarkStart w:id="1330" w:name="_Toc7616253"/>
      <w:r>
        <w:t>Globale werking</w:t>
      </w:r>
      <w:bookmarkEnd w:id="1330"/>
    </w:p>
    <w:p w14:paraId="4E933C7E" w14:textId="6EEB2D58" w:rsidR="001B62FA" w:rsidRDefault="001B62FA" w:rsidP="001B62FA">
      <w:r>
        <w:t xml:space="preserve">in deze LINK-tabel wordt de relatie vastgelegd tussen de twee HUBs: </w:t>
      </w:r>
      <w:r w:rsidRPr="00DE0C83">
        <w:rPr>
          <w:b/>
        </w:rPr>
        <w:t>H_FIN_MELDING</w:t>
      </w:r>
      <w:r>
        <w:t xml:space="preserve"> en </w:t>
      </w:r>
      <w:r w:rsidRPr="001B62FA">
        <w:rPr>
          <w:b/>
        </w:rPr>
        <w:t>H_FIN_DEELNAME</w:t>
      </w:r>
      <w:r>
        <w:t>.</w:t>
      </w:r>
    </w:p>
    <w:p w14:paraId="01847E2D" w14:textId="77777777" w:rsidR="001B62FA" w:rsidRDefault="001B62FA" w:rsidP="001B62FA">
      <w:r>
        <w:t>Indien de relatie al bestaat, dient gecontroleerd te worden of (eventueel aanwezige) beschrijvende attributen gewijzigd zijn. Als dit het geval is, dan moet het actuele voorkomen afgesloten worden en dient een nieuwe regel aangemaakt te worden met de nieuwe gegevens.</w:t>
      </w:r>
    </w:p>
    <w:p w14:paraId="52E93400" w14:textId="77777777" w:rsidR="001B62FA" w:rsidRPr="00CF79E1" w:rsidRDefault="001B62FA" w:rsidP="001B62FA"/>
    <w:p w14:paraId="57925B6E" w14:textId="77777777" w:rsidR="001B62FA" w:rsidRDefault="001B62FA" w:rsidP="001B62FA">
      <w:pPr>
        <w:rPr>
          <w:rFonts w:ascii="Times New Roman" w:hAnsi="Times New Roman"/>
          <w:spacing w:val="0"/>
          <w:sz w:val="24"/>
          <w:szCs w:val="24"/>
        </w:rPr>
      </w:pPr>
      <w:r w:rsidRPr="003E2518">
        <w:rPr>
          <w:u w:val="single"/>
        </w:rPr>
        <w:t>Business Key</w:t>
      </w:r>
      <w:r>
        <w:rPr>
          <w:u w:val="single"/>
        </w:rPr>
        <w:t xml:space="preserve"> </w:t>
      </w:r>
      <w:r w:rsidRPr="001B62FA">
        <w:rPr>
          <w:b/>
          <w:u w:val="single"/>
        </w:rPr>
        <w:t>H_FIN_MELDING</w:t>
      </w:r>
      <w:r>
        <w:t xml:space="preserve"> :</w:t>
      </w:r>
      <w:r w:rsidRPr="004E0DF9">
        <w:rPr>
          <w:rFonts w:ascii="Times New Roman" w:hAnsi="Times New Roman"/>
          <w:spacing w:val="0"/>
          <w:sz w:val="24"/>
          <w:szCs w:val="24"/>
        </w:rPr>
        <w:t xml:space="preserve"> </w:t>
      </w:r>
    </w:p>
    <w:p w14:paraId="24CA6866" w14:textId="77777777" w:rsidR="001B62FA" w:rsidRPr="00771BB2" w:rsidRDefault="001B62FA" w:rsidP="001B62FA">
      <w:pPr>
        <w:tabs>
          <w:tab w:val="left" w:pos="2694"/>
        </w:tabs>
        <w:ind w:left="2694" w:hanging="2694"/>
      </w:pPr>
      <w:r w:rsidRPr="0058006F">
        <w:t>XAAB_RSIN</w:t>
      </w:r>
      <w:r w:rsidRPr="00771BB2">
        <w:tab/>
        <w:t>Dit veld bevat het FINR van de Fin.Instelling.</w:t>
      </w:r>
    </w:p>
    <w:p w14:paraId="0413D7F1" w14:textId="77777777" w:rsidR="001B62FA" w:rsidRDefault="001B62FA" w:rsidP="001B62FA">
      <w:pPr>
        <w:tabs>
          <w:tab w:val="left" w:pos="2694"/>
        </w:tabs>
        <w:ind w:left="2694" w:hanging="2694"/>
      </w:pPr>
      <w:r>
        <w:t>XAAB</w:t>
      </w:r>
      <w:r w:rsidRPr="00771BB2">
        <w:t>_GEGEVENSTIJDVAK</w:t>
      </w:r>
      <w:r w:rsidRPr="00771BB2">
        <w:tab/>
        <w:t>Dit veld bevat het jaartal waarop de levering betrekking</w:t>
      </w:r>
      <w:r>
        <w:t xml:space="preserve"> heeft</w:t>
      </w:r>
    </w:p>
    <w:p w14:paraId="084FE596" w14:textId="77777777" w:rsidR="001B62FA" w:rsidRDefault="001B62FA" w:rsidP="001B62FA">
      <w:pPr>
        <w:tabs>
          <w:tab w:val="left" w:pos="2694"/>
        </w:tabs>
        <w:ind w:left="2694" w:hanging="2694"/>
      </w:pPr>
      <w:r w:rsidRPr="0058006F">
        <w:t>XAAB_PRODUCTID</w:t>
      </w:r>
      <w:r>
        <w:tab/>
        <w:t>Dit veld bevat de omschrijving van het Financiële Product dat door de FI wordt gevoerd.</w:t>
      </w:r>
    </w:p>
    <w:p w14:paraId="7C276555" w14:textId="77777777" w:rsidR="001B62FA" w:rsidRDefault="001B62FA" w:rsidP="001B62FA">
      <w:pPr>
        <w:tabs>
          <w:tab w:val="left" w:pos="2694"/>
        </w:tabs>
        <w:ind w:left="2694" w:hanging="2694"/>
      </w:pPr>
      <w:r w:rsidRPr="0058006F">
        <w:t>XAAB_PRODUCTNUMMER</w:t>
      </w:r>
      <w:r>
        <w:tab/>
        <w:t>Dit veld bevat het rekeningnummer, binnen het Financiële Product</w:t>
      </w:r>
    </w:p>
    <w:p w14:paraId="09BDC9C8" w14:textId="77777777" w:rsidR="001649C5" w:rsidRDefault="001649C5" w:rsidP="001649C5">
      <w:pPr>
        <w:tabs>
          <w:tab w:val="left" w:pos="2694"/>
        </w:tabs>
        <w:ind w:left="2694" w:hanging="2694"/>
      </w:pPr>
      <w:r>
        <w:t>XAAB_BERICHTTYPE</w:t>
      </w:r>
      <w:r>
        <w:tab/>
        <w:t>Dit veld bevat de soort Zending</w:t>
      </w:r>
    </w:p>
    <w:p w14:paraId="0E6776C7" w14:textId="77777777" w:rsidR="001B62FA" w:rsidRDefault="001B62FA" w:rsidP="001B62FA">
      <w:pPr>
        <w:tabs>
          <w:tab w:val="left" w:pos="2694"/>
        </w:tabs>
        <w:ind w:left="2694" w:hanging="2694"/>
      </w:pPr>
      <w:r w:rsidRPr="0058006F">
        <w:t>XAAB_MELDINGTYPE</w:t>
      </w:r>
      <w:r>
        <w:tab/>
        <w:t>Dit veld bevat een code waarmee de Fin. Instelling kan aangeven wat voor een soort van melding het betreft.</w:t>
      </w:r>
    </w:p>
    <w:p w14:paraId="32445E60" w14:textId="77777777" w:rsidR="001B62FA" w:rsidRPr="002A1ABD" w:rsidRDefault="001B62FA" w:rsidP="001B62FA">
      <w:pPr>
        <w:tabs>
          <w:tab w:val="left" w:pos="2694"/>
        </w:tabs>
        <w:ind w:left="2694" w:hanging="2694"/>
        <w:rPr>
          <w:highlight w:val="yellow"/>
        </w:rPr>
      </w:pPr>
      <w:r w:rsidRPr="0058006F">
        <w:t>XAAB_MAAND</w:t>
      </w:r>
      <w:r>
        <w:tab/>
        <w:t>Dit veld bevat het maandnummer (van 00 t/m 12) van de melding (NB. slechts enkele CMG-meldingtypes bevatten een maandnummer. Hier vullen met “00”.</w:t>
      </w:r>
    </w:p>
    <w:p w14:paraId="03E5578E" w14:textId="77777777" w:rsidR="001B62FA" w:rsidRDefault="001B62FA" w:rsidP="001B62FA">
      <w:pPr>
        <w:rPr>
          <w:rFonts w:ascii="Times New Roman" w:hAnsi="Times New Roman"/>
          <w:spacing w:val="0"/>
          <w:sz w:val="24"/>
          <w:szCs w:val="24"/>
          <w:highlight w:val="yellow"/>
        </w:rPr>
      </w:pPr>
    </w:p>
    <w:p w14:paraId="7B88D3BE" w14:textId="33309EB5" w:rsidR="001B62FA" w:rsidRDefault="001B62FA" w:rsidP="001B62FA">
      <w:pPr>
        <w:rPr>
          <w:rFonts w:ascii="Times New Roman" w:hAnsi="Times New Roman"/>
          <w:spacing w:val="0"/>
          <w:sz w:val="24"/>
          <w:szCs w:val="24"/>
        </w:rPr>
      </w:pPr>
      <w:r w:rsidRPr="003E2518">
        <w:rPr>
          <w:u w:val="single"/>
        </w:rPr>
        <w:t>Business Key</w:t>
      </w:r>
      <w:r>
        <w:rPr>
          <w:u w:val="single"/>
        </w:rPr>
        <w:t xml:space="preserve"> </w:t>
      </w:r>
      <w:r>
        <w:rPr>
          <w:b/>
          <w:u w:val="single"/>
        </w:rPr>
        <w:t>H_FIN_DEELNAME</w:t>
      </w:r>
      <w:r>
        <w:t xml:space="preserve"> :</w:t>
      </w:r>
      <w:r w:rsidRPr="004E0DF9">
        <w:rPr>
          <w:rFonts w:ascii="Times New Roman" w:hAnsi="Times New Roman"/>
          <w:spacing w:val="0"/>
          <w:sz w:val="24"/>
          <w:szCs w:val="24"/>
        </w:rPr>
        <w:t xml:space="preserve"> </w:t>
      </w:r>
    </w:p>
    <w:p w14:paraId="4B3012E3" w14:textId="77777777" w:rsidR="001B62FA" w:rsidRPr="00771BB2" w:rsidRDefault="001B62FA" w:rsidP="001B62FA">
      <w:pPr>
        <w:tabs>
          <w:tab w:val="left" w:pos="2694"/>
        </w:tabs>
        <w:ind w:left="2694" w:hanging="2694"/>
      </w:pPr>
      <w:r w:rsidRPr="0058006F">
        <w:t>XAAB_RSIN</w:t>
      </w:r>
      <w:r w:rsidRPr="00771BB2">
        <w:tab/>
        <w:t>Dit veld bevat het FINR van de Fin.Instelling.</w:t>
      </w:r>
    </w:p>
    <w:p w14:paraId="0E5179D7" w14:textId="77777777" w:rsidR="001B62FA" w:rsidRDefault="001B62FA" w:rsidP="001B62FA">
      <w:pPr>
        <w:tabs>
          <w:tab w:val="left" w:pos="2694"/>
        </w:tabs>
        <w:ind w:left="2694" w:hanging="2694"/>
      </w:pPr>
      <w:r>
        <w:t>XAAB</w:t>
      </w:r>
      <w:r w:rsidRPr="00771BB2">
        <w:t>_GEGEVENSTIJDVAK</w:t>
      </w:r>
      <w:r w:rsidRPr="00771BB2">
        <w:tab/>
        <w:t>Dit veld bevat het jaartal waarop de levering betrekking</w:t>
      </w:r>
      <w:r>
        <w:t xml:space="preserve"> heeft</w:t>
      </w:r>
    </w:p>
    <w:p w14:paraId="66BBEBBE" w14:textId="77777777" w:rsidR="001B62FA" w:rsidRDefault="001B62FA" w:rsidP="001B62FA">
      <w:pPr>
        <w:tabs>
          <w:tab w:val="left" w:pos="2694"/>
        </w:tabs>
        <w:ind w:left="2694" w:hanging="2694"/>
      </w:pPr>
      <w:r w:rsidRPr="0058006F">
        <w:t>XAAB_PRODUCTID</w:t>
      </w:r>
      <w:r>
        <w:tab/>
        <w:t>Dit veld bevat de omschrijving van het Financiële Product dat door de FI wordt gevoerd.</w:t>
      </w:r>
    </w:p>
    <w:p w14:paraId="524FD288" w14:textId="77777777" w:rsidR="001B62FA" w:rsidRDefault="001B62FA" w:rsidP="001B62FA">
      <w:pPr>
        <w:tabs>
          <w:tab w:val="left" w:pos="2694"/>
        </w:tabs>
        <w:ind w:left="2694" w:hanging="2694"/>
      </w:pPr>
      <w:r w:rsidRPr="0058006F">
        <w:t>XAAB_PRODUCTNUMMER</w:t>
      </w:r>
      <w:r>
        <w:tab/>
        <w:t>Dit veld bevat het rekeningnummer, binnen het Financiële Product</w:t>
      </w:r>
    </w:p>
    <w:p w14:paraId="2A092C2C" w14:textId="77777777" w:rsidR="001649C5" w:rsidRDefault="001649C5" w:rsidP="001649C5">
      <w:pPr>
        <w:tabs>
          <w:tab w:val="left" w:pos="2694"/>
        </w:tabs>
        <w:ind w:left="2694" w:hanging="2694"/>
      </w:pPr>
      <w:r>
        <w:t>XAAB_BERICHTTYPE</w:t>
      </w:r>
      <w:r>
        <w:tab/>
        <w:t>Dit veld bevat de soort Zending</w:t>
      </w:r>
    </w:p>
    <w:p w14:paraId="5B4C8492" w14:textId="77777777" w:rsidR="001B62FA" w:rsidRDefault="001B62FA" w:rsidP="001B62FA">
      <w:pPr>
        <w:tabs>
          <w:tab w:val="left" w:pos="2694"/>
        </w:tabs>
        <w:ind w:left="2694" w:hanging="2694"/>
      </w:pPr>
      <w:r w:rsidRPr="0058006F">
        <w:t>XAAB_MELDINGTYPE</w:t>
      </w:r>
      <w:r>
        <w:tab/>
        <w:t>Dit veld bevat een code waarmee de Fin. Instelling kan aangeven wat voor een soort van melding het betreft.</w:t>
      </w:r>
    </w:p>
    <w:p w14:paraId="2186B4BA" w14:textId="77777777" w:rsidR="001B62FA" w:rsidRPr="00540695" w:rsidRDefault="001B62FA" w:rsidP="001B62FA">
      <w:pPr>
        <w:tabs>
          <w:tab w:val="left" w:pos="2694"/>
        </w:tabs>
        <w:ind w:left="2694" w:hanging="2694"/>
      </w:pPr>
      <w:r w:rsidRPr="0058006F">
        <w:t>XAAB_MAAND</w:t>
      </w:r>
      <w:r>
        <w:tab/>
        <w:t xml:space="preserve">Dit veld bevat het maandnummer (van 00 t/m 12) van de melding (NB. slechts enkele CMG-meldingtypes bevatten een maandnummer. Hier vullen </w:t>
      </w:r>
      <w:r w:rsidRPr="00540695">
        <w:t>met “00”.</w:t>
      </w:r>
    </w:p>
    <w:p w14:paraId="47CFF553" w14:textId="32A94BFE" w:rsidR="001B62FA" w:rsidRPr="00540695" w:rsidRDefault="001B62FA" w:rsidP="001B62FA">
      <w:pPr>
        <w:tabs>
          <w:tab w:val="left" w:pos="2694"/>
        </w:tabs>
        <w:ind w:left="2694" w:hanging="2694"/>
      </w:pPr>
      <w:r w:rsidRPr="00540695">
        <w:t>XAA</w:t>
      </w:r>
      <w:r w:rsidR="00ED6F45">
        <w:t>B</w:t>
      </w:r>
      <w:r w:rsidRPr="00540695">
        <w:t>_DEELNAMEVOLGNR</w:t>
      </w:r>
      <w:r>
        <w:tab/>
        <w:t xml:space="preserve">Dit veld bevat een volgnummer, binnen de bovenstaande BK-attributen. </w:t>
      </w:r>
      <w:r>
        <w:br/>
        <w:t xml:space="preserve">Deze wordt gevuld met de </w:t>
      </w:r>
      <w:r w:rsidRPr="00916721">
        <w:rPr>
          <w:i/>
        </w:rPr>
        <w:t>Rekeninghouder-ID</w:t>
      </w:r>
      <w:r>
        <w:t xml:space="preserve"> uit de tabel RBG_REKENINGHOUDER (</w:t>
      </w:r>
      <w:r w:rsidR="001A7CE6">
        <w:t>HSEL</w:t>
      </w:r>
      <w:r w:rsidRPr="003E14B7">
        <w:t>_RN320RHO</w:t>
      </w:r>
      <w:r>
        <w:t>)</w:t>
      </w:r>
    </w:p>
    <w:p w14:paraId="3FFD829F" w14:textId="77777777" w:rsidR="001B62FA" w:rsidRPr="00F750E1" w:rsidRDefault="001B62FA" w:rsidP="001B62FA">
      <w:pPr>
        <w:rPr>
          <w:rFonts w:ascii="Times New Roman" w:hAnsi="Times New Roman"/>
          <w:spacing w:val="0"/>
          <w:sz w:val="24"/>
          <w:szCs w:val="24"/>
          <w:highlight w:val="yellow"/>
        </w:rPr>
      </w:pPr>
    </w:p>
    <w:p w14:paraId="105C8B6D" w14:textId="23D52239" w:rsidR="001B62FA" w:rsidRPr="00DE0C83" w:rsidRDefault="001B62FA" w:rsidP="001B62FA">
      <w:r>
        <w:t xml:space="preserve">Deze tabel </w:t>
      </w:r>
      <w:r w:rsidR="00B63A88">
        <w:t>wordt</w:t>
      </w:r>
      <w:r>
        <w:t xml:space="preserve"> gevuld met gegevens uit RBG_REKENINGHOUDER (</w:t>
      </w:r>
      <w:r w:rsidR="009A1BDF">
        <w:t>HSEL</w:t>
      </w:r>
      <w:r w:rsidRPr="003E14B7">
        <w:t>_RN320RHO</w:t>
      </w:r>
      <w:r>
        <w:t>)</w:t>
      </w:r>
      <w:r w:rsidR="002C2810">
        <w:t>, maar dient gevuld of gewijzigd te worden o.b.v.</w:t>
      </w:r>
      <w:r>
        <w:t xml:space="preserve"> </w:t>
      </w:r>
      <w:r w:rsidR="002C2810">
        <w:t>regels uit RBG_REKENING (</w:t>
      </w:r>
      <w:r w:rsidR="0095502F">
        <w:rPr>
          <w:rFonts w:cs="Arial"/>
          <w:szCs w:val="19"/>
        </w:rPr>
        <w:t xml:space="preserve">HSEL_RN310REK </w:t>
      </w:r>
      <w:r w:rsidR="002C2810">
        <w:t xml:space="preserve">) </w:t>
      </w:r>
      <w:r>
        <w:t xml:space="preserve">die zijn </w:t>
      </w:r>
      <w:r w:rsidRPr="00DE0C83">
        <w:t>toegevoegd of gewijzigd sinds de vorige verwerking.</w:t>
      </w:r>
    </w:p>
    <w:p w14:paraId="7B87CF71" w14:textId="322ED95F" w:rsidR="001B62FA" w:rsidRPr="00DE0C83" w:rsidRDefault="001B62FA" w:rsidP="001B62FA">
      <w:pPr>
        <w:pStyle w:val="Kop2"/>
      </w:pPr>
      <w:bookmarkStart w:id="1331" w:name="_Toc7616254"/>
      <w:r w:rsidRPr="00DE0C83">
        <w:t xml:space="preserve">Mapping </w:t>
      </w:r>
      <w:r w:rsidRPr="001B62FA">
        <w:t>L_RBG_FIN_MELDING_FIN_DEELNAME</w:t>
      </w:r>
      <w:bookmarkEnd w:id="1331"/>
    </w:p>
    <w:tbl>
      <w:tblPr>
        <w:tblW w:w="9720" w:type="dxa"/>
        <w:tblLayout w:type="fixed"/>
        <w:tblCellMar>
          <w:left w:w="30" w:type="dxa"/>
          <w:right w:w="30" w:type="dxa"/>
        </w:tblCellMar>
        <w:tblLook w:val="0000" w:firstRow="0" w:lastRow="0" w:firstColumn="0" w:lastColumn="0" w:noHBand="0" w:noVBand="0"/>
      </w:tblPr>
      <w:tblGrid>
        <w:gridCol w:w="3007"/>
        <w:gridCol w:w="2939"/>
        <w:gridCol w:w="3774"/>
      </w:tblGrid>
      <w:tr w:rsidR="001B62FA" w:rsidRPr="00DE0C83" w14:paraId="58361A71" w14:textId="77777777" w:rsidTr="009D3218">
        <w:trPr>
          <w:cantSplit/>
          <w:trHeight w:val="190"/>
        </w:trPr>
        <w:tc>
          <w:tcPr>
            <w:tcW w:w="3007" w:type="dxa"/>
            <w:tcBorders>
              <w:top w:val="single" w:sz="6" w:space="0" w:color="auto"/>
              <w:left w:val="single" w:sz="6" w:space="0" w:color="auto"/>
              <w:bottom w:val="single" w:sz="4" w:space="0" w:color="auto"/>
              <w:right w:val="single" w:sz="6" w:space="0" w:color="auto"/>
            </w:tcBorders>
            <w:shd w:val="pct20" w:color="auto" w:fill="FFFFFF"/>
          </w:tcPr>
          <w:p w14:paraId="242E228E" w14:textId="77777777" w:rsidR="001B62FA" w:rsidRPr="00DE0C83" w:rsidRDefault="001B62FA" w:rsidP="00247715">
            <w:pPr>
              <w:rPr>
                <w:b/>
                <w:color w:val="000000"/>
                <w:sz w:val="16"/>
                <w:szCs w:val="16"/>
              </w:rPr>
            </w:pPr>
            <w:r w:rsidRPr="00DE0C83">
              <w:rPr>
                <w:b/>
                <w:color w:val="000000"/>
                <w:sz w:val="16"/>
                <w:szCs w:val="16"/>
              </w:rPr>
              <w:t>Doelkolom</w:t>
            </w:r>
          </w:p>
          <w:p w14:paraId="18F068D8" w14:textId="77777777" w:rsidR="001B62FA" w:rsidRPr="00DE0C83" w:rsidRDefault="001B62FA" w:rsidP="00247715">
            <w:pPr>
              <w:rPr>
                <w:b/>
                <w:color w:val="000000"/>
                <w:sz w:val="16"/>
                <w:szCs w:val="16"/>
              </w:rPr>
            </w:pPr>
          </w:p>
        </w:tc>
        <w:tc>
          <w:tcPr>
            <w:tcW w:w="2939" w:type="dxa"/>
            <w:tcBorders>
              <w:top w:val="single" w:sz="6" w:space="0" w:color="auto"/>
              <w:left w:val="single" w:sz="6" w:space="0" w:color="auto"/>
              <w:bottom w:val="single" w:sz="4" w:space="0" w:color="auto"/>
              <w:right w:val="single" w:sz="6" w:space="0" w:color="auto"/>
            </w:tcBorders>
            <w:shd w:val="pct20" w:color="auto" w:fill="FFFFFF"/>
          </w:tcPr>
          <w:p w14:paraId="59F2F657" w14:textId="77777777" w:rsidR="001B62FA" w:rsidRPr="00DE0C83" w:rsidRDefault="001B62FA" w:rsidP="00247715">
            <w:pPr>
              <w:rPr>
                <w:b/>
                <w:color w:val="000000"/>
                <w:sz w:val="16"/>
                <w:szCs w:val="16"/>
              </w:rPr>
            </w:pPr>
            <w:r w:rsidRPr="00DE0C83">
              <w:rPr>
                <w:b/>
                <w:color w:val="000000"/>
                <w:sz w:val="16"/>
                <w:szCs w:val="16"/>
              </w:rPr>
              <w:t>Bron/brontabel</w:t>
            </w:r>
          </w:p>
        </w:tc>
        <w:tc>
          <w:tcPr>
            <w:tcW w:w="3774" w:type="dxa"/>
            <w:tcBorders>
              <w:top w:val="single" w:sz="6" w:space="0" w:color="auto"/>
              <w:left w:val="single" w:sz="6" w:space="0" w:color="auto"/>
              <w:bottom w:val="single" w:sz="4" w:space="0" w:color="auto"/>
              <w:right w:val="single" w:sz="6" w:space="0" w:color="auto"/>
            </w:tcBorders>
            <w:shd w:val="pct20" w:color="auto" w:fill="FFFFFF"/>
          </w:tcPr>
          <w:p w14:paraId="58E15992" w14:textId="77777777" w:rsidR="001B62FA" w:rsidRPr="00DE0C83" w:rsidRDefault="001B62FA" w:rsidP="00247715">
            <w:pPr>
              <w:rPr>
                <w:b/>
                <w:color w:val="000000"/>
                <w:sz w:val="16"/>
                <w:szCs w:val="16"/>
              </w:rPr>
            </w:pPr>
            <w:r w:rsidRPr="00DE0C83">
              <w:rPr>
                <w:b/>
                <w:color w:val="000000"/>
                <w:sz w:val="16"/>
                <w:szCs w:val="16"/>
              </w:rPr>
              <w:t>Bronkolom</w:t>
            </w:r>
          </w:p>
        </w:tc>
      </w:tr>
      <w:tr w:rsidR="001B62FA" w:rsidRPr="00BD0FBF" w14:paraId="10116B7F" w14:textId="77777777" w:rsidTr="009D3218">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2EA14A2D" w14:textId="670952A7" w:rsidR="001B62FA" w:rsidRPr="00BD0FBF" w:rsidRDefault="001B62FA" w:rsidP="00247715">
            <w:pPr>
              <w:rPr>
                <w:rFonts w:cs="Arial"/>
                <w:sz w:val="16"/>
                <w:szCs w:val="16"/>
              </w:rPr>
            </w:pPr>
            <w:r w:rsidRPr="001B62FA">
              <w:rPr>
                <w:rFonts w:cs="Arial"/>
                <w:sz w:val="16"/>
                <w:szCs w:val="16"/>
              </w:rPr>
              <w:t>XAAB_SK</w:t>
            </w:r>
          </w:p>
        </w:tc>
        <w:tc>
          <w:tcPr>
            <w:tcW w:w="2939" w:type="dxa"/>
            <w:tcBorders>
              <w:top w:val="single" w:sz="4" w:space="0" w:color="auto"/>
              <w:left w:val="single" w:sz="4" w:space="0" w:color="auto"/>
              <w:bottom w:val="single" w:sz="4" w:space="0" w:color="auto"/>
              <w:right w:val="single" w:sz="4" w:space="0" w:color="auto"/>
            </w:tcBorders>
            <w:shd w:val="clear" w:color="auto" w:fill="auto"/>
          </w:tcPr>
          <w:p w14:paraId="7CA7741D" w14:textId="42C79A75" w:rsidR="001B62FA" w:rsidRPr="00BD0FBF" w:rsidRDefault="001B62FA" w:rsidP="00247715">
            <w:pPr>
              <w:rPr>
                <w:rFonts w:cs="Arial"/>
                <w:snapToGrid w:val="0"/>
                <w:color w:val="000000"/>
                <w:sz w:val="16"/>
                <w:szCs w:val="16"/>
              </w:rPr>
            </w:pPr>
            <w:r>
              <w:rPr>
                <w:rFonts w:cs="Arial"/>
                <w:snapToGrid w:val="0"/>
                <w:color w:val="000000"/>
                <w:sz w:val="16"/>
                <w:szCs w:val="16"/>
              </w:rPr>
              <w:t>H_FIN_MELDING</w:t>
            </w:r>
          </w:p>
        </w:tc>
        <w:tc>
          <w:tcPr>
            <w:tcW w:w="3774" w:type="dxa"/>
            <w:tcBorders>
              <w:top w:val="single" w:sz="4" w:space="0" w:color="auto"/>
              <w:left w:val="single" w:sz="4" w:space="0" w:color="auto"/>
              <w:bottom w:val="single" w:sz="4" w:space="0" w:color="auto"/>
              <w:right w:val="single" w:sz="4" w:space="0" w:color="auto"/>
            </w:tcBorders>
            <w:shd w:val="clear" w:color="auto" w:fill="auto"/>
          </w:tcPr>
          <w:p w14:paraId="3F1E7F96" w14:textId="0B031FEE" w:rsidR="001B62FA" w:rsidRPr="00BD0FBF" w:rsidRDefault="001B62FA" w:rsidP="00247715">
            <w:pPr>
              <w:rPr>
                <w:rFonts w:cs="Arial"/>
                <w:sz w:val="16"/>
                <w:szCs w:val="16"/>
              </w:rPr>
            </w:pPr>
            <w:r>
              <w:rPr>
                <w:rFonts w:cs="Arial"/>
                <w:sz w:val="16"/>
                <w:szCs w:val="16"/>
              </w:rPr>
              <w:t>XAAB</w:t>
            </w:r>
            <w:r w:rsidRPr="00BD0FBF">
              <w:rPr>
                <w:rFonts w:cs="Arial"/>
                <w:sz w:val="16"/>
                <w:szCs w:val="16"/>
              </w:rPr>
              <w:t>_SK</w:t>
            </w:r>
          </w:p>
        </w:tc>
      </w:tr>
      <w:tr w:rsidR="001B62FA" w:rsidRPr="007E4C35" w14:paraId="3B7501F1" w14:textId="77777777" w:rsidTr="009D3218">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07559DFD" w14:textId="34B0AE4C" w:rsidR="001B62FA" w:rsidRPr="007E4C35" w:rsidRDefault="001B62FA" w:rsidP="00247715">
            <w:pPr>
              <w:rPr>
                <w:rFonts w:cs="Arial"/>
                <w:sz w:val="16"/>
                <w:szCs w:val="16"/>
              </w:rPr>
            </w:pPr>
            <w:r w:rsidRPr="001B62FA">
              <w:rPr>
                <w:rFonts w:cs="Arial"/>
                <w:sz w:val="16"/>
                <w:szCs w:val="16"/>
              </w:rPr>
              <w:t>XAAC_SK</w:t>
            </w:r>
          </w:p>
        </w:tc>
        <w:tc>
          <w:tcPr>
            <w:tcW w:w="2939" w:type="dxa"/>
            <w:tcBorders>
              <w:top w:val="single" w:sz="4" w:space="0" w:color="auto"/>
              <w:left w:val="single" w:sz="4" w:space="0" w:color="auto"/>
              <w:bottom w:val="single" w:sz="4" w:space="0" w:color="auto"/>
              <w:right w:val="single" w:sz="4" w:space="0" w:color="auto"/>
            </w:tcBorders>
            <w:shd w:val="clear" w:color="auto" w:fill="auto"/>
          </w:tcPr>
          <w:p w14:paraId="7A9AA4E2" w14:textId="7E7D40B5" w:rsidR="001B62FA" w:rsidRPr="007E4C35" w:rsidRDefault="001B62FA" w:rsidP="00247715">
            <w:pPr>
              <w:rPr>
                <w:rFonts w:cs="Arial"/>
                <w:snapToGrid w:val="0"/>
                <w:color w:val="000000"/>
                <w:sz w:val="16"/>
                <w:szCs w:val="16"/>
              </w:rPr>
            </w:pPr>
            <w:r>
              <w:rPr>
                <w:rFonts w:cs="Arial"/>
                <w:snapToGrid w:val="0"/>
                <w:color w:val="000000"/>
                <w:sz w:val="16"/>
                <w:szCs w:val="16"/>
              </w:rPr>
              <w:t>H_FIN_DEELNAME</w:t>
            </w:r>
          </w:p>
        </w:tc>
        <w:tc>
          <w:tcPr>
            <w:tcW w:w="3774" w:type="dxa"/>
            <w:tcBorders>
              <w:top w:val="single" w:sz="4" w:space="0" w:color="auto"/>
              <w:left w:val="single" w:sz="4" w:space="0" w:color="auto"/>
              <w:bottom w:val="single" w:sz="4" w:space="0" w:color="auto"/>
              <w:right w:val="single" w:sz="4" w:space="0" w:color="auto"/>
            </w:tcBorders>
            <w:shd w:val="clear" w:color="auto" w:fill="auto"/>
          </w:tcPr>
          <w:p w14:paraId="19B4783A" w14:textId="3ECFBE62" w:rsidR="001B62FA" w:rsidRPr="007E4C35" w:rsidRDefault="001B62FA" w:rsidP="00247715">
            <w:pPr>
              <w:rPr>
                <w:rFonts w:cs="Arial"/>
                <w:sz w:val="16"/>
                <w:szCs w:val="16"/>
              </w:rPr>
            </w:pPr>
            <w:r>
              <w:rPr>
                <w:rFonts w:cs="Arial"/>
                <w:sz w:val="16"/>
                <w:szCs w:val="16"/>
              </w:rPr>
              <w:t>XAAC</w:t>
            </w:r>
            <w:r w:rsidRPr="007E4C35">
              <w:rPr>
                <w:rFonts w:cs="Arial"/>
                <w:sz w:val="16"/>
                <w:szCs w:val="16"/>
              </w:rPr>
              <w:t>_SK</w:t>
            </w:r>
          </w:p>
        </w:tc>
      </w:tr>
      <w:tr w:rsidR="001B62FA" w:rsidRPr="007E4C35" w14:paraId="112F6391" w14:textId="77777777" w:rsidTr="009D3218">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12D84F39" w14:textId="7F6831CF" w:rsidR="001B62FA" w:rsidRPr="007E4C35" w:rsidRDefault="001B62FA" w:rsidP="00247715">
            <w:pPr>
              <w:rPr>
                <w:rFonts w:cs="Arial"/>
                <w:sz w:val="16"/>
                <w:szCs w:val="16"/>
              </w:rPr>
            </w:pPr>
            <w:r w:rsidRPr="001B62FA">
              <w:rPr>
                <w:rFonts w:cs="Arial"/>
                <w:sz w:val="16"/>
                <w:szCs w:val="16"/>
              </w:rPr>
              <w:t>XAAI_MUTATIEBEGIN_TS</w:t>
            </w:r>
          </w:p>
        </w:tc>
        <w:tc>
          <w:tcPr>
            <w:tcW w:w="2939" w:type="dxa"/>
            <w:tcBorders>
              <w:top w:val="single" w:sz="4" w:space="0" w:color="auto"/>
              <w:left w:val="single" w:sz="4" w:space="0" w:color="auto"/>
              <w:bottom w:val="single" w:sz="4" w:space="0" w:color="auto"/>
              <w:right w:val="single" w:sz="4" w:space="0" w:color="auto"/>
            </w:tcBorders>
            <w:shd w:val="clear" w:color="auto" w:fill="auto"/>
          </w:tcPr>
          <w:p w14:paraId="0F63FAED" w14:textId="77777777" w:rsidR="001B62FA" w:rsidRPr="007E4C35" w:rsidRDefault="001B62FA" w:rsidP="00247715">
            <w:pPr>
              <w:rPr>
                <w:rFonts w:cs="Arial"/>
                <w:snapToGrid w:val="0"/>
                <w:color w:val="000000"/>
                <w:sz w:val="16"/>
                <w:szCs w:val="16"/>
              </w:rPr>
            </w:pPr>
          </w:p>
        </w:tc>
        <w:tc>
          <w:tcPr>
            <w:tcW w:w="3774" w:type="dxa"/>
            <w:tcBorders>
              <w:top w:val="single" w:sz="4" w:space="0" w:color="auto"/>
              <w:left w:val="single" w:sz="4" w:space="0" w:color="auto"/>
              <w:bottom w:val="single" w:sz="4" w:space="0" w:color="auto"/>
              <w:right w:val="single" w:sz="4" w:space="0" w:color="auto"/>
            </w:tcBorders>
            <w:shd w:val="clear" w:color="auto" w:fill="auto"/>
          </w:tcPr>
          <w:p w14:paraId="099E18F0" w14:textId="428E9B1B" w:rsidR="001B62FA" w:rsidRPr="007E4C35" w:rsidRDefault="009D3218" w:rsidP="009D3218">
            <w:pPr>
              <w:rPr>
                <w:rFonts w:cs="Arial"/>
                <w:sz w:val="16"/>
                <w:szCs w:val="16"/>
              </w:rPr>
            </w:pPr>
            <w:r w:rsidRPr="009D3218">
              <w:rPr>
                <w:rFonts w:cs="Arial"/>
                <w:snapToGrid w:val="0"/>
                <w:color w:val="000000"/>
                <w:sz w:val="16"/>
                <w:szCs w:val="16"/>
              </w:rPr>
              <w:t>RN310DATTYDREG</w:t>
            </w:r>
          </w:p>
        </w:tc>
      </w:tr>
      <w:tr w:rsidR="001B62FA" w:rsidRPr="007E4C35" w14:paraId="228059EB" w14:textId="77777777" w:rsidTr="009D3218">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620B63E0" w14:textId="03F0CC7B" w:rsidR="001B62FA" w:rsidRPr="007E4C35" w:rsidRDefault="001B62FA" w:rsidP="001B62FA">
            <w:pPr>
              <w:rPr>
                <w:rFonts w:cs="Arial"/>
                <w:sz w:val="16"/>
                <w:szCs w:val="16"/>
              </w:rPr>
            </w:pPr>
            <w:r w:rsidRPr="007E4C35">
              <w:rPr>
                <w:rFonts w:cs="Arial"/>
                <w:sz w:val="16"/>
                <w:szCs w:val="16"/>
              </w:rPr>
              <w:t>XAA</w:t>
            </w:r>
            <w:r>
              <w:rPr>
                <w:rFonts w:cs="Arial"/>
                <w:sz w:val="16"/>
                <w:szCs w:val="16"/>
              </w:rPr>
              <w:t>I</w:t>
            </w:r>
            <w:r w:rsidRPr="007E4C35">
              <w:rPr>
                <w:rFonts w:cs="Arial"/>
                <w:sz w:val="16"/>
                <w:szCs w:val="16"/>
              </w:rPr>
              <w:t>_MUTATIEEINDE_TS</w:t>
            </w:r>
          </w:p>
        </w:tc>
        <w:tc>
          <w:tcPr>
            <w:tcW w:w="2939" w:type="dxa"/>
            <w:tcBorders>
              <w:top w:val="single" w:sz="4" w:space="0" w:color="auto"/>
              <w:left w:val="single" w:sz="4" w:space="0" w:color="auto"/>
              <w:bottom w:val="single" w:sz="4" w:space="0" w:color="auto"/>
              <w:right w:val="single" w:sz="4" w:space="0" w:color="auto"/>
            </w:tcBorders>
            <w:shd w:val="clear" w:color="auto" w:fill="auto"/>
          </w:tcPr>
          <w:p w14:paraId="6A037D09" w14:textId="77777777" w:rsidR="001B62FA" w:rsidRPr="007E4C35" w:rsidRDefault="001B62FA" w:rsidP="00247715">
            <w:pPr>
              <w:rPr>
                <w:rFonts w:cs="Arial"/>
                <w:snapToGrid w:val="0"/>
                <w:color w:val="000000"/>
                <w:sz w:val="16"/>
                <w:szCs w:val="16"/>
              </w:rPr>
            </w:pPr>
          </w:p>
        </w:tc>
        <w:tc>
          <w:tcPr>
            <w:tcW w:w="3774" w:type="dxa"/>
            <w:tcBorders>
              <w:top w:val="single" w:sz="4" w:space="0" w:color="auto"/>
              <w:left w:val="single" w:sz="4" w:space="0" w:color="auto"/>
              <w:bottom w:val="single" w:sz="4" w:space="0" w:color="auto"/>
              <w:right w:val="single" w:sz="4" w:space="0" w:color="auto"/>
            </w:tcBorders>
            <w:shd w:val="clear" w:color="auto" w:fill="auto"/>
          </w:tcPr>
          <w:p w14:paraId="22E0BB5B" w14:textId="77777777" w:rsidR="001B62FA" w:rsidRPr="007E4C35" w:rsidRDefault="001B62FA" w:rsidP="00247715">
            <w:pPr>
              <w:rPr>
                <w:rFonts w:cs="Arial"/>
                <w:snapToGrid w:val="0"/>
                <w:color w:val="000000"/>
                <w:sz w:val="16"/>
                <w:szCs w:val="16"/>
              </w:rPr>
            </w:pPr>
            <w:r w:rsidRPr="007E4C35">
              <w:rPr>
                <w:rFonts w:cs="Arial"/>
                <w:snapToGrid w:val="0"/>
                <w:color w:val="000000"/>
                <w:sz w:val="16"/>
                <w:szCs w:val="16"/>
              </w:rPr>
              <w:t xml:space="preserve">Afleiding  </w:t>
            </w:r>
            <w:r>
              <w:rPr>
                <w:rFonts w:cs="Arial"/>
                <w:i/>
                <w:snapToGrid w:val="0"/>
                <w:color w:val="000000"/>
                <w:sz w:val="16"/>
                <w:szCs w:val="16"/>
              </w:rPr>
              <w:t xml:space="preserve">MTHV </w:t>
            </w:r>
            <w:r w:rsidRPr="007E4C35">
              <w:rPr>
                <w:rFonts w:cs="Arial"/>
                <w:snapToGrid w:val="0"/>
                <w:color w:val="000000"/>
                <w:sz w:val="16"/>
                <w:szCs w:val="16"/>
              </w:rPr>
              <w:t xml:space="preserve">- </w:t>
            </w:r>
            <w:r w:rsidRPr="007E4C35">
              <w:rPr>
                <w:rFonts w:cs="Arial"/>
                <w:sz w:val="16"/>
                <w:szCs w:val="16"/>
              </w:rPr>
              <w:t>MUTATIEEINDE_TS</w:t>
            </w:r>
          </w:p>
        </w:tc>
      </w:tr>
      <w:tr w:rsidR="001B62FA" w:rsidRPr="007E4C35" w14:paraId="3F8C06EA" w14:textId="77777777" w:rsidTr="009D3218">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31064744" w14:textId="26DE1F49" w:rsidR="001B62FA" w:rsidRPr="007E4C35" w:rsidRDefault="001B62FA" w:rsidP="001B62FA">
            <w:pPr>
              <w:rPr>
                <w:rFonts w:cs="Arial"/>
                <w:sz w:val="16"/>
                <w:szCs w:val="16"/>
              </w:rPr>
            </w:pPr>
            <w:r w:rsidRPr="007E4C35">
              <w:rPr>
                <w:rFonts w:cs="Arial"/>
                <w:sz w:val="16"/>
                <w:szCs w:val="16"/>
              </w:rPr>
              <w:t>XAA</w:t>
            </w:r>
            <w:r>
              <w:rPr>
                <w:rFonts w:cs="Arial"/>
                <w:sz w:val="16"/>
                <w:szCs w:val="16"/>
              </w:rPr>
              <w:t>I</w:t>
            </w:r>
            <w:r w:rsidRPr="007E4C35">
              <w:rPr>
                <w:rFonts w:cs="Arial"/>
                <w:sz w:val="16"/>
                <w:szCs w:val="16"/>
              </w:rPr>
              <w:t>_LAAD_TS</w:t>
            </w:r>
          </w:p>
        </w:tc>
        <w:tc>
          <w:tcPr>
            <w:tcW w:w="2939" w:type="dxa"/>
            <w:tcBorders>
              <w:top w:val="single" w:sz="4" w:space="0" w:color="auto"/>
              <w:left w:val="single" w:sz="4" w:space="0" w:color="auto"/>
              <w:bottom w:val="single" w:sz="4" w:space="0" w:color="auto"/>
              <w:right w:val="single" w:sz="4" w:space="0" w:color="auto"/>
            </w:tcBorders>
            <w:shd w:val="clear" w:color="auto" w:fill="auto"/>
          </w:tcPr>
          <w:p w14:paraId="58E8CCB3" w14:textId="77777777" w:rsidR="001B62FA" w:rsidRPr="007E4C35" w:rsidRDefault="001B62FA" w:rsidP="00247715">
            <w:pPr>
              <w:rPr>
                <w:rFonts w:cs="Arial"/>
                <w:snapToGrid w:val="0"/>
                <w:color w:val="000000"/>
                <w:sz w:val="16"/>
                <w:szCs w:val="16"/>
              </w:rPr>
            </w:pPr>
          </w:p>
        </w:tc>
        <w:tc>
          <w:tcPr>
            <w:tcW w:w="3774" w:type="dxa"/>
            <w:tcBorders>
              <w:top w:val="single" w:sz="4" w:space="0" w:color="auto"/>
              <w:left w:val="single" w:sz="4" w:space="0" w:color="auto"/>
              <w:bottom w:val="single" w:sz="4" w:space="0" w:color="auto"/>
              <w:right w:val="single" w:sz="4" w:space="0" w:color="auto"/>
            </w:tcBorders>
            <w:shd w:val="clear" w:color="auto" w:fill="auto"/>
          </w:tcPr>
          <w:p w14:paraId="7601D66D" w14:textId="77777777" w:rsidR="001B62FA" w:rsidRPr="007E4C35" w:rsidRDefault="001B62FA" w:rsidP="00247715">
            <w:pPr>
              <w:rPr>
                <w:rFonts w:cs="Arial"/>
                <w:snapToGrid w:val="0"/>
                <w:color w:val="000000"/>
                <w:sz w:val="16"/>
                <w:szCs w:val="16"/>
              </w:rPr>
            </w:pPr>
            <w:r w:rsidRPr="007E4C35">
              <w:rPr>
                <w:rFonts w:cs="Arial"/>
                <w:i/>
                <w:snapToGrid w:val="0"/>
                <w:color w:val="000000"/>
                <w:sz w:val="16"/>
                <w:szCs w:val="16"/>
              </w:rPr>
              <w:t>Laad_TS</w:t>
            </w:r>
          </w:p>
        </w:tc>
      </w:tr>
      <w:tr w:rsidR="001B62FA" w:rsidRPr="007E4C35" w14:paraId="0509508B" w14:textId="77777777" w:rsidTr="009D3218">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79F20776" w14:textId="18ABE625" w:rsidR="001B62FA" w:rsidRPr="007E4C35" w:rsidRDefault="001B62FA" w:rsidP="001B62FA">
            <w:pPr>
              <w:rPr>
                <w:rFonts w:cs="Arial"/>
                <w:sz w:val="16"/>
                <w:szCs w:val="16"/>
              </w:rPr>
            </w:pPr>
            <w:r w:rsidRPr="007E4C35">
              <w:rPr>
                <w:rFonts w:cs="Arial"/>
                <w:sz w:val="16"/>
                <w:szCs w:val="16"/>
              </w:rPr>
              <w:t>XAA</w:t>
            </w:r>
            <w:r>
              <w:rPr>
                <w:rFonts w:cs="Arial"/>
                <w:sz w:val="16"/>
                <w:szCs w:val="16"/>
              </w:rPr>
              <w:t>I</w:t>
            </w:r>
            <w:r w:rsidRPr="007E4C35">
              <w:rPr>
                <w:rFonts w:cs="Arial"/>
                <w:sz w:val="16"/>
                <w:szCs w:val="16"/>
              </w:rPr>
              <w:t>_RECORDBRON_NAAM</w:t>
            </w:r>
          </w:p>
        </w:tc>
        <w:tc>
          <w:tcPr>
            <w:tcW w:w="2939" w:type="dxa"/>
            <w:tcBorders>
              <w:top w:val="single" w:sz="4" w:space="0" w:color="auto"/>
              <w:left w:val="single" w:sz="4" w:space="0" w:color="auto"/>
              <w:bottom w:val="single" w:sz="4" w:space="0" w:color="auto"/>
              <w:right w:val="single" w:sz="4" w:space="0" w:color="auto"/>
            </w:tcBorders>
            <w:shd w:val="clear" w:color="auto" w:fill="auto"/>
          </w:tcPr>
          <w:p w14:paraId="55152C82" w14:textId="73E12FB3" w:rsidR="009849C2" w:rsidRPr="007E4C35" w:rsidRDefault="009A1BDF">
            <w:pPr>
              <w:rPr>
                <w:rFonts w:cs="Arial"/>
                <w:sz w:val="16"/>
                <w:szCs w:val="16"/>
              </w:rPr>
            </w:pPr>
            <w:r>
              <w:rPr>
                <w:rFonts w:cs="Arial"/>
                <w:sz w:val="16"/>
                <w:szCs w:val="16"/>
              </w:rPr>
              <w:t>HSEL</w:t>
            </w:r>
            <w:r w:rsidR="00247715" w:rsidRPr="00247715">
              <w:rPr>
                <w:rFonts w:cs="Arial"/>
                <w:sz w:val="16"/>
                <w:szCs w:val="16"/>
              </w:rPr>
              <w:t>_RN320RHO</w:t>
            </w:r>
          </w:p>
        </w:tc>
        <w:tc>
          <w:tcPr>
            <w:tcW w:w="3774" w:type="dxa"/>
            <w:tcBorders>
              <w:top w:val="single" w:sz="4" w:space="0" w:color="auto"/>
              <w:left w:val="single" w:sz="4" w:space="0" w:color="auto"/>
              <w:bottom w:val="single" w:sz="4" w:space="0" w:color="auto"/>
              <w:right w:val="single" w:sz="4" w:space="0" w:color="auto"/>
            </w:tcBorders>
            <w:shd w:val="clear" w:color="auto" w:fill="auto"/>
          </w:tcPr>
          <w:p w14:paraId="28594DC5" w14:textId="20EFDE84" w:rsidR="009849C2" w:rsidRPr="007E4C35" w:rsidRDefault="005F740A">
            <w:pPr>
              <w:rPr>
                <w:rFonts w:cs="Arial"/>
                <w:snapToGrid w:val="0"/>
                <w:color w:val="000000"/>
                <w:sz w:val="16"/>
                <w:szCs w:val="16"/>
              </w:rPr>
            </w:pPr>
            <w:r w:rsidRPr="005F740A">
              <w:rPr>
                <w:rFonts w:cs="Arial"/>
                <w:snapToGrid w:val="0"/>
                <w:color w:val="000000"/>
                <w:sz w:val="16"/>
                <w:szCs w:val="16"/>
              </w:rPr>
              <w:t>RECORDBRON_NAAM</w:t>
            </w:r>
          </w:p>
        </w:tc>
      </w:tr>
    </w:tbl>
    <w:p w14:paraId="51638D08" w14:textId="77777777" w:rsidR="001B62FA" w:rsidRPr="004E5817" w:rsidRDefault="001B62FA" w:rsidP="001B62FA">
      <w:pPr>
        <w:pStyle w:val="Kop2"/>
        <w:tabs>
          <w:tab w:val="clear" w:pos="709"/>
          <w:tab w:val="num" w:pos="1134"/>
        </w:tabs>
        <w:ind w:left="1134" w:hanging="1134"/>
      </w:pPr>
      <w:bookmarkStart w:id="1332" w:name="_Toc7616255"/>
      <w:r w:rsidRPr="004E5817">
        <w:t>Hoofdselectie (HSEL)</w:t>
      </w:r>
      <w:bookmarkEnd w:id="1332"/>
    </w:p>
    <w:p w14:paraId="73265002" w14:textId="77777777" w:rsidR="001B62FA" w:rsidRPr="00E20FD6" w:rsidRDefault="001B62FA" w:rsidP="00ED31EF">
      <w:r w:rsidRPr="00E20FD6">
        <w:rPr>
          <w:b/>
        </w:rPr>
        <w:t>Functionele beschrijving</w:t>
      </w:r>
    </w:p>
    <w:p w14:paraId="1FD85058" w14:textId="2D38246D" w:rsidR="001B62FA" w:rsidRPr="004E5817" w:rsidRDefault="001B62FA" w:rsidP="001B62FA">
      <w:pPr>
        <w:pStyle w:val="Standaardinspringing"/>
        <w:ind w:left="0" w:firstLine="0"/>
      </w:pPr>
      <w:r w:rsidRPr="004E5817">
        <w:lastRenderedPageBreak/>
        <w:t xml:space="preserve">Selecteer alle </w:t>
      </w:r>
      <w:r>
        <w:t>Rekening</w:t>
      </w:r>
      <w:r w:rsidRPr="004E5817">
        <w:t xml:space="preserve">-gegevens uit RBG (tabel </w:t>
      </w:r>
      <w:r w:rsidR="0095502F">
        <w:rPr>
          <w:rFonts w:cs="Arial"/>
          <w:szCs w:val="19"/>
        </w:rPr>
        <w:t>HSEL_RN310REK),</w:t>
      </w:r>
      <w:r w:rsidR="003D63F0">
        <w:t xml:space="preserve"> die tevens een voorkomen hebben in tabel Rekeninghouder (tabel</w:t>
      </w:r>
      <w:r w:rsidR="003D63F0" w:rsidRPr="003D63F0">
        <w:rPr>
          <w:rFonts w:cs="Arial"/>
          <w:sz w:val="16"/>
          <w:szCs w:val="16"/>
        </w:rPr>
        <w:t xml:space="preserve"> </w:t>
      </w:r>
      <w:r w:rsidR="009A1BDF">
        <w:t>HSEL</w:t>
      </w:r>
      <w:r w:rsidR="003D63F0" w:rsidRPr="003D63F0">
        <w:t>_RN320RHO</w:t>
      </w:r>
      <w:r w:rsidR="003D63F0">
        <w:t>)</w:t>
      </w:r>
      <w:r w:rsidRPr="004E5817">
        <w:t xml:space="preserve">. </w:t>
      </w:r>
    </w:p>
    <w:p w14:paraId="488EFDEF" w14:textId="77777777" w:rsidR="001B62FA" w:rsidRPr="004E5817" w:rsidRDefault="001B62FA" w:rsidP="001B62FA">
      <w:pPr>
        <w:pStyle w:val="Standaardinspringing"/>
        <w:ind w:left="0" w:firstLine="0"/>
      </w:pPr>
    </w:p>
    <w:p w14:paraId="30B09BFB" w14:textId="4269B68A" w:rsidR="001B62FA" w:rsidRPr="004E5817" w:rsidRDefault="001B62FA" w:rsidP="001B62FA">
      <w:pPr>
        <w:pStyle w:val="Standaardinspringing"/>
        <w:ind w:left="0" w:firstLine="0"/>
      </w:pPr>
      <w:r w:rsidRPr="004E5817">
        <w:t xml:space="preserve">Maak vervolgens van deze gegevens een lijst met unieke voorkomens van Business Keys en </w:t>
      </w:r>
      <w:r w:rsidR="00B63A88">
        <w:t>XAAI</w:t>
      </w:r>
      <w:r w:rsidRPr="004E5817">
        <w:t>_MUTATIEBEGIN_TS.</w:t>
      </w:r>
    </w:p>
    <w:p w14:paraId="025CC414" w14:textId="77777777" w:rsidR="001B62FA" w:rsidRPr="004E5817" w:rsidRDefault="001B62FA" w:rsidP="001B62FA">
      <w:pPr>
        <w:pStyle w:val="Standaardinspringing"/>
        <w:ind w:left="0" w:firstLine="0"/>
      </w:pPr>
    </w:p>
    <w:p w14:paraId="3BDAE937" w14:textId="77777777" w:rsidR="001B62FA" w:rsidRPr="00BB7970" w:rsidRDefault="001B62FA" w:rsidP="00352445">
      <w:r w:rsidRPr="00BB7970">
        <w:rPr>
          <w:b/>
        </w:rPr>
        <w:t>Selectiepad:</w:t>
      </w:r>
    </w:p>
    <w:p w14:paraId="7AD77024" w14:textId="77777777" w:rsidR="00D324D3" w:rsidRDefault="00D324D3" w:rsidP="001B62FA">
      <w:pPr>
        <w:pStyle w:val="Standaardinspringing"/>
        <w:ind w:left="0" w:firstLine="0"/>
        <w:rPr>
          <w:rFonts w:cs="Arial"/>
          <w:szCs w:val="19"/>
        </w:rPr>
        <w:sectPr w:rsidR="00D324D3" w:rsidSect="00DC525E">
          <w:type w:val="continuous"/>
          <w:pgSz w:w="11906" w:h="16838"/>
          <w:pgMar w:top="1418" w:right="991" w:bottom="1418" w:left="1418" w:header="708" w:footer="708" w:gutter="0"/>
          <w:cols w:space="708"/>
          <w:titlePg/>
        </w:sectPr>
      </w:pPr>
    </w:p>
    <w:p w14:paraId="5831B46E" w14:textId="77CFD2D0" w:rsidR="001B62FA" w:rsidRPr="004E5817" w:rsidRDefault="0095502F" w:rsidP="001B62FA">
      <w:pPr>
        <w:pStyle w:val="Standaardinspringing"/>
        <w:ind w:left="0" w:firstLine="0"/>
        <w:rPr>
          <w:szCs w:val="19"/>
        </w:rPr>
      </w:pPr>
      <w:r>
        <w:rPr>
          <w:rFonts w:cs="Arial"/>
          <w:szCs w:val="19"/>
        </w:rPr>
        <w:t xml:space="preserve">HSEL_RN310REK </w:t>
      </w:r>
    </w:p>
    <w:p w14:paraId="05E3BB74" w14:textId="77777777" w:rsidR="001B62FA" w:rsidRPr="004E5817" w:rsidRDefault="001B62FA" w:rsidP="001B62FA">
      <w:pPr>
        <w:tabs>
          <w:tab w:val="left" w:pos="2552"/>
        </w:tabs>
      </w:pPr>
      <w:r w:rsidRPr="004E5817">
        <w:t xml:space="preserve">         </w:t>
      </w:r>
      <w:r w:rsidRPr="004E5817">
        <w:sym w:font="Wingdings" w:char="F0E2"/>
      </w:r>
      <w:r w:rsidRPr="004E5817">
        <w:t xml:space="preserve"> (join)</w:t>
      </w:r>
    </w:p>
    <w:p w14:paraId="2D2FF6AD" w14:textId="5DDA4575" w:rsidR="002C2810" w:rsidRPr="004E5817" w:rsidRDefault="009A1BDF" w:rsidP="002C2810">
      <w:pPr>
        <w:pStyle w:val="Standaardinspringing"/>
        <w:ind w:left="0" w:firstLine="0"/>
        <w:rPr>
          <w:szCs w:val="19"/>
        </w:rPr>
      </w:pPr>
      <w:r>
        <w:rPr>
          <w:rFonts w:cs="Arial"/>
          <w:szCs w:val="19"/>
        </w:rPr>
        <w:t>HSEL</w:t>
      </w:r>
      <w:r w:rsidR="002C2810" w:rsidRPr="004E5817">
        <w:rPr>
          <w:rFonts w:cs="Arial"/>
          <w:szCs w:val="19"/>
        </w:rPr>
        <w:t>_RN3</w:t>
      </w:r>
      <w:r w:rsidR="002C2810">
        <w:rPr>
          <w:rFonts w:cs="Arial"/>
          <w:szCs w:val="19"/>
        </w:rPr>
        <w:t>2</w:t>
      </w:r>
      <w:r w:rsidR="002C2810" w:rsidRPr="004E5817">
        <w:rPr>
          <w:rFonts w:cs="Arial"/>
          <w:szCs w:val="19"/>
        </w:rPr>
        <w:t>0R</w:t>
      </w:r>
      <w:r w:rsidR="002C2810">
        <w:rPr>
          <w:rFonts w:cs="Arial"/>
          <w:szCs w:val="19"/>
        </w:rPr>
        <w:t>HO</w:t>
      </w:r>
    </w:p>
    <w:p w14:paraId="241704FE" w14:textId="77777777" w:rsidR="002C2810" w:rsidRPr="00E70355" w:rsidRDefault="002C2810" w:rsidP="002C2810">
      <w:pPr>
        <w:tabs>
          <w:tab w:val="left" w:pos="2552"/>
        </w:tabs>
      </w:pPr>
      <w:r w:rsidRPr="004E5817">
        <w:t xml:space="preserve">         </w:t>
      </w:r>
      <w:r w:rsidRPr="004E5817">
        <w:sym w:font="Wingdings" w:char="F0E2"/>
      </w:r>
      <w:r>
        <w:t xml:space="preserve"> (join)</w:t>
      </w:r>
    </w:p>
    <w:p w14:paraId="654DE910" w14:textId="77777777" w:rsidR="001B62FA" w:rsidRPr="00D93A87" w:rsidRDefault="001B62FA" w:rsidP="001B62FA">
      <w:pPr>
        <w:tabs>
          <w:tab w:val="left" w:pos="2552"/>
        </w:tabs>
      </w:pPr>
      <w:r w:rsidRPr="00D93A87">
        <w:t>H_FIN_MELDING</w:t>
      </w:r>
    </w:p>
    <w:p w14:paraId="78F2FC2D" w14:textId="77777777" w:rsidR="001B62FA" w:rsidRPr="004E5817" w:rsidRDefault="001B62FA" w:rsidP="001B62FA">
      <w:pPr>
        <w:tabs>
          <w:tab w:val="left" w:pos="2552"/>
        </w:tabs>
      </w:pPr>
      <w:r w:rsidRPr="004E5817">
        <w:t xml:space="preserve">         </w:t>
      </w:r>
      <w:r w:rsidRPr="004E5817">
        <w:sym w:font="Wingdings" w:char="F0E2"/>
      </w:r>
      <w:r w:rsidRPr="004E5817">
        <w:t xml:space="preserve"> (join)</w:t>
      </w:r>
    </w:p>
    <w:p w14:paraId="1244A0EF" w14:textId="19A78DDF" w:rsidR="00D324D3" w:rsidRDefault="001649C5" w:rsidP="001B62FA">
      <w:pPr>
        <w:tabs>
          <w:tab w:val="left" w:pos="2552"/>
        </w:tabs>
        <w:rPr>
          <w:rFonts w:cs="Arial"/>
          <w:sz w:val="18"/>
          <w:highlight w:val="yellow"/>
        </w:rPr>
        <w:sectPr w:rsidR="00D324D3" w:rsidSect="00DC525E">
          <w:type w:val="continuous"/>
          <w:pgSz w:w="11906" w:h="16838"/>
          <w:pgMar w:top="1418" w:right="991" w:bottom="1418" w:left="1418" w:header="708" w:footer="708" w:gutter="0"/>
          <w:cols w:space="708"/>
          <w:titlePg/>
        </w:sectPr>
      </w:pPr>
      <w:r>
        <w:t>H_FIN_DEELNAME</w:t>
      </w:r>
    </w:p>
    <w:p w14:paraId="3D5040AA" w14:textId="59970917" w:rsidR="001B62FA" w:rsidRPr="004E5817" w:rsidRDefault="001B62FA" w:rsidP="001B62FA">
      <w:pPr>
        <w:tabs>
          <w:tab w:val="left" w:pos="2552"/>
        </w:tabs>
        <w:rPr>
          <w:b/>
        </w:rPr>
      </w:pPr>
      <w:r w:rsidRPr="006725AF">
        <w:rPr>
          <w:rFonts w:cs="Arial"/>
          <w:sz w:val="18"/>
          <w:highlight w:val="yellow"/>
        </w:rPr>
        <w:br/>
      </w:r>
      <w:r w:rsidRPr="004E5817">
        <w:rPr>
          <w:b/>
        </w:rPr>
        <w:t>Kolommen en condities:</w:t>
      </w:r>
    </w:p>
    <w:tbl>
      <w:tblPr>
        <w:tblW w:w="9609" w:type="dxa"/>
        <w:tblLayout w:type="fixed"/>
        <w:tblCellMar>
          <w:left w:w="70" w:type="dxa"/>
          <w:right w:w="70" w:type="dxa"/>
        </w:tblCellMar>
        <w:tblLook w:val="0000" w:firstRow="0" w:lastRow="0" w:firstColumn="0" w:lastColumn="0" w:noHBand="0" w:noVBand="0"/>
      </w:tblPr>
      <w:tblGrid>
        <w:gridCol w:w="3823"/>
        <w:gridCol w:w="425"/>
        <w:gridCol w:w="5361"/>
      </w:tblGrid>
      <w:tr w:rsidR="00E70355" w:rsidRPr="00D07D5D" w14:paraId="138DC251" w14:textId="77777777" w:rsidTr="00830F0B">
        <w:trPr>
          <w:cantSplit/>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5357B2A5" w14:textId="491D691A" w:rsidR="00E70355" w:rsidRPr="00436B79" w:rsidRDefault="0095502F" w:rsidP="00830F0B">
            <w:pPr>
              <w:rPr>
                <w:b/>
                <w:sz w:val="16"/>
                <w:szCs w:val="16"/>
              </w:rPr>
            </w:pPr>
            <w:r>
              <w:rPr>
                <w:rFonts w:cs="Arial"/>
                <w:b/>
                <w:sz w:val="16"/>
                <w:szCs w:val="16"/>
              </w:rPr>
              <w:t xml:space="preserve">HSEL_RN310REK </w:t>
            </w:r>
            <w:r w:rsidR="00E70355" w:rsidRPr="00436B79">
              <w:rPr>
                <w:rFonts w:cs="Arial"/>
                <w:b/>
                <w:sz w:val="16"/>
                <w:szCs w:val="16"/>
              </w:rPr>
              <w:t xml:space="preserve"> </w:t>
            </w:r>
            <w:r w:rsidR="002C2810">
              <w:rPr>
                <w:b/>
                <w:sz w:val="16"/>
                <w:szCs w:val="16"/>
              </w:rPr>
              <w:t>(alias: R1</w:t>
            </w:r>
            <w:r w:rsidR="00E70355" w:rsidRPr="00436B79">
              <w:rPr>
                <w:b/>
                <w:sz w:val="16"/>
                <w:szCs w:val="16"/>
              </w:rPr>
              <w:t>)</w:t>
            </w:r>
          </w:p>
          <w:p w14:paraId="666D3889" w14:textId="77777777" w:rsidR="00E70355" w:rsidRPr="00D07D5D" w:rsidRDefault="00E70355" w:rsidP="00830F0B">
            <w:pPr>
              <w:rPr>
                <w:b/>
                <w:sz w:val="16"/>
                <w:szCs w:val="16"/>
              </w:rPr>
            </w:pP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071EBC62" w14:textId="77777777" w:rsidR="00E70355" w:rsidRPr="00D07D5D" w:rsidRDefault="00E70355" w:rsidP="00830F0B">
            <w:pPr>
              <w:rPr>
                <w:b/>
                <w:sz w:val="16"/>
                <w:szCs w:val="16"/>
              </w:rPr>
            </w:pPr>
            <w:r w:rsidRPr="00D07D5D">
              <w:rPr>
                <w:b/>
                <w:sz w:val="16"/>
                <w:szCs w:val="16"/>
              </w:rPr>
              <w:t>Sel</w:t>
            </w:r>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412DC28F" w14:textId="77777777" w:rsidR="00E70355" w:rsidRPr="00D07D5D" w:rsidRDefault="00E70355" w:rsidP="00830F0B">
            <w:pPr>
              <w:rPr>
                <w:b/>
                <w:sz w:val="16"/>
                <w:szCs w:val="16"/>
              </w:rPr>
            </w:pPr>
            <w:r w:rsidRPr="00D07D5D">
              <w:rPr>
                <w:b/>
                <w:sz w:val="16"/>
                <w:szCs w:val="16"/>
              </w:rPr>
              <w:t>Condities</w:t>
            </w:r>
          </w:p>
        </w:tc>
      </w:tr>
      <w:tr w:rsidR="00E70355" w:rsidRPr="00D07D5D" w14:paraId="55785D0C" w14:textId="77777777" w:rsidTr="00830F0B">
        <w:trPr>
          <w:cantSplit/>
        </w:trPr>
        <w:tc>
          <w:tcPr>
            <w:tcW w:w="3823" w:type="dxa"/>
            <w:tcBorders>
              <w:top w:val="single" w:sz="4" w:space="0" w:color="auto"/>
              <w:left w:val="single" w:sz="4" w:space="0" w:color="auto"/>
              <w:bottom w:val="single" w:sz="4" w:space="0" w:color="auto"/>
              <w:right w:val="single" w:sz="4" w:space="0" w:color="auto"/>
            </w:tcBorders>
            <w:shd w:val="clear" w:color="auto" w:fill="FFFFFF" w:themeFill="background1"/>
          </w:tcPr>
          <w:p w14:paraId="0E00895C" w14:textId="5E7C8243" w:rsidR="00E70355" w:rsidRPr="00436B79" w:rsidRDefault="00E70355" w:rsidP="00830F0B">
            <w:pPr>
              <w:rPr>
                <w:sz w:val="16"/>
                <w:szCs w:val="16"/>
              </w:rPr>
            </w:pPr>
            <w:r w:rsidRPr="00436B79">
              <w:rPr>
                <w:rFonts w:cs="Arial"/>
                <w:spacing w:val="0"/>
                <w:sz w:val="16"/>
                <w:szCs w:val="16"/>
              </w:rPr>
              <w:t>X_OP_TYPE</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45A2560E" w14:textId="77777777" w:rsidR="00E70355" w:rsidRPr="007D788B" w:rsidRDefault="00E70355" w:rsidP="00830F0B">
            <w:pPr>
              <w:rPr>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FFFFFF" w:themeFill="background1"/>
          </w:tcPr>
          <w:p w14:paraId="7FCC236F" w14:textId="77777777" w:rsidR="00E70355" w:rsidRPr="00D07D5D" w:rsidRDefault="00E70355" w:rsidP="00830F0B">
            <w:pPr>
              <w:rPr>
                <w:b/>
                <w:sz w:val="16"/>
                <w:szCs w:val="16"/>
              </w:rPr>
            </w:pPr>
          </w:p>
        </w:tc>
      </w:tr>
      <w:tr w:rsidR="001B62FA" w:rsidRPr="00D07D5D" w14:paraId="1F09A654" w14:textId="77777777" w:rsidTr="00247715">
        <w:trPr>
          <w:cantSplit/>
        </w:trPr>
        <w:tc>
          <w:tcPr>
            <w:tcW w:w="3823" w:type="dxa"/>
            <w:tcBorders>
              <w:top w:val="single" w:sz="4" w:space="0" w:color="auto"/>
              <w:left w:val="single" w:sz="4" w:space="0" w:color="auto"/>
              <w:bottom w:val="single" w:sz="4" w:space="0" w:color="auto"/>
              <w:right w:val="single" w:sz="4" w:space="0" w:color="auto"/>
            </w:tcBorders>
            <w:shd w:val="clear" w:color="auto" w:fill="FFFFFF" w:themeFill="background1"/>
          </w:tcPr>
          <w:p w14:paraId="12F7A0F8" w14:textId="699E2419" w:rsidR="001B62FA" w:rsidRPr="00436B79" w:rsidRDefault="001B62FA" w:rsidP="00247715">
            <w:pPr>
              <w:rPr>
                <w:sz w:val="16"/>
                <w:szCs w:val="16"/>
              </w:rPr>
            </w:pPr>
            <w:r w:rsidRPr="00436B79">
              <w:rPr>
                <w:sz w:val="16"/>
                <w:szCs w:val="16"/>
              </w:rPr>
              <w:t>RECORDBRON_NAAM</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40E708A9" w14:textId="77777777" w:rsidR="001B62FA" w:rsidRPr="00D07D5D" w:rsidRDefault="001B62FA" w:rsidP="00247715">
            <w:pPr>
              <w:rPr>
                <w:sz w:val="16"/>
                <w:szCs w:val="16"/>
              </w:rPr>
            </w:pPr>
            <w:r w:rsidRPr="00D07D5D">
              <w:rPr>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FFFFFF" w:themeFill="background1"/>
          </w:tcPr>
          <w:p w14:paraId="7A440891" w14:textId="77777777" w:rsidR="001B62FA" w:rsidRPr="00D07D5D" w:rsidRDefault="001B62FA" w:rsidP="00247715">
            <w:pPr>
              <w:rPr>
                <w:b/>
                <w:sz w:val="16"/>
                <w:szCs w:val="16"/>
              </w:rPr>
            </w:pPr>
          </w:p>
        </w:tc>
      </w:tr>
      <w:tr w:rsidR="001B62FA" w:rsidRPr="00D07D5D" w14:paraId="708DD290" w14:textId="77777777" w:rsidTr="00247715">
        <w:trPr>
          <w:cantSplit/>
        </w:trPr>
        <w:tc>
          <w:tcPr>
            <w:tcW w:w="3823" w:type="dxa"/>
            <w:tcBorders>
              <w:top w:val="single" w:sz="4" w:space="0" w:color="auto"/>
              <w:left w:val="single" w:sz="4" w:space="0" w:color="auto"/>
              <w:bottom w:val="single" w:sz="4" w:space="0" w:color="auto"/>
              <w:right w:val="single" w:sz="4" w:space="0" w:color="auto"/>
            </w:tcBorders>
            <w:shd w:val="clear" w:color="auto" w:fill="FFFFFF" w:themeFill="background1"/>
          </w:tcPr>
          <w:p w14:paraId="503E9D89" w14:textId="72DBB22A" w:rsidR="001B62FA" w:rsidRPr="00436B79" w:rsidRDefault="001B62FA">
            <w:pPr>
              <w:rPr>
                <w:sz w:val="16"/>
                <w:szCs w:val="16"/>
              </w:rPr>
            </w:pPr>
            <w:r w:rsidRPr="00436B79">
              <w:rPr>
                <w:sz w:val="16"/>
                <w:szCs w:val="16"/>
              </w:rPr>
              <w:t>RN310PRODUCTID</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D2E7361" w14:textId="77777777" w:rsidR="001B62FA" w:rsidRPr="00D07D5D" w:rsidRDefault="001B62FA" w:rsidP="00247715">
            <w:pPr>
              <w:rPr>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FFFFFF" w:themeFill="background1"/>
          </w:tcPr>
          <w:p w14:paraId="4A0D0536" w14:textId="77777777" w:rsidR="001B62FA" w:rsidRPr="00D07D5D" w:rsidRDefault="001B62FA" w:rsidP="00247715">
            <w:pPr>
              <w:rPr>
                <w:b/>
                <w:sz w:val="16"/>
                <w:szCs w:val="16"/>
              </w:rPr>
            </w:pPr>
          </w:p>
        </w:tc>
      </w:tr>
      <w:tr w:rsidR="001649C5" w:rsidRPr="00D07D5D" w14:paraId="56F33D54" w14:textId="77777777" w:rsidTr="00247715">
        <w:trPr>
          <w:cantSplit/>
        </w:trPr>
        <w:tc>
          <w:tcPr>
            <w:tcW w:w="3823" w:type="dxa"/>
            <w:tcBorders>
              <w:top w:val="single" w:sz="4" w:space="0" w:color="auto"/>
              <w:left w:val="single" w:sz="4" w:space="0" w:color="auto"/>
              <w:bottom w:val="single" w:sz="4" w:space="0" w:color="auto"/>
              <w:right w:val="single" w:sz="4" w:space="0" w:color="auto"/>
            </w:tcBorders>
            <w:shd w:val="clear" w:color="auto" w:fill="FFFFFF" w:themeFill="background1"/>
          </w:tcPr>
          <w:p w14:paraId="5627F166" w14:textId="714EE25A" w:rsidR="001649C5" w:rsidRPr="00436B79" w:rsidRDefault="001649C5" w:rsidP="00247715">
            <w:pPr>
              <w:rPr>
                <w:sz w:val="16"/>
                <w:szCs w:val="16"/>
              </w:rPr>
            </w:pPr>
            <w:r w:rsidRPr="00436B79">
              <w:rPr>
                <w:rFonts w:cs="Arial"/>
                <w:sz w:val="16"/>
                <w:szCs w:val="16"/>
              </w:rPr>
              <w:t>RN310SOORTBESTAND</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564AF71" w14:textId="77777777" w:rsidR="001649C5" w:rsidRPr="00D07D5D" w:rsidRDefault="001649C5" w:rsidP="00247715">
            <w:pPr>
              <w:rPr>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FFFFFF" w:themeFill="background1"/>
          </w:tcPr>
          <w:p w14:paraId="12AB76A4" w14:textId="77777777" w:rsidR="001649C5" w:rsidRPr="00D07D5D" w:rsidRDefault="001649C5" w:rsidP="00247715">
            <w:pPr>
              <w:rPr>
                <w:b/>
                <w:sz w:val="16"/>
                <w:szCs w:val="16"/>
              </w:rPr>
            </w:pPr>
          </w:p>
        </w:tc>
      </w:tr>
      <w:tr w:rsidR="00352445" w:rsidRPr="00D26284" w14:paraId="10BE84A3" w14:textId="77777777" w:rsidTr="00352445">
        <w:trPr>
          <w:cantSplit/>
        </w:trPr>
        <w:tc>
          <w:tcPr>
            <w:tcW w:w="3823" w:type="dxa"/>
            <w:tcBorders>
              <w:top w:val="single" w:sz="4" w:space="0" w:color="auto"/>
              <w:left w:val="single" w:sz="4" w:space="0" w:color="auto"/>
              <w:bottom w:val="single" w:sz="4" w:space="0" w:color="auto"/>
              <w:right w:val="single" w:sz="4" w:space="0" w:color="auto"/>
            </w:tcBorders>
            <w:shd w:val="clear" w:color="auto" w:fill="FFFFFF" w:themeFill="background1"/>
          </w:tcPr>
          <w:p w14:paraId="1FB01262" w14:textId="7A4E8284" w:rsidR="00352445" w:rsidRPr="006931F0" w:rsidRDefault="00352445" w:rsidP="00394B86">
            <w:pPr>
              <w:rPr>
                <w:rFonts w:cs="Arial"/>
                <w:sz w:val="16"/>
                <w:szCs w:val="16"/>
              </w:rPr>
            </w:pPr>
            <w:r w:rsidRPr="007D788B">
              <w:rPr>
                <w:rFonts w:cs="Arial"/>
                <w:sz w:val="16"/>
                <w:szCs w:val="16"/>
              </w:rPr>
              <w:t>RN310RSINBRN</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40BE0248" w14:textId="77777777" w:rsidR="00352445" w:rsidRPr="006344E1" w:rsidRDefault="00352445" w:rsidP="00394B86">
            <w:pPr>
              <w:rPr>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FFFFFF" w:themeFill="background1"/>
          </w:tcPr>
          <w:p w14:paraId="546A6556" w14:textId="77777777" w:rsidR="00352445" w:rsidRPr="006344E1" w:rsidRDefault="00352445" w:rsidP="00394B86">
            <w:pPr>
              <w:rPr>
                <w:b/>
                <w:sz w:val="16"/>
                <w:szCs w:val="16"/>
              </w:rPr>
            </w:pPr>
          </w:p>
        </w:tc>
      </w:tr>
      <w:tr w:rsidR="00352445" w:rsidRPr="00D26284" w14:paraId="7A599AA6" w14:textId="77777777" w:rsidTr="00352445">
        <w:trPr>
          <w:cantSplit/>
        </w:trPr>
        <w:tc>
          <w:tcPr>
            <w:tcW w:w="3823" w:type="dxa"/>
            <w:tcBorders>
              <w:top w:val="single" w:sz="4" w:space="0" w:color="auto"/>
              <w:left w:val="single" w:sz="4" w:space="0" w:color="auto"/>
              <w:bottom w:val="single" w:sz="4" w:space="0" w:color="auto"/>
              <w:right w:val="single" w:sz="4" w:space="0" w:color="auto"/>
            </w:tcBorders>
            <w:shd w:val="clear" w:color="auto" w:fill="FFFFFF" w:themeFill="background1"/>
          </w:tcPr>
          <w:p w14:paraId="77F3265F" w14:textId="30F1EA7B" w:rsidR="00352445" w:rsidRPr="007D788B" w:rsidRDefault="00352445" w:rsidP="00394B86">
            <w:pPr>
              <w:rPr>
                <w:rFonts w:cs="Arial"/>
                <w:sz w:val="16"/>
                <w:szCs w:val="16"/>
              </w:rPr>
            </w:pPr>
            <w:r w:rsidRPr="007D788B">
              <w:rPr>
                <w:rFonts w:cs="Arial"/>
                <w:sz w:val="16"/>
                <w:szCs w:val="16"/>
              </w:rPr>
              <w:t>RN310VALUTAJAAR</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4613FD74" w14:textId="77777777" w:rsidR="00352445" w:rsidRPr="006344E1" w:rsidRDefault="00352445" w:rsidP="00394B86">
            <w:pPr>
              <w:rPr>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FFFFFF" w:themeFill="background1"/>
          </w:tcPr>
          <w:p w14:paraId="07EF1732" w14:textId="77777777" w:rsidR="00352445" w:rsidRPr="006344E1" w:rsidRDefault="00352445" w:rsidP="00394B86">
            <w:pPr>
              <w:rPr>
                <w:b/>
                <w:sz w:val="16"/>
                <w:szCs w:val="16"/>
              </w:rPr>
            </w:pPr>
          </w:p>
        </w:tc>
      </w:tr>
      <w:tr w:rsidR="001B62FA" w:rsidRPr="00D07D5D" w14:paraId="68BB354A" w14:textId="77777777" w:rsidTr="00247715">
        <w:trPr>
          <w:cantSplit/>
        </w:trPr>
        <w:tc>
          <w:tcPr>
            <w:tcW w:w="3823" w:type="dxa"/>
            <w:tcBorders>
              <w:top w:val="single" w:sz="4" w:space="0" w:color="auto"/>
              <w:left w:val="single" w:sz="4" w:space="0" w:color="auto"/>
              <w:bottom w:val="single" w:sz="4" w:space="0" w:color="auto"/>
              <w:right w:val="single" w:sz="4" w:space="0" w:color="auto"/>
            </w:tcBorders>
            <w:shd w:val="clear" w:color="auto" w:fill="FFFFFF" w:themeFill="background1"/>
          </w:tcPr>
          <w:p w14:paraId="773B26F0" w14:textId="4BBD3325" w:rsidR="001B62FA" w:rsidRPr="00436B79" w:rsidRDefault="009D3218" w:rsidP="00247715">
            <w:pPr>
              <w:rPr>
                <w:sz w:val="16"/>
                <w:szCs w:val="16"/>
              </w:rPr>
            </w:pPr>
            <w:r w:rsidRPr="009D3218">
              <w:rPr>
                <w:sz w:val="16"/>
                <w:szCs w:val="16"/>
              </w:rPr>
              <w:t>RN310DATTYDREG</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3351C1F2" w14:textId="77777777" w:rsidR="001B62FA" w:rsidRPr="00665C9B" w:rsidRDefault="001B62FA" w:rsidP="00247715">
            <w:pPr>
              <w:rPr>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FFFFFF" w:themeFill="background1"/>
          </w:tcPr>
          <w:p w14:paraId="628A2506" w14:textId="77777777" w:rsidR="001B62FA" w:rsidRPr="00D07D5D" w:rsidRDefault="001B62FA" w:rsidP="00247715">
            <w:pPr>
              <w:rPr>
                <w:b/>
                <w:sz w:val="16"/>
                <w:szCs w:val="16"/>
              </w:rPr>
            </w:pPr>
          </w:p>
        </w:tc>
      </w:tr>
      <w:tr w:rsidR="002C2810" w:rsidRPr="00D07D5D" w14:paraId="68BF8F23" w14:textId="77777777" w:rsidTr="00247715">
        <w:trPr>
          <w:cantSplit/>
        </w:trPr>
        <w:tc>
          <w:tcPr>
            <w:tcW w:w="3823" w:type="dxa"/>
            <w:tcBorders>
              <w:top w:val="single" w:sz="4" w:space="0" w:color="auto"/>
              <w:left w:val="single" w:sz="4" w:space="0" w:color="auto"/>
              <w:bottom w:val="single" w:sz="4" w:space="0" w:color="auto"/>
              <w:right w:val="single" w:sz="4" w:space="0" w:color="auto"/>
            </w:tcBorders>
            <w:shd w:val="clear" w:color="auto" w:fill="FFFFFF" w:themeFill="background1"/>
          </w:tcPr>
          <w:p w14:paraId="12F8D80D" w14:textId="345FF0B4" w:rsidR="002C2810" w:rsidRPr="00436B79" w:rsidRDefault="002C2810" w:rsidP="00247715">
            <w:pPr>
              <w:rPr>
                <w:sz w:val="16"/>
                <w:szCs w:val="16"/>
              </w:rPr>
            </w:pPr>
            <w:r w:rsidRPr="002C2810">
              <w:rPr>
                <w:sz w:val="16"/>
                <w:szCs w:val="16"/>
              </w:rPr>
              <w:t>RN310REKID</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F8522D7" w14:textId="77777777" w:rsidR="002C2810" w:rsidRPr="00665C9B" w:rsidRDefault="002C2810" w:rsidP="00247715">
            <w:pPr>
              <w:rPr>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FFFFFF" w:themeFill="background1"/>
          </w:tcPr>
          <w:p w14:paraId="6196942E" w14:textId="77777777" w:rsidR="002C2810" w:rsidRPr="00D07D5D" w:rsidRDefault="002C2810" w:rsidP="00247715">
            <w:pPr>
              <w:rPr>
                <w:b/>
                <w:sz w:val="16"/>
                <w:szCs w:val="16"/>
              </w:rPr>
            </w:pPr>
          </w:p>
        </w:tc>
      </w:tr>
      <w:tr w:rsidR="002C2810" w:rsidRPr="00D07D5D" w14:paraId="235A75C9" w14:textId="77777777" w:rsidTr="002E18CD">
        <w:trPr>
          <w:cantSplit/>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35C42FBD" w14:textId="5FA1F032" w:rsidR="002C2810" w:rsidRPr="00D07D5D" w:rsidRDefault="009A1BDF" w:rsidP="002E18CD">
            <w:pPr>
              <w:rPr>
                <w:b/>
                <w:sz w:val="16"/>
                <w:szCs w:val="16"/>
              </w:rPr>
            </w:pPr>
            <w:r>
              <w:rPr>
                <w:rFonts w:cs="Arial"/>
                <w:b/>
                <w:sz w:val="16"/>
                <w:szCs w:val="16"/>
              </w:rPr>
              <w:t>HSEL</w:t>
            </w:r>
            <w:r w:rsidR="002C2810" w:rsidRPr="00352445">
              <w:rPr>
                <w:rFonts w:cs="Arial"/>
                <w:b/>
                <w:sz w:val="16"/>
                <w:szCs w:val="16"/>
              </w:rPr>
              <w:t>_RN3</w:t>
            </w:r>
            <w:r w:rsidR="002C2810" w:rsidRPr="00665C9B">
              <w:rPr>
                <w:rFonts w:cs="Arial"/>
                <w:b/>
                <w:sz w:val="16"/>
                <w:szCs w:val="16"/>
              </w:rPr>
              <w:t>2</w:t>
            </w:r>
            <w:r w:rsidR="002C2810" w:rsidRPr="00D07D5D">
              <w:rPr>
                <w:rFonts w:cs="Arial"/>
                <w:b/>
                <w:sz w:val="16"/>
                <w:szCs w:val="16"/>
              </w:rPr>
              <w:t xml:space="preserve">0RHO </w:t>
            </w:r>
            <w:r w:rsidR="002C2810">
              <w:rPr>
                <w:b/>
                <w:sz w:val="16"/>
                <w:szCs w:val="16"/>
              </w:rPr>
              <w:t>(alias: R2</w:t>
            </w:r>
            <w:r w:rsidR="002C2810" w:rsidRPr="00D07D5D">
              <w:rPr>
                <w:b/>
                <w:sz w:val="16"/>
                <w:szCs w:val="16"/>
              </w:rPr>
              <w:t>)</w:t>
            </w:r>
          </w:p>
          <w:p w14:paraId="426826A0" w14:textId="77777777" w:rsidR="002C2810" w:rsidRPr="00D07D5D" w:rsidRDefault="002C2810" w:rsidP="002E18CD">
            <w:pPr>
              <w:rPr>
                <w:b/>
                <w:sz w:val="16"/>
                <w:szCs w:val="16"/>
              </w:rPr>
            </w:pP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309E8E1C" w14:textId="77777777" w:rsidR="002C2810" w:rsidRPr="00D07D5D" w:rsidRDefault="002C2810" w:rsidP="002E18CD">
            <w:pPr>
              <w:rPr>
                <w:b/>
                <w:sz w:val="16"/>
                <w:szCs w:val="16"/>
              </w:rPr>
            </w:pPr>
            <w:r w:rsidRPr="00D07D5D">
              <w:rPr>
                <w:b/>
                <w:sz w:val="16"/>
                <w:szCs w:val="16"/>
              </w:rPr>
              <w:t>Sel</w:t>
            </w:r>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4DBE94AC" w14:textId="77777777" w:rsidR="002C2810" w:rsidRPr="00D07D5D" w:rsidRDefault="002C2810" w:rsidP="002E18CD">
            <w:pPr>
              <w:rPr>
                <w:b/>
                <w:sz w:val="16"/>
                <w:szCs w:val="16"/>
              </w:rPr>
            </w:pPr>
            <w:r w:rsidRPr="00D07D5D">
              <w:rPr>
                <w:b/>
                <w:sz w:val="16"/>
                <w:szCs w:val="16"/>
              </w:rPr>
              <w:t>Condities</w:t>
            </w:r>
          </w:p>
        </w:tc>
      </w:tr>
      <w:tr w:rsidR="002C2810" w:rsidRPr="00D07D5D" w14:paraId="790610EC" w14:textId="77777777" w:rsidTr="002C2810">
        <w:trPr>
          <w:cantSplit/>
        </w:trPr>
        <w:tc>
          <w:tcPr>
            <w:tcW w:w="3823" w:type="dxa"/>
            <w:tcBorders>
              <w:top w:val="single" w:sz="4" w:space="0" w:color="auto"/>
              <w:left w:val="single" w:sz="4" w:space="0" w:color="auto"/>
              <w:bottom w:val="single" w:sz="4" w:space="0" w:color="auto"/>
              <w:right w:val="single" w:sz="4" w:space="0" w:color="auto"/>
            </w:tcBorders>
            <w:shd w:val="clear" w:color="auto" w:fill="FFFFFF" w:themeFill="background1"/>
          </w:tcPr>
          <w:p w14:paraId="1F9BC2EA" w14:textId="6288A0F4" w:rsidR="002C2810" w:rsidRPr="002C2810" w:rsidRDefault="002C2810" w:rsidP="002E18CD">
            <w:pPr>
              <w:rPr>
                <w:rFonts w:cs="Arial"/>
                <w:sz w:val="16"/>
                <w:szCs w:val="16"/>
              </w:rPr>
            </w:pPr>
            <w:r w:rsidRPr="00436B79">
              <w:rPr>
                <w:rFonts w:cs="Arial"/>
                <w:sz w:val="16"/>
                <w:szCs w:val="16"/>
              </w:rPr>
              <w:t>RN320REKID</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359148F9" w14:textId="77777777" w:rsidR="002C2810" w:rsidRPr="00D07D5D" w:rsidRDefault="002C2810" w:rsidP="002E18CD">
            <w:pPr>
              <w:rPr>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FFFFFF" w:themeFill="background1"/>
          </w:tcPr>
          <w:p w14:paraId="21A95A9E" w14:textId="2E9394F9" w:rsidR="002C2810" w:rsidRPr="002C2810" w:rsidRDefault="002C2810" w:rsidP="00D324D3">
            <w:pPr>
              <w:rPr>
                <w:rFonts w:cs="Arial"/>
                <w:sz w:val="16"/>
                <w:szCs w:val="16"/>
              </w:rPr>
            </w:pPr>
            <w:r>
              <w:rPr>
                <w:rFonts w:cs="Arial"/>
                <w:sz w:val="16"/>
                <w:szCs w:val="16"/>
              </w:rPr>
              <w:t>= R1.</w:t>
            </w:r>
            <w:r w:rsidR="00D324D3" w:rsidRPr="002C2810" w:rsidDel="00D324D3">
              <w:rPr>
                <w:rFonts w:cs="Arial"/>
                <w:sz w:val="16"/>
                <w:szCs w:val="16"/>
              </w:rPr>
              <w:t xml:space="preserve"> </w:t>
            </w:r>
            <w:r w:rsidRPr="002C2810">
              <w:rPr>
                <w:rFonts w:cs="Arial"/>
                <w:sz w:val="16"/>
                <w:szCs w:val="16"/>
              </w:rPr>
              <w:t>RN310REKID</w:t>
            </w:r>
          </w:p>
        </w:tc>
      </w:tr>
      <w:tr w:rsidR="002C2810" w:rsidRPr="00D07D5D" w14:paraId="08F20B85" w14:textId="77777777" w:rsidTr="002E18CD">
        <w:trPr>
          <w:cantSplit/>
        </w:trPr>
        <w:tc>
          <w:tcPr>
            <w:tcW w:w="3823" w:type="dxa"/>
            <w:tcBorders>
              <w:top w:val="single" w:sz="4" w:space="0" w:color="auto"/>
              <w:left w:val="single" w:sz="4" w:space="0" w:color="auto"/>
              <w:bottom w:val="single" w:sz="4" w:space="0" w:color="auto"/>
              <w:right w:val="single" w:sz="4" w:space="0" w:color="auto"/>
            </w:tcBorders>
            <w:shd w:val="clear" w:color="auto" w:fill="FFFFFF" w:themeFill="background1"/>
          </w:tcPr>
          <w:p w14:paraId="2234AF0C" w14:textId="6EC6D03F" w:rsidR="002C2810" w:rsidRPr="00436B79" w:rsidRDefault="002C2810" w:rsidP="002E18CD">
            <w:pPr>
              <w:rPr>
                <w:rFonts w:cs="Arial"/>
                <w:sz w:val="16"/>
                <w:szCs w:val="16"/>
              </w:rPr>
            </w:pPr>
            <w:r w:rsidRPr="00436B79">
              <w:rPr>
                <w:rFonts w:cs="Arial"/>
                <w:sz w:val="16"/>
                <w:szCs w:val="16"/>
              </w:rPr>
              <w:t>RN320RHOID</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A2C2857" w14:textId="77777777" w:rsidR="002C2810" w:rsidRPr="00D07D5D" w:rsidRDefault="002C2810" w:rsidP="002E18CD">
            <w:pPr>
              <w:rPr>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FFFFFF" w:themeFill="background1"/>
          </w:tcPr>
          <w:p w14:paraId="6B14684C" w14:textId="77777777" w:rsidR="002C2810" w:rsidRPr="00D07D5D" w:rsidRDefault="002C2810" w:rsidP="002E18CD">
            <w:pPr>
              <w:rPr>
                <w:rFonts w:cs="Arial"/>
                <w:sz w:val="16"/>
                <w:szCs w:val="16"/>
              </w:rPr>
            </w:pPr>
          </w:p>
        </w:tc>
      </w:tr>
      <w:tr w:rsidR="001B62FA" w:rsidRPr="00D07D5D" w14:paraId="001BCA6C" w14:textId="77777777" w:rsidTr="00247715">
        <w:trPr>
          <w:cantSplit/>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1B809A37" w14:textId="77777777" w:rsidR="001B62FA" w:rsidRPr="00436B79" w:rsidRDefault="001B62FA" w:rsidP="00247715">
            <w:pPr>
              <w:rPr>
                <w:b/>
                <w:sz w:val="16"/>
                <w:szCs w:val="16"/>
              </w:rPr>
            </w:pPr>
            <w:r w:rsidRPr="00436B79">
              <w:rPr>
                <w:b/>
                <w:sz w:val="16"/>
                <w:szCs w:val="16"/>
              </w:rPr>
              <w:t>H_FIN_MELDING (alias: H1)</w:t>
            </w:r>
          </w:p>
          <w:p w14:paraId="2FA8DF90" w14:textId="77777777" w:rsidR="001B62FA" w:rsidRPr="00D07D5D" w:rsidRDefault="001B62FA" w:rsidP="00247715">
            <w:pPr>
              <w:rPr>
                <w:b/>
                <w:sz w:val="16"/>
                <w:szCs w:val="16"/>
              </w:rPr>
            </w:pP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7C9557E6" w14:textId="77777777" w:rsidR="001B62FA" w:rsidRPr="00D07D5D" w:rsidRDefault="001B62FA" w:rsidP="00247715">
            <w:pPr>
              <w:rPr>
                <w:b/>
                <w:sz w:val="16"/>
                <w:szCs w:val="16"/>
              </w:rPr>
            </w:pPr>
            <w:r w:rsidRPr="00D07D5D">
              <w:rPr>
                <w:b/>
                <w:sz w:val="16"/>
                <w:szCs w:val="16"/>
              </w:rPr>
              <w:t>Sel</w:t>
            </w:r>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085A026D" w14:textId="77777777" w:rsidR="001B62FA" w:rsidRPr="00D07D5D" w:rsidRDefault="001B62FA" w:rsidP="00247715">
            <w:pPr>
              <w:rPr>
                <w:b/>
                <w:sz w:val="16"/>
                <w:szCs w:val="16"/>
              </w:rPr>
            </w:pPr>
            <w:r w:rsidRPr="00D07D5D">
              <w:rPr>
                <w:b/>
                <w:sz w:val="16"/>
                <w:szCs w:val="16"/>
              </w:rPr>
              <w:t>Condities</w:t>
            </w:r>
          </w:p>
        </w:tc>
      </w:tr>
      <w:tr w:rsidR="001B62FA" w:rsidRPr="00D07D5D" w14:paraId="22158F8B" w14:textId="77777777" w:rsidTr="00247715">
        <w:trPr>
          <w:cantSplit/>
        </w:trPr>
        <w:tc>
          <w:tcPr>
            <w:tcW w:w="3823" w:type="dxa"/>
            <w:tcBorders>
              <w:top w:val="single" w:sz="4" w:space="0" w:color="auto"/>
              <w:left w:val="single" w:sz="6" w:space="0" w:color="auto"/>
              <w:bottom w:val="single" w:sz="4" w:space="0" w:color="auto"/>
              <w:right w:val="single" w:sz="6" w:space="0" w:color="auto"/>
            </w:tcBorders>
            <w:shd w:val="clear" w:color="auto" w:fill="auto"/>
          </w:tcPr>
          <w:p w14:paraId="453134E6" w14:textId="77777777" w:rsidR="001B62FA" w:rsidRPr="00436B79" w:rsidRDefault="001B62FA" w:rsidP="00247715">
            <w:pPr>
              <w:rPr>
                <w:rFonts w:cs="Arial"/>
                <w:snapToGrid w:val="0"/>
                <w:sz w:val="16"/>
                <w:szCs w:val="16"/>
              </w:rPr>
            </w:pPr>
            <w:r w:rsidRPr="00436B79">
              <w:rPr>
                <w:rFonts w:cs="Arial"/>
                <w:snapToGrid w:val="0"/>
                <w:sz w:val="16"/>
                <w:szCs w:val="16"/>
              </w:rPr>
              <w:t>XAAB_RSIN</w:t>
            </w:r>
          </w:p>
        </w:tc>
        <w:tc>
          <w:tcPr>
            <w:tcW w:w="425" w:type="dxa"/>
            <w:tcBorders>
              <w:top w:val="single" w:sz="4" w:space="0" w:color="auto"/>
              <w:left w:val="single" w:sz="6" w:space="0" w:color="auto"/>
              <w:bottom w:val="single" w:sz="4" w:space="0" w:color="auto"/>
              <w:right w:val="single" w:sz="6" w:space="0" w:color="auto"/>
            </w:tcBorders>
            <w:shd w:val="clear" w:color="auto" w:fill="auto"/>
          </w:tcPr>
          <w:p w14:paraId="0BC74715" w14:textId="77777777" w:rsidR="001B62FA" w:rsidRPr="00665C9B" w:rsidRDefault="001B62FA" w:rsidP="00247715">
            <w:pPr>
              <w:rPr>
                <w:rFonts w:cs="Arial"/>
                <w:sz w:val="16"/>
                <w:szCs w:val="16"/>
              </w:rPr>
            </w:pPr>
          </w:p>
        </w:tc>
        <w:tc>
          <w:tcPr>
            <w:tcW w:w="5361" w:type="dxa"/>
            <w:tcBorders>
              <w:top w:val="single" w:sz="4" w:space="0" w:color="auto"/>
              <w:left w:val="single" w:sz="6" w:space="0" w:color="auto"/>
              <w:bottom w:val="single" w:sz="4" w:space="0" w:color="auto"/>
              <w:right w:val="single" w:sz="6" w:space="0" w:color="auto"/>
            </w:tcBorders>
            <w:shd w:val="clear" w:color="auto" w:fill="auto"/>
          </w:tcPr>
          <w:p w14:paraId="76FEA53A" w14:textId="5C2FFF24" w:rsidR="001B62FA" w:rsidRPr="00665C9B" w:rsidRDefault="00E70355">
            <w:pPr>
              <w:rPr>
                <w:rFonts w:cs="Arial"/>
                <w:sz w:val="16"/>
                <w:szCs w:val="16"/>
              </w:rPr>
            </w:pPr>
            <w:r w:rsidRPr="00D07D5D">
              <w:rPr>
                <w:rFonts w:cs="Arial"/>
                <w:sz w:val="16"/>
                <w:szCs w:val="16"/>
              </w:rPr>
              <w:t>= R</w:t>
            </w:r>
            <w:r w:rsidR="003D63F0">
              <w:rPr>
                <w:rFonts w:cs="Arial"/>
                <w:sz w:val="16"/>
                <w:szCs w:val="16"/>
              </w:rPr>
              <w:t>1</w:t>
            </w:r>
            <w:r w:rsidR="001B62FA" w:rsidRPr="00665C9B">
              <w:rPr>
                <w:rFonts w:cs="Arial"/>
                <w:sz w:val="16"/>
                <w:szCs w:val="16"/>
              </w:rPr>
              <w:t>.</w:t>
            </w:r>
            <w:r w:rsidR="00352445" w:rsidRPr="007D788B">
              <w:rPr>
                <w:rFonts w:cs="Arial"/>
                <w:sz w:val="16"/>
                <w:szCs w:val="16"/>
              </w:rPr>
              <w:t>RN310RSINBRN</w:t>
            </w:r>
          </w:p>
        </w:tc>
      </w:tr>
      <w:tr w:rsidR="001B62FA" w:rsidRPr="00D07D5D" w14:paraId="2E41F1CD" w14:textId="77777777" w:rsidTr="00247715">
        <w:trPr>
          <w:cantSplit/>
        </w:trPr>
        <w:tc>
          <w:tcPr>
            <w:tcW w:w="3823" w:type="dxa"/>
            <w:tcBorders>
              <w:top w:val="single" w:sz="4" w:space="0" w:color="auto"/>
              <w:left w:val="single" w:sz="6" w:space="0" w:color="auto"/>
              <w:bottom w:val="single" w:sz="4" w:space="0" w:color="auto"/>
              <w:right w:val="single" w:sz="6" w:space="0" w:color="auto"/>
            </w:tcBorders>
            <w:shd w:val="clear" w:color="auto" w:fill="auto"/>
          </w:tcPr>
          <w:p w14:paraId="30308982" w14:textId="77777777" w:rsidR="001B62FA" w:rsidRPr="00436B79" w:rsidRDefault="001B62FA" w:rsidP="00247715">
            <w:pPr>
              <w:tabs>
                <w:tab w:val="left" w:pos="1323"/>
              </w:tabs>
              <w:rPr>
                <w:rFonts w:cs="Arial"/>
                <w:snapToGrid w:val="0"/>
                <w:sz w:val="16"/>
                <w:szCs w:val="16"/>
              </w:rPr>
            </w:pPr>
            <w:r w:rsidRPr="00436B79">
              <w:rPr>
                <w:rFonts w:cs="Arial"/>
                <w:snapToGrid w:val="0"/>
                <w:sz w:val="16"/>
                <w:szCs w:val="16"/>
              </w:rPr>
              <w:t>XAAB_GEGEVENSTIJDVAK</w:t>
            </w:r>
            <w:r w:rsidRPr="00436B79">
              <w:rPr>
                <w:rFonts w:cs="Arial"/>
                <w:snapToGrid w:val="0"/>
                <w:sz w:val="16"/>
                <w:szCs w:val="16"/>
              </w:rPr>
              <w:tab/>
            </w:r>
          </w:p>
        </w:tc>
        <w:tc>
          <w:tcPr>
            <w:tcW w:w="425" w:type="dxa"/>
            <w:tcBorders>
              <w:top w:val="single" w:sz="4" w:space="0" w:color="auto"/>
              <w:left w:val="single" w:sz="6" w:space="0" w:color="auto"/>
              <w:bottom w:val="single" w:sz="4" w:space="0" w:color="auto"/>
              <w:right w:val="single" w:sz="6" w:space="0" w:color="auto"/>
            </w:tcBorders>
            <w:shd w:val="clear" w:color="auto" w:fill="auto"/>
          </w:tcPr>
          <w:p w14:paraId="51181B0A" w14:textId="77777777" w:rsidR="001B62FA" w:rsidRPr="00665C9B" w:rsidRDefault="001B62FA" w:rsidP="00247715">
            <w:pPr>
              <w:rPr>
                <w:rFonts w:cs="Arial"/>
                <w:sz w:val="16"/>
                <w:szCs w:val="16"/>
              </w:rPr>
            </w:pPr>
          </w:p>
        </w:tc>
        <w:tc>
          <w:tcPr>
            <w:tcW w:w="5361" w:type="dxa"/>
            <w:tcBorders>
              <w:top w:val="single" w:sz="4" w:space="0" w:color="auto"/>
              <w:left w:val="single" w:sz="6" w:space="0" w:color="auto"/>
              <w:bottom w:val="single" w:sz="4" w:space="0" w:color="auto"/>
              <w:right w:val="single" w:sz="6" w:space="0" w:color="auto"/>
            </w:tcBorders>
            <w:shd w:val="clear" w:color="auto" w:fill="auto"/>
          </w:tcPr>
          <w:p w14:paraId="24D22E2B" w14:textId="385BE477" w:rsidR="001B62FA" w:rsidRPr="00665C9B" w:rsidRDefault="003D63F0">
            <w:pPr>
              <w:rPr>
                <w:rFonts w:cs="Arial"/>
                <w:sz w:val="16"/>
                <w:szCs w:val="16"/>
              </w:rPr>
            </w:pPr>
            <w:r>
              <w:rPr>
                <w:rFonts w:cs="Arial"/>
                <w:sz w:val="16"/>
                <w:szCs w:val="16"/>
              </w:rPr>
              <w:t>= R1</w:t>
            </w:r>
            <w:r w:rsidR="001B62FA" w:rsidRPr="00D07D5D">
              <w:rPr>
                <w:rFonts w:cs="Arial"/>
                <w:sz w:val="16"/>
                <w:szCs w:val="16"/>
              </w:rPr>
              <w:t>.</w:t>
            </w:r>
            <w:r w:rsidR="00352445" w:rsidRPr="007D788B">
              <w:rPr>
                <w:rFonts w:cs="Arial"/>
                <w:sz w:val="16"/>
                <w:szCs w:val="16"/>
              </w:rPr>
              <w:t>RN310VALUTAJAAR</w:t>
            </w:r>
          </w:p>
        </w:tc>
      </w:tr>
      <w:tr w:rsidR="001B62FA" w:rsidRPr="00D07D5D" w14:paraId="033E25EB" w14:textId="77777777" w:rsidTr="00247715">
        <w:trPr>
          <w:cantSplit/>
        </w:trPr>
        <w:tc>
          <w:tcPr>
            <w:tcW w:w="3823" w:type="dxa"/>
            <w:tcBorders>
              <w:top w:val="single" w:sz="4" w:space="0" w:color="auto"/>
              <w:left w:val="single" w:sz="6" w:space="0" w:color="auto"/>
              <w:bottom w:val="single" w:sz="4" w:space="0" w:color="auto"/>
              <w:right w:val="single" w:sz="6" w:space="0" w:color="auto"/>
            </w:tcBorders>
            <w:shd w:val="clear" w:color="auto" w:fill="auto"/>
          </w:tcPr>
          <w:p w14:paraId="32E61892" w14:textId="77777777" w:rsidR="001B62FA" w:rsidRPr="00436B79" w:rsidRDefault="001B62FA" w:rsidP="00247715">
            <w:pPr>
              <w:rPr>
                <w:rFonts w:cs="Arial"/>
                <w:snapToGrid w:val="0"/>
                <w:sz w:val="16"/>
                <w:szCs w:val="16"/>
              </w:rPr>
            </w:pPr>
            <w:r w:rsidRPr="00436B79">
              <w:rPr>
                <w:sz w:val="16"/>
                <w:szCs w:val="16"/>
              </w:rPr>
              <w:t>XAAB_PRODUCTID</w:t>
            </w:r>
          </w:p>
        </w:tc>
        <w:tc>
          <w:tcPr>
            <w:tcW w:w="425" w:type="dxa"/>
            <w:tcBorders>
              <w:top w:val="single" w:sz="4" w:space="0" w:color="auto"/>
              <w:left w:val="single" w:sz="6" w:space="0" w:color="auto"/>
              <w:bottom w:val="single" w:sz="4" w:space="0" w:color="auto"/>
              <w:right w:val="single" w:sz="6" w:space="0" w:color="auto"/>
            </w:tcBorders>
            <w:shd w:val="clear" w:color="auto" w:fill="auto"/>
          </w:tcPr>
          <w:p w14:paraId="40495D60" w14:textId="77777777" w:rsidR="001B62FA" w:rsidRPr="00D07D5D" w:rsidRDefault="001B62FA" w:rsidP="00247715">
            <w:pPr>
              <w:rPr>
                <w:rFonts w:cs="Arial"/>
                <w:sz w:val="16"/>
                <w:szCs w:val="16"/>
              </w:rPr>
            </w:pPr>
          </w:p>
        </w:tc>
        <w:tc>
          <w:tcPr>
            <w:tcW w:w="5361" w:type="dxa"/>
            <w:tcBorders>
              <w:top w:val="single" w:sz="4" w:space="0" w:color="auto"/>
              <w:left w:val="single" w:sz="6" w:space="0" w:color="auto"/>
              <w:bottom w:val="single" w:sz="4" w:space="0" w:color="auto"/>
              <w:right w:val="single" w:sz="6" w:space="0" w:color="auto"/>
            </w:tcBorders>
            <w:shd w:val="clear" w:color="auto" w:fill="auto"/>
          </w:tcPr>
          <w:p w14:paraId="598FF887" w14:textId="385881A6" w:rsidR="001B62FA" w:rsidRPr="00D07D5D" w:rsidRDefault="003D63F0">
            <w:pPr>
              <w:rPr>
                <w:rFonts w:cs="Arial"/>
                <w:sz w:val="16"/>
                <w:szCs w:val="16"/>
              </w:rPr>
            </w:pPr>
            <w:r>
              <w:rPr>
                <w:rFonts w:cs="Arial"/>
                <w:sz w:val="16"/>
                <w:szCs w:val="16"/>
              </w:rPr>
              <w:t>= R1</w:t>
            </w:r>
            <w:r w:rsidR="001B62FA" w:rsidRPr="00D07D5D">
              <w:rPr>
                <w:rFonts w:cs="Arial"/>
                <w:sz w:val="16"/>
                <w:szCs w:val="16"/>
              </w:rPr>
              <w:t>.</w:t>
            </w:r>
            <w:r w:rsidR="001B62FA" w:rsidRPr="00D07D5D">
              <w:rPr>
                <w:sz w:val="16"/>
                <w:szCs w:val="16"/>
              </w:rPr>
              <w:t>RN310PRODUCTID</w:t>
            </w:r>
          </w:p>
        </w:tc>
      </w:tr>
      <w:tr w:rsidR="001B62FA" w:rsidRPr="00D07D5D" w14:paraId="2269EE2F" w14:textId="77777777" w:rsidTr="00247715">
        <w:trPr>
          <w:cantSplit/>
        </w:trPr>
        <w:tc>
          <w:tcPr>
            <w:tcW w:w="3823" w:type="dxa"/>
            <w:tcBorders>
              <w:top w:val="single" w:sz="4" w:space="0" w:color="auto"/>
              <w:left w:val="single" w:sz="6" w:space="0" w:color="auto"/>
              <w:bottom w:val="single" w:sz="4" w:space="0" w:color="auto"/>
              <w:right w:val="single" w:sz="6" w:space="0" w:color="auto"/>
            </w:tcBorders>
            <w:shd w:val="clear" w:color="auto" w:fill="auto"/>
          </w:tcPr>
          <w:p w14:paraId="024157CE" w14:textId="77777777" w:rsidR="001B62FA" w:rsidRPr="00436B79" w:rsidRDefault="001B62FA" w:rsidP="00247715">
            <w:pPr>
              <w:rPr>
                <w:rFonts w:cs="Arial"/>
                <w:snapToGrid w:val="0"/>
                <w:sz w:val="16"/>
                <w:szCs w:val="16"/>
              </w:rPr>
            </w:pPr>
            <w:r w:rsidRPr="00436B79">
              <w:rPr>
                <w:sz w:val="16"/>
                <w:szCs w:val="16"/>
              </w:rPr>
              <w:t>XAAB_PRODUCTNUMMER</w:t>
            </w:r>
          </w:p>
        </w:tc>
        <w:tc>
          <w:tcPr>
            <w:tcW w:w="425" w:type="dxa"/>
            <w:tcBorders>
              <w:top w:val="single" w:sz="4" w:space="0" w:color="auto"/>
              <w:left w:val="single" w:sz="6" w:space="0" w:color="auto"/>
              <w:bottom w:val="single" w:sz="4" w:space="0" w:color="auto"/>
              <w:right w:val="single" w:sz="6" w:space="0" w:color="auto"/>
            </w:tcBorders>
            <w:shd w:val="clear" w:color="auto" w:fill="auto"/>
          </w:tcPr>
          <w:p w14:paraId="1FD22C7E" w14:textId="77777777" w:rsidR="001B62FA" w:rsidRPr="00D07D5D" w:rsidRDefault="001B62FA" w:rsidP="00247715">
            <w:pPr>
              <w:rPr>
                <w:rFonts w:cs="Arial"/>
                <w:sz w:val="16"/>
                <w:szCs w:val="16"/>
              </w:rPr>
            </w:pPr>
          </w:p>
        </w:tc>
        <w:tc>
          <w:tcPr>
            <w:tcW w:w="5361" w:type="dxa"/>
            <w:tcBorders>
              <w:top w:val="single" w:sz="4" w:space="0" w:color="auto"/>
              <w:left w:val="single" w:sz="6" w:space="0" w:color="auto"/>
              <w:bottom w:val="single" w:sz="4" w:space="0" w:color="auto"/>
              <w:right w:val="single" w:sz="6" w:space="0" w:color="auto"/>
            </w:tcBorders>
            <w:shd w:val="clear" w:color="auto" w:fill="auto"/>
          </w:tcPr>
          <w:p w14:paraId="5D01A027" w14:textId="36727DAB" w:rsidR="001B62FA" w:rsidRPr="00D07D5D" w:rsidRDefault="003D63F0">
            <w:pPr>
              <w:rPr>
                <w:rFonts w:cs="Arial"/>
                <w:sz w:val="16"/>
                <w:szCs w:val="16"/>
              </w:rPr>
            </w:pPr>
            <w:r>
              <w:rPr>
                <w:rFonts w:cs="Arial"/>
                <w:sz w:val="16"/>
                <w:szCs w:val="16"/>
              </w:rPr>
              <w:t>= R1</w:t>
            </w:r>
            <w:r w:rsidR="001B62FA" w:rsidRPr="00D07D5D">
              <w:rPr>
                <w:rFonts w:cs="Arial"/>
                <w:sz w:val="16"/>
                <w:szCs w:val="16"/>
              </w:rPr>
              <w:t>.</w:t>
            </w:r>
            <w:r w:rsidR="001B62FA" w:rsidRPr="00D07D5D">
              <w:rPr>
                <w:sz w:val="16"/>
                <w:szCs w:val="16"/>
              </w:rPr>
              <w:t>RN310REKENINGNR</w:t>
            </w:r>
          </w:p>
        </w:tc>
      </w:tr>
      <w:tr w:rsidR="001649C5" w:rsidRPr="00D07D5D" w14:paraId="71D66D91" w14:textId="77777777" w:rsidTr="001649C5">
        <w:trPr>
          <w:cantSplit/>
        </w:trPr>
        <w:tc>
          <w:tcPr>
            <w:tcW w:w="3823" w:type="dxa"/>
            <w:tcBorders>
              <w:top w:val="single" w:sz="4" w:space="0" w:color="auto"/>
              <w:left w:val="single" w:sz="6" w:space="0" w:color="auto"/>
              <w:bottom w:val="single" w:sz="4" w:space="0" w:color="auto"/>
              <w:right w:val="single" w:sz="6" w:space="0" w:color="auto"/>
            </w:tcBorders>
            <w:shd w:val="clear" w:color="auto" w:fill="auto"/>
          </w:tcPr>
          <w:p w14:paraId="492864A4" w14:textId="77777777" w:rsidR="001649C5" w:rsidRPr="00436B79" w:rsidRDefault="001649C5" w:rsidP="00394B86">
            <w:pPr>
              <w:rPr>
                <w:sz w:val="16"/>
                <w:szCs w:val="16"/>
              </w:rPr>
            </w:pPr>
            <w:r w:rsidRPr="00436B79">
              <w:rPr>
                <w:sz w:val="16"/>
                <w:szCs w:val="16"/>
              </w:rPr>
              <w:t>XAAB_BERICHTTYPE</w:t>
            </w:r>
          </w:p>
        </w:tc>
        <w:tc>
          <w:tcPr>
            <w:tcW w:w="425" w:type="dxa"/>
            <w:tcBorders>
              <w:top w:val="single" w:sz="4" w:space="0" w:color="auto"/>
              <w:left w:val="single" w:sz="6" w:space="0" w:color="auto"/>
              <w:bottom w:val="single" w:sz="4" w:space="0" w:color="auto"/>
              <w:right w:val="single" w:sz="6" w:space="0" w:color="auto"/>
            </w:tcBorders>
            <w:shd w:val="clear" w:color="auto" w:fill="auto"/>
          </w:tcPr>
          <w:p w14:paraId="2DA9B8BA" w14:textId="77777777" w:rsidR="001649C5" w:rsidRPr="00D07D5D" w:rsidRDefault="001649C5" w:rsidP="001649C5">
            <w:pPr>
              <w:rPr>
                <w:rFonts w:cs="Arial"/>
                <w:sz w:val="16"/>
                <w:szCs w:val="16"/>
              </w:rPr>
            </w:pPr>
          </w:p>
        </w:tc>
        <w:tc>
          <w:tcPr>
            <w:tcW w:w="5361" w:type="dxa"/>
            <w:tcBorders>
              <w:top w:val="single" w:sz="4" w:space="0" w:color="auto"/>
              <w:left w:val="single" w:sz="6" w:space="0" w:color="auto"/>
              <w:bottom w:val="single" w:sz="4" w:space="0" w:color="auto"/>
              <w:right w:val="single" w:sz="6" w:space="0" w:color="auto"/>
            </w:tcBorders>
            <w:shd w:val="clear" w:color="auto" w:fill="auto"/>
          </w:tcPr>
          <w:p w14:paraId="6320868B" w14:textId="614BE415" w:rsidR="001649C5" w:rsidRPr="00D07D5D" w:rsidRDefault="003D63F0">
            <w:pPr>
              <w:rPr>
                <w:rFonts w:cs="Arial"/>
                <w:sz w:val="16"/>
                <w:szCs w:val="16"/>
              </w:rPr>
            </w:pPr>
            <w:r>
              <w:rPr>
                <w:rFonts w:cs="Arial"/>
                <w:sz w:val="16"/>
                <w:szCs w:val="16"/>
              </w:rPr>
              <w:t>= R1</w:t>
            </w:r>
            <w:r w:rsidR="001649C5" w:rsidRPr="00D07D5D">
              <w:rPr>
                <w:rFonts w:cs="Arial"/>
                <w:sz w:val="16"/>
                <w:szCs w:val="16"/>
              </w:rPr>
              <w:t>.RN310SOORTBESTAND</w:t>
            </w:r>
          </w:p>
        </w:tc>
      </w:tr>
      <w:tr w:rsidR="001B62FA" w:rsidRPr="00D07D5D" w14:paraId="79B3E312" w14:textId="77777777" w:rsidTr="00247715">
        <w:trPr>
          <w:cantSplit/>
        </w:trPr>
        <w:tc>
          <w:tcPr>
            <w:tcW w:w="3823" w:type="dxa"/>
            <w:tcBorders>
              <w:top w:val="single" w:sz="4" w:space="0" w:color="auto"/>
              <w:left w:val="single" w:sz="6" w:space="0" w:color="auto"/>
              <w:bottom w:val="single" w:sz="4" w:space="0" w:color="auto"/>
              <w:right w:val="single" w:sz="6" w:space="0" w:color="auto"/>
            </w:tcBorders>
            <w:shd w:val="clear" w:color="auto" w:fill="auto"/>
          </w:tcPr>
          <w:p w14:paraId="54E337C5" w14:textId="77777777" w:rsidR="001B62FA" w:rsidRPr="00436B79" w:rsidRDefault="001B62FA" w:rsidP="00247715">
            <w:pPr>
              <w:rPr>
                <w:sz w:val="16"/>
                <w:szCs w:val="16"/>
              </w:rPr>
            </w:pPr>
            <w:r w:rsidRPr="00436B79">
              <w:rPr>
                <w:sz w:val="16"/>
                <w:szCs w:val="16"/>
              </w:rPr>
              <w:t>XAAB_MELDINGTYPE</w:t>
            </w:r>
          </w:p>
        </w:tc>
        <w:tc>
          <w:tcPr>
            <w:tcW w:w="425" w:type="dxa"/>
            <w:tcBorders>
              <w:top w:val="single" w:sz="4" w:space="0" w:color="auto"/>
              <w:left w:val="single" w:sz="6" w:space="0" w:color="auto"/>
              <w:bottom w:val="single" w:sz="4" w:space="0" w:color="auto"/>
              <w:right w:val="single" w:sz="6" w:space="0" w:color="auto"/>
            </w:tcBorders>
            <w:shd w:val="clear" w:color="auto" w:fill="auto"/>
          </w:tcPr>
          <w:p w14:paraId="2BDF7156" w14:textId="77777777" w:rsidR="001B62FA" w:rsidRPr="00D07D5D" w:rsidRDefault="001B62FA" w:rsidP="00247715">
            <w:pPr>
              <w:rPr>
                <w:rFonts w:cs="Arial"/>
                <w:sz w:val="16"/>
                <w:szCs w:val="16"/>
              </w:rPr>
            </w:pPr>
          </w:p>
        </w:tc>
        <w:tc>
          <w:tcPr>
            <w:tcW w:w="5361" w:type="dxa"/>
            <w:tcBorders>
              <w:top w:val="single" w:sz="4" w:space="0" w:color="auto"/>
              <w:left w:val="single" w:sz="6" w:space="0" w:color="auto"/>
              <w:bottom w:val="single" w:sz="4" w:space="0" w:color="auto"/>
              <w:right w:val="single" w:sz="6" w:space="0" w:color="auto"/>
            </w:tcBorders>
            <w:shd w:val="clear" w:color="auto" w:fill="auto"/>
          </w:tcPr>
          <w:p w14:paraId="360BB1E1" w14:textId="77777777" w:rsidR="001B62FA" w:rsidRPr="00D07D5D" w:rsidRDefault="001B62FA" w:rsidP="00247715">
            <w:pPr>
              <w:rPr>
                <w:rFonts w:cs="Arial"/>
                <w:sz w:val="16"/>
                <w:szCs w:val="16"/>
              </w:rPr>
            </w:pPr>
            <w:r w:rsidRPr="00D07D5D">
              <w:rPr>
                <w:rFonts w:cs="Arial"/>
                <w:sz w:val="16"/>
                <w:szCs w:val="16"/>
              </w:rPr>
              <w:t>= “BANK”</w:t>
            </w:r>
          </w:p>
        </w:tc>
      </w:tr>
      <w:tr w:rsidR="001B62FA" w:rsidRPr="00D07D5D" w14:paraId="4179DF99" w14:textId="77777777" w:rsidTr="00247715">
        <w:trPr>
          <w:cantSplit/>
        </w:trPr>
        <w:tc>
          <w:tcPr>
            <w:tcW w:w="3823" w:type="dxa"/>
            <w:tcBorders>
              <w:top w:val="single" w:sz="4" w:space="0" w:color="auto"/>
              <w:left w:val="single" w:sz="6" w:space="0" w:color="auto"/>
              <w:bottom w:val="single" w:sz="4" w:space="0" w:color="auto"/>
              <w:right w:val="single" w:sz="6" w:space="0" w:color="auto"/>
            </w:tcBorders>
            <w:shd w:val="clear" w:color="auto" w:fill="auto"/>
          </w:tcPr>
          <w:p w14:paraId="051B1DAF" w14:textId="77777777" w:rsidR="001B62FA" w:rsidRPr="00436B79" w:rsidRDefault="001B62FA" w:rsidP="00247715">
            <w:pPr>
              <w:rPr>
                <w:sz w:val="16"/>
                <w:szCs w:val="16"/>
              </w:rPr>
            </w:pPr>
            <w:r w:rsidRPr="00436B79">
              <w:rPr>
                <w:sz w:val="16"/>
                <w:szCs w:val="16"/>
              </w:rPr>
              <w:t>XAAB_MAAND</w:t>
            </w:r>
          </w:p>
        </w:tc>
        <w:tc>
          <w:tcPr>
            <w:tcW w:w="425" w:type="dxa"/>
            <w:tcBorders>
              <w:top w:val="single" w:sz="4" w:space="0" w:color="auto"/>
              <w:left w:val="single" w:sz="6" w:space="0" w:color="auto"/>
              <w:bottom w:val="single" w:sz="4" w:space="0" w:color="auto"/>
              <w:right w:val="single" w:sz="6" w:space="0" w:color="auto"/>
            </w:tcBorders>
            <w:shd w:val="clear" w:color="auto" w:fill="auto"/>
          </w:tcPr>
          <w:p w14:paraId="7C4E64AA" w14:textId="77777777" w:rsidR="001B62FA" w:rsidRPr="00D07D5D" w:rsidRDefault="001B62FA" w:rsidP="00247715">
            <w:pPr>
              <w:rPr>
                <w:rFonts w:cs="Arial"/>
                <w:sz w:val="16"/>
                <w:szCs w:val="16"/>
              </w:rPr>
            </w:pPr>
          </w:p>
        </w:tc>
        <w:tc>
          <w:tcPr>
            <w:tcW w:w="5361" w:type="dxa"/>
            <w:tcBorders>
              <w:top w:val="single" w:sz="4" w:space="0" w:color="auto"/>
              <w:left w:val="single" w:sz="6" w:space="0" w:color="auto"/>
              <w:bottom w:val="single" w:sz="4" w:space="0" w:color="auto"/>
              <w:right w:val="single" w:sz="6" w:space="0" w:color="auto"/>
            </w:tcBorders>
            <w:shd w:val="clear" w:color="auto" w:fill="auto"/>
          </w:tcPr>
          <w:p w14:paraId="6678C065" w14:textId="77777777" w:rsidR="001B62FA" w:rsidRPr="00D07D5D" w:rsidRDefault="001B62FA" w:rsidP="00247715">
            <w:pPr>
              <w:rPr>
                <w:rFonts w:cs="Arial"/>
                <w:sz w:val="16"/>
                <w:szCs w:val="16"/>
              </w:rPr>
            </w:pPr>
            <w:r w:rsidRPr="00D07D5D">
              <w:rPr>
                <w:rFonts w:cs="Arial"/>
                <w:sz w:val="16"/>
                <w:szCs w:val="16"/>
              </w:rPr>
              <w:t>= “00”</w:t>
            </w:r>
          </w:p>
        </w:tc>
      </w:tr>
      <w:tr w:rsidR="001B62FA" w:rsidRPr="00D07D5D" w14:paraId="429E8A4A" w14:textId="77777777" w:rsidTr="00247715">
        <w:trPr>
          <w:cantSplit/>
        </w:trPr>
        <w:tc>
          <w:tcPr>
            <w:tcW w:w="3823" w:type="dxa"/>
            <w:tcBorders>
              <w:top w:val="single" w:sz="4" w:space="0" w:color="auto"/>
              <w:left w:val="single" w:sz="6" w:space="0" w:color="auto"/>
              <w:bottom w:val="single" w:sz="4" w:space="0" w:color="auto"/>
              <w:right w:val="single" w:sz="6" w:space="0" w:color="auto"/>
            </w:tcBorders>
            <w:shd w:val="clear" w:color="auto" w:fill="auto"/>
          </w:tcPr>
          <w:p w14:paraId="7B83C28D" w14:textId="77777777" w:rsidR="001B62FA" w:rsidRPr="00436B79" w:rsidRDefault="001B62FA" w:rsidP="00247715">
            <w:pPr>
              <w:rPr>
                <w:rFonts w:cs="Arial"/>
                <w:snapToGrid w:val="0"/>
                <w:color w:val="000000"/>
                <w:sz w:val="16"/>
                <w:szCs w:val="16"/>
              </w:rPr>
            </w:pPr>
            <w:r w:rsidRPr="00436B79">
              <w:rPr>
                <w:rFonts w:cs="Arial"/>
                <w:snapToGrid w:val="0"/>
                <w:sz w:val="16"/>
                <w:szCs w:val="16"/>
              </w:rPr>
              <w:t>XBAA_SK</w:t>
            </w:r>
          </w:p>
        </w:tc>
        <w:tc>
          <w:tcPr>
            <w:tcW w:w="425" w:type="dxa"/>
            <w:tcBorders>
              <w:top w:val="single" w:sz="4" w:space="0" w:color="auto"/>
              <w:left w:val="single" w:sz="6" w:space="0" w:color="auto"/>
              <w:bottom w:val="single" w:sz="4" w:space="0" w:color="auto"/>
              <w:right w:val="single" w:sz="6" w:space="0" w:color="auto"/>
            </w:tcBorders>
            <w:shd w:val="clear" w:color="auto" w:fill="auto"/>
          </w:tcPr>
          <w:p w14:paraId="08CB907D" w14:textId="77777777" w:rsidR="001B62FA" w:rsidRPr="00D07D5D" w:rsidRDefault="001B62FA" w:rsidP="00247715">
            <w:pPr>
              <w:rPr>
                <w:rFonts w:cs="Arial"/>
                <w:sz w:val="16"/>
                <w:szCs w:val="16"/>
              </w:rPr>
            </w:pPr>
            <w:r w:rsidRPr="00D07D5D">
              <w:rPr>
                <w:rFonts w:cs="Arial"/>
                <w:sz w:val="16"/>
                <w:szCs w:val="16"/>
              </w:rPr>
              <w:t>X</w:t>
            </w:r>
          </w:p>
        </w:tc>
        <w:tc>
          <w:tcPr>
            <w:tcW w:w="5361" w:type="dxa"/>
            <w:tcBorders>
              <w:top w:val="single" w:sz="4" w:space="0" w:color="auto"/>
              <w:left w:val="single" w:sz="6" w:space="0" w:color="auto"/>
              <w:bottom w:val="single" w:sz="4" w:space="0" w:color="auto"/>
              <w:right w:val="single" w:sz="6" w:space="0" w:color="auto"/>
            </w:tcBorders>
            <w:shd w:val="clear" w:color="auto" w:fill="auto"/>
          </w:tcPr>
          <w:p w14:paraId="0472C93B" w14:textId="77777777" w:rsidR="001B62FA" w:rsidRPr="00D07D5D" w:rsidRDefault="001B62FA" w:rsidP="00247715">
            <w:pPr>
              <w:rPr>
                <w:rFonts w:cs="Arial"/>
                <w:sz w:val="16"/>
                <w:szCs w:val="16"/>
              </w:rPr>
            </w:pPr>
          </w:p>
        </w:tc>
      </w:tr>
      <w:tr w:rsidR="001B62FA" w:rsidRPr="00D07D5D" w14:paraId="3F3EB1BB" w14:textId="77777777" w:rsidTr="00247715">
        <w:trPr>
          <w:cantSplit/>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572C1904" w14:textId="6FC1001E" w:rsidR="001B62FA" w:rsidRPr="00436B79" w:rsidRDefault="001649C5" w:rsidP="00247715">
            <w:pPr>
              <w:rPr>
                <w:b/>
                <w:sz w:val="16"/>
                <w:szCs w:val="16"/>
              </w:rPr>
            </w:pPr>
            <w:r w:rsidRPr="00436B79">
              <w:rPr>
                <w:b/>
                <w:sz w:val="16"/>
                <w:szCs w:val="16"/>
              </w:rPr>
              <w:t>H_FIN_DEELNAME</w:t>
            </w:r>
            <w:r w:rsidR="001B62FA" w:rsidRPr="00436B79">
              <w:rPr>
                <w:b/>
                <w:sz w:val="16"/>
                <w:szCs w:val="16"/>
              </w:rPr>
              <w:t xml:space="preserve"> (alias: H2)</w:t>
            </w:r>
          </w:p>
          <w:p w14:paraId="51C88A04" w14:textId="77777777" w:rsidR="001B62FA" w:rsidRPr="00D07D5D" w:rsidRDefault="001B62FA" w:rsidP="00247715">
            <w:pPr>
              <w:rPr>
                <w:b/>
                <w:sz w:val="16"/>
                <w:szCs w:val="16"/>
              </w:rPr>
            </w:pP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156393F2" w14:textId="3A81A0C9" w:rsidR="001B62FA" w:rsidRPr="00D07D5D" w:rsidRDefault="00D07D5D" w:rsidP="00247715">
            <w:pPr>
              <w:rPr>
                <w:b/>
                <w:sz w:val="16"/>
                <w:szCs w:val="16"/>
              </w:rPr>
            </w:pPr>
            <w:r>
              <w:rPr>
                <w:b/>
                <w:sz w:val="16"/>
                <w:szCs w:val="16"/>
              </w:rPr>
              <w:t>Sel</w:t>
            </w:r>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282F723F" w14:textId="77777777" w:rsidR="001B62FA" w:rsidRPr="00D07D5D" w:rsidRDefault="001B62FA" w:rsidP="00247715">
            <w:pPr>
              <w:rPr>
                <w:b/>
                <w:sz w:val="16"/>
                <w:szCs w:val="16"/>
              </w:rPr>
            </w:pPr>
            <w:r w:rsidRPr="00D07D5D">
              <w:rPr>
                <w:b/>
                <w:sz w:val="16"/>
                <w:szCs w:val="16"/>
              </w:rPr>
              <w:t>Condities</w:t>
            </w:r>
          </w:p>
        </w:tc>
      </w:tr>
      <w:tr w:rsidR="001B62FA" w:rsidRPr="00D07D5D" w14:paraId="585B09CA" w14:textId="77777777" w:rsidTr="00247715">
        <w:trPr>
          <w:cantSplit/>
        </w:trPr>
        <w:tc>
          <w:tcPr>
            <w:tcW w:w="3823" w:type="dxa"/>
            <w:tcBorders>
              <w:top w:val="single" w:sz="4" w:space="0" w:color="auto"/>
              <w:left w:val="single" w:sz="6" w:space="0" w:color="auto"/>
              <w:bottom w:val="single" w:sz="4" w:space="0" w:color="auto"/>
              <w:right w:val="single" w:sz="6" w:space="0" w:color="auto"/>
            </w:tcBorders>
            <w:shd w:val="clear" w:color="auto" w:fill="auto"/>
          </w:tcPr>
          <w:p w14:paraId="63351A6A" w14:textId="5C05EDD1" w:rsidR="001B62FA" w:rsidRPr="00436B79" w:rsidRDefault="001649C5" w:rsidP="00247715">
            <w:pPr>
              <w:rPr>
                <w:rFonts w:cs="Arial"/>
                <w:snapToGrid w:val="0"/>
                <w:color w:val="000000"/>
                <w:sz w:val="16"/>
                <w:szCs w:val="16"/>
              </w:rPr>
            </w:pPr>
            <w:r w:rsidRPr="00436B79">
              <w:rPr>
                <w:rFonts w:cs="Arial"/>
                <w:sz w:val="16"/>
                <w:szCs w:val="16"/>
              </w:rPr>
              <w:t>XAAC</w:t>
            </w:r>
            <w:r w:rsidR="001B62FA" w:rsidRPr="00436B79">
              <w:rPr>
                <w:rFonts w:cs="Arial"/>
                <w:sz w:val="16"/>
                <w:szCs w:val="16"/>
              </w:rPr>
              <w:t>_SK</w:t>
            </w:r>
          </w:p>
        </w:tc>
        <w:tc>
          <w:tcPr>
            <w:tcW w:w="425" w:type="dxa"/>
            <w:tcBorders>
              <w:top w:val="single" w:sz="4" w:space="0" w:color="auto"/>
              <w:left w:val="single" w:sz="6" w:space="0" w:color="auto"/>
              <w:bottom w:val="single" w:sz="4" w:space="0" w:color="auto"/>
              <w:right w:val="single" w:sz="6" w:space="0" w:color="auto"/>
            </w:tcBorders>
            <w:shd w:val="clear" w:color="auto" w:fill="auto"/>
          </w:tcPr>
          <w:p w14:paraId="0743394A" w14:textId="77777777" w:rsidR="001B62FA" w:rsidRPr="00D07D5D" w:rsidRDefault="001B62FA" w:rsidP="00247715">
            <w:pPr>
              <w:rPr>
                <w:rFonts w:cs="Arial"/>
                <w:sz w:val="16"/>
                <w:szCs w:val="16"/>
              </w:rPr>
            </w:pPr>
            <w:r w:rsidRPr="00D07D5D">
              <w:rPr>
                <w:rFonts w:cs="Arial"/>
                <w:sz w:val="16"/>
                <w:szCs w:val="16"/>
              </w:rPr>
              <w:t>X</w:t>
            </w:r>
          </w:p>
        </w:tc>
        <w:tc>
          <w:tcPr>
            <w:tcW w:w="5361" w:type="dxa"/>
            <w:tcBorders>
              <w:top w:val="single" w:sz="4" w:space="0" w:color="auto"/>
              <w:left w:val="single" w:sz="6" w:space="0" w:color="auto"/>
              <w:bottom w:val="single" w:sz="4" w:space="0" w:color="auto"/>
              <w:right w:val="single" w:sz="6" w:space="0" w:color="auto"/>
            </w:tcBorders>
            <w:shd w:val="clear" w:color="auto" w:fill="auto"/>
          </w:tcPr>
          <w:p w14:paraId="38F98B20" w14:textId="77777777" w:rsidR="001B62FA" w:rsidRPr="00D07D5D" w:rsidRDefault="001B62FA" w:rsidP="00247715">
            <w:pPr>
              <w:rPr>
                <w:rFonts w:cs="Arial"/>
                <w:sz w:val="16"/>
                <w:szCs w:val="16"/>
              </w:rPr>
            </w:pPr>
          </w:p>
        </w:tc>
      </w:tr>
      <w:tr w:rsidR="001649C5" w:rsidRPr="00D07D5D" w14:paraId="7DABACA9" w14:textId="77777777" w:rsidTr="00394B86">
        <w:trPr>
          <w:cantSplit/>
        </w:trPr>
        <w:tc>
          <w:tcPr>
            <w:tcW w:w="3823" w:type="dxa"/>
            <w:tcBorders>
              <w:top w:val="single" w:sz="4" w:space="0" w:color="auto"/>
              <w:left w:val="single" w:sz="6" w:space="0" w:color="auto"/>
              <w:bottom w:val="single" w:sz="4" w:space="0" w:color="auto"/>
              <w:right w:val="single" w:sz="6" w:space="0" w:color="auto"/>
            </w:tcBorders>
            <w:shd w:val="clear" w:color="auto" w:fill="auto"/>
          </w:tcPr>
          <w:p w14:paraId="0552C4D6" w14:textId="7EB05F6C" w:rsidR="001649C5" w:rsidRPr="00436B79" w:rsidRDefault="001649C5" w:rsidP="00394B86">
            <w:pPr>
              <w:rPr>
                <w:rFonts w:cs="Arial"/>
                <w:snapToGrid w:val="0"/>
                <w:sz w:val="16"/>
                <w:szCs w:val="16"/>
              </w:rPr>
            </w:pPr>
            <w:r w:rsidRPr="00436B79">
              <w:rPr>
                <w:rFonts w:cs="Arial"/>
                <w:snapToGrid w:val="0"/>
                <w:sz w:val="16"/>
                <w:szCs w:val="16"/>
              </w:rPr>
              <w:t>XAAC_RSIN</w:t>
            </w:r>
          </w:p>
        </w:tc>
        <w:tc>
          <w:tcPr>
            <w:tcW w:w="425" w:type="dxa"/>
            <w:tcBorders>
              <w:top w:val="single" w:sz="4" w:space="0" w:color="auto"/>
              <w:left w:val="single" w:sz="6" w:space="0" w:color="auto"/>
              <w:bottom w:val="single" w:sz="4" w:space="0" w:color="auto"/>
              <w:right w:val="single" w:sz="6" w:space="0" w:color="auto"/>
            </w:tcBorders>
            <w:shd w:val="clear" w:color="auto" w:fill="auto"/>
          </w:tcPr>
          <w:p w14:paraId="5355E835" w14:textId="77777777" w:rsidR="001649C5" w:rsidRPr="00665C9B" w:rsidRDefault="001649C5" w:rsidP="00394B86">
            <w:pPr>
              <w:rPr>
                <w:rFonts w:cs="Arial"/>
                <w:sz w:val="16"/>
                <w:szCs w:val="16"/>
              </w:rPr>
            </w:pPr>
          </w:p>
        </w:tc>
        <w:tc>
          <w:tcPr>
            <w:tcW w:w="5361" w:type="dxa"/>
            <w:tcBorders>
              <w:top w:val="single" w:sz="4" w:space="0" w:color="auto"/>
              <w:left w:val="single" w:sz="6" w:space="0" w:color="auto"/>
              <w:bottom w:val="single" w:sz="4" w:space="0" w:color="auto"/>
              <w:right w:val="single" w:sz="6" w:space="0" w:color="auto"/>
            </w:tcBorders>
            <w:shd w:val="clear" w:color="auto" w:fill="auto"/>
          </w:tcPr>
          <w:p w14:paraId="21BA2860" w14:textId="3779E71A" w:rsidR="001649C5" w:rsidRPr="00665C9B" w:rsidRDefault="003D63F0">
            <w:pPr>
              <w:rPr>
                <w:rFonts w:cs="Arial"/>
                <w:sz w:val="16"/>
                <w:szCs w:val="16"/>
              </w:rPr>
            </w:pPr>
            <w:r>
              <w:rPr>
                <w:rFonts w:cs="Arial"/>
                <w:sz w:val="16"/>
                <w:szCs w:val="16"/>
              </w:rPr>
              <w:t>= R1</w:t>
            </w:r>
            <w:r w:rsidR="001649C5" w:rsidRPr="00D07D5D">
              <w:rPr>
                <w:rFonts w:cs="Arial"/>
                <w:sz w:val="16"/>
                <w:szCs w:val="16"/>
              </w:rPr>
              <w:t>.</w:t>
            </w:r>
            <w:r w:rsidR="005A4CAE" w:rsidRPr="007D788B">
              <w:rPr>
                <w:rFonts w:cs="Arial"/>
                <w:sz w:val="16"/>
                <w:szCs w:val="16"/>
              </w:rPr>
              <w:t>RN310RSINBRN</w:t>
            </w:r>
          </w:p>
        </w:tc>
      </w:tr>
      <w:tr w:rsidR="001649C5" w:rsidRPr="00D07D5D" w14:paraId="0EADE58C" w14:textId="77777777" w:rsidTr="00394B86">
        <w:trPr>
          <w:cantSplit/>
        </w:trPr>
        <w:tc>
          <w:tcPr>
            <w:tcW w:w="3823" w:type="dxa"/>
            <w:tcBorders>
              <w:top w:val="single" w:sz="4" w:space="0" w:color="auto"/>
              <w:left w:val="single" w:sz="6" w:space="0" w:color="auto"/>
              <w:bottom w:val="single" w:sz="4" w:space="0" w:color="auto"/>
              <w:right w:val="single" w:sz="6" w:space="0" w:color="auto"/>
            </w:tcBorders>
            <w:shd w:val="clear" w:color="auto" w:fill="auto"/>
          </w:tcPr>
          <w:p w14:paraId="3E0BBBAB" w14:textId="59FE9C78" w:rsidR="001649C5" w:rsidRPr="00436B79" w:rsidRDefault="001649C5" w:rsidP="00394B86">
            <w:pPr>
              <w:tabs>
                <w:tab w:val="left" w:pos="1323"/>
              </w:tabs>
              <w:rPr>
                <w:rFonts w:cs="Arial"/>
                <w:snapToGrid w:val="0"/>
                <w:sz w:val="16"/>
                <w:szCs w:val="16"/>
              </w:rPr>
            </w:pPr>
            <w:r w:rsidRPr="00436B79">
              <w:rPr>
                <w:rFonts w:cs="Arial"/>
                <w:snapToGrid w:val="0"/>
                <w:sz w:val="16"/>
                <w:szCs w:val="16"/>
              </w:rPr>
              <w:t>XAAC_GEGEVENSTIJDVAK</w:t>
            </w:r>
            <w:r w:rsidRPr="00436B79">
              <w:rPr>
                <w:rFonts w:cs="Arial"/>
                <w:snapToGrid w:val="0"/>
                <w:sz w:val="16"/>
                <w:szCs w:val="16"/>
              </w:rPr>
              <w:tab/>
            </w:r>
          </w:p>
        </w:tc>
        <w:tc>
          <w:tcPr>
            <w:tcW w:w="425" w:type="dxa"/>
            <w:tcBorders>
              <w:top w:val="single" w:sz="4" w:space="0" w:color="auto"/>
              <w:left w:val="single" w:sz="6" w:space="0" w:color="auto"/>
              <w:bottom w:val="single" w:sz="4" w:space="0" w:color="auto"/>
              <w:right w:val="single" w:sz="6" w:space="0" w:color="auto"/>
            </w:tcBorders>
            <w:shd w:val="clear" w:color="auto" w:fill="auto"/>
          </w:tcPr>
          <w:p w14:paraId="632B54BA" w14:textId="77777777" w:rsidR="001649C5" w:rsidRPr="00665C9B" w:rsidRDefault="001649C5" w:rsidP="00394B86">
            <w:pPr>
              <w:rPr>
                <w:rFonts w:cs="Arial"/>
                <w:sz w:val="16"/>
                <w:szCs w:val="16"/>
              </w:rPr>
            </w:pPr>
          </w:p>
        </w:tc>
        <w:tc>
          <w:tcPr>
            <w:tcW w:w="5361" w:type="dxa"/>
            <w:tcBorders>
              <w:top w:val="single" w:sz="4" w:space="0" w:color="auto"/>
              <w:left w:val="single" w:sz="6" w:space="0" w:color="auto"/>
              <w:bottom w:val="single" w:sz="4" w:space="0" w:color="auto"/>
              <w:right w:val="single" w:sz="6" w:space="0" w:color="auto"/>
            </w:tcBorders>
            <w:shd w:val="clear" w:color="auto" w:fill="auto"/>
          </w:tcPr>
          <w:p w14:paraId="105E59F6" w14:textId="5AA39262" w:rsidR="001649C5" w:rsidRPr="00665C9B" w:rsidRDefault="001649C5">
            <w:pPr>
              <w:rPr>
                <w:rFonts w:cs="Arial"/>
                <w:sz w:val="16"/>
                <w:szCs w:val="16"/>
              </w:rPr>
            </w:pPr>
            <w:r w:rsidRPr="00D07D5D">
              <w:rPr>
                <w:rFonts w:cs="Arial"/>
                <w:sz w:val="16"/>
                <w:szCs w:val="16"/>
              </w:rPr>
              <w:t>= R</w:t>
            </w:r>
            <w:r w:rsidR="003D63F0">
              <w:rPr>
                <w:rFonts w:cs="Arial"/>
                <w:sz w:val="16"/>
                <w:szCs w:val="16"/>
              </w:rPr>
              <w:t>1</w:t>
            </w:r>
            <w:r w:rsidRPr="00665C9B">
              <w:rPr>
                <w:rFonts w:cs="Arial"/>
                <w:sz w:val="16"/>
                <w:szCs w:val="16"/>
              </w:rPr>
              <w:t>.</w:t>
            </w:r>
            <w:r w:rsidR="005A4CAE" w:rsidRPr="007D788B">
              <w:rPr>
                <w:rFonts w:cs="Arial"/>
                <w:sz w:val="16"/>
                <w:szCs w:val="16"/>
              </w:rPr>
              <w:t>RN310VALUTAJAAR</w:t>
            </w:r>
          </w:p>
        </w:tc>
      </w:tr>
      <w:tr w:rsidR="001649C5" w:rsidRPr="00D07D5D" w14:paraId="60437E90" w14:textId="77777777" w:rsidTr="00394B86">
        <w:trPr>
          <w:cantSplit/>
        </w:trPr>
        <w:tc>
          <w:tcPr>
            <w:tcW w:w="3823" w:type="dxa"/>
            <w:tcBorders>
              <w:top w:val="single" w:sz="4" w:space="0" w:color="auto"/>
              <w:left w:val="single" w:sz="6" w:space="0" w:color="auto"/>
              <w:bottom w:val="single" w:sz="4" w:space="0" w:color="auto"/>
              <w:right w:val="single" w:sz="6" w:space="0" w:color="auto"/>
            </w:tcBorders>
            <w:shd w:val="clear" w:color="auto" w:fill="auto"/>
          </w:tcPr>
          <w:p w14:paraId="404BE1A8" w14:textId="11845429" w:rsidR="001649C5" w:rsidRPr="00436B79" w:rsidRDefault="001649C5" w:rsidP="00394B86">
            <w:pPr>
              <w:rPr>
                <w:rFonts w:cs="Arial"/>
                <w:snapToGrid w:val="0"/>
                <w:sz w:val="16"/>
                <w:szCs w:val="16"/>
              </w:rPr>
            </w:pPr>
            <w:r w:rsidRPr="00436B79">
              <w:rPr>
                <w:sz w:val="16"/>
                <w:szCs w:val="16"/>
              </w:rPr>
              <w:t>XAAC_PRODUCTID</w:t>
            </w:r>
          </w:p>
        </w:tc>
        <w:tc>
          <w:tcPr>
            <w:tcW w:w="425" w:type="dxa"/>
            <w:tcBorders>
              <w:top w:val="single" w:sz="4" w:space="0" w:color="auto"/>
              <w:left w:val="single" w:sz="6" w:space="0" w:color="auto"/>
              <w:bottom w:val="single" w:sz="4" w:space="0" w:color="auto"/>
              <w:right w:val="single" w:sz="6" w:space="0" w:color="auto"/>
            </w:tcBorders>
            <w:shd w:val="clear" w:color="auto" w:fill="auto"/>
          </w:tcPr>
          <w:p w14:paraId="3A1CD3E8" w14:textId="77777777" w:rsidR="001649C5" w:rsidRPr="00D07D5D" w:rsidRDefault="001649C5" w:rsidP="00394B86">
            <w:pPr>
              <w:rPr>
                <w:rFonts w:cs="Arial"/>
                <w:sz w:val="16"/>
                <w:szCs w:val="16"/>
              </w:rPr>
            </w:pPr>
          </w:p>
        </w:tc>
        <w:tc>
          <w:tcPr>
            <w:tcW w:w="5361" w:type="dxa"/>
            <w:tcBorders>
              <w:top w:val="single" w:sz="4" w:space="0" w:color="auto"/>
              <w:left w:val="single" w:sz="6" w:space="0" w:color="auto"/>
              <w:bottom w:val="single" w:sz="4" w:space="0" w:color="auto"/>
              <w:right w:val="single" w:sz="6" w:space="0" w:color="auto"/>
            </w:tcBorders>
            <w:shd w:val="clear" w:color="auto" w:fill="auto"/>
          </w:tcPr>
          <w:p w14:paraId="7EFA3801" w14:textId="50338D72" w:rsidR="001649C5" w:rsidRPr="00D07D5D" w:rsidRDefault="003D63F0">
            <w:pPr>
              <w:rPr>
                <w:rFonts w:cs="Arial"/>
                <w:sz w:val="16"/>
                <w:szCs w:val="16"/>
              </w:rPr>
            </w:pPr>
            <w:r>
              <w:rPr>
                <w:rFonts w:cs="Arial"/>
                <w:sz w:val="16"/>
                <w:szCs w:val="16"/>
              </w:rPr>
              <w:t>= R1</w:t>
            </w:r>
            <w:r w:rsidR="001649C5" w:rsidRPr="00D07D5D">
              <w:rPr>
                <w:rFonts w:cs="Arial"/>
                <w:sz w:val="16"/>
                <w:szCs w:val="16"/>
              </w:rPr>
              <w:t>.</w:t>
            </w:r>
            <w:r w:rsidR="001649C5" w:rsidRPr="00D07D5D">
              <w:rPr>
                <w:sz w:val="16"/>
                <w:szCs w:val="16"/>
              </w:rPr>
              <w:t>RN310PRODUCTID</w:t>
            </w:r>
          </w:p>
        </w:tc>
      </w:tr>
      <w:tr w:rsidR="001649C5" w:rsidRPr="00D07D5D" w14:paraId="15474A49" w14:textId="77777777" w:rsidTr="00581660">
        <w:trPr>
          <w:cantSplit/>
          <w:trHeight w:val="185"/>
        </w:trPr>
        <w:tc>
          <w:tcPr>
            <w:tcW w:w="3823" w:type="dxa"/>
            <w:tcBorders>
              <w:top w:val="single" w:sz="4" w:space="0" w:color="auto"/>
              <w:left w:val="single" w:sz="6" w:space="0" w:color="auto"/>
              <w:bottom w:val="single" w:sz="4" w:space="0" w:color="auto"/>
              <w:right w:val="single" w:sz="6" w:space="0" w:color="auto"/>
            </w:tcBorders>
            <w:shd w:val="clear" w:color="auto" w:fill="auto"/>
          </w:tcPr>
          <w:p w14:paraId="185B526D" w14:textId="5C1E57FC" w:rsidR="001649C5" w:rsidRPr="00436B79" w:rsidRDefault="001649C5" w:rsidP="00394B86">
            <w:pPr>
              <w:rPr>
                <w:rFonts w:cs="Arial"/>
                <w:snapToGrid w:val="0"/>
                <w:sz w:val="16"/>
                <w:szCs w:val="16"/>
              </w:rPr>
            </w:pPr>
            <w:r w:rsidRPr="00436B79">
              <w:rPr>
                <w:sz w:val="16"/>
                <w:szCs w:val="16"/>
              </w:rPr>
              <w:t>XAAC_PRODUCTNUMMER</w:t>
            </w:r>
          </w:p>
        </w:tc>
        <w:tc>
          <w:tcPr>
            <w:tcW w:w="425" w:type="dxa"/>
            <w:tcBorders>
              <w:top w:val="single" w:sz="4" w:space="0" w:color="auto"/>
              <w:left w:val="single" w:sz="6" w:space="0" w:color="auto"/>
              <w:bottom w:val="single" w:sz="4" w:space="0" w:color="auto"/>
              <w:right w:val="single" w:sz="6" w:space="0" w:color="auto"/>
            </w:tcBorders>
            <w:shd w:val="clear" w:color="auto" w:fill="auto"/>
          </w:tcPr>
          <w:p w14:paraId="0275D999" w14:textId="77777777" w:rsidR="001649C5" w:rsidRPr="00D07D5D" w:rsidRDefault="001649C5" w:rsidP="00394B86">
            <w:pPr>
              <w:rPr>
                <w:rFonts w:cs="Arial"/>
                <w:sz w:val="16"/>
                <w:szCs w:val="16"/>
              </w:rPr>
            </w:pPr>
          </w:p>
        </w:tc>
        <w:tc>
          <w:tcPr>
            <w:tcW w:w="5361" w:type="dxa"/>
            <w:tcBorders>
              <w:top w:val="single" w:sz="4" w:space="0" w:color="auto"/>
              <w:left w:val="single" w:sz="6" w:space="0" w:color="auto"/>
              <w:bottom w:val="single" w:sz="4" w:space="0" w:color="auto"/>
              <w:right w:val="single" w:sz="6" w:space="0" w:color="auto"/>
            </w:tcBorders>
            <w:shd w:val="clear" w:color="auto" w:fill="auto"/>
          </w:tcPr>
          <w:p w14:paraId="7E296652" w14:textId="64C63211" w:rsidR="001649C5" w:rsidRPr="00D07D5D" w:rsidRDefault="003D63F0">
            <w:pPr>
              <w:rPr>
                <w:rFonts w:cs="Arial"/>
                <w:sz w:val="16"/>
                <w:szCs w:val="16"/>
              </w:rPr>
            </w:pPr>
            <w:r>
              <w:rPr>
                <w:rFonts w:cs="Arial"/>
                <w:sz w:val="16"/>
                <w:szCs w:val="16"/>
              </w:rPr>
              <w:t>= R1</w:t>
            </w:r>
            <w:r w:rsidR="001649C5" w:rsidRPr="00D07D5D">
              <w:rPr>
                <w:rFonts w:cs="Arial"/>
                <w:sz w:val="16"/>
                <w:szCs w:val="16"/>
              </w:rPr>
              <w:t>.</w:t>
            </w:r>
            <w:r w:rsidR="001649C5" w:rsidRPr="00D07D5D">
              <w:rPr>
                <w:sz w:val="16"/>
                <w:szCs w:val="16"/>
              </w:rPr>
              <w:t>RN310REKENINGNR</w:t>
            </w:r>
          </w:p>
        </w:tc>
      </w:tr>
      <w:tr w:rsidR="001649C5" w:rsidRPr="00D07D5D" w14:paraId="3D96A0BC" w14:textId="77777777" w:rsidTr="00394B86">
        <w:trPr>
          <w:cantSplit/>
        </w:trPr>
        <w:tc>
          <w:tcPr>
            <w:tcW w:w="3823" w:type="dxa"/>
            <w:tcBorders>
              <w:top w:val="single" w:sz="4" w:space="0" w:color="auto"/>
              <w:left w:val="single" w:sz="6" w:space="0" w:color="auto"/>
              <w:bottom w:val="single" w:sz="4" w:space="0" w:color="auto"/>
              <w:right w:val="single" w:sz="6" w:space="0" w:color="auto"/>
            </w:tcBorders>
            <w:shd w:val="clear" w:color="auto" w:fill="auto"/>
          </w:tcPr>
          <w:p w14:paraId="6AF98BB0" w14:textId="23C894E8" w:rsidR="001649C5" w:rsidRPr="007D788B" w:rsidRDefault="001649C5" w:rsidP="00394B86">
            <w:pPr>
              <w:rPr>
                <w:sz w:val="16"/>
                <w:szCs w:val="16"/>
              </w:rPr>
            </w:pPr>
            <w:r w:rsidRPr="00436B79">
              <w:rPr>
                <w:sz w:val="16"/>
                <w:szCs w:val="16"/>
              </w:rPr>
              <w:t>XAAC</w:t>
            </w:r>
            <w:r w:rsidRPr="0044358A">
              <w:rPr>
                <w:sz w:val="16"/>
                <w:szCs w:val="16"/>
              </w:rPr>
              <w:t>_BERICHTTYPE</w:t>
            </w:r>
          </w:p>
        </w:tc>
        <w:tc>
          <w:tcPr>
            <w:tcW w:w="425" w:type="dxa"/>
            <w:tcBorders>
              <w:top w:val="single" w:sz="4" w:space="0" w:color="auto"/>
              <w:left w:val="single" w:sz="6" w:space="0" w:color="auto"/>
              <w:bottom w:val="single" w:sz="4" w:space="0" w:color="auto"/>
              <w:right w:val="single" w:sz="6" w:space="0" w:color="auto"/>
            </w:tcBorders>
            <w:shd w:val="clear" w:color="auto" w:fill="auto"/>
          </w:tcPr>
          <w:p w14:paraId="0270CF7C" w14:textId="77777777" w:rsidR="001649C5" w:rsidRPr="00D07D5D" w:rsidRDefault="001649C5" w:rsidP="00394B86">
            <w:pPr>
              <w:rPr>
                <w:rFonts w:cs="Arial"/>
                <w:sz w:val="16"/>
                <w:szCs w:val="16"/>
              </w:rPr>
            </w:pPr>
          </w:p>
        </w:tc>
        <w:tc>
          <w:tcPr>
            <w:tcW w:w="5361" w:type="dxa"/>
            <w:tcBorders>
              <w:top w:val="single" w:sz="4" w:space="0" w:color="auto"/>
              <w:left w:val="single" w:sz="6" w:space="0" w:color="auto"/>
              <w:bottom w:val="single" w:sz="4" w:space="0" w:color="auto"/>
              <w:right w:val="single" w:sz="6" w:space="0" w:color="auto"/>
            </w:tcBorders>
            <w:shd w:val="clear" w:color="auto" w:fill="auto"/>
          </w:tcPr>
          <w:p w14:paraId="3CD474EE" w14:textId="227BA658" w:rsidR="001649C5" w:rsidRPr="00D07D5D" w:rsidRDefault="003D63F0">
            <w:pPr>
              <w:rPr>
                <w:rFonts w:cs="Arial"/>
                <w:sz w:val="16"/>
                <w:szCs w:val="16"/>
              </w:rPr>
            </w:pPr>
            <w:r>
              <w:rPr>
                <w:rFonts w:cs="Arial"/>
                <w:sz w:val="16"/>
                <w:szCs w:val="16"/>
              </w:rPr>
              <w:t>= R1</w:t>
            </w:r>
            <w:r w:rsidR="001649C5" w:rsidRPr="00D07D5D">
              <w:rPr>
                <w:rFonts w:cs="Arial"/>
                <w:sz w:val="16"/>
                <w:szCs w:val="16"/>
              </w:rPr>
              <w:t>.RN310SOORTBESTAND</w:t>
            </w:r>
          </w:p>
        </w:tc>
      </w:tr>
      <w:tr w:rsidR="001649C5" w:rsidRPr="00D07D5D" w14:paraId="4539E6B1" w14:textId="77777777" w:rsidTr="00394B86">
        <w:trPr>
          <w:cantSplit/>
        </w:trPr>
        <w:tc>
          <w:tcPr>
            <w:tcW w:w="3823" w:type="dxa"/>
            <w:tcBorders>
              <w:top w:val="single" w:sz="4" w:space="0" w:color="auto"/>
              <w:left w:val="single" w:sz="6" w:space="0" w:color="auto"/>
              <w:bottom w:val="single" w:sz="4" w:space="0" w:color="auto"/>
              <w:right w:val="single" w:sz="6" w:space="0" w:color="auto"/>
            </w:tcBorders>
            <w:shd w:val="clear" w:color="auto" w:fill="auto"/>
          </w:tcPr>
          <w:p w14:paraId="56A127B5" w14:textId="213CAE5E" w:rsidR="001649C5" w:rsidRPr="00436B79" w:rsidRDefault="001649C5" w:rsidP="00394B86">
            <w:pPr>
              <w:rPr>
                <w:sz w:val="16"/>
                <w:szCs w:val="16"/>
              </w:rPr>
            </w:pPr>
            <w:r w:rsidRPr="00436B79">
              <w:rPr>
                <w:sz w:val="16"/>
                <w:szCs w:val="16"/>
              </w:rPr>
              <w:t>XAAC_MELDINGTYPE</w:t>
            </w:r>
          </w:p>
        </w:tc>
        <w:tc>
          <w:tcPr>
            <w:tcW w:w="425" w:type="dxa"/>
            <w:tcBorders>
              <w:top w:val="single" w:sz="4" w:space="0" w:color="auto"/>
              <w:left w:val="single" w:sz="6" w:space="0" w:color="auto"/>
              <w:bottom w:val="single" w:sz="4" w:space="0" w:color="auto"/>
              <w:right w:val="single" w:sz="6" w:space="0" w:color="auto"/>
            </w:tcBorders>
            <w:shd w:val="clear" w:color="auto" w:fill="auto"/>
          </w:tcPr>
          <w:p w14:paraId="7F7D3BAB" w14:textId="77777777" w:rsidR="001649C5" w:rsidRPr="00D07D5D" w:rsidRDefault="001649C5" w:rsidP="00394B86">
            <w:pPr>
              <w:rPr>
                <w:rFonts w:cs="Arial"/>
                <w:sz w:val="16"/>
                <w:szCs w:val="16"/>
              </w:rPr>
            </w:pPr>
          </w:p>
        </w:tc>
        <w:tc>
          <w:tcPr>
            <w:tcW w:w="5361" w:type="dxa"/>
            <w:tcBorders>
              <w:top w:val="single" w:sz="4" w:space="0" w:color="auto"/>
              <w:left w:val="single" w:sz="6" w:space="0" w:color="auto"/>
              <w:bottom w:val="single" w:sz="4" w:space="0" w:color="auto"/>
              <w:right w:val="single" w:sz="6" w:space="0" w:color="auto"/>
            </w:tcBorders>
            <w:shd w:val="clear" w:color="auto" w:fill="auto"/>
          </w:tcPr>
          <w:p w14:paraId="02670510" w14:textId="77777777" w:rsidR="001649C5" w:rsidRPr="00D07D5D" w:rsidRDefault="001649C5" w:rsidP="00394B86">
            <w:pPr>
              <w:rPr>
                <w:rFonts w:cs="Arial"/>
                <w:sz w:val="16"/>
                <w:szCs w:val="16"/>
              </w:rPr>
            </w:pPr>
            <w:r w:rsidRPr="00D07D5D">
              <w:rPr>
                <w:rFonts w:cs="Arial"/>
                <w:sz w:val="16"/>
                <w:szCs w:val="16"/>
              </w:rPr>
              <w:t>= “BANK”</w:t>
            </w:r>
          </w:p>
        </w:tc>
      </w:tr>
      <w:tr w:rsidR="001649C5" w:rsidRPr="00D07D5D" w14:paraId="5068F5D5" w14:textId="77777777" w:rsidTr="00394B86">
        <w:trPr>
          <w:cantSplit/>
        </w:trPr>
        <w:tc>
          <w:tcPr>
            <w:tcW w:w="3823" w:type="dxa"/>
            <w:tcBorders>
              <w:top w:val="single" w:sz="4" w:space="0" w:color="auto"/>
              <w:left w:val="single" w:sz="6" w:space="0" w:color="auto"/>
              <w:bottom w:val="single" w:sz="4" w:space="0" w:color="auto"/>
              <w:right w:val="single" w:sz="6" w:space="0" w:color="auto"/>
            </w:tcBorders>
            <w:shd w:val="clear" w:color="auto" w:fill="auto"/>
          </w:tcPr>
          <w:p w14:paraId="5953F0C3" w14:textId="24E48DE5" w:rsidR="001649C5" w:rsidRPr="00436B79" w:rsidRDefault="001649C5" w:rsidP="00394B86">
            <w:pPr>
              <w:rPr>
                <w:sz w:val="16"/>
                <w:szCs w:val="16"/>
              </w:rPr>
            </w:pPr>
            <w:r w:rsidRPr="00436B79">
              <w:rPr>
                <w:sz w:val="16"/>
                <w:szCs w:val="16"/>
              </w:rPr>
              <w:t>XAAC_MAAND</w:t>
            </w:r>
          </w:p>
        </w:tc>
        <w:tc>
          <w:tcPr>
            <w:tcW w:w="425" w:type="dxa"/>
            <w:tcBorders>
              <w:top w:val="single" w:sz="4" w:space="0" w:color="auto"/>
              <w:left w:val="single" w:sz="6" w:space="0" w:color="auto"/>
              <w:bottom w:val="single" w:sz="4" w:space="0" w:color="auto"/>
              <w:right w:val="single" w:sz="6" w:space="0" w:color="auto"/>
            </w:tcBorders>
            <w:shd w:val="clear" w:color="auto" w:fill="auto"/>
          </w:tcPr>
          <w:p w14:paraId="04485F3B" w14:textId="77777777" w:rsidR="001649C5" w:rsidRPr="00D07D5D" w:rsidRDefault="001649C5" w:rsidP="00394B86">
            <w:pPr>
              <w:rPr>
                <w:rFonts w:cs="Arial"/>
                <w:sz w:val="16"/>
                <w:szCs w:val="16"/>
              </w:rPr>
            </w:pPr>
          </w:p>
        </w:tc>
        <w:tc>
          <w:tcPr>
            <w:tcW w:w="5361" w:type="dxa"/>
            <w:tcBorders>
              <w:top w:val="single" w:sz="4" w:space="0" w:color="auto"/>
              <w:left w:val="single" w:sz="6" w:space="0" w:color="auto"/>
              <w:bottom w:val="single" w:sz="4" w:space="0" w:color="auto"/>
              <w:right w:val="single" w:sz="6" w:space="0" w:color="auto"/>
            </w:tcBorders>
            <w:shd w:val="clear" w:color="auto" w:fill="auto"/>
          </w:tcPr>
          <w:p w14:paraId="677A0D9C" w14:textId="77777777" w:rsidR="001649C5" w:rsidRPr="00D07D5D" w:rsidRDefault="001649C5" w:rsidP="00394B86">
            <w:pPr>
              <w:rPr>
                <w:rFonts w:cs="Arial"/>
                <w:sz w:val="16"/>
                <w:szCs w:val="16"/>
              </w:rPr>
            </w:pPr>
            <w:r w:rsidRPr="00D07D5D">
              <w:rPr>
                <w:rFonts w:cs="Arial"/>
                <w:sz w:val="16"/>
                <w:szCs w:val="16"/>
              </w:rPr>
              <w:t>= “00”</w:t>
            </w:r>
          </w:p>
        </w:tc>
      </w:tr>
      <w:tr w:rsidR="001649C5" w:rsidRPr="00D07D5D" w14:paraId="4756E616" w14:textId="77777777" w:rsidTr="00394B86">
        <w:trPr>
          <w:cantSplit/>
        </w:trPr>
        <w:tc>
          <w:tcPr>
            <w:tcW w:w="3823" w:type="dxa"/>
            <w:tcBorders>
              <w:top w:val="single" w:sz="4" w:space="0" w:color="auto"/>
              <w:left w:val="single" w:sz="6" w:space="0" w:color="auto"/>
              <w:bottom w:val="single" w:sz="4" w:space="0" w:color="auto"/>
              <w:right w:val="single" w:sz="6" w:space="0" w:color="auto"/>
            </w:tcBorders>
            <w:shd w:val="clear" w:color="auto" w:fill="auto"/>
          </w:tcPr>
          <w:p w14:paraId="65ABD640" w14:textId="432985DA" w:rsidR="001649C5" w:rsidRPr="007D788B" w:rsidRDefault="001649C5">
            <w:pPr>
              <w:rPr>
                <w:rFonts w:cs="Arial"/>
                <w:snapToGrid w:val="0"/>
                <w:color w:val="000000"/>
                <w:sz w:val="16"/>
                <w:szCs w:val="16"/>
              </w:rPr>
            </w:pPr>
            <w:r w:rsidRPr="00436B79">
              <w:rPr>
                <w:rFonts w:cs="Arial"/>
                <w:snapToGrid w:val="0"/>
                <w:sz w:val="16"/>
                <w:szCs w:val="16"/>
              </w:rPr>
              <w:t>X</w:t>
            </w:r>
            <w:r w:rsidR="00ED6F45">
              <w:rPr>
                <w:rFonts w:cs="Arial"/>
                <w:snapToGrid w:val="0"/>
                <w:sz w:val="16"/>
                <w:szCs w:val="16"/>
              </w:rPr>
              <w:t>A</w:t>
            </w:r>
            <w:r w:rsidRPr="00436B79">
              <w:rPr>
                <w:rFonts w:cs="Arial"/>
                <w:snapToGrid w:val="0"/>
                <w:sz w:val="16"/>
                <w:szCs w:val="16"/>
              </w:rPr>
              <w:t>AC_DEELNAMEVOLGNR</w:t>
            </w:r>
          </w:p>
        </w:tc>
        <w:tc>
          <w:tcPr>
            <w:tcW w:w="425" w:type="dxa"/>
            <w:tcBorders>
              <w:top w:val="single" w:sz="4" w:space="0" w:color="auto"/>
              <w:left w:val="single" w:sz="6" w:space="0" w:color="auto"/>
              <w:bottom w:val="single" w:sz="4" w:space="0" w:color="auto"/>
              <w:right w:val="single" w:sz="6" w:space="0" w:color="auto"/>
            </w:tcBorders>
            <w:shd w:val="clear" w:color="auto" w:fill="auto"/>
          </w:tcPr>
          <w:p w14:paraId="0C474858" w14:textId="3915D059" w:rsidR="001649C5" w:rsidRPr="00D07D5D" w:rsidRDefault="001649C5" w:rsidP="00394B86">
            <w:pPr>
              <w:rPr>
                <w:rFonts w:cs="Arial"/>
                <w:sz w:val="16"/>
                <w:szCs w:val="16"/>
              </w:rPr>
            </w:pPr>
          </w:p>
        </w:tc>
        <w:tc>
          <w:tcPr>
            <w:tcW w:w="5361" w:type="dxa"/>
            <w:tcBorders>
              <w:top w:val="single" w:sz="4" w:space="0" w:color="auto"/>
              <w:left w:val="single" w:sz="6" w:space="0" w:color="auto"/>
              <w:bottom w:val="single" w:sz="4" w:space="0" w:color="auto"/>
              <w:right w:val="single" w:sz="6" w:space="0" w:color="auto"/>
            </w:tcBorders>
            <w:shd w:val="clear" w:color="auto" w:fill="auto"/>
          </w:tcPr>
          <w:p w14:paraId="25AF0B72" w14:textId="774CEC94" w:rsidR="001649C5" w:rsidRPr="00D07D5D" w:rsidRDefault="001649C5" w:rsidP="00436B79">
            <w:pPr>
              <w:rPr>
                <w:rFonts w:cs="Arial"/>
                <w:sz w:val="16"/>
                <w:szCs w:val="16"/>
              </w:rPr>
            </w:pPr>
            <w:r w:rsidRPr="00D07D5D">
              <w:rPr>
                <w:rFonts w:cs="Arial"/>
                <w:sz w:val="16"/>
                <w:szCs w:val="16"/>
              </w:rPr>
              <w:t>=</w:t>
            </w:r>
            <w:r w:rsidR="003D63F0">
              <w:rPr>
                <w:rFonts w:cs="Arial"/>
                <w:sz w:val="16"/>
                <w:szCs w:val="16"/>
              </w:rPr>
              <w:t xml:space="preserve"> R2</w:t>
            </w:r>
            <w:r w:rsidR="00D07D5D" w:rsidRPr="00D07D5D">
              <w:rPr>
                <w:rFonts w:cs="Arial"/>
                <w:sz w:val="16"/>
                <w:szCs w:val="16"/>
              </w:rPr>
              <w:t>.BEAE_RN320RHOID</w:t>
            </w:r>
          </w:p>
        </w:tc>
      </w:tr>
    </w:tbl>
    <w:p w14:paraId="38450E22" w14:textId="77777777" w:rsidR="001B62FA" w:rsidRPr="00ED31EF" w:rsidRDefault="001B62FA" w:rsidP="00614FA7">
      <w:pPr>
        <w:rPr>
          <w:b/>
        </w:rPr>
      </w:pPr>
    </w:p>
    <w:p w14:paraId="481E2883" w14:textId="77777777" w:rsidR="00D324D3" w:rsidRDefault="00D324D3" w:rsidP="00ED31EF">
      <w:pPr>
        <w:rPr>
          <w:b/>
        </w:rPr>
      </w:pPr>
    </w:p>
    <w:p w14:paraId="4C3C0186" w14:textId="77777777" w:rsidR="001B62FA" w:rsidRPr="00E20FD6" w:rsidRDefault="001B62FA" w:rsidP="00ED31EF">
      <w:r w:rsidRPr="00E20FD6">
        <w:rPr>
          <w:b/>
        </w:rPr>
        <w:t>Uitvoer</w:t>
      </w:r>
    </w:p>
    <w:p w14:paraId="351353FD" w14:textId="7CA95495" w:rsidR="001B62FA" w:rsidRPr="00760C2F" w:rsidRDefault="001B62FA" w:rsidP="001B62FA">
      <w:r w:rsidRPr="00760C2F">
        <w:t xml:space="preserve">0 of 1 voorkomen toevoegen per </w:t>
      </w:r>
      <w:r w:rsidR="00121E58">
        <w:t xml:space="preserve">combinatie RBG_REKENING </w:t>
      </w:r>
      <w:r w:rsidR="00121E58" w:rsidRPr="004E5817">
        <w:t xml:space="preserve">(tabel </w:t>
      </w:r>
      <w:r w:rsidR="0095502F">
        <w:rPr>
          <w:rFonts w:cs="Arial"/>
          <w:szCs w:val="19"/>
        </w:rPr>
        <w:t xml:space="preserve">HSEL_RN310REK </w:t>
      </w:r>
      <w:r w:rsidR="00121E58" w:rsidRPr="004E5817">
        <w:t xml:space="preserve">) </w:t>
      </w:r>
      <w:r w:rsidR="00121E58">
        <w:t xml:space="preserve"> en </w:t>
      </w:r>
      <w:r w:rsidR="00E70355">
        <w:t>RBG_REKENINGHOUDER (</w:t>
      </w:r>
      <w:r w:rsidR="009A1BDF">
        <w:t>HSEL</w:t>
      </w:r>
      <w:r w:rsidR="00E70355" w:rsidRPr="003E14B7">
        <w:t>_RN320RHO</w:t>
      </w:r>
      <w:r w:rsidR="00E70355">
        <w:t>)</w:t>
      </w:r>
      <w:r w:rsidRPr="00760C2F">
        <w:t>.</w:t>
      </w:r>
    </w:p>
    <w:p w14:paraId="4189D060" w14:textId="77777777" w:rsidR="001B62FA" w:rsidRPr="00760C2F" w:rsidRDefault="001B62FA" w:rsidP="001B62FA"/>
    <w:p w14:paraId="5F0BC6F1" w14:textId="77777777" w:rsidR="001B62FA" w:rsidRPr="00E20FD6" w:rsidRDefault="001B62FA" w:rsidP="00ED31EF">
      <w:r w:rsidRPr="00E20FD6">
        <w:rPr>
          <w:b/>
        </w:rPr>
        <w:lastRenderedPageBreak/>
        <w:t>Afwijkende uitvoer</w:t>
      </w:r>
    </w:p>
    <w:p w14:paraId="61DC041C" w14:textId="071ED770" w:rsidR="001B62FA" w:rsidRPr="00760C2F" w:rsidRDefault="001B62FA" w:rsidP="001B62FA">
      <w:pPr>
        <w:pStyle w:val="Standaardinspringing"/>
        <w:ind w:left="0" w:firstLine="0"/>
        <w:rPr>
          <w:rFonts w:cs="Arial"/>
          <w:spacing w:val="0"/>
          <w:szCs w:val="19"/>
        </w:rPr>
      </w:pPr>
      <w:r w:rsidRPr="00760C2F">
        <w:t xml:space="preserve">Hernoem </w:t>
      </w:r>
      <w:r w:rsidR="009D3218" w:rsidRPr="009D3218">
        <w:rPr>
          <w:rFonts w:cs="Arial"/>
          <w:spacing w:val="0"/>
          <w:szCs w:val="19"/>
        </w:rPr>
        <w:t xml:space="preserve">RN310DATTYDREG </w:t>
      </w:r>
      <w:r w:rsidRPr="00760C2F">
        <w:rPr>
          <w:rFonts w:cs="Arial"/>
          <w:spacing w:val="0"/>
          <w:szCs w:val="19"/>
        </w:rPr>
        <w:t>naar XAAF_MUTATIEBEGIN_TS</w:t>
      </w:r>
    </w:p>
    <w:p w14:paraId="509689FA" w14:textId="77777777" w:rsidR="001B62FA" w:rsidRPr="00760C2F" w:rsidRDefault="001B62FA" w:rsidP="001B62FA">
      <w:pPr>
        <w:pStyle w:val="Standaardinspringing"/>
        <w:ind w:left="0" w:firstLine="0"/>
        <w:rPr>
          <w:rFonts w:cs="Arial"/>
          <w:spacing w:val="0"/>
          <w:szCs w:val="19"/>
        </w:rPr>
      </w:pPr>
    </w:p>
    <w:p w14:paraId="3A381390" w14:textId="77777777" w:rsidR="001B62FA" w:rsidRPr="00760C2F" w:rsidRDefault="001B62FA" w:rsidP="001B62FA">
      <w:pPr>
        <w:pStyle w:val="Standaardinspringing"/>
        <w:ind w:left="0" w:firstLine="0"/>
        <w:rPr>
          <w:u w:val="single"/>
        </w:rPr>
      </w:pPr>
      <w:r w:rsidRPr="00760C2F">
        <w:rPr>
          <w:rFonts w:cs="Arial"/>
          <w:spacing w:val="0"/>
          <w:szCs w:val="19"/>
          <w:u w:val="single"/>
        </w:rPr>
        <w:t xml:space="preserve">De rest van de verwerking net uitvoeren als beschreven vanaf paragraaf </w:t>
      </w:r>
      <w:r w:rsidRPr="00760C2F">
        <w:rPr>
          <w:rFonts w:cs="Arial"/>
          <w:spacing w:val="0"/>
          <w:szCs w:val="19"/>
          <w:u w:val="single"/>
        </w:rPr>
        <w:fldChar w:fldCharType="begin"/>
      </w:r>
      <w:r w:rsidRPr="00760C2F">
        <w:rPr>
          <w:rFonts w:cs="Arial"/>
          <w:spacing w:val="0"/>
          <w:szCs w:val="19"/>
          <w:u w:val="single"/>
        </w:rPr>
        <w:instrText xml:space="preserve"> REF _Ref474851073 \r \h  \* MERGEFORMAT </w:instrText>
      </w:r>
      <w:r w:rsidRPr="00760C2F">
        <w:rPr>
          <w:rFonts w:cs="Arial"/>
          <w:spacing w:val="0"/>
          <w:szCs w:val="19"/>
          <w:u w:val="single"/>
        </w:rPr>
        <w:fldChar w:fldCharType="separate"/>
      </w:r>
      <w:r w:rsidR="00297961">
        <w:rPr>
          <w:rFonts w:cs="Arial"/>
          <w:b/>
          <w:bCs/>
          <w:spacing w:val="0"/>
          <w:szCs w:val="19"/>
          <w:u w:val="single"/>
        </w:rPr>
        <w:t>Fout! Verwijzingsbron niet gevonden.</w:t>
      </w:r>
      <w:r w:rsidRPr="00760C2F">
        <w:rPr>
          <w:rFonts w:cs="Arial"/>
          <w:spacing w:val="0"/>
          <w:szCs w:val="19"/>
          <w:u w:val="single"/>
        </w:rPr>
        <w:fldChar w:fldCharType="end"/>
      </w:r>
    </w:p>
    <w:p w14:paraId="145349B1" w14:textId="77777777" w:rsidR="001B62FA" w:rsidRDefault="001B62FA" w:rsidP="001B62FA">
      <w:pPr>
        <w:pStyle w:val="Standaardinspringing"/>
        <w:ind w:left="0" w:firstLine="0"/>
      </w:pPr>
      <w:r w:rsidRPr="00760C2F">
        <w:t>Uitzondering is dat er twee verschillende prefix_SK ’s zijn in plaats van 1 en er geen SAT tabel wordt uitgevraagd, maar een LINK tabel.</w:t>
      </w:r>
    </w:p>
    <w:p w14:paraId="5A3EBEA0" w14:textId="77777777" w:rsidR="001B62FA" w:rsidRDefault="001B62FA" w:rsidP="001B62FA"/>
    <w:p w14:paraId="199C771E" w14:textId="2090BA68" w:rsidR="00BF3893" w:rsidRDefault="00BF3893" w:rsidP="00BF3893">
      <w:pPr>
        <w:pStyle w:val="Kop1"/>
      </w:pPr>
      <w:bookmarkStart w:id="1333" w:name="_Toc7616256"/>
      <w:r w:rsidRPr="00BF3893">
        <w:lastRenderedPageBreak/>
        <w:t>L_RBG_FIN_DEELNAME_UITEIND_BH</w:t>
      </w:r>
      <w:bookmarkEnd w:id="1333"/>
    </w:p>
    <w:p w14:paraId="229266EF" w14:textId="77777777" w:rsidR="00BF3893" w:rsidRDefault="00BF3893" w:rsidP="00BF3893">
      <w:pPr>
        <w:pStyle w:val="Kop2"/>
      </w:pPr>
      <w:bookmarkStart w:id="1334" w:name="_Toc7616257"/>
      <w:r>
        <w:t>Globale werking</w:t>
      </w:r>
      <w:bookmarkEnd w:id="1334"/>
    </w:p>
    <w:p w14:paraId="58ADE789" w14:textId="77777777" w:rsidR="00152B71" w:rsidRDefault="00BF3893" w:rsidP="00BF3893">
      <w:r>
        <w:t xml:space="preserve">in deze LINK-tabel wordt een recursieve relatie vastgelegd van en naar één HUB: </w:t>
      </w:r>
      <w:r w:rsidRPr="00DE0C83">
        <w:rPr>
          <w:b/>
        </w:rPr>
        <w:t>H_FIN_MELDING</w:t>
      </w:r>
      <w:r>
        <w:t xml:space="preserve">. In deze recursieve relatie wordt een relatie gelegd tussen een Deelname met daarin een verwijzing naar een andere Deelname; de Uiteindelijk_Belanghebbende. </w:t>
      </w:r>
    </w:p>
    <w:p w14:paraId="658398AB" w14:textId="20080548" w:rsidR="00BF3893" w:rsidRDefault="00BF3893" w:rsidP="00BF3893">
      <w:r>
        <w:t xml:space="preserve">Dit komt voor in situaties waarbij een deelnemer (of </w:t>
      </w:r>
      <w:r w:rsidR="00152B71">
        <w:t xml:space="preserve">een </w:t>
      </w:r>
      <w:r>
        <w:t xml:space="preserve">andere rol) een NIET-natuurlijk Persoon is. De </w:t>
      </w:r>
      <w:r w:rsidR="00152B71">
        <w:t>Financiële</w:t>
      </w:r>
      <w:r>
        <w:t xml:space="preserve"> Instelling is verplicht om hierbij de Natuurlijke Persoon aan te leveren die uiteindelijk een/het belang heeft.</w:t>
      </w:r>
    </w:p>
    <w:p w14:paraId="41B48435" w14:textId="77777777" w:rsidR="00BF3893" w:rsidRDefault="00BF3893" w:rsidP="00BF3893"/>
    <w:p w14:paraId="0484BAA8" w14:textId="77777777" w:rsidR="00BF3893" w:rsidRDefault="00BF3893" w:rsidP="00BF3893">
      <w:r>
        <w:t>Indien de relatie al bestaat, dient gecontroleerd te worden of (eventueel aanwezige) beschrijvende attributen gewijzigd zijn. Als dit het geval is, dan moet het actuele voorkomen afgesloten worden en dient een nieuwe regel aangemaakt te worden met de nieuwe gegevens.</w:t>
      </w:r>
    </w:p>
    <w:p w14:paraId="72F96D09" w14:textId="77777777" w:rsidR="00BF3893" w:rsidRPr="00CF79E1" w:rsidRDefault="00BF3893" w:rsidP="00BF3893"/>
    <w:p w14:paraId="65D8E056" w14:textId="3550DCC2" w:rsidR="00BF3893" w:rsidRPr="00CF79E1" w:rsidRDefault="00BF3893" w:rsidP="00BF3893">
      <w:r w:rsidRPr="00CF79E1">
        <w:rPr>
          <w:u w:val="single"/>
        </w:rPr>
        <w:t xml:space="preserve">Business Key </w:t>
      </w:r>
      <w:r w:rsidRPr="00BF3893">
        <w:rPr>
          <w:u w:val="single"/>
        </w:rPr>
        <w:t>H_FIN_DEELNAME</w:t>
      </w:r>
      <w:r>
        <w:rPr>
          <w:u w:val="single"/>
        </w:rPr>
        <w:t xml:space="preserve"> (</w:t>
      </w:r>
      <w:r w:rsidRPr="00152B71">
        <w:rPr>
          <w:i/>
          <w:u w:val="single"/>
        </w:rPr>
        <w:t>Deeln</w:t>
      </w:r>
      <w:r w:rsidR="007D76DC">
        <w:rPr>
          <w:i/>
          <w:u w:val="single"/>
        </w:rPr>
        <w:t>e</w:t>
      </w:r>
      <w:r w:rsidRPr="00152B71">
        <w:rPr>
          <w:i/>
          <w:u w:val="single"/>
        </w:rPr>
        <w:t>me</w:t>
      </w:r>
      <w:r w:rsidR="007D76DC">
        <w:rPr>
          <w:i/>
          <w:u w:val="single"/>
        </w:rPr>
        <w:t>r bij de Bankrekening</w:t>
      </w:r>
      <w:r>
        <w:rPr>
          <w:u w:val="single"/>
        </w:rPr>
        <w:t>)</w:t>
      </w:r>
      <w:r w:rsidRPr="00CF79E1">
        <w:t>:</w:t>
      </w:r>
    </w:p>
    <w:p w14:paraId="0C31BB84" w14:textId="1923D616" w:rsidR="00BF3893" w:rsidRPr="00771BB2" w:rsidRDefault="00BF3893" w:rsidP="00BF3893">
      <w:pPr>
        <w:tabs>
          <w:tab w:val="left" w:pos="2694"/>
        </w:tabs>
        <w:ind w:left="2694" w:hanging="2694"/>
      </w:pPr>
      <w:r w:rsidRPr="0058006F">
        <w:t>XAA</w:t>
      </w:r>
      <w:r w:rsidR="00286E4F">
        <w:t>C</w:t>
      </w:r>
      <w:r w:rsidRPr="0058006F">
        <w:t>_RSIN</w:t>
      </w:r>
      <w:r w:rsidRPr="00771BB2">
        <w:tab/>
        <w:t>Dit veld bevat het FINR van de Fin.Instelling.</w:t>
      </w:r>
    </w:p>
    <w:p w14:paraId="6AF37152" w14:textId="0ED8BDC5" w:rsidR="00BF3893" w:rsidRDefault="00BF3893" w:rsidP="00BF3893">
      <w:pPr>
        <w:tabs>
          <w:tab w:val="left" w:pos="2694"/>
        </w:tabs>
        <w:ind w:left="2694" w:hanging="2694"/>
      </w:pPr>
      <w:r>
        <w:t>XAA</w:t>
      </w:r>
      <w:r w:rsidR="00286E4F">
        <w:t>C</w:t>
      </w:r>
      <w:r w:rsidRPr="00771BB2">
        <w:t>_GEGEVENSTIJDVAK</w:t>
      </w:r>
      <w:r w:rsidRPr="00771BB2">
        <w:tab/>
        <w:t>Dit veld bevat het jaartal waarop de levering betrekking</w:t>
      </w:r>
      <w:r>
        <w:t xml:space="preserve"> heeft</w:t>
      </w:r>
    </w:p>
    <w:p w14:paraId="184F43BD" w14:textId="2BF4F5C0" w:rsidR="00BF3893" w:rsidRDefault="00BF3893" w:rsidP="00BF3893">
      <w:pPr>
        <w:tabs>
          <w:tab w:val="left" w:pos="2694"/>
        </w:tabs>
        <w:ind w:left="2694" w:hanging="2694"/>
      </w:pPr>
      <w:r w:rsidRPr="0058006F">
        <w:t>XAA</w:t>
      </w:r>
      <w:r w:rsidR="00286E4F">
        <w:t>C</w:t>
      </w:r>
      <w:r w:rsidRPr="0058006F">
        <w:t>_PRODUCTID</w:t>
      </w:r>
      <w:r>
        <w:tab/>
        <w:t>Dit veld bevat de omschrijving van het Financiële Product dat door de FI wordt gevoerd.</w:t>
      </w:r>
    </w:p>
    <w:p w14:paraId="33E66155" w14:textId="6F848FA7" w:rsidR="00BF3893" w:rsidRDefault="00BF3893" w:rsidP="00BF3893">
      <w:pPr>
        <w:tabs>
          <w:tab w:val="left" w:pos="2694"/>
        </w:tabs>
        <w:ind w:left="2694" w:hanging="2694"/>
      </w:pPr>
      <w:r w:rsidRPr="0058006F">
        <w:t>XAA</w:t>
      </w:r>
      <w:r w:rsidR="00286E4F">
        <w:t>C</w:t>
      </w:r>
      <w:r w:rsidRPr="0058006F">
        <w:t>_PRODUCTNUMMER</w:t>
      </w:r>
      <w:r>
        <w:tab/>
        <w:t>Dit veld bevat het rekeningnummer, binnen het Financiële Product</w:t>
      </w:r>
    </w:p>
    <w:p w14:paraId="08635AB7" w14:textId="4B87EFC1" w:rsidR="00436B79" w:rsidRDefault="00436B79" w:rsidP="00436B79">
      <w:pPr>
        <w:tabs>
          <w:tab w:val="left" w:pos="2694"/>
        </w:tabs>
        <w:ind w:left="2694" w:hanging="2694"/>
      </w:pPr>
      <w:r>
        <w:t>XAA</w:t>
      </w:r>
      <w:r w:rsidR="00286E4F">
        <w:t>C</w:t>
      </w:r>
      <w:r>
        <w:t>_BERICHTTYPE</w:t>
      </w:r>
      <w:r>
        <w:tab/>
        <w:t>Dit veld bevat de soort Zending</w:t>
      </w:r>
    </w:p>
    <w:p w14:paraId="2830D225" w14:textId="3905A325" w:rsidR="00BF3893" w:rsidRDefault="00BF3893" w:rsidP="00BF3893">
      <w:pPr>
        <w:tabs>
          <w:tab w:val="left" w:pos="2694"/>
        </w:tabs>
        <w:ind w:left="2694" w:hanging="2694"/>
      </w:pPr>
      <w:r w:rsidRPr="0058006F">
        <w:t>XAA</w:t>
      </w:r>
      <w:r w:rsidR="00286E4F">
        <w:t>C</w:t>
      </w:r>
      <w:r w:rsidRPr="0058006F">
        <w:t>_MELDINGTYPE</w:t>
      </w:r>
      <w:r>
        <w:tab/>
        <w:t>Dit veld bevat een code waarmee de Fin. Instelling kan aangeven wat voor een soort van melding het betreft.</w:t>
      </w:r>
    </w:p>
    <w:p w14:paraId="73FAAE3B" w14:textId="285088BA" w:rsidR="00BF3893" w:rsidRDefault="00BF3893" w:rsidP="00BF3893">
      <w:pPr>
        <w:tabs>
          <w:tab w:val="left" w:pos="2694"/>
        </w:tabs>
        <w:ind w:left="2694" w:hanging="2694"/>
      </w:pPr>
      <w:r w:rsidRPr="0058006F">
        <w:t>XAA</w:t>
      </w:r>
      <w:r w:rsidR="00286E4F">
        <w:t>C</w:t>
      </w:r>
      <w:r w:rsidRPr="0058006F">
        <w:t>_MAAND</w:t>
      </w:r>
      <w:r>
        <w:tab/>
        <w:t>Dit veld bevat het maandnummer (van 00 t/m 12) van de melding (NB. slechts enkele CMG-meldingtypes bevatten een maandnummer. Hier vullen met “00”.</w:t>
      </w:r>
    </w:p>
    <w:p w14:paraId="72FAF0A3" w14:textId="77777777" w:rsidR="00BF3893" w:rsidRPr="002A1ABD" w:rsidRDefault="00BF3893" w:rsidP="00BF3893">
      <w:pPr>
        <w:tabs>
          <w:tab w:val="left" w:pos="2694"/>
        </w:tabs>
        <w:ind w:left="2694" w:hanging="2694"/>
        <w:rPr>
          <w:highlight w:val="yellow"/>
        </w:rPr>
      </w:pPr>
      <w:r w:rsidRPr="00BF3893">
        <w:t>XAAC_DEELNAMEVOLGNR</w:t>
      </w:r>
      <w:r>
        <w:tab/>
        <w:t>Dit veld bevat een intern oplopend volgnummer, om meerdere aangeleverde deelname-regels te kunnen vastleggen.</w:t>
      </w:r>
    </w:p>
    <w:p w14:paraId="32E1AB77" w14:textId="77777777" w:rsidR="00BF3893" w:rsidRDefault="00BF3893" w:rsidP="00BF3893">
      <w:pPr>
        <w:rPr>
          <w:rFonts w:ascii="Times New Roman" w:hAnsi="Times New Roman"/>
          <w:spacing w:val="0"/>
          <w:sz w:val="24"/>
          <w:szCs w:val="24"/>
          <w:highlight w:val="yellow"/>
        </w:rPr>
      </w:pPr>
    </w:p>
    <w:p w14:paraId="167BC2E8" w14:textId="7A31BBC4" w:rsidR="00BF3893" w:rsidRDefault="00BF3893" w:rsidP="00BF3893">
      <w:pPr>
        <w:rPr>
          <w:rFonts w:ascii="Times New Roman" w:hAnsi="Times New Roman"/>
          <w:spacing w:val="0"/>
          <w:sz w:val="24"/>
          <w:szCs w:val="24"/>
        </w:rPr>
      </w:pPr>
      <w:r w:rsidRPr="003E2518">
        <w:rPr>
          <w:u w:val="single"/>
        </w:rPr>
        <w:t>Business Key</w:t>
      </w:r>
      <w:r>
        <w:rPr>
          <w:u w:val="single"/>
        </w:rPr>
        <w:t xml:space="preserve"> </w:t>
      </w:r>
      <w:r w:rsidRPr="00BF3893">
        <w:rPr>
          <w:u w:val="single"/>
        </w:rPr>
        <w:t>H_FIN_DEELNAME</w:t>
      </w:r>
      <w:r w:rsidR="00152B71">
        <w:rPr>
          <w:u w:val="single"/>
        </w:rPr>
        <w:t xml:space="preserve"> (</w:t>
      </w:r>
      <w:r w:rsidR="00152B71">
        <w:rPr>
          <w:i/>
          <w:u w:val="single"/>
        </w:rPr>
        <w:t>UiteindelijkBelanghebbende</w:t>
      </w:r>
      <w:r w:rsidR="00152B71">
        <w:rPr>
          <w:u w:val="single"/>
        </w:rPr>
        <w:t>)</w:t>
      </w:r>
      <w:r>
        <w:t>:</w:t>
      </w:r>
      <w:r w:rsidRPr="004E0DF9">
        <w:rPr>
          <w:rFonts w:ascii="Times New Roman" w:hAnsi="Times New Roman"/>
          <w:spacing w:val="0"/>
          <w:sz w:val="24"/>
          <w:szCs w:val="24"/>
        </w:rPr>
        <w:t xml:space="preserve"> </w:t>
      </w:r>
    </w:p>
    <w:p w14:paraId="24F10D7C" w14:textId="349A0995" w:rsidR="00BF3893" w:rsidRPr="00771BB2" w:rsidRDefault="00BF3893" w:rsidP="00BF3893">
      <w:pPr>
        <w:tabs>
          <w:tab w:val="left" w:pos="2694"/>
        </w:tabs>
        <w:ind w:left="2694" w:hanging="2694"/>
      </w:pPr>
      <w:r w:rsidRPr="0058006F">
        <w:t>XAA</w:t>
      </w:r>
      <w:r w:rsidR="00286E4F">
        <w:t>C</w:t>
      </w:r>
      <w:r w:rsidRPr="0058006F">
        <w:t>_RSIN</w:t>
      </w:r>
      <w:r w:rsidRPr="00771BB2">
        <w:tab/>
        <w:t>Dit veld bevat het FINR van de Fin.Instelling.</w:t>
      </w:r>
    </w:p>
    <w:p w14:paraId="4E9F014C" w14:textId="146E73F2" w:rsidR="00BF3893" w:rsidRDefault="00BF3893" w:rsidP="00BF3893">
      <w:pPr>
        <w:tabs>
          <w:tab w:val="left" w:pos="2694"/>
        </w:tabs>
        <w:ind w:left="2694" w:hanging="2694"/>
      </w:pPr>
      <w:r>
        <w:t>XAA</w:t>
      </w:r>
      <w:r w:rsidR="00286E4F">
        <w:t>C</w:t>
      </w:r>
      <w:r w:rsidRPr="00771BB2">
        <w:t>_GEGEVENSTIJDVAK</w:t>
      </w:r>
      <w:r w:rsidRPr="00771BB2">
        <w:tab/>
        <w:t>Dit veld bevat het jaartal waarop de levering betrekking</w:t>
      </w:r>
      <w:r>
        <w:t xml:space="preserve"> heeft</w:t>
      </w:r>
    </w:p>
    <w:p w14:paraId="4501A3BD" w14:textId="6C62C415" w:rsidR="00BF3893" w:rsidRDefault="00BF3893" w:rsidP="00BF3893">
      <w:pPr>
        <w:tabs>
          <w:tab w:val="left" w:pos="2694"/>
        </w:tabs>
        <w:ind w:left="2694" w:hanging="2694"/>
      </w:pPr>
      <w:r w:rsidRPr="0058006F">
        <w:t>XAA</w:t>
      </w:r>
      <w:r w:rsidR="00286E4F">
        <w:t>C</w:t>
      </w:r>
      <w:r w:rsidRPr="0058006F">
        <w:t>_PRODUCTID</w:t>
      </w:r>
      <w:r>
        <w:tab/>
        <w:t>Dit veld bevat de omschrijving van het Financiële Product dat door de FI wordt gevoerd.</w:t>
      </w:r>
    </w:p>
    <w:p w14:paraId="6AF36F69" w14:textId="24094A2C" w:rsidR="00BF3893" w:rsidRDefault="00BF3893" w:rsidP="00BF3893">
      <w:pPr>
        <w:tabs>
          <w:tab w:val="left" w:pos="2694"/>
        </w:tabs>
        <w:ind w:left="2694" w:hanging="2694"/>
      </w:pPr>
      <w:r w:rsidRPr="0058006F">
        <w:t>XAA</w:t>
      </w:r>
      <w:r w:rsidR="00286E4F">
        <w:t>C</w:t>
      </w:r>
      <w:r w:rsidRPr="0058006F">
        <w:t>_PRODUCTNUMMER</w:t>
      </w:r>
      <w:r>
        <w:tab/>
        <w:t>Dit veld bevat het rekeningnummer, binnen het Financiële Product</w:t>
      </w:r>
    </w:p>
    <w:p w14:paraId="669BE3A3" w14:textId="136F4D3C" w:rsidR="00436B79" w:rsidRDefault="00436B79" w:rsidP="00436B79">
      <w:pPr>
        <w:tabs>
          <w:tab w:val="left" w:pos="2694"/>
        </w:tabs>
        <w:ind w:left="2694" w:hanging="2694"/>
      </w:pPr>
      <w:r>
        <w:t>XAA</w:t>
      </w:r>
      <w:r w:rsidR="00286E4F">
        <w:t>C</w:t>
      </w:r>
      <w:r>
        <w:t>_BERICHTTYPE</w:t>
      </w:r>
      <w:r>
        <w:tab/>
        <w:t>Dit veld bevat de soort Zending</w:t>
      </w:r>
    </w:p>
    <w:p w14:paraId="1806029D" w14:textId="2FF2A2B5" w:rsidR="00BF3893" w:rsidRDefault="00BF3893" w:rsidP="00BF3893">
      <w:pPr>
        <w:tabs>
          <w:tab w:val="left" w:pos="2694"/>
        </w:tabs>
        <w:ind w:left="2694" w:hanging="2694"/>
      </w:pPr>
      <w:r w:rsidRPr="0058006F">
        <w:t>XAA</w:t>
      </w:r>
      <w:r w:rsidR="00286E4F">
        <w:t>C</w:t>
      </w:r>
      <w:r w:rsidRPr="0058006F">
        <w:t>_MELDINGTYPE</w:t>
      </w:r>
      <w:r>
        <w:tab/>
        <w:t>Dit veld bevat een code waarmee de Fin. Instelling kan aangeven wat voor een soort van melding het betreft.</w:t>
      </w:r>
    </w:p>
    <w:p w14:paraId="399EF111" w14:textId="0A58BE2B" w:rsidR="00BF3893" w:rsidRDefault="00BF3893" w:rsidP="00BF3893">
      <w:pPr>
        <w:tabs>
          <w:tab w:val="left" w:pos="2694"/>
        </w:tabs>
        <w:ind w:left="2694" w:hanging="2694"/>
      </w:pPr>
      <w:r w:rsidRPr="0058006F">
        <w:t>XAA</w:t>
      </w:r>
      <w:r w:rsidR="00286E4F">
        <w:t>C</w:t>
      </w:r>
      <w:r w:rsidRPr="0058006F">
        <w:t>_MAAND</w:t>
      </w:r>
      <w:r>
        <w:tab/>
        <w:t>Dit veld bevat het maandnummer (van 00 t/m 12) van de melding (NB. slechts enkele CMG-meldingtypes bevatten een maandnummer. Hier vullen met “00”.</w:t>
      </w:r>
    </w:p>
    <w:p w14:paraId="518105ED" w14:textId="73D66F0A" w:rsidR="00BF3893" w:rsidRPr="002A1ABD" w:rsidRDefault="00BF3893" w:rsidP="00BF3893">
      <w:pPr>
        <w:tabs>
          <w:tab w:val="left" w:pos="2694"/>
        </w:tabs>
        <w:ind w:left="2694" w:hanging="2694"/>
        <w:rPr>
          <w:highlight w:val="yellow"/>
        </w:rPr>
      </w:pPr>
      <w:r w:rsidRPr="00BF3893">
        <w:t>XAAC_DEELNAMEVOLGNR</w:t>
      </w:r>
      <w:r>
        <w:tab/>
        <w:t>Dit veld bevat een intern oplopend volgnummer, om meerdere aangeleverde deelname-regels te kunnen vastleggen.</w:t>
      </w:r>
    </w:p>
    <w:p w14:paraId="2192DD36" w14:textId="77777777" w:rsidR="00BF3893" w:rsidRPr="00F750E1" w:rsidRDefault="00BF3893" w:rsidP="00BF3893">
      <w:pPr>
        <w:rPr>
          <w:rFonts w:ascii="Times New Roman" w:hAnsi="Times New Roman"/>
          <w:spacing w:val="0"/>
          <w:sz w:val="24"/>
          <w:szCs w:val="24"/>
          <w:highlight w:val="yellow"/>
        </w:rPr>
      </w:pPr>
    </w:p>
    <w:p w14:paraId="1A3D37C3" w14:textId="453B882D" w:rsidR="00BF3893" w:rsidRDefault="00BF3893" w:rsidP="00BF3893">
      <w:r>
        <w:t>Deze tabel dient gevuld te worden met gegevens uit RBG_</w:t>
      </w:r>
      <w:r w:rsidR="004B05D7">
        <w:t>Rekeninghouder</w:t>
      </w:r>
      <w:r>
        <w:t xml:space="preserve"> (</w:t>
      </w:r>
      <w:r w:rsidR="009A1BDF">
        <w:t>HSEL</w:t>
      </w:r>
      <w:r w:rsidR="004B05D7" w:rsidRPr="004B05D7">
        <w:t>_RN320RHO</w:t>
      </w:r>
      <w:r>
        <w:t>)</w:t>
      </w:r>
      <w:r w:rsidRPr="00DE0C83">
        <w:t>.</w:t>
      </w:r>
    </w:p>
    <w:p w14:paraId="7B83117A" w14:textId="3EB74D08" w:rsidR="00F72328" w:rsidRDefault="00F72328" w:rsidP="00F72328">
      <w:r>
        <w:t xml:space="preserve">De sleutelgegevens plus eventuele beschrijvende attributen moeten worden opgenomen in de </w:t>
      </w:r>
      <w:r w:rsidRPr="00F72328">
        <w:t>L_RBG_FIN_DEELNAME_UITEIND_BH</w:t>
      </w:r>
      <w:r>
        <w:t>. Met de SK van zowel de Deelnemer als de UiteindelijkBelanghebbende uit H</w:t>
      </w:r>
      <w:r w:rsidRPr="00530FE9">
        <w:t>_</w:t>
      </w:r>
      <w:r>
        <w:t>DEELNEMER.</w:t>
      </w:r>
    </w:p>
    <w:p w14:paraId="6E425E4B" w14:textId="77777777" w:rsidR="00F72328" w:rsidRDefault="00F72328" w:rsidP="00F72328">
      <w:r>
        <w:t>Financiële Instellingen kunnen een Correctie of een Intrekking sturen van een eerder ingestuurd bericht. In RBG krijgt de eerder ontvangen Financiële Melding (degene die vervangen wordt) een TimestampVervallen.</w:t>
      </w:r>
    </w:p>
    <w:p w14:paraId="03284F86" w14:textId="19690A9E" w:rsidR="00F72328" w:rsidRDefault="00F72328" w:rsidP="00F72328">
      <w:r>
        <w:t xml:space="preserve">Nieuw toegevoegde regels, die tussen de vorige verwerking en de huidige zijn komen te vervallen worden niet ingelezen in het </w:t>
      </w:r>
      <w:r w:rsidR="00A70AD7" w:rsidRPr="00F72328">
        <w:t>L_RBG_FIN_DEELNAME_UITEIND_BH</w:t>
      </w:r>
      <w:r>
        <w:t>.</w:t>
      </w:r>
    </w:p>
    <w:p w14:paraId="3C7F66ED" w14:textId="77777777" w:rsidR="00F72328" w:rsidRDefault="00F72328" w:rsidP="00F72328"/>
    <w:p w14:paraId="7E9C621F" w14:textId="77777777" w:rsidR="00F72328" w:rsidRPr="00875CAD" w:rsidRDefault="00F72328" w:rsidP="00F72328">
      <w:pPr>
        <w:rPr>
          <w:b/>
        </w:rPr>
      </w:pPr>
      <w:r>
        <w:rPr>
          <w:b/>
        </w:rPr>
        <w:t>Afwijkende verwerking mutaties</w:t>
      </w:r>
    </w:p>
    <w:p w14:paraId="506D2FCE" w14:textId="77777777" w:rsidR="00F72328" w:rsidRDefault="00F72328" w:rsidP="00F72328">
      <w:r>
        <w:lastRenderedPageBreak/>
        <w:t xml:space="preserve">Omdat de RBG-gegevens middels berichten worden aangeleverd door Banken, komen mutaties altijd als nieuwe gegevens in RBG (een nieuwe bericht-regel, maar wel over het zelfde rekeningnummer). </w:t>
      </w:r>
    </w:p>
    <w:p w14:paraId="07CFC516" w14:textId="77777777" w:rsidR="00F72328" w:rsidRDefault="00F72328" w:rsidP="00F72328">
      <w:r>
        <w:t xml:space="preserve">Aan de hand van de </w:t>
      </w:r>
      <w:r w:rsidRPr="000D680D">
        <w:t>IndicatieVerwerking</w:t>
      </w:r>
      <w:r>
        <w:t xml:space="preserve"> dient bepaald te worden of de mutatie een Initiële (ind.=“0”), een Correctie (ind.=“2”) of een Intrekking (ind.=“1”) betreft. </w:t>
      </w:r>
    </w:p>
    <w:p w14:paraId="48C888E6" w14:textId="77777777" w:rsidR="00F72328" w:rsidRDefault="00F72328" w:rsidP="00F72328">
      <w:pPr>
        <w:pStyle w:val="Lijstalinea"/>
        <w:numPr>
          <w:ilvl w:val="0"/>
          <w:numId w:val="32"/>
        </w:numPr>
        <w:ind w:left="426"/>
      </w:pPr>
      <w:r>
        <w:t xml:space="preserve">Bij een Correctie en een Intrekking dient de actuele rij </w:t>
      </w:r>
      <w:r w:rsidRPr="00875CAD">
        <w:rPr>
          <w:b/>
          <w:i/>
        </w:rPr>
        <w:t>altijd</w:t>
      </w:r>
      <w:r>
        <w:t xml:space="preserve"> afgesloten te worden.</w:t>
      </w:r>
    </w:p>
    <w:p w14:paraId="5661A851" w14:textId="0DC9D605" w:rsidR="00F72328" w:rsidRPr="00DE0C83" w:rsidRDefault="00F72328" w:rsidP="002E0A75">
      <w:pPr>
        <w:pStyle w:val="Lijstalinea"/>
        <w:numPr>
          <w:ilvl w:val="0"/>
          <w:numId w:val="32"/>
        </w:numPr>
        <w:ind w:left="426"/>
      </w:pPr>
      <w:r>
        <w:t xml:space="preserve">Bij een correctie wordt er </w:t>
      </w:r>
      <w:r w:rsidRPr="00875CAD">
        <w:rPr>
          <w:i/>
        </w:rPr>
        <w:t>mogelijk</w:t>
      </w:r>
      <w:r>
        <w:t xml:space="preserve"> weer een nieuwe regel opgevoerd.</w:t>
      </w:r>
    </w:p>
    <w:p w14:paraId="3990F0D5" w14:textId="615CC182" w:rsidR="00BF3893" w:rsidRPr="00DE0C83" w:rsidRDefault="00BF3893" w:rsidP="00BF3893">
      <w:pPr>
        <w:pStyle w:val="Kop2"/>
      </w:pPr>
      <w:bookmarkStart w:id="1335" w:name="_Toc7616258"/>
      <w:r w:rsidRPr="00DE0C83">
        <w:t xml:space="preserve">Mapping </w:t>
      </w:r>
      <w:r w:rsidRPr="00BF3893">
        <w:t>L_RBG_FIN_DEELNAME_UITEIND_BH</w:t>
      </w:r>
      <w:bookmarkEnd w:id="1335"/>
    </w:p>
    <w:tbl>
      <w:tblPr>
        <w:tblW w:w="9720" w:type="dxa"/>
        <w:tblLayout w:type="fixed"/>
        <w:tblCellMar>
          <w:left w:w="30" w:type="dxa"/>
          <w:right w:w="30" w:type="dxa"/>
        </w:tblCellMar>
        <w:tblLook w:val="0000" w:firstRow="0" w:lastRow="0" w:firstColumn="0" w:lastColumn="0" w:noHBand="0" w:noVBand="0"/>
      </w:tblPr>
      <w:tblGrid>
        <w:gridCol w:w="3007"/>
        <w:gridCol w:w="2655"/>
        <w:gridCol w:w="4058"/>
      </w:tblGrid>
      <w:tr w:rsidR="00BF3893" w:rsidRPr="00DE0C83" w14:paraId="472AC81C" w14:textId="77777777" w:rsidTr="00B030FA">
        <w:trPr>
          <w:cantSplit/>
          <w:trHeight w:val="190"/>
        </w:trPr>
        <w:tc>
          <w:tcPr>
            <w:tcW w:w="3007" w:type="dxa"/>
            <w:tcBorders>
              <w:top w:val="single" w:sz="6" w:space="0" w:color="auto"/>
              <w:left w:val="single" w:sz="6" w:space="0" w:color="auto"/>
              <w:bottom w:val="single" w:sz="4" w:space="0" w:color="auto"/>
              <w:right w:val="single" w:sz="6" w:space="0" w:color="auto"/>
            </w:tcBorders>
            <w:shd w:val="pct20" w:color="auto" w:fill="FFFFFF"/>
          </w:tcPr>
          <w:p w14:paraId="0873EFAD" w14:textId="77777777" w:rsidR="00BF3893" w:rsidRPr="00DE0C83" w:rsidRDefault="00BF3893" w:rsidP="00BF3893">
            <w:pPr>
              <w:rPr>
                <w:b/>
                <w:color w:val="000000"/>
                <w:sz w:val="16"/>
                <w:szCs w:val="16"/>
              </w:rPr>
            </w:pPr>
            <w:r w:rsidRPr="00DE0C83">
              <w:rPr>
                <w:b/>
                <w:color w:val="000000"/>
                <w:sz w:val="16"/>
                <w:szCs w:val="16"/>
              </w:rPr>
              <w:t>Doelkolom</w:t>
            </w:r>
          </w:p>
          <w:p w14:paraId="62BE8095" w14:textId="77777777" w:rsidR="00BF3893" w:rsidRPr="00DE0C83" w:rsidRDefault="00BF3893" w:rsidP="00BF3893">
            <w:pPr>
              <w:rPr>
                <w:b/>
                <w:color w:val="000000"/>
                <w:sz w:val="16"/>
                <w:szCs w:val="16"/>
              </w:rPr>
            </w:pPr>
          </w:p>
        </w:tc>
        <w:tc>
          <w:tcPr>
            <w:tcW w:w="2655" w:type="dxa"/>
            <w:tcBorders>
              <w:top w:val="single" w:sz="6" w:space="0" w:color="auto"/>
              <w:left w:val="single" w:sz="6" w:space="0" w:color="auto"/>
              <w:bottom w:val="single" w:sz="4" w:space="0" w:color="auto"/>
              <w:right w:val="single" w:sz="6" w:space="0" w:color="auto"/>
            </w:tcBorders>
            <w:shd w:val="pct20" w:color="auto" w:fill="FFFFFF"/>
          </w:tcPr>
          <w:p w14:paraId="4157D1EF" w14:textId="77777777" w:rsidR="00BF3893" w:rsidRPr="00DE0C83" w:rsidRDefault="00BF3893" w:rsidP="00BF3893">
            <w:pPr>
              <w:rPr>
                <w:b/>
                <w:color w:val="000000"/>
                <w:sz w:val="16"/>
                <w:szCs w:val="16"/>
              </w:rPr>
            </w:pPr>
            <w:r w:rsidRPr="00DE0C83">
              <w:rPr>
                <w:b/>
                <w:color w:val="000000"/>
                <w:sz w:val="16"/>
                <w:szCs w:val="16"/>
              </w:rPr>
              <w:t>Bron/brontabel</w:t>
            </w:r>
          </w:p>
        </w:tc>
        <w:tc>
          <w:tcPr>
            <w:tcW w:w="4058" w:type="dxa"/>
            <w:tcBorders>
              <w:top w:val="single" w:sz="6" w:space="0" w:color="auto"/>
              <w:left w:val="single" w:sz="6" w:space="0" w:color="auto"/>
              <w:bottom w:val="single" w:sz="4" w:space="0" w:color="auto"/>
              <w:right w:val="single" w:sz="6" w:space="0" w:color="auto"/>
            </w:tcBorders>
            <w:shd w:val="pct20" w:color="auto" w:fill="FFFFFF"/>
          </w:tcPr>
          <w:p w14:paraId="611D96B0" w14:textId="77777777" w:rsidR="00BF3893" w:rsidRPr="00DE0C83" w:rsidRDefault="00BF3893" w:rsidP="00BF3893">
            <w:pPr>
              <w:rPr>
                <w:b/>
                <w:color w:val="000000"/>
                <w:sz w:val="16"/>
                <w:szCs w:val="16"/>
              </w:rPr>
            </w:pPr>
            <w:r w:rsidRPr="00DE0C83">
              <w:rPr>
                <w:b/>
                <w:color w:val="000000"/>
                <w:sz w:val="16"/>
                <w:szCs w:val="16"/>
              </w:rPr>
              <w:t>Bronkolom</w:t>
            </w:r>
          </w:p>
        </w:tc>
      </w:tr>
      <w:tr w:rsidR="00BF3893" w:rsidRPr="00BD0FBF" w14:paraId="137CCF9B" w14:textId="77777777" w:rsidTr="00B030FA">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4F4BC2C5" w14:textId="10C76068" w:rsidR="00BF3893" w:rsidRPr="00BD0FBF" w:rsidRDefault="00932C5A" w:rsidP="00BF3893">
            <w:pPr>
              <w:rPr>
                <w:rFonts w:cs="Arial"/>
                <w:sz w:val="16"/>
                <w:szCs w:val="16"/>
              </w:rPr>
            </w:pPr>
            <w:r w:rsidRPr="00932C5A">
              <w:rPr>
                <w:rFonts w:cs="Arial"/>
                <w:sz w:val="16"/>
                <w:szCs w:val="16"/>
              </w:rPr>
              <w:t>XAAC_SK_UBH</w:t>
            </w:r>
          </w:p>
        </w:tc>
        <w:tc>
          <w:tcPr>
            <w:tcW w:w="2655" w:type="dxa"/>
            <w:tcBorders>
              <w:top w:val="single" w:sz="4" w:space="0" w:color="auto"/>
              <w:left w:val="single" w:sz="4" w:space="0" w:color="auto"/>
              <w:bottom w:val="single" w:sz="4" w:space="0" w:color="auto"/>
              <w:right w:val="single" w:sz="4" w:space="0" w:color="auto"/>
            </w:tcBorders>
            <w:shd w:val="clear" w:color="auto" w:fill="auto"/>
          </w:tcPr>
          <w:p w14:paraId="287BEF49" w14:textId="681D5FE8" w:rsidR="00BF3893" w:rsidRPr="00BD0FBF" w:rsidRDefault="00074562" w:rsidP="00BF3893">
            <w:pPr>
              <w:rPr>
                <w:rFonts w:cs="Arial"/>
                <w:snapToGrid w:val="0"/>
                <w:color w:val="000000"/>
                <w:sz w:val="16"/>
                <w:szCs w:val="16"/>
              </w:rPr>
            </w:pPr>
            <w:r w:rsidRPr="00074562">
              <w:rPr>
                <w:rFonts w:cs="Arial"/>
                <w:snapToGrid w:val="0"/>
                <w:color w:val="000000"/>
                <w:sz w:val="16"/>
                <w:szCs w:val="16"/>
                <w:u w:val="single"/>
              </w:rPr>
              <w:t>H_FIN_DEELNAME</w:t>
            </w:r>
          </w:p>
        </w:tc>
        <w:tc>
          <w:tcPr>
            <w:tcW w:w="4058" w:type="dxa"/>
            <w:tcBorders>
              <w:top w:val="single" w:sz="4" w:space="0" w:color="auto"/>
              <w:left w:val="single" w:sz="4" w:space="0" w:color="auto"/>
              <w:bottom w:val="single" w:sz="4" w:space="0" w:color="auto"/>
              <w:right w:val="single" w:sz="4" w:space="0" w:color="auto"/>
            </w:tcBorders>
            <w:shd w:val="clear" w:color="auto" w:fill="auto"/>
          </w:tcPr>
          <w:p w14:paraId="359796B1" w14:textId="635B420C" w:rsidR="00BF3893" w:rsidRPr="00BD0FBF" w:rsidRDefault="00BF3893" w:rsidP="00306E33">
            <w:pPr>
              <w:rPr>
                <w:rFonts w:cs="Arial"/>
                <w:sz w:val="16"/>
                <w:szCs w:val="16"/>
              </w:rPr>
            </w:pPr>
            <w:r w:rsidRPr="00BD0FBF">
              <w:rPr>
                <w:rFonts w:cs="Arial"/>
                <w:sz w:val="16"/>
                <w:szCs w:val="16"/>
              </w:rPr>
              <w:t>XAA</w:t>
            </w:r>
            <w:r w:rsidR="00E259C0">
              <w:rPr>
                <w:rFonts w:cs="Arial"/>
                <w:sz w:val="16"/>
                <w:szCs w:val="16"/>
              </w:rPr>
              <w:t>C</w:t>
            </w:r>
            <w:r w:rsidRPr="00BD0FBF">
              <w:rPr>
                <w:rFonts w:cs="Arial"/>
                <w:sz w:val="16"/>
                <w:szCs w:val="16"/>
              </w:rPr>
              <w:t>_SK</w:t>
            </w:r>
            <w:r w:rsidR="00A71934">
              <w:rPr>
                <w:rFonts w:cs="Arial"/>
                <w:sz w:val="16"/>
                <w:szCs w:val="16"/>
              </w:rPr>
              <w:t xml:space="preserve"> (</w:t>
            </w:r>
            <w:r w:rsidR="00A71934">
              <w:rPr>
                <w:rFonts w:cs="Arial"/>
                <w:i/>
                <w:sz w:val="16"/>
                <w:szCs w:val="16"/>
              </w:rPr>
              <w:t>UIG</w:t>
            </w:r>
            <w:r w:rsidR="00A71934">
              <w:rPr>
                <w:rFonts w:cs="Arial"/>
                <w:sz w:val="16"/>
                <w:szCs w:val="16"/>
              </w:rPr>
              <w:t>)</w:t>
            </w:r>
          </w:p>
        </w:tc>
      </w:tr>
      <w:tr w:rsidR="00BF3893" w:rsidRPr="007E4C35" w14:paraId="7742F080" w14:textId="77777777" w:rsidTr="00B030FA">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363535D7" w14:textId="458C1032" w:rsidR="00BF3893" w:rsidRPr="007E4C35" w:rsidRDefault="00932C5A" w:rsidP="00BF3893">
            <w:pPr>
              <w:rPr>
                <w:rFonts w:cs="Arial"/>
                <w:sz w:val="16"/>
                <w:szCs w:val="16"/>
              </w:rPr>
            </w:pPr>
            <w:r w:rsidRPr="00932C5A">
              <w:rPr>
                <w:rFonts w:cs="Arial"/>
                <w:sz w:val="16"/>
                <w:szCs w:val="16"/>
              </w:rPr>
              <w:t>XAAC_SK_DLN</w:t>
            </w:r>
          </w:p>
        </w:tc>
        <w:tc>
          <w:tcPr>
            <w:tcW w:w="2655" w:type="dxa"/>
            <w:tcBorders>
              <w:top w:val="single" w:sz="4" w:space="0" w:color="auto"/>
              <w:left w:val="single" w:sz="4" w:space="0" w:color="auto"/>
              <w:bottom w:val="single" w:sz="4" w:space="0" w:color="auto"/>
              <w:right w:val="single" w:sz="4" w:space="0" w:color="auto"/>
            </w:tcBorders>
            <w:shd w:val="clear" w:color="auto" w:fill="auto"/>
          </w:tcPr>
          <w:p w14:paraId="325F4C5A" w14:textId="49F544C9" w:rsidR="00BF3893" w:rsidRPr="00074562" w:rsidRDefault="00074562" w:rsidP="00BF3893">
            <w:pPr>
              <w:rPr>
                <w:rFonts w:cs="Arial"/>
                <w:snapToGrid w:val="0"/>
                <w:color w:val="000000"/>
                <w:sz w:val="16"/>
                <w:szCs w:val="16"/>
              </w:rPr>
            </w:pPr>
            <w:r w:rsidRPr="00ED31EF">
              <w:rPr>
                <w:rFonts w:cs="Arial"/>
                <w:snapToGrid w:val="0"/>
                <w:color w:val="000000"/>
                <w:sz w:val="16"/>
                <w:szCs w:val="16"/>
              </w:rPr>
              <w:t>H_FIN_DEELNAME</w:t>
            </w:r>
          </w:p>
        </w:tc>
        <w:tc>
          <w:tcPr>
            <w:tcW w:w="4058" w:type="dxa"/>
            <w:tcBorders>
              <w:top w:val="single" w:sz="4" w:space="0" w:color="auto"/>
              <w:left w:val="single" w:sz="4" w:space="0" w:color="auto"/>
              <w:bottom w:val="single" w:sz="4" w:space="0" w:color="auto"/>
              <w:right w:val="single" w:sz="4" w:space="0" w:color="auto"/>
            </w:tcBorders>
            <w:shd w:val="clear" w:color="auto" w:fill="auto"/>
          </w:tcPr>
          <w:p w14:paraId="0D00EAF8" w14:textId="7BF29EBD" w:rsidR="00BF3893" w:rsidRPr="00306E33" w:rsidRDefault="00E259C0" w:rsidP="00BF3893">
            <w:pPr>
              <w:rPr>
                <w:rFonts w:cs="Arial"/>
                <w:sz w:val="16"/>
                <w:szCs w:val="16"/>
              </w:rPr>
            </w:pPr>
            <w:r>
              <w:rPr>
                <w:rFonts w:cs="Arial"/>
                <w:sz w:val="16"/>
                <w:szCs w:val="16"/>
              </w:rPr>
              <w:t>XAAC</w:t>
            </w:r>
            <w:r w:rsidR="00BF3893" w:rsidRPr="007E4C35">
              <w:rPr>
                <w:rFonts w:cs="Arial"/>
                <w:sz w:val="16"/>
                <w:szCs w:val="16"/>
              </w:rPr>
              <w:t>_SK</w:t>
            </w:r>
            <w:r w:rsidR="007C2EE2">
              <w:rPr>
                <w:rFonts w:cs="Arial"/>
                <w:sz w:val="16"/>
                <w:szCs w:val="16"/>
              </w:rPr>
              <w:t xml:space="preserve"> (</w:t>
            </w:r>
            <w:r w:rsidR="007C2EE2">
              <w:rPr>
                <w:rFonts w:cs="Arial"/>
                <w:i/>
                <w:sz w:val="16"/>
                <w:szCs w:val="16"/>
              </w:rPr>
              <w:t>DLN</w:t>
            </w:r>
            <w:r w:rsidR="007C2EE2">
              <w:rPr>
                <w:rFonts w:cs="Arial"/>
                <w:sz w:val="16"/>
                <w:szCs w:val="16"/>
              </w:rPr>
              <w:t>)</w:t>
            </w:r>
          </w:p>
        </w:tc>
      </w:tr>
      <w:tr w:rsidR="00BF3893" w:rsidRPr="007E4C35" w14:paraId="2B1EB44A" w14:textId="77777777" w:rsidTr="00B030FA">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5E11587B" w14:textId="67FD3B5C" w:rsidR="00BF3893" w:rsidRPr="007E4C35" w:rsidRDefault="00932C5A" w:rsidP="00BF3893">
            <w:pPr>
              <w:rPr>
                <w:rFonts w:cs="Arial"/>
                <w:sz w:val="16"/>
                <w:szCs w:val="16"/>
              </w:rPr>
            </w:pPr>
            <w:r w:rsidRPr="00932C5A">
              <w:rPr>
                <w:rFonts w:cs="Arial"/>
                <w:sz w:val="16"/>
                <w:szCs w:val="16"/>
              </w:rPr>
              <w:t>XAAJ_MUTATIEBEGIN_TS</w:t>
            </w:r>
          </w:p>
        </w:tc>
        <w:tc>
          <w:tcPr>
            <w:tcW w:w="2655" w:type="dxa"/>
            <w:tcBorders>
              <w:top w:val="single" w:sz="4" w:space="0" w:color="auto"/>
              <w:left w:val="single" w:sz="4" w:space="0" w:color="auto"/>
              <w:bottom w:val="single" w:sz="4" w:space="0" w:color="auto"/>
              <w:right w:val="single" w:sz="4" w:space="0" w:color="auto"/>
            </w:tcBorders>
            <w:shd w:val="clear" w:color="auto" w:fill="auto"/>
          </w:tcPr>
          <w:p w14:paraId="5A7C5BCC" w14:textId="77777777" w:rsidR="00BF3893" w:rsidRPr="007E4C35" w:rsidRDefault="00BF3893" w:rsidP="00BF3893">
            <w:pPr>
              <w:rPr>
                <w:rFonts w:cs="Arial"/>
                <w:snapToGrid w:val="0"/>
                <w:color w:val="000000"/>
                <w:sz w:val="16"/>
                <w:szCs w:val="16"/>
              </w:rPr>
            </w:pPr>
          </w:p>
        </w:tc>
        <w:tc>
          <w:tcPr>
            <w:tcW w:w="4058" w:type="dxa"/>
            <w:tcBorders>
              <w:top w:val="single" w:sz="4" w:space="0" w:color="auto"/>
              <w:left w:val="single" w:sz="4" w:space="0" w:color="auto"/>
              <w:bottom w:val="single" w:sz="4" w:space="0" w:color="auto"/>
              <w:right w:val="single" w:sz="4" w:space="0" w:color="auto"/>
            </w:tcBorders>
            <w:shd w:val="clear" w:color="auto" w:fill="auto"/>
          </w:tcPr>
          <w:p w14:paraId="6FDA7746" w14:textId="17E411CC" w:rsidR="00BF3893" w:rsidRPr="00306E33" w:rsidRDefault="009D3218">
            <w:pPr>
              <w:rPr>
                <w:rFonts w:cs="Arial"/>
                <w:sz w:val="16"/>
                <w:szCs w:val="16"/>
              </w:rPr>
            </w:pPr>
            <w:r w:rsidRPr="007E4C35">
              <w:rPr>
                <w:rFonts w:cs="Arial"/>
                <w:sz w:val="16"/>
                <w:szCs w:val="16"/>
              </w:rPr>
              <w:t xml:space="preserve"> </w:t>
            </w:r>
            <w:r w:rsidRPr="00831552">
              <w:rPr>
                <w:rFonts w:cs="Arial"/>
                <w:snapToGrid w:val="0"/>
                <w:color w:val="000000"/>
                <w:sz w:val="16"/>
                <w:szCs w:val="16"/>
              </w:rPr>
              <w:t>RN310DATTYDREG</w:t>
            </w:r>
            <w:r w:rsidR="007C2EE2">
              <w:rPr>
                <w:rFonts w:cs="Arial"/>
                <w:snapToGrid w:val="0"/>
                <w:color w:val="000000"/>
                <w:sz w:val="16"/>
                <w:szCs w:val="16"/>
              </w:rPr>
              <w:t xml:space="preserve"> (</w:t>
            </w:r>
            <w:r w:rsidR="007C2EE2">
              <w:rPr>
                <w:rFonts w:cs="Arial"/>
                <w:i/>
                <w:snapToGrid w:val="0"/>
                <w:color w:val="000000"/>
                <w:sz w:val="16"/>
                <w:szCs w:val="16"/>
              </w:rPr>
              <w:t>UIG</w:t>
            </w:r>
            <w:r w:rsidR="007C2EE2">
              <w:rPr>
                <w:rFonts w:cs="Arial"/>
                <w:snapToGrid w:val="0"/>
                <w:color w:val="000000"/>
                <w:sz w:val="16"/>
                <w:szCs w:val="16"/>
              </w:rPr>
              <w:t>)</w:t>
            </w:r>
          </w:p>
        </w:tc>
      </w:tr>
      <w:tr w:rsidR="00BF3893" w:rsidRPr="007E4C35" w14:paraId="48CDBDC2" w14:textId="77777777" w:rsidTr="00B030FA">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53F73819" w14:textId="0A1B8633" w:rsidR="00BF3893" w:rsidRPr="007E4C35" w:rsidRDefault="00BF3893" w:rsidP="00932C5A">
            <w:pPr>
              <w:rPr>
                <w:rFonts w:cs="Arial"/>
                <w:sz w:val="16"/>
                <w:szCs w:val="16"/>
              </w:rPr>
            </w:pPr>
            <w:r w:rsidRPr="007E4C35">
              <w:rPr>
                <w:rFonts w:cs="Arial"/>
                <w:sz w:val="16"/>
                <w:szCs w:val="16"/>
              </w:rPr>
              <w:t>XAA</w:t>
            </w:r>
            <w:r w:rsidR="00932C5A">
              <w:rPr>
                <w:rFonts w:cs="Arial"/>
                <w:sz w:val="16"/>
                <w:szCs w:val="16"/>
              </w:rPr>
              <w:t>J</w:t>
            </w:r>
            <w:r w:rsidRPr="007E4C35">
              <w:rPr>
                <w:rFonts w:cs="Arial"/>
                <w:sz w:val="16"/>
                <w:szCs w:val="16"/>
              </w:rPr>
              <w:t>_MUTATIEEINDE_TS</w:t>
            </w:r>
          </w:p>
        </w:tc>
        <w:tc>
          <w:tcPr>
            <w:tcW w:w="2655" w:type="dxa"/>
            <w:tcBorders>
              <w:top w:val="single" w:sz="4" w:space="0" w:color="auto"/>
              <w:left w:val="single" w:sz="4" w:space="0" w:color="auto"/>
              <w:bottom w:val="single" w:sz="4" w:space="0" w:color="auto"/>
              <w:right w:val="single" w:sz="4" w:space="0" w:color="auto"/>
            </w:tcBorders>
            <w:shd w:val="clear" w:color="auto" w:fill="auto"/>
          </w:tcPr>
          <w:p w14:paraId="4E300048" w14:textId="77777777" w:rsidR="00BF3893" w:rsidRPr="007E4C35" w:rsidRDefault="00BF3893" w:rsidP="00BF3893">
            <w:pPr>
              <w:rPr>
                <w:rFonts w:cs="Arial"/>
                <w:snapToGrid w:val="0"/>
                <w:color w:val="000000"/>
                <w:sz w:val="16"/>
                <w:szCs w:val="16"/>
              </w:rPr>
            </w:pPr>
          </w:p>
        </w:tc>
        <w:tc>
          <w:tcPr>
            <w:tcW w:w="4058" w:type="dxa"/>
            <w:tcBorders>
              <w:top w:val="single" w:sz="4" w:space="0" w:color="auto"/>
              <w:left w:val="single" w:sz="4" w:space="0" w:color="auto"/>
              <w:bottom w:val="single" w:sz="4" w:space="0" w:color="auto"/>
              <w:right w:val="single" w:sz="4" w:space="0" w:color="auto"/>
            </w:tcBorders>
            <w:shd w:val="clear" w:color="auto" w:fill="auto"/>
          </w:tcPr>
          <w:p w14:paraId="2287A4E6" w14:textId="78F3D794" w:rsidR="00BF3893" w:rsidRPr="00932C5A" w:rsidRDefault="00BC548A" w:rsidP="00BF3893">
            <w:pPr>
              <w:rPr>
                <w:rFonts w:cs="Arial"/>
                <w:snapToGrid w:val="0"/>
                <w:color w:val="000000"/>
                <w:sz w:val="16"/>
                <w:szCs w:val="16"/>
              </w:rPr>
            </w:pPr>
            <w:r w:rsidRPr="00F750E1">
              <w:rPr>
                <w:rFonts w:cs="Arial"/>
                <w:snapToGrid w:val="0"/>
                <w:color w:val="000000"/>
                <w:sz w:val="16"/>
                <w:szCs w:val="16"/>
              </w:rPr>
              <w:t xml:space="preserve">Afleiding  </w:t>
            </w:r>
            <w:r>
              <w:rPr>
                <w:rFonts w:cs="Arial"/>
                <w:snapToGrid w:val="0"/>
                <w:color w:val="000000"/>
                <w:sz w:val="16"/>
                <w:szCs w:val="16"/>
              </w:rPr>
              <w:t xml:space="preserve">MTHV </w:t>
            </w:r>
            <w:r w:rsidRPr="00F750E1">
              <w:rPr>
                <w:rFonts w:cs="Arial"/>
                <w:snapToGrid w:val="0"/>
                <w:color w:val="000000"/>
                <w:sz w:val="16"/>
                <w:szCs w:val="16"/>
              </w:rPr>
              <w:t xml:space="preserve">- </w:t>
            </w:r>
            <w:r w:rsidRPr="00F750E1">
              <w:rPr>
                <w:rFonts w:cs="Arial"/>
                <w:sz w:val="16"/>
                <w:szCs w:val="16"/>
              </w:rPr>
              <w:t>MUTATIEEINDE_TS</w:t>
            </w:r>
          </w:p>
        </w:tc>
      </w:tr>
      <w:tr w:rsidR="00BF3893" w:rsidRPr="007E4C35" w14:paraId="0C7B2EF6" w14:textId="77777777" w:rsidTr="00B030FA">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17F589C8" w14:textId="3B1299CD" w:rsidR="00BF3893" w:rsidRPr="007E4C35" w:rsidRDefault="00932C5A" w:rsidP="00BF3893">
            <w:pPr>
              <w:rPr>
                <w:rFonts w:cs="Arial"/>
                <w:sz w:val="16"/>
                <w:szCs w:val="16"/>
              </w:rPr>
            </w:pPr>
            <w:r>
              <w:rPr>
                <w:rFonts w:cs="Arial"/>
                <w:sz w:val="16"/>
                <w:szCs w:val="16"/>
              </w:rPr>
              <w:t>XAAJ</w:t>
            </w:r>
            <w:r w:rsidR="00BF3893" w:rsidRPr="007E4C35">
              <w:rPr>
                <w:rFonts w:cs="Arial"/>
                <w:sz w:val="16"/>
                <w:szCs w:val="16"/>
              </w:rPr>
              <w:t>_LAAD_TS</w:t>
            </w:r>
          </w:p>
        </w:tc>
        <w:tc>
          <w:tcPr>
            <w:tcW w:w="2655" w:type="dxa"/>
            <w:tcBorders>
              <w:top w:val="single" w:sz="4" w:space="0" w:color="auto"/>
              <w:left w:val="single" w:sz="4" w:space="0" w:color="auto"/>
              <w:bottom w:val="single" w:sz="4" w:space="0" w:color="auto"/>
              <w:right w:val="single" w:sz="4" w:space="0" w:color="auto"/>
            </w:tcBorders>
            <w:shd w:val="clear" w:color="auto" w:fill="auto"/>
          </w:tcPr>
          <w:p w14:paraId="41B36A04" w14:textId="77777777" w:rsidR="00BF3893" w:rsidRPr="007E4C35" w:rsidRDefault="00BF3893" w:rsidP="00BF3893">
            <w:pPr>
              <w:rPr>
                <w:rFonts w:cs="Arial"/>
                <w:snapToGrid w:val="0"/>
                <w:color w:val="000000"/>
                <w:sz w:val="16"/>
                <w:szCs w:val="16"/>
              </w:rPr>
            </w:pPr>
          </w:p>
        </w:tc>
        <w:tc>
          <w:tcPr>
            <w:tcW w:w="4058" w:type="dxa"/>
            <w:tcBorders>
              <w:top w:val="single" w:sz="4" w:space="0" w:color="auto"/>
              <w:left w:val="single" w:sz="4" w:space="0" w:color="auto"/>
              <w:bottom w:val="single" w:sz="4" w:space="0" w:color="auto"/>
              <w:right w:val="single" w:sz="4" w:space="0" w:color="auto"/>
            </w:tcBorders>
            <w:shd w:val="clear" w:color="auto" w:fill="auto"/>
          </w:tcPr>
          <w:p w14:paraId="1AF6E350" w14:textId="77777777" w:rsidR="00BF3893" w:rsidRPr="007E4C35" w:rsidRDefault="00BF3893" w:rsidP="00BF3893">
            <w:pPr>
              <w:rPr>
                <w:rFonts w:cs="Arial"/>
                <w:snapToGrid w:val="0"/>
                <w:color w:val="000000"/>
                <w:sz w:val="16"/>
                <w:szCs w:val="16"/>
              </w:rPr>
            </w:pPr>
            <w:r w:rsidRPr="007E4C35">
              <w:rPr>
                <w:rFonts w:cs="Arial"/>
                <w:i/>
                <w:snapToGrid w:val="0"/>
                <w:color w:val="000000"/>
                <w:sz w:val="16"/>
                <w:szCs w:val="16"/>
              </w:rPr>
              <w:t>Laad_TS</w:t>
            </w:r>
          </w:p>
        </w:tc>
      </w:tr>
      <w:tr w:rsidR="00BF3893" w:rsidRPr="007E4C35" w14:paraId="143B65E5" w14:textId="77777777" w:rsidTr="00B030FA">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6CC53E00" w14:textId="20635C05" w:rsidR="00BF3893" w:rsidRPr="007E4C35" w:rsidRDefault="00932C5A" w:rsidP="00BF3893">
            <w:pPr>
              <w:rPr>
                <w:rFonts w:cs="Arial"/>
                <w:sz w:val="16"/>
                <w:szCs w:val="16"/>
              </w:rPr>
            </w:pPr>
            <w:r>
              <w:rPr>
                <w:rFonts w:cs="Arial"/>
                <w:sz w:val="16"/>
                <w:szCs w:val="16"/>
              </w:rPr>
              <w:t>XAAJ</w:t>
            </w:r>
            <w:r w:rsidR="00BF3893" w:rsidRPr="007E4C35">
              <w:rPr>
                <w:rFonts w:cs="Arial"/>
                <w:sz w:val="16"/>
                <w:szCs w:val="16"/>
              </w:rPr>
              <w:t>_RECORDBRON_NAAM</w:t>
            </w:r>
          </w:p>
        </w:tc>
        <w:tc>
          <w:tcPr>
            <w:tcW w:w="2655" w:type="dxa"/>
            <w:tcBorders>
              <w:top w:val="single" w:sz="4" w:space="0" w:color="auto"/>
              <w:left w:val="single" w:sz="4" w:space="0" w:color="auto"/>
              <w:bottom w:val="single" w:sz="4" w:space="0" w:color="auto"/>
              <w:right w:val="single" w:sz="4" w:space="0" w:color="auto"/>
            </w:tcBorders>
            <w:shd w:val="clear" w:color="auto" w:fill="auto"/>
          </w:tcPr>
          <w:p w14:paraId="65E86D66" w14:textId="238B84B8" w:rsidR="002773CC" w:rsidRPr="007E4C35" w:rsidRDefault="009A1BDF">
            <w:pPr>
              <w:rPr>
                <w:rFonts w:cs="Arial"/>
                <w:sz w:val="16"/>
                <w:szCs w:val="16"/>
              </w:rPr>
            </w:pPr>
            <w:r>
              <w:rPr>
                <w:rFonts w:cs="Arial"/>
                <w:sz w:val="16"/>
                <w:szCs w:val="16"/>
              </w:rPr>
              <w:t>HSEL</w:t>
            </w:r>
            <w:r w:rsidR="004B05D7" w:rsidRPr="004B05D7">
              <w:rPr>
                <w:rFonts w:cs="Arial"/>
                <w:sz w:val="16"/>
                <w:szCs w:val="16"/>
              </w:rPr>
              <w:t>_RN320RHO</w:t>
            </w:r>
          </w:p>
        </w:tc>
        <w:tc>
          <w:tcPr>
            <w:tcW w:w="4058" w:type="dxa"/>
            <w:tcBorders>
              <w:top w:val="single" w:sz="4" w:space="0" w:color="auto"/>
              <w:left w:val="single" w:sz="4" w:space="0" w:color="auto"/>
              <w:bottom w:val="single" w:sz="4" w:space="0" w:color="auto"/>
              <w:right w:val="single" w:sz="4" w:space="0" w:color="auto"/>
            </w:tcBorders>
            <w:shd w:val="clear" w:color="auto" w:fill="auto"/>
          </w:tcPr>
          <w:p w14:paraId="20B9D55F" w14:textId="3A6F56DE" w:rsidR="002773CC" w:rsidRPr="007E4C35" w:rsidRDefault="00E259C0">
            <w:pPr>
              <w:rPr>
                <w:rFonts w:cs="Arial"/>
                <w:snapToGrid w:val="0"/>
                <w:color w:val="000000"/>
                <w:sz w:val="16"/>
                <w:szCs w:val="16"/>
              </w:rPr>
            </w:pPr>
            <w:r w:rsidRPr="00E259C0">
              <w:rPr>
                <w:rFonts w:cs="Arial"/>
                <w:snapToGrid w:val="0"/>
                <w:color w:val="000000"/>
                <w:sz w:val="16"/>
                <w:szCs w:val="16"/>
              </w:rPr>
              <w:t>RECORDBRON_NAAM</w:t>
            </w:r>
          </w:p>
        </w:tc>
      </w:tr>
      <w:tr w:rsidR="00932C5A" w:rsidRPr="007E4C35" w14:paraId="4D6CD604" w14:textId="77777777" w:rsidTr="00B030FA">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1F458458" w14:textId="3A8DC3D7" w:rsidR="00932C5A" w:rsidRDefault="00932C5A" w:rsidP="00BF3893">
            <w:pPr>
              <w:rPr>
                <w:rFonts w:cs="Arial"/>
                <w:sz w:val="16"/>
                <w:szCs w:val="16"/>
              </w:rPr>
            </w:pPr>
            <w:r w:rsidRPr="00932C5A">
              <w:rPr>
                <w:rFonts w:cs="Arial"/>
                <w:sz w:val="16"/>
                <w:szCs w:val="16"/>
              </w:rPr>
              <w:t>XAAJ_UITEIND_BH_TYPE</w:t>
            </w:r>
          </w:p>
        </w:tc>
        <w:tc>
          <w:tcPr>
            <w:tcW w:w="2655" w:type="dxa"/>
            <w:tcBorders>
              <w:top w:val="single" w:sz="4" w:space="0" w:color="auto"/>
              <w:left w:val="single" w:sz="4" w:space="0" w:color="auto"/>
              <w:bottom w:val="single" w:sz="4" w:space="0" w:color="auto"/>
              <w:right w:val="single" w:sz="4" w:space="0" w:color="auto"/>
            </w:tcBorders>
            <w:shd w:val="clear" w:color="auto" w:fill="auto"/>
          </w:tcPr>
          <w:p w14:paraId="48F2E8D4" w14:textId="5C645C30" w:rsidR="002773CC" w:rsidRPr="004B05D7" w:rsidRDefault="009A1BDF">
            <w:pPr>
              <w:rPr>
                <w:rFonts w:cs="Arial"/>
                <w:sz w:val="16"/>
                <w:szCs w:val="16"/>
              </w:rPr>
            </w:pPr>
            <w:r>
              <w:rPr>
                <w:rFonts w:cs="Arial"/>
                <w:sz w:val="16"/>
                <w:szCs w:val="16"/>
              </w:rPr>
              <w:t>HSEL</w:t>
            </w:r>
            <w:r w:rsidR="00932C5A" w:rsidRPr="004B05D7">
              <w:rPr>
                <w:rFonts w:cs="Arial"/>
                <w:sz w:val="16"/>
                <w:szCs w:val="16"/>
              </w:rPr>
              <w:t>_RN320RHO</w:t>
            </w:r>
          </w:p>
        </w:tc>
        <w:tc>
          <w:tcPr>
            <w:tcW w:w="4058" w:type="dxa"/>
            <w:tcBorders>
              <w:top w:val="single" w:sz="4" w:space="0" w:color="auto"/>
              <w:left w:val="single" w:sz="4" w:space="0" w:color="auto"/>
              <w:bottom w:val="single" w:sz="4" w:space="0" w:color="auto"/>
              <w:right w:val="single" w:sz="4" w:space="0" w:color="auto"/>
            </w:tcBorders>
            <w:shd w:val="clear" w:color="auto" w:fill="auto"/>
          </w:tcPr>
          <w:p w14:paraId="29DAE415" w14:textId="1131799A" w:rsidR="002773CC" w:rsidRPr="007E4C35" w:rsidRDefault="00E259C0">
            <w:pPr>
              <w:rPr>
                <w:rFonts w:cs="Arial"/>
                <w:snapToGrid w:val="0"/>
                <w:color w:val="000000"/>
                <w:sz w:val="16"/>
                <w:szCs w:val="16"/>
              </w:rPr>
            </w:pPr>
            <w:r w:rsidRPr="00E259C0">
              <w:rPr>
                <w:rFonts w:cs="Arial"/>
                <w:snapToGrid w:val="0"/>
                <w:color w:val="000000"/>
                <w:sz w:val="16"/>
                <w:szCs w:val="16"/>
              </w:rPr>
              <w:t>RN320BELANGHEBTYPE</w:t>
            </w:r>
          </w:p>
        </w:tc>
      </w:tr>
    </w:tbl>
    <w:p w14:paraId="45C0C780" w14:textId="1851AC75" w:rsidR="00BF3893" w:rsidRPr="004E5817" w:rsidRDefault="00BF3893" w:rsidP="00BF3893">
      <w:pPr>
        <w:pStyle w:val="Kop2"/>
        <w:tabs>
          <w:tab w:val="clear" w:pos="709"/>
          <w:tab w:val="num" w:pos="1134"/>
        </w:tabs>
        <w:ind w:left="1134" w:hanging="1134"/>
      </w:pPr>
      <w:bookmarkStart w:id="1336" w:name="_Ref482613010"/>
      <w:bookmarkStart w:id="1337" w:name="_Toc7616259"/>
      <w:r w:rsidRPr="004E5817">
        <w:t>Hoofdselectie</w:t>
      </w:r>
      <w:bookmarkEnd w:id="1336"/>
      <w:bookmarkEnd w:id="1337"/>
    </w:p>
    <w:p w14:paraId="0FB25404" w14:textId="77777777" w:rsidR="00BF3893" w:rsidRPr="005832EC" w:rsidRDefault="00BF3893" w:rsidP="005832EC">
      <w:pPr>
        <w:rPr>
          <w:b/>
        </w:rPr>
      </w:pPr>
      <w:r w:rsidRPr="005832EC">
        <w:rPr>
          <w:b/>
        </w:rPr>
        <w:t>Functionele beschrijving</w:t>
      </w:r>
    </w:p>
    <w:p w14:paraId="474DE11D" w14:textId="5B16BE45" w:rsidR="00BF3893" w:rsidRPr="004E5817" w:rsidRDefault="00074562" w:rsidP="00BF3893">
      <w:pPr>
        <w:pStyle w:val="Standaardinspringing"/>
        <w:ind w:left="0" w:firstLine="0"/>
      </w:pPr>
      <w:r w:rsidRPr="004E5817">
        <w:t xml:space="preserve">Selecteer alle </w:t>
      </w:r>
      <w:r>
        <w:t>Rekening</w:t>
      </w:r>
      <w:r w:rsidRPr="004E5817">
        <w:t xml:space="preserve">-gegevens uit RBG (tabel </w:t>
      </w:r>
      <w:r w:rsidR="0095502F">
        <w:rPr>
          <w:rFonts w:cs="Arial"/>
          <w:szCs w:val="19"/>
        </w:rPr>
        <w:t xml:space="preserve">HSEL_RN310REK </w:t>
      </w:r>
      <w:r w:rsidRPr="004E5817">
        <w:t xml:space="preserve">) die zijn toegevoegd </w:t>
      </w:r>
      <w:r>
        <w:t>sinds de vorige verwerking (</w:t>
      </w:r>
      <w:r w:rsidRPr="004E5817">
        <w:t xml:space="preserve">LAAD_TS ligt ná de </w:t>
      </w:r>
      <w:r w:rsidRPr="004E5817">
        <w:rPr>
          <w:i/>
        </w:rPr>
        <w:t>Vorige_laad_TS</w:t>
      </w:r>
      <w:r w:rsidRPr="004E5817">
        <w:t>)</w:t>
      </w:r>
      <w:r>
        <w:t xml:space="preserve"> die tevens een voorkomen hebben in tabel </w:t>
      </w:r>
      <w:r w:rsidR="004B05D7">
        <w:t>RBG_Rekeninghouders (</w:t>
      </w:r>
      <w:r w:rsidR="000E0C0E">
        <w:t>HSEL</w:t>
      </w:r>
      <w:r w:rsidR="004B05D7" w:rsidRPr="004B05D7">
        <w:t>_RN320RHO</w:t>
      </w:r>
      <w:r w:rsidR="004B05D7">
        <w:t>)</w:t>
      </w:r>
      <w:r>
        <w:t xml:space="preserve"> m</w:t>
      </w:r>
      <w:r w:rsidR="0066720A">
        <w:t>è</w:t>
      </w:r>
      <w:r>
        <w:t>t een gevulde UiteindelijkGerechtigde</w:t>
      </w:r>
      <w:r w:rsidR="00BF3893" w:rsidRPr="004E5817">
        <w:t xml:space="preserve">. </w:t>
      </w:r>
    </w:p>
    <w:p w14:paraId="11C1F034" w14:textId="77777777" w:rsidR="00BF3893" w:rsidRPr="004E5817" w:rsidRDefault="00BF3893" w:rsidP="00BF3893">
      <w:pPr>
        <w:pStyle w:val="Standaardinspringing"/>
        <w:ind w:left="0" w:firstLine="0"/>
      </w:pPr>
    </w:p>
    <w:p w14:paraId="0F1B9BE8" w14:textId="6CE572D9" w:rsidR="0066720A" w:rsidRPr="004E5817" w:rsidRDefault="0066720A" w:rsidP="0066720A">
      <w:pPr>
        <w:pStyle w:val="Standaardinspringing"/>
        <w:ind w:left="0" w:firstLine="0"/>
      </w:pPr>
      <w:r w:rsidRPr="004E5817">
        <w:t xml:space="preserve">Maak vervolgens van deze gegevens een lijst met unieke voorkomens van Business Keys en </w:t>
      </w:r>
      <w:r>
        <w:t>XAAJ</w:t>
      </w:r>
      <w:r w:rsidRPr="004E5817">
        <w:t>_MUTATIEBEGIN_TS.</w:t>
      </w:r>
    </w:p>
    <w:p w14:paraId="1E4B0EF1" w14:textId="77777777" w:rsidR="0066720A" w:rsidRDefault="0066720A" w:rsidP="00BF3893">
      <w:pPr>
        <w:pStyle w:val="Standaardinspringing"/>
        <w:ind w:left="0" w:firstLine="0"/>
      </w:pPr>
    </w:p>
    <w:p w14:paraId="4088F9AF" w14:textId="2D7AD99B" w:rsidR="0066720A" w:rsidRDefault="0066720A" w:rsidP="00BF3893">
      <w:pPr>
        <w:pStyle w:val="Standaardinspringing"/>
        <w:ind w:left="0" w:firstLine="0"/>
      </w:pPr>
      <w:r>
        <w:t xml:space="preserve">Bij een correctie of intrekking van een Rekening dient een bestaande </w:t>
      </w:r>
      <w:r w:rsidRPr="0066720A">
        <w:t>L_RBG_FIN_DEELNAME_UITEIND_BH</w:t>
      </w:r>
      <w:r>
        <w:t xml:space="preserve"> te worden afgesloten. Bij een Initiële of gecorrigeerde Rekening mèt een UiteindelijkGerechtigde dient een </w:t>
      </w:r>
      <w:r w:rsidRPr="0066720A">
        <w:t>L_RBG_FIN_DEELNAME_UITEIND_BH</w:t>
      </w:r>
      <w:r>
        <w:t xml:space="preserve"> te worden opgevoerd.</w:t>
      </w:r>
    </w:p>
    <w:p w14:paraId="2A79EC0C" w14:textId="77777777" w:rsidR="00BF3893" w:rsidRPr="004E5817" w:rsidRDefault="00BF3893" w:rsidP="00BF3893">
      <w:pPr>
        <w:pStyle w:val="Standaardinspringing"/>
        <w:ind w:left="0" w:firstLine="0"/>
      </w:pPr>
    </w:p>
    <w:p w14:paraId="22615AB5" w14:textId="77777777" w:rsidR="00BF3893" w:rsidRPr="00E12119" w:rsidRDefault="00BF3893" w:rsidP="00ED31EF">
      <w:r w:rsidRPr="00E12119">
        <w:rPr>
          <w:b/>
        </w:rPr>
        <w:t>Selectiepad:</w:t>
      </w:r>
    </w:p>
    <w:p w14:paraId="4B72A156" w14:textId="77777777" w:rsidR="002773CC" w:rsidRDefault="002773CC" w:rsidP="0066720A">
      <w:pPr>
        <w:pStyle w:val="Standaardinspringing"/>
        <w:ind w:left="0" w:firstLine="0"/>
        <w:rPr>
          <w:rFonts w:cs="Arial"/>
          <w:szCs w:val="19"/>
        </w:rPr>
        <w:sectPr w:rsidR="002773CC" w:rsidSect="00DC525E">
          <w:type w:val="continuous"/>
          <w:pgSz w:w="11906" w:h="16838"/>
          <w:pgMar w:top="1418" w:right="991" w:bottom="1418" w:left="1418" w:header="708" w:footer="708" w:gutter="0"/>
          <w:cols w:space="708"/>
          <w:titlePg/>
        </w:sectPr>
      </w:pPr>
    </w:p>
    <w:p w14:paraId="270B6E43" w14:textId="4A1CBC5A" w:rsidR="0066720A" w:rsidRPr="004E5817" w:rsidRDefault="0095502F" w:rsidP="0066720A">
      <w:pPr>
        <w:pStyle w:val="Standaardinspringing"/>
        <w:ind w:left="0" w:firstLine="0"/>
        <w:rPr>
          <w:szCs w:val="19"/>
        </w:rPr>
      </w:pPr>
      <w:r>
        <w:rPr>
          <w:rFonts w:cs="Arial"/>
          <w:szCs w:val="19"/>
        </w:rPr>
        <w:t xml:space="preserve">HSEL_RN310REK </w:t>
      </w:r>
    </w:p>
    <w:p w14:paraId="7C91C173" w14:textId="69630801" w:rsidR="0066720A" w:rsidRDefault="0066720A" w:rsidP="0066720A">
      <w:pPr>
        <w:tabs>
          <w:tab w:val="left" w:pos="2552"/>
        </w:tabs>
      </w:pPr>
      <w:r w:rsidRPr="004E5817">
        <w:t xml:space="preserve">         </w:t>
      </w:r>
      <w:r w:rsidRPr="004E5817">
        <w:sym w:font="Wingdings" w:char="F0E2"/>
      </w:r>
      <w:r w:rsidRPr="004E5817">
        <w:t xml:space="preserve"> </w:t>
      </w:r>
      <w:r w:rsidRPr="00CB0022">
        <w:rPr>
          <w:color w:val="7F7F7F" w:themeColor="text1" w:themeTint="80"/>
        </w:rPr>
        <w:t>(</w:t>
      </w:r>
      <w:r w:rsidR="00B71EA8" w:rsidRPr="00CB0022">
        <w:rPr>
          <w:color w:val="7F7F7F" w:themeColor="text1" w:themeTint="80"/>
        </w:rPr>
        <w:t>inner-</w:t>
      </w:r>
      <w:r w:rsidRPr="00CB0022">
        <w:rPr>
          <w:color w:val="7F7F7F" w:themeColor="text1" w:themeTint="80"/>
        </w:rPr>
        <w:t>join)</w:t>
      </w:r>
    </w:p>
    <w:p w14:paraId="06BEE22D" w14:textId="128E551B" w:rsidR="004B05D7" w:rsidRDefault="009A1BDF" w:rsidP="00BF3893">
      <w:pPr>
        <w:pStyle w:val="Standaardinspringing"/>
        <w:ind w:left="0" w:firstLine="0"/>
      </w:pPr>
      <w:r>
        <w:t>HSEL</w:t>
      </w:r>
      <w:r w:rsidR="004B05D7" w:rsidRPr="004B05D7">
        <w:t>_RN320RHO</w:t>
      </w:r>
      <w:r w:rsidR="006D6E1C">
        <w:t xml:space="preserve"> (</w:t>
      </w:r>
      <w:r w:rsidR="006D6E1C">
        <w:rPr>
          <w:i/>
        </w:rPr>
        <w:t>UIG</w:t>
      </w:r>
      <w:r w:rsidR="006D6E1C">
        <w:t>)</w:t>
      </w:r>
    </w:p>
    <w:p w14:paraId="2F084FB8" w14:textId="38D02D3B" w:rsidR="004B05D7" w:rsidRPr="004B05D7" w:rsidRDefault="004B05D7" w:rsidP="00CB0022">
      <w:pPr>
        <w:tabs>
          <w:tab w:val="left" w:pos="3969"/>
        </w:tabs>
      </w:pPr>
      <w:r w:rsidRPr="004E5817">
        <w:t xml:space="preserve">         </w:t>
      </w:r>
      <w:r w:rsidRPr="004E5817">
        <w:sym w:font="Wingdings" w:char="F0E2"/>
      </w:r>
      <w:r>
        <w:t xml:space="preserve"> </w:t>
      </w:r>
      <w:r w:rsidR="00B71EA8" w:rsidRPr="00513C5F">
        <w:rPr>
          <w:color w:val="7F7F7F" w:themeColor="text1" w:themeTint="80"/>
        </w:rPr>
        <w:t>(inner-join)</w:t>
      </w:r>
      <w:r w:rsidR="00CC46E9">
        <w:tab/>
        <w:t xml:space="preserve"> </w:t>
      </w:r>
      <w:r w:rsidR="00B71EA8">
        <w:sym w:font="Wingdings" w:char="F0E6"/>
      </w:r>
      <w:r w:rsidR="00B71EA8">
        <w:t xml:space="preserve"> </w:t>
      </w:r>
      <w:r w:rsidR="00B71EA8" w:rsidRPr="00513C5F">
        <w:rPr>
          <w:color w:val="7F7F7F" w:themeColor="text1" w:themeTint="80"/>
        </w:rPr>
        <w:t>(</w:t>
      </w:r>
      <w:r w:rsidR="00B71EA8">
        <w:rPr>
          <w:color w:val="7F7F7F" w:themeColor="text1" w:themeTint="80"/>
        </w:rPr>
        <w:t>left</w:t>
      </w:r>
      <w:r w:rsidR="00B71EA8" w:rsidRPr="00513C5F">
        <w:rPr>
          <w:color w:val="7F7F7F" w:themeColor="text1" w:themeTint="80"/>
        </w:rPr>
        <w:t>-join)</w:t>
      </w:r>
    </w:p>
    <w:p w14:paraId="1F592F94" w14:textId="79639FD5" w:rsidR="00BF3893" w:rsidRPr="00306E33" w:rsidRDefault="00CB0022" w:rsidP="00CB0022">
      <w:pPr>
        <w:tabs>
          <w:tab w:val="left" w:pos="3544"/>
        </w:tabs>
      </w:pPr>
      <w:r w:rsidRPr="00D93A87">
        <w:t>H_FIN_</w:t>
      </w:r>
      <w:r>
        <w:t>DEELNAME (</w:t>
      </w:r>
      <w:r>
        <w:rPr>
          <w:i/>
        </w:rPr>
        <w:t>UIG</w:t>
      </w:r>
      <w:r>
        <w:t>)</w:t>
      </w:r>
      <w:r w:rsidR="00CC46E9">
        <w:tab/>
      </w:r>
      <w:r w:rsidR="005F3C9D">
        <w:t>HSEL</w:t>
      </w:r>
      <w:r w:rsidR="00B71EA8" w:rsidRPr="004B05D7">
        <w:t>_RN320RHO</w:t>
      </w:r>
      <w:r w:rsidR="00A86B5C">
        <w:t xml:space="preserve"> (</w:t>
      </w:r>
      <w:r w:rsidR="006D6E1C" w:rsidRPr="00CB0022">
        <w:rPr>
          <w:i/>
        </w:rPr>
        <w:t>DLN</w:t>
      </w:r>
      <w:r w:rsidR="00A86B5C">
        <w:t>)</w:t>
      </w:r>
    </w:p>
    <w:p w14:paraId="3B82FFEE" w14:textId="5133C86E" w:rsidR="00BF3893" w:rsidRDefault="00BF3893" w:rsidP="00CB0022">
      <w:pPr>
        <w:tabs>
          <w:tab w:val="left" w:pos="3969"/>
        </w:tabs>
      </w:pPr>
      <w:r w:rsidRPr="004E5817">
        <w:t xml:space="preserve">         </w:t>
      </w:r>
      <w:r w:rsidR="00CC46E9">
        <w:tab/>
      </w:r>
      <w:r w:rsidR="00B71EA8" w:rsidRPr="004E5817">
        <w:sym w:font="Wingdings" w:char="F0E2"/>
      </w:r>
      <w:r w:rsidR="00B71EA8" w:rsidRPr="004E5817">
        <w:t xml:space="preserve"> </w:t>
      </w:r>
      <w:r w:rsidR="00B71EA8" w:rsidRPr="00513C5F">
        <w:rPr>
          <w:color w:val="7F7F7F" w:themeColor="text1" w:themeTint="80"/>
        </w:rPr>
        <w:t>(inner-join)</w:t>
      </w:r>
    </w:p>
    <w:p w14:paraId="29359846" w14:textId="6A927649" w:rsidR="00B71EA8" w:rsidRDefault="00B71EA8" w:rsidP="00CB0022">
      <w:pPr>
        <w:tabs>
          <w:tab w:val="left" w:pos="3544"/>
        </w:tabs>
      </w:pPr>
      <w:r>
        <w:tab/>
      </w:r>
      <w:r w:rsidRPr="00D93A87">
        <w:t>H_FIN_</w:t>
      </w:r>
      <w:r>
        <w:t>DEELNAME (</w:t>
      </w:r>
      <w:r w:rsidR="006D6E1C" w:rsidRPr="00513C5F">
        <w:rPr>
          <w:i/>
        </w:rPr>
        <w:t>DLN</w:t>
      </w:r>
      <w:r>
        <w:t>)</w:t>
      </w:r>
    </w:p>
    <w:p w14:paraId="260B3B4C" w14:textId="77777777" w:rsidR="00F614BC" w:rsidRDefault="00F614BC" w:rsidP="00BF3893">
      <w:pPr>
        <w:tabs>
          <w:tab w:val="left" w:pos="2552"/>
        </w:tabs>
        <w:rPr>
          <w:rFonts w:cs="Arial"/>
          <w:sz w:val="18"/>
          <w:highlight w:val="yellow"/>
        </w:rPr>
      </w:pPr>
    </w:p>
    <w:p w14:paraId="61229E7F" w14:textId="77777777" w:rsidR="00BF3893" w:rsidRPr="004E5817" w:rsidRDefault="00BF3893" w:rsidP="00BF3893">
      <w:pPr>
        <w:tabs>
          <w:tab w:val="left" w:pos="2552"/>
        </w:tabs>
        <w:rPr>
          <w:b/>
        </w:rPr>
      </w:pPr>
      <w:r w:rsidRPr="006725AF">
        <w:rPr>
          <w:rFonts w:cs="Arial"/>
          <w:sz w:val="18"/>
          <w:highlight w:val="yellow"/>
        </w:rPr>
        <w:br/>
      </w:r>
      <w:r w:rsidRPr="004E5817">
        <w:rPr>
          <w:b/>
        </w:rPr>
        <w:t>Kolommen en condities:</w:t>
      </w:r>
    </w:p>
    <w:tbl>
      <w:tblPr>
        <w:tblW w:w="9609" w:type="dxa"/>
        <w:tblLayout w:type="fixed"/>
        <w:tblCellMar>
          <w:left w:w="70" w:type="dxa"/>
          <w:right w:w="70" w:type="dxa"/>
        </w:tblCellMar>
        <w:tblLook w:val="0000" w:firstRow="0" w:lastRow="0" w:firstColumn="0" w:lastColumn="0" w:noHBand="0" w:noVBand="0"/>
      </w:tblPr>
      <w:tblGrid>
        <w:gridCol w:w="3823"/>
        <w:gridCol w:w="425"/>
        <w:gridCol w:w="5361"/>
      </w:tblGrid>
      <w:tr w:rsidR="00074562" w:rsidRPr="00D07D5D" w14:paraId="52F6299C" w14:textId="77777777" w:rsidTr="00074562">
        <w:trPr>
          <w:cantSplit/>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418E6399" w14:textId="4E837F0E" w:rsidR="00074562" w:rsidRPr="00436B79" w:rsidRDefault="0095502F" w:rsidP="00074562">
            <w:pPr>
              <w:rPr>
                <w:b/>
                <w:sz w:val="16"/>
                <w:szCs w:val="16"/>
              </w:rPr>
            </w:pPr>
            <w:r>
              <w:rPr>
                <w:rFonts w:cs="Arial"/>
                <w:b/>
                <w:sz w:val="16"/>
                <w:szCs w:val="16"/>
              </w:rPr>
              <w:t xml:space="preserve">HSEL_RN310REK </w:t>
            </w:r>
            <w:r w:rsidR="00074562" w:rsidRPr="00436B79">
              <w:rPr>
                <w:rFonts w:cs="Arial"/>
                <w:b/>
                <w:sz w:val="16"/>
                <w:szCs w:val="16"/>
              </w:rPr>
              <w:t xml:space="preserve"> </w:t>
            </w:r>
            <w:r w:rsidR="00074562">
              <w:rPr>
                <w:b/>
                <w:sz w:val="16"/>
                <w:szCs w:val="16"/>
              </w:rPr>
              <w:t>(alias: R1</w:t>
            </w:r>
            <w:r w:rsidR="00074562" w:rsidRPr="00436B79">
              <w:rPr>
                <w:b/>
                <w:sz w:val="16"/>
                <w:szCs w:val="16"/>
              </w:rPr>
              <w:t>)</w:t>
            </w:r>
          </w:p>
          <w:p w14:paraId="0E8FC684" w14:textId="77777777" w:rsidR="00074562" w:rsidRPr="00D07D5D" w:rsidRDefault="00074562" w:rsidP="00074562">
            <w:pPr>
              <w:rPr>
                <w:b/>
                <w:sz w:val="16"/>
                <w:szCs w:val="16"/>
              </w:rPr>
            </w:pP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3CBF78F1" w14:textId="77777777" w:rsidR="00074562" w:rsidRPr="00D07D5D" w:rsidRDefault="00074562" w:rsidP="00074562">
            <w:pPr>
              <w:rPr>
                <w:b/>
                <w:sz w:val="16"/>
                <w:szCs w:val="16"/>
              </w:rPr>
            </w:pPr>
            <w:r w:rsidRPr="00D07D5D">
              <w:rPr>
                <w:b/>
                <w:sz w:val="16"/>
                <w:szCs w:val="16"/>
              </w:rPr>
              <w:t>Sel</w:t>
            </w:r>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188F77DD" w14:textId="77777777" w:rsidR="00074562" w:rsidRPr="00D07D5D" w:rsidRDefault="00074562" w:rsidP="00074562">
            <w:pPr>
              <w:rPr>
                <w:b/>
                <w:sz w:val="16"/>
                <w:szCs w:val="16"/>
              </w:rPr>
            </w:pPr>
            <w:r w:rsidRPr="00D07D5D">
              <w:rPr>
                <w:b/>
                <w:sz w:val="16"/>
                <w:szCs w:val="16"/>
              </w:rPr>
              <w:t>Condities</w:t>
            </w:r>
          </w:p>
        </w:tc>
      </w:tr>
      <w:tr w:rsidR="00074562" w:rsidRPr="00D07D5D" w14:paraId="6441B269" w14:textId="77777777" w:rsidTr="00074562">
        <w:trPr>
          <w:cantSplit/>
        </w:trPr>
        <w:tc>
          <w:tcPr>
            <w:tcW w:w="3823" w:type="dxa"/>
            <w:tcBorders>
              <w:top w:val="single" w:sz="4" w:space="0" w:color="auto"/>
              <w:left w:val="single" w:sz="4" w:space="0" w:color="auto"/>
              <w:bottom w:val="single" w:sz="4" w:space="0" w:color="auto"/>
              <w:right w:val="single" w:sz="4" w:space="0" w:color="auto"/>
            </w:tcBorders>
            <w:shd w:val="clear" w:color="auto" w:fill="FFFFFF" w:themeFill="background1"/>
          </w:tcPr>
          <w:p w14:paraId="1B92AEB5" w14:textId="2033CFD9" w:rsidR="00074562" w:rsidRPr="00436B79" w:rsidRDefault="00074562" w:rsidP="00074562">
            <w:pPr>
              <w:rPr>
                <w:sz w:val="16"/>
                <w:szCs w:val="16"/>
              </w:rPr>
            </w:pPr>
            <w:r w:rsidRPr="00436B79">
              <w:rPr>
                <w:rFonts w:cs="Arial"/>
                <w:spacing w:val="0"/>
                <w:sz w:val="16"/>
                <w:szCs w:val="16"/>
              </w:rPr>
              <w:t>X_OP_TYPE</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5451B96" w14:textId="77777777" w:rsidR="00074562" w:rsidRPr="007D788B" w:rsidRDefault="00074562" w:rsidP="00074562">
            <w:pPr>
              <w:rPr>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FFFFFF" w:themeFill="background1"/>
          </w:tcPr>
          <w:p w14:paraId="27402E6C" w14:textId="77777777" w:rsidR="00074562" w:rsidRPr="00D07D5D" w:rsidRDefault="00074562" w:rsidP="00074562">
            <w:pPr>
              <w:rPr>
                <w:b/>
                <w:sz w:val="16"/>
                <w:szCs w:val="16"/>
              </w:rPr>
            </w:pPr>
          </w:p>
        </w:tc>
      </w:tr>
      <w:tr w:rsidR="0066720A" w:rsidRPr="00D26284" w14:paraId="1702F969" w14:textId="77777777" w:rsidTr="0066720A">
        <w:trPr>
          <w:cantSplit/>
        </w:trPr>
        <w:tc>
          <w:tcPr>
            <w:tcW w:w="3823" w:type="dxa"/>
            <w:tcBorders>
              <w:top w:val="single" w:sz="4" w:space="0" w:color="auto"/>
              <w:left w:val="single" w:sz="4" w:space="0" w:color="auto"/>
              <w:bottom w:val="single" w:sz="4" w:space="0" w:color="auto"/>
              <w:right w:val="single" w:sz="4" w:space="0" w:color="auto"/>
            </w:tcBorders>
            <w:shd w:val="clear" w:color="auto" w:fill="FFFFFF" w:themeFill="background1"/>
          </w:tcPr>
          <w:p w14:paraId="29187562" w14:textId="7EB983E1" w:rsidR="0066720A" w:rsidRPr="0066720A" w:rsidRDefault="0066720A" w:rsidP="00D5662A">
            <w:pPr>
              <w:rPr>
                <w:sz w:val="16"/>
                <w:szCs w:val="16"/>
              </w:rPr>
            </w:pPr>
            <w:r w:rsidRPr="0066720A">
              <w:rPr>
                <w:sz w:val="16"/>
                <w:szCs w:val="16"/>
              </w:rPr>
              <w:t>RN310RSINBRN</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A5C0725" w14:textId="77777777" w:rsidR="0066720A" w:rsidRPr="006344E1" w:rsidRDefault="0066720A" w:rsidP="00D5662A">
            <w:pPr>
              <w:rPr>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FFFFFF" w:themeFill="background1"/>
          </w:tcPr>
          <w:p w14:paraId="278AE86A" w14:textId="77777777" w:rsidR="0066720A" w:rsidRPr="006344E1" w:rsidRDefault="0066720A" w:rsidP="00D5662A">
            <w:pPr>
              <w:rPr>
                <w:b/>
                <w:sz w:val="16"/>
                <w:szCs w:val="16"/>
              </w:rPr>
            </w:pPr>
          </w:p>
        </w:tc>
      </w:tr>
      <w:tr w:rsidR="0066720A" w:rsidRPr="00F30762" w14:paraId="42CAA459" w14:textId="77777777" w:rsidTr="0066720A">
        <w:trPr>
          <w:cantSplit/>
        </w:trPr>
        <w:tc>
          <w:tcPr>
            <w:tcW w:w="3823" w:type="dxa"/>
            <w:tcBorders>
              <w:top w:val="single" w:sz="4" w:space="0" w:color="auto"/>
              <w:left w:val="single" w:sz="4" w:space="0" w:color="auto"/>
              <w:bottom w:val="single" w:sz="4" w:space="0" w:color="auto"/>
              <w:right w:val="single" w:sz="4" w:space="0" w:color="auto"/>
            </w:tcBorders>
            <w:shd w:val="clear" w:color="auto" w:fill="FFFFFF" w:themeFill="background1"/>
          </w:tcPr>
          <w:p w14:paraId="359E4336" w14:textId="2E055CF4" w:rsidR="0066720A" w:rsidRPr="0066720A" w:rsidRDefault="0066720A" w:rsidP="00D5662A">
            <w:pPr>
              <w:rPr>
                <w:sz w:val="16"/>
                <w:szCs w:val="16"/>
              </w:rPr>
            </w:pPr>
            <w:r w:rsidRPr="0066720A">
              <w:rPr>
                <w:sz w:val="16"/>
                <w:szCs w:val="16"/>
              </w:rPr>
              <w:t>RN310VALUTAJAAR</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13854AC8" w14:textId="77777777" w:rsidR="0066720A" w:rsidRPr="0066720A" w:rsidRDefault="0066720A" w:rsidP="0066720A">
            <w:pPr>
              <w:rPr>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FFFFFF" w:themeFill="background1"/>
          </w:tcPr>
          <w:p w14:paraId="7B929E2A" w14:textId="77777777" w:rsidR="0066720A" w:rsidRPr="0066720A" w:rsidRDefault="0066720A" w:rsidP="00D5662A">
            <w:pPr>
              <w:rPr>
                <w:b/>
                <w:sz w:val="16"/>
                <w:szCs w:val="16"/>
              </w:rPr>
            </w:pPr>
          </w:p>
        </w:tc>
      </w:tr>
      <w:tr w:rsidR="0066720A" w:rsidRPr="00F30762" w14:paraId="27083034" w14:textId="77777777" w:rsidTr="0066720A">
        <w:trPr>
          <w:cantSplit/>
        </w:trPr>
        <w:tc>
          <w:tcPr>
            <w:tcW w:w="3823" w:type="dxa"/>
            <w:tcBorders>
              <w:top w:val="single" w:sz="4" w:space="0" w:color="auto"/>
              <w:left w:val="single" w:sz="4" w:space="0" w:color="auto"/>
              <w:bottom w:val="single" w:sz="4" w:space="0" w:color="auto"/>
              <w:right w:val="single" w:sz="4" w:space="0" w:color="auto"/>
            </w:tcBorders>
            <w:shd w:val="clear" w:color="auto" w:fill="FFFFFF" w:themeFill="background1"/>
          </w:tcPr>
          <w:p w14:paraId="730FC42B" w14:textId="1ECBCD31" w:rsidR="0066720A" w:rsidRPr="0066720A" w:rsidRDefault="0066720A" w:rsidP="00D5662A">
            <w:pPr>
              <w:rPr>
                <w:sz w:val="16"/>
                <w:szCs w:val="16"/>
              </w:rPr>
            </w:pPr>
            <w:r w:rsidRPr="0066720A">
              <w:rPr>
                <w:sz w:val="16"/>
                <w:szCs w:val="16"/>
              </w:rPr>
              <w:t>RN310SOORTBESTAND</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3EE59DA8" w14:textId="77777777" w:rsidR="0066720A" w:rsidRPr="0066720A" w:rsidRDefault="0066720A" w:rsidP="0066720A">
            <w:pPr>
              <w:rPr>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FFFFFF" w:themeFill="background1"/>
          </w:tcPr>
          <w:p w14:paraId="09DE0F93" w14:textId="77777777" w:rsidR="0066720A" w:rsidRPr="0066720A" w:rsidRDefault="0066720A" w:rsidP="00D5662A">
            <w:pPr>
              <w:rPr>
                <w:b/>
                <w:sz w:val="16"/>
                <w:szCs w:val="16"/>
              </w:rPr>
            </w:pPr>
          </w:p>
        </w:tc>
      </w:tr>
      <w:tr w:rsidR="0066720A" w:rsidRPr="00F30762" w14:paraId="5A916D4A" w14:textId="77777777" w:rsidTr="0066720A">
        <w:trPr>
          <w:cantSplit/>
        </w:trPr>
        <w:tc>
          <w:tcPr>
            <w:tcW w:w="3823" w:type="dxa"/>
            <w:tcBorders>
              <w:top w:val="single" w:sz="4" w:space="0" w:color="auto"/>
              <w:left w:val="single" w:sz="4" w:space="0" w:color="auto"/>
              <w:bottom w:val="single" w:sz="4" w:space="0" w:color="auto"/>
              <w:right w:val="single" w:sz="4" w:space="0" w:color="auto"/>
            </w:tcBorders>
            <w:shd w:val="clear" w:color="auto" w:fill="FFFFFF" w:themeFill="background1"/>
          </w:tcPr>
          <w:p w14:paraId="002DFE68" w14:textId="0B8B8E65" w:rsidR="0066720A" w:rsidRPr="0066720A" w:rsidRDefault="0066720A" w:rsidP="00D5662A">
            <w:pPr>
              <w:rPr>
                <w:sz w:val="16"/>
                <w:szCs w:val="16"/>
              </w:rPr>
            </w:pPr>
            <w:r w:rsidRPr="0066720A">
              <w:rPr>
                <w:sz w:val="16"/>
                <w:szCs w:val="16"/>
              </w:rPr>
              <w:t>RN310PRODUCTID</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7F858224" w14:textId="77777777" w:rsidR="0066720A" w:rsidRPr="0066720A" w:rsidRDefault="0066720A" w:rsidP="0066720A">
            <w:pPr>
              <w:rPr>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FFFFFF" w:themeFill="background1"/>
          </w:tcPr>
          <w:p w14:paraId="3FDE9F48" w14:textId="77777777" w:rsidR="0066720A" w:rsidRPr="0066720A" w:rsidRDefault="0066720A" w:rsidP="00D5662A">
            <w:pPr>
              <w:rPr>
                <w:b/>
                <w:sz w:val="16"/>
                <w:szCs w:val="16"/>
              </w:rPr>
            </w:pPr>
          </w:p>
        </w:tc>
      </w:tr>
      <w:tr w:rsidR="0066720A" w:rsidRPr="00F30762" w14:paraId="05A0A8E2" w14:textId="77777777" w:rsidTr="0066720A">
        <w:trPr>
          <w:cantSplit/>
        </w:trPr>
        <w:tc>
          <w:tcPr>
            <w:tcW w:w="3823" w:type="dxa"/>
            <w:tcBorders>
              <w:top w:val="single" w:sz="4" w:space="0" w:color="auto"/>
              <w:left w:val="single" w:sz="4" w:space="0" w:color="auto"/>
              <w:bottom w:val="single" w:sz="4" w:space="0" w:color="auto"/>
              <w:right w:val="single" w:sz="4" w:space="0" w:color="auto"/>
            </w:tcBorders>
            <w:shd w:val="clear" w:color="auto" w:fill="FFFFFF" w:themeFill="background1"/>
          </w:tcPr>
          <w:p w14:paraId="181A8B73" w14:textId="03E27803" w:rsidR="0066720A" w:rsidRPr="0066720A" w:rsidRDefault="0066720A" w:rsidP="00D5662A">
            <w:pPr>
              <w:rPr>
                <w:sz w:val="16"/>
                <w:szCs w:val="16"/>
              </w:rPr>
            </w:pPr>
            <w:r w:rsidRPr="0066720A">
              <w:rPr>
                <w:sz w:val="16"/>
                <w:szCs w:val="16"/>
              </w:rPr>
              <w:t>RN310REKENINGNR</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4D646CE7" w14:textId="77777777" w:rsidR="0066720A" w:rsidRPr="0066720A" w:rsidRDefault="0066720A" w:rsidP="0066720A">
            <w:pPr>
              <w:rPr>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FFFFFF" w:themeFill="background1"/>
          </w:tcPr>
          <w:p w14:paraId="20B2C79D" w14:textId="77777777" w:rsidR="0066720A" w:rsidRPr="0066720A" w:rsidRDefault="0066720A" w:rsidP="00D5662A">
            <w:pPr>
              <w:rPr>
                <w:b/>
                <w:sz w:val="16"/>
                <w:szCs w:val="16"/>
              </w:rPr>
            </w:pPr>
          </w:p>
        </w:tc>
      </w:tr>
      <w:tr w:rsidR="00074562" w:rsidRPr="00D07D5D" w14:paraId="36EA1B04" w14:textId="77777777" w:rsidTr="00074562">
        <w:trPr>
          <w:cantSplit/>
        </w:trPr>
        <w:tc>
          <w:tcPr>
            <w:tcW w:w="3823" w:type="dxa"/>
            <w:tcBorders>
              <w:top w:val="single" w:sz="4" w:space="0" w:color="auto"/>
              <w:left w:val="single" w:sz="4" w:space="0" w:color="auto"/>
              <w:bottom w:val="single" w:sz="4" w:space="0" w:color="auto"/>
              <w:right w:val="single" w:sz="4" w:space="0" w:color="auto"/>
            </w:tcBorders>
            <w:shd w:val="clear" w:color="auto" w:fill="FFFFFF" w:themeFill="background1"/>
          </w:tcPr>
          <w:p w14:paraId="2BAB756D" w14:textId="2222AADD" w:rsidR="00074562" w:rsidRPr="00436B79" w:rsidRDefault="009D3218" w:rsidP="009D3218">
            <w:pPr>
              <w:rPr>
                <w:sz w:val="16"/>
                <w:szCs w:val="16"/>
              </w:rPr>
            </w:pPr>
            <w:r w:rsidRPr="00831552">
              <w:rPr>
                <w:rFonts w:cs="Arial"/>
                <w:snapToGrid w:val="0"/>
                <w:color w:val="000000"/>
                <w:sz w:val="16"/>
                <w:szCs w:val="16"/>
              </w:rPr>
              <w:t>RN310DATTYDREG</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BC49383" w14:textId="77777777" w:rsidR="00074562" w:rsidRPr="00665C9B" w:rsidRDefault="00074562" w:rsidP="00074562">
            <w:pPr>
              <w:rPr>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FFFFFF" w:themeFill="background1"/>
          </w:tcPr>
          <w:p w14:paraId="6F5BFC47" w14:textId="77777777" w:rsidR="00074562" w:rsidRPr="00D07D5D" w:rsidRDefault="00074562" w:rsidP="00074562">
            <w:pPr>
              <w:rPr>
                <w:b/>
                <w:sz w:val="16"/>
                <w:szCs w:val="16"/>
              </w:rPr>
            </w:pPr>
          </w:p>
        </w:tc>
      </w:tr>
      <w:tr w:rsidR="00074562" w:rsidRPr="00D07D5D" w14:paraId="5995D7C4" w14:textId="77777777" w:rsidTr="00074562">
        <w:trPr>
          <w:cantSplit/>
        </w:trPr>
        <w:tc>
          <w:tcPr>
            <w:tcW w:w="3823" w:type="dxa"/>
            <w:tcBorders>
              <w:top w:val="single" w:sz="4" w:space="0" w:color="auto"/>
              <w:left w:val="single" w:sz="4" w:space="0" w:color="auto"/>
              <w:bottom w:val="single" w:sz="4" w:space="0" w:color="auto"/>
              <w:right w:val="single" w:sz="4" w:space="0" w:color="auto"/>
            </w:tcBorders>
            <w:shd w:val="clear" w:color="auto" w:fill="FFFFFF" w:themeFill="background1"/>
          </w:tcPr>
          <w:p w14:paraId="4E1B3F98" w14:textId="2701945D" w:rsidR="00074562" w:rsidRPr="00436B79" w:rsidRDefault="00074562" w:rsidP="00074562">
            <w:pPr>
              <w:rPr>
                <w:sz w:val="16"/>
                <w:szCs w:val="16"/>
              </w:rPr>
            </w:pPr>
            <w:r w:rsidRPr="002C2810">
              <w:rPr>
                <w:sz w:val="16"/>
                <w:szCs w:val="16"/>
              </w:rPr>
              <w:t>RN310REKID</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6638D94" w14:textId="77777777" w:rsidR="00074562" w:rsidRPr="00665C9B" w:rsidRDefault="00074562" w:rsidP="00074562">
            <w:pPr>
              <w:rPr>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FFFFFF" w:themeFill="background1"/>
          </w:tcPr>
          <w:p w14:paraId="343B14B3" w14:textId="77777777" w:rsidR="00074562" w:rsidRPr="00D07D5D" w:rsidRDefault="00074562" w:rsidP="00074562">
            <w:pPr>
              <w:rPr>
                <w:b/>
                <w:sz w:val="16"/>
                <w:szCs w:val="16"/>
              </w:rPr>
            </w:pPr>
          </w:p>
        </w:tc>
      </w:tr>
      <w:tr w:rsidR="006B04C8" w:rsidRPr="00F30762" w14:paraId="5C64BAF3" w14:textId="77777777" w:rsidTr="006B04C8">
        <w:trPr>
          <w:cantSplit/>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36D4D129" w14:textId="02A5707B" w:rsidR="007C2EE2" w:rsidRDefault="005F3C9D" w:rsidP="007E4BC2">
            <w:pPr>
              <w:rPr>
                <w:rFonts w:cs="Arial"/>
                <w:b/>
                <w:sz w:val="16"/>
                <w:szCs w:val="16"/>
              </w:rPr>
            </w:pPr>
            <w:r>
              <w:rPr>
                <w:rFonts w:cs="Arial"/>
                <w:b/>
                <w:sz w:val="16"/>
                <w:szCs w:val="16"/>
              </w:rPr>
              <w:t>HSEL</w:t>
            </w:r>
            <w:r w:rsidR="006B04C8" w:rsidRPr="00F30762">
              <w:rPr>
                <w:rFonts w:cs="Arial"/>
                <w:b/>
                <w:sz w:val="16"/>
                <w:szCs w:val="16"/>
              </w:rPr>
              <w:t>_RN320RHO</w:t>
            </w:r>
            <w:r w:rsidR="007C2EE2">
              <w:rPr>
                <w:rFonts w:cs="Arial"/>
                <w:b/>
                <w:sz w:val="16"/>
                <w:szCs w:val="16"/>
              </w:rPr>
              <w:t xml:space="preserve"> </w:t>
            </w:r>
            <w:r w:rsidR="007C2EE2" w:rsidRPr="007C2EE2">
              <w:rPr>
                <w:rFonts w:cs="Arial"/>
                <w:b/>
                <w:sz w:val="16"/>
                <w:szCs w:val="16"/>
              </w:rPr>
              <w:t>(</w:t>
            </w:r>
            <w:r w:rsidR="007C2EE2" w:rsidRPr="007C2EE2">
              <w:rPr>
                <w:rFonts w:cs="Arial"/>
                <w:b/>
                <w:i/>
                <w:sz w:val="16"/>
                <w:szCs w:val="16"/>
              </w:rPr>
              <w:t>UIG)</w:t>
            </w:r>
            <w:r w:rsidR="007C2EE2" w:rsidRPr="007C2EE2">
              <w:rPr>
                <w:i/>
              </w:rPr>
              <w:t xml:space="preserve"> </w:t>
            </w:r>
          </w:p>
          <w:p w14:paraId="71701D86" w14:textId="78DAFC40" w:rsidR="006B04C8" w:rsidRPr="00F30762" w:rsidRDefault="006B04C8">
            <w:pPr>
              <w:rPr>
                <w:rFonts w:cs="Arial"/>
                <w:b/>
                <w:sz w:val="16"/>
                <w:szCs w:val="16"/>
              </w:rPr>
            </w:pPr>
            <w:r w:rsidRPr="00F30762">
              <w:rPr>
                <w:rFonts w:cs="Arial"/>
                <w:b/>
                <w:sz w:val="16"/>
                <w:szCs w:val="16"/>
              </w:rPr>
              <w:t>(alias: R</w:t>
            </w:r>
            <w:r w:rsidR="009D6F43">
              <w:rPr>
                <w:rFonts w:cs="Arial"/>
                <w:b/>
                <w:sz w:val="16"/>
                <w:szCs w:val="16"/>
              </w:rPr>
              <w:t>2</w:t>
            </w:r>
            <w:r w:rsidRPr="00F30762">
              <w:rPr>
                <w:rFonts w:cs="Arial"/>
                <w:b/>
                <w:sz w:val="16"/>
                <w:szCs w:val="16"/>
              </w:rPr>
              <w:t>)</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752999FC" w14:textId="2BB0E995" w:rsidR="006B04C8" w:rsidRPr="00F30762" w:rsidRDefault="006B04C8" w:rsidP="006B04C8">
            <w:pPr>
              <w:rPr>
                <w:b/>
                <w:sz w:val="16"/>
                <w:szCs w:val="16"/>
              </w:rPr>
            </w:pPr>
            <w:r w:rsidRPr="00F30762">
              <w:rPr>
                <w:b/>
                <w:sz w:val="16"/>
                <w:szCs w:val="16"/>
              </w:rPr>
              <w:t>Sel</w:t>
            </w:r>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58053F92" w14:textId="77777777" w:rsidR="006B04C8" w:rsidRPr="00F30762" w:rsidRDefault="006B04C8" w:rsidP="007E4BC2">
            <w:pPr>
              <w:rPr>
                <w:b/>
                <w:sz w:val="16"/>
                <w:szCs w:val="16"/>
              </w:rPr>
            </w:pPr>
            <w:r w:rsidRPr="00F30762">
              <w:rPr>
                <w:b/>
                <w:sz w:val="16"/>
                <w:szCs w:val="16"/>
              </w:rPr>
              <w:t>Conditie</w:t>
            </w:r>
          </w:p>
        </w:tc>
      </w:tr>
      <w:tr w:rsidR="006B04C8" w:rsidRPr="00F30762" w14:paraId="5A65258F" w14:textId="77777777" w:rsidTr="006B04C8">
        <w:trPr>
          <w:cantSplit/>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1F64E03C" w14:textId="1FD8D71B" w:rsidR="006B04C8" w:rsidRPr="00F30762" w:rsidRDefault="00E12119" w:rsidP="007E4BC2">
            <w:pPr>
              <w:rPr>
                <w:rFonts w:cs="Arial"/>
                <w:sz w:val="16"/>
                <w:szCs w:val="16"/>
              </w:rPr>
            </w:pPr>
            <w:r w:rsidRPr="00F30762">
              <w:rPr>
                <w:rFonts w:cs="Arial"/>
                <w:sz w:val="16"/>
                <w:szCs w:val="16"/>
              </w:rPr>
              <w:t>RN320REKID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BFB1D1C" w14:textId="77777777" w:rsidR="006B04C8" w:rsidRPr="00F30762" w:rsidRDefault="006B04C8" w:rsidP="006B04C8">
            <w:pPr>
              <w:rPr>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B98A7AA" w14:textId="5CC0F808" w:rsidR="006B04C8" w:rsidRPr="00F30762" w:rsidRDefault="00E12119">
            <w:pPr>
              <w:rPr>
                <w:sz w:val="16"/>
                <w:szCs w:val="16"/>
              </w:rPr>
            </w:pPr>
            <w:r>
              <w:rPr>
                <w:sz w:val="16"/>
                <w:szCs w:val="16"/>
              </w:rPr>
              <w:t>=R1.</w:t>
            </w:r>
            <w:r w:rsidRPr="00F30762">
              <w:rPr>
                <w:rFonts w:cs="Arial"/>
                <w:sz w:val="16"/>
                <w:szCs w:val="16"/>
              </w:rPr>
              <w:t>RN310REKID</w:t>
            </w:r>
          </w:p>
        </w:tc>
      </w:tr>
      <w:tr w:rsidR="00436B79" w:rsidRPr="00F30762" w14:paraId="44766B6E" w14:textId="77777777" w:rsidTr="006B04C8">
        <w:trPr>
          <w:cantSplit/>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46AD5CC" w14:textId="71F837D9" w:rsidR="00436B79" w:rsidRPr="00F30762" w:rsidRDefault="00436B79" w:rsidP="007E4BC2">
            <w:pPr>
              <w:rPr>
                <w:rFonts w:cs="Arial"/>
                <w:sz w:val="16"/>
                <w:szCs w:val="16"/>
              </w:rPr>
            </w:pPr>
            <w:r w:rsidRPr="00436B79">
              <w:rPr>
                <w:rFonts w:cs="Arial"/>
                <w:sz w:val="16"/>
                <w:szCs w:val="16"/>
              </w:rPr>
              <w:lastRenderedPageBreak/>
              <w:t>RN320RHOID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198EEBD" w14:textId="77777777" w:rsidR="00436B79" w:rsidRPr="00F30762" w:rsidRDefault="00436B79" w:rsidP="006B04C8">
            <w:pPr>
              <w:rPr>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130BBDA0" w14:textId="77777777" w:rsidR="00436B79" w:rsidRPr="00F30762" w:rsidRDefault="00436B79" w:rsidP="007E4BC2">
            <w:pPr>
              <w:rPr>
                <w:sz w:val="16"/>
                <w:szCs w:val="16"/>
              </w:rPr>
            </w:pPr>
          </w:p>
        </w:tc>
      </w:tr>
      <w:tr w:rsidR="00A86B5C" w:rsidRPr="00F30762" w14:paraId="646FDB05" w14:textId="77777777" w:rsidTr="006B04C8">
        <w:trPr>
          <w:cantSplit/>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10FC337" w14:textId="5A838414" w:rsidR="00A86B5C" w:rsidRPr="00F30762" w:rsidRDefault="00A86B5C" w:rsidP="007E4BC2">
            <w:pPr>
              <w:rPr>
                <w:rFonts w:cs="Arial"/>
                <w:sz w:val="16"/>
                <w:szCs w:val="16"/>
              </w:rPr>
            </w:pPr>
            <w:r w:rsidRPr="00A86B5C">
              <w:rPr>
                <w:rFonts w:cs="Arial"/>
                <w:sz w:val="16"/>
                <w:szCs w:val="16"/>
              </w:rPr>
              <w:t>RN320UIGRHOID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4C0CFCC" w14:textId="77777777" w:rsidR="00A86B5C" w:rsidRPr="00F30762" w:rsidRDefault="00A86B5C" w:rsidP="006B04C8">
            <w:pPr>
              <w:rPr>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23F0B581" w14:textId="6DF38BE5" w:rsidR="00A86B5C" w:rsidRPr="00CB0022" w:rsidRDefault="00B873F8" w:rsidP="007E4BC2">
            <w:pPr>
              <w:rPr>
                <w:i/>
                <w:sz w:val="16"/>
                <w:szCs w:val="16"/>
              </w:rPr>
            </w:pPr>
            <w:r>
              <w:rPr>
                <w:sz w:val="16"/>
                <w:szCs w:val="16"/>
              </w:rPr>
              <w:t xml:space="preserve">&lt;&gt;  </w:t>
            </w:r>
            <w:r>
              <w:rPr>
                <w:i/>
                <w:sz w:val="16"/>
                <w:szCs w:val="16"/>
              </w:rPr>
              <w:t>Leeg</w:t>
            </w:r>
          </w:p>
        </w:tc>
      </w:tr>
      <w:tr w:rsidR="00A71934" w:rsidRPr="00F30762" w14:paraId="7475D3E1" w14:textId="77777777" w:rsidTr="006B04C8">
        <w:trPr>
          <w:cantSplit/>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9C81E81" w14:textId="026EE409" w:rsidR="00A71934" w:rsidRPr="00A86B5C" w:rsidRDefault="00A71934" w:rsidP="007E4BC2">
            <w:pPr>
              <w:rPr>
                <w:rFonts w:cs="Arial"/>
                <w:sz w:val="16"/>
                <w:szCs w:val="16"/>
              </w:rPr>
            </w:pPr>
            <w:r w:rsidRPr="00A71934">
              <w:rPr>
                <w:rFonts w:cs="Arial"/>
                <w:sz w:val="16"/>
                <w:szCs w:val="16"/>
              </w:rPr>
              <w:t>RN320BELANGHEBTYPE</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D47281C" w14:textId="512EE049" w:rsidR="00A71934" w:rsidRPr="00F30762" w:rsidRDefault="00A71934" w:rsidP="006B04C8">
            <w:pPr>
              <w:rPr>
                <w:sz w:val="16"/>
                <w:szCs w:val="16"/>
              </w:rPr>
            </w:pPr>
            <w:r>
              <w:rPr>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DDA8D91" w14:textId="77777777" w:rsidR="00A71934" w:rsidRPr="00F30762" w:rsidRDefault="00A71934" w:rsidP="007E4BC2">
            <w:pPr>
              <w:rPr>
                <w:sz w:val="16"/>
                <w:szCs w:val="16"/>
              </w:rPr>
            </w:pPr>
          </w:p>
        </w:tc>
      </w:tr>
      <w:tr w:rsidR="0066720A" w:rsidRPr="00F30762" w14:paraId="2C1A0FB6" w14:textId="77777777" w:rsidTr="006B04C8">
        <w:trPr>
          <w:cantSplit/>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1D77FDCA" w14:textId="732EEEE7" w:rsidR="0066720A" w:rsidRPr="00F30762" w:rsidRDefault="0066720A" w:rsidP="007E4BC2">
            <w:pPr>
              <w:rPr>
                <w:rFonts w:cs="Arial"/>
                <w:sz w:val="16"/>
                <w:szCs w:val="16"/>
              </w:rPr>
            </w:pPr>
            <w:r w:rsidRPr="00E259C0">
              <w:rPr>
                <w:rFonts w:cs="Arial"/>
                <w:snapToGrid w:val="0"/>
                <w:color w:val="000000"/>
                <w:sz w:val="16"/>
                <w:szCs w:val="16"/>
              </w:rPr>
              <w:t>RECORDBRON_NAAM</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F4FF44B" w14:textId="7C7A2C14" w:rsidR="0066720A" w:rsidRPr="00F30762" w:rsidRDefault="0066720A" w:rsidP="006B04C8">
            <w:pPr>
              <w:rPr>
                <w:sz w:val="16"/>
                <w:szCs w:val="16"/>
              </w:rPr>
            </w:pPr>
            <w:r>
              <w:rPr>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595BA6C7" w14:textId="77777777" w:rsidR="0066720A" w:rsidRPr="00F30762" w:rsidRDefault="0066720A" w:rsidP="007E4BC2">
            <w:pPr>
              <w:rPr>
                <w:sz w:val="16"/>
                <w:szCs w:val="16"/>
              </w:rPr>
            </w:pPr>
          </w:p>
        </w:tc>
      </w:tr>
      <w:tr w:rsidR="006B04C8" w:rsidRPr="00F30762" w14:paraId="15A7A836" w14:textId="77777777" w:rsidTr="007E4BC2">
        <w:trPr>
          <w:cantSplit/>
          <w:trHeight w:val="410"/>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7FD0D640" w14:textId="77777777" w:rsidR="007C2EE2" w:rsidRDefault="006B04C8" w:rsidP="007E4BC2">
            <w:pPr>
              <w:rPr>
                <w:b/>
                <w:sz w:val="16"/>
                <w:szCs w:val="16"/>
              </w:rPr>
            </w:pPr>
            <w:r w:rsidRPr="00F30762">
              <w:rPr>
                <w:b/>
                <w:sz w:val="16"/>
                <w:szCs w:val="16"/>
              </w:rPr>
              <w:t>H_FIN_DEELNAME</w:t>
            </w:r>
            <w:r w:rsidR="007C2EE2">
              <w:rPr>
                <w:rFonts w:cs="Arial"/>
                <w:b/>
                <w:sz w:val="16"/>
                <w:szCs w:val="16"/>
              </w:rPr>
              <w:t xml:space="preserve"> </w:t>
            </w:r>
            <w:r w:rsidR="007C2EE2" w:rsidRPr="007C2EE2">
              <w:rPr>
                <w:rFonts w:cs="Arial"/>
                <w:b/>
                <w:sz w:val="16"/>
                <w:szCs w:val="16"/>
              </w:rPr>
              <w:t>(</w:t>
            </w:r>
            <w:r w:rsidR="007C2EE2" w:rsidRPr="007C2EE2">
              <w:rPr>
                <w:rFonts w:cs="Arial"/>
                <w:b/>
                <w:i/>
                <w:sz w:val="16"/>
                <w:szCs w:val="16"/>
              </w:rPr>
              <w:t>UIG)</w:t>
            </w:r>
            <w:r w:rsidRPr="00F30762">
              <w:rPr>
                <w:b/>
                <w:sz w:val="16"/>
                <w:szCs w:val="16"/>
              </w:rPr>
              <w:t xml:space="preserve"> </w:t>
            </w:r>
          </w:p>
          <w:p w14:paraId="4A3CF606" w14:textId="09B85B9A" w:rsidR="006B04C8" w:rsidRPr="00F30762" w:rsidRDefault="006B04C8" w:rsidP="007E4BC2">
            <w:pPr>
              <w:rPr>
                <w:b/>
                <w:sz w:val="16"/>
                <w:szCs w:val="16"/>
              </w:rPr>
            </w:pPr>
            <w:r w:rsidRPr="00F30762">
              <w:rPr>
                <w:b/>
                <w:sz w:val="16"/>
                <w:szCs w:val="16"/>
              </w:rPr>
              <w:t>(alias: H1)</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1FB725F7" w14:textId="77777777" w:rsidR="006B04C8" w:rsidRPr="00F30762" w:rsidRDefault="006B04C8" w:rsidP="007E4BC2">
            <w:pPr>
              <w:ind w:right="-70"/>
              <w:rPr>
                <w:b/>
                <w:sz w:val="16"/>
                <w:szCs w:val="16"/>
              </w:rPr>
            </w:pPr>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503829C7" w14:textId="77777777" w:rsidR="006B04C8" w:rsidRPr="00F30762" w:rsidRDefault="006B04C8" w:rsidP="007E4BC2">
            <w:pPr>
              <w:rPr>
                <w:b/>
                <w:sz w:val="16"/>
                <w:szCs w:val="16"/>
              </w:rPr>
            </w:pPr>
          </w:p>
        </w:tc>
      </w:tr>
      <w:tr w:rsidR="006B04C8" w:rsidRPr="00671F61" w14:paraId="1849971C" w14:textId="77777777" w:rsidTr="007E4BC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5BECEF31" w14:textId="040C22DB" w:rsidR="006B04C8" w:rsidRPr="00671F61" w:rsidRDefault="006B04C8" w:rsidP="007E4BC2">
            <w:pPr>
              <w:rPr>
                <w:rFonts w:cs="Arial"/>
                <w:sz w:val="16"/>
                <w:szCs w:val="16"/>
              </w:rPr>
            </w:pPr>
            <w:r w:rsidRPr="00671F61">
              <w:rPr>
                <w:snapToGrid w:val="0"/>
                <w:color w:val="000000"/>
                <w:sz w:val="16"/>
                <w:szCs w:val="16"/>
              </w:rPr>
              <w:t>XAA</w:t>
            </w:r>
            <w:r w:rsidR="00671F61" w:rsidRPr="00671F61">
              <w:rPr>
                <w:snapToGrid w:val="0"/>
                <w:color w:val="000000"/>
                <w:sz w:val="16"/>
                <w:szCs w:val="16"/>
              </w:rPr>
              <w:t>C</w:t>
            </w:r>
            <w:r w:rsidRPr="00671F61">
              <w:rPr>
                <w:snapToGrid w:val="0"/>
                <w:color w:val="000000"/>
                <w:sz w:val="16"/>
                <w:szCs w:val="16"/>
              </w:rPr>
              <w:t>_SK</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BA100E5" w14:textId="253F8A67" w:rsidR="006B04C8" w:rsidRPr="00671F61" w:rsidRDefault="00A71934" w:rsidP="007E4BC2">
            <w:pPr>
              <w:ind w:right="-70"/>
              <w:rPr>
                <w:rFonts w:cs="Arial"/>
                <w:sz w:val="16"/>
                <w:szCs w:val="16"/>
              </w:rPr>
            </w:pPr>
            <w:r>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5AAC1FB7" w14:textId="77777777" w:rsidR="006B04C8" w:rsidRPr="00671F61" w:rsidRDefault="006B04C8" w:rsidP="007E4BC2">
            <w:pPr>
              <w:rPr>
                <w:rFonts w:cs="Arial"/>
                <w:sz w:val="16"/>
                <w:szCs w:val="16"/>
              </w:rPr>
            </w:pPr>
          </w:p>
        </w:tc>
      </w:tr>
      <w:tr w:rsidR="006B04C8" w:rsidRPr="00671F61" w14:paraId="5178348A" w14:textId="77777777" w:rsidTr="007E4BC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5A36C8AA" w14:textId="60A1EBEC" w:rsidR="006B04C8" w:rsidRPr="00671F61" w:rsidRDefault="006B04C8" w:rsidP="007E4BC2">
            <w:pPr>
              <w:rPr>
                <w:snapToGrid w:val="0"/>
                <w:color w:val="000000"/>
                <w:sz w:val="16"/>
                <w:szCs w:val="16"/>
              </w:rPr>
            </w:pPr>
            <w:r w:rsidRPr="00671F61">
              <w:rPr>
                <w:rFonts w:cs="Arial"/>
                <w:snapToGrid w:val="0"/>
                <w:sz w:val="16"/>
                <w:szCs w:val="16"/>
              </w:rPr>
              <w:t>XAA</w:t>
            </w:r>
            <w:r w:rsidR="00671F61" w:rsidRPr="00671F61">
              <w:rPr>
                <w:rFonts w:cs="Arial"/>
                <w:snapToGrid w:val="0"/>
                <w:sz w:val="16"/>
                <w:szCs w:val="16"/>
              </w:rPr>
              <w:t>C</w:t>
            </w:r>
            <w:r w:rsidRPr="00671F61">
              <w:rPr>
                <w:rFonts w:cs="Arial"/>
                <w:snapToGrid w:val="0"/>
                <w:sz w:val="16"/>
                <w:szCs w:val="16"/>
              </w:rPr>
              <w:t>_RSIN</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2BD0425" w14:textId="77777777" w:rsidR="006B04C8" w:rsidRPr="00671F61" w:rsidRDefault="006B04C8" w:rsidP="007E4BC2">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28549F83" w14:textId="6A90189E" w:rsidR="006B04C8" w:rsidRPr="00671F61" w:rsidRDefault="006B04C8">
            <w:pPr>
              <w:rPr>
                <w:rFonts w:cs="Arial"/>
                <w:sz w:val="16"/>
                <w:szCs w:val="16"/>
              </w:rPr>
            </w:pPr>
            <w:r w:rsidRPr="00671F61">
              <w:rPr>
                <w:rFonts w:cs="Arial"/>
                <w:snapToGrid w:val="0"/>
                <w:sz w:val="16"/>
                <w:szCs w:val="16"/>
              </w:rPr>
              <w:t>= R</w:t>
            </w:r>
            <w:r w:rsidR="009D6F43" w:rsidRPr="00671F61">
              <w:rPr>
                <w:rFonts w:cs="Arial"/>
                <w:snapToGrid w:val="0"/>
                <w:sz w:val="16"/>
                <w:szCs w:val="16"/>
              </w:rPr>
              <w:t>1</w:t>
            </w:r>
            <w:r w:rsidRPr="00671F61">
              <w:rPr>
                <w:rFonts w:cs="Arial"/>
                <w:snapToGrid w:val="0"/>
                <w:sz w:val="16"/>
                <w:szCs w:val="16"/>
              </w:rPr>
              <w:t>.RN310RSINBRN</w:t>
            </w:r>
          </w:p>
        </w:tc>
      </w:tr>
      <w:tr w:rsidR="006B04C8" w:rsidRPr="00671F61" w14:paraId="62F2AA1E" w14:textId="77777777" w:rsidTr="007E4BC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B847BB6" w14:textId="3EE497B3" w:rsidR="006B04C8" w:rsidRPr="00671F61" w:rsidRDefault="006B04C8" w:rsidP="007E4BC2">
            <w:pPr>
              <w:rPr>
                <w:snapToGrid w:val="0"/>
                <w:color w:val="000000"/>
                <w:sz w:val="16"/>
                <w:szCs w:val="16"/>
              </w:rPr>
            </w:pPr>
            <w:r w:rsidRPr="00671F61">
              <w:rPr>
                <w:rFonts w:cs="Arial"/>
                <w:snapToGrid w:val="0"/>
                <w:sz w:val="16"/>
                <w:szCs w:val="16"/>
              </w:rPr>
              <w:t>XAA</w:t>
            </w:r>
            <w:r w:rsidR="00671F61" w:rsidRPr="00671F61">
              <w:rPr>
                <w:rFonts w:cs="Arial"/>
                <w:snapToGrid w:val="0"/>
                <w:sz w:val="16"/>
                <w:szCs w:val="16"/>
              </w:rPr>
              <w:t>C</w:t>
            </w:r>
            <w:r w:rsidRPr="00671F61">
              <w:rPr>
                <w:rFonts w:cs="Arial"/>
                <w:snapToGrid w:val="0"/>
                <w:sz w:val="16"/>
                <w:szCs w:val="16"/>
              </w:rPr>
              <w:t>_GEGEVENSTIJDVAK</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48AA5F8" w14:textId="77777777" w:rsidR="006B04C8" w:rsidRPr="00671F61" w:rsidRDefault="006B04C8" w:rsidP="007E4BC2">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060E056C" w14:textId="350D4A2E" w:rsidR="006B04C8" w:rsidRPr="00671F61" w:rsidRDefault="006B04C8">
            <w:pPr>
              <w:rPr>
                <w:rFonts w:cs="Arial"/>
                <w:sz w:val="16"/>
                <w:szCs w:val="16"/>
              </w:rPr>
            </w:pPr>
            <w:r w:rsidRPr="00671F61">
              <w:rPr>
                <w:rFonts w:cs="Arial"/>
                <w:snapToGrid w:val="0"/>
                <w:sz w:val="16"/>
                <w:szCs w:val="16"/>
              </w:rPr>
              <w:t>= R</w:t>
            </w:r>
            <w:r w:rsidR="009D6F43" w:rsidRPr="00671F61">
              <w:rPr>
                <w:rFonts w:cs="Arial"/>
                <w:snapToGrid w:val="0"/>
                <w:sz w:val="16"/>
                <w:szCs w:val="16"/>
              </w:rPr>
              <w:t>1</w:t>
            </w:r>
            <w:r w:rsidRPr="00671F61">
              <w:rPr>
                <w:rFonts w:cs="Arial"/>
                <w:snapToGrid w:val="0"/>
                <w:sz w:val="16"/>
                <w:szCs w:val="16"/>
              </w:rPr>
              <w:t>.RN310VALUTAJAAR</w:t>
            </w:r>
          </w:p>
        </w:tc>
      </w:tr>
      <w:tr w:rsidR="006B04C8" w:rsidRPr="00671F61" w14:paraId="201B910E" w14:textId="77777777" w:rsidTr="007E4BC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12752F59" w14:textId="629C7522" w:rsidR="006B04C8" w:rsidRPr="00671F61" w:rsidRDefault="006B04C8" w:rsidP="007E4BC2">
            <w:pPr>
              <w:rPr>
                <w:snapToGrid w:val="0"/>
                <w:color w:val="000000"/>
                <w:sz w:val="16"/>
                <w:szCs w:val="16"/>
              </w:rPr>
            </w:pPr>
            <w:r w:rsidRPr="00671F61">
              <w:rPr>
                <w:rFonts w:cs="Arial"/>
                <w:snapToGrid w:val="0"/>
                <w:sz w:val="16"/>
                <w:szCs w:val="16"/>
              </w:rPr>
              <w:t>XAA</w:t>
            </w:r>
            <w:r w:rsidR="00671F61" w:rsidRPr="00671F61">
              <w:rPr>
                <w:rFonts w:cs="Arial"/>
                <w:snapToGrid w:val="0"/>
                <w:sz w:val="16"/>
                <w:szCs w:val="16"/>
              </w:rPr>
              <w:t>C</w:t>
            </w:r>
            <w:r w:rsidRPr="00671F61">
              <w:rPr>
                <w:rFonts w:cs="Arial"/>
                <w:snapToGrid w:val="0"/>
                <w:sz w:val="16"/>
                <w:szCs w:val="16"/>
              </w:rPr>
              <w:t>_PRODUCTID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4A612C5" w14:textId="77777777" w:rsidR="006B04C8" w:rsidRPr="00671F61" w:rsidRDefault="006B04C8" w:rsidP="007E4BC2">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22AD433" w14:textId="59E385F3" w:rsidR="006B04C8" w:rsidRPr="00671F61" w:rsidRDefault="006B04C8">
            <w:pPr>
              <w:rPr>
                <w:rFonts w:cs="Arial"/>
                <w:sz w:val="16"/>
                <w:szCs w:val="16"/>
              </w:rPr>
            </w:pPr>
            <w:r w:rsidRPr="00671F61">
              <w:rPr>
                <w:rFonts w:cs="Arial"/>
                <w:snapToGrid w:val="0"/>
                <w:sz w:val="16"/>
                <w:szCs w:val="16"/>
              </w:rPr>
              <w:t>= R</w:t>
            </w:r>
            <w:r w:rsidR="009D6F43" w:rsidRPr="00671F61">
              <w:rPr>
                <w:rFonts w:cs="Arial"/>
                <w:snapToGrid w:val="0"/>
                <w:sz w:val="16"/>
                <w:szCs w:val="16"/>
              </w:rPr>
              <w:t>1</w:t>
            </w:r>
            <w:r w:rsidRPr="00671F61">
              <w:rPr>
                <w:rFonts w:cs="Arial"/>
                <w:snapToGrid w:val="0"/>
                <w:sz w:val="16"/>
                <w:szCs w:val="16"/>
              </w:rPr>
              <w:t>.RN310PRODUCTID</w:t>
            </w:r>
          </w:p>
        </w:tc>
      </w:tr>
      <w:tr w:rsidR="006B04C8" w:rsidRPr="00671F61" w14:paraId="462273C3" w14:textId="77777777" w:rsidTr="007E4BC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5C988879" w14:textId="274681A7" w:rsidR="006B04C8" w:rsidRPr="00671F61" w:rsidRDefault="006B04C8" w:rsidP="007E4BC2">
            <w:pPr>
              <w:rPr>
                <w:snapToGrid w:val="0"/>
                <w:color w:val="000000"/>
                <w:sz w:val="16"/>
                <w:szCs w:val="16"/>
              </w:rPr>
            </w:pPr>
            <w:r w:rsidRPr="00671F61">
              <w:rPr>
                <w:rFonts w:cs="Arial"/>
                <w:snapToGrid w:val="0"/>
                <w:sz w:val="16"/>
                <w:szCs w:val="16"/>
              </w:rPr>
              <w:t>XAA</w:t>
            </w:r>
            <w:r w:rsidR="00671F61" w:rsidRPr="00671F61">
              <w:rPr>
                <w:rFonts w:cs="Arial"/>
                <w:snapToGrid w:val="0"/>
                <w:sz w:val="16"/>
                <w:szCs w:val="16"/>
              </w:rPr>
              <w:t>C</w:t>
            </w:r>
            <w:r w:rsidRPr="00671F61">
              <w:rPr>
                <w:rFonts w:cs="Arial"/>
                <w:snapToGrid w:val="0"/>
                <w:sz w:val="16"/>
                <w:szCs w:val="16"/>
              </w:rPr>
              <w:t>_PRODUCTNUMMER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2B8613F" w14:textId="77777777" w:rsidR="006B04C8" w:rsidRPr="00671F61" w:rsidRDefault="006B04C8" w:rsidP="007E4BC2">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56779F2D" w14:textId="0896A0CF" w:rsidR="006B04C8" w:rsidRPr="00671F61" w:rsidRDefault="006B04C8">
            <w:pPr>
              <w:rPr>
                <w:rFonts w:cs="Arial"/>
                <w:sz w:val="16"/>
                <w:szCs w:val="16"/>
              </w:rPr>
            </w:pPr>
            <w:r w:rsidRPr="00671F61">
              <w:rPr>
                <w:rFonts w:cs="Arial"/>
                <w:snapToGrid w:val="0"/>
                <w:sz w:val="16"/>
                <w:szCs w:val="16"/>
              </w:rPr>
              <w:t>= R</w:t>
            </w:r>
            <w:r w:rsidR="009D6F43" w:rsidRPr="00671F61">
              <w:rPr>
                <w:rFonts w:cs="Arial"/>
                <w:snapToGrid w:val="0"/>
                <w:sz w:val="16"/>
                <w:szCs w:val="16"/>
              </w:rPr>
              <w:t>1</w:t>
            </w:r>
            <w:r w:rsidRPr="00671F61">
              <w:rPr>
                <w:rFonts w:cs="Arial"/>
                <w:snapToGrid w:val="0"/>
                <w:sz w:val="16"/>
                <w:szCs w:val="16"/>
              </w:rPr>
              <w:t>.RN310REKENINGNR</w:t>
            </w:r>
          </w:p>
        </w:tc>
      </w:tr>
      <w:tr w:rsidR="00286E4F" w:rsidRPr="00671F61" w14:paraId="2B074442" w14:textId="77777777" w:rsidTr="007E4BC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90A2533" w14:textId="35638810" w:rsidR="00286E4F" w:rsidRPr="00671F61" w:rsidRDefault="00286E4F" w:rsidP="007E4BC2">
            <w:pPr>
              <w:rPr>
                <w:rFonts w:cs="Arial"/>
                <w:snapToGrid w:val="0"/>
                <w:sz w:val="16"/>
                <w:szCs w:val="16"/>
              </w:rPr>
            </w:pPr>
            <w:r w:rsidRPr="00286E4F">
              <w:rPr>
                <w:rFonts w:cs="Arial"/>
                <w:snapToGrid w:val="0"/>
                <w:sz w:val="16"/>
                <w:szCs w:val="16"/>
              </w:rPr>
              <w:t>XAAC_BERICHTTYPE</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541F058" w14:textId="77777777" w:rsidR="00286E4F" w:rsidRPr="00671F61" w:rsidRDefault="00286E4F" w:rsidP="007E4BC2">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4DAE1923" w14:textId="15A3DD66" w:rsidR="00286E4F" w:rsidRPr="00671F61" w:rsidRDefault="0089142F">
            <w:pPr>
              <w:rPr>
                <w:rFonts w:cs="Arial"/>
                <w:snapToGrid w:val="0"/>
                <w:sz w:val="16"/>
                <w:szCs w:val="16"/>
              </w:rPr>
            </w:pPr>
            <w:r>
              <w:rPr>
                <w:rFonts w:cs="Arial"/>
                <w:sz w:val="16"/>
                <w:szCs w:val="16"/>
              </w:rPr>
              <w:t>= R1</w:t>
            </w:r>
            <w:r w:rsidRPr="00D07D5D">
              <w:rPr>
                <w:rFonts w:cs="Arial"/>
                <w:sz w:val="16"/>
                <w:szCs w:val="16"/>
              </w:rPr>
              <w:t>.RN310SOORTBESTAND</w:t>
            </w:r>
          </w:p>
        </w:tc>
      </w:tr>
      <w:tr w:rsidR="006B04C8" w:rsidRPr="00671F61" w14:paraId="312501EB" w14:textId="77777777" w:rsidTr="007E4BC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2BFE7B1" w14:textId="56E8B783" w:rsidR="006B04C8" w:rsidRPr="00671F61" w:rsidRDefault="006B04C8" w:rsidP="007E4BC2">
            <w:pPr>
              <w:rPr>
                <w:snapToGrid w:val="0"/>
                <w:color w:val="000000"/>
                <w:sz w:val="16"/>
                <w:szCs w:val="16"/>
              </w:rPr>
            </w:pPr>
            <w:r w:rsidRPr="00671F61">
              <w:rPr>
                <w:rFonts w:cs="Arial"/>
                <w:snapToGrid w:val="0"/>
                <w:sz w:val="16"/>
                <w:szCs w:val="16"/>
              </w:rPr>
              <w:t>XAA</w:t>
            </w:r>
            <w:r w:rsidR="00671F61" w:rsidRPr="00671F61">
              <w:rPr>
                <w:rFonts w:cs="Arial"/>
                <w:snapToGrid w:val="0"/>
                <w:sz w:val="16"/>
                <w:szCs w:val="16"/>
              </w:rPr>
              <w:t>C</w:t>
            </w:r>
            <w:r w:rsidRPr="00671F61">
              <w:rPr>
                <w:rFonts w:cs="Arial"/>
                <w:snapToGrid w:val="0"/>
                <w:sz w:val="16"/>
                <w:szCs w:val="16"/>
              </w:rPr>
              <w:t>_MELDINGTYPE</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72841B4" w14:textId="77777777" w:rsidR="006B04C8" w:rsidRPr="00671F61" w:rsidRDefault="006B04C8" w:rsidP="007E4BC2">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2E6D460C" w14:textId="77777777" w:rsidR="006B04C8" w:rsidRPr="00671F61" w:rsidRDefault="006B04C8" w:rsidP="007E4BC2">
            <w:pPr>
              <w:rPr>
                <w:rFonts w:cs="Arial"/>
                <w:sz w:val="16"/>
                <w:szCs w:val="16"/>
              </w:rPr>
            </w:pPr>
            <w:r w:rsidRPr="00671F61">
              <w:rPr>
                <w:rFonts w:cs="Arial"/>
                <w:snapToGrid w:val="0"/>
                <w:sz w:val="16"/>
                <w:szCs w:val="16"/>
              </w:rPr>
              <w:t>= “BANK”</w:t>
            </w:r>
          </w:p>
        </w:tc>
      </w:tr>
      <w:tr w:rsidR="00C63285" w:rsidRPr="00671F61" w14:paraId="213C8C01" w14:textId="77777777" w:rsidTr="007E4BC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6F2F821" w14:textId="38D5003F" w:rsidR="00C63285" w:rsidRPr="00671F61" w:rsidRDefault="00C63285" w:rsidP="007E4BC2">
            <w:pPr>
              <w:rPr>
                <w:snapToGrid w:val="0"/>
                <w:color w:val="000000"/>
                <w:sz w:val="16"/>
                <w:szCs w:val="16"/>
              </w:rPr>
            </w:pPr>
            <w:r w:rsidRPr="00671F61">
              <w:rPr>
                <w:rFonts w:cs="Arial"/>
                <w:snapToGrid w:val="0"/>
                <w:sz w:val="16"/>
                <w:szCs w:val="16"/>
              </w:rPr>
              <w:t>XAA</w:t>
            </w:r>
            <w:r w:rsidR="00671F61" w:rsidRPr="00671F61">
              <w:rPr>
                <w:rFonts w:cs="Arial"/>
                <w:snapToGrid w:val="0"/>
                <w:sz w:val="16"/>
                <w:szCs w:val="16"/>
              </w:rPr>
              <w:t>C</w:t>
            </w:r>
            <w:r w:rsidRPr="00671F61">
              <w:rPr>
                <w:rFonts w:cs="Arial"/>
                <w:snapToGrid w:val="0"/>
                <w:sz w:val="16"/>
                <w:szCs w:val="16"/>
              </w:rPr>
              <w:t>_MAAND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225CCC0" w14:textId="77777777" w:rsidR="00C63285" w:rsidRPr="00671F61" w:rsidRDefault="00C63285" w:rsidP="007E4BC2">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F2CB584" w14:textId="77777777" w:rsidR="00C63285" w:rsidRPr="00671F61" w:rsidRDefault="00C63285" w:rsidP="007E4BC2">
            <w:pPr>
              <w:rPr>
                <w:rFonts w:cs="Arial"/>
                <w:sz w:val="16"/>
                <w:szCs w:val="16"/>
              </w:rPr>
            </w:pPr>
            <w:r w:rsidRPr="00671F61">
              <w:rPr>
                <w:rFonts w:cs="Arial"/>
                <w:snapToGrid w:val="0"/>
                <w:sz w:val="16"/>
                <w:szCs w:val="16"/>
              </w:rPr>
              <w:t>= “00”</w:t>
            </w:r>
          </w:p>
        </w:tc>
      </w:tr>
      <w:tr w:rsidR="00671F61" w:rsidRPr="00671F61" w14:paraId="056102B2" w14:textId="77777777" w:rsidTr="00286E4F">
        <w:trPr>
          <w:cantSplit/>
        </w:trPr>
        <w:tc>
          <w:tcPr>
            <w:tcW w:w="3823" w:type="dxa"/>
            <w:tcBorders>
              <w:top w:val="single" w:sz="4" w:space="0" w:color="auto"/>
              <w:left w:val="single" w:sz="6" w:space="0" w:color="auto"/>
              <w:bottom w:val="single" w:sz="4" w:space="0" w:color="auto"/>
              <w:right w:val="single" w:sz="6" w:space="0" w:color="auto"/>
            </w:tcBorders>
            <w:shd w:val="clear" w:color="auto" w:fill="auto"/>
          </w:tcPr>
          <w:p w14:paraId="196B5EB8" w14:textId="77777777" w:rsidR="00671F61" w:rsidRPr="00671F61" w:rsidRDefault="00671F61" w:rsidP="00286E4F">
            <w:pPr>
              <w:rPr>
                <w:rFonts w:cs="Arial"/>
                <w:snapToGrid w:val="0"/>
                <w:color w:val="000000"/>
                <w:sz w:val="16"/>
                <w:szCs w:val="16"/>
              </w:rPr>
            </w:pPr>
            <w:r w:rsidRPr="00671F61">
              <w:rPr>
                <w:rFonts w:cs="Arial"/>
                <w:snapToGrid w:val="0"/>
                <w:sz w:val="16"/>
                <w:szCs w:val="16"/>
              </w:rPr>
              <w:t>XAAC_DEELNAMEVOLGNR</w:t>
            </w:r>
          </w:p>
        </w:tc>
        <w:tc>
          <w:tcPr>
            <w:tcW w:w="425" w:type="dxa"/>
            <w:tcBorders>
              <w:top w:val="single" w:sz="4" w:space="0" w:color="auto"/>
              <w:left w:val="single" w:sz="6" w:space="0" w:color="auto"/>
              <w:bottom w:val="single" w:sz="4" w:space="0" w:color="auto"/>
              <w:right w:val="single" w:sz="6" w:space="0" w:color="auto"/>
            </w:tcBorders>
            <w:shd w:val="clear" w:color="auto" w:fill="auto"/>
          </w:tcPr>
          <w:p w14:paraId="471D6739" w14:textId="77777777" w:rsidR="00671F61" w:rsidRPr="00671F61" w:rsidRDefault="00671F61" w:rsidP="00286E4F">
            <w:pPr>
              <w:rPr>
                <w:rFonts w:cs="Arial"/>
                <w:sz w:val="16"/>
                <w:szCs w:val="16"/>
              </w:rPr>
            </w:pPr>
          </w:p>
        </w:tc>
        <w:tc>
          <w:tcPr>
            <w:tcW w:w="5361" w:type="dxa"/>
            <w:tcBorders>
              <w:top w:val="single" w:sz="4" w:space="0" w:color="auto"/>
              <w:left w:val="single" w:sz="6" w:space="0" w:color="auto"/>
              <w:bottom w:val="single" w:sz="4" w:space="0" w:color="auto"/>
              <w:right w:val="single" w:sz="6" w:space="0" w:color="auto"/>
            </w:tcBorders>
            <w:shd w:val="clear" w:color="auto" w:fill="auto"/>
          </w:tcPr>
          <w:p w14:paraId="4E0DE041" w14:textId="4A714E5F" w:rsidR="00671F61" w:rsidRPr="00671F61" w:rsidRDefault="00671F61">
            <w:pPr>
              <w:rPr>
                <w:rFonts w:cs="Arial"/>
                <w:sz w:val="16"/>
                <w:szCs w:val="16"/>
              </w:rPr>
            </w:pPr>
            <w:r w:rsidRPr="00671F61">
              <w:rPr>
                <w:rFonts w:cs="Arial"/>
                <w:sz w:val="16"/>
                <w:szCs w:val="16"/>
              </w:rPr>
              <w:t>= R2.</w:t>
            </w:r>
            <w:r w:rsidR="005F3C9D" w:rsidRPr="00671F61" w:rsidDel="005F3C9D">
              <w:rPr>
                <w:rFonts w:cs="Arial"/>
                <w:sz w:val="16"/>
                <w:szCs w:val="16"/>
              </w:rPr>
              <w:t xml:space="preserve"> </w:t>
            </w:r>
            <w:r w:rsidRPr="00671F61">
              <w:rPr>
                <w:rFonts w:cs="Arial"/>
                <w:sz w:val="16"/>
                <w:szCs w:val="16"/>
              </w:rPr>
              <w:t>RN320RHOID</w:t>
            </w:r>
          </w:p>
        </w:tc>
      </w:tr>
      <w:tr w:rsidR="00A86B5C" w:rsidRPr="00F30762" w14:paraId="7698B3C9" w14:textId="77777777" w:rsidTr="00286E4F">
        <w:trPr>
          <w:cantSplit/>
        </w:trPr>
        <w:tc>
          <w:tcPr>
            <w:tcW w:w="9609" w:type="dxa"/>
            <w:gridSpan w:val="3"/>
            <w:tcBorders>
              <w:top w:val="single" w:sz="4" w:space="0" w:color="auto"/>
              <w:left w:val="single" w:sz="4" w:space="0" w:color="auto"/>
              <w:bottom w:val="single" w:sz="4" w:space="0" w:color="auto"/>
              <w:right w:val="single" w:sz="4" w:space="0" w:color="auto"/>
            </w:tcBorders>
            <w:shd w:val="clear" w:color="auto" w:fill="auto"/>
          </w:tcPr>
          <w:p w14:paraId="338B0056" w14:textId="77777777" w:rsidR="00A86B5C" w:rsidRPr="00F30762" w:rsidRDefault="00A86B5C" w:rsidP="00286E4F">
            <w:pPr>
              <w:rPr>
                <w:sz w:val="16"/>
                <w:szCs w:val="16"/>
              </w:rPr>
            </w:pPr>
          </w:p>
        </w:tc>
      </w:tr>
      <w:tr w:rsidR="00A86B5C" w:rsidRPr="00F30762" w14:paraId="21F4A575" w14:textId="77777777" w:rsidTr="00286E4F">
        <w:trPr>
          <w:cantSplit/>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5B363056" w14:textId="77D874D1" w:rsidR="00A86B5C" w:rsidRDefault="001A7CE6" w:rsidP="00286E4F">
            <w:pPr>
              <w:rPr>
                <w:rFonts w:cs="Arial"/>
                <w:b/>
                <w:sz w:val="16"/>
                <w:szCs w:val="16"/>
              </w:rPr>
            </w:pPr>
            <w:r>
              <w:rPr>
                <w:rFonts w:cs="Arial"/>
                <w:b/>
                <w:sz w:val="16"/>
                <w:szCs w:val="16"/>
              </w:rPr>
              <w:t>HSEL</w:t>
            </w:r>
            <w:r w:rsidR="00A86B5C">
              <w:rPr>
                <w:rFonts w:cs="Arial"/>
                <w:b/>
                <w:sz w:val="16"/>
                <w:szCs w:val="16"/>
              </w:rPr>
              <w:t xml:space="preserve">_RN320RHO </w:t>
            </w:r>
            <w:r w:rsidR="00A86B5C" w:rsidRPr="00A86B5C">
              <w:rPr>
                <w:rFonts w:cs="Arial"/>
                <w:b/>
                <w:sz w:val="16"/>
                <w:szCs w:val="16"/>
              </w:rPr>
              <w:t>(</w:t>
            </w:r>
            <w:r w:rsidR="007C2EE2">
              <w:rPr>
                <w:rFonts w:cs="Arial"/>
                <w:b/>
                <w:i/>
                <w:sz w:val="16"/>
                <w:szCs w:val="16"/>
              </w:rPr>
              <w:t>DLN</w:t>
            </w:r>
            <w:r w:rsidR="00A86B5C" w:rsidRPr="00A86B5C">
              <w:rPr>
                <w:rFonts w:cs="Arial"/>
                <w:b/>
                <w:sz w:val="16"/>
                <w:szCs w:val="16"/>
              </w:rPr>
              <w:t>)</w:t>
            </w:r>
          </w:p>
          <w:p w14:paraId="48E93912" w14:textId="77777777" w:rsidR="00A86B5C" w:rsidRPr="00F30762" w:rsidRDefault="00A86B5C" w:rsidP="00286E4F">
            <w:pPr>
              <w:rPr>
                <w:rFonts w:cs="Arial"/>
                <w:b/>
                <w:sz w:val="16"/>
                <w:szCs w:val="16"/>
              </w:rPr>
            </w:pPr>
            <w:r w:rsidRPr="00F30762">
              <w:rPr>
                <w:rFonts w:cs="Arial"/>
                <w:b/>
                <w:sz w:val="16"/>
                <w:szCs w:val="16"/>
              </w:rPr>
              <w:t>(alias: R</w:t>
            </w:r>
            <w:r>
              <w:rPr>
                <w:rFonts w:cs="Arial"/>
                <w:b/>
                <w:sz w:val="16"/>
                <w:szCs w:val="16"/>
              </w:rPr>
              <w:t>3</w:t>
            </w:r>
            <w:r w:rsidRPr="00F30762">
              <w:rPr>
                <w:rFonts w:cs="Arial"/>
                <w:b/>
                <w:sz w:val="16"/>
                <w:szCs w:val="16"/>
              </w:rPr>
              <w:t>)</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363F3B9C" w14:textId="77777777" w:rsidR="00A86B5C" w:rsidRPr="00F30762" w:rsidRDefault="00A86B5C" w:rsidP="00286E4F">
            <w:pPr>
              <w:rPr>
                <w:b/>
                <w:sz w:val="16"/>
                <w:szCs w:val="16"/>
              </w:rPr>
            </w:pPr>
            <w:r w:rsidRPr="00F30762">
              <w:rPr>
                <w:b/>
                <w:sz w:val="16"/>
                <w:szCs w:val="16"/>
              </w:rPr>
              <w:t>Sel</w:t>
            </w:r>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32DEA1DF" w14:textId="77777777" w:rsidR="00A86B5C" w:rsidRPr="00F30762" w:rsidRDefault="00A86B5C" w:rsidP="00286E4F">
            <w:pPr>
              <w:rPr>
                <w:b/>
                <w:sz w:val="16"/>
                <w:szCs w:val="16"/>
              </w:rPr>
            </w:pPr>
            <w:r w:rsidRPr="00F30762">
              <w:rPr>
                <w:b/>
                <w:sz w:val="16"/>
                <w:szCs w:val="16"/>
              </w:rPr>
              <w:t>Conditie</w:t>
            </w:r>
          </w:p>
        </w:tc>
      </w:tr>
      <w:tr w:rsidR="00A86B5C" w:rsidRPr="00F30762" w14:paraId="1B466ED4" w14:textId="77777777" w:rsidTr="00286E4F">
        <w:trPr>
          <w:cantSplit/>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417C2AE2" w14:textId="46065BC1" w:rsidR="00A86B5C" w:rsidRPr="00F30762" w:rsidRDefault="00A86B5C" w:rsidP="00286E4F">
            <w:pPr>
              <w:rPr>
                <w:rFonts w:cs="Arial"/>
                <w:sz w:val="16"/>
                <w:szCs w:val="16"/>
              </w:rPr>
            </w:pPr>
            <w:r w:rsidRPr="00F30762">
              <w:rPr>
                <w:rFonts w:cs="Arial"/>
                <w:sz w:val="16"/>
                <w:szCs w:val="16"/>
              </w:rPr>
              <w:t>RN320REKID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385EE7A" w14:textId="77777777" w:rsidR="00A86B5C" w:rsidRPr="00F30762" w:rsidRDefault="00A86B5C" w:rsidP="00286E4F">
            <w:pPr>
              <w:rPr>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541A9802" w14:textId="7CFACF41" w:rsidR="00A86B5C" w:rsidRPr="00F30762" w:rsidRDefault="00A86B5C">
            <w:pPr>
              <w:rPr>
                <w:sz w:val="16"/>
                <w:szCs w:val="16"/>
              </w:rPr>
            </w:pPr>
            <w:r>
              <w:rPr>
                <w:sz w:val="16"/>
                <w:szCs w:val="16"/>
              </w:rPr>
              <w:t>=</w:t>
            </w:r>
            <w:r w:rsidR="00A71934">
              <w:rPr>
                <w:sz w:val="16"/>
                <w:szCs w:val="16"/>
              </w:rPr>
              <w:t xml:space="preserve"> </w:t>
            </w:r>
            <w:r>
              <w:rPr>
                <w:sz w:val="16"/>
                <w:szCs w:val="16"/>
              </w:rPr>
              <w:t>R2.</w:t>
            </w:r>
            <w:r w:rsidR="005F3C9D" w:rsidRPr="00A86B5C" w:rsidDel="005F3C9D">
              <w:rPr>
                <w:rFonts w:cs="Arial"/>
                <w:sz w:val="16"/>
                <w:szCs w:val="16"/>
              </w:rPr>
              <w:t xml:space="preserve"> </w:t>
            </w:r>
            <w:r w:rsidRPr="00A86B5C">
              <w:rPr>
                <w:rFonts w:cs="Arial"/>
                <w:sz w:val="16"/>
                <w:szCs w:val="16"/>
              </w:rPr>
              <w:t>RN320UIGRHOID</w:t>
            </w:r>
          </w:p>
        </w:tc>
      </w:tr>
      <w:tr w:rsidR="00A86B5C" w:rsidRPr="00F30762" w14:paraId="05D028E5" w14:textId="77777777" w:rsidTr="00286E4F">
        <w:trPr>
          <w:cantSplit/>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8167648" w14:textId="3CEDF024" w:rsidR="00A86B5C" w:rsidRPr="00F30762" w:rsidRDefault="00A86B5C" w:rsidP="00286E4F">
            <w:pPr>
              <w:rPr>
                <w:rFonts w:cs="Arial"/>
                <w:sz w:val="16"/>
                <w:szCs w:val="16"/>
              </w:rPr>
            </w:pPr>
            <w:r w:rsidRPr="00436B79">
              <w:rPr>
                <w:rFonts w:cs="Arial"/>
                <w:sz w:val="16"/>
                <w:szCs w:val="16"/>
              </w:rPr>
              <w:t>RN320RHOID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0C49C00" w14:textId="77777777" w:rsidR="00A86B5C" w:rsidRPr="00F30762" w:rsidRDefault="00A86B5C" w:rsidP="00286E4F">
            <w:pPr>
              <w:rPr>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1A15895" w14:textId="77777777" w:rsidR="00A86B5C" w:rsidRPr="00F30762" w:rsidRDefault="00A86B5C" w:rsidP="00286E4F">
            <w:pPr>
              <w:rPr>
                <w:sz w:val="16"/>
                <w:szCs w:val="16"/>
              </w:rPr>
            </w:pPr>
          </w:p>
        </w:tc>
      </w:tr>
      <w:tr w:rsidR="00A86B5C" w:rsidRPr="00F30762" w14:paraId="0A1E7A60" w14:textId="77777777" w:rsidTr="00286E4F">
        <w:trPr>
          <w:cantSplit/>
          <w:trHeight w:val="410"/>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3EE9538E" w14:textId="56A6B96B" w:rsidR="00A71934" w:rsidRDefault="00A86B5C" w:rsidP="00306E33">
            <w:pPr>
              <w:rPr>
                <w:b/>
                <w:sz w:val="16"/>
                <w:szCs w:val="16"/>
              </w:rPr>
            </w:pPr>
            <w:r w:rsidRPr="00F30762">
              <w:rPr>
                <w:b/>
                <w:sz w:val="16"/>
                <w:szCs w:val="16"/>
              </w:rPr>
              <w:t>H_FIN_DEELNAME</w:t>
            </w:r>
            <w:r w:rsidR="00A71934">
              <w:rPr>
                <w:b/>
                <w:sz w:val="16"/>
                <w:szCs w:val="16"/>
              </w:rPr>
              <w:t xml:space="preserve"> </w:t>
            </w:r>
            <w:r w:rsidR="00A71934" w:rsidRPr="00A86B5C">
              <w:rPr>
                <w:rFonts w:cs="Arial"/>
                <w:b/>
                <w:sz w:val="16"/>
                <w:szCs w:val="16"/>
              </w:rPr>
              <w:t>(</w:t>
            </w:r>
            <w:r w:rsidR="007C2EE2">
              <w:rPr>
                <w:rFonts w:cs="Arial"/>
                <w:b/>
                <w:i/>
                <w:sz w:val="16"/>
                <w:szCs w:val="16"/>
              </w:rPr>
              <w:t>DLN</w:t>
            </w:r>
            <w:r w:rsidR="00A71934" w:rsidRPr="00A86B5C">
              <w:rPr>
                <w:rFonts w:cs="Arial"/>
                <w:b/>
                <w:sz w:val="16"/>
                <w:szCs w:val="16"/>
              </w:rPr>
              <w:t>)</w:t>
            </w:r>
            <w:r w:rsidRPr="00F30762">
              <w:rPr>
                <w:b/>
                <w:sz w:val="16"/>
                <w:szCs w:val="16"/>
              </w:rPr>
              <w:t xml:space="preserve"> </w:t>
            </w:r>
          </w:p>
          <w:p w14:paraId="47DEB21B" w14:textId="1837443B" w:rsidR="00A86B5C" w:rsidRPr="00F30762" w:rsidRDefault="00A86B5C">
            <w:pPr>
              <w:rPr>
                <w:b/>
                <w:sz w:val="16"/>
                <w:szCs w:val="16"/>
              </w:rPr>
            </w:pPr>
            <w:r w:rsidRPr="00F30762">
              <w:rPr>
                <w:b/>
                <w:sz w:val="16"/>
                <w:szCs w:val="16"/>
              </w:rPr>
              <w:t>(alias: H</w:t>
            </w:r>
            <w:r w:rsidR="00A71934">
              <w:rPr>
                <w:b/>
                <w:sz w:val="16"/>
                <w:szCs w:val="16"/>
              </w:rPr>
              <w:t>2</w:t>
            </w:r>
            <w:r w:rsidRPr="00F30762">
              <w:rPr>
                <w:b/>
                <w:sz w:val="16"/>
                <w:szCs w:val="16"/>
              </w:rPr>
              <w:t>)</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45637F17" w14:textId="77777777" w:rsidR="00A86B5C" w:rsidRPr="00F30762" w:rsidRDefault="00A86B5C" w:rsidP="00286E4F">
            <w:pPr>
              <w:ind w:right="-70"/>
              <w:rPr>
                <w:b/>
                <w:sz w:val="16"/>
                <w:szCs w:val="16"/>
              </w:rPr>
            </w:pPr>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150F618F" w14:textId="77777777" w:rsidR="00A86B5C" w:rsidRPr="00F30762" w:rsidRDefault="00A86B5C" w:rsidP="00286E4F">
            <w:pPr>
              <w:rPr>
                <w:b/>
                <w:sz w:val="16"/>
                <w:szCs w:val="16"/>
              </w:rPr>
            </w:pPr>
          </w:p>
        </w:tc>
      </w:tr>
      <w:tr w:rsidR="00A86B5C" w:rsidRPr="00671F61" w14:paraId="7F970D65" w14:textId="77777777" w:rsidTr="00286E4F">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4E497D08" w14:textId="742DCD09" w:rsidR="00A86B5C" w:rsidRPr="00671F61" w:rsidRDefault="00A86B5C" w:rsidP="00306E33">
            <w:pPr>
              <w:rPr>
                <w:rFonts w:cs="Arial"/>
                <w:sz w:val="16"/>
                <w:szCs w:val="16"/>
              </w:rPr>
            </w:pPr>
            <w:r w:rsidRPr="00671F61">
              <w:rPr>
                <w:snapToGrid w:val="0"/>
                <w:color w:val="000000"/>
                <w:sz w:val="16"/>
                <w:szCs w:val="16"/>
              </w:rPr>
              <w:t>XAAC_SK</w:t>
            </w:r>
            <w:r w:rsidR="00A71934">
              <w:rPr>
                <w:snapToGrid w:val="0"/>
                <w:color w:val="000000"/>
                <w:sz w:val="16"/>
                <w:szCs w:val="16"/>
              </w:rPr>
              <w:t xml:space="preserve"> </w:t>
            </w:r>
            <w:r w:rsidR="00A71934">
              <w:rPr>
                <w:rFonts w:cs="Arial"/>
                <w:sz w:val="16"/>
                <w:szCs w:val="16"/>
              </w:rPr>
              <w:t>(</w:t>
            </w:r>
            <w:r w:rsidR="00A71934">
              <w:rPr>
                <w:rFonts w:cs="Arial"/>
                <w:i/>
                <w:sz w:val="16"/>
                <w:szCs w:val="16"/>
              </w:rPr>
              <w:t>UIG</w:t>
            </w:r>
            <w:r w:rsidR="00A71934">
              <w:rPr>
                <w:rFonts w:cs="Arial"/>
                <w:sz w:val="16"/>
                <w:szCs w:val="16"/>
              </w:rPr>
              <w:t>)</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44E72AC" w14:textId="761F2E49" w:rsidR="00A86B5C" w:rsidRPr="00671F61" w:rsidRDefault="00A71934" w:rsidP="00286E4F">
            <w:pPr>
              <w:ind w:right="-70"/>
              <w:rPr>
                <w:rFonts w:cs="Arial"/>
                <w:sz w:val="16"/>
                <w:szCs w:val="16"/>
              </w:rPr>
            </w:pPr>
            <w:r>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0092175D" w14:textId="77777777" w:rsidR="00A86B5C" w:rsidRPr="00671F61" w:rsidRDefault="00A86B5C" w:rsidP="00286E4F">
            <w:pPr>
              <w:rPr>
                <w:rFonts w:cs="Arial"/>
                <w:sz w:val="16"/>
                <w:szCs w:val="16"/>
              </w:rPr>
            </w:pPr>
          </w:p>
        </w:tc>
      </w:tr>
      <w:tr w:rsidR="00A86B5C" w:rsidRPr="00671F61" w14:paraId="4E0C7C19" w14:textId="77777777" w:rsidTr="00286E4F">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0E9C7E3" w14:textId="77777777" w:rsidR="00A86B5C" w:rsidRPr="00671F61" w:rsidRDefault="00A86B5C" w:rsidP="00286E4F">
            <w:pPr>
              <w:rPr>
                <w:snapToGrid w:val="0"/>
                <w:color w:val="000000"/>
                <w:sz w:val="16"/>
                <w:szCs w:val="16"/>
              </w:rPr>
            </w:pPr>
            <w:r w:rsidRPr="00671F61">
              <w:rPr>
                <w:rFonts w:cs="Arial"/>
                <w:snapToGrid w:val="0"/>
                <w:sz w:val="16"/>
                <w:szCs w:val="16"/>
              </w:rPr>
              <w:t>XAAC_RSIN</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3A63FF0" w14:textId="77777777" w:rsidR="00A86B5C" w:rsidRPr="00671F61" w:rsidRDefault="00A86B5C" w:rsidP="00286E4F">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1BEF7FF4" w14:textId="0F2274EA" w:rsidR="00A86B5C" w:rsidRPr="00671F61" w:rsidRDefault="00A86B5C">
            <w:pPr>
              <w:rPr>
                <w:rFonts w:cs="Arial"/>
                <w:sz w:val="16"/>
                <w:szCs w:val="16"/>
              </w:rPr>
            </w:pPr>
            <w:r w:rsidRPr="00671F61">
              <w:rPr>
                <w:rFonts w:cs="Arial"/>
                <w:snapToGrid w:val="0"/>
                <w:sz w:val="16"/>
                <w:szCs w:val="16"/>
              </w:rPr>
              <w:t>= R1.RN310RSINBRN</w:t>
            </w:r>
          </w:p>
        </w:tc>
      </w:tr>
      <w:tr w:rsidR="00A86B5C" w:rsidRPr="00671F61" w14:paraId="589D1F82" w14:textId="77777777" w:rsidTr="00286E4F">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5001975C" w14:textId="77777777" w:rsidR="00A86B5C" w:rsidRPr="00671F61" w:rsidRDefault="00A86B5C" w:rsidP="00286E4F">
            <w:pPr>
              <w:rPr>
                <w:snapToGrid w:val="0"/>
                <w:color w:val="000000"/>
                <w:sz w:val="16"/>
                <w:szCs w:val="16"/>
              </w:rPr>
            </w:pPr>
            <w:r w:rsidRPr="00671F61">
              <w:rPr>
                <w:rFonts w:cs="Arial"/>
                <w:snapToGrid w:val="0"/>
                <w:sz w:val="16"/>
                <w:szCs w:val="16"/>
              </w:rPr>
              <w:t>XAAC_GEGEVENSTIJDVAK</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8187AD0" w14:textId="77777777" w:rsidR="00A86B5C" w:rsidRPr="00671F61" w:rsidRDefault="00A86B5C" w:rsidP="00286E4F">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0E2C67F7" w14:textId="37EBF4B3" w:rsidR="00A86B5C" w:rsidRPr="00671F61" w:rsidRDefault="00A86B5C">
            <w:pPr>
              <w:rPr>
                <w:rFonts w:cs="Arial"/>
                <w:sz w:val="16"/>
                <w:szCs w:val="16"/>
              </w:rPr>
            </w:pPr>
            <w:r w:rsidRPr="00671F61">
              <w:rPr>
                <w:rFonts w:cs="Arial"/>
                <w:snapToGrid w:val="0"/>
                <w:sz w:val="16"/>
                <w:szCs w:val="16"/>
              </w:rPr>
              <w:t>= R1.RN310VALUTAJAAR</w:t>
            </w:r>
          </w:p>
        </w:tc>
      </w:tr>
      <w:tr w:rsidR="00A86B5C" w:rsidRPr="00671F61" w14:paraId="1BE245B0" w14:textId="77777777" w:rsidTr="00286E4F">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1ECEA195" w14:textId="77777777" w:rsidR="00A86B5C" w:rsidRPr="00671F61" w:rsidRDefault="00A86B5C" w:rsidP="00286E4F">
            <w:pPr>
              <w:rPr>
                <w:snapToGrid w:val="0"/>
                <w:color w:val="000000"/>
                <w:sz w:val="16"/>
                <w:szCs w:val="16"/>
              </w:rPr>
            </w:pPr>
            <w:r w:rsidRPr="00671F61">
              <w:rPr>
                <w:rFonts w:cs="Arial"/>
                <w:snapToGrid w:val="0"/>
                <w:sz w:val="16"/>
                <w:szCs w:val="16"/>
              </w:rPr>
              <w:t>XAAC_PRODUCTID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819A56C" w14:textId="77777777" w:rsidR="00A86B5C" w:rsidRPr="00671F61" w:rsidRDefault="00A86B5C" w:rsidP="00286E4F">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0AEC0757" w14:textId="721739A3" w:rsidR="00A86B5C" w:rsidRPr="00671F61" w:rsidRDefault="00A86B5C">
            <w:pPr>
              <w:rPr>
                <w:rFonts w:cs="Arial"/>
                <w:sz w:val="16"/>
                <w:szCs w:val="16"/>
              </w:rPr>
            </w:pPr>
            <w:r w:rsidRPr="00671F61">
              <w:rPr>
                <w:rFonts w:cs="Arial"/>
                <w:snapToGrid w:val="0"/>
                <w:sz w:val="16"/>
                <w:szCs w:val="16"/>
              </w:rPr>
              <w:t>= R1.RN310PRODUCTID</w:t>
            </w:r>
          </w:p>
        </w:tc>
      </w:tr>
      <w:tr w:rsidR="00A86B5C" w:rsidRPr="00671F61" w14:paraId="2016AF09" w14:textId="77777777" w:rsidTr="00286E4F">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52982370" w14:textId="77777777" w:rsidR="00A86B5C" w:rsidRPr="00671F61" w:rsidRDefault="00A86B5C" w:rsidP="00286E4F">
            <w:pPr>
              <w:rPr>
                <w:snapToGrid w:val="0"/>
                <w:color w:val="000000"/>
                <w:sz w:val="16"/>
                <w:szCs w:val="16"/>
              </w:rPr>
            </w:pPr>
            <w:r w:rsidRPr="00671F61">
              <w:rPr>
                <w:rFonts w:cs="Arial"/>
                <w:snapToGrid w:val="0"/>
                <w:sz w:val="16"/>
                <w:szCs w:val="16"/>
              </w:rPr>
              <w:t>XAAC_PRODUCTNUMMER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19469DD" w14:textId="77777777" w:rsidR="00A86B5C" w:rsidRPr="00671F61" w:rsidRDefault="00A86B5C" w:rsidP="00286E4F">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25AE0586" w14:textId="000B0E6A" w:rsidR="00A86B5C" w:rsidRPr="00671F61" w:rsidRDefault="00A86B5C">
            <w:pPr>
              <w:rPr>
                <w:rFonts w:cs="Arial"/>
                <w:sz w:val="16"/>
                <w:szCs w:val="16"/>
              </w:rPr>
            </w:pPr>
            <w:r w:rsidRPr="00671F61">
              <w:rPr>
                <w:rFonts w:cs="Arial"/>
                <w:snapToGrid w:val="0"/>
                <w:sz w:val="16"/>
                <w:szCs w:val="16"/>
              </w:rPr>
              <w:t>= R1.RN310REKENINGNR</w:t>
            </w:r>
          </w:p>
        </w:tc>
      </w:tr>
      <w:tr w:rsidR="0089142F" w:rsidRPr="00671F61" w14:paraId="05D18077" w14:textId="77777777" w:rsidTr="0089142F">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1ABD1669" w14:textId="77777777" w:rsidR="0089142F" w:rsidRPr="00671F61" w:rsidRDefault="0089142F" w:rsidP="00E57F31">
            <w:pPr>
              <w:rPr>
                <w:rFonts w:cs="Arial"/>
                <w:snapToGrid w:val="0"/>
                <w:sz w:val="16"/>
                <w:szCs w:val="16"/>
              </w:rPr>
            </w:pPr>
            <w:r w:rsidRPr="00286E4F">
              <w:rPr>
                <w:rFonts w:cs="Arial"/>
                <w:snapToGrid w:val="0"/>
                <w:sz w:val="16"/>
                <w:szCs w:val="16"/>
              </w:rPr>
              <w:t>XAAC_BERICHTTYPE</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3118885" w14:textId="77777777" w:rsidR="0089142F" w:rsidRPr="00671F61" w:rsidRDefault="0089142F" w:rsidP="00E57F31">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32AF3002" w14:textId="4334B713" w:rsidR="0089142F" w:rsidRPr="00671F61" w:rsidRDefault="0089142F">
            <w:pPr>
              <w:rPr>
                <w:rFonts w:cs="Arial"/>
                <w:snapToGrid w:val="0"/>
                <w:sz w:val="16"/>
                <w:szCs w:val="16"/>
              </w:rPr>
            </w:pPr>
            <w:r w:rsidRPr="0089142F">
              <w:rPr>
                <w:rFonts w:cs="Arial"/>
                <w:snapToGrid w:val="0"/>
                <w:sz w:val="16"/>
                <w:szCs w:val="16"/>
              </w:rPr>
              <w:t>= R1.RN310SOORTBESTAND</w:t>
            </w:r>
          </w:p>
        </w:tc>
      </w:tr>
      <w:tr w:rsidR="00A86B5C" w:rsidRPr="00671F61" w14:paraId="72DC1819" w14:textId="77777777" w:rsidTr="00286E4F">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145BF71" w14:textId="77777777" w:rsidR="00A86B5C" w:rsidRPr="00671F61" w:rsidRDefault="00A86B5C" w:rsidP="00286E4F">
            <w:pPr>
              <w:rPr>
                <w:snapToGrid w:val="0"/>
                <w:color w:val="000000"/>
                <w:sz w:val="16"/>
                <w:szCs w:val="16"/>
              </w:rPr>
            </w:pPr>
            <w:r w:rsidRPr="00671F61">
              <w:rPr>
                <w:rFonts w:cs="Arial"/>
                <w:snapToGrid w:val="0"/>
                <w:sz w:val="16"/>
                <w:szCs w:val="16"/>
              </w:rPr>
              <w:t>XAAC_MELDINGTYPE</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BCE1D5B" w14:textId="77777777" w:rsidR="00A86B5C" w:rsidRPr="00671F61" w:rsidRDefault="00A86B5C" w:rsidP="00286E4F">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D48F496" w14:textId="77777777" w:rsidR="00A86B5C" w:rsidRPr="00671F61" w:rsidRDefault="00A86B5C" w:rsidP="00286E4F">
            <w:pPr>
              <w:rPr>
                <w:rFonts w:cs="Arial"/>
                <w:sz w:val="16"/>
                <w:szCs w:val="16"/>
              </w:rPr>
            </w:pPr>
            <w:r w:rsidRPr="00671F61">
              <w:rPr>
                <w:rFonts w:cs="Arial"/>
                <w:snapToGrid w:val="0"/>
                <w:sz w:val="16"/>
                <w:szCs w:val="16"/>
              </w:rPr>
              <w:t>= “BANK”</w:t>
            </w:r>
          </w:p>
        </w:tc>
      </w:tr>
      <w:tr w:rsidR="00A86B5C" w:rsidRPr="00671F61" w14:paraId="7FEBB92D" w14:textId="77777777" w:rsidTr="00286E4F">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0956FCC" w14:textId="77777777" w:rsidR="00A86B5C" w:rsidRPr="00671F61" w:rsidRDefault="00A86B5C" w:rsidP="00286E4F">
            <w:pPr>
              <w:rPr>
                <w:snapToGrid w:val="0"/>
                <w:color w:val="000000"/>
                <w:sz w:val="16"/>
                <w:szCs w:val="16"/>
              </w:rPr>
            </w:pPr>
            <w:r w:rsidRPr="00671F61">
              <w:rPr>
                <w:rFonts w:cs="Arial"/>
                <w:snapToGrid w:val="0"/>
                <w:sz w:val="16"/>
                <w:szCs w:val="16"/>
              </w:rPr>
              <w:t>XAAC_MAAND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FEE8A32" w14:textId="77777777" w:rsidR="00A86B5C" w:rsidRPr="00671F61" w:rsidRDefault="00A86B5C" w:rsidP="00286E4F">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D389CFE" w14:textId="77777777" w:rsidR="00A86B5C" w:rsidRPr="00671F61" w:rsidRDefault="00A86B5C" w:rsidP="00286E4F">
            <w:pPr>
              <w:rPr>
                <w:rFonts w:cs="Arial"/>
                <w:sz w:val="16"/>
                <w:szCs w:val="16"/>
              </w:rPr>
            </w:pPr>
            <w:r w:rsidRPr="00671F61">
              <w:rPr>
                <w:rFonts w:cs="Arial"/>
                <w:snapToGrid w:val="0"/>
                <w:sz w:val="16"/>
                <w:szCs w:val="16"/>
              </w:rPr>
              <w:t>= “00”</w:t>
            </w:r>
          </w:p>
        </w:tc>
      </w:tr>
      <w:tr w:rsidR="00A86B5C" w:rsidRPr="00671F61" w14:paraId="72CBFA27" w14:textId="77777777" w:rsidTr="00286E4F">
        <w:trPr>
          <w:cantSplit/>
        </w:trPr>
        <w:tc>
          <w:tcPr>
            <w:tcW w:w="3823" w:type="dxa"/>
            <w:tcBorders>
              <w:top w:val="single" w:sz="4" w:space="0" w:color="auto"/>
              <w:left w:val="single" w:sz="6" w:space="0" w:color="auto"/>
              <w:bottom w:val="single" w:sz="4" w:space="0" w:color="auto"/>
              <w:right w:val="single" w:sz="6" w:space="0" w:color="auto"/>
            </w:tcBorders>
            <w:shd w:val="clear" w:color="auto" w:fill="auto"/>
          </w:tcPr>
          <w:p w14:paraId="112BEBC3" w14:textId="77777777" w:rsidR="00A86B5C" w:rsidRPr="00671F61" w:rsidRDefault="00A86B5C" w:rsidP="00286E4F">
            <w:pPr>
              <w:rPr>
                <w:rFonts w:cs="Arial"/>
                <w:snapToGrid w:val="0"/>
                <w:color w:val="000000"/>
                <w:sz w:val="16"/>
                <w:szCs w:val="16"/>
              </w:rPr>
            </w:pPr>
            <w:r w:rsidRPr="00671F61">
              <w:rPr>
                <w:rFonts w:cs="Arial"/>
                <w:snapToGrid w:val="0"/>
                <w:sz w:val="16"/>
                <w:szCs w:val="16"/>
              </w:rPr>
              <w:t>XAAC_DEELNAMEVOLGNR</w:t>
            </w:r>
          </w:p>
        </w:tc>
        <w:tc>
          <w:tcPr>
            <w:tcW w:w="425" w:type="dxa"/>
            <w:tcBorders>
              <w:top w:val="single" w:sz="4" w:space="0" w:color="auto"/>
              <w:left w:val="single" w:sz="6" w:space="0" w:color="auto"/>
              <w:bottom w:val="single" w:sz="4" w:space="0" w:color="auto"/>
              <w:right w:val="single" w:sz="6" w:space="0" w:color="auto"/>
            </w:tcBorders>
            <w:shd w:val="clear" w:color="auto" w:fill="auto"/>
          </w:tcPr>
          <w:p w14:paraId="5D00476B" w14:textId="77777777" w:rsidR="00A86B5C" w:rsidRPr="00671F61" w:rsidRDefault="00A86B5C" w:rsidP="00286E4F">
            <w:pPr>
              <w:rPr>
                <w:rFonts w:cs="Arial"/>
                <w:sz w:val="16"/>
                <w:szCs w:val="16"/>
              </w:rPr>
            </w:pPr>
          </w:p>
        </w:tc>
        <w:tc>
          <w:tcPr>
            <w:tcW w:w="5361" w:type="dxa"/>
            <w:tcBorders>
              <w:top w:val="single" w:sz="4" w:space="0" w:color="auto"/>
              <w:left w:val="single" w:sz="6" w:space="0" w:color="auto"/>
              <w:bottom w:val="single" w:sz="4" w:space="0" w:color="auto"/>
              <w:right w:val="single" w:sz="6" w:space="0" w:color="auto"/>
            </w:tcBorders>
            <w:shd w:val="clear" w:color="auto" w:fill="auto"/>
          </w:tcPr>
          <w:p w14:paraId="6EC0BAD2" w14:textId="58602114" w:rsidR="00A86B5C" w:rsidRPr="00306E33" w:rsidRDefault="00A86B5C" w:rsidP="00306E33">
            <w:pPr>
              <w:rPr>
                <w:rFonts w:cs="Arial"/>
                <w:sz w:val="16"/>
                <w:szCs w:val="16"/>
              </w:rPr>
            </w:pPr>
            <w:r w:rsidRPr="00671F61">
              <w:rPr>
                <w:rFonts w:cs="Arial"/>
                <w:sz w:val="16"/>
                <w:szCs w:val="16"/>
              </w:rPr>
              <w:t>= R</w:t>
            </w:r>
            <w:r w:rsidR="00A71934">
              <w:rPr>
                <w:rFonts w:cs="Arial"/>
                <w:sz w:val="16"/>
                <w:szCs w:val="16"/>
              </w:rPr>
              <w:t>3</w:t>
            </w:r>
            <w:r w:rsidRPr="00671F61">
              <w:rPr>
                <w:rFonts w:cs="Arial"/>
                <w:sz w:val="16"/>
                <w:szCs w:val="16"/>
              </w:rPr>
              <w:t>.RN320RHOID</w:t>
            </w:r>
            <w:r w:rsidR="00A71934">
              <w:rPr>
                <w:rFonts w:cs="Arial"/>
                <w:sz w:val="16"/>
                <w:szCs w:val="16"/>
              </w:rPr>
              <w:t xml:space="preserve">  (</w:t>
            </w:r>
            <w:r w:rsidR="00A71934">
              <w:rPr>
                <w:rFonts w:cs="Arial"/>
                <w:i/>
                <w:sz w:val="16"/>
                <w:szCs w:val="16"/>
              </w:rPr>
              <w:t>UIG</w:t>
            </w:r>
            <w:r w:rsidR="00A71934">
              <w:rPr>
                <w:rFonts w:cs="Arial"/>
                <w:sz w:val="16"/>
                <w:szCs w:val="16"/>
              </w:rPr>
              <w:t>)</w:t>
            </w:r>
          </w:p>
        </w:tc>
      </w:tr>
    </w:tbl>
    <w:p w14:paraId="72007066" w14:textId="77777777" w:rsidR="00BF3893" w:rsidRPr="00B030FA" w:rsidRDefault="00BF3893" w:rsidP="00BF3893">
      <w:pPr>
        <w:pStyle w:val="Kop5"/>
      </w:pPr>
      <w:r w:rsidRPr="00B030FA">
        <w:t>Uitvoer</w:t>
      </w:r>
    </w:p>
    <w:p w14:paraId="0A863E62" w14:textId="476EFDFE" w:rsidR="00BF3893" w:rsidRPr="00B030FA" w:rsidRDefault="00306E33" w:rsidP="00306E33">
      <w:r>
        <w:t>Een voorkomen</w:t>
      </w:r>
      <w:r w:rsidR="0095502F">
        <w:t xml:space="preserve"> </w:t>
      </w:r>
      <w:r>
        <w:t>v</w:t>
      </w:r>
      <w:r w:rsidR="00C63285" w:rsidRPr="00B030FA">
        <w:t xml:space="preserve">oor iedere gevonden regel in </w:t>
      </w:r>
      <w:r w:rsidR="005F3C9D">
        <w:t>HSEL</w:t>
      </w:r>
      <w:r w:rsidR="006D6E1C" w:rsidRPr="00B030FA">
        <w:t>_RN320RHO</w:t>
      </w:r>
      <w:r w:rsidR="00F614BC" w:rsidRPr="00B030FA">
        <w:rPr>
          <w:b/>
        </w:rPr>
        <w:t xml:space="preserve"> </w:t>
      </w:r>
      <w:r w:rsidRPr="00B030FA">
        <w:t xml:space="preserve">met een gevulde </w:t>
      </w:r>
      <w:r w:rsidRPr="00306E33">
        <w:rPr>
          <w:rFonts w:cs="Arial"/>
          <w:sz w:val="16"/>
          <w:szCs w:val="16"/>
        </w:rPr>
        <w:t>BEAE_RN320UIGRHOID</w:t>
      </w:r>
      <w:r>
        <w:rPr>
          <w:rFonts w:cs="Arial"/>
          <w:sz w:val="16"/>
          <w:szCs w:val="16"/>
        </w:rPr>
        <w:t>.</w:t>
      </w:r>
    </w:p>
    <w:p w14:paraId="798478E0" w14:textId="77777777" w:rsidR="00C63285" w:rsidRPr="00ED31EF" w:rsidRDefault="00C63285" w:rsidP="00BF3893">
      <w:pPr>
        <w:rPr>
          <w:szCs w:val="19"/>
          <w:highlight w:val="yellow"/>
        </w:rPr>
      </w:pPr>
    </w:p>
    <w:p w14:paraId="5B13FC2F" w14:textId="77777777" w:rsidR="00BF3893" w:rsidRPr="00B030FA" w:rsidRDefault="00BF3893" w:rsidP="00BF3893">
      <w:pPr>
        <w:pStyle w:val="Kop5"/>
      </w:pPr>
      <w:r w:rsidRPr="00B030FA">
        <w:t>Afwijkende uitvoer</w:t>
      </w:r>
    </w:p>
    <w:p w14:paraId="260C208E" w14:textId="0812E64C" w:rsidR="00306E33" w:rsidRDefault="00306E33" w:rsidP="00306E33">
      <w:pPr>
        <w:pStyle w:val="Standaardinspringing"/>
        <w:ind w:left="0" w:firstLine="0"/>
        <w:rPr>
          <w:rFonts w:cs="Arial"/>
          <w:spacing w:val="0"/>
          <w:szCs w:val="19"/>
        </w:rPr>
      </w:pPr>
      <w:r w:rsidRPr="00306E33">
        <w:t xml:space="preserve">Hernoem </w:t>
      </w:r>
      <w:r w:rsidRPr="00CB0022">
        <w:rPr>
          <w:rFonts w:cs="Arial"/>
          <w:spacing w:val="0"/>
          <w:szCs w:val="19"/>
        </w:rPr>
        <w:t xml:space="preserve">RN310DATTYDREG </w:t>
      </w:r>
      <w:r w:rsidRPr="00306E33">
        <w:rPr>
          <w:rFonts w:cs="Arial"/>
          <w:spacing w:val="0"/>
          <w:szCs w:val="19"/>
        </w:rPr>
        <w:t>naar XAAF_MUTATIEBEGIN_TS</w:t>
      </w:r>
    </w:p>
    <w:p w14:paraId="608657DB" w14:textId="77777777" w:rsidR="005832EC" w:rsidRPr="00306E33" w:rsidRDefault="005832EC" w:rsidP="00306E33">
      <w:pPr>
        <w:pStyle w:val="Standaardinspringing"/>
        <w:ind w:left="0" w:firstLine="0"/>
        <w:rPr>
          <w:rFonts w:cs="Arial"/>
          <w:spacing w:val="0"/>
          <w:szCs w:val="19"/>
        </w:rPr>
      </w:pPr>
    </w:p>
    <w:p w14:paraId="38BF7917" w14:textId="77777777" w:rsidR="00306E33" w:rsidRPr="00306E33" w:rsidRDefault="00306E33" w:rsidP="00306E33">
      <w:pPr>
        <w:pStyle w:val="Standaardinspringing"/>
        <w:ind w:left="0" w:firstLine="0"/>
        <w:rPr>
          <w:u w:val="single"/>
        </w:rPr>
      </w:pPr>
      <w:r w:rsidRPr="00306E33">
        <w:rPr>
          <w:rFonts w:cs="Arial"/>
          <w:spacing w:val="0"/>
          <w:szCs w:val="19"/>
          <w:u w:val="single"/>
        </w:rPr>
        <w:t xml:space="preserve">De rest van de verwerking net uitvoeren als beschreven vanaf paragraaf </w:t>
      </w:r>
      <w:r w:rsidRPr="006E5224">
        <w:rPr>
          <w:rFonts w:cs="Arial"/>
          <w:spacing w:val="0"/>
          <w:szCs w:val="19"/>
          <w:u w:val="single"/>
        </w:rPr>
        <w:fldChar w:fldCharType="begin"/>
      </w:r>
      <w:r w:rsidRPr="00306E33">
        <w:rPr>
          <w:rFonts w:cs="Arial"/>
          <w:spacing w:val="0"/>
          <w:szCs w:val="19"/>
          <w:u w:val="single"/>
        </w:rPr>
        <w:instrText xml:space="preserve"> REF _Ref474851073 \r \h  \* MERGEFORMAT </w:instrText>
      </w:r>
      <w:r w:rsidRPr="006E5224">
        <w:rPr>
          <w:rFonts w:cs="Arial"/>
          <w:spacing w:val="0"/>
          <w:szCs w:val="19"/>
          <w:u w:val="single"/>
        </w:rPr>
        <w:fldChar w:fldCharType="separate"/>
      </w:r>
      <w:r w:rsidR="00297961">
        <w:rPr>
          <w:rFonts w:cs="Arial"/>
          <w:b/>
          <w:bCs/>
          <w:spacing w:val="0"/>
          <w:szCs w:val="19"/>
          <w:u w:val="single"/>
        </w:rPr>
        <w:t>Fout! Verwijzingsbron niet gevonden.</w:t>
      </w:r>
      <w:r w:rsidRPr="006E5224">
        <w:rPr>
          <w:rFonts w:cs="Arial"/>
          <w:spacing w:val="0"/>
          <w:szCs w:val="19"/>
          <w:u w:val="single"/>
        </w:rPr>
        <w:fldChar w:fldCharType="end"/>
      </w:r>
    </w:p>
    <w:p w14:paraId="24954C10" w14:textId="77777777" w:rsidR="00306E33" w:rsidRPr="00306E33" w:rsidRDefault="00306E33" w:rsidP="00306E33">
      <w:pPr>
        <w:pStyle w:val="Standaardinspringing"/>
        <w:ind w:left="0" w:firstLine="0"/>
      </w:pPr>
      <w:r w:rsidRPr="00306E33">
        <w:t>Uitzondering is dat er twee verschillende prefix_SK ’s zijn in plaats van 1 en er geen SAT tabel wordt uitgevraagd, maar een LINK tabel.</w:t>
      </w:r>
    </w:p>
    <w:p w14:paraId="31706916" w14:textId="467ED318" w:rsidR="00CC79F1" w:rsidRDefault="00CC79F1" w:rsidP="00CC79F1">
      <w:pPr>
        <w:pStyle w:val="Kop1"/>
      </w:pPr>
      <w:bookmarkStart w:id="1338" w:name="_Toc482614502"/>
      <w:bookmarkStart w:id="1339" w:name="_Toc7616260"/>
      <w:bookmarkEnd w:id="1338"/>
      <w:r w:rsidRPr="00CC79F1">
        <w:lastRenderedPageBreak/>
        <w:t>S_RBG_NIET_NATPERSOON</w:t>
      </w:r>
      <w:bookmarkEnd w:id="1339"/>
    </w:p>
    <w:p w14:paraId="407C4FDA" w14:textId="2D995DDC" w:rsidR="00CC79F1" w:rsidRDefault="00764FE8" w:rsidP="00BD5477">
      <w:pPr>
        <w:pStyle w:val="Kop2"/>
      </w:pPr>
      <w:bookmarkStart w:id="1340" w:name="_Toc7616261"/>
      <w:r>
        <w:t>Globale werking</w:t>
      </w:r>
      <w:bookmarkEnd w:id="1340"/>
    </w:p>
    <w:p w14:paraId="3DE2747D" w14:textId="77777777" w:rsidR="00FA2294" w:rsidRDefault="00FA2294" w:rsidP="00FA2294">
      <w:pPr>
        <w:rPr>
          <w:rFonts w:ascii="Times New Roman" w:hAnsi="Times New Roman"/>
          <w:spacing w:val="0"/>
          <w:sz w:val="24"/>
          <w:szCs w:val="24"/>
        </w:rPr>
      </w:pPr>
      <w:r w:rsidRPr="003E2518">
        <w:rPr>
          <w:u w:val="single"/>
        </w:rPr>
        <w:t>Business Key</w:t>
      </w:r>
      <w:r>
        <w:t xml:space="preserve"> :</w:t>
      </w:r>
      <w:r w:rsidRPr="004E0DF9">
        <w:rPr>
          <w:rFonts w:ascii="Times New Roman" w:hAnsi="Times New Roman"/>
          <w:spacing w:val="0"/>
          <w:sz w:val="24"/>
          <w:szCs w:val="24"/>
        </w:rPr>
        <w:t xml:space="preserve"> </w:t>
      </w:r>
    </w:p>
    <w:p w14:paraId="339BAEFC" w14:textId="20A7332B" w:rsidR="00FA2294" w:rsidRDefault="003E2518" w:rsidP="003E2518">
      <w:pPr>
        <w:tabs>
          <w:tab w:val="left" w:pos="2268"/>
        </w:tabs>
      </w:pPr>
      <w:r>
        <w:t>FI</w:t>
      </w:r>
      <w:r w:rsidR="00FA2294" w:rsidRPr="004E0DF9">
        <w:t>N</w:t>
      </w:r>
      <w:r>
        <w:t>R</w:t>
      </w:r>
      <w:r>
        <w:tab/>
      </w:r>
      <w:r w:rsidR="00FA2294" w:rsidRPr="004E0DF9">
        <w:t>Dit veld bevat fiscale nummers  RSIN’s.</w:t>
      </w:r>
    </w:p>
    <w:p w14:paraId="25EC0A66" w14:textId="77777777" w:rsidR="00FA2294" w:rsidRDefault="00FA2294" w:rsidP="00CC79F1"/>
    <w:p w14:paraId="7C103662" w14:textId="4154C0B2" w:rsidR="00CC79F1" w:rsidRDefault="00E22BA1" w:rsidP="00CC79F1">
      <w:r>
        <w:t xml:space="preserve">Deze tabel dient gevuld te worden met gegevens van </w:t>
      </w:r>
      <w:r w:rsidR="0094478E">
        <w:t>Financiële</w:t>
      </w:r>
      <w:r>
        <w:t xml:space="preserve"> </w:t>
      </w:r>
      <w:r w:rsidR="0094478E">
        <w:t>instellingen</w:t>
      </w:r>
      <w:r>
        <w:t xml:space="preserve"> uit RBG.</w:t>
      </w:r>
    </w:p>
    <w:p w14:paraId="7911647A" w14:textId="77777777" w:rsidR="007446C7" w:rsidRDefault="007446C7" w:rsidP="007446C7">
      <w:r>
        <w:t>Selecteer alle gegevens die sinds de vorige verwerking zijn toegevoegd aan RBG-tabel ZENDING (</w:t>
      </w:r>
      <w:r w:rsidRPr="0094478E">
        <w:t>RBG_C_RN300ZEN</w:t>
      </w:r>
      <w:r>
        <w:t>).</w:t>
      </w:r>
    </w:p>
    <w:p w14:paraId="2B4887FE" w14:textId="77777777" w:rsidR="007446C7" w:rsidRDefault="007446C7" w:rsidP="007446C7"/>
    <w:p w14:paraId="1895F5DD" w14:textId="79160FF5" w:rsidR="007446C7" w:rsidRDefault="007446C7" w:rsidP="007446C7">
      <w:r>
        <w:t>De beschrijvende attributen moeten worden opgenomen in de S_RBG_NIET_NATPERSOON. Met de SK die is gevonden in de H_PERSOON.</w:t>
      </w:r>
    </w:p>
    <w:p w14:paraId="480373BE" w14:textId="77777777" w:rsidR="0094478E" w:rsidRDefault="0094478E" w:rsidP="00CC79F1"/>
    <w:p w14:paraId="267F3DE9" w14:textId="56BB17A0" w:rsidR="003E44D7" w:rsidRPr="004F7936" w:rsidRDefault="002D4843" w:rsidP="002D4843">
      <w:pPr>
        <w:rPr>
          <w:u w:val="single"/>
        </w:rPr>
      </w:pPr>
      <w:r>
        <w:t xml:space="preserve">Zie:  </w:t>
      </w:r>
      <w:r>
        <w:rPr>
          <w:u w:val="single"/>
        </w:rPr>
        <w:fldChar w:fldCharType="begin"/>
      </w:r>
      <w:r>
        <w:rPr>
          <w:u w:val="single"/>
        </w:rPr>
        <w:instrText xml:space="preserve"> REF _Ref476131061 \r \h </w:instrText>
      </w:r>
      <w:r>
        <w:rPr>
          <w:u w:val="single"/>
        </w:rPr>
      </w:r>
      <w:r>
        <w:rPr>
          <w:u w:val="single"/>
        </w:rPr>
        <w:fldChar w:fldCharType="separate"/>
      </w:r>
      <w:r w:rsidR="00297961">
        <w:rPr>
          <w:u w:val="single"/>
        </w:rPr>
        <w:t>[6]</w:t>
      </w:r>
      <w:r>
        <w:rPr>
          <w:u w:val="single"/>
        </w:rPr>
        <w:fldChar w:fldCharType="end"/>
      </w:r>
      <w:r>
        <w:rPr>
          <w:u w:val="single"/>
        </w:rPr>
        <w:t xml:space="preserve"> </w:t>
      </w:r>
      <w:r w:rsidR="003E44D7" w:rsidRPr="004F7936">
        <w:rPr>
          <w:u w:val="single"/>
        </w:rPr>
        <w:t>MTHV: 3303 ETL vullen CDP 2.0.docx [</w:t>
      </w:r>
      <w:bookmarkStart w:id="1341" w:name="_Toc475083469"/>
      <w:r w:rsidR="003E44D7" w:rsidRPr="004F7936">
        <w:rPr>
          <w:u w:val="single"/>
        </w:rPr>
        <w:t>SAT tabel (</w:t>
      </w:r>
      <w:r w:rsidR="006A4BD7" w:rsidRPr="006A4BD7">
        <w:rPr>
          <w:u w:val="single"/>
        </w:rPr>
        <w:t>Bron is geen datavault met 1 tabel</w:t>
      </w:r>
      <w:r w:rsidR="003E44D7" w:rsidRPr="004F7936">
        <w:rPr>
          <w:u w:val="single"/>
        </w:rPr>
        <w:t>)</w:t>
      </w:r>
      <w:bookmarkEnd w:id="1341"/>
      <w:r w:rsidR="003E44D7" w:rsidRPr="004F7936">
        <w:rPr>
          <w:u w:val="single"/>
        </w:rPr>
        <w:t>]</w:t>
      </w:r>
    </w:p>
    <w:p w14:paraId="1DAADA89" w14:textId="20181418" w:rsidR="00CC79F1" w:rsidRDefault="00CC79F1" w:rsidP="00BD5477">
      <w:pPr>
        <w:pStyle w:val="Kop2"/>
      </w:pPr>
      <w:bookmarkStart w:id="1342" w:name="_Toc7616262"/>
      <w:r>
        <w:t>Mapping S_</w:t>
      </w:r>
      <w:r w:rsidR="00FC094C" w:rsidRPr="00CC79F1">
        <w:t>RBG_NIET_NATPERSOON</w:t>
      </w:r>
      <w:bookmarkEnd w:id="1342"/>
    </w:p>
    <w:tbl>
      <w:tblPr>
        <w:tblW w:w="5000" w:type="pct"/>
        <w:tblCellMar>
          <w:left w:w="30" w:type="dxa"/>
          <w:right w:w="30" w:type="dxa"/>
        </w:tblCellMar>
        <w:tblLook w:val="0000" w:firstRow="0" w:lastRow="0" w:firstColumn="0" w:lastColumn="0" w:noHBand="0" w:noVBand="0"/>
      </w:tblPr>
      <w:tblGrid>
        <w:gridCol w:w="3057"/>
        <w:gridCol w:w="336"/>
        <w:gridCol w:w="466"/>
        <w:gridCol w:w="2067"/>
        <w:gridCol w:w="3555"/>
      </w:tblGrid>
      <w:tr w:rsidR="00CC79F1" w:rsidRPr="003E44D7" w14:paraId="364E665A" w14:textId="77777777" w:rsidTr="00685C5D">
        <w:trPr>
          <w:cantSplit/>
          <w:trHeight w:val="190"/>
        </w:trPr>
        <w:tc>
          <w:tcPr>
            <w:tcW w:w="1612" w:type="pct"/>
            <w:tcBorders>
              <w:top w:val="single" w:sz="6" w:space="0" w:color="auto"/>
              <w:left w:val="single" w:sz="6" w:space="0" w:color="auto"/>
              <w:bottom w:val="single" w:sz="6" w:space="0" w:color="auto"/>
              <w:right w:val="single" w:sz="6" w:space="0" w:color="auto"/>
            </w:tcBorders>
            <w:shd w:val="pct20" w:color="auto" w:fill="FFFFFF"/>
          </w:tcPr>
          <w:p w14:paraId="7A692B64" w14:textId="77777777" w:rsidR="00CC79F1" w:rsidRPr="003E44D7" w:rsidRDefault="00CC79F1" w:rsidP="00685C5D">
            <w:pPr>
              <w:rPr>
                <w:b/>
                <w:color w:val="000000"/>
                <w:sz w:val="16"/>
                <w:szCs w:val="16"/>
              </w:rPr>
            </w:pPr>
            <w:r w:rsidRPr="003E44D7">
              <w:rPr>
                <w:b/>
                <w:color w:val="000000"/>
                <w:sz w:val="16"/>
                <w:szCs w:val="16"/>
              </w:rPr>
              <w:t>Doelkolom</w:t>
            </w:r>
          </w:p>
          <w:p w14:paraId="2FB28AAC" w14:textId="77777777" w:rsidR="00CC79F1" w:rsidRPr="003E44D7" w:rsidRDefault="00CC79F1" w:rsidP="00685C5D">
            <w:pPr>
              <w:rPr>
                <w:b/>
                <w:color w:val="000000"/>
                <w:sz w:val="16"/>
                <w:szCs w:val="16"/>
              </w:rPr>
            </w:pPr>
          </w:p>
        </w:tc>
        <w:tc>
          <w:tcPr>
            <w:tcW w:w="177" w:type="pct"/>
            <w:tcBorders>
              <w:top w:val="single" w:sz="6" w:space="0" w:color="auto"/>
              <w:left w:val="single" w:sz="6" w:space="0" w:color="auto"/>
              <w:bottom w:val="single" w:sz="6" w:space="0" w:color="auto"/>
              <w:right w:val="single" w:sz="6" w:space="0" w:color="auto"/>
            </w:tcBorders>
            <w:shd w:val="pct20" w:color="auto" w:fill="FFFFFF"/>
          </w:tcPr>
          <w:p w14:paraId="6F7EBF53" w14:textId="77777777" w:rsidR="00CC79F1" w:rsidRPr="003E44D7" w:rsidRDefault="00CC79F1" w:rsidP="00685C5D">
            <w:pPr>
              <w:rPr>
                <w:b/>
                <w:color w:val="000000"/>
                <w:sz w:val="16"/>
                <w:szCs w:val="16"/>
              </w:rPr>
            </w:pPr>
            <w:r w:rsidRPr="003E44D7">
              <w:rPr>
                <w:b/>
                <w:color w:val="000000"/>
                <w:sz w:val="16"/>
                <w:szCs w:val="16"/>
              </w:rPr>
              <w:t>TK</w:t>
            </w:r>
          </w:p>
        </w:tc>
        <w:tc>
          <w:tcPr>
            <w:tcW w:w="246" w:type="pct"/>
            <w:tcBorders>
              <w:top w:val="single" w:sz="6" w:space="0" w:color="auto"/>
              <w:left w:val="single" w:sz="6" w:space="0" w:color="auto"/>
              <w:bottom w:val="single" w:sz="6" w:space="0" w:color="auto"/>
              <w:right w:val="single" w:sz="6" w:space="0" w:color="auto"/>
            </w:tcBorders>
            <w:shd w:val="pct20" w:color="auto" w:fill="FFFFFF"/>
          </w:tcPr>
          <w:p w14:paraId="6C7EC0FF" w14:textId="77777777" w:rsidR="00CC79F1" w:rsidRPr="003E44D7" w:rsidRDefault="00CC79F1" w:rsidP="00685C5D">
            <w:pPr>
              <w:rPr>
                <w:b/>
                <w:color w:val="000000"/>
                <w:sz w:val="16"/>
                <w:szCs w:val="16"/>
              </w:rPr>
            </w:pPr>
            <w:r w:rsidRPr="003E44D7">
              <w:rPr>
                <w:b/>
                <w:color w:val="000000"/>
                <w:sz w:val="16"/>
                <w:szCs w:val="16"/>
              </w:rPr>
              <w:t>BK</w:t>
            </w:r>
          </w:p>
        </w:tc>
        <w:tc>
          <w:tcPr>
            <w:tcW w:w="1090" w:type="pct"/>
            <w:tcBorders>
              <w:top w:val="single" w:sz="6" w:space="0" w:color="auto"/>
              <w:left w:val="single" w:sz="6" w:space="0" w:color="auto"/>
              <w:bottom w:val="single" w:sz="6" w:space="0" w:color="auto"/>
              <w:right w:val="single" w:sz="6" w:space="0" w:color="auto"/>
            </w:tcBorders>
            <w:shd w:val="pct20" w:color="auto" w:fill="FFFFFF"/>
          </w:tcPr>
          <w:p w14:paraId="55BEDB90" w14:textId="77777777" w:rsidR="00CC79F1" w:rsidRPr="003E44D7" w:rsidRDefault="00CC79F1" w:rsidP="00685C5D">
            <w:pPr>
              <w:rPr>
                <w:b/>
                <w:color w:val="000000"/>
                <w:sz w:val="16"/>
                <w:szCs w:val="16"/>
              </w:rPr>
            </w:pPr>
            <w:r w:rsidRPr="003E44D7">
              <w:rPr>
                <w:b/>
                <w:color w:val="000000"/>
                <w:sz w:val="16"/>
                <w:szCs w:val="16"/>
              </w:rPr>
              <w:t>Bron/brontabel</w:t>
            </w:r>
          </w:p>
        </w:tc>
        <w:tc>
          <w:tcPr>
            <w:tcW w:w="1875" w:type="pct"/>
            <w:tcBorders>
              <w:top w:val="single" w:sz="6" w:space="0" w:color="auto"/>
              <w:left w:val="single" w:sz="6" w:space="0" w:color="auto"/>
              <w:bottom w:val="single" w:sz="6" w:space="0" w:color="auto"/>
              <w:right w:val="single" w:sz="6" w:space="0" w:color="auto"/>
            </w:tcBorders>
            <w:shd w:val="pct20" w:color="auto" w:fill="FFFFFF"/>
          </w:tcPr>
          <w:p w14:paraId="15FA16EE" w14:textId="77777777" w:rsidR="00CC79F1" w:rsidRPr="003E44D7" w:rsidRDefault="00CC79F1" w:rsidP="00685C5D">
            <w:pPr>
              <w:rPr>
                <w:b/>
                <w:color w:val="000000"/>
                <w:sz w:val="16"/>
                <w:szCs w:val="16"/>
              </w:rPr>
            </w:pPr>
            <w:r w:rsidRPr="003E44D7">
              <w:rPr>
                <w:b/>
                <w:color w:val="000000"/>
                <w:sz w:val="16"/>
                <w:szCs w:val="16"/>
              </w:rPr>
              <w:t>Bronkolom</w:t>
            </w:r>
          </w:p>
        </w:tc>
      </w:tr>
      <w:tr w:rsidR="00CC79F1" w:rsidRPr="003E44D7" w14:paraId="6A6AA1E9" w14:textId="77777777" w:rsidTr="00685C5D">
        <w:trPr>
          <w:cantSplit/>
          <w:trHeight w:val="190"/>
        </w:trPr>
        <w:tc>
          <w:tcPr>
            <w:tcW w:w="1612" w:type="pct"/>
            <w:tcBorders>
              <w:top w:val="single" w:sz="6" w:space="0" w:color="auto"/>
              <w:left w:val="single" w:sz="6" w:space="0" w:color="auto"/>
              <w:bottom w:val="single" w:sz="6" w:space="0" w:color="auto"/>
              <w:right w:val="single" w:sz="6" w:space="0" w:color="auto"/>
            </w:tcBorders>
          </w:tcPr>
          <w:p w14:paraId="78B965E1" w14:textId="77777777" w:rsidR="00CC79F1" w:rsidRPr="003E44D7" w:rsidRDefault="00CC79F1" w:rsidP="00685C5D">
            <w:pPr>
              <w:rPr>
                <w:rFonts w:cs="Arial"/>
                <w:sz w:val="16"/>
                <w:szCs w:val="16"/>
              </w:rPr>
            </w:pPr>
            <w:r w:rsidRPr="003E44D7">
              <w:rPr>
                <w:rFonts w:cs="Arial"/>
                <w:sz w:val="16"/>
                <w:szCs w:val="16"/>
              </w:rPr>
              <w:t>XBAA_SK</w:t>
            </w:r>
          </w:p>
        </w:tc>
        <w:tc>
          <w:tcPr>
            <w:tcW w:w="177" w:type="pct"/>
            <w:tcBorders>
              <w:top w:val="single" w:sz="6" w:space="0" w:color="auto"/>
              <w:left w:val="single" w:sz="6" w:space="0" w:color="auto"/>
              <w:bottom w:val="single" w:sz="6" w:space="0" w:color="auto"/>
              <w:right w:val="single" w:sz="6" w:space="0" w:color="auto"/>
            </w:tcBorders>
          </w:tcPr>
          <w:p w14:paraId="7B866B1C" w14:textId="77777777" w:rsidR="00CC79F1" w:rsidRPr="003E44D7" w:rsidRDefault="00CC79F1" w:rsidP="00685C5D">
            <w:pPr>
              <w:rPr>
                <w:rFonts w:cs="Arial"/>
                <w:sz w:val="16"/>
                <w:szCs w:val="16"/>
              </w:rPr>
            </w:pPr>
            <w:r w:rsidRPr="003E44D7">
              <w:rPr>
                <w:rFonts w:cs="Arial"/>
                <w:sz w:val="16"/>
                <w:szCs w:val="16"/>
              </w:rPr>
              <w:t>X</w:t>
            </w:r>
          </w:p>
        </w:tc>
        <w:tc>
          <w:tcPr>
            <w:tcW w:w="246" w:type="pct"/>
            <w:tcBorders>
              <w:top w:val="single" w:sz="6" w:space="0" w:color="auto"/>
              <w:left w:val="single" w:sz="6" w:space="0" w:color="auto"/>
              <w:bottom w:val="single" w:sz="6" w:space="0" w:color="auto"/>
              <w:right w:val="single" w:sz="6" w:space="0" w:color="auto"/>
            </w:tcBorders>
          </w:tcPr>
          <w:p w14:paraId="6EC81378" w14:textId="77777777" w:rsidR="00CC79F1" w:rsidRPr="003E44D7" w:rsidRDefault="00CC79F1" w:rsidP="00685C5D">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tcPr>
          <w:p w14:paraId="0C9FDE01" w14:textId="77777777" w:rsidR="00CC79F1" w:rsidRPr="003E44D7" w:rsidRDefault="00CC79F1" w:rsidP="00685C5D">
            <w:pPr>
              <w:rPr>
                <w:rFonts w:cs="Arial"/>
                <w:sz w:val="16"/>
                <w:szCs w:val="16"/>
              </w:rPr>
            </w:pPr>
            <w:r w:rsidRPr="003E44D7">
              <w:rPr>
                <w:rFonts w:cs="Arial"/>
                <w:sz w:val="16"/>
                <w:szCs w:val="16"/>
              </w:rPr>
              <w:t>H_PERSOON</w:t>
            </w:r>
          </w:p>
        </w:tc>
        <w:tc>
          <w:tcPr>
            <w:tcW w:w="1875" w:type="pct"/>
            <w:tcBorders>
              <w:top w:val="single" w:sz="6" w:space="0" w:color="auto"/>
              <w:left w:val="single" w:sz="6" w:space="0" w:color="auto"/>
              <w:bottom w:val="single" w:sz="6" w:space="0" w:color="auto"/>
              <w:right w:val="single" w:sz="6" w:space="0" w:color="auto"/>
            </w:tcBorders>
          </w:tcPr>
          <w:p w14:paraId="6C148621" w14:textId="77777777" w:rsidR="00CC79F1" w:rsidRPr="003E44D7" w:rsidRDefault="00CC79F1" w:rsidP="00685C5D">
            <w:pPr>
              <w:rPr>
                <w:sz w:val="16"/>
                <w:szCs w:val="16"/>
              </w:rPr>
            </w:pPr>
            <w:r w:rsidRPr="003E44D7">
              <w:rPr>
                <w:snapToGrid w:val="0"/>
                <w:color w:val="000000"/>
                <w:sz w:val="16"/>
                <w:szCs w:val="16"/>
              </w:rPr>
              <w:t>XBAA_SK</w:t>
            </w:r>
          </w:p>
        </w:tc>
      </w:tr>
      <w:tr w:rsidR="00CC79F1" w:rsidRPr="003E44D7" w14:paraId="05C9B04A" w14:textId="77777777" w:rsidTr="00F057C8">
        <w:trPr>
          <w:cantSplit/>
          <w:trHeight w:val="190"/>
        </w:trPr>
        <w:tc>
          <w:tcPr>
            <w:tcW w:w="1612" w:type="pct"/>
            <w:tcBorders>
              <w:top w:val="single" w:sz="6" w:space="0" w:color="auto"/>
              <w:left w:val="single" w:sz="6" w:space="0" w:color="auto"/>
              <w:bottom w:val="single" w:sz="6" w:space="0" w:color="auto"/>
              <w:right w:val="single" w:sz="6" w:space="0" w:color="auto"/>
            </w:tcBorders>
            <w:shd w:val="clear" w:color="auto" w:fill="auto"/>
          </w:tcPr>
          <w:p w14:paraId="17D266A7" w14:textId="77EEFC30" w:rsidR="00CC79F1" w:rsidRPr="003E44D7" w:rsidRDefault="00955E05" w:rsidP="000453AC">
            <w:pPr>
              <w:rPr>
                <w:rFonts w:cs="Arial"/>
                <w:sz w:val="16"/>
                <w:szCs w:val="16"/>
              </w:rPr>
            </w:pPr>
            <w:r w:rsidRPr="003E44D7">
              <w:rPr>
                <w:rFonts w:cs="Arial"/>
                <w:sz w:val="16"/>
                <w:szCs w:val="16"/>
              </w:rPr>
              <w:t>XBAA</w:t>
            </w:r>
            <w:r w:rsidR="000453AC">
              <w:rPr>
                <w:rFonts w:cs="Arial"/>
                <w:sz w:val="16"/>
                <w:szCs w:val="16"/>
              </w:rPr>
              <w:t>P</w:t>
            </w:r>
            <w:r w:rsidRPr="003E44D7">
              <w:rPr>
                <w:rFonts w:cs="Arial"/>
                <w:sz w:val="16"/>
                <w:szCs w:val="16"/>
              </w:rPr>
              <w:t>_MUTATIEBEGIN_TS</w:t>
            </w:r>
          </w:p>
        </w:tc>
        <w:tc>
          <w:tcPr>
            <w:tcW w:w="177" w:type="pct"/>
            <w:tcBorders>
              <w:top w:val="single" w:sz="6" w:space="0" w:color="auto"/>
              <w:left w:val="single" w:sz="6" w:space="0" w:color="auto"/>
              <w:bottom w:val="single" w:sz="6" w:space="0" w:color="auto"/>
              <w:right w:val="single" w:sz="6" w:space="0" w:color="auto"/>
            </w:tcBorders>
            <w:shd w:val="clear" w:color="auto" w:fill="auto"/>
          </w:tcPr>
          <w:p w14:paraId="7DB8C392" w14:textId="77777777" w:rsidR="00CC79F1" w:rsidRPr="003E44D7" w:rsidRDefault="00CC79F1" w:rsidP="00685C5D">
            <w:pPr>
              <w:rPr>
                <w:rFonts w:cs="Arial"/>
                <w:sz w:val="16"/>
                <w:szCs w:val="16"/>
              </w:rPr>
            </w:pPr>
            <w:r w:rsidRPr="003E44D7">
              <w:rPr>
                <w:rFonts w:cs="Arial"/>
                <w:sz w:val="16"/>
                <w:szCs w:val="16"/>
              </w:rPr>
              <w:t>X</w:t>
            </w:r>
          </w:p>
        </w:tc>
        <w:tc>
          <w:tcPr>
            <w:tcW w:w="246" w:type="pct"/>
            <w:tcBorders>
              <w:top w:val="single" w:sz="6" w:space="0" w:color="auto"/>
              <w:left w:val="single" w:sz="6" w:space="0" w:color="auto"/>
              <w:bottom w:val="single" w:sz="6" w:space="0" w:color="auto"/>
              <w:right w:val="single" w:sz="6" w:space="0" w:color="auto"/>
            </w:tcBorders>
            <w:shd w:val="clear" w:color="auto" w:fill="auto"/>
          </w:tcPr>
          <w:p w14:paraId="3433AD01" w14:textId="77777777" w:rsidR="00CC79F1" w:rsidRPr="003E44D7" w:rsidRDefault="00CC79F1" w:rsidP="00685C5D">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shd w:val="clear" w:color="auto" w:fill="auto"/>
          </w:tcPr>
          <w:p w14:paraId="3D80C7AB" w14:textId="77777777" w:rsidR="00CC79F1" w:rsidRPr="003E44D7" w:rsidRDefault="00CC79F1" w:rsidP="00685C5D">
            <w:pPr>
              <w:rPr>
                <w:rFonts w:cs="Arial"/>
                <w:sz w:val="16"/>
                <w:szCs w:val="16"/>
              </w:rPr>
            </w:pP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1078CFD4" w14:textId="27BF81A1" w:rsidR="00CC79F1" w:rsidRPr="003E44D7" w:rsidRDefault="003836C2" w:rsidP="009D3218">
            <w:pPr>
              <w:tabs>
                <w:tab w:val="left" w:pos="2361"/>
              </w:tabs>
              <w:rPr>
                <w:rFonts w:cs="Arial"/>
                <w:sz w:val="16"/>
                <w:szCs w:val="16"/>
              </w:rPr>
            </w:pPr>
            <w:r w:rsidRPr="00936D3C">
              <w:rPr>
                <w:rFonts w:cs="Arial"/>
                <w:sz w:val="16"/>
                <w:szCs w:val="16"/>
              </w:rPr>
              <w:t>-</w:t>
            </w:r>
            <w:r w:rsidR="009D3218" w:rsidRPr="00831552">
              <w:rPr>
                <w:rFonts w:cs="Arial"/>
                <w:snapToGrid w:val="0"/>
                <w:color w:val="000000"/>
                <w:sz w:val="16"/>
                <w:szCs w:val="16"/>
              </w:rPr>
              <w:t>BEAG_RN300DATTYDREG</w:t>
            </w:r>
            <w:r w:rsidR="00F057C8" w:rsidRPr="003E44D7">
              <w:rPr>
                <w:i/>
                <w:snapToGrid w:val="0"/>
                <w:color w:val="000000"/>
                <w:sz w:val="16"/>
                <w:szCs w:val="16"/>
              </w:rPr>
              <w:tab/>
            </w:r>
          </w:p>
        </w:tc>
      </w:tr>
      <w:tr w:rsidR="00CC79F1" w:rsidRPr="003E44D7" w14:paraId="5D81316F" w14:textId="77777777" w:rsidTr="00685C5D">
        <w:trPr>
          <w:cantSplit/>
          <w:trHeight w:val="190"/>
        </w:trPr>
        <w:tc>
          <w:tcPr>
            <w:tcW w:w="1612" w:type="pct"/>
            <w:tcBorders>
              <w:top w:val="single" w:sz="6" w:space="0" w:color="auto"/>
              <w:left w:val="single" w:sz="6" w:space="0" w:color="auto"/>
              <w:bottom w:val="single" w:sz="6" w:space="0" w:color="auto"/>
              <w:right w:val="single" w:sz="6" w:space="0" w:color="auto"/>
            </w:tcBorders>
          </w:tcPr>
          <w:p w14:paraId="257CCA2C" w14:textId="0C5A91D1" w:rsidR="00CC79F1" w:rsidRPr="003E44D7" w:rsidRDefault="00955E05" w:rsidP="00685C5D">
            <w:pPr>
              <w:rPr>
                <w:rFonts w:cs="Arial"/>
                <w:sz w:val="16"/>
                <w:szCs w:val="16"/>
              </w:rPr>
            </w:pPr>
            <w:r w:rsidRPr="003E44D7">
              <w:rPr>
                <w:rFonts w:cs="Arial"/>
                <w:sz w:val="16"/>
                <w:szCs w:val="16"/>
              </w:rPr>
              <w:t>X</w:t>
            </w:r>
            <w:r w:rsidR="000453AC">
              <w:rPr>
                <w:rFonts w:cs="Arial"/>
                <w:sz w:val="16"/>
                <w:szCs w:val="16"/>
              </w:rPr>
              <w:t>BAAP</w:t>
            </w:r>
            <w:r w:rsidR="00CC79F1" w:rsidRPr="003E44D7">
              <w:rPr>
                <w:rFonts w:cs="Arial"/>
                <w:sz w:val="16"/>
                <w:szCs w:val="16"/>
              </w:rPr>
              <w:t>_MUTATIEEINDE_TS</w:t>
            </w:r>
          </w:p>
        </w:tc>
        <w:tc>
          <w:tcPr>
            <w:tcW w:w="177" w:type="pct"/>
            <w:tcBorders>
              <w:top w:val="single" w:sz="6" w:space="0" w:color="auto"/>
              <w:left w:val="single" w:sz="6" w:space="0" w:color="auto"/>
              <w:bottom w:val="single" w:sz="6" w:space="0" w:color="auto"/>
              <w:right w:val="single" w:sz="6" w:space="0" w:color="auto"/>
            </w:tcBorders>
          </w:tcPr>
          <w:p w14:paraId="3F64B1CE" w14:textId="77777777" w:rsidR="00CC79F1" w:rsidRPr="003E44D7" w:rsidRDefault="00CC79F1" w:rsidP="00685C5D">
            <w:pPr>
              <w:rPr>
                <w:rFonts w:cs="Arial"/>
                <w:sz w:val="16"/>
                <w:szCs w:val="16"/>
              </w:rPr>
            </w:pPr>
          </w:p>
        </w:tc>
        <w:tc>
          <w:tcPr>
            <w:tcW w:w="246" w:type="pct"/>
            <w:tcBorders>
              <w:top w:val="single" w:sz="6" w:space="0" w:color="auto"/>
              <w:left w:val="single" w:sz="6" w:space="0" w:color="auto"/>
              <w:bottom w:val="single" w:sz="6" w:space="0" w:color="auto"/>
              <w:right w:val="single" w:sz="6" w:space="0" w:color="auto"/>
            </w:tcBorders>
          </w:tcPr>
          <w:p w14:paraId="1506120B" w14:textId="77777777" w:rsidR="00CC79F1" w:rsidRPr="003E44D7" w:rsidRDefault="00CC79F1" w:rsidP="00685C5D">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shd w:val="clear" w:color="auto" w:fill="auto"/>
          </w:tcPr>
          <w:p w14:paraId="24EEDA2F" w14:textId="77777777" w:rsidR="00CC79F1" w:rsidRPr="003E44D7" w:rsidRDefault="00CC79F1" w:rsidP="00685C5D">
            <w:pPr>
              <w:rPr>
                <w:rFonts w:cs="Arial"/>
                <w:sz w:val="16"/>
                <w:szCs w:val="16"/>
              </w:rPr>
            </w:pP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7A34FAA9" w14:textId="4C64F8EA" w:rsidR="00495158" w:rsidRPr="003E44D7" w:rsidRDefault="003836C2" w:rsidP="00685C5D">
            <w:pPr>
              <w:rPr>
                <w:rFonts w:cs="Arial"/>
                <w:snapToGrid w:val="0"/>
                <w:color w:val="000000"/>
                <w:sz w:val="16"/>
                <w:szCs w:val="16"/>
              </w:rPr>
            </w:pPr>
            <w:r w:rsidRPr="00936D3C">
              <w:rPr>
                <w:rFonts w:cs="Arial"/>
                <w:snapToGrid w:val="0"/>
                <w:color w:val="000000"/>
                <w:sz w:val="16"/>
                <w:szCs w:val="16"/>
              </w:rPr>
              <w:t xml:space="preserve">Afleiding </w:t>
            </w:r>
            <w:r w:rsidRPr="00936D3C">
              <w:rPr>
                <w:rFonts w:cs="Arial"/>
                <w:i/>
                <w:snapToGrid w:val="0"/>
                <w:color w:val="000000"/>
                <w:sz w:val="16"/>
                <w:szCs w:val="16"/>
              </w:rPr>
              <w:t>MTHV</w:t>
            </w:r>
            <w:r w:rsidRPr="00936D3C">
              <w:rPr>
                <w:rFonts w:cs="Arial"/>
                <w:snapToGrid w:val="0"/>
                <w:color w:val="000000"/>
                <w:sz w:val="16"/>
                <w:szCs w:val="16"/>
              </w:rPr>
              <w:t xml:space="preserve"> - </w:t>
            </w:r>
            <w:r w:rsidRPr="00936D3C">
              <w:rPr>
                <w:rFonts w:cs="Arial"/>
                <w:sz w:val="16"/>
                <w:szCs w:val="16"/>
              </w:rPr>
              <w:t>MUTATIEEINDE_TS</w:t>
            </w:r>
          </w:p>
        </w:tc>
      </w:tr>
      <w:tr w:rsidR="00955E05" w:rsidRPr="003E44D7" w14:paraId="2423774A" w14:textId="77777777" w:rsidTr="00685C5D">
        <w:trPr>
          <w:cantSplit/>
          <w:trHeight w:val="190"/>
        </w:trPr>
        <w:tc>
          <w:tcPr>
            <w:tcW w:w="1612" w:type="pct"/>
            <w:tcBorders>
              <w:top w:val="single" w:sz="6" w:space="0" w:color="auto"/>
              <w:left w:val="single" w:sz="6" w:space="0" w:color="auto"/>
              <w:bottom w:val="single" w:sz="6" w:space="0" w:color="auto"/>
              <w:right w:val="single" w:sz="6" w:space="0" w:color="auto"/>
            </w:tcBorders>
          </w:tcPr>
          <w:p w14:paraId="71B25927" w14:textId="450BE80B" w:rsidR="00955E05" w:rsidRPr="003E44D7" w:rsidRDefault="000453AC" w:rsidP="00685C5D">
            <w:pPr>
              <w:rPr>
                <w:rFonts w:cs="Arial"/>
                <w:sz w:val="16"/>
                <w:szCs w:val="16"/>
              </w:rPr>
            </w:pPr>
            <w:r>
              <w:rPr>
                <w:rFonts w:cs="Arial"/>
                <w:sz w:val="16"/>
                <w:szCs w:val="16"/>
              </w:rPr>
              <w:t>XBAAP</w:t>
            </w:r>
            <w:r w:rsidR="00955E05" w:rsidRPr="003E44D7">
              <w:rPr>
                <w:rFonts w:cs="Arial"/>
                <w:sz w:val="16"/>
                <w:szCs w:val="16"/>
              </w:rPr>
              <w:t>_LAAD_TS</w:t>
            </w:r>
          </w:p>
        </w:tc>
        <w:tc>
          <w:tcPr>
            <w:tcW w:w="177" w:type="pct"/>
            <w:tcBorders>
              <w:top w:val="single" w:sz="6" w:space="0" w:color="auto"/>
              <w:left w:val="single" w:sz="6" w:space="0" w:color="auto"/>
              <w:bottom w:val="single" w:sz="6" w:space="0" w:color="auto"/>
              <w:right w:val="single" w:sz="6" w:space="0" w:color="auto"/>
            </w:tcBorders>
          </w:tcPr>
          <w:p w14:paraId="6213104C" w14:textId="77777777" w:rsidR="00955E05" w:rsidRPr="003E44D7" w:rsidRDefault="00955E05" w:rsidP="00685C5D">
            <w:pPr>
              <w:rPr>
                <w:rFonts w:cs="Arial"/>
                <w:sz w:val="16"/>
                <w:szCs w:val="16"/>
              </w:rPr>
            </w:pPr>
          </w:p>
        </w:tc>
        <w:tc>
          <w:tcPr>
            <w:tcW w:w="246" w:type="pct"/>
            <w:tcBorders>
              <w:top w:val="single" w:sz="6" w:space="0" w:color="auto"/>
              <w:left w:val="single" w:sz="6" w:space="0" w:color="auto"/>
              <w:bottom w:val="single" w:sz="6" w:space="0" w:color="auto"/>
              <w:right w:val="single" w:sz="6" w:space="0" w:color="auto"/>
            </w:tcBorders>
          </w:tcPr>
          <w:p w14:paraId="10651971" w14:textId="77777777" w:rsidR="00955E05" w:rsidRPr="003E44D7" w:rsidRDefault="00955E05" w:rsidP="00685C5D">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shd w:val="clear" w:color="auto" w:fill="auto"/>
          </w:tcPr>
          <w:p w14:paraId="118DB1C3" w14:textId="77777777" w:rsidR="00955E05" w:rsidRPr="003E44D7" w:rsidRDefault="00955E05" w:rsidP="00685C5D">
            <w:pPr>
              <w:rPr>
                <w:rFonts w:cs="Arial"/>
                <w:sz w:val="16"/>
                <w:szCs w:val="16"/>
              </w:rPr>
            </w:pP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03E931AD" w14:textId="19E60DA0" w:rsidR="00955E05" w:rsidRPr="003E44D7" w:rsidRDefault="00D157FD" w:rsidP="00685C5D">
            <w:pPr>
              <w:rPr>
                <w:rFonts w:cs="Arial"/>
                <w:i/>
                <w:snapToGrid w:val="0"/>
                <w:color w:val="000000"/>
                <w:sz w:val="16"/>
                <w:szCs w:val="16"/>
              </w:rPr>
            </w:pPr>
            <w:r w:rsidRPr="003E44D7">
              <w:rPr>
                <w:i/>
                <w:snapToGrid w:val="0"/>
                <w:color w:val="000000"/>
                <w:sz w:val="16"/>
                <w:szCs w:val="16"/>
              </w:rPr>
              <w:t>Laad_TS</w:t>
            </w:r>
          </w:p>
        </w:tc>
      </w:tr>
      <w:tr w:rsidR="00CC79F1" w:rsidRPr="003E44D7" w14:paraId="6FADDF7F" w14:textId="77777777" w:rsidTr="00685C5D">
        <w:trPr>
          <w:cantSplit/>
          <w:trHeight w:val="190"/>
        </w:trPr>
        <w:tc>
          <w:tcPr>
            <w:tcW w:w="1612" w:type="pct"/>
            <w:tcBorders>
              <w:top w:val="single" w:sz="6" w:space="0" w:color="auto"/>
              <w:left w:val="single" w:sz="6" w:space="0" w:color="auto"/>
              <w:bottom w:val="single" w:sz="6" w:space="0" w:color="auto"/>
              <w:right w:val="single" w:sz="6" w:space="0" w:color="auto"/>
            </w:tcBorders>
          </w:tcPr>
          <w:p w14:paraId="40525BE5" w14:textId="2E371690" w:rsidR="00CC79F1" w:rsidRPr="003E44D7" w:rsidRDefault="00CC79F1" w:rsidP="00955E05">
            <w:pPr>
              <w:rPr>
                <w:rFonts w:cs="Arial"/>
                <w:sz w:val="16"/>
                <w:szCs w:val="16"/>
              </w:rPr>
            </w:pPr>
            <w:r w:rsidRPr="003E44D7">
              <w:rPr>
                <w:rFonts w:cs="Arial"/>
                <w:sz w:val="16"/>
                <w:szCs w:val="16"/>
              </w:rPr>
              <w:t>XBAA</w:t>
            </w:r>
            <w:r w:rsidR="000453AC">
              <w:rPr>
                <w:rFonts w:cs="Arial"/>
                <w:sz w:val="16"/>
                <w:szCs w:val="16"/>
              </w:rPr>
              <w:t>P</w:t>
            </w:r>
            <w:r w:rsidRPr="003E44D7">
              <w:rPr>
                <w:rFonts w:cs="Arial"/>
                <w:sz w:val="16"/>
                <w:szCs w:val="16"/>
              </w:rPr>
              <w:t>_RECORDBRON_NAAM</w:t>
            </w:r>
          </w:p>
        </w:tc>
        <w:tc>
          <w:tcPr>
            <w:tcW w:w="177" w:type="pct"/>
            <w:tcBorders>
              <w:top w:val="single" w:sz="6" w:space="0" w:color="auto"/>
              <w:left w:val="single" w:sz="6" w:space="0" w:color="auto"/>
              <w:bottom w:val="single" w:sz="6" w:space="0" w:color="auto"/>
              <w:right w:val="single" w:sz="6" w:space="0" w:color="auto"/>
            </w:tcBorders>
          </w:tcPr>
          <w:p w14:paraId="329C4199" w14:textId="77777777" w:rsidR="00CC79F1" w:rsidRPr="003E44D7" w:rsidRDefault="00CC79F1" w:rsidP="00685C5D">
            <w:pPr>
              <w:rPr>
                <w:rFonts w:cs="Arial"/>
                <w:sz w:val="16"/>
                <w:szCs w:val="16"/>
              </w:rPr>
            </w:pPr>
          </w:p>
        </w:tc>
        <w:tc>
          <w:tcPr>
            <w:tcW w:w="246" w:type="pct"/>
            <w:tcBorders>
              <w:top w:val="single" w:sz="6" w:space="0" w:color="auto"/>
              <w:left w:val="single" w:sz="6" w:space="0" w:color="auto"/>
              <w:bottom w:val="single" w:sz="6" w:space="0" w:color="auto"/>
              <w:right w:val="single" w:sz="6" w:space="0" w:color="auto"/>
            </w:tcBorders>
          </w:tcPr>
          <w:p w14:paraId="2F8D6984" w14:textId="77777777" w:rsidR="00CC79F1" w:rsidRPr="003E44D7" w:rsidRDefault="00CC79F1" w:rsidP="00685C5D">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shd w:val="clear" w:color="auto" w:fill="auto"/>
          </w:tcPr>
          <w:p w14:paraId="5F15CC1C" w14:textId="77777777" w:rsidR="00CC79F1" w:rsidRPr="003E44D7" w:rsidRDefault="00CC79F1" w:rsidP="00685C5D">
            <w:pPr>
              <w:rPr>
                <w:rFonts w:cs="Arial"/>
                <w:sz w:val="16"/>
                <w:szCs w:val="16"/>
              </w:rPr>
            </w:pPr>
            <w:r w:rsidRPr="003E44D7">
              <w:rPr>
                <w:sz w:val="16"/>
                <w:szCs w:val="16"/>
              </w:rPr>
              <w:t>RBG_C_RN300ZEN</w:t>
            </w: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6244423C" w14:textId="72FE055C" w:rsidR="00CC79F1" w:rsidRPr="003E44D7" w:rsidRDefault="004D23D5" w:rsidP="00685C5D">
            <w:pPr>
              <w:rPr>
                <w:rFonts w:cs="Arial"/>
                <w:snapToGrid w:val="0"/>
                <w:color w:val="000000"/>
                <w:sz w:val="16"/>
                <w:szCs w:val="16"/>
              </w:rPr>
            </w:pPr>
            <w:r w:rsidRPr="003E44D7">
              <w:rPr>
                <w:rFonts w:cs="Arial"/>
                <w:snapToGrid w:val="0"/>
                <w:color w:val="000000"/>
                <w:sz w:val="16"/>
                <w:szCs w:val="16"/>
              </w:rPr>
              <w:t>BEAG_RECORDBRON_NAAM</w:t>
            </w:r>
          </w:p>
        </w:tc>
      </w:tr>
      <w:tr w:rsidR="00CC79F1" w:rsidRPr="003E44D7" w14:paraId="17BBF550" w14:textId="77777777" w:rsidTr="00685C5D">
        <w:trPr>
          <w:cantSplit/>
          <w:trHeight w:val="190"/>
        </w:trPr>
        <w:tc>
          <w:tcPr>
            <w:tcW w:w="1612" w:type="pct"/>
            <w:tcBorders>
              <w:top w:val="single" w:sz="6" w:space="0" w:color="auto"/>
              <w:left w:val="single" w:sz="6" w:space="0" w:color="auto"/>
              <w:bottom w:val="single" w:sz="6" w:space="0" w:color="auto"/>
              <w:right w:val="single" w:sz="6" w:space="0" w:color="auto"/>
            </w:tcBorders>
          </w:tcPr>
          <w:p w14:paraId="7C63F3F5" w14:textId="700275E0" w:rsidR="00CC79F1" w:rsidRPr="003E44D7" w:rsidRDefault="000453AC" w:rsidP="00685C5D">
            <w:pPr>
              <w:rPr>
                <w:rFonts w:cs="Arial"/>
                <w:sz w:val="16"/>
                <w:szCs w:val="16"/>
              </w:rPr>
            </w:pPr>
            <w:r>
              <w:rPr>
                <w:rFonts w:cs="Arial"/>
                <w:sz w:val="16"/>
                <w:szCs w:val="16"/>
              </w:rPr>
              <w:t>XBAAP</w:t>
            </w:r>
            <w:r w:rsidR="00955E05" w:rsidRPr="003E44D7">
              <w:rPr>
                <w:rFonts w:cs="Arial"/>
                <w:sz w:val="16"/>
                <w:szCs w:val="16"/>
              </w:rPr>
              <w:t>_NAAM</w:t>
            </w:r>
          </w:p>
        </w:tc>
        <w:tc>
          <w:tcPr>
            <w:tcW w:w="177" w:type="pct"/>
            <w:tcBorders>
              <w:top w:val="single" w:sz="6" w:space="0" w:color="auto"/>
              <w:left w:val="single" w:sz="6" w:space="0" w:color="auto"/>
              <w:bottom w:val="single" w:sz="6" w:space="0" w:color="auto"/>
              <w:right w:val="single" w:sz="6" w:space="0" w:color="auto"/>
            </w:tcBorders>
          </w:tcPr>
          <w:p w14:paraId="219302B4" w14:textId="77777777" w:rsidR="00CC79F1" w:rsidRPr="003E44D7" w:rsidRDefault="00CC79F1" w:rsidP="00685C5D">
            <w:pPr>
              <w:rPr>
                <w:rFonts w:cs="Arial"/>
                <w:sz w:val="16"/>
                <w:szCs w:val="16"/>
              </w:rPr>
            </w:pPr>
          </w:p>
        </w:tc>
        <w:tc>
          <w:tcPr>
            <w:tcW w:w="246" w:type="pct"/>
            <w:tcBorders>
              <w:top w:val="single" w:sz="6" w:space="0" w:color="auto"/>
              <w:left w:val="single" w:sz="6" w:space="0" w:color="auto"/>
              <w:bottom w:val="single" w:sz="6" w:space="0" w:color="auto"/>
              <w:right w:val="single" w:sz="6" w:space="0" w:color="auto"/>
            </w:tcBorders>
          </w:tcPr>
          <w:p w14:paraId="1FDB813E" w14:textId="3560D559" w:rsidR="00CC79F1" w:rsidRPr="003E44D7" w:rsidRDefault="00CC79F1" w:rsidP="00685C5D">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shd w:val="clear" w:color="auto" w:fill="auto"/>
          </w:tcPr>
          <w:p w14:paraId="42F9F6CC" w14:textId="77777777" w:rsidR="00CC79F1" w:rsidRPr="003E44D7" w:rsidRDefault="00CC79F1" w:rsidP="00685C5D">
            <w:pPr>
              <w:rPr>
                <w:rFonts w:cs="Arial"/>
                <w:sz w:val="16"/>
                <w:szCs w:val="16"/>
              </w:rPr>
            </w:pPr>
            <w:r w:rsidRPr="003E44D7">
              <w:rPr>
                <w:sz w:val="16"/>
                <w:szCs w:val="16"/>
              </w:rPr>
              <w:t>RBG_C_RN300ZEN</w:t>
            </w: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0A7DD0B2" w14:textId="5528FDBC" w:rsidR="00CC79F1" w:rsidRPr="003E44D7" w:rsidRDefault="004D23D5" w:rsidP="00685C5D">
            <w:pPr>
              <w:rPr>
                <w:rFonts w:cs="Arial"/>
                <w:snapToGrid w:val="0"/>
                <w:color w:val="000000"/>
                <w:sz w:val="16"/>
                <w:szCs w:val="16"/>
              </w:rPr>
            </w:pPr>
            <w:r w:rsidRPr="003E44D7">
              <w:rPr>
                <w:rFonts w:cs="Arial"/>
                <w:snapToGrid w:val="0"/>
                <w:color w:val="000000"/>
                <w:sz w:val="16"/>
                <w:szCs w:val="16"/>
              </w:rPr>
              <w:t>BEAG_RN300NAAMBRN</w:t>
            </w:r>
          </w:p>
        </w:tc>
      </w:tr>
    </w:tbl>
    <w:p w14:paraId="403D5491" w14:textId="77777777" w:rsidR="00CC79F1" w:rsidRDefault="00CC79F1" w:rsidP="00CC79F1">
      <w:pPr>
        <w:pStyle w:val="InfoBlue"/>
        <w:rPr>
          <w:vanish/>
        </w:rPr>
      </w:pPr>
    </w:p>
    <w:p w14:paraId="0BE20FE7" w14:textId="209A8D55" w:rsidR="00CC79F1" w:rsidRDefault="00CC79F1" w:rsidP="00BD5477">
      <w:pPr>
        <w:pStyle w:val="Kop2"/>
      </w:pPr>
      <w:bookmarkStart w:id="1343" w:name="_Ref476227695"/>
      <w:bookmarkStart w:id="1344" w:name="_Toc7616263"/>
      <w:r>
        <w:t>Hoofdsel</w:t>
      </w:r>
      <w:r w:rsidR="00495158">
        <w:t>ectie</w:t>
      </w:r>
      <w:r w:rsidR="009A7E69">
        <w:t xml:space="preserve"> (HSEL)</w:t>
      </w:r>
      <w:bookmarkEnd w:id="1343"/>
      <w:bookmarkEnd w:id="1344"/>
    </w:p>
    <w:p w14:paraId="7A88C07F" w14:textId="30D84E54" w:rsidR="00CC79F1" w:rsidRPr="005374DC" w:rsidRDefault="00CC79F1" w:rsidP="00ED31EF">
      <w:r w:rsidRPr="005374DC">
        <w:rPr>
          <w:b/>
        </w:rPr>
        <w:t>Functionele beschrijving</w:t>
      </w:r>
      <w:r w:rsidR="004D23D5" w:rsidRPr="005374DC">
        <w:rPr>
          <w:b/>
        </w:rPr>
        <w:t>:</w:t>
      </w:r>
    </w:p>
    <w:p w14:paraId="0DBD46D5" w14:textId="77777777" w:rsidR="00471F69" w:rsidRDefault="002530D0" w:rsidP="001036FE">
      <w:pPr>
        <w:pStyle w:val="Standaardinspringing"/>
        <w:ind w:left="0" w:firstLine="0"/>
      </w:pPr>
      <w:r>
        <w:t xml:space="preserve">Selecteer alle Zending-gegevens uit RBG (tabel </w:t>
      </w:r>
      <w:r w:rsidRPr="00C32D36">
        <w:t>RBG_C_RN300ZEN</w:t>
      </w:r>
      <w:r>
        <w:t>) die zijn toegevoegd sinds de vorige verwerking</w:t>
      </w:r>
      <w:r w:rsidR="004F7F27" w:rsidRPr="004F7F27">
        <w:t xml:space="preserve"> (</w:t>
      </w:r>
      <w:r w:rsidR="003F4F2B" w:rsidRPr="003F4F2B">
        <w:t>BEAG_LAAD_TS</w:t>
      </w:r>
      <w:r w:rsidR="003F4F2B">
        <w:t xml:space="preserve"> </w:t>
      </w:r>
      <w:r>
        <w:t>ligt ná</w:t>
      </w:r>
      <w:r w:rsidR="004F7F27" w:rsidRPr="004F7F27">
        <w:t xml:space="preserve"> de </w:t>
      </w:r>
      <w:r w:rsidR="004F7F27" w:rsidRPr="004F7F27">
        <w:rPr>
          <w:i/>
        </w:rPr>
        <w:t>Vorige_laad_TS</w:t>
      </w:r>
      <w:r w:rsidR="002D4843">
        <w:t>)</w:t>
      </w:r>
      <w:r w:rsidR="00471F69">
        <w:t>.</w:t>
      </w:r>
      <w:r w:rsidR="002D4843">
        <w:t xml:space="preserve"> </w:t>
      </w:r>
    </w:p>
    <w:p w14:paraId="387CF8FE" w14:textId="77777777" w:rsidR="00471F69" w:rsidRDefault="00471F69" w:rsidP="001036FE">
      <w:pPr>
        <w:pStyle w:val="Standaardinspringing"/>
        <w:ind w:left="0" w:firstLine="0"/>
      </w:pPr>
    </w:p>
    <w:p w14:paraId="574423C1" w14:textId="58271D5C" w:rsidR="001036FE" w:rsidRDefault="001036FE" w:rsidP="001036FE">
      <w:pPr>
        <w:pStyle w:val="Standaardinspringing"/>
        <w:ind w:left="0" w:firstLine="0"/>
        <w:rPr>
          <w:rFonts w:cs="Arial"/>
          <w:spacing w:val="0"/>
          <w:szCs w:val="19"/>
        </w:rPr>
      </w:pPr>
      <w:r>
        <w:t xml:space="preserve">Maak vervolgens van deze gegevens een lijst met unieke voorkomens van Business Keys en </w:t>
      </w:r>
      <w:r w:rsidR="009D3218">
        <w:t>XBAAP</w:t>
      </w:r>
      <w:r>
        <w:t>_MUTATIEBEGIN_TS.</w:t>
      </w:r>
    </w:p>
    <w:p w14:paraId="1CA148EA" w14:textId="77777777" w:rsidR="001036FE" w:rsidRPr="004F7F27" w:rsidRDefault="001036FE" w:rsidP="004F7F27">
      <w:pPr>
        <w:pStyle w:val="Standaardinspringing"/>
        <w:ind w:left="0" w:firstLine="0"/>
      </w:pPr>
    </w:p>
    <w:p w14:paraId="583745B1" w14:textId="77777777" w:rsidR="004F7F27" w:rsidRPr="005374DC" w:rsidRDefault="004F7F27" w:rsidP="00ED31EF">
      <w:r w:rsidRPr="005374DC">
        <w:rPr>
          <w:b/>
        </w:rPr>
        <w:t>Selectiepad:</w:t>
      </w:r>
    </w:p>
    <w:p w14:paraId="5B798AC4" w14:textId="555E5E75" w:rsidR="004F7F27" w:rsidRPr="00AE0711" w:rsidRDefault="004F7F27" w:rsidP="004F7F27">
      <w:pPr>
        <w:pStyle w:val="Standaardinspringing"/>
        <w:ind w:left="0" w:firstLine="0"/>
      </w:pPr>
      <w:r w:rsidRPr="00AE0711">
        <w:t>RBG_C_RN300ZEN</w:t>
      </w:r>
    </w:p>
    <w:p w14:paraId="5CE19B76" w14:textId="77777777" w:rsidR="00812F9B" w:rsidRPr="00AE0711" w:rsidRDefault="00812F9B" w:rsidP="00812F9B">
      <w:pPr>
        <w:pStyle w:val="Standaardinspringing"/>
        <w:ind w:left="0" w:firstLine="0"/>
      </w:pPr>
      <w:r w:rsidRPr="00AE0711">
        <w:t xml:space="preserve">         </w:t>
      </w:r>
      <w:r w:rsidRPr="00AE0711">
        <w:sym w:font="Wingdings" w:char="F0E2"/>
      </w:r>
      <w:r w:rsidRPr="00AE0711">
        <w:t xml:space="preserve"> </w:t>
      </w:r>
      <w:r w:rsidRPr="00FB573A">
        <w:rPr>
          <w:color w:val="7F7F7F" w:themeColor="text1" w:themeTint="80"/>
          <w:sz w:val="16"/>
          <w:szCs w:val="16"/>
        </w:rPr>
        <w:t>(join)</w:t>
      </w:r>
    </w:p>
    <w:p w14:paraId="14A06CD7" w14:textId="77777777" w:rsidR="00812F9B" w:rsidRPr="00AE0711" w:rsidRDefault="00812F9B" w:rsidP="00812F9B">
      <w:pPr>
        <w:pStyle w:val="Standaardinspringing"/>
        <w:ind w:left="0" w:firstLine="0"/>
      </w:pPr>
      <w:r w:rsidRPr="00AE0711">
        <w:t>H_PERSOON</w:t>
      </w:r>
    </w:p>
    <w:p w14:paraId="40C4E83A" w14:textId="77777777" w:rsidR="00B93A7A" w:rsidRDefault="00B93A7A" w:rsidP="00B93A7A"/>
    <w:p w14:paraId="3C74137A" w14:textId="77777777" w:rsidR="00CC79F1" w:rsidRPr="004D6F91" w:rsidRDefault="00CC79F1" w:rsidP="00ED31EF">
      <w:r w:rsidRPr="004D6F91">
        <w:rPr>
          <w:b/>
        </w:rPr>
        <w:t>Kolommen en condities:</w:t>
      </w:r>
    </w:p>
    <w:tbl>
      <w:tblPr>
        <w:tblW w:w="9609" w:type="dxa"/>
        <w:tblLayout w:type="fixed"/>
        <w:tblCellMar>
          <w:left w:w="70" w:type="dxa"/>
          <w:right w:w="70" w:type="dxa"/>
        </w:tblCellMar>
        <w:tblLook w:val="0000" w:firstRow="0" w:lastRow="0" w:firstColumn="0" w:lastColumn="0" w:noHBand="0" w:noVBand="0"/>
      </w:tblPr>
      <w:tblGrid>
        <w:gridCol w:w="3823"/>
        <w:gridCol w:w="425"/>
        <w:gridCol w:w="5361"/>
      </w:tblGrid>
      <w:tr w:rsidR="00CC79F1" w:rsidRPr="00AE0711" w14:paraId="045149B0" w14:textId="77777777" w:rsidTr="00DC525E">
        <w:trPr>
          <w:cantSplit/>
          <w:trHeight w:val="432"/>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654C9435" w14:textId="77777777" w:rsidR="00CC79F1" w:rsidRPr="00AE0711" w:rsidRDefault="00CC79F1" w:rsidP="00685C5D">
            <w:pPr>
              <w:rPr>
                <w:b/>
                <w:sz w:val="16"/>
                <w:szCs w:val="16"/>
              </w:rPr>
            </w:pPr>
            <w:r w:rsidRPr="00AE0711">
              <w:rPr>
                <w:b/>
                <w:sz w:val="16"/>
                <w:szCs w:val="16"/>
              </w:rPr>
              <w:t>RBG_C_RN300ZEN (alias: R1)</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45DEA9D8" w14:textId="097F3349" w:rsidR="00CC79F1" w:rsidRPr="00AE0711" w:rsidRDefault="00DC525E" w:rsidP="00685C5D">
            <w:pPr>
              <w:ind w:right="-70"/>
              <w:rPr>
                <w:b/>
                <w:sz w:val="16"/>
                <w:szCs w:val="16"/>
              </w:rPr>
            </w:pPr>
            <w:r w:rsidRPr="00AE0711">
              <w:rPr>
                <w:b/>
                <w:sz w:val="16"/>
                <w:szCs w:val="16"/>
              </w:rPr>
              <w:t>Sel.</w:t>
            </w:r>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0A268F3A" w14:textId="6FDF3EA0" w:rsidR="00CC79F1" w:rsidRPr="00AE0711" w:rsidRDefault="00DC525E" w:rsidP="00685C5D">
            <w:pPr>
              <w:rPr>
                <w:b/>
                <w:sz w:val="16"/>
                <w:szCs w:val="16"/>
              </w:rPr>
            </w:pPr>
            <w:r w:rsidRPr="00AE0711">
              <w:rPr>
                <w:b/>
                <w:sz w:val="16"/>
                <w:szCs w:val="16"/>
              </w:rPr>
              <w:t>Conditie</w:t>
            </w:r>
          </w:p>
        </w:tc>
      </w:tr>
      <w:tr w:rsidR="00271A53" w:rsidRPr="00AE0711" w14:paraId="6A731D1A" w14:textId="77777777" w:rsidTr="00A34742">
        <w:trPr>
          <w:cantSplit/>
        </w:trPr>
        <w:tc>
          <w:tcPr>
            <w:tcW w:w="3823" w:type="dxa"/>
            <w:tcBorders>
              <w:top w:val="single" w:sz="4" w:space="0" w:color="auto"/>
              <w:left w:val="single" w:sz="6" w:space="0" w:color="auto"/>
              <w:bottom w:val="single" w:sz="4" w:space="0" w:color="auto"/>
              <w:right w:val="single" w:sz="6" w:space="0" w:color="auto"/>
            </w:tcBorders>
            <w:shd w:val="clear" w:color="auto" w:fill="auto"/>
          </w:tcPr>
          <w:p w14:paraId="5C6F376A" w14:textId="77777777" w:rsidR="00271A53" w:rsidRPr="00AE0711" w:rsidRDefault="00271A53" w:rsidP="00A34742">
            <w:pPr>
              <w:rPr>
                <w:rFonts w:cs="Arial"/>
                <w:snapToGrid w:val="0"/>
                <w:color w:val="000000"/>
                <w:sz w:val="16"/>
                <w:szCs w:val="16"/>
              </w:rPr>
            </w:pPr>
            <w:r w:rsidRPr="00AE0711">
              <w:rPr>
                <w:rFonts w:cs="Arial"/>
                <w:snapToGrid w:val="0"/>
                <w:color w:val="000000"/>
                <w:sz w:val="16"/>
                <w:szCs w:val="16"/>
              </w:rPr>
              <w:t>BEAG_RN300RSINBRN</w:t>
            </w:r>
          </w:p>
        </w:tc>
        <w:tc>
          <w:tcPr>
            <w:tcW w:w="425" w:type="dxa"/>
            <w:tcBorders>
              <w:top w:val="single" w:sz="4" w:space="0" w:color="auto"/>
              <w:left w:val="single" w:sz="6" w:space="0" w:color="auto"/>
              <w:bottom w:val="single" w:sz="4" w:space="0" w:color="auto"/>
              <w:right w:val="single" w:sz="6" w:space="0" w:color="auto"/>
            </w:tcBorders>
            <w:shd w:val="clear" w:color="auto" w:fill="auto"/>
          </w:tcPr>
          <w:p w14:paraId="31ADC62F" w14:textId="77777777" w:rsidR="00271A53" w:rsidRPr="00AE0711" w:rsidRDefault="00271A53" w:rsidP="00A34742">
            <w:pPr>
              <w:ind w:right="-70"/>
              <w:rPr>
                <w:rFonts w:cs="Arial"/>
                <w:sz w:val="16"/>
                <w:szCs w:val="16"/>
              </w:rPr>
            </w:pPr>
          </w:p>
        </w:tc>
        <w:tc>
          <w:tcPr>
            <w:tcW w:w="5361" w:type="dxa"/>
            <w:tcBorders>
              <w:top w:val="single" w:sz="4" w:space="0" w:color="auto"/>
              <w:left w:val="single" w:sz="6" w:space="0" w:color="auto"/>
              <w:bottom w:val="single" w:sz="4" w:space="0" w:color="auto"/>
              <w:right w:val="single" w:sz="6" w:space="0" w:color="auto"/>
            </w:tcBorders>
            <w:shd w:val="clear" w:color="auto" w:fill="auto"/>
          </w:tcPr>
          <w:p w14:paraId="7298C965" w14:textId="2DA23B78" w:rsidR="00271A53" w:rsidRPr="00AE0711" w:rsidRDefault="00271A53" w:rsidP="00A34742">
            <w:pPr>
              <w:rPr>
                <w:sz w:val="16"/>
                <w:szCs w:val="16"/>
              </w:rPr>
            </w:pPr>
          </w:p>
        </w:tc>
      </w:tr>
      <w:tr w:rsidR="00CC79F1" w:rsidRPr="00AE0711" w14:paraId="6E3A78BA" w14:textId="77777777" w:rsidTr="00685C5D">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D849F75" w14:textId="77777777" w:rsidR="00CC79F1" w:rsidRPr="00AE0711" w:rsidRDefault="00CC79F1" w:rsidP="00685C5D">
            <w:pPr>
              <w:rPr>
                <w:rFonts w:cs="Arial"/>
                <w:sz w:val="16"/>
                <w:szCs w:val="16"/>
              </w:rPr>
            </w:pPr>
            <w:r w:rsidRPr="00AE0711">
              <w:rPr>
                <w:rFonts w:cs="Arial"/>
                <w:sz w:val="16"/>
                <w:szCs w:val="16"/>
              </w:rPr>
              <w:t>BEAG_LAAD_TS</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3E62006" w14:textId="77777777" w:rsidR="00CC79F1" w:rsidRPr="00AE0711" w:rsidRDefault="00CC79F1" w:rsidP="00685C5D">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4E675BD2" w14:textId="7204DA28" w:rsidR="00CC79F1" w:rsidRPr="00AE0711" w:rsidRDefault="00CC79F1" w:rsidP="00271A53">
            <w:pPr>
              <w:rPr>
                <w:rFonts w:cs="Arial"/>
                <w:sz w:val="16"/>
                <w:szCs w:val="16"/>
              </w:rPr>
            </w:pPr>
            <w:r w:rsidRPr="00AE0711">
              <w:rPr>
                <w:rFonts w:cs="Arial"/>
                <w:sz w:val="16"/>
                <w:szCs w:val="16"/>
              </w:rPr>
              <w:t xml:space="preserve">&gt; </w:t>
            </w:r>
            <w:r w:rsidR="00271A53">
              <w:rPr>
                <w:i/>
                <w:sz w:val="16"/>
                <w:szCs w:val="16"/>
              </w:rPr>
              <w:t>Vorige</w:t>
            </w:r>
            <w:r w:rsidRPr="00AE0711">
              <w:rPr>
                <w:i/>
                <w:sz w:val="16"/>
                <w:szCs w:val="16"/>
              </w:rPr>
              <w:t>_laad_TS</w:t>
            </w:r>
          </w:p>
        </w:tc>
      </w:tr>
      <w:tr w:rsidR="00F250A0" w:rsidRPr="00D26284" w14:paraId="25BD4209" w14:textId="77777777" w:rsidTr="00F250A0">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A2E7EDD" w14:textId="77777777" w:rsidR="00F250A0" w:rsidRPr="00F250A0" w:rsidRDefault="00F250A0" w:rsidP="005B6445">
            <w:pPr>
              <w:rPr>
                <w:rFonts w:cs="Arial"/>
                <w:sz w:val="16"/>
                <w:szCs w:val="16"/>
              </w:rPr>
            </w:pPr>
            <w:r w:rsidRPr="00D26284">
              <w:rPr>
                <w:rFonts w:cs="Arial"/>
                <w:sz w:val="16"/>
                <w:szCs w:val="16"/>
              </w:rPr>
              <w:t>BEAG_RN300VALUTAJAAR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4C5A82B" w14:textId="77777777" w:rsidR="00F250A0" w:rsidRPr="00D26284" w:rsidRDefault="00F250A0" w:rsidP="005B6445">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3DD16931" w14:textId="77777777" w:rsidR="00F250A0" w:rsidRPr="00D26284" w:rsidRDefault="00F250A0" w:rsidP="005B6445">
            <w:pPr>
              <w:rPr>
                <w:rFonts w:cs="Arial"/>
                <w:sz w:val="16"/>
                <w:szCs w:val="16"/>
              </w:rPr>
            </w:pPr>
            <w:r>
              <w:rPr>
                <w:rFonts w:cs="Arial"/>
                <w:sz w:val="16"/>
                <w:szCs w:val="16"/>
              </w:rPr>
              <w:t>≥ 2016</w:t>
            </w:r>
          </w:p>
        </w:tc>
      </w:tr>
      <w:tr w:rsidR="00CC79F1" w:rsidRPr="00AE0711" w14:paraId="7DE14CC3" w14:textId="77777777" w:rsidTr="00685C5D">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543677EC" w14:textId="77777777" w:rsidR="00CC79F1" w:rsidRPr="00AE0711" w:rsidRDefault="00CC79F1" w:rsidP="00685C5D">
            <w:pPr>
              <w:rPr>
                <w:rFonts w:cs="Arial"/>
                <w:sz w:val="16"/>
                <w:szCs w:val="16"/>
              </w:rPr>
            </w:pPr>
            <w:r w:rsidRPr="00AE0711">
              <w:rPr>
                <w:rFonts w:cs="Arial"/>
                <w:sz w:val="16"/>
                <w:szCs w:val="16"/>
              </w:rPr>
              <w:t>BEAG_RECORDBRON_NAAM</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8A3786B" w14:textId="77777777" w:rsidR="00CC79F1" w:rsidRPr="00AE0711" w:rsidRDefault="00CC79F1" w:rsidP="00685C5D">
            <w:pPr>
              <w:ind w:right="-70"/>
              <w:rPr>
                <w:rFonts w:cs="Arial"/>
                <w:sz w:val="16"/>
                <w:szCs w:val="16"/>
              </w:rPr>
            </w:pPr>
            <w:r w:rsidRPr="00AE0711">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424F78FD" w14:textId="77777777" w:rsidR="00CC79F1" w:rsidRPr="00AE0711" w:rsidRDefault="00CC79F1" w:rsidP="00685C5D">
            <w:pPr>
              <w:rPr>
                <w:rFonts w:cs="Arial"/>
                <w:sz w:val="16"/>
                <w:szCs w:val="16"/>
              </w:rPr>
            </w:pPr>
          </w:p>
        </w:tc>
      </w:tr>
      <w:tr w:rsidR="00CC79F1" w:rsidRPr="00AE0711" w14:paraId="181F086F" w14:textId="77777777" w:rsidTr="00685C5D">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474AC049" w14:textId="4A59A3FC" w:rsidR="00CC79F1" w:rsidRPr="00AE0711" w:rsidRDefault="004D23D5" w:rsidP="00685C5D">
            <w:pPr>
              <w:rPr>
                <w:rFonts w:cs="Arial"/>
                <w:sz w:val="16"/>
                <w:szCs w:val="16"/>
              </w:rPr>
            </w:pPr>
            <w:r w:rsidRPr="00AE0711">
              <w:rPr>
                <w:rFonts w:cs="Arial"/>
                <w:sz w:val="16"/>
                <w:szCs w:val="16"/>
              </w:rPr>
              <w:t>BEAG_RN300NAAMBRN</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9BF9CA5" w14:textId="77777777" w:rsidR="00CC79F1" w:rsidRPr="00AE0711" w:rsidRDefault="00CC79F1" w:rsidP="00685C5D">
            <w:pPr>
              <w:ind w:right="-70"/>
              <w:rPr>
                <w:rFonts w:cs="Arial"/>
                <w:sz w:val="16"/>
                <w:szCs w:val="16"/>
              </w:rPr>
            </w:pPr>
            <w:r w:rsidRPr="00AE0711">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6E91D89" w14:textId="77777777" w:rsidR="00CC79F1" w:rsidRPr="00AE0711" w:rsidRDefault="00CC79F1" w:rsidP="00685C5D">
            <w:pPr>
              <w:rPr>
                <w:rFonts w:cs="Arial"/>
                <w:sz w:val="16"/>
                <w:szCs w:val="16"/>
              </w:rPr>
            </w:pPr>
          </w:p>
        </w:tc>
      </w:tr>
      <w:tr w:rsidR="00CE5B23" w:rsidRPr="00AE0711" w14:paraId="787AE576" w14:textId="77777777" w:rsidTr="00CE5B23">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42B6F769" w14:textId="77777777" w:rsidR="00CE5B23" w:rsidRPr="00AE0711" w:rsidRDefault="00CE5B23" w:rsidP="00917024">
            <w:pPr>
              <w:rPr>
                <w:rFonts w:cs="Arial"/>
                <w:sz w:val="16"/>
                <w:szCs w:val="16"/>
              </w:rPr>
            </w:pPr>
            <w:r w:rsidRPr="00AE0711">
              <w:rPr>
                <w:rFonts w:cs="Arial"/>
                <w:sz w:val="16"/>
                <w:szCs w:val="16"/>
              </w:rPr>
              <w:t>BEAG_X_TIMESTAMP</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03E4586" w14:textId="0589E455" w:rsidR="00CE5B23" w:rsidRPr="00AE0711" w:rsidRDefault="00CE5B23" w:rsidP="00917024">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FFDD901" w14:textId="77777777" w:rsidR="00CE5B23" w:rsidRPr="00AE0711" w:rsidRDefault="00CE5B23" w:rsidP="00917024">
            <w:pPr>
              <w:rPr>
                <w:rFonts w:cs="Arial"/>
                <w:sz w:val="16"/>
                <w:szCs w:val="16"/>
              </w:rPr>
            </w:pPr>
          </w:p>
        </w:tc>
      </w:tr>
      <w:tr w:rsidR="00812F9B" w:rsidRPr="00AE0711" w14:paraId="2822CB62" w14:textId="77777777" w:rsidTr="00917024">
        <w:trPr>
          <w:cantSplit/>
          <w:trHeight w:val="410"/>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54EA1BFD" w14:textId="77777777" w:rsidR="00812F9B" w:rsidRPr="00AE0711" w:rsidRDefault="00812F9B" w:rsidP="00917024">
            <w:pPr>
              <w:rPr>
                <w:b/>
                <w:sz w:val="16"/>
                <w:szCs w:val="16"/>
              </w:rPr>
            </w:pPr>
            <w:r>
              <w:rPr>
                <w:b/>
                <w:sz w:val="16"/>
                <w:szCs w:val="16"/>
              </w:rPr>
              <w:t>H_PERSOON (alias: H1</w:t>
            </w:r>
            <w:r w:rsidRPr="00AE0711">
              <w:rPr>
                <w:b/>
                <w:sz w:val="16"/>
                <w:szCs w:val="16"/>
              </w:rPr>
              <w:t>)</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3440A4BC" w14:textId="77777777" w:rsidR="00812F9B" w:rsidRPr="00AE0711" w:rsidRDefault="00812F9B" w:rsidP="00917024">
            <w:pPr>
              <w:ind w:right="-70"/>
              <w:rPr>
                <w:b/>
                <w:sz w:val="16"/>
                <w:szCs w:val="16"/>
              </w:rPr>
            </w:pPr>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2EFC8263" w14:textId="77777777" w:rsidR="00812F9B" w:rsidRPr="00AE0711" w:rsidRDefault="00812F9B" w:rsidP="00917024">
            <w:pPr>
              <w:rPr>
                <w:b/>
                <w:sz w:val="16"/>
                <w:szCs w:val="16"/>
              </w:rPr>
            </w:pPr>
          </w:p>
        </w:tc>
      </w:tr>
      <w:tr w:rsidR="00812F9B" w:rsidRPr="00AE0711" w14:paraId="5E918210" w14:textId="77777777" w:rsidTr="00917024">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59E14A03" w14:textId="77777777" w:rsidR="00812F9B" w:rsidRPr="00AE0711" w:rsidRDefault="00812F9B" w:rsidP="00917024">
            <w:pPr>
              <w:rPr>
                <w:rFonts w:cs="Arial"/>
                <w:sz w:val="16"/>
                <w:szCs w:val="16"/>
              </w:rPr>
            </w:pPr>
            <w:r w:rsidRPr="00AE0711">
              <w:rPr>
                <w:snapToGrid w:val="0"/>
                <w:color w:val="000000"/>
                <w:sz w:val="16"/>
                <w:szCs w:val="16"/>
              </w:rPr>
              <w:t>XBAA_SK</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2E14602" w14:textId="77777777" w:rsidR="00812F9B" w:rsidRPr="00AE0711" w:rsidRDefault="00812F9B" w:rsidP="00917024">
            <w:pPr>
              <w:ind w:right="-70"/>
              <w:rPr>
                <w:rFonts w:cs="Arial"/>
                <w:sz w:val="16"/>
                <w:szCs w:val="16"/>
              </w:rPr>
            </w:pPr>
            <w:r w:rsidRPr="00AE0711">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07478A4E" w14:textId="77777777" w:rsidR="00812F9B" w:rsidRPr="00AE0711" w:rsidRDefault="00812F9B" w:rsidP="00917024">
            <w:pPr>
              <w:rPr>
                <w:rFonts w:cs="Arial"/>
                <w:sz w:val="16"/>
                <w:szCs w:val="16"/>
              </w:rPr>
            </w:pPr>
          </w:p>
        </w:tc>
      </w:tr>
      <w:tr w:rsidR="00812F9B" w:rsidRPr="00AE0711" w14:paraId="388F2D10" w14:textId="77777777" w:rsidTr="00917024">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F3794B4" w14:textId="77777777" w:rsidR="00812F9B" w:rsidRPr="00AE0711" w:rsidRDefault="00812F9B" w:rsidP="00917024">
            <w:pPr>
              <w:rPr>
                <w:snapToGrid w:val="0"/>
                <w:color w:val="000000"/>
                <w:sz w:val="16"/>
                <w:szCs w:val="16"/>
              </w:rPr>
            </w:pPr>
            <w:r w:rsidRPr="00AE0711">
              <w:rPr>
                <w:snapToGrid w:val="0"/>
                <w:color w:val="000000"/>
                <w:sz w:val="16"/>
                <w:szCs w:val="16"/>
              </w:rPr>
              <w:t>XBAA_FINR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2507EA7" w14:textId="77777777" w:rsidR="00812F9B" w:rsidRPr="00AE0711" w:rsidRDefault="00812F9B" w:rsidP="00917024">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4517AE86" w14:textId="25D92717" w:rsidR="00812F9B" w:rsidRPr="00AE0711" w:rsidRDefault="00812F9B" w:rsidP="00917024">
            <w:pPr>
              <w:rPr>
                <w:rFonts w:cs="Arial"/>
                <w:sz w:val="16"/>
                <w:szCs w:val="16"/>
              </w:rPr>
            </w:pPr>
            <w:r>
              <w:rPr>
                <w:rFonts w:cs="Arial"/>
                <w:sz w:val="16"/>
                <w:szCs w:val="16"/>
              </w:rPr>
              <w:t>=R1.</w:t>
            </w:r>
            <w:r w:rsidRPr="00AE0711">
              <w:rPr>
                <w:rFonts w:cs="Arial"/>
                <w:snapToGrid w:val="0"/>
                <w:color w:val="000000"/>
                <w:sz w:val="16"/>
                <w:szCs w:val="16"/>
              </w:rPr>
              <w:t>BEAG_RN300RSINBRN</w:t>
            </w:r>
          </w:p>
        </w:tc>
      </w:tr>
      <w:tr w:rsidR="00812F9B" w14:paraId="23A28A59" w14:textId="77777777" w:rsidTr="00917024">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7C0853E" w14:textId="77777777" w:rsidR="00812F9B" w:rsidRPr="00040D34" w:rsidRDefault="00812F9B" w:rsidP="00917024">
            <w:pPr>
              <w:rPr>
                <w:snapToGrid w:val="0"/>
                <w:color w:val="000000"/>
                <w:sz w:val="16"/>
                <w:szCs w:val="16"/>
              </w:rPr>
            </w:pPr>
            <w:r w:rsidRPr="00040D34">
              <w:rPr>
                <w:snapToGrid w:val="0"/>
                <w:color w:val="000000"/>
                <w:sz w:val="16"/>
                <w:szCs w:val="16"/>
              </w:rPr>
              <w:t>EDW_RECORDINDICATOR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FC491D5" w14:textId="1609488E" w:rsidR="00812F9B" w:rsidRPr="00040D34" w:rsidRDefault="00812F9B" w:rsidP="00917024">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131B9151" w14:textId="77777777" w:rsidR="00812F9B" w:rsidRPr="00040D34" w:rsidRDefault="00812F9B" w:rsidP="00917024">
            <w:pPr>
              <w:rPr>
                <w:rFonts w:cs="Arial"/>
                <w:sz w:val="16"/>
                <w:szCs w:val="16"/>
              </w:rPr>
            </w:pPr>
            <w:r w:rsidRPr="00040D34">
              <w:rPr>
                <w:rFonts w:cs="Arial"/>
                <w:sz w:val="16"/>
                <w:szCs w:val="16"/>
              </w:rPr>
              <w:t xml:space="preserve">Vullen met waarde </w:t>
            </w:r>
            <w:r>
              <w:rPr>
                <w:rFonts w:cs="Arial"/>
                <w:sz w:val="16"/>
                <w:szCs w:val="16"/>
              </w:rPr>
              <w:t>“</w:t>
            </w:r>
            <w:r w:rsidRPr="00040D34">
              <w:rPr>
                <w:rFonts w:cs="Arial"/>
                <w:sz w:val="16"/>
                <w:szCs w:val="16"/>
              </w:rPr>
              <w:t>2</w:t>
            </w:r>
            <w:r>
              <w:rPr>
                <w:rFonts w:cs="Arial"/>
                <w:sz w:val="16"/>
                <w:szCs w:val="16"/>
              </w:rPr>
              <w:t>”</w:t>
            </w:r>
          </w:p>
        </w:tc>
      </w:tr>
    </w:tbl>
    <w:p w14:paraId="548F5CA4" w14:textId="77777777" w:rsidR="00CC79F1" w:rsidRPr="00B93A7A" w:rsidRDefault="00CC79F1" w:rsidP="00CC79F1">
      <w:pPr>
        <w:rPr>
          <w:highlight w:val="yellow"/>
        </w:rPr>
      </w:pPr>
    </w:p>
    <w:p w14:paraId="1AE1D6F2" w14:textId="77777777" w:rsidR="00CC79F1" w:rsidRPr="005374DC" w:rsidRDefault="00CC79F1" w:rsidP="00ED31EF">
      <w:r w:rsidRPr="005374DC">
        <w:rPr>
          <w:b/>
        </w:rPr>
        <w:t>Uitvoer:</w:t>
      </w:r>
    </w:p>
    <w:p w14:paraId="64FFD3CF" w14:textId="699AF633" w:rsidR="00CC79F1" w:rsidRPr="006B3E42" w:rsidRDefault="007832D3" w:rsidP="00CC79F1">
      <w:r w:rsidRPr="006B3E42">
        <w:t xml:space="preserve">Voor iedere unieke regel uit RBG_C_RN300ZEN </w:t>
      </w:r>
      <w:r w:rsidR="006B3E42" w:rsidRPr="006B3E42">
        <w:t xml:space="preserve">wordt </w:t>
      </w:r>
      <w:r w:rsidRPr="006B3E42">
        <w:t>een n</w:t>
      </w:r>
      <w:r w:rsidR="00E320CF" w:rsidRPr="006B3E42">
        <w:t>ieuwe SAT-regel toe</w:t>
      </w:r>
      <w:r w:rsidR="006B3E42" w:rsidRPr="006B3E42">
        <w:t>gevoegd</w:t>
      </w:r>
      <w:r w:rsidR="009F2F71" w:rsidRPr="006B3E42">
        <w:t xml:space="preserve">. </w:t>
      </w:r>
      <w:r w:rsidR="006B3E42" w:rsidRPr="006B3E42">
        <w:t xml:space="preserve">Indien er al een </w:t>
      </w:r>
      <w:r w:rsidR="00E320CF" w:rsidRPr="006B3E42">
        <w:t>SAT-regel</w:t>
      </w:r>
      <w:r w:rsidR="006B3E42" w:rsidRPr="006B3E42">
        <w:t xml:space="preserve"> bij de HUB voorkomt dan wordt deze</w:t>
      </w:r>
      <w:r w:rsidR="00E320CF" w:rsidRPr="006B3E42">
        <w:t xml:space="preserve"> af</w:t>
      </w:r>
      <w:r w:rsidR="006B3E42" w:rsidRPr="006B3E42">
        <w:t>gesloten</w:t>
      </w:r>
      <w:r w:rsidR="00E320CF" w:rsidRPr="006B3E42">
        <w:t xml:space="preserve"> en een nieuwe toe</w:t>
      </w:r>
      <w:r w:rsidR="006B3E42" w:rsidRPr="006B3E42">
        <w:t>ge</w:t>
      </w:r>
      <w:r w:rsidR="00E320CF" w:rsidRPr="006B3E42">
        <w:t>voeg</w:t>
      </w:r>
      <w:r w:rsidR="006B3E42" w:rsidRPr="006B3E42">
        <w:t>d. Dit laatste gebeurt alleen</w:t>
      </w:r>
      <w:r w:rsidR="00E320CF" w:rsidRPr="006B3E42">
        <w:t xml:space="preserve"> indien </w:t>
      </w:r>
      <w:r w:rsidR="006B3E42" w:rsidRPr="006B3E42">
        <w:t xml:space="preserve">één van de </w:t>
      </w:r>
      <w:r w:rsidR="00E320CF" w:rsidRPr="006B3E42">
        <w:t xml:space="preserve">beschrijvende attributen </w:t>
      </w:r>
      <w:r w:rsidR="006B3E42" w:rsidRPr="006B3E42">
        <w:t>is</w:t>
      </w:r>
      <w:r w:rsidR="00E320CF" w:rsidRPr="006B3E42">
        <w:t xml:space="preserve"> gewijzigd.</w:t>
      </w:r>
    </w:p>
    <w:p w14:paraId="456D9A7E" w14:textId="77777777" w:rsidR="00CC79F1" w:rsidRPr="00B93A7A" w:rsidRDefault="00CC79F1" w:rsidP="00CC79F1">
      <w:pPr>
        <w:rPr>
          <w:highlight w:val="yellow"/>
        </w:rPr>
      </w:pPr>
    </w:p>
    <w:p w14:paraId="18CCBC00" w14:textId="77777777" w:rsidR="00CC79F1" w:rsidRPr="005374DC" w:rsidRDefault="00CC79F1" w:rsidP="00ED31EF">
      <w:r w:rsidRPr="005374DC">
        <w:rPr>
          <w:b/>
        </w:rPr>
        <w:t>Afwijkende uitvoer:</w:t>
      </w:r>
    </w:p>
    <w:p w14:paraId="7DBA36D6" w14:textId="22DB2F17" w:rsidR="00600D29" w:rsidRPr="009D3218" w:rsidRDefault="00600D29" w:rsidP="00600D29">
      <w:pPr>
        <w:pStyle w:val="Standaardinspringing"/>
        <w:ind w:left="0" w:firstLine="0"/>
        <w:rPr>
          <w:rFonts w:cs="Arial"/>
          <w:spacing w:val="0"/>
          <w:szCs w:val="19"/>
        </w:rPr>
      </w:pPr>
      <w:r w:rsidRPr="009D3218">
        <w:rPr>
          <w:szCs w:val="19"/>
        </w:rPr>
        <w:t xml:space="preserve">Hernoem </w:t>
      </w:r>
      <w:r w:rsidR="009D3218" w:rsidRPr="009D3218">
        <w:rPr>
          <w:rFonts w:cs="Arial"/>
          <w:snapToGrid w:val="0"/>
          <w:color w:val="000000"/>
          <w:szCs w:val="19"/>
        </w:rPr>
        <w:t>BEAG_RN300DATTYDREG</w:t>
      </w:r>
      <w:r w:rsidRPr="009D3218">
        <w:rPr>
          <w:rFonts w:cs="Arial"/>
          <w:spacing w:val="0"/>
          <w:szCs w:val="19"/>
        </w:rPr>
        <w:t xml:space="preserve">naar </w:t>
      </w:r>
      <w:r w:rsidRPr="009D3218">
        <w:rPr>
          <w:rFonts w:cs="Arial"/>
          <w:szCs w:val="19"/>
        </w:rPr>
        <w:t>XBAAP</w:t>
      </w:r>
      <w:r w:rsidRPr="009D3218">
        <w:rPr>
          <w:rFonts w:cs="Arial"/>
          <w:spacing w:val="0"/>
          <w:szCs w:val="19"/>
        </w:rPr>
        <w:t>_MUTATIEBEGIN_TS</w:t>
      </w:r>
    </w:p>
    <w:p w14:paraId="6DAE3A15" w14:textId="77777777" w:rsidR="005832EC" w:rsidRDefault="005832EC" w:rsidP="005832EC">
      <w:pPr>
        <w:pStyle w:val="Standaardinspringing"/>
        <w:ind w:left="0" w:firstLine="0"/>
        <w:rPr>
          <w:rFonts w:cs="Arial"/>
          <w:spacing w:val="0"/>
          <w:szCs w:val="19"/>
          <w:u w:val="single"/>
        </w:rPr>
      </w:pPr>
    </w:p>
    <w:p w14:paraId="3B0C3908" w14:textId="77777777" w:rsidR="005832EC" w:rsidRPr="00306E33" w:rsidRDefault="005832EC" w:rsidP="005832EC">
      <w:pPr>
        <w:pStyle w:val="Standaardinspringing"/>
        <w:ind w:left="0" w:firstLine="0"/>
        <w:rPr>
          <w:u w:val="single"/>
        </w:rPr>
      </w:pPr>
      <w:r w:rsidRPr="00306E33">
        <w:rPr>
          <w:rFonts w:cs="Arial"/>
          <w:spacing w:val="0"/>
          <w:szCs w:val="19"/>
          <w:u w:val="single"/>
        </w:rPr>
        <w:t xml:space="preserve">De rest van de verwerking net uitvoeren als beschreven vanaf paragraaf </w:t>
      </w:r>
      <w:r w:rsidRPr="006E5224">
        <w:rPr>
          <w:rFonts w:cs="Arial"/>
          <w:spacing w:val="0"/>
          <w:szCs w:val="19"/>
          <w:u w:val="single"/>
        </w:rPr>
        <w:fldChar w:fldCharType="begin"/>
      </w:r>
      <w:r w:rsidRPr="00306E33">
        <w:rPr>
          <w:rFonts w:cs="Arial"/>
          <w:spacing w:val="0"/>
          <w:szCs w:val="19"/>
          <w:u w:val="single"/>
        </w:rPr>
        <w:instrText xml:space="preserve"> REF _Ref474851073 \r \h  \* MERGEFORMAT </w:instrText>
      </w:r>
      <w:r w:rsidRPr="006E5224">
        <w:rPr>
          <w:rFonts w:cs="Arial"/>
          <w:spacing w:val="0"/>
          <w:szCs w:val="19"/>
          <w:u w:val="single"/>
        </w:rPr>
        <w:fldChar w:fldCharType="separate"/>
      </w:r>
      <w:r w:rsidR="00297961">
        <w:rPr>
          <w:rFonts w:cs="Arial"/>
          <w:b/>
          <w:bCs/>
          <w:spacing w:val="0"/>
          <w:szCs w:val="19"/>
          <w:u w:val="single"/>
        </w:rPr>
        <w:t>Fout! Verwijzingsbron niet gevonden.</w:t>
      </w:r>
      <w:r w:rsidRPr="006E5224">
        <w:rPr>
          <w:rFonts w:cs="Arial"/>
          <w:spacing w:val="0"/>
          <w:szCs w:val="19"/>
          <w:u w:val="single"/>
        </w:rPr>
        <w:fldChar w:fldCharType="end"/>
      </w:r>
    </w:p>
    <w:p w14:paraId="5EF4BAC6" w14:textId="77777777" w:rsidR="005832EC" w:rsidRPr="00306E33" w:rsidRDefault="005832EC" w:rsidP="005832EC">
      <w:pPr>
        <w:pStyle w:val="Standaardinspringing"/>
        <w:ind w:left="0" w:firstLine="0"/>
      </w:pPr>
      <w:r w:rsidRPr="00306E33">
        <w:t>Uitzondering is dat er twee verschillende prefix_SK ’s zijn in plaats van 1 en er geen SAT tabel wordt uitgevraagd, maar een LINK tabel.</w:t>
      </w:r>
    </w:p>
    <w:p w14:paraId="6BD6B975" w14:textId="77777777" w:rsidR="00600D29" w:rsidRDefault="00600D29" w:rsidP="00600D29">
      <w:pPr>
        <w:pStyle w:val="Standaardinspringing"/>
        <w:ind w:left="0" w:firstLine="0"/>
        <w:rPr>
          <w:rFonts w:cs="Arial"/>
          <w:spacing w:val="0"/>
          <w:szCs w:val="19"/>
        </w:rPr>
      </w:pPr>
    </w:p>
    <w:p w14:paraId="76CB8A46" w14:textId="2B107093" w:rsidR="00195AA9" w:rsidRDefault="00845339" w:rsidP="00195AA9">
      <w:pPr>
        <w:pStyle w:val="Kop1"/>
      </w:pPr>
      <w:bookmarkStart w:id="1345" w:name="_Toc7616264"/>
      <w:r>
        <w:lastRenderedPageBreak/>
        <w:t>S_</w:t>
      </w:r>
      <w:r w:rsidR="00592998">
        <w:t>RBG</w:t>
      </w:r>
      <w:r>
        <w:t>_</w:t>
      </w:r>
      <w:r w:rsidR="00A93224">
        <w:t>FIN_</w:t>
      </w:r>
      <w:r>
        <w:t>BERICHT</w:t>
      </w:r>
      <w:bookmarkEnd w:id="1345"/>
    </w:p>
    <w:p w14:paraId="798484E1" w14:textId="77777777" w:rsidR="00195AA9" w:rsidRPr="004B738F" w:rsidRDefault="00195AA9" w:rsidP="00BD5477">
      <w:pPr>
        <w:pStyle w:val="Kop2"/>
      </w:pPr>
      <w:bookmarkStart w:id="1346" w:name="_Toc7616265"/>
      <w:r w:rsidRPr="004B738F">
        <w:t>Globale opzet</w:t>
      </w:r>
      <w:bookmarkEnd w:id="1346"/>
    </w:p>
    <w:p w14:paraId="687A2228" w14:textId="77777777" w:rsidR="00994A59" w:rsidRDefault="00994A59" w:rsidP="00994A59">
      <w:pPr>
        <w:rPr>
          <w:rFonts w:ascii="Times New Roman" w:hAnsi="Times New Roman"/>
          <w:spacing w:val="0"/>
          <w:sz w:val="24"/>
          <w:szCs w:val="24"/>
        </w:rPr>
      </w:pPr>
      <w:r w:rsidRPr="00834978">
        <w:rPr>
          <w:u w:val="single"/>
        </w:rPr>
        <w:t>Business Key</w:t>
      </w:r>
      <w:r>
        <w:t xml:space="preserve"> :</w:t>
      </w:r>
      <w:r w:rsidRPr="004E0DF9">
        <w:rPr>
          <w:rFonts w:ascii="Times New Roman" w:hAnsi="Times New Roman"/>
          <w:spacing w:val="0"/>
          <w:sz w:val="24"/>
          <w:szCs w:val="24"/>
        </w:rPr>
        <w:t xml:space="preserve"> </w:t>
      </w:r>
    </w:p>
    <w:p w14:paraId="307D55E3" w14:textId="31A59613" w:rsidR="00994A59" w:rsidRDefault="00994A59" w:rsidP="007446C7">
      <w:pPr>
        <w:tabs>
          <w:tab w:val="left" w:pos="2552"/>
        </w:tabs>
      </w:pPr>
      <w:r w:rsidRPr="004E0DF9">
        <w:t>REGISTRATIENUMMER</w:t>
      </w:r>
      <w:r w:rsidR="00834978">
        <w:tab/>
      </w:r>
      <w:r w:rsidRPr="004E0DF9">
        <w:t>Dit veld bevat fiscale nummers  RSIN’s.</w:t>
      </w:r>
    </w:p>
    <w:p w14:paraId="74924CA3" w14:textId="607BE25F" w:rsidR="00994A59" w:rsidRDefault="00994A59" w:rsidP="007446C7">
      <w:pPr>
        <w:tabs>
          <w:tab w:val="left" w:pos="2552"/>
        </w:tabs>
      </w:pPr>
      <w:r w:rsidRPr="004E0DF9">
        <w:t>GEGEVENSTIJDVAK</w:t>
      </w:r>
      <w:r w:rsidR="00834978">
        <w:tab/>
      </w:r>
      <w:r>
        <w:t xml:space="preserve">Dit veld bevat </w:t>
      </w:r>
      <w:r w:rsidR="007446C7">
        <w:t>jaartal waarop gegevens betrekking hebben</w:t>
      </w:r>
    </w:p>
    <w:p w14:paraId="2B92EF92" w14:textId="40F0D00D" w:rsidR="00994A59" w:rsidRDefault="007446C7" w:rsidP="007446C7">
      <w:pPr>
        <w:tabs>
          <w:tab w:val="left" w:pos="2552"/>
        </w:tabs>
      </w:pPr>
      <w:r w:rsidRPr="007446C7">
        <w:t>XAAA_AANLEVERINGNR</w:t>
      </w:r>
      <w:r w:rsidR="00834978">
        <w:tab/>
      </w:r>
      <w:r w:rsidR="00994A59">
        <w:t>Dit v</w:t>
      </w:r>
      <w:r>
        <w:t>eld bevat een oplopend volgnummer, aangeleverd door de Fin.Instelling</w:t>
      </w:r>
    </w:p>
    <w:p w14:paraId="61D2555F" w14:textId="77777777" w:rsidR="00495158" w:rsidRDefault="00495158" w:rsidP="00FA2294"/>
    <w:p w14:paraId="3A2F51B2" w14:textId="035C1174" w:rsidR="00FA2294" w:rsidRDefault="00FA2294" w:rsidP="00FA2294">
      <w:r>
        <w:t>Deze tabel dient gevuld te worden met Bericht-gegevens uit RBG.</w:t>
      </w:r>
    </w:p>
    <w:p w14:paraId="445DDAED" w14:textId="77777777" w:rsidR="00FA2294" w:rsidRDefault="00FA2294" w:rsidP="00FA2294"/>
    <w:p w14:paraId="5FA497F4" w14:textId="58E76814" w:rsidR="00FA2294" w:rsidRDefault="007446C7" w:rsidP="00FA2294">
      <w:r>
        <w:t>Selecteer</w:t>
      </w:r>
      <w:r w:rsidR="00FA2294">
        <w:t xml:space="preserve"> alle gegevens die sinds de vorige verwerking zijn toegevoegd aan RBG-tabel ZENDING (</w:t>
      </w:r>
      <w:r w:rsidR="00FA2294" w:rsidRPr="0094478E">
        <w:t>RBG_C_RN300ZEN</w:t>
      </w:r>
      <w:r w:rsidR="00FA2294">
        <w:t>)</w:t>
      </w:r>
      <w:r>
        <w:t>.</w:t>
      </w:r>
    </w:p>
    <w:p w14:paraId="48664E05" w14:textId="77777777" w:rsidR="00FA2294" w:rsidRDefault="00FA2294" w:rsidP="00FA2294"/>
    <w:p w14:paraId="17CC029D" w14:textId="367C4CB0" w:rsidR="00FA2294" w:rsidRDefault="00FA2294" w:rsidP="00FA2294">
      <w:r>
        <w:t>De beschrijvende attributen moeten worden opgenomen in de S_RBG_</w:t>
      </w:r>
      <w:r w:rsidR="00471F69">
        <w:t>FIN_</w:t>
      </w:r>
      <w:r w:rsidR="007446C7">
        <w:t>BERICHT</w:t>
      </w:r>
      <w:r>
        <w:t>. Met de SK die is gevonden in</w:t>
      </w:r>
      <w:r w:rsidR="007446C7">
        <w:t xml:space="preserve"> de H_</w:t>
      </w:r>
      <w:r w:rsidR="00A93224">
        <w:t>BERICHT</w:t>
      </w:r>
      <w:r w:rsidR="007446C7">
        <w:t>.</w:t>
      </w:r>
    </w:p>
    <w:p w14:paraId="2BA5F06E" w14:textId="77777777" w:rsidR="007446C7" w:rsidRDefault="007446C7" w:rsidP="00600D29">
      <w:pPr>
        <w:spacing w:after="200" w:line="276" w:lineRule="auto"/>
        <w:rPr>
          <w:u w:val="single"/>
        </w:rPr>
      </w:pPr>
    </w:p>
    <w:p w14:paraId="5C481A98" w14:textId="2F42FA0F" w:rsidR="00600D29" w:rsidRPr="004F7936" w:rsidRDefault="002D4843" w:rsidP="00600D29">
      <w:pPr>
        <w:spacing w:after="200" w:line="276" w:lineRule="auto"/>
        <w:rPr>
          <w:u w:val="single"/>
        </w:rPr>
      </w:pPr>
      <w:r>
        <w:t xml:space="preserve">Zie:  </w:t>
      </w:r>
      <w:r>
        <w:rPr>
          <w:u w:val="single"/>
        </w:rPr>
        <w:fldChar w:fldCharType="begin"/>
      </w:r>
      <w:r>
        <w:rPr>
          <w:u w:val="single"/>
        </w:rPr>
        <w:instrText xml:space="preserve"> REF _Ref476131061 \r \h </w:instrText>
      </w:r>
      <w:r>
        <w:rPr>
          <w:u w:val="single"/>
        </w:rPr>
      </w:r>
      <w:r>
        <w:rPr>
          <w:u w:val="single"/>
        </w:rPr>
        <w:fldChar w:fldCharType="separate"/>
      </w:r>
      <w:r w:rsidR="00297961">
        <w:rPr>
          <w:u w:val="single"/>
        </w:rPr>
        <w:t>[6]</w:t>
      </w:r>
      <w:r>
        <w:rPr>
          <w:u w:val="single"/>
        </w:rPr>
        <w:fldChar w:fldCharType="end"/>
      </w:r>
      <w:r>
        <w:rPr>
          <w:u w:val="single"/>
        </w:rPr>
        <w:t xml:space="preserve"> </w:t>
      </w:r>
      <w:r w:rsidR="00600D29" w:rsidRPr="004F7936">
        <w:rPr>
          <w:u w:val="single"/>
        </w:rPr>
        <w:t>MTHV: 3303 ETL vullen CDP 2.0.docx [SAT tabel (</w:t>
      </w:r>
      <w:r w:rsidR="00600D29" w:rsidRPr="006A4BD7">
        <w:rPr>
          <w:u w:val="single"/>
        </w:rPr>
        <w:t>Bron is geen datavault met 1 tabel</w:t>
      </w:r>
      <w:r w:rsidR="00600D29" w:rsidRPr="004F7936">
        <w:rPr>
          <w:u w:val="single"/>
        </w:rPr>
        <w:t>)]</w:t>
      </w:r>
    </w:p>
    <w:p w14:paraId="5DAA6364" w14:textId="79436F44" w:rsidR="00195AA9" w:rsidRDefault="00195AA9" w:rsidP="00BD5477">
      <w:pPr>
        <w:pStyle w:val="Kop2"/>
      </w:pPr>
      <w:bookmarkStart w:id="1347" w:name="_Ref468443077"/>
      <w:bookmarkStart w:id="1348" w:name="_Toc7616266"/>
      <w:r>
        <w:t xml:space="preserve">Mapping </w:t>
      </w:r>
      <w:r w:rsidR="00845339">
        <w:t>S_</w:t>
      </w:r>
      <w:r w:rsidR="00592998">
        <w:t>RBG</w:t>
      </w:r>
      <w:r w:rsidR="00845339">
        <w:t>_</w:t>
      </w:r>
      <w:r w:rsidR="00A93224">
        <w:t>FIN_</w:t>
      </w:r>
      <w:r w:rsidR="00845339">
        <w:t>BERICHT</w:t>
      </w:r>
      <w:bookmarkEnd w:id="1347"/>
      <w:bookmarkEnd w:id="1348"/>
    </w:p>
    <w:p w14:paraId="6CB3D136" w14:textId="77777777" w:rsidR="00195AA9" w:rsidRDefault="00195AA9" w:rsidP="00195AA9"/>
    <w:tbl>
      <w:tblPr>
        <w:tblW w:w="5000" w:type="pct"/>
        <w:tblCellMar>
          <w:left w:w="30" w:type="dxa"/>
          <w:right w:w="30" w:type="dxa"/>
        </w:tblCellMar>
        <w:tblLook w:val="0000" w:firstRow="0" w:lastRow="0" w:firstColumn="0" w:lastColumn="0" w:noHBand="0" w:noVBand="0"/>
      </w:tblPr>
      <w:tblGrid>
        <w:gridCol w:w="3057"/>
        <w:gridCol w:w="336"/>
        <w:gridCol w:w="466"/>
        <w:gridCol w:w="2067"/>
        <w:gridCol w:w="3555"/>
      </w:tblGrid>
      <w:tr w:rsidR="0062307E" w:rsidRPr="00D26284" w14:paraId="2E4896C3" w14:textId="77777777" w:rsidTr="0062307E">
        <w:trPr>
          <w:cantSplit/>
          <w:trHeight w:val="190"/>
        </w:trPr>
        <w:tc>
          <w:tcPr>
            <w:tcW w:w="1612" w:type="pct"/>
            <w:tcBorders>
              <w:top w:val="single" w:sz="6" w:space="0" w:color="auto"/>
              <w:left w:val="single" w:sz="6" w:space="0" w:color="auto"/>
              <w:bottom w:val="single" w:sz="6" w:space="0" w:color="auto"/>
              <w:right w:val="single" w:sz="6" w:space="0" w:color="auto"/>
            </w:tcBorders>
            <w:shd w:val="pct20" w:color="auto" w:fill="FFFFFF"/>
          </w:tcPr>
          <w:p w14:paraId="496DF54F" w14:textId="77777777" w:rsidR="0062307E" w:rsidRPr="00D26284" w:rsidRDefault="0062307E" w:rsidP="00195AA9">
            <w:pPr>
              <w:rPr>
                <w:b/>
                <w:color w:val="000000"/>
                <w:sz w:val="16"/>
                <w:szCs w:val="16"/>
              </w:rPr>
            </w:pPr>
            <w:r w:rsidRPr="00D26284">
              <w:rPr>
                <w:b/>
                <w:color w:val="000000"/>
                <w:sz w:val="16"/>
                <w:szCs w:val="16"/>
              </w:rPr>
              <w:t>Doelkolom</w:t>
            </w:r>
          </w:p>
          <w:p w14:paraId="1A68B8BC" w14:textId="77777777" w:rsidR="0062307E" w:rsidRPr="00D26284" w:rsidRDefault="0062307E" w:rsidP="00195AA9">
            <w:pPr>
              <w:rPr>
                <w:b/>
                <w:color w:val="000000"/>
                <w:sz w:val="16"/>
                <w:szCs w:val="16"/>
              </w:rPr>
            </w:pPr>
          </w:p>
        </w:tc>
        <w:tc>
          <w:tcPr>
            <w:tcW w:w="177" w:type="pct"/>
            <w:tcBorders>
              <w:top w:val="single" w:sz="6" w:space="0" w:color="auto"/>
              <w:left w:val="single" w:sz="6" w:space="0" w:color="auto"/>
              <w:bottom w:val="single" w:sz="6" w:space="0" w:color="auto"/>
              <w:right w:val="single" w:sz="6" w:space="0" w:color="auto"/>
            </w:tcBorders>
            <w:shd w:val="pct20" w:color="auto" w:fill="FFFFFF"/>
          </w:tcPr>
          <w:p w14:paraId="22AFC606" w14:textId="445BB32D" w:rsidR="0062307E" w:rsidRPr="00D26284" w:rsidRDefault="0062307E" w:rsidP="00195AA9">
            <w:pPr>
              <w:rPr>
                <w:b/>
                <w:color w:val="000000"/>
                <w:sz w:val="16"/>
                <w:szCs w:val="16"/>
              </w:rPr>
            </w:pPr>
            <w:r w:rsidRPr="00D26284">
              <w:rPr>
                <w:b/>
                <w:color w:val="000000"/>
                <w:sz w:val="16"/>
                <w:szCs w:val="16"/>
              </w:rPr>
              <w:t>TK</w:t>
            </w:r>
          </w:p>
        </w:tc>
        <w:tc>
          <w:tcPr>
            <w:tcW w:w="246" w:type="pct"/>
            <w:tcBorders>
              <w:top w:val="single" w:sz="6" w:space="0" w:color="auto"/>
              <w:left w:val="single" w:sz="6" w:space="0" w:color="auto"/>
              <w:bottom w:val="single" w:sz="6" w:space="0" w:color="auto"/>
              <w:right w:val="single" w:sz="6" w:space="0" w:color="auto"/>
            </w:tcBorders>
            <w:shd w:val="pct20" w:color="auto" w:fill="FFFFFF"/>
          </w:tcPr>
          <w:p w14:paraId="22A79A24" w14:textId="713B3CFD" w:rsidR="0062307E" w:rsidRPr="00D26284" w:rsidRDefault="0062307E" w:rsidP="00195AA9">
            <w:pPr>
              <w:rPr>
                <w:b/>
                <w:color w:val="000000"/>
                <w:sz w:val="16"/>
                <w:szCs w:val="16"/>
              </w:rPr>
            </w:pPr>
            <w:r w:rsidRPr="00D26284">
              <w:rPr>
                <w:b/>
                <w:color w:val="000000"/>
                <w:sz w:val="16"/>
                <w:szCs w:val="16"/>
              </w:rPr>
              <w:t>BK</w:t>
            </w:r>
          </w:p>
        </w:tc>
        <w:tc>
          <w:tcPr>
            <w:tcW w:w="1090" w:type="pct"/>
            <w:tcBorders>
              <w:top w:val="single" w:sz="6" w:space="0" w:color="auto"/>
              <w:left w:val="single" w:sz="6" w:space="0" w:color="auto"/>
              <w:bottom w:val="single" w:sz="6" w:space="0" w:color="auto"/>
              <w:right w:val="single" w:sz="6" w:space="0" w:color="auto"/>
            </w:tcBorders>
            <w:shd w:val="pct20" w:color="auto" w:fill="FFFFFF"/>
          </w:tcPr>
          <w:p w14:paraId="3E83C064" w14:textId="36CE47DC" w:rsidR="0062307E" w:rsidRPr="00D26284" w:rsidRDefault="0062307E" w:rsidP="00195AA9">
            <w:pPr>
              <w:rPr>
                <w:b/>
                <w:color w:val="000000"/>
                <w:sz w:val="16"/>
                <w:szCs w:val="16"/>
              </w:rPr>
            </w:pPr>
            <w:r w:rsidRPr="00D26284">
              <w:rPr>
                <w:b/>
                <w:color w:val="000000"/>
                <w:sz w:val="16"/>
                <w:szCs w:val="16"/>
              </w:rPr>
              <w:t>Bron/brontabel</w:t>
            </w:r>
          </w:p>
        </w:tc>
        <w:tc>
          <w:tcPr>
            <w:tcW w:w="1875" w:type="pct"/>
            <w:tcBorders>
              <w:top w:val="single" w:sz="6" w:space="0" w:color="auto"/>
              <w:left w:val="single" w:sz="6" w:space="0" w:color="auto"/>
              <w:bottom w:val="single" w:sz="6" w:space="0" w:color="auto"/>
              <w:right w:val="single" w:sz="6" w:space="0" w:color="auto"/>
            </w:tcBorders>
            <w:shd w:val="pct20" w:color="auto" w:fill="FFFFFF"/>
          </w:tcPr>
          <w:p w14:paraId="5F7889BA" w14:textId="77777777" w:rsidR="0062307E" w:rsidRPr="00D26284" w:rsidRDefault="0062307E" w:rsidP="00195AA9">
            <w:pPr>
              <w:rPr>
                <w:b/>
                <w:color w:val="000000"/>
                <w:sz w:val="16"/>
                <w:szCs w:val="16"/>
              </w:rPr>
            </w:pPr>
            <w:r w:rsidRPr="00D26284">
              <w:rPr>
                <w:b/>
                <w:color w:val="000000"/>
                <w:sz w:val="16"/>
                <w:szCs w:val="16"/>
              </w:rPr>
              <w:t>Bronkolom</w:t>
            </w:r>
          </w:p>
        </w:tc>
      </w:tr>
      <w:tr w:rsidR="0062307E" w:rsidRPr="00D26284" w14:paraId="58312C58" w14:textId="77777777" w:rsidTr="0062307E">
        <w:trPr>
          <w:cantSplit/>
          <w:trHeight w:val="190"/>
        </w:trPr>
        <w:tc>
          <w:tcPr>
            <w:tcW w:w="1612" w:type="pct"/>
            <w:tcBorders>
              <w:top w:val="single" w:sz="6" w:space="0" w:color="auto"/>
              <w:left w:val="single" w:sz="6" w:space="0" w:color="auto"/>
              <w:bottom w:val="single" w:sz="6" w:space="0" w:color="auto"/>
              <w:right w:val="single" w:sz="6" w:space="0" w:color="auto"/>
            </w:tcBorders>
          </w:tcPr>
          <w:p w14:paraId="31CC89C9" w14:textId="431F48B7" w:rsidR="0062307E" w:rsidRPr="00D26284" w:rsidRDefault="00CE5B23" w:rsidP="00845339">
            <w:pPr>
              <w:rPr>
                <w:rFonts w:cs="Arial"/>
                <w:sz w:val="16"/>
                <w:szCs w:val="16"/>
              </w:rPr>
            </w:pPr>
            <w:r w:rsidRPr="00D26284">
              <w:rPr>
                <w:rFonts w:cs="Arial"/>
                <w:sz w:val="16"/>
                <w:szCs w:val="16"/>
              </w:rPr>
              <w:t>XA</w:t>
            </w:r>
            <w:r w:rsidR="0062307E" w:rsidRPr="00D26284">
              <w:rPr>
                <w:rFonts w:cs="Arial"/>
                <w:sz w:val="16"/>
                <w:szCs w:val="16"/>
              </w:rPr>
              <w:t>AA_SK</w:t>
            </w:r>
          </w:p>
        </w:tc>
        <w:tc>
          <w:tcPr>
            <w:tcW w:w="177" w:type="pct"/>
            <w:tcBorders>
              <w:top w:val="single" w:sz="6" w:space="0" w:color="auto"/>
              <w:left w:val="single" w:sz="6" w:space="0" w:color="auto"/>
              <w:bottom w:val="single" w:sz="6" w:space="0" w:color="auto"/>
              <w:right w:val="single" w:sz="6" w:space="0" w:color="auto"/>
            </w:tcBorders>
          </w:tcPr>
          <w:p w14:paraId="33F6706A" w14:textId="64C1BCD1" w:rsidR="0062307E" w:rsidRPr="00D26284" w:rsidRDefault="0062307E" w:rsidP="00845339">
            <w:pPr>
              <w:rPr>
                <w:rFonts w:cs="Arial"/>
                <w:sz w:val="16"/>
                <w:szCs w:val="16"/>
              </w:rPr>
            </w:pPr>
            <w:r w:rsidRPr="00D26284">
              <w:rPr>
                <w:rFonts w:cs="Arial"/>
                <w:sz w:val="16"/>
                <w:szCs w:val="16"/>
              </w:rPr>
              <w:t>X</w:t>
            </w:r>
          </w:p>
        </w:tc>
        <w:tc>
          <w:tcPr>
            <w:tcW w:w="246" w:type="pct"/>
            <w:tcBorders>
              <w:top w:val="single" w:sz="6" w:space="0" w:color="auto"/>
              <w:left w:val="single" w:sz="6" w:space="0" w:color="auto"/>
              <w:bottom w:val="single" w:sz="6" w:space="0" w:color="auto"/>
              <w:right w:val="single" w:sz="6" w:space="0" w:color="auto"/>
            </w:tcBorders>
          </w:tcPr>
          <w:p w14:paraId="7B071ECE" w14:textId="77777777" w:rsidR="0062307E" w:rsidRPr="00D26284" w:rsidRDefault="0062307E" w:rsidP="00845339">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tcPr>
          <w:p w14:paraId="0ECEC0C9" w14:textId="2A6D23A8" w:rsidR="0062307E" w:rsidRPr="00D26284" w:rsidRDefault="00E844F8" w:rsidP="003648D5">
            <w:pPr>
              <w:rPr>
                <w:rFonts w:cs="Arial"/>
                <w:sz w:val="16"/>
                <w:szCs w:val="16"/>
              </w:rPr>
            </w:pPr>
            <w:r w:rsidRPr="00D26284">
              <w:rPr>
                <w:rFonts w:cs="Arial"/>
                <w:sz w:val="16"/>
                <w:szCs w:val="16"/>
              </w:rPr>
              <w:t>H_FIN_BERICHT</w:t>
            </w:r>
          </w:p>
        </w:tc>
        <w:tc>
          <w:tcPr>
            <w:tcW w:w="1875" w:type="pct"/>
            <w:tcBorders>
              <w:top w:val="single" w:sz="6" w:space="0" w:color="auto"/>
              <w:left w:val="single" w:sz="6" w:space="0" w:color="auto"/>
              <w:bottom w:val="single" w:sz="6" w:space="0" w:color="auto"/>
              <w:right w:val="single" w:sz="6" w:space="0" w:color="auto"/>
            </w:tcBorders>
          </w:tcPr>
          <w:p w14:paraId="2CC68D8D" w14:textId="0433778D" w:rsidR="0062307E" w:rsidRPr="00D26284" w:rsidRDefault="003648D5" w:rsidP="00845339">
            <w:pPr>
              <w:rPr>
                <w:sz w:val="16"/>
                <w:szCs w:val="16"/>
              </w:rPr>
            </w:pPr>
            <w:r w:rsidRPr="00D26284">
              <w:rPr>
                <w:snapToGrid w:val="0"/>
                <w:color w:val="000000"/>
                <w:sz w:val="16"/>
                <w:szCs w:val="16"/>
              </w:rPr>
              <w:t>XBAA_SK</w:t>
            </w:r>
          </w:p>
        </w:tc>
      </w:tr>
      <w:tr w:rsidR="00963541" w:rsidRPr="00D26284" w14:paraId="4BC1587F" w14:textId="77777777" w:rsidTr="0062307E">
        <w:trPr>
          <w:cantSplit/>
          <w:trHeight w:val="190"/>
        </w:trPr>
        <w:tc>
          <w:tcPr>
            <w:tcW w:w="1612" w:type="pct"/>
            <w:tcBorders>
              <w:top w:val="single" w:sz="6" w:space="0" w:color="auto"/>
              <w:left w:val="single" w:sz="6" w:space="0" w:color="auto"/>
              <w:bottom w:val="single" w:sz="6" w:space="0" w:color="auto"/>
              <w:right w:val="single" w:sz="6" w:space="0" w:color="auto"/>
            </w:tcBorders>
          </w:tcPr>
          <w:p w14:paraId="717F08CD" w14:textId="62996C76" w:rsidR="00963541" w:rsidRPr="00D26284" w:rsidRDefault="00CE5B23" w:rsidP="00963541">
            <w:pPr>
              <w:rPr>
                <w:rFonts w:cs="Arial"/>
                <w:sz w:val="16"/>
                <w:szCs w:val="16"/>
              </w:rPr>
            </w:pPr>
            <w:r w:rsidRPr="00D26284">
              <w:rPr>
                <w:rFonts w:cs="Arial"/>
                <w:sz w:val="16"/>
                <w:szCs w:val="16"/>
              </w:rPr>
              <w:t>XA</w:t>
            </w:r>
            <w:r w:rsidR="00963541" w:rsidRPr="00D26284">
              <w:rPr>
                <w:rFonts w:cs="Arial"/>
                <w:sz w:val="16"/>
                <w:szCs w:val="16"/>
              </w:rPr>
              <w:t>AAB_MUTATIEBEGIN_TS</w:t>
            </w:r>
          </w:p>
        </w:tc>
        <w:tc>
          <w:tcPr>
            <w:tcW w:w="177" w:type="pct"/>
            <w:tcBorders>
              <w:top w:val="single" w:sz="6" w:space="0" w:color="auto"/>
              <w:left w:val="single" w:sz="6" w:space="0" w:color="auto"/>
              <w:bottom w:val="single" w:sz="6" w:space="0" w:color="auto"/>
              <w:right w:val="single" w:sz="6" w:space="0" w:color="auto"/>
            </w:tcBorders>
          </w:tcPr>
          <w:p w14:paraId="022DEBB6" w14:textId="77758BD8" w:rsidR="00963541" w:rsidRPr="00D26284" w:rsidRDefault="00963541" w:rsidP="00963541">
            <w:pPr>
              <w:rPr>
                <w:rFonts w:cs="Arial"/>
                <w:sz w:val="16"/>
                <w:szCs w:val="16"/>
              </w:rPr>
            </w:pPr>
            <w:r w:rsidRPr="00D26284">
              <w:rPr>
                <w:rFonts w:cs="Arial"/>
                <w:sz w:val="16"/>
                <w:szCs w:val="16"/>
              </w:rPr>
              <w:t>X</w:t>
            </w:r>
          </w:p>
        </w:tc>
        <w:tc>
          <w:tcPr>
            <w:tcW w:w="246" w:type="pct"/>
            <w:tcBorders>
              <w:top w:val="single" w:sz="6" w:space="0" w:color="auto"/>
              <w:left w:val="single" w:sz="6" w:space="0" w:color="auto"/>
              <w:bottom w:val="single" w:sz="6" w:space="0" w:color="auto"/>
              <w:right w:val="single" w:sz="6" w:space="0" w:color="auto"/>
            </w:tcBorders>
          </w:tcPr>
          <w:p w14:paraId="35204D0F" w14:textId="77777777" w:rsidR="00963541" w:rsidRPr="00D26284" w:rsidRDefault="00963541" w:rsidP="00963541">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shd w:val="clear" w:color="auto" w:fill="auto"/>
          </w:tcPr>
          <w:p w14:paraId="3181A2B3" w14:textId="5B35AC50" w:rsidR="00963541" w:rsidRPr="00D26284" w:rsidRDefault="00963541" w:rsidP="00963541">
            <w:pPr>
              <w:rPr>
                <w:rFonts w:cs="Arial"/>
                <w:sz w:val="16"/>
                <w:szCs w:val="16"/>
              </w:rPr>
            </w:pP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554B7B2D" w14:textId="6B585C45" w:rsidR="00963541" w:rsidRPr="00D26284" w:rsidRDefault="009D3218" w:rsidP="009D3218">
            <w:pPr>
              <w:rPr>
                <w:rFonts w:cs="Arial"/>
                <w:sz w:val="16"/>
                <w:szCs w:val="16"/>
              </w:rPr>
            </w:pPr>
            <w:r w:rsidRPr="00831552">
              <w:rPr>
                <w:rFonts w:cs="Arial"/>
                <w:snapToGrid w:val="0"/>
                <w:color w:val="000000"/>
                <w:sz w:val="16"/>
                <w:szCs w:val="16"/>
              </w:rPr>
              <w:t>BEAG_RN300DATTYDRE</w:t>
            </w:r>
            <w:r>
              <w:rPr>
                <w:rFonts w:cs="Arial"/>
                <w:snapToGrid w:val="0"/>
                <w:color w:val="000000"/>
                <w:sz w:val="16"/>
                <w:szCs w:val="16"/>
              </w:rPr>
              <w:t>G</w:t>
            </w:r>
          </w:p>
        </w:tc>
      </w:tr>
      <w:tr w:rsidR="00963541" w:rsidRPr="00D26284" w14:paraId="35E61320" w14:textId="77777777" w:rsidTr="0062307E">
        <w:trPr>
          <w:cantSplit/>
          <w:trHeight w:val="190"/>
        </w:trPr>
        <w:tc>
          <w:tcPr>
            <w:tcW w:w="1612" w:type="pct"/>
            <w:tcBorders>
              <w:top w:val="single" w:sz="6" w:space="0" w:color="auto"/>
              <w:left w:val="single" w:sz="6" w:space="0" w:color="auto"/>
              <w:bottom w:val="single" w:sz="6" w:space="0" w:color="auto"/>
              <w:right w:val="single" w:sz="6" w:space="0" w:color="auto"/>
            </w:tcBorders>
          </w:tcPr>
          <w:p w14:paraId="536CD03C" w14:textId="41034905" w:rsidR="00963541" w:rsidRPr="00D26284" w:rsidRDefault="00CE5B23" w:rsidP="00963541">
            <w:pPr>
              <w:rPr>
                <w:rFonts w:cs="Arial"/>
                <w:sz w:val="16"/>
                <w:szCs w:val="16"/>
              </w:rPr>
            </w:pPr>
            <w:r w:rsidRPr="00D26284">
              <w:rPr>
                <w:rFonts w:cs="Arial"/>
                <w:sz w:val="16"/>
                <w:szCs w:val="16"/>
              </w:rPr>
              <w:t>XA</w:t>
            </w:r>
            <w:r w:rsidR="00963541" w:rsidRPr="00D26284">
              <w:rPr>
                <w:rFonts w:cs="Arial"/>
                <w:sz w:val="16"/>
                <w:szCs w:val="16"/>
              </w:rPr>
              <w:t>AAB_MUTATIEEINDE_TS</w:t>
            </w:r>
          </w:p>
        </w:tc>
        <w:tc>
          <w:tcPr>
            <w:tcW w:w="177" w:type="pct"/>
            <w:tcBorders>
              <w:top w:val="single" w:sz="6" w:space="0" w:color="auto"/>
              <w:left w:val="single" w:sz="6" w:space="0" w:color="auto"/>
              <w:bottom w:val="single" w:sz="6" w:space="0" w:color="auto"/>
              <w:right w:val="single" w:sz="6" w:space="0" w:color="auto"/>
            </w:tcBorders>
          </w:tcPr>
          <w:p w14:paraId="58FAB317" w14:textId="77777777" w:rsidR="00963541" w:rsidRPr="00D26284" w:rsidRDefault="00963541" w:rsidP="00963541">
            <w:pPr>
              <w:rPr>
                <w:rFonts w:cs="Arial"/>
                <w:sz w:val="16"/>
                <w:szCs w:val="16"/>
              </w:rPr>
            </w:pPr>
          </w:p>
        </w:tc>
        <w:tc>
          <w:tcPr>
            <w:tcW w:w="246" w:type="pct"/>
            <w:tcBorders>
              <w:top w:val="single" w:sz="6" w:space="0" w:color="auto"/>
              <w:left w:val="single" w:sz="6" w:space="0" w:color="auto"/>
              <w:bottom w:val="single" w:sz="6" w:space="0" w:color="auto"/>
              <w:right w:val="single" w:sz="6" w:space="0" w:color="auto"/>
            </w:tcBorders>
          </w:tcPr>
          <w:p w14:paraId="2D4EEBC6" w14:textId="77777777" w:rsidR="00963541" w:rsidRPr="00D26284" w:rsidRDefault="00963541" w:rsidP="00963541">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shd w:val="clear" w:color="auto" w:fill="auto"/>
          </w:tcPr>
          <w:p w14:paraId="107D6E4F" w14:textId="333903AE" w:rsidR="00963541" w:rsidRPr="00D26284" w:rsidRDefault="00963541" w:rsidP="00963541">
            <w:pPr>
              <w:rPr>
                <w:rFonts w:cs="Arial"/>
                <w:sz w:val="16"/>
                <w:szCs w:val="16"/>
              </w:rPr>
            </w:pP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36FD7E61" w14:textId="7CB8FB05" w:rsidR="00963541" w:rsidRPr="00D26284" w:rsidRDefault="00963541" w:rsidP="00963541">
            <w:pPr>
              <w:rPr>
                <w:rFonts w:cs="Arial"/>
                <w:i/>
                <w:snapToGrid w:val="0"/>
                <w:color w:val="000000"/>
                <w:sz w:val="16"/>
                <w:szCs w:val="16"/>
              </w:rPr>
            </w:pPr>
            <w:r w:rsidRPr="00D26284">
              <w:rPr>
                <w:rFonts w:cs="Arial"/>
                <w:snapToGrid w:val="0"/>
                <w:color w:val="000000"/>
                <w:sz w:val="16"/>
                <w:szCs w:val="16"/>
              </w:rPr>
              <w:t xml:space="preserve">Afleiding </w:t>
            </w:r>
            <w:r w:rsidRPr="00D26284">
              <w:rPr>
                <w:rFonts w:cs="Arial"/>
                <w:i/>
                <w:snapToGrid w:val="0"/>
                <w:color w:val="000000"/>
                <w:sz w:val="16"/>
                <w:szCs w:val="16"/>
              </w:rPr>
              <w:t>MTHV</w:t>
            </w:r>
            <w:r w:rsidRPr="00D26284">
              <w:rPr>
                <w:rFonts w:cs="Arial"/>
                <w:snapToGrid w:val="0"/>
                <w:color w:val="000000"/>
                <w:sz w:val="16"/>
                <w:szCs w:val="16"/>
              </w:rPr>
              <w:t xml:space="preserve"> - </w:t>
            </w:r>
            <w:r w:rsidRPr="00D26284">
              <w:rPr>
                <w:rFonts w:cs="Arial"/>
                <w:sz w:val="16"/>
                <w:szCs w:val="16"/>
              </w:rPr>
              <w:t>MUTATIEEINDE_TS</w:t>
            </w:r>
          </w:p>
        </w:tc>
      </w:tr>
      <w:tr w:rsidR="00963541" w:rsidRPr="00D26284" w14:paraId="10E85BF1" w14:textId="77777777" w:rsidTr="0062307E">
        <w:trPr>
          <w:cantSplit/>
          <w:trHeight w:val="190"/>
        </w:trPr>
        <w:tc>
          <w:tcPr>
            <w:tcW w:w="1612" w:type="pct"/>
            <w:tcBorders>
              <w:top w:val="single" w:sz="6" w:space="0" w:color="auto"/>
              <w:left w:val="single" w:sz="6" w:space="0" w:color="auto"/>
              <w:bottom w:val="single" w:sz="6" w:space="0" w:color="auto"/>
              <w:right w:val="single" w:sz="6" w:space="0" w:color="auto"/>
            </w:tcBorders>
          </w:tcPr>
          <w:p w14:paraId="5A136CC1" w14:textId="723D34E7" w:rsidR="00963541" w:rsidRPr="00D26284" w:rsidRDefault="00963541" w:rsidP="00963541">
            <w:pPr>
              <w:rPr>
                <w:rFonts w:cs="Arial"/>
                <w:sz w:val="16"/>
                <w:szCs w:val="16"/>
              </w:rPr>
            </w:pPr>
            <w:r w:rsidRPr="00D26284">
              <w:rPr>
                <w:rFonts w:cs="Arial"/>
                <w:sz w:val="16"/>
                <w:szCs w:val="16"/>
              </w:rPr>
              <w:t>XAAAB_LAAD_TS</w:t>
            </w:r>
          </w:p>
        </w:tc>
        <w:tc>
          <w:tcPr>
            <w:tcW w:w="177" w:type="pct"/>
            <w:tcBorders>
              <w:top w:val="single" w:sz="6" w:space="0" w:color="auto"/>
              <w:left w:val="single" w:sz="6" w:space="0" w:color="auto"/>
              <w:bottom w:val="single" w:sz="6" w:space="0" w:color="auto"/>
              <w:right w:val="single" w:sz="6" w:space="0" w:color="auto"/>
            </w:tcBorders>
          </w:tcPr>
          <w:p w14:paraId="363FFFEE" w14:textId="77777777" w:rsidR="00963541" w:rsidRPr="00D26284" w:rsidRDefault="00963541" w:rsidP="00963541">
            <w:pPr>
              <w:rPr>
                <w:rFonts w:cs="Arial"/>
                <w:sz w:val="16"/>
                <w:szCs w:val="16"/>
              </w:rPr>
            </w:pPr>
          </w:p>
        </w:tc>
        <w:tc>
          <w:tcPr>
            <w:tcW w:w="246" w:type="pct"/>
            <w:tcBorders>
              <w:top w:val="single" w:sz="6" w:space="0" w:color="auto"/>
              <w:left w:val="single" w:sz="6" w:space="0" w:color="auto"/>
              <w:bottom w:val="single" w:sz="6" w:space="0" w:color="auto"/>
              <w:right w:val="single" w:sz="6" w:space="0" w:color="auto"/>
            </w:tcBorders>
          </w:tcPr>
          <w:p w14:paraId="504A22CE" w14:textId="77777777" w:rsidR="00963541" w:rsidRPr="00D26284" w:rsidRDefault="00963541" w:rsidP="00963541">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shd w:val="clear" w:color="auto" w:fill="auto"/>
          </w:tcPr>
          <w:p w14:paraId="47260E67" w14:textId="77777777" w:rsidR="00963541" w:rsidRPr="00D26284" w:rsidRDefault="00963541" w:rsidP="00963541">
            <w:pPr>
              <w:rPr>
                <w:rFonts w:cs="Arial"/>
                <w:sz w:val="16"/>
                <w:szCs w:val="16"/>
              </w:rPr>
            </w:pP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1A036FE5" w14:textId="5F82F071" w:rsidR="00963541" w:rsidRPr="00D26284" w:rsidRDefault="00963541" w:rsidP="00963541">
            <w:pPr>
              <w:rPr>
                <w:rFonts w:cs="Arial"/>
                <w:i/>
                <w:snapToGrid w:val="0"/>
                <w:color w:val="000000"/>
                <w:sz w:val="16"/>
                <w:szCs w:val="16"/>
              </w:rPr>
            </w:pPr>
            <w:r w:rsidRPr="00D26284">
              <w:rPr>
                <w:i/>
                <w:snapToGrid w:val="0"/>
                <w:color w:val="000000"/>
                <w:sz w:val="16"/>
                <w:szCs w:val="16"/>
              </w:rPr>
              <w:t>Laad_TS</w:t>
            </w:r>
          </w:p>
        </w:tc>
      </w:tr>
      <w:tr w:rsidR="00963541" w:rsidRPr="00D26284" w14:paraId="322C64E9" w14:textId="77777777" w:rsidTr="0062307E">
        <w:trPr>
          <w:cantSplit/>
          <w:trHeight w:val="190"/>
        </w:trPr>
        <w:tc>
          <w:tcPr>
            <w:tcW w:w="1612" w:type="pct"/>
            <w:tcBorders>
              <w:top w:val="single" w:sz="6" w:space="0" w:color="auto"/>
              <w:left w:val="single" w:sz="6" w:space="0" w:color="auto"/>
              <w:bottom w:val="single" w:sz="6" w:space="0" w:color="auto"/>
              <w:right w:val="single" w:sz="6" w:space="0" w:color="auto"/>
            </w:tcBorders>
          </w:tcPr>
          <w:p w14:paraId="56787BD4" w14:textId="2A3C885E" w:rsidR="00963541" w:rsidRPr="00D26284" w:rsidRDefault="00CE5B23" w:rsidP="00963541">
            <w:pPr>
              <w:rPr>
                <w:rFonts w:cs="Arial"/>
                <w:sz w:val="16"/>
                <w:szCs w:val="16"/>
              </w:rPr>
            </w:pPr>
            <w:r w:rsidRPr="00D26284">
              <w:rPr>
                <w:rFonts w:cs="Arial"/>
                <w:sz w:val="16"/>
                <w:szCs w:val="16"/>
              </w:rPr>
              <w:t>XA</w:t>
            </w:r>
            <w:r w:rsidR="00963541" w:rsidRPr="00D26284">
              <w:rPr>
                <w:rFonts w:cs="Arial"/>
                <w:sz w:val="16"/>
                <w:szCs w:val="16"/>
              </w:rPr>
              <w:t>AAB_RECORDBRON_NAAM</w:t>
            </w:r>
          </w:p>
        </w:tc>
        <w:tc>
          <w:tcPr>
            <w:tcW w:w="177" w:type="pct"/>
            <w:tcBorders>
              <w:top w:val="single" w:sz="6" w:space="0" w:color="auto"/>
              <w:left w:val="single" w:sz="6" w:space="0" w:color="auto"/>
              <w:bottom w:val="single" w:sz="6" w:space="0" w:color="auto"/>
              <w:right w:val="single" w:sz="6" w:space="0" w:color="auto"/>
            </w:tcBorders>
          </w:tcPr>
          <w:p w14:paraId="5DA6DB6B" w14:textId="77777777" w:rsidR="00963541" w:rsidRPr="00D26284" w:rsidRDefault="00963541" w:rsidP="00963541">
            <w:pPr>
              <w:rPr>
                <w:rFonts w:cs="Arial"/>
                <w:sz w:val="16"/>
                <w:szCs w:val="16"/>
              </w:rPr>
            </w:pPr>
          </w:p>
        </w:tc>
        <w:tc>
          <w:tcPr>
            <w:tcW w:w="246" w:type="pct"/>
            <w:tcBorders>
              <w:top w:val="single" w:sz="6" w:space="0" w:color="auto"/>
              <w:left w:val="single" w:sz="6" w:space="0" w:color="auto"/>
              <w:bottom w:val="single" w:sz="6" w:space="0" w:color="auto"/>
              <w:right w:val="single" w:sz="6" w:space="0" w:color="auto"/>
            </w:tcBorders>
          </w:tcPr>
          <w:p w14:paraId="74714F81" w14:textId="77777777" w:rsidR="00963541" w:rsidRPr="00D26284" w:rsidRDefault="00963541" w:rsidP="00963541">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shd w:val="clear" w:color="auto" w:fill="auto"/>
          </w:tcPr>
          <w:p w14:paraId="67335F9C" w14:textId="5D3ECD72" w:rsidR="00963541" w:rsidRPr="00D26284" w:rsidRDefault="00963541" w:rsidP="00963541">
            <w:pPr>
              <w:rPr>
                <w:rFonts w:cs="Arial"/>
                <w:sz w:val="16"/>
                <w:szCs w:val="16"/>
              </w:rPr>
            </w:pPr>
            <w:r w:rsidRPr="00D26284">
              <w:rPr>
                <w:sz w:val="16"/>
                <w:szCs w:val="16"/>
              </w:rPr>
              <w:t>RBG_C_RN300ZEN</w:t>
            </w: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38E7DD95" w14:textId="645DA5BF" w:rsidR="00963541" w:rsidRPr="00D26284" w:rsidRDefault="00963541" w:rsidP="00963541">
            <w:pPr>
              <w:rPr>
                <w:rFonts w:cs="Arial"/>
                <w:i/>
                <w:snapToGrid w:val="0"/>
                <w:color w:val="000000"/>
                <w:sz w:val="16"/>
                <w:szCs w:val="16"/>
              </w:rPr>
            </w:pPr>
            <w:r w:rsidRPr="00D26284">
              <w:rPr>
                <w:rFonts w:cs="Arial"/>
                <w:snapToGrid w:val="0"/>
                <w:color w:val="000000"/>
                <w:sz w:val="16"/>
                <w:szCs w:val="16"/>
              </w:rPr>
              <w:t>BEAG_RECORDBRON_NAAM</w:t>
            </w:r>
          </w:p>
        </w:tc>
      </w:tr>
      <w:tr w:rsidR="00963541" w:rsidRPr="00D26284" w14:paraId="5814773D" w14:textId="77777777" w:rsidTr="0062307E">
        <w:trPr>
          <w:cantSplit/>
          <w:trHeight w:val="190"/>
        </w:trPr>
        <w:tc>
          <w:tcPr>
            <w:tcW w:w="1612" w:type="pct"/>
            <w:tcBorders>
              <w:top w:val="single" w:sz="6" w:space="0" w:color="auto"/>
              <w:left w:val="single" w:sz="6" w:space="0" w:color="auto"/>
              <w:bottom w:val="single" w:sz="6" w:space="0" w:color="auto"/>
              <w:right w:val="single" w:sz="6" w:space="0" w:color="auto"/>
            </w:tcBorders>
          </w:tcPr>
          <w:p w14:paraId="6C2818EE" w14:textId="6F43A9A9" w:rsidR="00963541" w:rsidRPr="00D26284" w:rsidRDefault="00963541" w:rsidP="00963541">
            <w:pPr>
              <w:rPr>
                <w:rFonts w:cs="Arial"/>
                <w:sz w:val="16"/>
                <w:szCs w:val="16"/>
              </w:rPr>
            </w:pPr>
            <w:r w:rsidRPr="00D26284">
              <w:rPr>
                <w:rFonts w:cs="Arial"/>
                <w:sz w:val="16"/>
                <w:szCs w:val="16"/>
              </w:rPr>
              <w:t>XAAAB_AANMAAKMOMENT</w:t>
            </w:r>
          </w:p>
        </w:tc>
        <w:tc>
          <w:tcPr>
            <w:tcW w:w="177" w:type="pct"/>
            <w:tcBorders>
              <w:top w:val="single" w:sz="6" w:space="0" w:color="auto"/>
              <w:left w:val="single" w:sz="6" w:space="0" w:color="auto"/>
              <w:bottom w:val="single" w:sz="6" w:space="0" w:color="auto"/>
              <w:right w:val="single" w:sz="6" w:space="0" w:color="auto"/>
            </w:tcBorders>
          </w:tcPr>
          <w:p w14:paraId="5C1F5690" w14:textId="77777777" w:rsidR="00963541" w:rsidRPr="00D26284" w:rsidRDefault="00963541" w:rsidP="00963541">
            <w:pPr>
              <w:rPr>
                <w:rFonts w:cs="Arial"/>
                <w:sz w:val="16"/>
                <w:szCs w:val="16"/>
              </w:rPr>
            </w:pPr>
          </w:p>
        </w:tc>
        <w:tc>
          <w:tcPr>
            <w:tcW w:w="246" w:type="pct"/>
            <w:tcBorders>
              <w:top w:val="single" w:sz="6" w:space="0" w:color="auto"/>
              <w:left w:val="single" w:sz="6" w:space="0" w:color="auto"/>
              <w:bottom w:val="single" w:sz="6" w:space="0" w:color="auto"/>
              <w:right w:val="single" w:sz="6" w:space="0" w:color="auto"/>
            </w:tcBorders>
          </w:tcPr>
          <w:p w14:paraId="450744C2" w14:textId="38469347" w:rsidR="00963541" w:rsidRPr="00D26284" w:rsidRDefault="00963541" w:rsidP="00963541">
            <w:pPr>
              <w:rPr>
                <w:rFonts w:cs="Arial"/>
                <w:sz w:val="16"/>
                <w:szCs w:val="16"/>
              </w:rPr>
            </w:pPr>
            <w:r w:rsidRPr="00D26284">
              <w:rPr>
                <w:rFonts w:cs="Arial"/>
                <w:sz w:val="16"/>
                <w:szCs w:val="16"/>
              </w:rPr>
              <w:t>X</w:t>
            </w:r>
          </w:p>
        </w:tc>
        <w:tc>
          <w:tcPr>
            <w:tcW w:w="1090" w:type="pct"/>
            <w:tcBorders>
              <w:top w:val="single" w:sz="6" w:space="0" w:color="auto"/>
              <w:left w:val="single" w:sz="6" w:space="0" w:color="auto"/>
              <w:bottom w:val="single" w:sz="6" w:space="0" w:color="auto"/>
              <w:right w:val="single" w:sz="6" w:space="0" w:color="auto"/>
            </w:tcBorders>
            <w:shd w:val="clear" w:color="auto" w:fill="auto"/>
          </w:tcPr>
          <w:p w14:paraId="59515DF1" w14:textId="4D5C71C5" w:rsidR="00963541" w:rsidRPr="00D26284" w:rsidRDefault="00963541" w:rsidP="00963541">
            <w:pPr>
              <w:rPr>
                <w:rFonts w:cs="Arial"/>
                <w:sz w:val="16"/>
                <w:szCs w:val="16"/>
              </w:rPr>
            </w:pPr>
            <w:r w:rsidRPr="00D26284">
              <w:rPr>
                <w:sz w:val="16"/>
                <w:szCs w:val="16"/>
              </w:rPr>
              <w:t>RBG_C_RN300ZEN</w:t>
            </w: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218DCD94" w14:textId="09C28549" w:rsidR="00963541" w:rsidRPr="00D26284" w:rsidRDefault="00AC1053" w:rsidP="00963541">
            <w:pPr>
              <w:rPr>
                <w:rFonts w:cs="Arial"/>
                <w:snapToGrid w:val="0"/>
                <w:color w:val="000000"/>
                <w:sz w:val="16"/>
                <w:szCs w:val="16"/>
              </w:rPr>
            </w:pPr>
            <w:r w:rsidRPr="00D26284">
              <w:rPr>
                <w:rFonts w:cs="Arial"/>
                <w:snapToGrid w:val="0"/>
                <w:color w:val="000000"/>
                <w:sz w:val="16"/>
                <w:szCs w:val="16"/>
              </w:rPr>
              <w:t>BEAG_RN300AANMAAKTIJDSTIP</w:t>
            </w:r>
          </w:p>
        </w:tc>
      </w:tr>
      <w:tr w:rsidR="00963541" w:rsidRPr="00D26284" w14:paraId="233FA312" w14:textId="77777777" w:rsidTr="0062307E">
        <w:trPr>
          <w:cantSplit/>
          <w:trHeight w:val="190"/>
        </w:trPr>
        <w:tc>
          <w:tcPr>
            <w:tcW w:w="1612" w:type="pct"/>
            <w:tcBorders>
              <w:top w:val="single" w:sz="6" w:space="0" w:color="auto"/>
              <w:left w:val="single" w:sz="6" w:space="0" w:color="auto"/>
              <w:bottom w:val="single" w:sz="6" w:space="0" w:color="auto"/>
              <w:right w:val="single" w:sz="6" w:space="0" w:color="auto"/>
            </w:tcBorders>
          </w:tcPr>
          <w:p w14:paraId="61342D32" w14:textId="5A672B04" w:rsidR="00963541" w:rsidRPr="00D26284" w:rsidRDefault="00963541" w:rsidP="00CE5B23">
            <w:pPr>
              <w:rPr>
                <w:rFonts w:cs="Arial"/>
                <w:sz w:val="16"/>
                <w:szCs w:val="16"/>
              </w:rPr>
            </w:pPr>
            <w:r w:rsidRPr="00D26284">
              <w:rPr>
                <w:rFonts w:cs="Arial"/>
                <w:sz w:val="16"/>
                <w:szCs w:val="16"/>
              </w:rPr>
              <w:t>X</w:t>
            </w:r>
            <w:r w:rsidR="00CE5B23" w:rsidRPr="00D26284">
              <w:rPr>
                <w:rFonts w:cs="Arial"/>
                <w:sz w:val="16"/>
                <w:szCs w:val="16"/>
              </w:rPr>
              <w:t>A</w:t>
            </w:r>
            <w:r w:rsidRPr="00D26284">
              <w:rPr>
                <w:rFonts w:cs="Arial"/>
                <w:sz w:val="16"/>
                <w:szCs w:val="16"/>
              </w:rPr>
              <w:t>AAB_BERICHTSOORT</w:t>
            </w:r>
          </w:p>
        </w:tc>
        <w:tc>
          <w:tcPr>
            <w:tcW w:w="177" w:type="pct"/>
            <w:tcBorders>
              <w:top w:val="single" w:sz="6" w:space="0" w:color="auto"/>
              <w:left w:val="single" w:sz="6" w:space="0" w:color="auto"/>
              <w:bottom w:val="single" w:sz="6" w:space="0" w:color="auto"/>
              <w:right w:val="single" w:sz="6" w:space="0" w:color="auto"/>
            </w:tcBorders>
          </w:tcPr>
          <w:p w14:paraId="1577A235" w14:textId="77777777" w:rsidR="00963541" w:rsidRPr="00D26284" w:rsidRDefault="00963541" w:rsidP="00963541">
            <w:pPr>
              <w:rPr>
                <w:rFonts w:cs="Arial"/>
                <w:sz w:val="16"/>
                <w:szCs w:val="16"/>
              </w:rPr>
            </w:pPr>
          </w:p>
        </w:tc>
        <w:tc>
          <w:tcPr>
            <w:tcW w:w="246" w:type="pct"/>
            <w:tcBorders>
              <w:top w:val="single" w:sz="6" w:space="0" w:color="auto"/>
              <w:left w:val="single" w:sz="6" w:space="0" w:color="auto"/>
              <w:bottom w:val="single" w:sz="6" w:space="0" w:color="auto"/>
              <w:right w:val="single" w:sz="6" w:space="0" w:color="auto"/>
            </w:tcBorders>
          </w:tcPr>
          <w:p w14:paraId="3E19721B" w14:textId="77777777" w:rsidR="00963541" w:rsidRPr="00D26284" w:rsidRDefault="00963541" w:rsidP="00963541">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tcPr>
          <w:p w14:paraId="29B6B427" w14:textId="0EC7ED07" w:rsidR="00963541" w:rsidRPr="00D26284" w:rsidRDefault="00963541" w:rsidP="00963541">
            <w:pPr>
              <w:rPr>
                <w:rFonts w:cs="Arial"/>
                <w:sz w:val="16"/>
                <w:szCs w:val="16"/>
              </w:rPr>
            </w:pPr>
            <w:r w:rsidRPr="00D26284">
              <w:rPr>
                <w:sz w:val="16"/>
                <w:szCs w:val="16"/>
              </w:rPr>
              <w:t>RBG_C_RN300ZEN</w:t>
            </w:r>
          </w:p>
        </w:tc>
        <w:tc>
          <w:tcPr>
            <w:tcW w:w="1875" w:type="pct"/>
            <w:tcBorders>
              <w:top w:val="single" w:sz="6" w:space="0" w:color="auto"/>
              <w:left w:val="single" w:sz="6" w:space="0" w:color="auto"/>
              <w:bottom w:val="single" w:sz="6" w:space="0" w:color="auto"/>
              <w:right w:val="single" w:sz="6" w:space="0" w:color="auto"/>
            </w:tcBorders>
          </w:tcPr>
          <w:p w14:paraId="6129FF9A" w14:textId="562A2BC3" w:rsidR="00963541" w:rsidRPr="00D26284" w:rsidRDefault="00963541" w:rsidP="00963541">
            <w:pPr>
              <w:rPr>
                <w:rFonts w:cs="Arial"/>
                <w:sz w:val="16"/>
                <w:szCs w:val="16"/>
              </w:rPr>
            </w:pPr>
            <w:r w:rsidRPr="00D26284">
              <w:rPr>
                <w:rFonts w:cs="Arial"/>
                <w:sz w:val="16"/>
                <w:szCs w:val="16"/>
              </w:rPr>
              <w:t>BEAG_RN300SOORTBESTAND</w:t>
            </w:r>
          </w:p>
        </w:tc>
      </w:tr>
      <w:tr w:rsidR="00F21C66" w:rsidRPr="00D26284" w14:paraId="628965B1" w14:textId="77777777" w:rsidTr="00917024">
        <w:trPr>
          <w:cantSplit/>
          <w:trHeight w:val="190"/>
        </w:trPr>
        <w:tc>
          <w:tcPr>
            <w:tcW w:w="1612" w:type="pct"/>
            <w:tcBorders>
              <w:top w:val="single" w:sz="6" w:space="0" w:color="auto"/>
              <w:left w:val="single" w:sz="6" w:space="0" w:color="auto"/>
              <w:bottom w:val="single" w:sz="6" w:space="0" w:color="auto"/>
              <w:right w:val="single" w:sz="6" w:space="0" w:color="auto"/>
            </w:tcBorders>
          </w:tcPr>
          <w:p w14:paraId="77FE2489" w14:textId="7613E164" w:rsidR="00F21C66" w:rsidRPr="00D26284" w:rsidRDefault="00F21C66" w:rsidP="00CE5B23">
            <w:pPr>
              <w:rPr>
                <w:rFonts w:cs="Arial"/>
                <w:sz w:val="16"/>
                <w:szCs w:val="16"/>
              </w:rPr>
            </w:pPr>
            <w:r w:rsidRPr="00D26284">
              <w:rPr>
                <w:rFonts w:cs="Arial"/>
                <w:sz w:val="16"/>
                <w:szCs w:val="16"/>
              </w:rPr>
              <w:t>X</w:t>
            </w:r>
            <w:r w:rsidR="00CE5B23" w:rsidRPr="00D26284">
              <w:rPr>
                <w:rFonts w:cs="Arial"/>
                <w:sz w:val="16"/>
                <w:szCs w:val="16"/>
              </w:rPr>
              <w:t>A</w:t>
            </w:r>
            <w:r w:rsidRPr="00D26284">
              <w:rPr>
                <w:rFonts w:cs="Arial"/>
                <w:sz w:val="16"/>
                <w:szCs w:val="16"/>
              </w:rPr>
              <w:t>AAB_BER_ID</w:t>
            </w:r>
          </w:p>
        </w:tc>
        <w:tc>
          <w:tcPr>
            <w:tcW w:w="177" w:type="pct"/>
            <w:tcBorders>
              <w:top w:val="single" w:sz="6" w:space="0" w:color="auto"/>
              <w:left w:val="single" w:sz="6" w:space="0" w:color="auto"/>
              <w:bottom w:val="single" w:sz="6" w:space="0" w:color="auto"/>
              <w:right w:val="single" w:sz="6" w:space="0" w:color="auto"/>
            </w:tcBorders>
          </w:tcPr>
          <w:p w14:paraId="6BCCA0C4" w14:textId="77777777" w:rsidR="00F21C66" w:rsidRPr="00D26284" w:rsidRDefault="00F21C66" w:rsidP="00917024">
            <w:pPr>
              <w:rPr>
                <w:rFonts w:cs="Arial"/>
                <w:sz w:val="16"/>
                <w:szCs w:val="16"/>
              </w:rPr>
            </w:pPr>
          </w:p>
        </w:tc>
        <w:tc>
          <w:tcPr>
            <w:tcW w:w="246" w:type="pct"/>
            <w:tcBorders>
              <w:top w:val="single" w:sz="6" w:space="0" w:color="auto"/>
              <w:left w:val="single" w:sz="6" w:space="0" w:color="auto"/>
              <w:bottom w:val="single" w:sz="6" w:space="0" w:color="auto"/>
              <w:right w:val="single" w:sz="6" w:space="0" w:color="auto"/>
            </w:tcBorders>
          </w:tcPr>
          <w:p w14:paraId="244068EE" w14:textId="77777777" w:rsidR="00F21C66" w:rsidRPr="00D26284" w:rsidRDefault="00F21C66" w:rsidP="00917024">
            <w:pPr>
              <w:rPr>
                <w:rFonts w:cs="Arial"/>
                <w:sz w:val="16"/>
                <w:szCs w:val="16"/>
              </w:rPr>
            </w:pPr>
            <w:r w:rsidRPr="00D26284">
              <w:rPr>
                <w:rFonts w:cs="Arial"/>
                <w:sz w:val="16"/>
                <w:szCs w:val="16"/>
              </w:rPr>
              <w:t>X</w:t>
            </w:r>
          </w:p>
        </w:tc>
        <w:tc>
          <w:tcPr>
            <w:tcW w:w="1090" w:type="pct"/>
            <w:tcBorders>
              <w:top w:val="single" w:sz="6" w:space="0" w:color="auto"/>
              <w:left w:val="single" w:sz="6" w:space="0" w:color="auto"/>
              <w:bottom w:val="single" w:sz="6" w:space="0" w:color="auto"/>
              <w:right w:val="single" w:sz="6" w:space="0" w:color="auto"/>
            </w:tcBorders>
            <w:shd w:val="clear" w:color="auto" w:fill="auto"/>
          </w:tcPr>
          <w:p w14:paraId="56063153" w14:textId="77777777" w:rsidR="00F21C66" w:rsidRPr="00D26284" w:rsidRDefault="00F21C66" w:rsidP="00917024">
            <w:pPr>
              <w:rPr>
                <w:rFonts w:cs="Arial"/>
                <w:sz w:val="16"/>
                <w:szCs w:val="16"/>
              </w:rPr>
            </w:pPr>
            <w:r w:rsidRPr="00D26284">
              <w:rPr>
                <w:sz w:val="16"/>
                <w:szCs w:val="16"/>
              </w:rPr>
              <w:t>RBG_C_RN300ZEN</w:t>
            </w: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469F2634" w14:textId="4A410EF0" w:rsidR="00F21C66" w:rsidRPr="00D26284" w:rsidRDefault="00AC1053" w:rsidP="00AC1053">
            <w:pPr>
              <w:rPr>
                <w:rFonts w:cs="Arial"/>
                <w:sz w:val="16"/>
                <w:szCs w:val="16"/>
              </w:rPr>
            </w:pPr>
            <w:r w:rsidRPr="00D26284">
              <w:rPr>
                <w:rFonts w:cs="Arial"/>
                <w:sz w:val="16"/>
                <w:szCs w:val="16"/>
              </w:rPr>
              <w:t>BEAG_RN300ZENID</w:t>
            </w:r>
          </w:p>
        </w:tc>
      </w:tr>
      <w:tr w:rsidR="008C6BD1" w:rsidRPr="00D26284" w14:paraId="3BDB4D7D" w14:textId="77777777" w:rsidTr="00917024">
        <w:trPr>
          <w:cantSplit/>
          <w:trHeight w:val="190"/>
        </w:trPr>
        <w:tc>
          <w:tcPr>
            <w:tcW w:w="1612" w:type="pct"/>
            <w:tcBorders>
              <w:top w:val="single" w:sz="6" w:space="0" w:color="auto"/>
              <w:left w:val="single" w:sz="6" w:space="0" w:color="auto"/>
              <w:bottom w:val="single" w:sz="6" w:space="0" w:color="auto"/>
              <w:right w:val="single" w:sz="6" w:space="0" w:color="auto"/>
            </w:tcBorders>
          </w:tcPr>
          <w:p w14:paraId="4B3433D5" w14:textId="26B9E1BB" w:rsidR="008C6BD1" w:rsidRPr="00D26284" w:rsidRDefault="008C6BD1" w:rsidP="00CE5B23">
            <w:pPr>
              <w:rPr>
                <w:rFonts w:cs="Arial"/>
                <w:sz w:val="16"/>
                <w:szCs w:val="16"/>
              </w:rPr>
            </w:pPr>
            <w:r w:rsidRPr="008C6BD1">
              <w:rPr>
                <w:rFonts w:cs="Arial"/>
                <w:sz w:val="16"/>
                <w:szCs w:val="16"/>
              </w:rPr>
              <w:t>XAAAB_RSIN_BRN</w:t>
            </w:r>
          </w:p>
        </w:tc>
        <w:tc>
          <w:tcPr>
            <w:tcW w:w="177" w:type="pct"/>
            <w:tcBorders>
              <w:top w:val="single" w:sz="6" w:space="0" w:color="auto"/>
              <w:left w:val="single" w:sz="6" w:space="0" w:color="auto"/>
              <w:bottom w:val="single" w:sz="6" w:space="0" w:color="auto"/>
              <w:right w:val="single" w:sz="6" w:space="0" w:color="auto"/>
            </w:tcBorders>
          </w:tcPr>
          <w:p w14:paraId="2CB54E78" w14:textId="77777777" w:rsidR="008C6BD1" w:rsidRPr="00D26284" w:rsidRDefault="008C6BD1" w:rsidP="00917024">
            <w:pPr>
              <w:rPr>
                <w:rFonts w:cs="Arial"/>
                <w:sz w:val="16"/>
                <w:szCs w:val="16"/>
              </w:rPr>
            </w:pPr>
          </w:p>
        </w:tc>
        <w:tc>
          <w:tcPr>
            <w:tcW w:w="246" w:type="pct"/>
            <w:tcBorders>
              <w:top w:val="single" w:sz="6" w:space="0" w:color="auto"/>
              <w:left w:val="single" w:sz="6" w:space="0" w:color="auto"/>
              <w:bottom w:val="single" w:sz="6" w:space="0" w:color="auto"/>
              <w:right w:val="single" w:sz="6" w:space="0" w:color="auto"/>
            </w:tcBorders>
          </w:tcPr>
          <w:p w14:paraId="42900E23" w14:textId="77777777" w:rsidR="008C6BD1" w:rsidRPr="00D26284" w:rsidRDefault="008C6BD1" w:rsidP="00917024">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shd w:val="clear" w:color="auto" w:fill="auto"/>
          </w:tcPr>
          <w:p w14:paraId="2B7B2590" w14:textId="27865A47" w:rsidR="008C6BD1" w:rsidRPr="00D26284" w:rsidRDefault="008C6BD1" w:rsidP="00917024">
            <w:pPr>
              <w:rPr>
                <w:sz w:val="16"/>
                <w:szCs w:val="16"/>
              </w:rPr>
            </w:pPr>
            <w:r w:rsidRPr="00D26284">
              <w:rPr>
                <w:sz w:val="16"/>
                <w:szCs w:val="16"/>
              </w:rPr>
              <w:t>RBG_C_RN300ZEN</w:t>
            </w: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2E5CDEC7" w14:textId="65CE7BDE" w:rsidR="008C6BD1" w:rsidRPr="00D26284" w:rsidRDefault="000632D7" w:rsidP="00AC1053">
            <w:pPr>
              <w:rPr>
                <w:rFonts w:cs="Arial"/>
                <w:sz w:val="16"/>
                <w:szCs w:val="16"/>
              </w:rPr>
            </w:pPr>
            <w:r w:rsidRPr="000632D7">
              <w:rPr>
                <w:rFonts w:cs="Arial"/>
                <w:sz w:val="16"/>
                <w:szCs w:val="16"/>
              </w:rPr>
              <w:t>BEAG_RN300RSINBRN</w:t>
            </w:r>
          </w:p>
        </w:tc>
      </w:tr>
      <w:tr w:rsidR="008C6BD1" w:rsidRPr="00D26284" w14:paraId="5EB18583" w14:textId="77777777" w:rsidTr="00917024">
        <w:trPr>
          <w:cantSplit/>
          <w:trHeight w:val="190"/>
        </w:trPr>
        <w:tc>
          <w:tcPr>
            <w:tcW w:w="1612" w:type="pct"/>
            <w:tcBorders>
              <w:top w:val="single" w:sz="6" w:space="0" w:color="auto"/>
              <w:left w:val="single" w:sz="6" w:space="0" w:color="auto"/>
              <w:bottom w:val="single" w:sz="6" w:space="0" w:color="auto"/>
              <w:right w:val="single" w:sz="6" w:space="0" w:color="auto"/>
            </w:tcBorders>
          </w:tcPr>
          <w:p w14:paraId="2EFE327A" w14:textId="4D13275E" w:rsidR="008C6BD1" w:rsidRPr="00D26284" w:rsidRDefault="008C6BD1" w:rsidP="008C6BD1">
            <w:pPr>
              <w:rPr>
                <w:rFonts w:cs="Arial"/>
                <w:sz w:val="16"/>
                <w:szCs w:val="16"/>
              </w:rPr>
            </w:pPr>
            <w:r w:rsidRPr="008C6BD1">
              <w:rPr>
                <w:rFonts w:cs="Arial"/>
                <w:sz w:val="16"/>
                <w:szCs w:val="16"/>
              </w:rPr>
              <w:t>XAAAB_NAAM_BRN</w:t>
            </w:r>
          </w:p>
        </w:tc>
        <w:tc>
          <w:tcPr>
            <w:tcW w:w="177" w:type="pct"/>
            <w:tcBorders>
              <w:top w:val="single" w:sz="6" w:space="0" w:color="auto"/>
              <w:left w:val="single" w:sz="6" w:space="0" w:color="auto"/>
              <w:bottom w:val="single" w:sz="6" w:space="0" w:color="auto"/>
              <w:right w:val="single" w:sz="6" w:space="0" w:color="auto"/>
            </w:tcBorders>
          </w:tcPr>
          <w:p w14:paraId="68E34FAE" w14:textId="77777777" w:rsidR="008C6BD1" w:rsidRPr="00D26284" w:rsidRDefault="008C6BD1" w:rsidP="008C6BD1">
            <w:pPr>
              <w:rPr>
                <w:rFonts w:cs="Arial"/>
                <w:sz w:val="16"/>
                <w:szCs w:val="16"/>
              </w:rPr>
            </w:pPr>
          </w:p>
        </w:tc>
        <w:tc>
          <w:tcPr>
            <w:tcW w:w="246" w:type="pct"/>
            <w:tcBorders>
              <w:top w:val="single" w:sz="6" w:space="0" w:color="auto"/>
              <w:left w:val="single" w:sz="6" w:space="0" w:color="auto"/>
              <w:bottom w:val="single" w:sz="6" w:space="0" w:color="auto"/>
              <w:right w:val="single" w:sz="6" w:space="0" w:color="auto"/>
            </w:tcBorders>
          </w:tcPr>
          <w:p w14:paraId="7374AC7C" w14:textId="77777777" w:rsidR="008C6BD1" w:rsidRPr="00D26284" w:rsidRDefault="008C6BD1" w:rsidP="008C6BD1">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shd w:val="clear" w:color="auto" w:fill="auto"/>
          </w:tcPr>
          <w:p w14:paraId="5E0A0EED" w14:textId="55BFA918" w:rsidR="008C6BD1" w:rsidRPr="00D26284" w:rsidRDefault="008C6BD1" w:rsidP="008C6BD1">
            <w:pPr>
              <w:rPr>
                <w:sz w:val="16"/>
                <w:szCs w:val="16"/>
              </w:rPr>
            </w:pPr>
            <w:r w:rsidRPr="004B011D">
              <w:rPr>
                <w:sz w:val="16"/>
                <w:szCs w:val="16"/>
              </w:rPr>
              <w:t>RBG_C_RN300ZEN</w:t>
            </w: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42EB79EE" w14:textId="35C61388" w:rsidR="008C6BD1" w:rsidRPr="00D26284" w:rsidRDefault="000632D7" w:rsidP="008C6BD1">
            <w:pPr>
              <w:rPr>
                <w:rFonts w:cs="Arial"/>
                <w:sz w:val="16"/>
                <w:szCs w:val="16"/>
              </w:rPr>
            </w:pPr>
            <w:r w:rsidRPr="000632D7">
              <w:rPr>
                <w:rFonts w:cs="Arial"/>
                <w:sz w:val="16"/>
                <w:szCs w:val="16"/>
              </w:rPr>
              <w:t>BEAG_RN300NAAMBRN</w:t>
            </w:r>
          </w:p>
        </w:tc>
      </w:tr>
      <w:tr w:rsidR="008C6BD1" w:rsidRPr="00D26284" w14:paraId="458A33C0" w14:textId="77777777" w:rsidTr="00917024">
        <w:trPr>
          <w:cantSplit/>
          <w:trHeight w:val="190"/>
        </w:trPr>
        <w:tc>
          <w:tcPr>
            <w:tcW w:w="1612" w:type="pct"/>
            <w:tcBorders>
              <w:top w:val="single" w:sz="6" w:space="0" w:color="auto"/>
              <w:left w:val="single" w:sz="6" w:space="0" w:color="auto"/>
              <w:bottom w:val="single" w:sz="6" w:space="0" w:color="auto"/>
              <w:right w:val="single" w:sz="6" w:space="0" w:color="auto"/>
            </w:tcBorders>
          </w:tcPr>
          <w:p w14:paraId="70F80EF0" w14:textId="227832DD" w:rsidR="008C6BD1" w:rsidRPr="00D26284" w:rsidRDefault="008C6BD1" w:rsidP="008C6BD1">
            <w:pPr>
              <w:rPr>
                <w:rFonts w:cs="Arial"/>
                <w:sz w:val="16"/>
                <w:szCs w:val="16"/>
              </w:rPr>
            </w:pPr>
            <w:r w:rsidRPr="008C6BD1">
              <w:rPr>
                <w:rFonts w:cs="Arial"/>
                <w:sz w:val="16"/>
                <w:szCs w:val="16"/>
              </w:rPr>
              <w:t>XAAAB_POSTCODE_BRN</w:t>
            </w:r>
          </w:p>
        </w:tc>
        <w:tc>
          <w:tcPr>
            <w:tcW w:w="177" w:type="pct"/>
            <w:tcBorders>
              <w:top w:val="single" w:sz="6" w:space="0" w:color="auto"/>
              <w:left w:val="single" w:sz="6" w:space="0" w:color="auto"/>
              <w:bottom w:val="single" w:sz="6" w:space="0" w:color="auto"/>
              <w:right w:val="single" w:sz="6" w:space="0" w:color="auto"/>
            </w:tcBorders>
          </w:tcPr>
          <w:p w14:paraId="7761FF13" w14:textId="77777777" w:rsidR="008C6BD1" w:rsidRPr="00D26284" w:rsidRDefault="008C6BD1" w:rsidP="008C6BD1">
            <w:pPr>
              <w:rPr>
                <w:rFonts w:cs="Arial"/>
                <w:sz w:val="16"/>
                <w:szCs w:val="16"/>
              </w:rPr>
            </w:pPr>
          </w:p>
        </w:tc>
        <w:tc>
          <w:tcPr>
            <w:tcW w:w="246" w:type="pct"/>
            <w:tcBorders>
              <w:top w:val="single" w:sz="6" w:space="0" w:color="auto"/>
              <w:left w:val="single" w:sz="6" w:space="0" w:color="auto"/>
              <w:bottom w:val="single" w:sz="6" w:space="0" w:color="auto"/>
              <w:right w:val="single" w:sz="6" w:space="0" w:color="auto"/>
            </w:tcBorders>
          </w:tcPr>
          <w:p w14:paraId="05837FB5" w14:textId="77777777" w:rsidR="008C6BD1" w:rsidRPr="00D26284" w:rsidRDefault="008C6BD1" w:rsidP="008C6BD1">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shd w:val="clear" w:color="auto" w:fill="auto"/>
          </w:tcPr>
          <w:p w14:paraId="20C6E35A" w14:textId="34C6E1AD" w:rsidR="008C6BD1" w:rsidRPr="00D26284" w:rsidRDefault="008C6BD1" w:rsidP="008C6BD1">
            <w:pPr>
              <w:rPr>
                <w:sz w:val="16"/>
                <w:szCs w:val="16"/>
              </w:rPr>
            </w:pPr>
            <w:r w:rsidRPr="004B011D">
              <w:rPr>
                <w:sz w:val="16"/>
                <w:szCs w:val="16"/>
              </w:rPr>
              <w:t>RBG_C_RN300ZEN</w:t>
            </w: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090CA7B3" w14:textId="3671B37D" w:rsidR="008C6BD1" w:rsidRPr="00D26284" w:rsidRDefault="000632D7" w:rsidP="008C6BD1">
            <w:pPr>
              <w:rPr>
                <w:rFonts w:cs="Arial"/>
                <w:sz w:val="16"/>
                <w:szCs w:val="16"/>
              </w:rPr>
            </w:pPr>
            <w:r w:rsidRPr="000632D7">
              <w:rPr>
                <w:rFonts w:cs="Arial"/>
                <w:sz w:val="16"/>
                <w:szCs w:val="16"/>
              </w:rPr>
              <w:t>BEAG_RN300POSTCODEBRN</w:t>
            </w:r>
          </w:p>
        </w:tc>
      </w:tr>
      <w:tr w:rsidR="008C6BD1" w:rsidRPr="00D26284" w14:paraId="6D8F3C90" w14:textId="77777777" w:rsidTr="00917024">
        <w:trPr>
          <w:cantSplit/>
          <w:trHeight w:val="190"/>
        </w:trPr>
        <w:tc>
          <w:tcPr>
            <w:tcW w:w="1612" w:type="pct"/>
            <w:tcBorders>
              <w:top w:val="single" w:sz="6" w:space="0" w:color="auto"/>
              <w:left w:val="single" w:sz="6" w:space="0" w:color="auto"/>
              <w:bottom w:val="single" w:sz="6" w:space="0" w:color="auto"/>
              <w:right w:val="single" w:sz="6" w:space="0" w:color="auto"/>
            </w:tcBorders>
          </w:tcPr>
          <w:p w14:paraId="014C243B" w14:textId="1AA0FC76" w:rsidR="008C6BD1" w:rsidRPr="00D26284" w:rsidRDefault="008C6BD1" w:rsidP="008C6BD1">
            <w:pPr>
              <w:rPr>
                <w:rFonts w:cs="Arial"/>
                <w:sz w:val="16"/>
                <w:szCs w:val="16"/>
              </w:rPr>
            </w:pPr>
            <w:r w:rsidRPr="008C6BD1">
              <w:rPr>
                <w:rFonts w:cs="Arial"/>
                <w:sz w:val="16"/>
                <w:szCs w:val="16"/>
              </w:rPr>
              <w:t>XAAAB_STRAAT_BRN</w:t>
            </w:r>
          </w:p>
        </w:tc>
        <w:tc>
          <w:tcPr>
            <w:tcW w:w="177" w:type="pct"/>
            <w:tcBorders>
              <w:top w:val="single" w:sz="6" w:space="0" w:color="auto"/>
              <w:left w:val="single" w:sz="6" w:space="0" w:color="auto"/>
              <w:bottom w:val="single" w:sz="6" w:space="0" w:color="auto"/>
              <w:right w:val="single" w:sz="6" w:space="0" w:color="auto"/>
            </w:tcBorders>
          </w:tcPr>
          <w:p w14:paraId="6116ACFF" w14:textId="77777777" w:rsidR="008C6BD1" w:rsidRPr="00D26284" w:rsidRDefault="008C6BD1" w:rsidP="008C6BD1">
            <w:pPr>
              <w:rPr>
                <w:rFonts w:cs="Arial"/>
                <w:sz w:val="16"/>
                <w:szCs w:val="16"/>
              </w:rPr>
            </w:pPr>
          </w:p>
        </w:tc>
        <w:tc>
          <w:tcPr>
            <w:tcW w:w="246" w:type="pct"/>
            <w:tcBorders>
              <w:top w:val="single" w:sz="6" w:space="0" w:color="auto"/>
              <w:left w:val="single" w:sz="6" w:space="0" w:color="auto"/>
              <w:bottom w:val="single" w:sz="6" w:space="0" w:color="auto"/>
              <w:right w:val="single" w:sz="6" w:space="0" w:color="auto"/>
            </w:tcBorders>
          </w:tcPr>
          <w:p w14:paraId="3DF78A01" w14:textId="77777777" w:rsidR="008C6BD1" w:rsidRPr="00D26284" w:rsidRDefault="008C6BD1" w:rsidP="008C6BD1">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shd w:val="clear" w:color="auto" w:fill="auto"/>
          </w:tcPr>
          <w:p w14:paraId="5C7625B9" w14:textId="4CCC6929" w:rsidR="008C6BD1" w:rsidRPr="00D26284" w:rsidRDefault="008C6BD1" w:rsidP="008C6BD1">
            <w:pPr>
              <w:rPr>
                <w:sz w:val="16"/>
                <w:szCs w:val="16"/>
              </w:rPr>
            </w:pPr>
            <w:r w:rsidRPr="004B011D">
              <w:rPr>
                <w:sz w:val="16"/>
                <w:szCs w:val="16"/>
              </w:rPr>
              <w:t>RBG_C_RN300ZEN</w:t>
            </w: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3B92107C" w14:textId="2BEA0937" w:rsidR="008C6BD1" w:rsidRPr="00D26284" w:rsidRDefault="000632D7" w:rsidP="008C6BD1">
            <w:pPr>
              <w:rPr>
                <w:rFonts w:cs="Arial"/>
                <w:sz w:val="16"/>
                <w:szCs w:val="16"/>
              </w:rPr>
            </w:pPr>
            <w:r w:rsidRPr="000632D7">
              <w:rPr>
                <w:rFonts w:cs="Arial"/>
                <w:sz w:val="16"/>
                <w:szCs w:val="16"/>
              </w:rPr>
              <w:t>BEAG_RN300STRAATBRN</w:t>
            </w:r>
          </w:p>
        </w:tc>
      </w:tr>
      <w:tr w:rsidR="008C6BD1" w:rsidRPr="00D26284" w14:paraId="7B49BAD2" w14:textId="77777777" w:rsidTr="00917024">
        <w:trPr>
          <w:cantSplit/>
          <w:trHeight w:val="190"/>
        </w:trPr>
        <w:tc>
          <w:tcPr>
            <w:tcW w:w="1612" w:type="pct"/>
            <w:tcBorders>
              <w:top w:val="single" w:sz="6" w:space="0" w:color="auto"/>
              <w:left w:val="single" w:sz="6" w:space="0" w:color="auto"/>
              <w:bottom w:val="single" w:sz="6" w:space="0" w:color="auto"/>
              <w:right w:val="single" w:sz="6" w:space="0" w:color="auto"/>
            </w:tcBorders>
          </w:tcPr>
          <w:p w14:paraId="2D4F4ECE" w14:textId="55F94AD9" w:rsidR="008C6BD1" w:rsidRPr="00D26284" w:rsidRDefault="008C6BD1" w:rsidP="008C6BD1">
            <w:pPr>
              <w:rPr>
                <w:rFonts w:cs="Arial"/>
                <w:sz w:val="16"/>
                <w:szCs w:val="16"/>
              </w:rPr>
            </w:pPr>
            <w:r w:rsidRPr="008C6BD1">
              <w:rPr>
                <w:rFonts w:cs="Arial"/>
                <w:sz w:val="16"/>
                <w:szCs w:val="16"/>
              </w:rPr>
              <w:t>XAAAB_HUISNUMMER_BRN</w:t>
            </w:r>
          </w:p>
        </w:tc>
        <w:tc>
          <w:tcPr>
            <w:tcW w:w="177" w:type="pct"/>
            <w:tcBorders>
              <w:top w:val="single" w:sz="6" w:space="0" w:color="auto"/>
              <w:left w:val="single" w:sz="6" w:space="0" w:color="auto"/>
              <w:bottom w:val="single" w:sz="6" w:space="0" w:color="auto"/>
              <w:right w:val="single" w:sz="6" w:space="0" w:color="auto"/>
            </w:tcBorders>
          </w:tcPr>
          <w:p w14:paraId="568EF26D" w14:textId="77777777" w:rsidR="008C6BD1" w:rsidRPr="00D26284" w:rsidRDefault="008C6BD1" w:rsidP="008C6BD1">
            <w:pPr>
              <w:rPr>
                <w:rFonts w:cs="Arial"/>
                <w:sz w:val="16"/>
                <w:szCs w:val="16"/>
              </w:rPr>
            </w:pPr>
          </w:p>
        </w:tc>
        <w:tc>
          <w:tcPr>
            <w:tcW w:w="246" w:type="pct"/>
            <w:tcBorders>
              <w:top w:val="single" w:sz="6" w:space="0" w:color="auto"/>
              <w:left w:val="single" w:sz="6" w:space="0" w:color="auto"/>
              <w:bottom w:val="single" w:sz="6" w:space="0" w:color="auto"/>
              <w:right w:val="single" w:sz="6" w:space="0" w:color="auto"/>
            </w:tcBorders>
          </w:tcPr>
          <w:p w14:paraId="44F72546" w14:textId="77777777" w:rsidR="008C6BD1" w:rsidRPr="00D26284" w:rsidRDefault="008C6BD1" w:rsidP="008C6BD1">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shd w:val="clear" w:color="auto" w:fill="auto"/>
          </w:tcPr>
          <w:p w14:paraId="585DDAED" w14:textId="58EB3664" w:rsidR="008C6BD1" w:rsidRPr="00D26284" w:rsidRDefault="008C6BD1" w:rsidP="008C6BD1">
            <w:pPr>
              <w:rPr>
                <w:sz w:val="16"/>
                <w:szCs w:val="16"/>
              </w:rPr>
            </w:pPr>
            <w:r w:rsidRPr="004B011D">
              <w:rPr>
                <w:sz w:val="16"/>
                <w:szCs w:val="16"/>
              </w:rPr>
              <w:t>RBG_C_RN300ZEN</w:t>
            </w: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23A4908A" w14:textId="6EBE608E" w:rsidR="008C6BD1" w:rsidRPr="00D26284" w:rsidRDefault="000632D7" w:rsidP="008C6BD1">
            <w:pPr>
              <w:rPr>
                <w:rFonts w:cs="Arial"/>
                <w:sz w:val="16"/>
                <w:szCs w:val="16"/>
              </w:rPr>
            </w:pPr>
            <w:r w:rsidRPr="000632D7">
              <w:rPr>
                <w:rFonts w:cs="Arial"/>
                <w:sz w:val="16"/>
                <w:szCs w:val="16"/>
              </w:rPr>
              <w:t>BEAG_RN300HUISNRBRN</w:t>
            </w:r>
          </w:p>
        </w:tc>
      </w:tr>
      <w:tr w:rsidR="008C6BD1" w:rsidRPr="00D26284" w14:paraId="2BA28052" w14:textId="77777777" w:rsidTr="00917024">
        <w:trPr>
          <w:cantSplit/>
          <w:trHeight w:val="190"/>
        </w:trPr>
        <w:tc>
          <w:tcPr>
            <w:tcW w:w="1612" w:type="pct"/>
            <w:tcBorders>
              <w:top w:val="single" w:sz="6" w:space="0" w:color="auto"/>
              <w:left w:val="single" w:sz="6" w:space="0" w:color="auto"/>
              <w:bottom w:val="single" w:sz="6" w:space="0" w:color="auto"/>
              <w:right w:val="single" w:sz="6" w:space="0" w:color="auto"/>
            </w:tcBorders>
          </w:tcPr>
          <w:p w14:paraId="61A3963F" w14:textId="3AED993F" w:rsidR="008C6BD1" w:rsidRPr="00D26284" w:rsidRDefault="008C6BD1" w:rsidP="008C6BD1">
            <w:pPr>
              <w:rPr>
                <w:rFonts w:cs="Arial"/>
                <w:sz w:val="16"/>
                <w:szCs w:val="16"/>
              </w:rPr>
            </w:pPr>
            <w:r w:rsidRPr="008C6BD1">
              <w:rPr>
                <w:rFonts w:cs="Arial"/>
                <w:sz w:val="16"/>
                <w:szCs w:val="16"/>
              </w:rPr>
              <w:t>XAAAB_PLAATS_BRN</w:t>
            </w:r>
          </w:p>
        </w:tc>
        <w:tc>
          <w:tcPr>
            <w:tcW w:w="177" w:type="pct"/>
            <w:tcBorders>
              <w:top w:val="single" w:sz="6" w:space="0" w:color="auto"/>
              <w:left w:val="single" w:sz="6" w:space="0" w:color="auto"/>
              <w:bottom w:val="single" w:sz="6" w:space="0" w:color="auto"/>
              <w:right w:val="single" w:sz="6" w:space="0" w:color="auto"/>
            </w:tcBorders>
          </w:tcPr>
          <w:p w14:paraId="5BC7E98B" w14:textId="77777777" w:rsidR="008C6BD1" w:rsidRPr="00D26284" w:rsidRDefault="008C6BD1" w:rsidP="008C6BD1">
            <w:pPr>
              <w:rPr>
                <w:rFonts w:cs="Arial"/>
                <w:sz w:val="16"/>
                <w:szCs w:val="16"/>
              </w:rPr>
            </w:pPr>
          </w:p>
        </w:tc>
        <w:tc>
          <w:tcPr>
            <w:tcW w:w="246" w:type="pct"/>
            <w:tcBorders>
              <w:top w:val="single" w:sz="6" w:space="0" w:color="auto"/>
              <w:left w:val="single" w:sz="6" w:space="0" w:color="auto"/>
              <w:bottom w:val="single" w:sz="6" w:space="0" w:color="auto"/>
              <w:right w:val="single" w:sz="6" w:space="0" w:color="auto"/>
            </w:tcBorders>
          </w:tcPr>
          <w:p w14:paraId="1F57609A" w14:textId="77777777" w:rsidR="008C6BD1" w:rsidRPr="00D26284" w:rsidRDefault="008C6BD1" w:rsidP="008C6BD1">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shd w:val="clear" w:color="auto" w:fill="auto"/>
          </w:tcPr>
          <w:p w14:paraId="7621A505" w14:textId="529274C4" w:rsidR="008C6BD1" w:rsidRPr="00D26284" w:rsidRDefault="008C6BD1" w:rsidP="008C6BD1">
            <w:pPr>
              <w:rPr>
                <w:sz w:val="16"/>
                <w:szCs w:val="16"/>
              </w:rPr>
            </w:pPr>
            <w:r w:rsidRPr="004B011D">
              <w:rPr>
                <w:sz w:val="16"/>
                <w:szCs w:val="16"/>
              </w:rPr>
              <w:t>RBG_C_RN300ZEN</w:t>
            </w: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03C4B00C" w14:textId="5054655F" w:rsidR="008C6BD1" w:rsidRPr="00D26284" w:rsidRDefault="000632D7" w:rsidP="008C6BD1">
            <w:pPr>
              <w:rPr>
                <w:rFonts w:cs="Arial"/>
                <w:sz w:val="16"/>
                <w:szCs w:val="16"/>
              </w:rPr>
            </w:pPr>
            <w:r w:rsidRPr="00D26284">
              <w:rPr>
                <w:rFonts w:cs="Arial"/>
                <w:sz w:val="16"/>
                <w:szCs w:val="16"/>
              </w:rPr>
              <w:t>BEAG_RN300PLINSTBRN</w:t>
            </w:r>
          </w:p>
        </w:tc>
      </w:tr>
      <w:tr w:rsidR="008C6BD1" w:rsidRPr="00D26284" w14:paraId="3DC6602E" w14:textId="77777777" w:rsidTr="00917024">
        <w:trPr>
          <w:cantSplit/>
          <w:trHeight w:val="190"/>
        </w:trPr>
        <w:tc>
          <w:tcPr>
            <w:tcW w:w="1612" w:type="pct"/>
            <w:tcBorders>
              <w:top w:val="single" w:sz="6" w:space="0" w:color="auto"/>
              <w:left w:val="single" w:sz="6" w:space="0" w:color="auto"/>
              <w:bottom w:val="single" w:sz="6" w:space="0" w:color="auto"/>
              <w:right w:val="single" w:sz="6" w:space="0" w:color="auto"/>
            </w:tcBorders>
          </w:tcPr>
          <w:p w14:paraId="7596F836" w14:textId="2A0C754A" w:rsidR="008C6BD1" w:rsidRPr="00D26284" w:rsidRDefault="008C6BD1" w:rsidP="008C6BD1">
            <w:pPr>
              <w:rPr>
                <w:rFonts w:cs="Arial"/>
                <w:sz w:val="16"/>
                <w:szCs w:val="16"/>
              </w:rPr>
            </w:pPr>
            <w:r w:rsidRPr="008C6BD1">
              <w:rPr>
                <w:rFonts w:cs="Arial"/>
                <w:sz w:val="16"/>
                <w:szCs w:val="16"/>
              </w:rPr>
              <w:t>XAAAB_ADRESREGELVRIJ_BRN</w:t>
            </w:r>
          </w:p>
        </w:tc>
        <w:tc>
          <w:tcPr>
            <w:tcW w:w="177" w:type="pct"/>
            <w:tcBorders>
              <w:top w:val="single" w:sz="6" w:space="0" w:color="auto"/>
              <w:left w:val="single" w:sz="6" w:space="0" w:color="auto"/>
              <w:bottom w:val="single" w:sz="6" w:space="0" w:color="auto"/>
              <w:right w:val="single" w:sz="6" w:space="0" w:color="auto"/>
            </w:tcBorders>
          </w:tcPr>
          <w:p w14:paraId="3BBD2EC5" w14:textId="77777777" w:rsidR="008C6BD1" w:rsidRPr="00D26284" w:rsidRDefault="008C6BD1" w:rsidP="008C6BD1">
            <w:pPr>
              <w:rPr>
                <w:rFonts w:cs="Arial"/>
                <w:sz w:val="16"/>
                <w:szCs w:val="16"/>
              </w:rPr>
            </w:pPr>
          </w:p>
        </w:tc>
        <w:tc>
          <w:tcPr>
            <w:tcW w:w="246" w:type="pct"/>
            <w:tcBorders>
              <w:top w:val="single" w:sz="6" w:space="0" w:color="auto"/>
              <w:left w:val="single" w:sz="6" w:space="0" w:color="auto"/>
              <w:bottom w:val="single" w:sz="6" w:space="0" w:color="auto"/>
              <w:right w:val="single" w:sz="6" w:space="0" w:color="auto"/>
            </w:tcBorders>
          </w:tcPr>
          <w:p w14:paraId="63B81ED8" w14:textId="77777777" w:rsidR="008C6BD1" w:rsidRPr="00D26284" w:rsidRDefault="008C6BD1" w:rsidP="008C6BD1">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shd w:val="clear" w:color="auto" w:fill="auto"/>
          </w:tcPr>
          <w:p w14:paraId="29843829" w14:textId="57966642" w:rsidR="008C6BD1" w:rsidRPr="00D26284" w:rsidRDefault="008C6BD1" w:rsidP="008C6BD1">
            <w:pPr>
              <w:rPr>
                <w:sz w:val="16"/>
                <w:szCs w:val="16"/>
              </w:rPr>
            </w:pPr>
            <w:r w:rsidRPr="004B011D">
              <w:rPr>
                <w:sz w:val="16"/>
                <w:szCs w:val="16"/>
              </w:rPr>
              <w:t>RBG_C_RN300ZEN</w:t>
            </w: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506B41C1" w14:textId="3F322843" w:rsidR="008C6BD1" w:rsidRPr="00D26284" w:rsidRDefault="000632D7" w:rsidP="008C6BD1">
            <w:pPr>
              <w:rPr>
                <w:rFonts w:cs="Arial"/>
                <w:sz w:val="16"/>
                <w:szCs w:val="16"/>
              </w:rPr>
            </w:pPr>
            <w:r w:rsidRPr="000632D7">
              <w:rPr>
                <w:rFonts w:cs="Arial"/>
                <w:sz w:val="16"/>
                <w:szCs w:val="16"/>
              </w:rPr>
              <w:t>BEAG_RN300ADRESRGLVRIJBRN</w:t>
            </w:r>
          </w:p>
        </w:tc>
      </w:tr>
      <w:tr w:rsidR="008C6BD1" w:rsidRPr="00D26284" w14:paraId="26668F69" w14:textId="77777777" w:rsidTr="00917024">
        <w:trPr>
          <w:cantSplit/>
          <w:trHeight w:val="190"/>
        </w:trPr>
        <w:tc>
          <w:tcPr>
            <w:tcW w:w="1612" w:type="pct"/>
            <w:tcBorders>
              <w:top w:val="single" w:sz="6" w:space="0" w:color="auto"/>
              <w:left w:val="single" w:sz="6" w:space="0" w:color="auto"/>
              <w:bottom w:val="single" w:sz="6" w:space="0" w:color="auto"/>
              <w:right w:val="single" w:sz="6" w:space="0" w:color="auto"/>
            </w:tcBorders>
          </w:tcPr>
          <w:p w14:paraId="4DC2FD87" w14:textId="73FE051A" w:rsidR="008C6BD1" w:rsidRPr="008C6BD1" w:rsidRDefault="008C6BD1" w:rsidP="008C6BD1">
            <w:pPr>
              <w:rPr>
                <w:rFonts w:cs="Arial"/>
                <w:sz w:val="16"/>
                <w:szCs w:val="16"/>
              </w:rPr>
            </w:pPr>
            <w:r w:rsidRPr="008C6BD1">
              <w:rPr>
                <w:rFonts w:cs="Arial"/>
                <w:sz w:val="16"/>
                <w:szCs w:val="16"/>
              </w:rPr>
              <w:t>XAAAB_LAND_CD_BRN</w:t>
            </w:r>
          </w:p>
        </w:tc>
        <w:tc>
          <w:tcPr>
            <w:tcW w:w="177" w:type="pct"/>
            <w:tcBorders>
              <w:top w:val="single" w:sz="6" w:space="0" w:color="auto"/>
              <w:left w:val="single" w:sz="6" w:space="0" w:color="auto"/>
              <w:bottom w:val="single" w:sz="6" w:space="0" w:color="auto"/>
              <w:right w:val="single" w:sz="6" w:space="0" w:color="auto"/>
            </w:tcBorders>
          </w:tcPr>
          <w:p w14:paraId="4C851137" w14:textId="77777777" w:rsidR="008C6BD1" w:rsidRPr="00D26284" w:rsidRDefault="008C6BD1" w:rsidP="008C6BD1">
            <w:pPr>
              <w:rPr>
                <w:rFonts w:cs="Arial"/>
                <w:sz w:val="16"/>
                <w:szCs w:val="16"/>
              </w:rPr>
            </w:pPr>
          </w:p>
        </w:tc>
        <w:tc>
          <w:tcPr>
            <w:tcW w:w="246" w:type="pct"/>
            <w:tcBorders>
              <w:top w:val="single" w:sz="6" w:space="0" w:color="auto"/>
              <w:left w:val="single" w:sz="6" w:space="0" w:color="auto"/>
              <w:bottom w:val="single" w:sz="6" w:space="0" w:color="auto"/>
              <w:right w:val="single" w:sz="6" w:space="0" w:color="auto"/>
            </w:tcBorders>
          </w:tcPr>
          <w:p w14:paraId="27F23769" w14:textId="77777777" w:rsidR="008C6BD1" w:rsidRPr="00D26284" w:rsidRDefault="008C6BD1" w:rsidP="008C6BD1">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shd w:val="clear" w:color="auto" w:fill="auto"/>
          </w:tcPr>
          <w:p w14:paraId="1244751D" w14:textId="3FDDD0C3" w:rsidR="008C6BD1" w:rsidRPr="00D26284" w:rsidRDefault="008C6BD1" w:rsidP="008C6BD1">
            <w:pPr>
              <w:rPr>
                <w:sz w:val="16"/>
                <w:szCs w:val="16"/>
              </w:rPr>
            </w:pPr>
            <w:r w:rsidRPr="004B011D">
              <w:rPr>
                <w:sz w:val="16"/>
                <w:szCs w:val="16"/>
              </w:rPr>
              <w:t>RBG_C_RN300ZEN</w:t>
            </w: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674D9553" w14:textId="752B0925" w:rsidR="008C6BD1" w:rsidRPr="00D26284" w:rsidRDefault="000632D7" w:rsidP="008C6BD1">
            <w:pPr>
              <w:rPr>
                <w:rFonts w:cs="Arial"/>
                <w:sz w:val="16"/>
                <w:szCs w:val="16"/>
              </w:rPr>
            </w:pPr>
            <w:r w:rsidRPr="000632D7">
              <w:rPr>
                <w:rFonts w:cs="Arial"/>
                <w:sz w:val="16"/>
                <w:szCs w:val="16"/>
              </w:rPr>
              <w:t>BEAG_RN300LANDBRN</w:t>
            </w:r>
          </w:p>
        </w:tc>
      </w:tr>
      <w:tr w:rsidR="008C6BD1" w:rsidRPr="00D26284" w14:paraId="265A3722" w14:textId="77777777" w:rsidTr="00917024">
        <w:trPr>
          <w:cantSplit/>
          <w:trHeight w:val="190"/>
        </w:trPr>
        <w:tc>
          <w:tcPr>
            <w:tcW w:w="1612" w:type="pct"/>
            <w:tcBorders>
              <w:top w:val="single" w:sz="6" w:space="0" w:color="auto"/>
              <w:left w:val="single" w:sz="6" w:space="0" w:color="auto"/>
              <w:bottom w:val="single" w:sz="6" w:space="0" w:color="auto"/>
              <w:right w:val="single" w:sz="6" w:space="0" w:color="auto"/>
            </w:tcBorders>
          </w:tcPr>
          <w:p w14:paraId="3D0FBFC3" w14:textId="4A1F8610" w:rsidR="008C6BD1" w:rsidRPr="008C6BD1" w:rsidRDefault="008C6BD1" w:rsidP="008C6BD1">
            <w:pPr>
              <w:rPr>
                <w:rFonts w:cs="Arial"/>
                <w:sz w:val="16"/>
                <w:szCs w:val="16"/>
              </w:rPr>
            </w:pPr>
            <w:r w:rsidRPr="008C6BD1">
              <w:rPr>
                <w:rFonts w:cs="Arial"/>
                <w:sz w:val="16"/>
                <w:szCs w:val="16"/>
              </w:rPr>
              <w:t>XAAAB_GIIN_BRN</w:t>
            </w:r>
          </w:p>
        </w:tc>
        <w:tc>
          <w:tcPr>
            <w:tcW w:w="177" w:type="pct"/>
            <w:tcBorders>
              <w:top w:val="single" w:sz="6" w:space="0" w:color="auto"/>
              <w:left w:val="single" w:sz="6" w:space="0" w:color="auto"/>
              <w:bottom w:val="single" w:sz="6" w:space="0" w:color="auto"/>
              <w:right w:val="single" w:sz="6" w:space="0" w:color="auto"/>
            </w:tcBorders>
          </w:tcPr>
          <w:p w14:paraId="203C772E" w14:textId="77777777" w:rsidR="008C6BD1" w:rsidRPr="00D26284" w:rsidRDefault="008C6BD1" w:rsidP="008C6BD1">
            <w:pPr>
              <w:rPr>
                <w:rFonts w:cs="Arial"/>
                <w:sz w:val="16"/>
                <w:szCs w:val="16"/>
              </w:rPr>
            </w:pPr>
          </w:p>
        </w:tc>
        <w:tc>
          <w:tcPr>
            <w:tcW w:w="246" w:type="pct"/>
            <w:tcBorders>
              <w:top w:val="single" w:sz="6" w:space="0" w:color="auto"/>
              <w:left w:val="single" w:sz="6" w:space="0" w:color="auto"/>
              <w:bottom w:val="single" w:sz="6" w:space="0" w:color="auto"/>
              <w:right w:val="single" w:sz="6" w:space="0" w:color="auto"/>
            </w:tcBorders>
          </w:tcPr>
          <w:p w14:paraId="4AB4E34C" w14:textId="77777777" w:rsidR="008C6BD1" w:rsidRPr="00D26284" w:rsidRDefault="008C6BD1" w:rsidP="008C6BD1">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shd w:val="clear" w:color="auto" w:fill="auto"/>
          </w:tcPr>
          <w:p w14:paraId="1880AE4F" w14:textId="3B9E9A10" w:rsidR="008C6BD1" w:rsidRPr="00D26284" w:rsidRDefault="008C6BD1" w:rsidP="008C6BD1">
            <w:pPr>
              <w:rPr>
                <w:sz w:val="16"/>
                <w:szCs w:val="16"/>
              </w:rPr>
            </w:pPr>
            <w:r w:rsidRPr="004B011D">
              <w:rPr>
                <w:sz w:val="16"/>
                <w:szCs w:val="16"/>
              </w:rPr>
              <w:t>RBG_C_RN300ZEN</w:t>
            </w: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1BABBC0E" w14:textId="405D56CA" w:rsidR="008C6BD1" w:rsidRPr="00D26284" w:rsidRDefault="000632D7" w:rsidP="008C6BD1">
            <w:pPr>
              <w:rPr>
                <w:rFonts w:cs="Arial"/>
                <w:sz w:val="16"/>
                <w:szCs w:val="16"/>
              </w:rPr>
            </w:pPr>
            <w:r w:rsidRPr="000632D7">
              <w:rPr>
                <w:rFonts w:cs="Arial"/>
                <w:sz w:val="16"/>
                <w:szCs w:val="16"/>
              </w:rPr>
              <w:t>BEAG_RN300GIINBRN</w:t>
            </w:r>
          </w:p>
        </w:tc>
      </w:tr>
    </w:tbl>
    <w:p w14:paraId="378E58CB" w14:textId="3501F1C5" w:rsidR="00AC1053" w:rsidRDefault="00AC1053" w:rsidP="00AC1053">
      <w:pPr>
        <w:pStyle w:val="Kop2"/>
      </w:pPr>
      <w:bookmarkStart w:id="1349" w:name="_Toc7616267"/>
      <w:r>
        <w:t>Hoofdselectie (HSEL)</w:t>
      </w:r>
      <w:bookmarkEnd w:id="1349"/>
    </w:p>
    <w:p w14:paraId="6AF12B13" w14:textId="77777777" w:rsidR="00AC1053" w:rsidRDefault="00AC1053" w:rsidP="00AC1053">
      <w:pPr>
        <w:pStyle w:val="Kop5"/>
      </w:pPr>
      <w:r>
        <w:t>Functionele beschrijving:</w:t>
      </w:r>
    </w:p>
    <w:p w14:paraId="410E751C" w14:textId="77777777" w:rsidR="00AC1053" w:rsidRDefault="00AC1053" w:rsidP="00AC1053">
      <w:pPr>
        <w:pStyle w:val="Standaardinspringing"/>
        <w:ind w:left="0" w:firstLine="0"/>
      </w:pPr>
      <w:r>
        <w:t xml:space="preserve">Selecteer alle Zending-gegevens uit RBG (tabel </w:t>
      </w:r>
      <w:r w:rsidRPr="00C32D36">
        <w:t>RBG_C_RN300ZEN</w:t>
      </w:r>
      <w:r>
        <w:t>) die zijn toegevoegd sinds de vorige verwerking</w:t>
      </w:r>
      <w:r w:rsidRPr="004F7F27">
        <w:t xml:space="preserve"> (</w:t>
      </w:r>
      <w:r w:rsidRPr="003F4F2B">
        <w:t>BEAG_LAAD_TS</w:t>
      </w:r>
      <w:r>
        <w:t xml:space="preserve"> ligt ná</w:t>
      </w:r>
      <w:r w:rsidRPr="004F7F27">
        <w:t xml:space="preserve"> de </w:t>
      </w:r>
      <w:r w:rsidRPr="004F7F27">
        <w:rPr>
          <w:i/>
        </w:rPr>
        <w:t>Vorige_laad_TS</w:t>
      </w:r>
      <w:r>
        <w:t xml:space="preserve">). </w:t>
      </w:r>
    </w:p>
    <w:p w14:paraId="62AF7ABA" w14:textId="77777777" w:rsidR="00AC1053" w:rsidRDefault="00AC1053" w:rsidP="00AC1053">
      <w:pPr>
        <w:pStyle w:val="Standaardinspringing"/>
        <w:ind w:left="0" w:firstLine="0"/>
      </w:pPr>
    </w:p>
    <w:p w14:paraId="01041D52" w14:textId="0DC5DCC0" w:rsidR="00AC1053" w:rsidRDefault="00AC1053" w:rsidP="00AC1053">
      <w:pPr>
        <w:pStyle w:val="Standaardinspringing"/>
        <w:ind w:left="0" w:firstLine="0"/>
        <w:rPr>
          <w:rFonts w:cs="Arial"/>
          <w:spacing w:val="0"/>
          <w:szCs w:val="19"/>
        </w:rPr>
      </w:pPr>
      <w:r>
        <w:t xml:space="preserve">Maak vervolgens van deze gegevens een lijst met unieke voorkomens van Business Keys en </w:t>
      </w:r>
      <w:r w:rsidR="009D3218">
        <w:t>XAAAB</w:t>
      </w:r>
      <w:r>
        <w:t>_MUTATIEBEGIN_TS.</w:t>
      </w:r>
    </w:p>
    <w:p w14:paraId="15E58DE9" w14:textId="77777777" w:rsidR="00AC1053" w:rsidRPr="004F7F27" w:rsidRDefault="00AC1053" w:rsidP="00AC1053">
      <w:pPr>
        <w:pStyle w:val="Standaardinspringing"/>
        <w:ind w:left="0" w:firstLine="0"/>
      </w:pPr>
    </w:p>
    <w:p w14:paraId="2281E330" w14:textId="77777777" w:rsidR="00AC1053" w:rsidRDefault="00AC1053" w:rsidP="00AC1053">
      <w:pPr>
        <w:pStyle w:val="Kop5"/>
      </w:pPr>
      <w:r w:rsidRPr="00AE0711">
        <w:t>Selectiepad:</w:t>
      </w:r>
    </w:p>
    <w:p w14:paraId="40BB2BC2" w14:textId="77777777" w:rsidR="00AC1053" w:rsidRPr="00AE0711" w:rsidRDefault="00AC1053" w:rsidP="00AC1053">
      <w:pPr>
        <w:pStyle w:val="Standaardinspringing"/>
        <w:ind w:left="0" w:firstLine="0"/>
      </w:pPr>
      <w:r w:rsidRPr="00AE0711">
        <w:t>RBG_C_RN300ZEN</w:t>
      </w:r>
    </w:p>
    <w:p w14:paraId="678A961A" w14:textId="77777777" w:rsidR="00AC1053" w:rsidRPr="00AE0711" w:rsidRDefault="00AC1053" w:rsidP="00AC1053">
      <w:pPr>
        <w:pStyle w:val="Standaardinspringing"/>
        <w:ind w:left="0" w:firstLine="0"/>
      </w:pPr>
      <w:r w:rsidRPr="00AE0711">
        <w:t xml:space="preserve">         </w:t>
      </w:r>
      <w:r w:rsidRPr="00AE0711">
        <w:sym w:font="Wingdings" w:char="F0E2"/>
      </w:r>
      <w:r w:rsidRPr="00AE0711">
        <w:t xml:space="preserve"> </w:t>
      </w:r>
      <w:r w:rsidRPr="00FB573A">
        <w:rPr>
          <w:color w:val="7F7F7F" w:themeColor="text1" w:themeTint="80"/>
          <w:sz w:val="16"/>
          <w:szCs w:val="16"/>
        </w:rPr>
        <w:t>(join)</w:t>
      </w:r>
    </w:p>
    <w:p w14:paraId="4AAD6179" w14:textId="402A15C1" w:rsidR="00AC1053" w:rsidRPr="00AE0711" w:rsidRDefault="00E844F8" w:rsidP="00AC1053">
      <w:pPr>
        <w:pStyle w:val="Standaardinspringing"/>
        <w:ind w:left="0" w:firstLine="0"/>
      </w:pPr>
      <w:r w:rsidRPr="00E844F8">
        <w:t>H_FIN_BERICHT</w:t>
      </w:r>
    </w:p>
    <w:p w14:paraId="78814CB9" w14:textId="77777777" w:rsidR="00AC1053" w:rsidRDefault="00AC1053" w:rsidP="00AC1053"/>
    <w:p w14:paraId="13695962" w14:textId="77777777" w:rsidR="00AC1053" w:rsidRPr="00AE0711" w:rsidRDefault="00AC1053" w:rsidP="00AC1053">
      <w:pPr>
        <w:pStyle w:val="Kop5"/>
      </w:pPr>
      <w:r w:rsidRPr="00AE0711">
        <w:t>Kolommen en condities:</w:t>
      </w:r>
    </w:p>
    <w:tbl>
      <w:tblPr>
        <w:tblW w:w="9609" w:type="dxa"/>
        <w:tblLayout w:type="fixed"/>
        <w:tblCellMar>
          <w:left w:w="70" w:type="dxa"/>
          <w:right w:w="70" w:type="dxa"/>
        </w:tblCellMar>
        <w:tblLook w:val="0000" w:firstRow="0" w:lastRow="0" w:firstColumn="0" w:lastColumn="0" w:noHBand="0" w:noVBand="0"/>
      </w:tblPr>
      <w:tblGrid>
        <w:gridCol w:w="3823"/>
        <w:gridCol w:w="425"/>
        <w:gridCol w:w="5361"/>
      </w:tblGrid>
      <w:tr w:rsidR="00AC1053" w:rsidRPr="00D26284" w14:paraId="739CDF0D" w14:textId="77777777" w:rsidTr="00917024">
        <w:trPr>
          <w:cantSplit/>
          <w:trHeight w:val="432"/>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4B96C7F6" w14:textId="77777777" w:rsidR="00AC1053" w:rsidRPr="00D26284" w:rsidRDefault="00AC1053" w:rsidP="00917024">
            <w:pPr>
              <w:rPr>
                <w:b/>
                <w:sz w:val="16"/>
                <w:szCs w:val="16"/>
              </w:rPr>
            </w:pPr>
            <w:r w:rsidRPr="00D26284">
              <w:rPr>
                <w:b/>
                <w:sz w:val="16"/>
                <w:szCs w:val="16"/>
              </w:rPr>
              <w:t>RBG_C_RN300ZEN (alias: R1)</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72820D85" w14:textId="77777777" w:rsidR="00AC1053" w:rsidRPr="00D26284" w:rsidRDefault="00AC1053" w:rsidP="00917024">
            <w:pPr>
              <w:ind w:right="-70"/>
              <w:rPr>
                <w:b/>
                <w:sz w:val="16"/>
                <w:szCs w:val="16"/>
              </w:rPr>
            </w:pPr>
            <w:r w:rsidRPr="00D26284">
              <w:rPr>
                <w:b/>
                <w:sz w:val="16"/>
                <w:szCs w:val="16"/>
              </w:rPr>
              <w:t>Sel.</w:t>
            </w:r>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024D8967" w14:textId="77777777" w:rsidR="00AC1053" w:rsidRPr="00D26284" w:rsidRDefault="00AC1053" w:rsidP="00917024">
            <w:pPr>
              <w:rPr>
                <w:b/>
                <w:sz w:val="16"/>
                <w:szCs w:val="16"/>
              </w:rPr>
            </w:pPr>
            <w:r w:rsidRPr="00D26284">
              <w:rPr>
                <w:b/>
                <w:sz w:val="16"/>
                <w:szCs w:val="16"/>
              </w:rPr>
              <w:t>Conditie</w:t>
            </w:r>
          </w:p>
        </w:tc>
      </w:tr>
      <w:tr w:rsidR="00AC1053" w:rsidRPr="00D26284" w14:paraId="3B26F6BE" w14:textId="77777777" w:rsidTr="00917024">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B3E777F" w14:textId="77777777" w:rsidR="00AC1053" w:rsidRPr="00D26284" w:rsidRDefault="00AC1053" w:rsidP="00917024">
            <w:pPr>
              <w:rPr>
                <w:rFonts w:cs="Arial"/>
                <w:sz w:val="16"/>
                <w:szCs w:val="16"/>
              </w:rPr>
            </w:pPr>
            <w:r w:rsidRPr="00D26284">
              <w:rPr>
                <w:rFonts w:cs="Arial"/>
                <w:sz w:val="16"/>
                <w:szCs w:val="16"/>
              </w:rPr>
              <w:t>BEAG_LAAD_TS</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67B4909" w14:textId="77777777" w:rsidR="00AC1053" w:rsidRPr="00D26284" w:rsidRDefault="00AC1053" w:rsidP="00917024">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2ADA886" w14:textId="77777777" w:rsidR="00AC1053" w:rsidRPr="00D26284" w:rsidRDefault="00AC1053" w:rsidP="00917024">
            <w:pPr>
              <w:rPr>
                <w:rFonts w:cs="Arial"/>
                <w:sz w:val="16"/>
                <w:szCs w:val="16"/>
              </w:rPr>
            </w:pPr>
            <w:r w:rsidRPr="00D26284">
              <w:rPr>
                <w:rFonts w:cs="Arial"/>
                <w:sz w:val="16"/>
                <w:szCs w:val="16"/>
              </w:rPr>
              <w:t xml:space="preserve">&gt; </w:t>
            </w:r>
            <w:r w:rsidRPr="00D26284">
              <w:rPr>
                <w:i/>
                <w:sz w:val="16"/>
                <w:szCs w:val="16"/>
              </w:rPr>
              <w:t>Vorige_laad_TS</w:t>
            </w:r>
          </w:p>
        </w:tc>
      </w:tr>
      <w:tr w:rsidR="00AC1053" w:rsidRPr="00D26284" w14:paraId="37559A63" w14:textId="77777777" w:rsidTr="00917024">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0D4BD99" w14:textId="77777777" w:rsidR="00AC1053" w:rsidRPr="00D26284" w:rsidRDefault="00AC1053" w:rsidP="00917024">
            <w:pPr>
              <w:rPr>
                <w:rFonts w:cs="Arial"/>
                <w:sz w:val="16"/>
                <w:szCs w:val="16"/>
              </w:rPr>
            </w:pPr>
            <w:r w:rsidRPr="00D26284">
              <w:rPr>
                <w:rFonts w:cs="Arial"/>
                <w:sz w:val="16"/>
                <w:szCs w:val="16"/>
              </w:rPr>
              <w:t>BEAG_RECORDBRON_NAAM</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C7A89F8" w14:textId="77777777" w:rsidR="00AC1053" w:rsidRPr="00D26284" w:rsidRDefault="00AC1053" w:rsidP="00917024">
            <w:pPr>
              <w:ind w:right="-70"/>
              <w:rPr>
                <w:rFonts w:cs="Arial"/>
                <w:sz w:val="16"/>
                <w:szCs w:val="16"/>
              </w:rPr>
            </w:pPr>
            <w:r w:rsidRPr="00D26284">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40BE4CE" w14:textId="77777777" w:rsidR="00AC1053" w:rsidRPr="00D26284" w:rsidRDefault="00AC1053" w:rsidP="00917024">
            <w:pPr>
              <w:rPr>
                <w:rFonts w:cs="Arial"/>
                <w:sz w:val="16"/>
                <w:szCs w:val="16"/>
              </w:rPr>
            </w:pPr>
          </w:p>
        </w:tc>
      </w:tr>
      <w:tr w:rsidR="00AC1053" w:rsidRPr="00D26284" w14:paraId="19DFB777" w14:textId="77777777" w:rsidTr="00917024">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A10A2DA" w14:textId="5E26E691" w:rsidR="00AC1053" w:rsidRPr="00D26284" w:rsidRDefault="00AC1053" w:rsidP="00917024">
            <w:pPr>
              <w:rPr>
                <w:rFonts w:cs="Arial"/>
                <w:sz w:val="16"/>
                <w:szCs w:val="16"/>
              </w:rPr>
            </w:pPr>
            <w:r w:rsidRPr="00D26284">
              <w:rPr>
                <w:rFonts w:cs="Arial"/>
                <w:snapToGrid w:val="0"/>
                <w:color w:val="000000"/>
                <w:sz w:val="16"/>
                <w:szCs w:val="16"/>
              </w:rPr>
              <w:t>BEAG_RN300AANMAAKTIJDSTIP</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B446BB3" w14:textId="77777777" w:rsidR="00AC1053" w:rsidRPr="00D26284" w:rsidRDefault="00AC1053" w:rsidP="00917024">
            <w:pPr>
              <w:ind w:right="-70"/>
              <w:rPr>
                <w:rFonts w:cs="Arial"/>
                <w:sz w:val="16"/>
                <w:szCs w:val="16"/>
              </w:rPr>
            </w:pPr>
            <w:r w:rsidRPr="00D26284">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2AE47816" w14:textId="77777777" w:rsidR="00AC1053" w:rsidRPr="00D26284" w:rsidRDefault="00AC1053" w:rsidP="00917024">
            <w:pPr>
              <w:rPr>
                <w:rFonts w:cs="Arial"/>
                <w:sz w:val="16"/>
                <w:szCs w:val="16"/>
              </w:rPr>
            </w:pPr>
          </w:p>
        </w:tc>
      </w:tr>
      <w:tr w:rsidR="00F63D82" w:rsidRPr="00D26284" w14:paraId="5CB43377" w14:textId="77777777" w:rsidTr="00917024">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CA42971" w14:textId="60558AB3" w:rsidR="00F63D82" w:rsidRPr="00D26284" w:rsidRDefault="00F63D82" w:rsidP="00F63D82">
            <w:pPr>
              <w:rPr>
                <w:rFonts w:cs="Arial"/>
                <w:snapToGrid w:val="0"/>
                <w:color w:val="000000"/>
                <w:sz w:val="16"/>
                <w:szCs w:val="16"/>
              </w:rPr>
            </w:pPr>
            <w:r w:rsidRPr="00D26284">
              <w:rPr>
                <w:rFonts w:cs="Arial"/>
                <w:snapToGrid w:val="0"/>
                <w:color w:val="000000"/>
                <w:sz w:val="16"/>
                <w:szCs w:val="16"/>
              </w:rPr>
              <w:t>BEAG_RN300RSINBRN</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0D68DF9" w14:textId="77777777" w:rsidR="00F63D82" w:rsidRPr="00D26284" w:rsidRDefault="00F63D82" w:rsidP="00F63D82">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32114C98" w14:textId="77777777" w:rsidR="00F63D82" w:rsidRPr="00D26284" w:rsidRDefault="00F63D82" w:rsidP="00F63D82">
            <w:pPr>
              <w:rPr>
                <w:rFonts w:cs="Arial"/>
                <w:sz w:val="16"/>
                <w:szCs w:val="16"/>
              </w:rPr>
            </w:pPr>
          </w:p>
        </w:tc>
      </w:tr>
      <w:tr w:rsidR="00F63D82" w:rsidRPr="00D26284" w14:paraId="48BEECA6" w14:textId="77777777" w:rsidTr="00917024">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A04D0C1" w14:textId="4CB6E4D2" w:rsidR="00F63D82" w:rsidRPr="00D26284" w:rsidRDefault="00F63D82" w:rsidP="00F63D82">
            <w:pPr>
              <w:rPr>
                <w:rFonts w:cs="Arial"/>
                <w:snapToGrid w:val="0"/>
                <w:color w:val="000000"/>
                <w:sz w:val="16"/>
                <w:szCs w:val="16"/>
              </w:rPr>
            </w:pPr>
            <w:r w:rsidRPr="00D26284">
              <w:rPr>
                <w:rFonts w:cs="Arial"/>
                <w:sz w:val="16"/>
                <w:szCs w:val="16"/>
              </w:rPr>
              <w:t>BEAG_RN300VALUTAJAAR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5C971D4" w14:textId="77777777" w:rsidR="00F63D82" w:rsidRPr="00D26284" w:rsidRDefault="00F63D82" w:rsidP="00F63D82">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3C209347" w14:textId="35EF00E7" w:rsidR="00F63D82" w:rsidRPr="00D26284" w:rsidRDefault="00790FBD" w:rsidP="00F63D82">
            <w:pPr>
              <w:rPr>
                <w:rFonts w:cs="Arial"/>
                <w:sz w:val="16"/>
                <w:szCs w:val="16"/>
              </w:rPr>
            </w:pPr>
            <w:r>
              <w:rPr>
                <w:rFonts w:cs="Arial"/>
                <w:sz w:val="16"/>
                <w:szCs w:val="16"/>
              </w:rPr>
              <w:t>≥ 2016</w:t>
            </w:r>
          </w:p>
        </w:tc>
      </w:tr>
      <w:tr w:rsidR="00F63D82" w:rsidRPr="00D26284" w14:paraId="2BB36E82" w14:textId="77777777" w:rsidTr="00917024">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F3E41B5" w14:textId="1F75266E" w:rsidR="00F63D82" w:rsidRPr="00D26284" w:rsidRDefault="00F63D82" w:rsidP="00F63D82">
            <w:pPr>
              <w:rPr>
                <w:rFonts w:cs="Arial"/>
                <w:snapToGrid w:val="0"/>
                <w:color w:val="000000"/>
                <w:sz w:val="16"/>
                <w:szCs w:val="16"/>
              </w:rPr>
            </w:pPr>
            <w:r w:rsidRPr="00D26284">
              <w:rPr>
                <w:rFonts w:cs="Arial"/>
                <w:sz w:val="16"/>
                <w:szCs w:val="16"/>
              </w:rPr>
              <w:t>BEAG_RN300AANLEVERINGNR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26B81D8" w14:textId="77777777" w:rsidR="00F63D82" w:rsidRPr="00D26284" w:rsidRDefault="00F63D82" w:rsidP="00F63D82">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160DAB6" w14:textId="77777777" w:rsidR="00F63D82" w:rsidRPr="00D26284" w:rsidRDefault="00F63D82" w:rsidP="00F63D82">
            <w:pPr>
              <w:rPr>
                <w:rFonts w:cs="Arial"/>
                <w:sz w:val="16"/>
                <w:szCs w:val="16"/>
              </w:rPr>
            </w:pPr>
          </w:p>
        </w:tc>
      </w:tr>
      <w:tr w:rsidR="00F63D82" w:rsidRPr="00D26284" w14:paraId="02A5425B" w14:textId="77777777" w:rsidTr="00917024">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4D668DB1" w14:textId="2DB6B544" w:rsidR="00F63D82" w:rsidRPr="00D26284" w:rsidRDefault="00F63D82" w:rsidP="00F63D82">
            <w:pPr>
              <w:rPr>
                <w:rFonts w:cs="Arial"/>
                <w:snapToGrid w:val="0"/>
                <w:color w:val="000000"/>
                <w:sz w:val="16"/>
                <w:szCs w:val="16"/>
              </w:rPr>
            </w:pPr>
            <w:r w:rsidRPr="00D26284">
              <w:rPr>
                <w:rFonts w:cs="Arial"/>
                <w:sz w:val="16"/>
                <w:szCs w:val="16"/>
              </w:rPr>
              <w:t>BEAG_RN300SOORTBESTAND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2569BD6" w14:textId="70897F9E" w:rsidR="00F63D82" w:rsidRPr="00D26284" w:rsidRDefault="00F63D82" w:rsidP="00F63D82">
            <w:pPr>
              <w:ind w:right="-70"/>
              <w:rPr>
                <w:rFonts w:cs="Arial"/>
                <w:sz w:val="16"/>
                <w:szCs w:val="16"/>
              </w:rPr>
            </w:pPr>
            <w:r w:rsidRPr="00D26284">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FA54717" w14:textId="77777777" w:rsidR="00F63D82" w:rsidRPr="00D26284" w:rsidRDefault="00F63D82" w:rsidP="00F63D82">
            <w:pPr>
              <w:rPr>
                <w:rFonts w:cs="Arial"/>
                <w:sz w:val="16"/>
                <w:szCs w:val="16"/>
              </w:rPr>
            </w:pPr>
          </w:p>
        </w:tc>
      </w:tr>
      <w:tr w:rsidR="00F63D82" w:rsidRPr="00D26284" w14:paraId="4C565B29" w14:textId="77777777" w:rsidTr="00917024">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FB58CFE" w14:textId="215FB641" w:rsidR="00F63D82" w:rsidRPr="00D26284" w:rsidRDefault="00F63D82" w:rsidP="00F63D82">
            <w:pPr>
              <w:rPr>
                <w:rFonts w:cs="Arial"/>
                <w:snapToGrid w:val="0"/>
                <w:color w:val="000000"/>
                <w:sz w:val="16"/>
                <w:szCs w:val="16"/>
              </w:rPr>
            </w:pPr>
            <w:r w:rsidRPr="00D26284">
              <w:rPr>
                <w:rFonts w:cs="Arial"/>
                <w:sz w:val="16"/>
                <w:szCs w:val="16"/>
              </w:rPr>
              <w:t>BEAG_RN300ZENID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2EEAD16" w14:textId="6FDF9CA6" w:rsidR="00F63D82" w:rsidRPr="00D26284" w:rsidRDefault="00F63D82" w:rsidP="00F63D82">
            <w:pPr>
              <w:ind w:right="-70"/>
              <w:rPr>
                <w:rFonts w:cs="Arial"/>
                <w:sz w:val="16"/>
                <w:szCs w:val="16"/>
              </w:rPr>
            </w:pPr>
            <w:r w:rsidRPr="00D26284">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9730366" w14:textId="77777777" w:rsidR="00F63D82" w:rsidRPr="00D26284" w:rsidRDefault="00F63D82" w:rsidP="00F63D82">
            <w:pPr>
              <w:rPr>
                <w:rFonts w:cs="Arial"/>
                <w:sz w:val="16"/>
                <w:szCs w:val="16"/>
              </w:rPr>
            </w:pPr>
          </w:p>
        </w:tc>
      </w:tr>
      <w:tr w:rsidR="001331AA" w:rsidRPr="00D26284" w14:paraId="5FDC128E" w14:textId="77777777" w:rsidTr="00917024">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7AE3242" w14:textId="7333D388" w:rsidR="001331AA" w:rsidRPr="00D26284" w:rsidRDefault="001331AA" w:rsidP="001331AA">
            <w:pPr>
              <w:rPr>
                <w:rFonts w:cs="Arial"/>
                <w:sz w:val="16"/>
                <w:szCs w:val="16"/>
              </w:rPr>
            </w:pPr>
            <w:r w:rsidRPr="000632D7">
              <w:rPr>
                <w:rFonts w:cs="Arial"/>
                <w:sz w:val="16"/>
                <w:szCs w:val="16"/>
              </w:rPr>
              <w:t>BEAG_RN300RSINBRN</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0CAD648" w14:textId="5A241230" w:rsidR="001331AA" w:rsidRPr="00D26284" w:rsidRDefault="001331AA" w:rsidP="001331AA">
            <w:pPr>
              <w:ind w:right="-70"/>
              <w:rPr>
                <w:rFonts w:cs="Arial"/>
                <w:sz w:val="16"/>
                <w:szCs w:val="16"/>
              </w:rPr>
            </w:pPr>
            <w:r>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08B6CDC" w14:textId="77777777" w:rsidR="001331AA" w:rsidRPr="00D26284" w:rsidRDefault="001331AA" w:rsidP="001331AA">
            <w:pPr>
              <w:rPr>
                <w:rFonts w:cs="Arial"/>
                <w:sz w:val="16"/>
                <w:szCs w:val="16"/>
              </w:rPr>
            </w:pPr>
          </w:p>
        </w:tc>
      </w:tr>
      <w:tr w:rsidR="001331AA" w:rsidRPr="00D26284" w14:paraId="61C87A71" w14:textId="77777777" w:rsidTr="00917024">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58D33550" w14:textId="2646FD5F" w:rsidR="001331AA" w:rsidRPr="00D26284" w:rsidRDefault="001331AA" w:rsidP="001331AA">
            <w:pPr>
              <w:rPr>
                <w:rFonts w:cs="Arial"/>
                <w:sz w:val="16"/>
                <w:szCs w:val="16"/>
              </w:rPr>
            </w:pPr>
            <w:r w:rsidRPr="000632D7">
              <w:rPr>
                <w:rFonts w:cs="Arial"/>
                <w:sz w:val="16"/>
                <w:szCs w:val="16"/>
              </w:rPr>
              <w:t>BEAG_RN300NAAMBRN</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9B12996" w14:textId="34DA99A0" w:rsidR="001331AA" w:rsidRPr="00D26284" w:rsidRDefault="001331AA" w:rsidP="001331AA">
            <w:pPr>
              <w:ind w:right="-70"/>
              <w:rPr>
                <w:rFonts w:cs="Arial"/>
                <w:sz w:val="16"/>
                <w:szCs w:val="16"/>
              </w:rPr>
            </w:pPr>
            <w:r>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5C952C11" w14:textId="77777777" w:rsidR="001331AA" w:rsidRPr="00D26284" w:rsidRDefault="001331AA" w:rsidP="001331AA">
            <w:pPr>
              <w:rPr>
                <w:rFonts w:cs="Arial"/>
                <w:sz w:val="16"/>
                <w:szCs w:val="16"/>
              </w:rPr>
            </w:pPr>
          </w:p>
        </w:tc>
      </w:tr>
      <w:tr w:rsidR="001331AA" w:rsidRPr="00D26284" w14:paraId="29918D3B" w14:textId="77777777" w:rsidTr="00917024">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14F10BA8" w14:textId="0C72EDD2" w:rsidR="001331AA" w:rsidRPr="00D26284" w:rsidRDefault="001331AA" w:rsidP="001331AA">
            <w:pPr>
              <w:rPr>
                <w:rFonts w:cs="Arial"/>
                <w:sz w:val="16"/>
                <w:szCs w:val="16"/>
              </w:rPr>
            </w:pPr>
            <w:r w:rsidRPr="000632D7">
              <w:rPr>
                <w:rFonts w:cs="Arial"/>
                <w:sz w:val="16"/>
                <w:szCs w:val="16"/>
              </w:rPr>
              <w:t>BEAG_RN300POSTCODEBRN</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E58E6D9" w14:textId="41444EF7" w:rsidR="001331AA" w:rsidRPr="00D26284" w:rsidRDefault="001331AA" w:rsidP="001331AA">
            <w:pPr>
              <w:ind w:right="-70"/>
              <w:rPr>
                <w:rFonts w:cs="Arial"/>
                <w:sz w:val="16"/>
                <w:szCs w:val="16"/>
              </w:rPr>
            </w:pPr>
            <w:r>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339D033A" w14:textId="77777777" w:rsidR="001331AA" w:rsidRPr="00D26284" w:rsidRDefault="001331AA" w:rsidP="001331AA">
            <w:pPr>
              <w:rPr>
                <w:rFonts w:cs="Arial"/>
                <w:sz w:val="16"/>
                <w:szCs w:val="16"/>
              </w:rPr>
            </w:pPr>
          </w:p>
        </w:tc>
      </w:tr>
      <w:tr w:rsidR="001331AA" w:rsidRPr="00D26284" w14:paraId="06B4B415" w14:textId="77777777" w:rsidTr="00917024">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54F6FFC" w14:textId="301A4FA1" w:rsidR="001331AA" w:rsidRPr="00D26284" w:rsidRDefault="001331AA" w:rsidP="001331AA">
            <w:pPr>
              <w:rPr>
                <w:rFonts w:cs="Arial"/>
                <w:sz w:val="16"/>
                <w:szCs w:val="16"/>
              </w:rPr>
            </w:pPr>
            <w:r w:rsidRPr="000632D7">
              <w:rPr>
                <w:rFonts w:cs="Arial"/>
                <w:sz w:val="16"/>
                <w:szCs w:val="16"/>
              </w:rPr>
              <w:t>BEAG_RN300STRAATBRN</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3881BEC" w14:textId="74962A47" w:rsidR="001331AA" w:rsidRPr="00D26284" w:rsidRDefault="001331AA" w:rsidP="001331AA">
            <w:pPr>
              <w:ind w:right="-70"/>
              <w:rPr>
                <w:rFonts w:cs="Arial"/>
                <w:sz w:val="16"/>
                <w:szCs w:val="16"/>
              </w:rPr>
            </w:pPr>
            <w:r>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17A3EC80" w14:textId="77777777" w:rsidR="001331AA" w:rsidRPr="00D26284" w:rsidRDefault="001331AA" w:rsidP="001331AA">
            <w:pPr>
              <w:rPr>
                <w:rFonts w:cs="Arial"/>
                <w:sz w:val="16"/>
                <w:szCs w:val="16"/>
              </w:rPr>
            </w:pPr>
          </w:p>
        </w:tc>
      </w:tr>
      <w:tr w:rsidR="001331AA" w:rsidRPr="00D26284" w14:paraId="376E0B50" w14:textId="77777777" w:rsidTr="00917024">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129F318" w14:textId="7C6DB21F" w:rsidR="001331AA" w:rsidRPr="00D26284" w:rsidRDefault="001331AA" w:rsidP="001331AA">
            <w:pPr>
              <w:rPr>
                <w:rFonts w:cs="Arial"/>
                <w:sz w:val="16"/>
                <w:szCs w:val="16"/>
              </w:rPr>
            </w:pPr>
            <w:r w:rsidRPr="000632D7">
              <w:rPr>
                <w:rFonts w:cs="Arial"/>
                <w:sz w:val="16"/>
                <w:szCs w:val="16"/>
              </w:rPr>
              <w:t>BEAG_RN300HUISNRBRN</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15FC04E" w14:textId="3FE0C9BF" w:rsidR="001331AA" w:rsidRPr="00D26284" w:rsidRDefault="001331AA" w:rsidP="001331AA">
            <w:pPr>
              <w:ind w:right="-70"/>
              <w:rPr>
                <w:rFonts w:cs="Arial"/>
                <w:sz w:val="16"/>
                <w:szCs w:val="16"/>
              </w:rPr>
            </w:pPr>
            <w:r>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16128FB" w14:textId="77777777" w:rsidR="001331AA" w:rsidRPr="00D26284" w:rsidRDefault="001331AA" w:rsidP="001331AA">
            <w:pPr>
              <w:rPr>
                <w:rFonts w:cs="Arial"/>
                <w:sz w:val="16"/>
                <w:szCs w:val="16"/>
              </w:rPr>
            </w:pPr>
          </w:p>
        </w:tc>
      </w:tr>
      <w:tr w:rsidR="001331AA" w:rsidRPr="00D26284" w14:paraId="6222B470" w14:textId="77777777" w:rsidTr="00917024">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13A793CA" w14:textId="175738EA" w:rsidR="001331AA" w:rsidRPr="00D26284" w:rsidRDefault="001331AA" w:rsidP="001331AA">
            <w:pPr>
              <w:rPr>
                <w:rFonts w:cs="Arial"/>
                <w:sz w:val="16"/>
                <w:szCs w:val="16"/>
              </w:rPr>
            </w:pPr>
            <w:r w:rsidRPr="00D26284">
              <w:rPr>
                <w:rFonts w:cs="Arial"/>
                <w:sz w:val="16"/>
                <w:szCs w:val="16"/>
              </w:rPr>
              <w:t>BEAG_RN300PLINSTBRN</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EDD66D4" w14:textId="2DA88A37" w:rsidR="001331AA" w:rsidRPr="00D26284" w:rsidRDefault="001331AA" w:rsidP="001331AA">
            <w:pPr>
              <w:ind w:right="-70"/>
              <w:rPr>
                <w:rFonts w:cs="Arial"/>
                <w:sz w:val="16"/>
                <w:szCs w:val="16"/>
              </w:rPr>
            </w:pPr>
            <w:r>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2EBEA091" w14:textId="77777777" w:rsidR="001331AA" w:rsidRPr="00D26284" w:rsidRDefault="001331AA" w:rsidP="001331AA">
            <w:pPr>
              <w:rPr>
                <w:rFonts w:cs="Arial"/>
                <w:sz w:val="16"/>
                <w:szCs w:val="16"/>
              </w:rPr>
            </w:pPr>
          </w:p>
        </w:tc>
      </w:tr>
      <w:tr w:rsidR="001331AA" w:rsidRPr="00D26284" w14:paraId="249AFC4C" w14:textId="77777777" w:rsidTr="00917024">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933C9C3" w14:textId="082F20FC" w:rsidR="001331AA" w:rsidRPr="00D26284" w:rsidRDefault="001331AA" w:rsidP="001331AA">
            <w:pPr>
              <w:rPr>
                <w:rFonts w:cs="Arial"/>
                <w:sz w:val="16"/>
                <w:szCs w:val="16"/>
              </w:rPr>
            </w:pPr>
            <w:r w:rsidRPr="000632D7">
              <w:rPr>
                <w:rFonts w:cs="Arial"/>
                <w:sz w:val="16"/>
                <w:szCs w:val="16"/>
              </w:rPr>
              <w:t>BEAG_RN300ADRESRGLVRIJBRN</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2D00600" w14:textId="35CB340D" w:rsidR="001331AA" w:rsidRPr="00D26284" w:rsidRDefault="001331AA" w:rsidP="001331AA">
            <w:pPr>
              <w:ind w:right="-70"/>
              <w:rPr>
                <w:rFonts w:cs="Arial"/>
                <w:sz w:val="16"/>
                <w:szCs w:val="16"/>
              </w:rPr>
            </w:pPr>
            <w:r>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5182DE67" w14:textId="77777777" w:rsidR="001331AA" w:rsidRPr="00D26284" w:rsidRDefault="001331AA" w:rsidP="001331AA">
            <w:pPr>
              <w:rPr>
                <w:rFonts w:cs="Arial"/>
                <w:sz w:val="16"/>
                <w:szCs w:val="16"/>
              </w:rPr>
            </w:pPr>
          </w:p>
        </w:tc>
      </w:tr>
      <w:tr w:rsidR="001331AA" w:rsidRPr="00D26284" w14:paraId="5C4CC979" w14:textId="77777777" w:rsidTr="00917024">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5DD35CA" w14:textId="13110AF6" w:rsidR="001331AA" w:rsidRPr="00D26284" w:rsidRDefault="001331AA" w:rsidP="001331AA">
            <w:pPr>
              <w:rPr>
                <w:rFonts w:cs="Arial"/>
                <w:sz w:val="16"/>
                <w:szCs w:val="16"/>
              </w:rPr>
            </w:pPr>
            <w:r w:rsidRPr="000632D7">
              <w:rPr>
                <w:rFonts w:cs="Arial"/>
                <w:sz w:val="16"/>
                <w:szCs w:val="16"/>
              </w:rPr>
              <w:t>BEAG_RN300LANDBRN</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26546F9" w14:textId="4F98A8EB" w:rsidR="001331AA" w:rsidRPr="00D26284" w:rsidRDefault="001331AA" w:rsidP="001331AA">
            <w:pPr>
              <w:ind w:right="-70"/>
              <w:rPr>
                <w:rFonts w:cs="Arial"/>
                <w:sz w:val="16"/>
                <w:szCs w:val="16"/>
              </w:rPr>
            </w:pPr>
            <w:r>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526087F6" w14:textId="77777777" w:rsidR="001331AA" w:rsidRPr="00D26284" w:rsidRDefault="001331AA" w:rsidP="001331AA">
            <w:pPr>
              <w:rPr>
                <w:rFonts w:cs="Arial"/>
                <w:sz w:val="16"/>
                <w:szCs w:val="16"/>
              </w:rPr>
            </w:pPr>
          </w:p>
        </w:tc>
      </w:tr>
      <w:tr w:rsidR="001331AA" w:rsidRPr="00D26284" w14:paraId="204A864D" w14:textId="77777777" w:rsidTr="00917024">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45FB029" w14:textId="0FDE47AD" w:rsidR="001331AA" w:rsidRPr="00D26284" w:rsidRDefault="001331AA" w:rsidP="001331AA">
            <w:pPr>
              <w:rPr>
                <w:rFonts w:cs="Arial"/>
                <w:sz w:val="16"/>
                <w:szCs w:val="16"/>
              </w:rPr>
            </w:pPr>
            <w:r w:rsidRPr="000632D7">
              <w:rPr>
                <w:rFonts w:cs="Arial"/>
                <w:sz w:val="16"/>
                <w:szCs w:val="16"/>
              </w:rPr>
              <w:t>BEAG_RN300GIINBRN</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5F5CCCB" w14:textId="2E95232D" w:rsidR="001331AA" w:rsidRPr="00D26284" w:rsidRDefault="001331AA" w:rsidP="001331AA">
            <w:pPr>
              <w:ind w:right="-70"/>
              <w:rPr>
                <w:rFonts w:cs="Arial"/>
                <w:sz w:val="16"/>
                <w:szCs w:val="16"/>
              </w:rPr>
            </w:pPr>
            <w:r>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21BE658D" w14:textId="77777777" w:rsidR="001331AA" w:rsidRPr="00D26284" w:rsidRDefault="001331AA" w:rsidP="001331AA">
            <w:pPr>
              <w:rPr>
                <w:rFonts w:cs="Arial"/>
                <w:sz w:val="16"/>
                <w:szCs w:val="16"/>
              </w:rPr>
            </w:pPr>
          </w:p>
        </w:tc>
      </w:tr>
      <w:tr w:rsidR="001331AA" w:rsidRPr="00D26284" w14:paraId="18FA0140" w14:textId="77777777" w:rsidTr="00CE5B23">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51824C7E" w14:textId="7AB27BC7" w:rsidR="001331AA" w:rsidRPr="00D26284" w:rsidRDefault="001331AA" w:rsidP="001331AA">
            <w:pPr>
              <w:rPr>
                <w:rFonts w:cs="Arial"/>
                <w:sz w:val="16"/>
                <w:szCs w:val="16"/>
              </w:rPr>
            </w:pPr>
            <w:r w:rsidRPr="00831552">
              <w:rPr>
                <w:rFonts w:cs="Arial"/>
                <w:snapToGrid w:val="0"/>
                <w:color w:val="000000"/>
                <w:sz w:val="16"/>
                <w:szCs w:val="16"/>
              </w:rPr>
              <w:t>BEAG_RN300DATTYDREG</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EBD6A0C" w14:textId="17156FB7" w:rsidR="001331AA" w:rsidRPr="00D26284" w:rsidRDefault="001331AA" w:rsidP="001331AA">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139A13E5" w14:textId="77777777" w:rsidR="001331AA" w:rsidRPr="00D26284" w:rsidRDefault="001331AA" w:rsidP="001331AA">
            <w:pPr>
              <w:rPr>
                <w:rFonts w:cs="Arial"/>
                <w:sz w:val="16"/>
                <w:szCs w:val="16"/>
              </w:rPr>
            </w:pPr>
          </w:p>
        </w:tc>
      </w:tr>
      <w:tr w:rsidR="001331AA" w:rsidRPr="00D26284" w14:paraId="2F177A3B" w14:textId="77777777" w:rsidTr="00917024">
        <w:trPr>
          <w:cantSplit/>
          <w:trHeight w:val="410"/>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368E110B" w14:textId="7CCF4780" w:rsidR="001331AA" w:rsidRPr="00D26284" w:rsidRDefault="001331AA" w:rsidP="001331AA">
            <w:pPr>
              <w:rPr>
                <w:b/>
                <w:sz w:val="16"/>
                <w:szCs w:val="16"/>
              </w:rPr>
            </w:pPr>
            <w:r w:rsidRPr="00D26284">
              <w:rPr>
                <w:b/>
                <w:sz w:val="16"/>
                <w:szCs w:val="16"/>
              </w:rPr>
              <w:t>H_FIN_BERICHT (alias: H1)</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0330B169" w14:textId="77777777" w:rsidR="001331AA" w:rsidRPr="00D26284" w:rsidRDefault="001331AA" w:rsidP="001331AA">
            <w:pPr>
              <w:ind w:right="-70"/>
              <w:rPr>
                <w:b/>
                <w:sz w:val="16"/>
                <w:szCs w:val="16"/>
              </w:rPr>
            </w:pPr>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7E12B786" w14:textId="77777777" w:rsidR="001331AA" w:rsidRPr="00D26284" w:rsidRDefault="001331AA" w:rsidP="001331AA">
            <w:pPr>
              <w:rPr>
                <w:b/>
                <w:sz w:val="16"/>
                <w:szCs w:val="16"/>
              </w:rPr>
            </w:pPr>
          </w:p>
        </w:tc>
      </w:tr>
      <w:tr w:rsidR="001331AA" w:rsidRPr="00D26284" w14:paraId="26F21118" w14:textId="77777777" w:rsidTr="00917024">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2B8FF3A" w14:textId="77A50825" w:rsidR="001331AA" w:rsidRPr="00D26284" w:rsidRDefault="001331AA" w:rsidP="001331AA">
            <w:pPr>
              <w:rPr>
                <w:rFonts w:cs="Arial"/>
                <w:sz w:val="16"/>
                <w:szCs w:val="16"/>
              </w:rPr>
            </w:pPr>
            <w:r w:rsidRPr="00D26284">
              <w:rPr>
                <w:snapToGrid w:val="0"/>
                <w:color w:val="000000"/>
                <w:sz w:val="16"/>
                <w:szCs w:val="16"/>
              </w:rPr>
              <w:t>XAAA_SK</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E242D15" w14:textId="77777777" w:rsidR="001331AA" w:rsidRPr="00D26284" w:rsidRDefault="001331AA" w:rsidP="001331AA">
            <w:pPr>
              <w:ind w:right="-70"/>
              <w:rPr>
                <w:rFonts w:cs="Arial"/>
                <w:sz w:val="16"/>
                <w:szCs w:val="16"/>
              </w:rPr>
            </w:pPr>
            <w:r w:rsidRPr="00D26284">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4CE276BD" w14:textId="77777777" w:rsidR="001331AA" w:rsidRPr="00D26284" w:rsidRDefault="001331AA" w:rsidP="001331AA">
            <w:pPr>
              <w:rPr>
                <w:rFonts w:cs="Arial"/>
                <w:sz w:val="16"/>
                <w:szCs w:val="16"/>
              </w:rPr>
            </w:pPr>
          </w:p>
        </w:tc>
      </w:tr>
      <w:tr w:rsidR="001331AA" w:rsidRPr="00D26284" w14:paraId="257269AC" w14:textId="77777777" w:rsidTr="00917024">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F8696CB" w14:textId="724C8DA1" w:rsidR="001331AA" w:rsidRPr="00D26284" w:rsidRDefault="001331AA" w:rsidP="001331AA">
            <w:pPr>
              <w:rPr>
                <w:snapToGrid w:val="0"/>
                <w:color w:val="000000"/>
                <w:sz w:val="16"/>
                <w:szCs w:val="16"/>
              </w:rPr>
            </w:pPr>
            <w:r w:rsidRPr="00D26284">
              <w:rPr>
                <w:snapToGrid w:val="0"/>
                <w:color w:val="000000"/>
                <w:sz w:val="16"/>
                <w:szCs w:val="16"/>
              </w:rPr>
              <w:t>XAAA_RSIN</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953B1C0" w14:textId="77777777" w:rsidR="001331AA" w:rsidRPr="00D26284" w:rsidRDefault="001331AA" w:rsidP="001331AA">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AD701F1" w14:textId="6120FB7E" w:rsidR="001331AA" w:rsidRPr="00D26284" w:rsidRDefault="001331AA" w:rsidP="001331AA">
            <w:pPr>
              <w:rPr>
                <w:rFonts w:cs="Arial"/>
                <w:sz w:val="16"/>
                <w:szCs w:val="16"/>
              </w:rPr>
            </w:pPr>
            <w:r w:rsidRPr="00D26284">
              <w:rPr>
                <w:rFonts w:cs="Arial"/>
                <w:sz w:val="16"/>
                <w:szCs w:val="16"/>
              </w:rPr>
              <w:t>= R1.</w:t>
            </w:r>
            <w:r w:rsidRPr="00D26284">
              <w:rPr>
                <w:rFonts w:cs="Arial"/>
                <w:snapToGrid w:val="0"/>
                <w:color w:val="000000"/>
                <w:sz w:val="16"/>
                <w:szCs w:val="16"/>
              </w:rPr>
              <w:t>BEAG_RN300RSINBRN</w:t>
            </w:r>
          </w:p>
        </w:tc>
      </w:tr>
      <w:tr w:rsidR="001331AA" w:rsidRPr="00D26284" w14:paraId="04A4742E" w14:textId="77777777" w:rsidTr="00917024">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E9FC77F" w14:textId="15AFA02E" w:rsidR="001331AA" w:rsidRPr="00D26284" w:rsidRDefault="001331AA" w:rsidP="001331AA">
            <w:pPr>
              <w:rPr>
                <w:snapToGrid w:val="0"/>
                <w:color w:val="000000"/>
                <w:sz w:val="16"/>
                <w:szCs w:val="16"/>
              </w:rPr>
            </w:pPr>
            <w:r w:rsidRPr="00D26284">
              <w:rPr>
                <w:snapToGrid w:val="0"/>
                <w:color w:val="000000"/>
                <w:sz w:val="16"/>
                <w:szCs w:val="16"/>
              </w:rPr>
              <w:t>XAAA_GEGEVENSTIJDVAK</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2B54A5A" w14:textId="77777777" w:rsidR="001331AA" w:rsidRPr="00D26284" w:rsidRDefault="001331AA" w:rsidP="001331AA">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FF211DE" w14:textId="74371A9C" w:rsidR="001331AA" w:rsidRPr="00D26284" w:rsidRDefault="001331AA" w:rsidP="001331AA">
            <w:pPr>
              <w:rPr>
                <w:rFonts w:cs="Arial"/>
                <w:sz w:val="16"/>
                <w:szCs w:val="16"/>
              </w:rPr>
            </w:pPr>
            <w:r w:rsidRPr="00D26284">
              <w:rPr>
                <w:rFonts w:cs="Arial"/>
                <w:sz w:val="16"/>
                <w:szCs w:val="16"/>
              </w:rPr>
              <w:t>= R1.BEAG_RN300VALUTAJAAR</w:t>
            </w:r>
          </w:p>
        </w:tc>
      </w:tr>
      <w:tr w:rsidR="001331AA" w:rsidRPr="00D26284" w14:paraId="21B2E80C" w14:textId="77777777" w:rsidTr="00917024">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875F3FC" w14:textId="0CD09A91" w:rsidR="001331AA" w:rsidRPr="00D26284" w:rsidRDefault="001331AA" w:rsidP="001331AA">
            <w:pPr>
              <w:rPr>
                <w:snapToGrid w:val="0"/>
                <w:color w:val="000000"/>
                <w:sz w:val="16"/>
                <w:szCs w:val="16"/>
              </w:rPr>
            </w:pPr>
            <w:r w:rsidRPr="00D26284">
              <w:rPr>
                <w:snapToGrid w:val="0"/>
                <w:color w:val="000000"/>
                <w:sz w:val="16"/>
                <w:szCs w:val="16"/>
              </w:rPr>
              <w:t>XAAA_AANLEVERINGNR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01DF312" w14:textId="77777777" w:rsidR="001331AA" w:rsidRPr="00D26284" w:rsidRDefault="001331AA" w:rsidP="001331AA">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802E25C" w14:textId="58F61958" w:rsidR="001331AA" w:rsidRPr="00D26284" w:rsidRDefault="001331AA" w:rsidP="001331AA">
            <w:pPr>
              <w:rPr>
                <w:rFonts w:cs="Arial"/>
                <w:sz w:val="16"/>
                <w:szCs w:val="16"/>
              </w:rPr>
            </w:pPr>
            <w:r w:rsidRPr="00D26284">
              <w:rPr>
                <w:rFonts w:cs="Arial"/>
                <w:sz w:val="16"/>
                <w:szCs w:val="16"/>
              </w:rPr>
              <w:t>= R1.BEAG_RN300AANLEVERINGNR</w:t>
            </w:r>
          </w:p>
        </w:tc>
      </w:tr>
      <w:tr w:rsidR="001331AA" w:rsidRPr="00D26284" w14:paraId="2EDAAD56" w14:textId="77777777" w:rsidTr="00917024">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14CAD59" w14:textId="77777777" w:rsidR="001331AA" w:rsidRPr="00D26284" w:rsidRDefault="001331AA" w:rsidP="001331AA">
            <w:pPr>
              <w:rPr>
                <w:snapToGrid w:val="0"/>
                <w:color w:val="000000"/>
                <w:sz w:val="16"/>
                <w:szCs w:val="16"/>
              </w:rPr>
            </w:pPr>
            <w:r w:rsidRPr="00D26284">
              <w:rPr>
                <w:snapToGrid w:val="0"/>
                <w:color w:val="000000"/>
                <w:sz w:val="16"/>
                <w:szCs w:val="16"/>
              </w:rPr>
              <w:t>EDW_RECORDINDICATOR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5A2FC35" w14:textId="77777777" w:rsidR="001331AA" w:rsidRPr="00D26284" w:rsidRDefault="001331AA" w:rsidP="001331AA">
            <w:pPr>
              <w:ind w:right="-70"/>
              <w:rPr>
                <w:rFonts w:cs="Arial"/>
                <w:sz w:val="16"/>
                <w:szCs w:val="16"/>
              </w:rPr>
            </w:pPr>
            <w:r w:rsidRPr="00D26284">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38B26508" w14:textId="77777777" w:rsidR="001331AA" w:rsidRPr="00D26284" w:rsidRDefault="001331AA" w:rsidP="001331AA">
            <w:pPr>
              <w:rPr>
                <w:rFonts w:cs="Arial"/>
                <w:sz w:val="16"/>
                <w:szCs w:val="16"/>
              </w:rPr>
            </w:pPr>
            <w:r w:rsidRPr="00D26284">
              <w:rPr>
                <w:rFonts w:cs="Arial"/>
                <w:sz w:val="16"/>
                <w:szCs w:val="16"/>
              </w:rPr>
              <w:t>Vullen met waarde “2”</w:t>
            </w:r>
          </w:p>
        </w:tc>
      </w:tr>
    </w:tbl>
    <w:p w14:paraId="548BA492" w14:textId="77777777" w:rsidR="001F192C" w:rsidRPr="001F192C" w:rsidRDefault="001F192C" w:rsidP="001F192C">
      <w:pPr>
        <w:pStyle w:val="Plattetekst"/>
        <w:rPr>
          <w:i w:val="0"/>
          <w:lang w:val="en-US"/>
        </w:rPr>
      </w:pPr>
    </w:p>
    <w:p w14:paraId="48DE8F9E" w14:textId="5EA75CA9" w:rsidR="00195AA9" w:rsidRPr="00830CF6" w:rsidRDefault="00195AA9" w:rsidP="00187451">
      <w:pPr>
        <w:pStyle w:val="Kop5"/>
      </w:pPr>
      <w:r w:rsidRPr="00830CF6">
        <w:t>Uitvoer</w:t>
      </w:r>
      <w:r w:rsidR="00830CF6">
        <w:t>:</w:t>
      </w:r>
    </w:p>
    <w:p w14:paraId="14A3CE43" w14:textId="7758360F" w:rsidR="007832D3" w:rsidRDefault="0041153A" w:rsidP="007832D3">
      <w:r>
        <w:t xml:space="preserve">Voor iedere unieke regel uit </w:t>
      </w:r>
      <w:r w:rsidRPr="00C32D36">
        <w:t>RBG_C_RN300ZEN</w:t>
      </w:r>
      <w:r>
        <w:t xml:space="preserve"> een nieuwe </w:t>
      </w:r>
      <w:r w:rsidR="007832D3">
        <w:t>SAT-regel toevoegen indien nog niet aanwezig; bestaande SAT-regel afsluiten en een nieuwe toevoegen indien beschrijvende attributen zijn gewijzigd.</w:t>
      </w:r>
    </w:p>
    <w:p w14:paraId="1DB2E56F" w14:textId="77777777" w:rsidR="00187451" w:rsidRDefault="00187451" w:rsidP="00195AA9"/>
    <w:p w14:paraId="731896AF" w14:textId="559A957C" w:rsidR="00195AA9" w:rsidRDefault="00195AA9" w:rsidP="00195AA9">
      <w:pPr>
        <w:pStyle w:val="Kop5"/>
      </w:pPr>
      <w:r>
        <w:t>Afwijkende uitvoer</w:t>
      </w:r>
      <w:r w:rsidR="00830CF6">
        <w:t>:</w:t>
      </w:r>
    </w:p>
    <w:p w14:paraId="485AF920" w14:textId="31B25A94" w:rsidR="00F53B82" w:rsidRDefault="00F53B82" w:rsidP="00F53B82">
      <w:pPr>
        <w:pStyle w:val="Standaardinspringing"/>
        <w:ind w:left="0" w:firstLine="0"/>
        <w:rPr>
          <w:rFonts w:cs="Arial"/>
          <w:spacing w:val="0"/>
          <w:szCs w:val="19"/>
        </w:rPr>
      </w:pPr>
      <w:r w:rsidRPr="00C96BC1">
        <w:rPr>
          <w:szCs w:val="19"/>
        </w:rPr>
        <w:t xml:space="preserve">Hernoem </w:t>
      </w:r>
      <w:r w:rsidR="00BC548A" w:rsidRPr="00BC548A">
        <w:rPr>
          <w:szCs w:val="19"/>
        </w:rPr>
        <w:t>BEAG_RN300DATTYDREG</w:t>
      </w:r>
      <w:r w:rsidRPr="00C96BC1">
        <w:rPr>
          <w:rFonts w:cs="Arial"/>
          <w:spacing w:val="0"/>
          <w:szCs w:val="19"/>
        </w:rPr>
        <w:t xml:space="preserve">naar </w:t>
      </w:r>
      <w:r w:rsidR="00247DE4" w:rsidRPr="00C96BC1">
        <w:rPr>
          <w:rFonts w:cs="Arial"/>
          <w:szCs w:val="19"/>
        </w:rPr>
        <w:t>XA</w:t>
      </w:r>
      <w:r w:rsidRPr="00C96BC1">
        <w:rPr>
          <w:rFonts w:cs="Arial"/>
          <w:szCs w:val="19"/>
        </w:rPr>
        <w:t>AA</w:t>
      </w:r>
      <w:r w:rsidR="00247DE4" w:rsidRPr="00C96BC1">
        <w:rPr>
          <w:rFonts w:cs="Arial"/>
          <w:szCs w:val="19"/>
        </w:rPr>
        <w:t>B</w:t>
      </w:r>
      <w:r w:rsidRPr="00C96BC1">
        <w:rPr>
          <w:rFonts w:cs="Arial"/>
          <w:spacing w:val="0"/>
          <w:szCs w:val="19"/>
        </w:rPr>
        <w:t>_MUTATIEBEGIN_TS</w:t>
      </w:r>
    </w:p>
    <w:p w14:paraId="4FF73702" w14:textId="77777777" w:rsidR="005832EC" w:rsidRDefault="005832EC" w:rsidP="00F53B82">
      <w:pPr>
        <w:pStyle w:val="Standaardinspringing"/>
        <w:ind w:left="0" w:firstLine="0"/>
        <w:rPr>
          <w:rFonts w:cs="Arial"/>
          <w:spacing w:val="0"/>
          <w:szCs w:val="19"/>
        </w:rPr>
      </w:pPr>
    </w:p>
    <w:p w14:paraId="370C1751" w14:textId="77777777" w:rsidR="005832EC" w:rsidRPr="00306E33" w:rsidRDefault="005832EC" w:rsidP="005832EC">
      <w:pPr>
        <w:pStyle w:val="Standaardinspringing"/>
        <w:ind w:left="0" w:firstLine="0"/>
        <w:rPr>
          <w:u w:val="single"/>
        </w:rPr>
      </w:pPr>
      <w:r w:rsidRPr="00306E33">
        <w:rPr>
          <w:rFonts w:cs="Arial"/>
          <w:spacing w:val="0"/>
          <w:szCs w:val="19"/>
          <w:u w:val="single"/>
        </w:rPr>
        <w:t xml:space="preserve">De rest van de verwerking net uitvoeren als beschreven vanaf paragraaf </w:t>
      </w:r>
      <w:r w:rsidRPr="006E5224">
        <w:rPr>
          <w:rFonts w:cs="Arial"/>
          <w:spacing w:val="0"/>
          <w:szCs w:val="19"/>
          <w:u w:val="single"/>
        </w:rPr>
        <w:fldChar w:fldCharType="begin"/>
      </w:r>
      <w:r w:rsidRPr="00306E33">
        <w:rPr>
          <w:rFonts w:cs="Arial"/>
          <w:spacing w:val="0"/>
          <w:szCs w:val="19"/>
          <w:u w:val="single"/>
        </w:rPr>
        <w:instrText xml:space="preserve"> REF _Ref474851073 \r \h  \* MERGEFORMAT </w:instrText>
      </w:r>
      <w:r w:rsidRPr="006E5224">
        <w:rPr>
          <w:rFonts w:cs="Arial"/>
          <w:spacing w:val="0"/>
          <w:szCs w:val="19"/>
          <w:u w:val="single"/>
        </w:rPr>
        <w:fldChar w:fldCharType="separate"/>
      </w:r>
      <w:r w:rsidR="00297961">
        <w:rPr>
          <w:rFonts w:cs="Arial"/>
          <w:b/>
          <w:bCs/>
          <w:spacing w:val="0"/>
          <w:szCs w:val="19"/>
          <w:u w:val="single"/>
        </w:rPr>
        <w:t>Fout! Verwijzingsbron niet gevonden.</w:t>
      </w:r>
      <w:r w:rsidRPr="006E5224">
        <w:rPr>
          <w:rFonts w:cs="Arial"/>
          <w:spacing w:val="0"/>
          <w:szCs w:val="19"/>
          <w:u w:val="single"/>
        </w:rPr>
        <w:fldChar w:fldCharType="end"/>
      </w:r>
    </w:p>
    <w:p w14:paraId="5A061979" w14:textId="74D65588" w:rsidR="005832EC" w:rsidRPr="00B030FA" w:rsidRDefault="005832EC" w:rsidP="00F53B82">
      <w:pPr>
        <w:pStyle w:val="Standaardinspringing"/>
        <w:ind w:left="0" w:firstLine="0"/>
      </w:pPr>
      <w:r w:rsidRPr="00306E33">
        <w:t>Uitzondering is dat er twee verschillende prefix_SK ’s zijn in plaats van 1 en er geen SAT tabel wordt uitgevraagd, maar een LINK tabel.</w:t>
      </w:r>
    </w:p>
    <w:p w14:paraId="02553FC5" w14:textId="0CE82FC8" w:rsidR="00267520" w:rsidRDefault="00431F9E" w:rsidP="00431F9E">
      <w:pPr>
        <w:pStyle w:val="Kop1"/>
      </w:pPr>
      <w:bookmarkStart w:id="1350" w:name="_Toc7616268"/>
      <w:r w:rsidRPr="00431F9E">
        <w:lastRenderedPageBreak/>
        <w:t>S_RBG_ADRES</w:t>
      </w:r>
      <w:bookmarkEnd w:id="1350"/>
    </w:p>
    <w:p w14:paraId="1B7C0C29" w14:textId="77777777" w:rsidR="00267520" w:rsidRDefault="00267520" w:rsidP="00BD5477">
      <w:pPr>
        <w:pStyle w:val="Kop2"/>
      </w:pPr>
      <w:bookmarkStart w:id="1351" w:name="_Toc7616269"/>
      <w:r>
        <w:t>Globale opzet</w:t>
      </w:r>
      <w:bookmarkEnd w:id="1351"/>
    </w:p>
    <w:p w14:paraId="25956096" w14:textId="77777777" w:rsidR="00994A59" w:rsidRDefault="00994A59" w:rsidP="00994A59">
      <w:pPr>
        <w:rPr>
          <w:rFonts w:ascii="Times New Roman" w:hAnsi="Times New Roman"/>
          <w:spacing w:val="0"/>
          <w:sz w:val="24"/>
          <w:szCs w:val="24"/>
        </w:rPr>
      </w:pPr>
      <w:r w:rsidRPr="00F120A4">
        <w:rPr>
          <w:u w:val="single"/>
        </w:rPr>
        <w:t>Business Key</w:t>
      </w:r>
      <w:r>
        <w:t xml:space="preserve"> :</w:t>
      </w:r>
      <w:r w:rsidRPr="004E0DF9">
        <w:rPr>
          <w:rFonts w:ascii="Times New Roman" w:hAnsi="Times New Roman"/>
          <w:spacing w:val="0"/>
          <w:sz w:val="24"/>
          <w:szCs w:val="24"/>
        </w:rPr>
        <w:t xml:space="preserve"> </w:t>
      </w:r>
    </w:p>
    <w:p w14:paraId="6EA726FE" w14:textId="15F2F923" w:rsidR="00994A59" w:rsidRPr="00A63BDC" w:rsidRDefault="00431F9E" w:rsidP="00A63BDC">
      <w:pPr>
        <w:tabs>
          <w:tab w:val="left" w:pos="2268"/>
        </w:tabs>
        <w:ind w:left="2268" w:hanging="2268"/>
      </w:pPr>
      <w:r w:rsidRPr="00A63BDC">
        <w:t>ADRES.SLEUTEL</w:t>
      </w:r>
      <w:r w:rsidRPr="00A63BDC">
        <w:tab/>
      </w:r>
      <w:r w:rsidR="00994A59" w:rsidRPr="00A63BDC">
        <w:t xml:space="preserve">Dit veld bevat </w:t>
      </w:r>
      <w:r w:rsidR="00A63BDC" w:rsidRPr="00A63BDC">
        <w:t>een samengestelde Sleutel van adres</w:t>
      </w:r>
      <w:r w:rsidR="00994A59" w:rsidRPr="00A63BDC">
        <w:t>.</w:t>
      </w:r>
      <w:r w:rsidR="00A63BDC" w:rsidRPr="00A63BDC">
        <w:t xml:space="preserve"> Voor de samenstelling; Zie paragraaf </w:t>
      </w:r>
      <w:r w:rsidR="00A63BDC" w:rsidRPr="00A63BDC">
        <w:fldChar w:fldCharType="begin"/>
      </w:r>
      <w:r w:rsidR="00A63BDC" w:rsidRPr="00A63BDC">
        <w:instrText xml:space="preserve"> REF _Ref476153266 \r \h </w:instrText>
      </w:r>
      <w:r w:rsidR="00A63BDC">
        <w:instrText xml:space="preserve"> \* MERGEFORMAT </w:instrText>
      </w:r>
      <w:r w:rsidR="00A63BDC" w:rsidRPr="00A63BDC">
        <w:fldChar w:fldCharType="separate"/>
      </w:r>
      <w:r w:rsidR="00297961">
        <w:t>4.2.3</w:t>
      </w:r>
      <w:r w:rsidR="00A63BDC" w:rsidRPr="00A63BDC">
        <w:fldChar w:fldCharType="end"/>
      </w:r>
      <w:r w:rsidR="00A63BDC" w:rsidRPr="00A63BDC">
        <w:t xml:space="preserve"> (H_ADRES).</w:t>
      </w:r>
    </w:p>
    <w:p w14:paraId="518CE761" w14:textId="77777777" w:rsidR="00994A59" w:rsidRDefault="00994A59" w:rsidP="00267520"/>
    <w:p w14:paraId="01686AC7" w14:textId="77777777" w:rsidR="00E14A4D" w:rsidRDefault="00E14A4D" w:rsidP="00E14A4D">
      <w:r>
        <w:t>Deze tabel dient gevuld te worden met Bericht-gegevens uit RBG.</w:t>
      </w:r>
    </w:p>
    <w:p w14:paraId="1DD50AFE" w14:textId="77777777" w:rsidR="00E14A4D" w:rsidRDefault="00E14A4D" w:rsidP="00E14A4D"/>
    <w:p w14:paraId="11137CAE" w14:textId="77777777" w:rsidR="00E14A4D" w:rsidRDefault="00E14A4D" w:rsidP="00E14A4D">
      <w:r>
        <w:t>Selecteer alle gegevens die sinds de vorige verwerking zijn toegevoegd aan RBG-tabel ZENDING (</w:t>
      </w:r>
      <w:r w:rsidRPr="0094478E">
        <w:t>RBG_C_RN300ZEN</w:t>
      </w:r>
      <w:r>
        <w:t>).</w:t>
      </w:r>
    </w:p>
    <w:p w14:paraId="33A2EC5A" w14:textId="77777777" w:rsidR="00E14A4D" w:rsidRDefault="00E14A4D" w:rsidP="00E14A4D"/>
    <w:p w14:paraId="0C51FF52" w14:textId="2EBC96A8" w:rsidR="00E14A4D" w:rsidRDefault="00E14A4D" w:rsidP="00E14A4D">
      <w:r>
        <w:t>De beschrijvende attributen moeten worden opgenomen in de S_RBG_ADRES. Met de SK die is gevonden in de H_ADRES.</w:t>
      </w:r>
    </w:p>
    <w:p w14:paraId="40BC949D" w14:textId="5D9C3139" w:rsidR="00E14A4D" w:rsidRDefault="00E14A4D" w:rsidP="00E14A4D">
      <w:pPr>
        <w:spacing w:after="200" w:line="276" w:lineRule="auto"/>
        <w:rPr>
          <w:u w:val="single"/>
        </w:rPr>
      </w:pPr>
    </w:p>
    <w:p w14:paraId="1D9E267D" w14:textId="77777777" w:rsidR="00E14A4D" w:rsidRPr="004F7936" w:rsidRDefault="00E14A4D" w:rsidP="00E14A4D">
      <w:pPr>
        <w:spacing w:after="200" w:line="276" w:lineRule="auto"/>
        <w:rPr>
          <w:u w:val="single"/>
        </w:rPr>
      </w:pPr>
      <w:r>
        <w:t xml:space="preserve">Zie:  </w:t>
      </w:r>
      <w:r>
        <w:rPr>
          <w:u w:val="single"/>
        </w:rPr>
        <w:fldChar w:fldCharType="begin"/>
      </w:r>
      <w:r>
        <w:rPr>
          <w:u w:val="single"/>
        </w:rPr>
        <w:instrText xml:space="preserve"> REF _Ref476131061 \r \h </w:instrText>
      </w:r>
      <w:r>
        <w:rPr>
          <w:u w:val="single"/>
        </w:rPr>
      </w:r>
      <w:r>
        <w:rPr>
          <w:u w:val="single"/>
        </w:rPr>
        <w:fldChar w:fldCharType="separate"/>
      </w:r>
      <w:r w:rsidR="00297961">
        <w:rPr>
          <w:u w:val="single"/>
        </w:rPr>
        <w:t>[6]</w:t>
      </w:r>
      <w:r>
        <w:rPr>
          <w:u w:val="single"/>
        </w:rPr>
        <w:fldChar w:fldCharType="end"/>
      </w:r>
      <w:r>
        <w:rPr>
          <w:u w:val="single"/>
        </w:rPr>
        <w:t xml:space="preserve"> </w:t>
      </w:r>
      <w:r w:rsidRPr="004F7936">
        <w:rPr>
          <w:u w:val="single"/>
        </w:rPr>
        <w:t>MTHV: 3303 ETL vullen CDP 2.0.docx [SAT tabel (</w:t>
      </w:r>
      <w:r w:rsidRPr="006A4BD7">
        <w:rPr>
          <w:u w:val="single"/>
        </w:rPr>
        <w:t>Bron is geen datavault met 1 tabel</w:t>
      </w:r>
      <w:r w:rsidRPr="004F7936">
        <w:rPr>
          <w:u w:val="single"/>
        </w:rPr>
        <w:t>)]</w:t>
      </w:r>
    </w:p>
    <w:p w14:paraId="500E4E59" w14:textId="4B3A8990" w:rsidR="00267520" w:rsidRPr="00E14A4D" w:rsidRDefault="00267520" w:rsidP="00A63BDC">
      <w:pPr>
        <w:pStyle w:val="Kop2"/>
      </w:pPr>
      <w:bookmarkStart w:id="1352" w:name="_Toc7616270"/>
      <w:r w:rsidRPr="00E14A4D">
        <w:t xml:space="preserve">Mapping </w:t>
      </w:r>
      <w:r w:rsidR="00A63BDC" w:rsidRPr="00E14A4D">
        <w:t>S_RBG_ADRES</w:t>
      </w:r>
      <w:bookmarkEnd w:id="1352"/>
    </w:p>
    <w:tbl>
      <w:tblPr>
        <w:tblW w:w="5000" w:type="pct"/>
        <w:tblCellMar>
          <w:left w:w="30" w:type="dxa"/>
          <w:right w:w="30" w:type="dxa"/>
        </w:tblCellMar>
        <w:tblLook w:val="0000" w:firstRow="0" w:lastRow="0" w:firstColumn="0" w:lastColumn="0" w:noHBand="0" w:noVBand="0"/>
      </w:tblPr>
      <w:tblGrid>
        <w:gridCol w:w="3531"/>
        <w:gridCol w:w="338"/>
        <w:gridCol w:w="358"/>
        <w:gridCol w:w="1858"/>
        <w:gridCol w:w="3396"/>
      </w:tblGrid>
      <w:tr w:rsidR="0062307E" w:rsidRPr="00D26284" w14:paraId="2DEBA5C8" w14:textId="77777777" w:rsidTr="00E14A4D">
        <w:trPr>
          <w:cantSplit/>
          <w:trHeight w:val="190"/>
        </w:trPr>
        <w:tc>
          <w:tcPr>
            <w:tcW w:w="1862" w:type="pct"/>
            <w:tcBorders>
              <w:top w:val="single" w:sz="6" w:space="0" w:color="auto"/>
              <w:left w:val="single" w:sz="6" w:space="0" w:color="auto"/>
              <w:bottom w:val="single" w:sz="6" w:space="0" w:color="auto"/>
              <w:right w:val="single" w:sz="6" w:space="0" w:color="auto"/>
            </w:tcBorders>
            <w:shd w:val="pct20" w:color="auto" w:fill="FFFFFF"/>
          </w:tcPr>
          <w:p w14:paraId="3AE8FB74" w14:textId="77777777" w:rsidR="0062307E" w:rsidRPr="00D26284" w:rsidRDefault="0062307E" w:rsidP="004E0DF9">
            <w:pPr>
              <w:rPr>
                <w:b/>
                <w:color w:val="000000"/>
                <w:sz w:val="16"/>
                <w:szCs w:val="16"/>
              </w:rPr>
            </w:pPr>
            <w:r w:rsidRPr="00D26284">
              <w:rPr>
                <w:b/>
                <w:color w:val="000000"/>
                <w:sz w:val="16"/>
                <w:szCs w:val="16"/>
              </w:rPr>
              <w:t>Doelkolom</w:t>
            </w:r>
          </w:p>
          <w:p w14:paraId="170370FA" w14:textId="77777777" w:rsidR="0062307E" w:rsidRPr="00D26284" w:rsidRDefault="0062307E" w:rsidP="004E0DF9">
            <w:pPr>
              <w:rPr>
                <w:b/>
                <w:color w:val="000000"/>
                <w:sz w:val="16"/>
                <w:szCs w:val="16"/>
              </w:rPr>
            </w:pPr>
          </w:p>
        </w:tc>
        <w:tc>
          <w:tcPr>
            <w:tcW w:w="178" w:type="pct"/>
            <w:tcBorders>
              <w:top w:val="single" w:sz="6" w:space="0" w:color="auto"/>
              <w:left w:val="single" w:sz="6" w:space="0" w:color="auto"/>
              <w:bottom w:val="single" w:sz="6" w:space="0" w:color="auto"/>
              <w:right w:val="single" w:sz="6" w:space="0" w:color="auto"/>
            </w:tcBorders>
            <w:shd w:val="pct20" w:color="auto" w:fill="FFFFFF"/>
          </w:tcPr>
          <w:p w14:paraId="7A11E682" w14:textId="77777777" w:rsidR="0062307E" w:rsidRPr="00D26284" w:rsidRDefault="0062307E" w:rsidP="004E0DF9">
            <w:pPr>
              <w:rPr>
                <w:b/>
                <w:color w:val="000000"/>
                <w:sz w:val="16"/>
                <w:szCs w:val="16"/>
              </w:rPr>
            </w:pPr>
            <w:r w:rsidRPr="00D26284">
              <w:rPr>
                <w:b/>
                <w:color w:val="000000"/>
                <w:sz w:val="16"/>
                <w:szCs w:val="16"/>
              </w:rPr>
              <w:t>TK</w:t>
            </w:r>
          </w:p>
        </w:tc>
        <w:tc>
          <w:tcPr>
            <w:tcW w:w="189" w:type="pct"/>
            <w:tcBorders>
              <w:top w:val="single" w:sz="6" w:space="0" w:color="auto"/>
              <w:left w:val="single" w:sz="6" w:space="0" w:color="auto"/>
              <w:bottom w:val="single" w:sz="6" w:space="0" w:color="auto"/>
              <w:right w:val="single" w:sz="6" w:space="0" w:color="auto"/>
            </w:tcBorders>
            <w:shd w:val="pct20" w:color="auto" w:fill="FFFFFF"/>
          </w:tcPr>
          <w:p w14:paraId="1BC4F234" w14:textId="77777777" w:rsidR="0062307E" w:rsidRPr="00D26284" w:rsidRDefault="0062307E" w:rsidP="004E0DF9">
            <w:pPr>
              <w:rPr>
                <w:b/>
                <w:color w:val="000000"/>
                <w:sz w:val="16"/>
                <w:szCs w:val="16"/>
              </w:rPr>
            </w:pPr>
            <w:r w:rsidRPr="00D26284">
              <w:rPr>
                <w:b/>
                <w:color w:val="000000"/>
                <w:sz w:val="16"/>
                <w:szCs w:val="16"/>
              </w:rPr>
              <w:t>BK</w:t>
            </w:r>
          </w:p>
        </w:tc>
        <w:tc>
          <w:tcPr>
            <w:tcW w:w="980" w:type="pct"/>
            <w:tcBorders>
              <w:top w:val="single" w:sz="6" w:space="0" w:color="auto"/>
              <w:left w:val="single" w:sz="6" w:space="0" w:color="auto"/>
              <w:bottom w:val="single" w:sz="6" w:space="0" w:color="auto"/>
              <w:right w:val="single" w:sz="6" w:space="0" w:color="auto"/>
            </w:tcBorders>
            <w:shd w:val="pct20" w:color="auto" w:fill="FFFFFF"/>
          </w:tcPr>
          <w:p w14:paraId="6D8C7ACC" w14:textId="77777777" w:rsidR="0062307E" w:rsidRPr="00D26284" w:rsidRDefault="0062307E" w:rsidP="004E0DF9">
            <w:pPr>
              <w:rPr>
                <w:b/>
                <w:color w:val="000000"/>
                <w:sz w:val="16"/>
                <w:szCs w:val="16"/>
              </w:rPr>
            </w:pPr>
            <w:r w:rsidRPr="00D26284">
              <w:rPr>
                <w:b/>
                <w:color w:val="000000"/>
                <w:sz w:val="16"/>
                <w:szCs w:val="16"/>
              </w:rPr>
              <w:t>Bron/brontabel</w:t>
            </w:r>
          </w:p>
        </w:tc>
        <w:tc>
          <w:tcPr>
            <w:tcW w:w="1791" w:type="pct"/>
            <w:tcBorders>
              <w:top w:val="single" w:sz="6" w:space="0" w:color="auto"/>
              <w:left w:val="single" w:sz="6" w:space="0" w:color="auto"/>
              <w:bottom w:val="single" w:sz="6" w:space="0" w:color="auto"/>
              <w:right w:val="single" w:sz="6" w:space="0" w:color="auto"/>
            </w:tcBorders>
            <w:shd w:val="pct20" w:color="auto" w:fill="FFFFFF"/>
          </w:tcPr>
          <w:p w14:paraId="414FD002" w14:textId="77777777" w:rsidR="0062307E" w:rsidRPr="00D26284" w:rsidRDefault="0062307E" w:rsidP="004E0DF9">
            <w:pPr>
              <w:rPr>
                <w:b/>
                <w:color w:val="000000"/>
                <w:sz w:val="16"/>
                <w:szCs w:val="16"/>
              </w:rPr>
            </w:pPr>
            <w:r w:rsidRPr="00D26284">
              <w:rPr>
                <w:b/>
                <w:color w:val="000000"/>
                <w:sz w:val="16"/>
                <w:szCs w:val="16"/>
              </w:rPr>
              <w:t>Bronkolom</w:t>
            </w:r>
          </w:p>
        </w:tc>
      </w:tr>
      <w:tr w:rsidR="0062307E" w:rsidRPr="00D26284" w14:paraId="5F5A89CE" w14:textId="77777777" w:rsidTr="00E14A4D">
        <w:trPr>
          <w:cantSplit/>
          <w:trHeight w:val="190"/>
        </w:trPr>
        <w:tc>
          <w:tcPr>
            <w:tcW w:w="1862" w:type="pct"/>
            <w:tcBorders>
              <w:top w:val="single" w:sz="6" w:space="0" w:color="auto"/>
              <w:left w:val="single" w:sz="6" w:space="0" w:color="auto"/>
              <w:bottom w:val="single" w:sz="6" w:space="0" w:color="auto"/>
              <w:right w:val="single" w:sz="6" w:space="0" w:color="auto"/>
            </w:tcBorders>
            <w:vAlign w:val="bottom"/>
          </w:tcPr>
          <w:p w14:paraId="4443C751" w14:textId="4CA664B5" w:rsidR="0062307E" w:rsidRPr="00D26284" w:rsidRDefault="004A7C5C" w:rsidP="0062307E">
            <w:pPr>
              <w:rPr>
                <w:rFonts w:cs="Arial"/>
                <w:sz w:val="16"/>
                <w:szCs w:val="16"/>
              </w:rPr>
            </w:pPr>
            <w:r w:rsidRPr="00D26284">
              <w:rPr>
                <w:rFonts w:cs="Arial"/>
                <w:sz w:val="16"/>
                <w:szCs w:val="16"/>
              </w:rPr>
              <w:t>XBAE_SK</w:t>
            </w:r>
          </w:p>
        </w:tc>
        <w:tc>
          <w:tcPr>
            <w:tcW w:w="178" w:type="pct"/>
            <w:tcBorders>
              <w:top w:val="single" w:sz="6" w:space="0" w:color="auto"/>
              <w:left w:val="single" w:sz="6" w:space="0" w:color="auto"/>
              <w:bottom w:val="single" w:sz="6" w:space="0" w:color="auto"/>
              <w:right w:val="single" w:sz="6" w:space="0" w:color="auto"/>
            </w:tcBorders>
          </w:tcPr>
          <w:p w14:paraId="77424A36" w14:textId="77777777" w:rsidR="0062307E" w:rsidRPr="00D26284" w:rsidRDefault="0062307E" w:rsidP="0062307E">
            <w:pPr>
              <w:rPr>
                <w:sz w:val="16"/>
                <w:szCs w:val="16"/>
              </w:rPr>
            </w:pPr>
            <w:r w:rsidRPr="00D26284">
              <w:rPr>
                <w:sz w:val="16"/>
                <w:szCs w:val="16"/>
              </w:rPr>
              <w:t>X</w:t>
            </w:r>
          </w:p>
        </w:tc>
        <w:tc>
          <w:tcPr>
            <w:tcW w:w="189" w:type="pct"/>
            <w:tcBorders>
              <w:top w:val="single" w:sz="6" w:space="0" w:color="auto"/>
              <w:left w:val="single" w:sz="6" w:space="0" w:color="auto"/>
              <w:bottom w:val="single" w:sz="6" w:space="0" w:color="auto"/>
              <w:right w:val="single" w:sz="6" w:space="0" w:color="auto"/>
            </w:tcBorders>
          </w:tcPr>
          <w:p w14:paraId="4525E703" w14:textId="77777777" w:rsidR="0062307E" w:rsidRPr="00D26284" w:rsidRDefault="0062307E" w:rsidP="0062307E">
            <w:pPr>
              <w:rPr>
                <w:sz w:val="16"/>
                <w:szCs w:val="16"/>
              </w:rPr>
            </w:pPr>
          </w:p>
        </w:tc>
        <w:tc>
          <w:tcPr>
            <w:tcW w:w="980" w:type="pct"/>
            <w:tcBorders>
              <w:top w:val="single" w:sz="6" w:space="0" w:color="auto"/>
              <w:left w:val="single" w:sz="6" w:space="0" w:color="auto"/>
              <w:bottom w:val="single" w:sz="6" w:space="0" w:color="auto"/>
              <w:right w:val="single" w:sz="6" w:space="0" w:color="auto"/>
            </w:tcBorders>
          </w:tcPr>
          <w:p w14:paraId="5A1C3F6C" w14:textId="48525188" w:rsidR="0062307E" w:rsidRPr="00D26284" w:rsidRDefault="0062307E" w:rsidP="00EE2ABB">
            <w:pPr>
              <w:rPr>
                <w:rFonts w:cs="Arial"/>
                <w:snapToGrid w:val="0"/>
                <w:color w:val="000000"/>
                <w:sz w:val="16"/>
                <w:szCs w:val="16"/>
              </w:rPr>
            </w:pPr>
            <w:r w:rsidRPr="00D26284">
              <w:rPr>
                <w:rFonts w:cs="Arial"/>
                <w:sz w:val="16"/>
                <w:szCs w:val="16"/>
              </w:rPr>
              <w:t>H_</w:t>
            </w:r>
            <w:r w:rsidR="00EE2ABB">
              <w:rPr>
                <w:rFonts w:cs="Arial"/>
                <w:sz w:val="16"/>
                <w:szCs w:val="16"/>
              </w:rPr>
              <w:t>ADRES</w:t>
            </w:r>
          </w:p>
        </w:tc>
        <w:tc>
          <w:tcPr>
            <w:tcW w:w="1791" w:type="pct"/>
            <w:tcBorders>
              <w:top w:val="single" w:sz="6" w:space="0" w:color="auto"/>
              <w:left w:val="single" w:sz="6" w:space="0" w:color="auto"/>
              <w:bottom w:val="single" w:sz="6" w:space="0" w:color="auto"/>
              <w:right w:val="single" w:sz="6" w:space="0" w:color="auto"/>
            </w:tcBorders>
          </w:tcPr>
          <w:p w14:paraId="08B9EA34" w14:textId="77777777" w:rsidR="0062307E" w:rsidRPr="00D26284" w:rsidRDefault="0062307E" w:rsidP="0062307E">
            <w:pPr>
              <w:rPr>
                <w:sz w:val="16"/>
                <w:szCs w:val="16"/>
              </w:rPr>
            </w:pPr>
            <w:r w:rsidRPr="00D26284">
              <w:rPr>
                <w:rFonts w:cs="Arial"/>
                <w:sz w:val="16"/>
                <w:szCs w:val="16"/>
              </w:rPr>
              <w:t>XBAA_SK</w:t>
            </w:r>
          </w:p>
        </w:tc>
      </w:tr>
      <w:tr w:rsidR="003C1965" w:rsidRPr="00D26284" w14:paraId="310284E3" w14:textId="77777777" w:rsidTr="00E14A4D">
        <w:trPr>
          <w:cantSplit/>
          <w:trHeight w:val="190"/>
        </w:trPr>
        <w:tc>
          <w:tcPr>
            <w:tcW w:w="1862" w:type="pct"/>
            <w:tcBorders>
              <w:top w:val="single" w:sz="6" w:space="0" w:color="auto"/>
              <w:left w:val="single" w:sz="6" w:space="0" w:color="auto"/>
              <w:bottom w:val="single" w:sz="6" w:space="0" w:color="auto"/>
              <w:right w:val="single" w:sz="6" w:space="0" w:color="auto"/>
            </w:tcBorders>
            <w:vAlign w:val="bottom"/>
          </w:tcPr>
          <w:p w14:paraId="2F659787" w14:textId="62501B92" w:rsidR="003C1965" w:rsidRPr="00D26284" w:rsidRDefault="003C1965" w:rsidP="003C1965">
            <w:pPr>
              <w:rPr>
                <w:rFonts w:cs="Arial"/>
                <w:sz w:val="16"/>
                <w:szCs w:val="16"/>
              </w:rPr>
            </w:pPr>
            <w:r w:rsidRPr="00D26284">
              <w:rPr>
                <w:rFonts w:cs="Arial"/>
                <w:sz w:val="16"/>
                <w:szCs w:val="16"/>
              </w:rPr>
              <w:t>XBAEG_MUTATIEBEGIN_TS</w:t>
            </w:r>
          </w:p>
        </w:tc>
        <w:tc>
          <w:tcPr>
            <w:tcW w:w="178" w:type="pct"/>
            <w:tcBorders>
              <w:top w:val="single" w:sz="6" w:space="0" w:color="auto"/>
              <w:left w:val="single" w:sz="6" w:space="0" w:color="auto"/>
              <w:bottom w:val="single" w:sz="6" w:space="0" w:color="auto"/>
              <w:right w:val="single" w:sz="6" w:space="0" w:color="auto"/>
            </w:tcBorders>
          </w:tcPr>
          <w:p w14:paraId="6772DAE6" w14:textId="77777777" w:rsidR="003C1965" w:rsidRPr="00D26284" w:rsidRDefault="003C1965" w:rsidP="003C1965">
            <w:pPr>
              <w:rPr>
                <w:rFonts w:cs="Arial"/>
                <w:snapToGrid w:val="0"/>
                <w:color w:val="000000"/>
                <w:sz w:val="16"/>
                <w:szCs w:val="16"/>
              </w:rPr>
            </w:pPr>
            <w:r w:rsidRPr="00D26284">
              <w:rPr>
                <w:rFonts w:cs="Arial"/>
                <w:snapToGrid w:val="0"/>
                <w:color w:val="000000"/>
                <w:sz w:val="16"/>
                <w:szCs w:val="16"/>
              </w:rPr>
              <w:t>X</w:t>
            </w:r>
          </w:p>
        </w:tc>
        <w:tc>
          <w:tcPr>
            <w:tcW w:w="189" w:type="pct"/>
            <w:tcBorders>
              <w:top w:val="single" w:sz="6" w:space="0" w:color="auto"/>
              <w:left w:val="single" w:sz="6" w:space="0" w:color="auto"/>
              <w:bottom w:val="single" w:sz="6" w:space="0" w:color="auto"/>
              <w:right w:val="single" w:sz="6" w:space="0" w:color="auto"/>
            </w:tcBorders>
          </w:tcPr>
          <w:p w14:paraId="3C44A6FC" w14:textId="77777777" w:rsidR="003C1965" w:rsidRPr="00D26284" w:rsidRDefault="003C1965" w:rsidP="003C1965">
            <w:pPr>
              <w:rPr>
                <w:rFonts w:cs="Arial"/>
                <w:snapToGrid w:val="0"/>
                <w:color w:val="000000"/>
                <w:sz w:val="16"/>
                <w:szCs w:val="16"/>
              </w:rPr>
            </w:pPr>
          </w:p>
        </w:tc>
        <w:tc>
          <w:tcPr>
            <w:tcW w:w="980" w:type="pct"/>
            <w:tcBorders>
              <w:top w:val="single" w:sz="6" w:space="0" w:color="auto"/>
              <w:left w:val="single" w:sz="6" w:space="0" w:color="auto"/>
              <w:bottom w:val="single" w:sz="6" w:space="0" w:color="auto"/>
              <w:right w:val="single" w:sz="6" w:space="0" w:color="auto"/>
            </w:tcBorders>
            <w:shd w:val="clear" w:color="auto" w:fill="auto"/>
          </w:tcPr>
          <w:p w14:paraId="30C6EDEF" w14:textId="77777777" w:rsidR="003C1965" w:rsidRPr="00D26284" w:rsidRDefault="003C1965" w:rsidP="003C1965">
            <w:pPr>
              <w:rPr>
                <w:rFonts w:cs="Arial"/>
                <w:snapToGrid w:val="0"/>
                <w:color w:val="000000"/>
                <w:sz w:val="16"/>
                <w:szCs w:val="16"/>
              </w:rPr>
            </w:pPr>
          </w:p>
        </w:tc>
        <w:tc>
          <w:tcPr>
            <w:tcW w:w="1791" w:type="pct"/>
            <w:tcBorders>
              <w:top w:val="single" w:sz="6" w:space="0" w:color="auto"/>
              <w:left w:val="single" w:sz="6" w:space="0" w:color="auto"/>
              <w:bottom w:val="single" w:sz="6" w:space="0" w:color="auto"/>
              <w:right w:val="single" w:sz="6" w:space="0" w:color="auto"/>
            </w:tcBorders>
            <w:shd w:val="clear" w:color="auto" w:fill="auto"/>
          </w:tcPr>
          <w:p w14:paraId="5AA2C23D" w14:textId="0DE724F5" w:rsidR="003C1965" w:rsidRPr="00D26284" w:rsidRDefault="00BC548A" w:rsidP="00BC548A">
            <w:pPr>
              <w:rPr>
                <w:rFonts w:cs="Arial"/>
                <w:sz w:val="16"/>
                <w:szCs w:val="16"/>
              </w:rPr>
            </w:pPr>
            <w:r w:rsidRPr="00831552">
              <w:rPr>
                <w:rFonts w:cs="Arial"/>
                <w:snapToGrid w:val="0"/>
                <w:color w:val="000000"/>
                <w:sz w:val="16"/>
                <w:szCs w:val="16"/>
              </w:rPr>
              <w:t>BEAG_RN300DATTYDREG</w:t>
            </w:r>
          </w:p>
        </w:tc>
      </w:tr>
      <w:tr w:rsidR="003C1965" w:rsidRPr="00D26284" w14:paraId="0081DAD1" w14:textId="77777777" w:rsidTr="00E14A4D">
        <w:trPr>
          <w:cantSplit/>
          <w:trHeight w:val="190"/>
        </w:trPr>
        <w:tc>
          <w:tcPr>
            <w:tcW w:w="1862" w:type="pct"/>
            <w:tcBorders>
              <w:top w:val="single" w:sz="6" w:space="0" w:color="auto"/>
              <w:left w:val="single" w:sz="6" w:space="0" w:color="auto"/>
              <w:bottom w:val="single" w:sz="6" w:space="0" w:color="auto"/>
              <w:right w:val="single" w:sz="6" w:space="0" w:color="auto"/>
            </w:tcBorders>
            <w:vAlign w:val="bottom"/>
          </w:tcPr>
          <w:p w14:paraId="48B0D36D" w14:textId="19CBDC70" w:rsidR="003C1965" w:rsidRPr="00D26284" w:rsidRDefault="003C1965" w:rsidP="003C1965">
            <w:pPr>
              <w:rPr>
                <w:rFonts w:cs="Arial"/>
                <w:sz w:val="16"/>
                <w:szCs w:val="16"/>
              </w:rPr>
            </w:pPr>
            <w:r w:rsidRPr="00D26284">
              <w:rPr>
                <w:rFonts w:cs="Arial"/>
                <w:sz w:val="16"/>
                <w:szCs w:val="16"/>
              </w:rPr>
              <w:t>XBAEG_MUTATIEEINDE_TS</w:t>
            </w:r>
          </w:p>
        </w:tc>
        <w:tc>
          <w:tcPr>
            <w:tcW w:w="178" w:type="pct"/>
            <w:tcBorders>
              <w:top w:val="single" w:sz="6" w:space="0" w:color="auto"/>
              <w:left w:val="single" w:sz="6" w:space="0" w:color="auto"/>
              <w:bottom w:val="single" w:sz="6" w:space="0" w:color="auto"/>
              <w:right w:val="single" w:sz="6" w:space="0" w:color="auto"/>
            </w:tcBorders>
          </w:tcPr>
          <w:p w14:paraId="42ABEA11" w14:textId="77777777" w:rsidR="003C1965" w:rsidRPr="00D26284" w:rsidRDefault="003C1965" w:rsidP="003C1965">
            <w:pPr>
              <w:rPr>
                <w:rFonts w:cs="Arial"/>
                <w:snapToGrid w:val="0"/>
                <w:color w:val="000000"/>
                <w:sz w:val="16"/>
                <w:szCs w:val="16"/>
              </w:rPr>
            </w:pPr>
          </w:p>
        </w:tc>
        <w:tc>
          <w:tcPr>
            <w:tcW w:w="189" w:type="pct"/>
            <w:tcBorders>
              <w:top w:val="single" w:sz="6" w:space="0" w:color="auto"/>
              <w:left w:val="single" w:sz="6" w:space="0" w:color="auto"/>
              <w:bottom w:val="single" w:sz="6" w:space="0" w:color="auto"/>
              <w:right w:val="single" w:sz="6" w:space="0" w:color="auto"/>
            </w:tcBorders>
          </w:tcPr>
          <w:p w14:paraId="583F767A" w14:textId="77777777" w:rsidR="003C1965" w:rsidRPr="00D26284" w:rsidRDefault="003C1965" w:rsidP="003C1965">
            <w:pPr>
              <w:rPr>
                <w:rFonts w:cs="Arial"/>
                <w:snapToGrid w:val="0"/>
                <w:color w:val="000000"/>
                <w:sz w:val="16"/>
                <w:szCs w:val="16"/>
              </w:rPr>
            </w:pPr>
          </w:p>
        </w:tc>
        <w:tc>
          <w:tcPr>
            <w:tcW w:w="980" w:type="pct"/>
            <w:tcBorders>
              <w:top w:val="single" w:sz="6" w:space="0" w:color="auto"/>
              <w:left w:val="single" w:sz="6" w:space="0" w:color="auto"/>
              <w:bottom w:val="single" w:sz="6" w:space="0" w:color="auto"/>
              <w:right w:val="single" w:sz="6" w:space="0" w:color="auto"/>
            </w:tcBorders>
            <w:shd w:val="clear" w:color="auto" w:fill="auto"/>
          </w:tcPr>
          <w:p w14:paraId="15B0FA2B" w14:textId="77777777" w:rsidR="003C1965" w:rsidRPr="00D26284" w:rsidRDefault="003C1965" w:rsidP="003C1965">
            <w:pPr>
              <w:rPr>
                <w:rFonts w:cs="Arial"/>
                <w:snapToGrid w:val="0"/>
                <w:color w:val="000000"/>
                <w:sz w:val="16"/>
                <w:szCs w:val="16"/>
              </w:rPr>
            </w:pPr>
          </w:p>
        </w:tc>
        <w:tc>
          <w:tcPr>
            <w:tcW w:w="1791" w:type="pct"/>
            <w:tcBorders>
              <w:top w:val="single" w:sz="6" w:space="0" w:color="auto"/>
              <w:left w:val="single" w:sz="6" w:space="0" w:color="auto"/>
              <w:bottom w:val="single" w:sz="6" w:space="0" w:color="auto"/>
              <w:right w:val="single" w:sz="6" w:space="0" w:color="auto"/>
            </w:tcBorders>
            <w:shd w:val="clear" w:color="auto" w:fill="auto"/>
          </w:tcPr>
          <w:p w14:paraId="417A00EA" w14:textId="3077A3BE" w:rsidR="003C1965" w:rsidRPr="00D26284" w:rsidRDefault="003C1965" w:rsidP="003C1965">
            <w:pPr>
              <w:rPr>
                <w:rFonts w:cs="Arial"/>
                <w:snapToGrid w:val="0"/>
                <w:color w:val="000000"/>
                <w:sz w:val="16"/>
                <w:szCs w:val="16"/>
              </w:rPr>
            </w:pPr>
            <w:r w:rsidRPr="00D26284">
              <w:rPr>
                <w:rFonts w:cs="Arial"/>
                <w:snapToGrid w:val="0"/>
                <w:color w:val="000000"/>
                <w:sz w:val="16"/>
                <w:szCs w:val="16"/>
              </w:rPr>
              <w:t xml:space="preserve">Afleiding </w:t>
            </w:r>
            <w:r w:rsidRPr="00D26284">
              <w:rPr>
                <w:rFonts w:cs="Arial"/>
                <w:i/>
                <w:snapToGrid w:val="0"/>
                <w:color w:val="000000"/>
                <w:sz w:val="16"/>
                <w:szCs w:val="16"/>
              </w:rPr>
              <w:t>MTHV</w:t>
            </w:r>
            <w:r w:rsidRPr="00D26284">
              <w:rPr>
                <w:rFonts w:cs="Arial"/>
                <w:snapToGrid w:val="0"/>
                <w:color w:val="000000"/>
                <w:sz w:val="16"/>
                <w:szCs w:val="16"/>
              </w:rPr>
              <w:t xml:space="preserve"> - </w:t>
            </w:r>
            <w:r w:rsidRPr="00D26284">
              <w:rPr>
                <w:rFonts w:cs="Arial"/>
                <w:sz w:val="16"/>
                <w:szCs w:val="16"/>
              </w:rPr>
              <w:t>MUTATIEEINDE_TS</w:t>
            </w:r>
          </w:p>
        </w:tc>
      </w:tr>
      <w:tr w:rsidR="003C1965" w:rsidRPr="00D26284" w14:paraId="441CF274" w14:textId="77777777" w:rsidTr="00E14A4D">
        <w:trPr>
          <w:cantSplit/>
          <w:trHeight w:val="190"/>
        </w:trPr>
        <w:tc>
          <w:tcPr>
            <w:tcW w:w="1862" w:type="pct"/>
            <w:tcBorders>
              <w:top w:val="single" w:sz="6" w:space="0" w:color="auto"/>
              <w:left w:val="single" w:sz="6" w:space="0" w:color="auto"/>
              <w:bottom w:val="single" w:sz="6" w:space="0" w:color="auto"/>
              <w:right w:val="single" w:sz="6" w:space="0" w:color="auto"/>
            </w:tcBorders>
            <w:vAlign w:val="bottom"/>
          </w:tcPr>
          <w:p w14:paraId="10B4342F" w14:textId="3C00412E" w:rsidR="003C1965" w:rsidRPr="00D26284" w:rsidRDefault="003C1965" w:rsidP="003C1965">
            <w:pPr>
              <w:rPr>
                <w:rFonts w:cs="Arial"/>
                <w:sz w:val="16"/>
                <w:szCs w:val="16"/>
              </w:rPr>
            </w:pPr>
            <w:r w:rsidRPr="00D26284">
              <w:rPr>
                <w:rFonts w:cs="Arial"/>
                <w:sz w:val="16"/>
                <w:szCs w:val="16"/>
              </w:rPr>
              <w:t>XBAEG_LAAD_TS</w:t>
            </w:r>
          </w:p>
        </w:tc>
        <w:tc>
          <w:tcPr>
            <w:tcW w:w="178" w:type="pct"/>
            <w:tcBorders>
              <w:top w:val="single" w:sz="6" w:space="0" w:color="auto"/>
              <w:left w:val="single" w:sz="6" w:space="0" w:color="auto"/>
              <w:bottom w:val="single" w:sz="6" w:space="0" w:color="auto"/>
              <w:right w:val="single" w:sz="6" w:space="0" w:color="auto"/>
            </w:tcBorders>
          </w:tcPr>
          <w:p w14:paraId="6C42A1A6" w14:textId="77777777" w:rsidR="003C1965" w:rsidRPr="00D26284" w:rsidRDefault="003C1965" w:rsidP="003C1965">
            <w:pPr>
              <w:rPr>
                <w:rFonts w:cs="Arial"/>
                <w:snapToGrid w:val="0"/>
                <w:color w:val="000000"/>
                <w:sz w:val="16"/>
                <w:szCs w:val="16"/>
              </w:rPr>
            </w:pPr>
          </w:p>
        </w:tc>
        <w:tc>
          <w:tcPr>
            <w:tcW w:w="189" w:type="pct"/>
            <w:tcBorders>
              <w:top w:val="single" w:sz="6" w:space="0" w:color="auto"/>
              <w:left w:val="single" w:sz="6" w:space="0" w:color="auto"/>
              <w:bottom w:val="single" w:sz="6" w:space="0" w:color="auto"/>
              <w:right w:val="single" w:sz="6" w:space="0" w:color="auto"/>
            </w:tcBorders>
          </w:tcPr>
          <w:p w14:paraId="534059F2" w14:textId="77777777" w:rsidR="003C1965" w:rsidRPr="00D26284" w:rsidRDefault="003C1965" w:rsidP="003C1965">
            <w:pPr>
              <w:rPr>
                <w:rFonts w:cs="Arial"/>
                <w:snapToGrid w:val="0"/>
                <w:color w:val="000000"/>
                <w:sz w:val="16"/>
                <w:szCs w:val="16"/>
              </w:rPr>
            </w:pPr>
          </w:p>
        </w:tc>
        <w:tc>
          <w:tcPr>
            <w:tcW w:w="980" w:type="pct"/>
            <w:tcBorders>
              <w:top w:val="single" w:sz="6" w:space="0" w:color="auto"/>
              <w:left w:val="single" w:sz="6" w:space="0" w:color="auto"/>
              <w:bottom w:val="single" w:sz="6" w:space="0" w:color="auto"/>
              <w:right w:val="single" w:sz="6" w:space="0" w:color="auto"/>
            </w:tcBorders>
            <w:shd w:val="clear" w:color="auto" w:fill="auto"/>
          </w:tcPr>
          <w:p w14:paraId="66C78C14" w14:textId="4E91DE09" w:rsidR="003C1965" w:rsidRPr="00D26284" w:rsidRDefault="003C1965" w:rsidP="003C1965">
            <w:pPr>
              <w:rPr>
                <w:rFonts w:cs="Arial"/>
                <w:snapToGrid w:val="0"/>
                <w:color w:val="000000"/>
                <w:sz w:val="16"/>
                <w:szCs w:val="16"/>
              </w:rPr>
            </w:pPr>
            <w:r w:rsidRPr="00D26284">
              <w:rPr>
                <w:sz w:val="16"/>
                <w:szCs w:val="16"/>
              </w:rPr>
              <w:t>RBG_C_RN300ZEN</w:t>
            </w:r>
          </w:p>
        </w:tc>
        <w:tc>
          <w:tcPr>
            <w:tcW w:w="1791" w:type="pct"/>
            <w:tcBorders>
              <w:top w:val="single" w:sz="6" w:space="0" w:color="auto"/>
              <w:left w:val="single" w:sz="6" w:space="0" w:color="auto"/>
              <w:bottom w:val="single" w:sz="6" w:space="0" w:color="auto"/>
              <w:right w:val="single" w:sz="6" w:space="0" w:color="auto"/>
            </w:tcBorders>
            <w:shd w:val="clear" w:color="auto" w:fill="auto"/>
          </w:tcPr>
          <w:p w14:paraId="1055BC14" w14:textId="1A606C6D" w:rsidR="003C1965" w:rsidRPr="00D26284" w:rsidRDefault="003C1965" w:rsidP="003C1965">
            <w:pPr>
              <w:rPr>
                <w:rFonts w:cs="Arial"/>
                <w:snapToGrid w:val="0"/>
                <w:color w:val="000000"/>
                <w:sz w:val="16"/>
                <w:szCs w:val="16"/>
              </w:rPr>
            </w:pPr>
            <w:r w:rsidRPr="00D26284">
              <w:rPr>
                <w:i/>
                <w:snapToGrid w:val="0"/>
                <w:color w:val="000000"/>
                <w:sz w:val="16"/>
                <w:szCs w:val="16"/>
              </w:rPr>
              <w:t>Laad_TS</w:t>
            </w:r>
          </w:p>
        </w:tc>
      </w:tr>
      <w:tr w:rsidR="003C1965" w:rsidRPr="00D26284" w14:paraId="490D2F78" w14:textId="77777777" w:rsidTr="00E14A4D">
        <w:trPr>
          <w:cantSplit/>
          <w:trHeight w:val="190"/>
        </w:trPr>
        <w:tc>
          <w:tcPr>
            <w:tcW w:w="1862" w:type="pct"/>
            <w:tcBorders>
              <w:top w:val="single" w:sz="6" w:space="0" w:color="auto"/>
              <w:left w:val="single" w:sz="6" w:space="0" w:color="auto"/>
              <w:bottom w:val="single" w:sz="6" w:space="0" w:color="auto"/>
              <w:right w:val="single" w:sz="6" w:space="0" w:color="auto"/>
            </w:tcBorders>
            <w:vAlign w:val="bottom"/>
          </w:tcPr>
          <w:p w14:paraId="258E25E8" w14:textId="29F72A4D" w:rsidR="003C1965" w:rsidRPr="00D26284" w:rsidRDefault="003C1965" w:rsidP="003C1965">
            <w:pPr>
              <w:rPr>
                <w:rFonts w:cs="Arial"/>
                <w:sz w:val="16"/>
                <w:szCs w:val="16"/>
              </w:rPr>
            </w:pPr>
            <w:r w:rsidRPr="00D26284">
              <w:rPr>
                <w:rFonts w:cs="Arial"/>
                <w:sz w:val="16"/>
                <w:szCs w:val="16"/>
              </w:rPr>
              <w:t>XBAEG_RECORDBRON_NAAM</w:t>
            </w:r>
          </w:p>
        </w:tc>
        <w:tc>
          <w:tcPr>
            <w:tcW w:w="178" w:type="pct"/>
            <w:tcBorders>
              <w:top w:val="single" w:sz="6" w:space="0" w:color="auto"/>
              <w:left w:val="single" w:sz="6" w:space="0" w:color="auto"/>
              <w:bottom w:val="single" w:sz="6" w:space="0" w:color="auto"/>
              <w:right w:val="single" w:sz="6" w:space="0" w:color="auto"/>
            </w:tcBorders>
          </w:tcPr>
          <w:p w14:paraId="5950FFFC" w14:textId="77777777" w:rsidR="003C1965" w:rsidRPr="00D26284" w:rsidRDefault="003C1965" w:rsidP="003C1965">
            <w:pPr>
              <w:rPr>
                <w:rFonts w:cs="Arial"/>
                <w:sz w:val="16"/>
                <w:szCs w:val="16"/>
              </w:rPr>
            </w:pPr>
          </w:p>
        </w:tc>
        <w:tc>
          <w:tcPr>
            <w:tcW w:w="189" w:type="pct"/>
            <w:tcBorders>
              <w:top w:val="single" w:sz="6" w:space="0" w:color="auto"/>
              <w:left w:val="single" w:sz="6" w:space="0" w:color="auto"/>
              <w:bottom w:val="single" w:sz="6" w:space="0" w:color="auto"/>
              <w:right w:val="single" w:sz="6" w:space="0" w:color="auto"/>
            </w:tcBorders>
          </w:tcPr>
          <w:p w14:paraId="1379440F" w14:textId="09F49BC5" w:rsidR="003C1965" w:rsidRPr="00D26284" w:rsidRDefault="003C1965" w:rsidP="003C1965">
            <w:pPr>
              <w:rPr>
                <w:rFonts w:cs="Arial"/>
                <w:sz w:val="16"/>
                <w:szCs w:val="16"/>
              </w:rPr>
            </w:pPr>
          </w:p>
        </w:tc>
        <w:tc>
          <w:tcPr>
            <w:tcW w:w="980" w:type="pct"/>
            <w:tcBorders>
              <w:top w:val="single" w:sz="6" w:space="0" w:color="auto"/>
              <w:left w:val="single" w:sz="6" w:space="0" w:color="auto"/>
              <w:bottom w:val="single" w:sz="6" w:space="0" w:color="auto"/>
              <w:right w:val="single" w:sz="6" w:space="0" w:color="auto"/>
            </w:tcBorders>
            <w:shd w:val="clear" w:color="auto" w:fill="auto"/>
          </w:tcPr>
          <w:p w14:paraId="2E34C14D" w14:textId="4CFFEADE" w:rsidR="003C1965" w:rsidRPr="00D26284" w:rsidRDefault="003C1965" w:rsidP="003C1965">
            <w:pPr>
              <w:rPr>
                <w:rFonts w:cs="Arial"/>
                <w:sz w:val="16"/>
                <w:szCs w:val="16"/>
              </w:rPr>
            </w:pPr>
            <w:r w:rsidRPr="00D26284">
              <w:rPr>
                <w:sz w:val="16"/>
                <w:szCs w:val="16"/>
              </w:rPr>
              <w:t>RBG_C_RN300ZEN</w:t>
            </w:r>
          </w:p>
        </w:tc>
        <w:tc>
          <w:tcPr>
            <w:tcW w:w="1791" w:type="pct"/>
            <w:tcBorders>
              <w:top w:val="single" w:sz="6" w:space="0" w:color="auto"/>
              <w:left w:val="single" w:sz="6" w:space="0" w:color="auto"/>
              <w:bottom w:val="single" w:sz="6" w:space="0" w:color="auto"/>
              <w:right w:val="single" w:sz="6" w:space="0" w:color="auto"/>
            </w:tcBorders>
            <w:shd w:val="clear" w:color="auto" w:fill="auto"/>
          </w:tcPr>
          <w:p w14:paraId="38E8763F" w14:textId="08A102A5" w:rsidR="003C1965" w:rsidRPr="00D26284" w:rsidRDefault="003C1965" w:rsidP="003C1965">
            <w:pPr>
              <w:rPr>
                <w:rFonts w:cs="Arial"/>
                <w:snapToGrid w:val="0"/>
                <w:color w:val="000000"/>
                <w:sz w:val="16"/>
                <w:szCs w:val="16"/>
              </w:rPr>
            </w:pPr>
            <w:r w:rsidRPr="00D26284">
              <w:rPr>
                <w:rFonts w:cs="Arial"/>
                <w:snapToGrid w:val="0"/>
                <w:color w:val="000000"/>
                <w:sz w:val="16"/>
                <w:szCs w:val="16"/>
              </w:rPr>
              <w:t>BEAG_RECORDBRON_NAAM</w:t>
            </w:r>
          </w:p>
        </w:tc>
      </w:tr>
      <w:tr w:rsidR="003C1965" w:rsidRPr="00D26284" w14:paraId="2523902F" w14:textId="77777777" w:rsidTr="00E14A4D">
        <w:trPr>
          <w:cantSplit/>
          <w:trHeight w:val="190"/>
        </w:trPr>
        <w:tc>
          <w:tcPr>
            <w:tcW w:w="1862" w:type="pct"/>
            <w:tcBorders>
              <w:top w:val="single" w:sz="6" w:space="0" w:color="auto"/>
              <w:left w:val="single" w:sz="6" w:space="0" w:color="auto"/>
              <w:bottom w:val="single" w:sz="6" w:space="0" w:color="auto"/>
              <w:right w:val="single" w:sz="6" w:space="0" w:color="auto"/>
            </w:tcBorders>
            <w:vAlign w:val="bottom"/>
          </w:tcPr>
          <w:p w14:paraId="19E2ED9B" w14:textId="54A3B00B" w:rsidR="003C1965" w:rsidRPr="00D26284" w:rsidRDefault="003C1965" w:rsidP="003C1965">
            <w:pPr>
              <w:rPr>
                <w:rFonts w:cs="Arial"/>
                <w:sz w:val="16"/>
                <w:szCs w:val="16"/>
              </w:rPr>
            </w:pPr>
            <w:r w:rsidRPr="00D26284">
              <w:rPr>
                <w:rFonts w:cs="Arial"/>
                <w:sz w:val="16"/>
                <w:szCs w:val="16"/>
              </w:rPr>
              <w:t>XBAEG_POSTCODE</w:t>
            </w:r>
          </w:p>
        </w:tc>
        <w:tc>
          <w:tcPr>
            <w:tcW w:w="178" w:type="pct"/>
            <w:tcBorders>
              <w:top w:val="single" w:sz="6" w:space="0" w:color="auto"/>
              <w:left w:val="single" w:sz="6" w:space="0" w:color="auto"/>
              <w:bottom w:val="single" w:sz="6" w:space="0" w:color="auto"/>
              <w:right w:val="single" w:sz="6" w:space="0" w:color="auto"/>
            </w:tcBorders>
          </w:tcPr>
          <w:p w14:paraId="31C21313" w14:textId="77777777" w:rsidR="003C1965" w:rsidRPr="00D26284" w:rsidRDefault="003C1965" w:rsidP="003C1965">
            <w:pPr>
              <w:rPr>
                <w:rFonts w:cs="Arial"/>
                <w:sz w:val="16"/>
                <w:szCs w:val="16"/>
              </w:rPr>
            </w:pPr>
          </w:p>
        </w:tc>
        <w:tc>
          <w:tcPr>
            <w:tcW w:w="189" w:type="pct"/>
            <w:tcBorders>
              <w:top w:val="single" w:sz="6" w:space="0" w:color="auto"/>
              <w:left w:val="single" w:sz="6" w:space="0" w:color="auto"/>
              <w:bottom w:val="single" w:sz="6" w:space="0" w:color="auto"/>
              <w:right w:val="single" w:sz="6" w:space="0" w:color="auto"/>
            </w:tcBorders>
          </w:tcPr>
          <w:p w14:paraId="7D62897A" w14:textId="08088712" w:rsidR="003C1965" w:rsidRPr="00D26284" w:rsidRDefault="003C1965" w:rsidP="003C1965">
            <w:pPr>
              <w:rPr>
                <w:rFonts w:cs="Arial"/>
                <w:sz w:val="16"/>
                <w:szCs w:val="16"/>
              </w:rPr>
            </w:pPr>
          </w:p>
        </w:tc>
        <w:tc>
          <w:tcPr>
            <w:tcW w:w="980" w:type="pct"/>
            <w:tcBorders>
              <w:top w:val="single" w:sz="6" w:space="0" w:color="auto"/>
              <w:left w:val="single" w:sz="6" w:space="0" w:color="auto"/>
              <w:bottom w:val="single" w:sz="6" w:space="0" w:color="auto"/>
              <w:right w:val="single" w:sz="6" w:space="0" w:color="auto"/>
            </w:tcBorders>
            <w:shd w:val="clear" w:color="auto" w:fill="auto"/>
          </w:tcPr>
          <w:p w14:paraId="48411BC2" w14:textId="10E21A32" w:rsidR="003C1965" w:rsidRPr="00D26284" w:rsidRDefault="003C1965" w:rsidP="003C1965">
            <w:pPr>
              <w:rPr>
                <w:rFonts w:cs="Arial"/>
                <w:sz w:val="16"/>
                <w:szCs w:val="16"/>
              </w:rPr>
            </w:pPr>
            <w:r w:rsidRPr="00D26284">
              <w:rPr>
                <w:sz w:val="16"/>
                <w:szCs w:val="16"/>
              </w:rPr>
              <w:t>RBG_C_RN300ZEN</w:t>
            </w:r>
          </w:p>
        </w:tc>
        <w:tc>
          <w:tcPr>
            <w:tcW w:w="1791" w:type="pct"/>
            <w:tcBorders>
              <w:top w:val="single" w:sz="6" w:space="0" w:color="auto"/>
              <w:left w:val="single" w:sz="6" w:space="0" w:color="auto"/>
              <w:bottom w:val="single" w:sz="6" w:space="0" w:color="auto"/>
              <w:right w:val="single" w:sz="6" w:space="0" w:color="auto"/>
            </w:tcBorders>
            <w:shd w:val="clear" w:color="auto" w:fill="auto"/>
          </w:tcPr>
          <w:p w14:paraId="04D2C6DC" w14:textId="35C57ECF" w:rsidR="003C1965" w:rsidRPr="00D26284" w:rsidRDefault="003C1965" w:rsidP="003C1965">
            <w:pPr>
              <w:rPr>
                <w:rFonts w:cs="Arial"/>
                <w:sz w:val="16"/>
                <w:szCs w:val="16"/>
              </w:rPr>
            </w:pPr>
            <w:r w:rsidRPr="00D26284">
              <w:rPr>
                <w:rFonts w:cs="Arial"/>
                <w:sz w:val="16"/>
                <w:szCs w:val="16"/>
              </w:rPr>
              <w:t>BEAG_RN300POSTCODEBRN</w:t>
            </w:r>
          </w:p>
        </w:tc>
      </w:tr>
      <w:tr w:rsidR="003C1965" w:rsidRPr="00D26284" w14:paraId="62E235E7" w14:textId="77777777" w:rsidTr="00E14A4D">
        <w:trPr>
          <w:cantSplit/>
          <w:trHeight w:val="190"/>
        </w:trPr>
        <w:tc>
          <w:tcPr>
            <w:tcW w:w="1862" w:type="pct"/>
            <w:tcBorders>
              <w:top w:val="single" w:sz="6" w:space="0" w:color="auto"/>
              <w:left w:val="single" w:sz="6" w:space="0" w:color="auto"/>
              <w:bottom w:val="single" w:sz="6" w:space="0" w:color="auto"/>
              <w:right w:val="single" w:sz="6" w:space="0" w:color="auto"/>
            </w:tcBorders>
            <w:vAlign w:val="bottom"/>
          </w:tcPr>
          <w:p w14:paraId="41913ADD" w14:textId="369495D3" w:rsidR="003C1965" w:rsidRPr="00D26284" w:rsidRDefault="003C1965" w:rsidP="003C1965">
            <w:pPr>
              <w:rPr>
                <w:rFonts w:cs="Arial"/>
                <w:sz w:val="16"/>
                <w:szCs w:val="16"/>
              </w:rPr>
            </w:pPr>
            <w:r w:rsidRPr="00D26284">
              <w:rPr>
                <w:rFonts w:cs="Arial"/>
                <w:sz w:val="16"/>
                <w:szCs w:val="16"/>
              </w:rPr>
              <w:t>XBAEG_STRAAT</w:t>
            </w:r>
          </w:p>
        </w:tc>
        <w:tc>
          <w:tcPr>
            <w:tcW w:w="178" w:type="pct"/>
            <w:tcBorders>
              <w:top w:val="single" w:sz="6" w:space="0" w:color="auto"/>
              <w:left w:val="single" w:sz="6" w:space="0" w:color="auto"/>
              <w:bottom w:val="single" w:sz="6" w:space="0" w:color="auto"/>
              <w:right w:val="single" w:sz="6" w:space="0" w:color="auto"/>
            </w:tcBorders>
          </w:tcPr>
          <w:p w14:paraId="7B8C07DF" w14:textId="77777777" w:rsidR="003C1965" w:rsidRPr="00D26284" w:rsidRDefault="003C1965" w:rsidP="003C1965">
            <w:pPr>
              <w:rPr>
                <w:rFonts w:cs="Arial"/>
                <w:sz w:val="16"/>
                <w:szCs w:val="16"/>
              </w:rPr>
            </w:pPr>
          </w:p>
        </w:tc>
        <w:tc>
          <w:tcPr>
            <w:tcW w:w="189" w:type="pct"/>
            <w:tcBorders>
              <w:top w:val="single" w:sz="6" w:space="0" w:color="auto"/>
              <w:left w:val="single" w:sz="6" w:space="0" w:color="auto"/>
              <w:bottom w:val="single" w:sz="6" w:space="0" w:color="auto"/>
              <w:right w:val="single" w:sz="6" w:space="0" w:color="auto"/>
            </w:tcBorders>
          </w:tcPr>
          <w:p w14:paraId="4617032D" w14:textId="77777777" w:rsidR="003C1965" w:rsidRPr="00D26284" w:rsidRDefault="003C1965" w:rsidP="003C1965">
            <w:pPr>
              <w:rPr>
                <w:rFonts w:cs="Arial"/>
                <w:sz w:val="16"/>
                <w:szCs w:val="16"/>
              </w:rPr>
            </w:pPr>
          </w:p>
        </w:tc>
        <w:tc>
          <w:tcPr>
            <w:tcW w:w="980" w:type="pct"/>
            <w:tcBorders>
              <w:top w:val="single" w:sz="6" w:space="0" w:color="auto"/>
              <w:left w:val="single" w:sz="6" w:space="0" w:color="auto"/>
              <w:bottom w:val="single" w:sz="6" w:space="0" w:color="auto"/>
              <w:right w:val="single" w:sz="6" w:space="0" w:color="auto"/>
            </w:tcBorders>
          </w:tcPr>
          <w:p w14:paraId="7BE1B747" w14:textId="4D13B7F2" w:rsidR="003C1965" w:rsidRPr="00D26284" w:rsidRDefault="003C1965" w:rsidP="003C1965">
            <w:pPr>
              <w:rPr>
                <w:rFonts w:cs="Arial"/>
                <w:sz w:val="16"/>
                <w:szCs w:val="16"/>
              </w:rPr>
            </w:pPr>
            <w:r w:rsidRPr="00D26284">
              <w:rPr>
                <w:sz w:val="16"/>
                <w:szCs w:val="16"/>
              </w:rPr>
              <w:t>RBG_C_RN300ZEN</w:t>
            </w:r>
          </w:p>
        </w:tc>
        <w:tc>
          <w:tcPr>
            <w:tcW w:w="1791" w:type="pct"/>
            <w:tcBorders>
              <w:top w:val="single" w:sz="6" w:space="0" w:color="auto"/>
              <w:left w:val="single" w:sz="6" w:space="0" w:color="auto"/>
              <w:bottom w:val="single" w:sz="6" w:space="0" w:color="auto"/>
              <w:right w:val="single" w:sz="6" w:space="0" w:color="auto"/>
            </w:tcBorders>
          </w:tcPr>
          <w:p w14:paraId="1D410825" w14:textId="77B333B0" w:rsidR="003C1965" w:rsidRPr="00D26284" w:rsidRDefault="003C1965" w:rsidP="003C1965">
            <w:pPr>
              <w:rPr>
                <w:rFonts w:cs="Arial"/>
                <w:sz w:val="16"/>
                <w:szCs w:val="16"/>
              </w:rPr>
            </w:pPr>
            <w:r w:rsidRPr="00D26284">
              <w:rPr>
                <w:rFonts w:cs="Arial"/>
                <w:sz w:val="16"/>
                <w:szCs w:val="16"/>
              </w:rPr>
              <w:t>BEAG_RN300STRAATBRN</w:t>
            </w:r>
          </w:p>
        </w:tc>
      </w:tr>
      <w:tr w:rsidR="003C1965" w:rsidRPr="00D26284" w14:paraId="37D4E416" w14:textId="77777777" w:rsidTr="00E14A4D">
        <w:trPr>
          <w:cantSplit/>
          <w:trHeight w:val="190"/>
        </w:trPr>
        <w:tc>
          <w:tcPr>
            <w:tcW w:w="1862" w:type="pct"/>
            <w:tcBorders>
              <w:top w:val="single" w:sz="6" w:space="0" w:color="auto"/>
              <w:left w:val="single" w:sz="6" w:space="0" w:color="auto"/>
              <w:bottom w:val="single" w:sz="6" w:space="0" w:color="auto"/>
              <w:right w:val="single" w:sz="6" w:space="0" w:color="auto"/>
            </w:tcBorders>
            <w:vAlign w:val="bottom"/>
          </w:tcPr>
          <w:p w14:paraId="1B3ABD2E" w14:textId="4B488DE0" w:rsidR="003C1965" w:rsidRPr="00D26284" w:rsidRDefault="003C1965" w:rsidP="003C1965">
            <w:pPr>
              <w:rPr>
                <w:rFonts w:cs="Arial"/>
                <w:sz w:val="16"/>
                <w:szCs w:val="16"/>
              </w:rPr>
            </w:pPr>
            <w:r w:rsidRPr="00D26284">
              <w:rPr>
                <w:rFonts w:cs="Arial"/>
                <w:sz w:val="16"/>
                <w:szCs w:val="16"/>
              </w:rPr>
              <w:t>XBAEG_HUISNUMMER</w:t>
            </w:r>
          </w:p>
        </w:tc>
        <w:tc>
          <w:tcPr>
            <w:tcW w:w="178" w:type="pct"/>
            <w:tcBorders>
              <w:top w:val="single" w:sz="6" w:space="0" w:color="auto"/>
              <w:left w:val="single" w:sz="6" w:space="0" w:color="auto"/>
              <w:bottom w:val="single" w:sz="6" w:space="0" w:color="auto"/>
              <w:right w:val="single" w:sz="6" w:space="0" w:color="auto"/>
            </w:tcBorders>
          </w:tcPr>
          <w:p w14:paraId="37785485" w14:textId="77777777" w:rsidR="003C1965" w:rsidRPr="00D26284" w:rsidRDefault="003C1965" w:rsidP="003C1965">
            <w:pPr>
              <w:rPr>
                <w:rFonts w:cs="Arial"/>
                <w:sz w:val="16"/>
                <w:szCs w:val="16"/>
              </w:rPr>
            </w:pPr>
          </w:p>
        </w:tc>
        <w:tc>
          <w:tcPr>
            <w:tcW w:w="189" w:type="pct"/>
            <w:tcBorders>
              <w:top w:val="single" w:sz="6" w:space="0" w:color="auto"/>
              <w:left w:val="single" w:sz="6" w:space="0" w:color="auto"/>
              <w:bottom w:val="single" w:sz="6" w:space="0" w:color="auto"/>
              <w:right w:val="single" w:sz="6" w:space="0" w:color="auto"/>
            </w:tcBorders>
          </w:tcPr>
          <w:p w14:paraId="1E4F3EBF" w14:textId="77777777" w:rsidR="003C1965" w:rsidRPr="00D26284" w:rsidRDefault="003C1965" w:rsidP="003C1965">
            <w:pPr>
              <w:rPr>
                <w:rFonts w:cs="Arial"/>
                <w:sz w:val="16"/>
                <w:szCs w:val="16"/>
              </w:rPr>
            </w:pPr>
          </w:p>
        </w:tc>
        <w:tc>
          <w:tcPr>
            <w:tcW w:w="980" w:type="pct"/>
            <w:tcBorders>
              <w:top w:val="single" w:sz="6" w:space="0" w:color="auto"/>
              <w:left w:val="single" w:sz="6" w:space="0" w:color="auto"/>
              <w:bottom w:val="single" w:sz="6" w:space="0" w:color="auto"/>
              <w:right w:val="single" w:sz="6" w:space="0" w:color="auto"/>
            </w:tcBorders>
          </w:tcPr>
          <w:p w14:paraId="6126E35A" w14:textId="08849935" w:rsidR="003C1965" w:rsidRPr="00D26284" w:rsidRDefault="003C1965" w:rsidP="003C1965">
            <w:pPr>
              <w:rPr>
                <w:rFonts w:cs="Arial"/>
                <w:sz w:val="16"/>
                <w:szCs w:val="16"/>
              </w:rPr>
            </w:pPr>
            <w:r w:rsidRPr="00D26284">
              <w:rPr>
                <w:sz w:val="16"/>
                <w:szCs w:val="16"/>
              </w:rPr>
              <w:t>RBG_C_RN300ZEN</w:t>
            </w:r>
          </w:p>
        </w:tc>
        <w:tc>
          <w:tcPr>
            <w:tcW w:w="1791" w:type="pct"/>
            <w:tcBorders>
              <w:top w:val="single" w:sz="6" w:space="0" w:color="auto"/>
              <w:left w:val="single" w:sz="6" w:space="0" w:color="auto"/>
              <w:bottom w:val="single" w:sz="6" w:space="0" w:color="auto"/>
              <w:right w:val="single" w:sz="6" w:space="0" w:color="auto"/>
            </w:tcBorders>
          </w:tcPr>
          <w:p w14:paraId="2BECD5DA" w14:textId="4C643BF5" w:rsidR="003C1965" w:rsidRPr="00D26284" w:rsidRDefault="003C1965" w:rsidP="003C1965">
            <w:pPr>
              <w:rPr>
                <w:rFonts w:cs="Arial"/>
                <w:sz w:val="16"/>
                <w:szCs w:val="16"/>
              </w:rPr>
            </w:pPr>
            <w:r w:rsidRPr="00D26284">
              <w:rPr>
                <w:rFonts w:cs="Arial"/>
                <w:sz w:val="16"/>
                <w:szCs w:val="16"/>
              </w:rPr>
              <w:t>BEAG_RN300HUISNRBRN</w:t>
            </w:r>
          </w:p>
        </w:tc>
      </w:tr>
      <w:tr w:rsidR="003C1965" w:rsidRPr="00D26284" w14:paraId="0FF59BB5" w14:textId="77777777" w:rsidTr="00E14A4D">
        <w:trPr>
          <w:cantSplit/>
          <w:trHeight w:val="190"/>
        </w:trPr>
        <w:tc>
          <w:tcPr>
            <w:tcW w:w="1862" w:type="pct"/>
            <w:tcBorders>
              <w:top w:val="single" w:sz="6" w:space="0" w:color="auto"/>
              <w:left w:val="single" w:sz="6" w:space="0" w:color="auto"/>
              <w:bottom w:val="single" w:sz="6" w:space="0" w:color="auto"/>
              <w:right w:val="single" w:sz="6" w:space="0" w:color="auto"/>
            </w:tcBorders>
            <w:vAlign w:val="bottom"/>
          </w:tcPr>
          <w:p w14:paraId="605F1FA2" w14:textId="194ADF11" w:rsidR="003C1965" w:rsidRPr="00D26284" w:rsidRDefault="003C1965" w:rsidP="003C1965">
            <w:pPr>
              <w:rPr>
                <w:rFonts w:cs="Arial"/>
                <w:sz w:val="16"/>
                <w:szCs w:val="16"/>
              </w:rPr>
            </w:pPr>
            <w:r w:rsidRPr="00D26284">
              <w:rPr>
                <w:rFonts w:cs="Arial"/>
                <w:sz w:val="16"/>
                <w:szCs w:val="16"/>
              </w:rPr>
              <w:t>XBAEG_PLAATS</w:t>
            </w:r>
          </w:p>
        </w:tc>
        <w:tc>
          <w:tcPr>
            <w:tcW w:w="178" w:type="pct"/>
            <w:tcBorders>
              <w:top w:val="single" w:sz="6" w:space="0" w:color="auto"/>
              <w:left w:val="single" w:sz="6" w:space="0" w:color="auto"/>
              <w:bottom w:val="single" w:sz="6" w:space="0" w:color="auto"/>
              <w:right w:val="single" w:sz="6" w:space="0" w:color="auto"/>
            </w:tcBorders>
          </w:tcPr>
          <w:p w14:paraId="3C4D6B69" w14:textId="77777777" w:rsidR="003C1965" w:rsidRPr="00D26284" w:rsidRDefault="003C1965" w:rsidP="003C1965">
            <w:pPr>
              <w:rPr>
                <w:rFonts w:cs="Arial"/>
                <w:sz w:val="16"/>
                <w:szCs w:val="16"/>
              </w:rPr>
            </w:pPr>
          </w:p>
        </w:tc>
        <w:tc>
          <w:tcPr>
            <w:tcW w:w="189" w:type="pct"/>
            <w:tcBorders>
              <w:top w:val="single" w:sz="6" w:space="0" w:color="auto"/>
              <w:left w:val="single" w:sz="6" w:space="0" w:color="auto"/>
              <w:bottom w:val="single" w:sz="6" w:space="0" w:color="auto"/>
              <w:right w:val="single" w:sz="6" w:space="0" w:color="auto"/>
            </w:tcBorders>
          </w:tcPr>
          <w:p w14:paraId="011E61A8" w14:textId="77777777" w:rsidR="003C1965" w:rsidRPr="00D26284" w:rsidRDefault="003C1965" w:rsidP="003C1965">
            <w:pPr>
              <w:rPr>
                <w:rFonts w:cs="Arial"/>
                <w:sz w:val="16"/>
                <w:szCs w:val="16"/>
              </w:rPr>
            </w:pPr>
          </w:p>
        </w:tc>
        <w:tc>
          <w:tcPr>
            <w:tcW w:w="980" w:type="pct"/>
            <w:tcBorders>
              <w:top w:val="single" w:sz="6" w:space="0" w:color="auto"/>
              <w:left w:val="single" w:sz="6" w:space="0" w:color="auto"/>
              <w:bottom w:val="single" w:sz="6" w:space="0" w:color="auto"/>
              <w:right w:val="single" w:sz="6" w:space="0" w:color="auto"/>
            </w:tcBorders>
          </w:tcPr>
          <w:p w14:paraId="05951A97" w14:textId="1EF7E097" w:rsidR="003C1965" w:rsidRPr="00D26284" w:rsidRDefault="003C1965" w:rsidP="003C1965">
            <w:pPr>
              <w:rPr>
                <w:rFonts w:cs="Arial"/>
                <w:sz w:val="16"/>
                <w:szCs w:val="16"/>
              </w:rPr>
            </w:pPr>
            <w:r w:rsidRPr="00D26284">
              <w:rPr>
                <w:sz w:val="16"/>
                <w:szCs w:val="16"/>
              </w:rPr>
              <w:t>RBG_C_RN300ZEN</w:t>
            </w:r>
          </w:p>
        </w:tc>
        <w:tc>
          <w:tcPr>
            <w:tcW w:w="1791" w:type="pct"/>
            <w:tcBorders>
              <w:top w:val="single" w:sz="6" w:space="0" w:color="auto"/>
              <w:left w:val="single" w:sz="6" w:space="0" w:color="auto"/>
              <w:bottom w:val="single" w:sz="6" w:space="0" w:color="auto"/>
              <w:right w:val="single" w:sz="6" w:space="0" w:color="auto"/>
            </w:tcBorders>
          </w:tcPr>
          <w:p w14:paraId="4429BAF1" w14:textId="45686F4E" w:rsidR="003C1965" w:rsidRPr="00D26284" w:rsidRDefault="003C1965" w:rsidP="003C1965">
            <w:pPr>
              <w:rPr>
                <w:rFonts w:cs="Arial"/>
                <w:sz w:val="16"/>
                <w:szCs w:val="16"/>
              </w:rPr>
            </w:pPr>
            <w:r w:rsidRPr="00D26284">
              <w:rPr>
                <w:rFonts w:cs="Arial"/>
                <w:sz w:val="16"/>
                <w:szCs w:val="16"/>
              </w:rPr>
              <w:t>BEAG_RN300PLINSTBRN</w:t>
            </w:r>
          </w:p>
        </w:tc>
      </w:tr>
      <w:tr w:rsidR="003C1965" w:rsidRPr="00D26284" w14:paraId="57A2E1AC" w14:textId="77777777" w:rsidTr="00E14A4D">
        <w:trPr>
          <w:cantSplit/>
          <w:trHeight w:val="190"/>
        </w:trPr>
        <w:tc>
          <w:tcPr>
            <w:tcW w:w="1862" w:type="pct"/>
            <w:tcBorders>
              <w:top w:val="single" w:sz="6" w:space="0" w:color="auto"/>
              <w:left w:val="single" w:sz="6" w:space="0" w:color="auto"/>
              <w:bottom w:val="single" w:sz="6" w:space="0" w:color="auto"/>
              <w:right w:val="single" w:sz="6" w:space="0" w:color="auto"/>
            </w:tcBorders>
            <w:vAlign w:val="bottom"/>
          </w:tcPr>
          <w:p w14:paraId="5C633569" w14:textId="699F2353" w:rsidR="003C1965" w:rsidRPr="00D26284" w:rsidRDefault="003C1965" w:rsidP="003C1965">
            <w:pPr>
              <w:rPr>
                <w:rFonts w:cs="Arial"/>
                <w:sz w:val="16"/>
                <w:szCs w:val="16"/>
              </w:rPr>
            </w:pPr>
            <w:r w:rsidRPr="00D26284">
              <w:rPr>
                <w:rFonts w:cs="Arial"/>
                <w:sz w:val="16"/>
                <w:szCs w:val="16"/>
              </w:rPr>
              <w:t>XBAEG_ADRESREGELVRIJ</w:t>
            </w:r>
          </w:p>
        </w:tc>
        <w:tc>
          <w:tcPr>
            <w:tcW w:w="178" w:type="pct"/>
            <w:tcBorders>
              <w:top w:val="single" w:sz="6" w:space="0" w:color="auto"/>
              <w:left w:val="single" w:sz="6" w:space="0" w:color="auto"/>
              <w:bottom w:val="single" w:sz="6" w:space="0" w:color="auto"/>
              <w:right w:val="single" w:sz="6" w:space="0" w:color="auto"/>
            </w:tcBorders>
          </w:tcPr>
          <w:p w14:paraId="6504E1FF" w14:textId="77777777" w:rsidR="003C1965" w:rsidRPr="00D26284" w:rsidRDefault="003C1965" w:rsidP="003C1965">
            <w:pPr>
              <w:rPr>
                <w:rFonts w:cs="Arial"/>
                <w:sz w:val="16"/>
                <w:szCs w:val="16"/>
              </w:rPr>
            </w:pPr>
          </w:p>
        </w:tc>
        <w:tc>
          <w:tcPr>
            <w:tcW w:w="189" w:type="pct"/>
            <w:tcBorders>
              <w:top w:val="single" w:sz="6" w:space="0" w:color="auto"/>
              <w:left w:val="single" w:sz="6" w:space="0" w:color="auto"/>
              <w:bottom w:val="single" w:sz="6" w:space="0" w:color="auto"/>
              <w:right w:val="single" w:sz="6" w:space="0" w:color="auto"/>
            </w:tcBorders>
          </w:tcPr>
          <w:p w14:paraId="075EE036" w14:textId="77777777" w:rsidR="003C1965" w:rsidRPr="00D26284" w:rsidRDefault="003C1965" w:rsidP="003C1965">
            <w:pPr>
              <w:rPr>
                <w:rFonts w:cs="Arial"/>
                <w:sz w:val="16"/>
                <w:szCs w:val="16"/>
              </w:rPr>
            </w:pPr>
          </w:p>
        </w:tc>
        <w:tc>
          <w:tcPr>
            <w:tcW w:w="980" w:type="pct"/>
            <w:tcBorders>
              <w:top w:val="single" w:sz="6" w:space="0" w:color="auto"/>
              <w:left w:val="single" w:sz="6" w:space="0" w:color="auto"/>
              <w:bottom w:val="single" w:sz="6" w:space="0" w:color="auto"/>
              <w:right w:val="single" w:sz="6" w:space="0" w:color="auto"/>
            </w:tcBorders>
          </w:tcPr>
          <w:p w14:paraId="5DCC32A9" w14:textId="1FF35E41" w:rsidR="003C1965" w:rsidRPr="00D26284" w:rsidRDefault="003C1965" w:rsidP="003C1965">
            <w:pPr>
              <w:rPr>
                <w:rFonts w:cs="Arial"/>
                <w:sz w:val="16"/>
                <w:szCs w:val="16"/>
              </w:rPr>
            </w:pPr>
            <w:r w:rsidRPr="00D26284">
              <w:rPr>
                <w:sz w:val="16"/>
                <w:szCs w:val="16"/>
              </w:rPr>
              <w:t>RBG_C_RN300ZEN</w:t>
            </w:r>
          </w:p>
        </w:tc>
        <w:tc>
          <w:tcPr>
            <w:tcW w:w="1791" w:type="pct"/>
            <w:tcBorders>
              <w:top w:val="single" w:sz="6" w:space="0" w:color="auto"/>
              <w:left w:val="single" w:sz="6" w:space="0" w:color="auto"/>
              <w:bottom w:val="single" w:sz="6" w:space="0" w:color="auto"/>
              <w:right w:val="single" w:sz="6" w:space="0" w:color="auto"/>
            </w:tcBorders>
          </w:tcPr>
          <w:p w14:paraId="7DC05C53" w14:textId="74B02306" w:rsidR="003C1965" w:rsidRPr="00D26284" w:rsidRDefault="003C1965" w:rsidP="003C1965">
            <w:pPr>
              <w:rPr>
                <w:rFonts w:cs="Arial"/>
                <w:sz w:val="16"/>
                <w:szCs w:val="16"/>
              </w:rPr>
            </w:pPr>
            <w:r w:rsidRPr="00D26284">
              <w:rPr>
                <w:rFonts w:cs="Arial"/>
                <w:sz w:val="16"/>
                <w:szCs w:val="16"/>
              </w:rPr>
              <w:t>BEAG_RN300ADRESRGLVRIJBRN</w:t>
            </w:r>
          </w:p>
        </w:tc>
      </w:tr>
      <w:tr w:rsidR="003C1965" w:rsidRPr="00D26284" w14:paraId="40994DE9" w14:textId="77777777" w:rsidTr="00E14A4D">
        <w:trPr>
          <w:cantSplit/>
          <w:trHeight w:val="190"/>
        </w:trPr>
        <w:tc>
          <w:tcPr>
            <w:tcW w:w="1862" w:type="pct"/>
            <w:tcBorders>
              <w:top w:val="single" w:sz="6" w:space="0" w:color="auto"/>
              <w:left w:val="single" w:sz="6" w:space="0" w:color="auto"/>
              <w:bottom w:val="single" w:sz="6" w:space="0" w:color="auto"/>
              <w:right w:val="single" w:sz="6" w:space="0" w:color="auto"/>
            </w:tcBorders>
            <w:vAlign w:val="bottom"/>
          </w:tcPr>
          <w:p w14:paraId="1EB877B3" w14:textId="37A952F5" w:rsidR="003C1965" w:rsidRPr="00D26284" w:rsidRDefault="003C1965" w:rsidP="003C1965">
            <w:pPr>
              <w:rPr>
                <w:rFonts w:cs="Arial"/>
                <w:sz w:val="16"/>
                <w:szCs w:val="16"/>
              </w:rPr>
            </w:pPr>
            <w:r w:rsidRPr="00D26284">
              <w:rPr>
                <w:rFonts w:cs="Arial"/>
                <w:sz w:val="16"/>
                <w:szCs w:val="16"/>
              </w:rPr>
              <w:t>XBAEC_LAND_CD</w:t>
            </w:r>
          </w:p>
        </w:tc>
        <w:tc>
          <w:tcPr>
            <w:tcW w:w="178" w:type="pct"/>
            <w:tcBorders>
              <w:top w:val="single" w:sz="6" w:space="0" w:color="auto"/>
              <w:left w:val="single" w:sz="6" w:space="0" w:color="auto"/>
              <w:bottom w:val="single" w:sz="6" w:space="0" w:color="auto"/>
              <w:right w:val="single" w:sz="6" w:space="0" w:color="auto"/>
            </w:tcBorders>
          </w:tcPr>
          <w:p w14:paraId="25D4DD4E" w14:textId="77777777" w:rsidR="003C1965" w:rsidRPr="00D26284" w:rsidRDefault="003C1965" w:rsidP="003C1965">
            <w:pPr>
              <w:rPr>
                <w:rFonts w:cs="Arial"/>
                <w:sz w:val="16"/>
                <w:szCs w:val="16"/>
              </w:rPr>
            </w:pPr>
          </w:p>
        </w:tc>
        <w:tc>
          <w:tcPr>
            <w:tcW w:w="189" w:type="pct"/>
            <w:tcBorders>
              <w:top w:val="single" w:sz="6" w:space="0" w:color="auto"/>
              <w:left w:val="single" w:sz="6" w:space="0" w:color="auto"/>
              <w:bottom w:val="single" w:sz="6" w:space="0" w:color="auto"/>
              <w:right w:val="single" w:sz="6" w:space="0" w:color="auto"/>
            </w:tcBorders>
          </w:tcPr>
          <w:p w14:paraId="723AB38D" w14:textId="77777777" w:rsidR="003C1965" w:rsidRPr="00D26284" w:rsidRDefault="003C1965" w:rsidP="003C1965">
            <w:pPr>
              <w:rPr>
                <w:rFonts w:cs="Arial"/>
                <w:sz w:val="16"/>
                <w:szCs w:val="16"/>
              </w:rPr>
            </w:pPr>
          </w:p>
        </w:tc>
        <w:tc>
          <w:tcPr>
            <w:tcW w:w="980" w:type="pct"/>
            <w:tcBorders>
              <w:top w:val="single" w:sz="6" w:space="0" w:color="auto"/>
              <w:left w:val="single" w:sz="6" w:space="0" w:color="auto"/>
              <w:bottom w:val="single" w:sz="6" w:space="0" w:color="auto"/>
              <w:right w:val="single" w:sz="6" w:space="0" w:color="auto"/>
            </w:tcBorders>
          </w:tcPr>
          <w:p w14:paraId="51072D98" w14:textId="26DEAD1F" w:rsidR="003C1965" w:rsidRPr="00D26284" w:rsidRDefault="003C1965" w:rsidP="003C1965">
            <w:pPr>
              <w:rPr>
                <w:rFonts w:cs="Arial"/>
                <w:sz w:val="16"/>
                <w:szCs w:val="16"/>
              </w:rPr>
            </w:pPr>
            <w:r w:rsidRPr="00D26284">
              <w:rPr>
                <w:sz w:val="16"/>
                <w:szCs w:val="16"/>
              </w:rPr>
              <w:t>RBG_C_RN300ZEN</w:t>
            </w:r>
          </w:p>
        </w:tc>
        <w:tc>
          <w:tcPr>
            <w:tcW w:w="1791" w:type="pct"/>
            <w:tcBorders>
              <w:top w:val="single" w:sz="6" w:space="0" w:color="auto"/>
              <w:left w:val="single" w:sz="6" w:space="0" w:color="auto"/>
              <w:bottom w:val="single" w:sz="6" w:space="0" w:color="auto"/>
              <w:right w:val="single" w:sz="6" w:space="0" w:color="auto"/>
            </w:tcBorders>
          </w:tcPr>
          <w:p w14:paraId="1B6D0659" w14:textId="2017493E" w:rsidR="003C1965" w:rsidRPr="00D26284" w:rsidRDefault="003C1965" w:rsidP="003C1965">
            <w:pPr>
              <w:rPr>
                <w:rFonts w:cs="Arial"/>
                <w:sz w:val="16"/>
                <w:szCs w:val="16"/>
              </w:rPr>
            </w:pPr>
            <w:r w:rsidRPr="00D26284">
              <w:rPr>
                <w:rFonts w:cs="Arial"/>
                <w:sz w:val="16"/>
                <w:szCs w:val="16"/>
              </w:rPr>
              <w:t>BEAG_RN300LANDBRN</w:t>
            </w:r>
          </w:p>
        </w:tc>
      </w:tr>
    </w:tbl>
    <w:p w14:paraId="47038F7D" w14:textId="77777777" w:rsidR="0062307E" w:rsidRPr="00A63BDC" w:rsidRDefault="0062307E" w:rsidP="00267520">
      <w:pPr>
        <w:rPr>
          <w:highlight w:val="yellow"/>
        </w:rPr>
      </w:pPr>
    </w:p>
    <w:p w14:paraId="1BFED532" w14:textId="77777777" w:rsidR="00267520" w:rsidRPr="00335768" w:rsidRDefault="00267520" w:rsidP="00267520">
      <w:pPr>
        <w:pStyle w:val="InfoBlue"/>
        <w:rPr>
          <w:vanish/>
        </w:rPr>
      </w:pPr>
    </w:p>
    <w:p w14:paraId="1A45A0A7" w14:textId="2998BA42" w:rsidR="00267520" w:rsidRPr="00335768" w:rsidRDefault="00267520" w:rsidP="00BD5477">
      <w:pPr>
        <w:pStyle w:val="Kop2"/>
      </w:pPr>
      <w:bookmarkStart w:id="1353" w:name="_Toc7616271"/>
      <w:r w:rsidRPr="00335768">
        <w:t>Hoofdselectie</w:t>
      </w:r>
      <w:bookmarkEnd w:id="1353"/>
    </w:p>
    <w:p w14:paraId="7C30F710" w14:textId="77777777" w:rsidR="00267520" w:rsidRPr="00335768" w:rsidRDefault="00267520" w:rsidP="00267520">
      <w:pPr>
        <w:pStyle w:val="Kop5"/>
      </w:pPr>
      <w:r w:rsidRPr="00335768">
        <w:t>Functionele beschrijving</w:t>
      </w:r>
    </w:p>
    <w:p w14:paraId="772890FD" w14:textId="62D6560D" w:rsidR="00630B40" w:rsidRDefault="00630B40" w:rsidP="00630B40">
      <w:pPr>
        <w:pStyle w:val="Standaardinspringing"/>
        <w:ind w:left="0" w:firstLine="0"/>
      </w:pPr>
      <w:r w:rsidRPr="00335768">
        <w:t>Selecteer alle Zending-gegevens uit RBG (tabel RBG_C_RN300ZEN) die zijn toegev</w:t>
      </w:r>
      <w:r w:rsidR="00335768" w:rsidRPr="00335768">
        <w:t xml:space="preserve">oegd sinds de vorige verwerking (BEAG_LAAD_TS ligt ná de </w:t>
      </w:r>
      <w:r w:rsidR="00335768" w:rsidRPr="00335768">
        <w:rPr>
          <w:i/>
        </w:rPr>
        <w:t>Vorige_laad_TS</w:t>
      </w:r>
      <w:r w:rsidR="00335768" w:rsidRPr="00335768">
        <w:t>).</w:t>
      </w:r>
    </w:p>
    <w:p w14:paraId="02FB5826" w14:textId="7A3B7F6A" w:rsidR="0027784D" w:rsidRPr="00335768" w:rsidRDefault="0027784D" w:rsidP="00630B40">
      <w:pPr>
        <w:pStyle w:val="Standaardinspringing"/>
        <w:ind w:left="0" w:firstLine="0"/>
      </w:pPr>
      <w:r>
        <w:t xml:space="preserve">Stel de adresSLEUTEL samen, zoals beschreven is in </w:t>
      </w:r>
      <w:r w:rsidRPr="00A63BDC">
        <w:t xml:space="preserve">paragraaf </w:t>
      </w:r>
      <w:r w:rsidRPr="00A63BDC">
        <w:fldChar w:fldCharType="begin"/>
      </w:r>
      <w:r w:rsidRPr="00A63BDC">
        <w:instrText xml:space="preserve"> REF _Ref476153266 \r \h </w:instrText>
      </w:r>
      <w:r>
        <w:instrText xml:space="preserve"> \* MERGEFORMAT </w:instrText>
      </w:r>
      <w:r w:rsidRPr="00A63BDC">
        <w:fldChar w:fldCharType="separate"/>
      </w:r>
      <w:r w:rsidR="00297961">
        <w:t>4.2.3</w:t>
      </w:r>
      <w:r w:rsidRPr="00A63BDC">
        <w:fldChar w:fldCharType="end"/>
      </w:r>
      <w:r w:rsidRPr="00A63BDC">
        <w:t xml:space="preserve"> (H_ADRES).</w:t>
      </w:r>
    </w:p>
    <w:p w14:paraId="6A4F371D" w14:textId="7D95EAE2" w:rsidR="00630B40" w:rsidRPr="00A63BDC" w:rsidRDefault="00630B40" w:rsidP="00630B40">
      <w:pPr>
        <w:pStyle w:val="Standaardinspringing"/>
        <w:ind w:left="0" w:firstLine="0"/>
        <w:rPr>
          <w:highlight w:val="yellow"/>
        </w:rPr>
      </w:pPr>
    </w:p>
    <w:p w14:paraId="7AF14628" w14:textId="3E42BB26" w:rsidR="00335768" w:rsidRDefault="00335768" w:rsidP="00335768">
      <w:pPr>
        <w:pStyle w:val="Standaardinspringing"/>
        <w:ind w:left="0" w:firstLine="0"/>
        <w:rPr>
          <w:rFonts w:cs="Arial"/>
          <w:spacing w:val="0"/>
          <w:szCs w:val="19"/>
        </w:rPr>
      </w:pPr>
      <w:r>
        <w:t xml:space="preserve">Maak vervolgens van deze gegevens een lijst met unieke voorkomens </w:t>
      </w:r>
      <w:r w:rsidR="0027784D">
        <w:t>van de adres-SLEUTEL</w:t>
      </w:r>
      <w:r>
        <w:t xml:space="preserve"> </w:t>
      </w:r>
      <w:r w:rsidRPr="0027784D">
        <w:t xml:space="preserve">en </w:t>
      </w:r>
      <w:r w:rsidR="0027784D" w:rsidRPr="0027784D">
        <w:t>XBAEC</w:t>
      </w:r>
      <w:r>
        <w:t>_MUTATIEBEGIN_TS.</w:t>
      </w:r>
    </w:p>
    <w:p w14:paraId="0B7273C6" w14:textId="77777777" w:rsidR="0062307E" w:rsidRPr="00A63BDC" w:rsidRDefault="0062307E" w:rsidP="00ED31EF">
      <w:pPr>
        <w:rPr>
          <w:highlight w:val="yellow"/>
        </w:rPr>
      </w:pPr>
    </w:p>
    <w:p w14:paraId="7966612F" w14:textId="77777777" w:rsidR="00267520" w:rsidRPr="00335768" w:rsidRDefault="00267520" w:rsidP="00267520">
      <w:pPr>
        <w:pStyle w:val="Kop5"/>
      </w:pPr>
      <w:r w:rsidRPr="00335768">
        <w:t>Selectiepad</w:t>
      </w:r>
    </w:p>
    <w:p w14:paraId="0E2C778E" w14:textId="77777777" w:rsidR="00335768" w:rsidRPr="00335768" w:rsidRDefault="00335768" w:rsidP="00335768">
      <w:pPr>
        <w:pStyle w:val="Standaardinspringing"/>
        <w:ind w:left="0" w:firstLine="0"/>
      </w:pPr>
      <w:r w:rsidRPr="00335768">
        <w:t>RBG_C_RN300ZEN</w:t>
      </w:r>
    </w:p>
    <w:p w14:paraId="5AF33802" w14:textId="77777777" w:rsidR="00335768" w:rsidRPr="00335768" w:rsidRDefault="00335768" w:rsidP="00335768">
      <w:pPr>
        <w:pStyle w:val="Standaardinspringing"/>
        <w:ind w:left="0" w:firstLine="0"/>
      </w:pPr>
      <w:r w:rsidRPr="00335768">
        <w:t xml:space="preserve">         </w:t>
      </w:r>
      <w:r w:rsidRPr="00335768">
        <w:sym w:font="Wingdings" w:char="F0E2"/>
      </w:r>
      <w:r w:rsidRPr="00335768">
        <w:t xml:space="preserve"> </w:t>
      </w:r>
      <w:r w:rsidRPr="00335768">
        <w:rPr>
          <w:color w:val="7F7F7F" w:themeColor="text1" w:themeTint="80"/>
          <w:sz w:val="16"/>
          <w:szCs w:val="16"/>
        </w:rPr>
        <w:t>(join)</w:t>
      </w:r>
    </w:p>
    <w:p w14:paraId="0772938F" w14:textId="7F522A44" w:rsidR="00630B40" w:rsidRPr="00335768" w:rsidRDefault="00630B40" w:rsidP="00630B40">
      <w:pPr>
        <w:pStyle w:val="Standaardinspringing"/>
        <w:ind w:left="0" w:firstLine="0"/>
      </w:pPr>
      <w:r w:rsidRPr="00335768">
        <w:t>H_</w:t>
      </w:r>
      <w:r w:rsidR="00C5079E" w:rsidRPr="00335768">
        <w:t>ADRES</w:t>
      </w:r>
    </w:p>
    <w:p w14:paraId="51939BC1" w14:textId="31F9C15B" w:rsidR="00630B40" w:rsidRPr="00335768" w:rsidRDefault="00630B40" w:rsidP="00335768">
      <w:pPr>
        <w:pStyle w:val="Standaardinspringing"/>
        <w:ind w:left="0" w:firstLine="0"/>
      </w:pPr>
    </w:p>
    <w:p w14:paraId="26CB2DE8" w14:textId="77777777" w:rsidR="00630B40" w:rsidRPr="00335768" w:rsidRDefault="00630B40" w:rsidP="00630B40">
      <w:pPr>
        <w:pStyle w:val="Kop5"/>
      </w:pPr>
      <w:r w:rsidRPr="00335768">
        <w:t>Kolommen en condities:</w:t>
      </w:r>
    </w:p>
    <w:tbl>
      <w:tblPr>
        <w:tblW w:w="9609" w:type="dxa"/>
        <w:tblLayout w:type="fixed"/>
        <w:tblCellMar>
          <w:left w:w="70" w:type="dxa"/>
          <w:right w:w="70" w:type="dxa"/>
        </w:tblCellMar>
        <w:tblLook w:val="0000" w:firstRow="0" w:lastRow="0" w:firstColumn="0" w:lastColumn="0" w:noHBand="0" w:noVBand="0"/>
      </w:tblPr>
      <w:tblGrid>
        <w:gridCol w:w="3823"/>
        <w:gridCol w:w="425"/>
        <w:gridCol w:w="5361"/>
      </w:tblGrid>
      <w:tr w:rsidR="00630B40" w:rsidRPr="00D26284" w14:paraId="331BBC8E" w14:textId="77777777" w:rsidTr="00E275EC">
        <w:trPr>
          <w:cantSplit/>
          <w:trHeight w:val="511"/>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499E92BD" w14:textId="77777777" w:rsidR="00630B40" w:rsidRPr="00D26284" w:rsidRDefault="00630B40" w:rsidP="00E275EC">
            <w:pPr>
              <w:rPr>
                <w:b/>
                <w:sz w:val="16"/>
                <w:szCs w:val="16"/>
              </w:rPr>
            </w:pPr>
            <w:r w:rsidRPr="00D26284">
              <w:rPr>
                <w:b/>
                <w:sz w:val="16"/>
                <w:szCs w:val="16"/>
              </w:rPr>
              <w:t>RBG_C_RN300ZEN (alias: R1)</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63704782" w14:textId="557B8D62" w:rsidR="00630B40" w:rsidRPr="00D26284" w:rsidRDefault="00335768" w:rsidP="00E275EC">
            <w:pPr>
              <w:ind w:right="-70"/>
              <w:rPr>
                <w:b/>
                <w:sz w:val="16"/>
                <w:szCs w:val="16"/>
              </w:rPr>
            </w:pPr>
            <w:r w:rsidRPr="00D26284">
              <w:rPr>
                <w:b/>
                <w:sz w:val="16"/>
                <w:szCs w:val="16"/>
              </w:rPr>
              <w:t>Sel.</w:t>
            </w:r>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657420D0" w14:textId="7FEBD3D2" w:rsidR="00630B40" w:rsidRPr="00D26284" w:rsidRDefault="00335768" w:rsidP="00E275EC">
            <w:pPr>
              <w:rPr>
                <w:b/>
                <w:sz w:val="16"/>
                <w:szCs w:val="16"/>
              </w:rPr>
            </w:pPr>
            <w:r w:rsidRPr="00D26284">
              <w:rPr>
                <w:b/>
                <w:sz w:val="16"/>
                <w:szCs w:val="16"/>
              </w:rPr>
              <w:t>Conditie</w:t>
            </w:r>
          </w:p>
        </w:tc>
      </w:tr>
      <w:tr w:rsidR="00790FBD" w:rsidRPr="00D26284" w14:paraId="457B1D36" w14:textId="77777777" w:rsidTr="00E22B6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5387A15" w14:textId="77777777" w:rsidR="00790FBD" w:rsidRPr="00D26284" w:rsidRDefault="00790FBD" w:rsidP="00E22B62">
            <w:pPr>
              <w:rPr>
                <w:rFonts w:cs="Arial"/>
                <w:snapToGrid w:val="0"/>
                <w:color w:val="000000"/>
                <w:sz w:val="16"/>
                <w:szCs w:val="16"/>
              </w:rPr>
            </w:pPr>
            <w:r w:rsidRPr="00D26284">
              <w:rPr>
                <w:rFonts w:cs="Arial"/>
                <w:sz w:val="16"/>
                <w:szCs w:val="16"/>
              </w:rPr>
              <w:t>BEAG_RN300VALUTAJAAR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2B05FC8" w14:textId="77777777" w:rsidR="00790FBD" w:rsidRPr="00D26284" w:rsidRDefault="00790FBD" w:rsidP="00E22B62">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03574192" w14:textId="77777777" w:rsidR="00790FBD" w:rsidRPr="00D26284" w:rsidRDefault="00790FBD" w:rsidP="00E22B62">
            <w:pPr>
              <w:rPr>
                <w:rFonts w:cs="Arial"/>
                <w:sz w:val="16"/>
                <w:szCs w:val="16"/>
              </w:rPr>
            </w:pPr>
            <w:r>
              <w:rPr>
                <w:rFonts w:cs="Arial"/>
                <w:sz w:val="16"/>
                <w:szCs w:val="16"/>
              </w:rPr>
              <w:t>≥ 2016</w:t>
            </w:r>
          </w:p>
        </w:tc>
      </w:tr>
      <w:tr w:rsidR="00630B40" w:rsidRPr="00D26284" w14:paraId="01F6BDD0" w14:textId="77777777" w:rsidTr="00E275EC">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4A1D6A21" w14:textId="77777777" w:rsidR="00630B40" w:rsidRPr="00D26284" w:rsidRDefault="00630B40" w:rsidP="00E275EC">
            <w:pPr>
              <w:rPr>
                <w:rFonts w:cs="Arial"/>
                <w:sz w:val="16"/>
                <w:szCs w:val="16"/>
              </w:rPr>
            </w:pPr>
            <w:r w:rsidRPr="00D26284">
              <w:rPr>
                <w:rFonts w:cs="Arial"/>
                <w:sz w:val="16"/>
                <w:szCs w:val="16"/>
              </w:rPr>
              <w:t>BEAG_LAAD_TS</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57D45F5" w14:textId="77777777" w:rsidR="00630B40" w:rsidRPr="00D26284" w:rsidRDefault="00630B40" w:rsidP="00E275EC">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11F1BD45" w14:textId="735E91AB" w:rsidR="00630B40" w:rsidRPr="00D26284" w:rsidRDefault="00630B40" w:rsidP="00E275EC">
            <w:pPr>
              <w:rPr>
                <w:rFonts w:cs="Arial"/>
                <w:sz w:val="16"/>
                <w:szCs w:val="16"/>
              </w:rPr>
            </w:pPr>
            <w:r w:rsidRPr="00D26284">
              <w:rPr>
                <w:rFonts w:cs="Arial"/>
                <w:sz w:val="16"/>
                <w:szCs w:val="16"/>
              </w:rPr>
              <w:t xml:space="preserve">&gt; </w:t>
            </w:r>
            <w:r w:rsidR="003E1CD5" w:rsidRPr="00D26284">
              <w:rPr>
                <w:i/>
                <w:sz w:val="16"/>
                <w:szCs w:val="16"/>
              </w:rPr>
              <w:t>Vorige_laad_TS</w:t>
            </w:r>
          </w:p>
        </w:tc>
      </w:tr>
      <w:tr w:rsidR="00630B40" w:rsidRPr="00D26284" w14:paraId="4B6269E6" w14:textId="77777777" w:rsidTr="00E275EC">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1DC7B73" w14:textId="77777777" w:rsidR="00630B40" w:rsidRPr="00D26284" w:rsidRDefault="00630B40" w:rsidP="00E275EC">
            <w:pPr>
              <w:rPr>
                <w:rFonts w:cs="Arial"/>
                <w:sz w:val="16"/>
                <w:szCs w:val="16"/>
              </w:rPr>
            </w:pPr>
            <w:r w:rsidRPr="00D26284">
              <w:rPr>
                <w:rFonts w:cs="Arial"/>
                <w:sz w:val="16"/>
                <w:szCs w:val="16"/>
              </w:rPr>
              <w:lastRenderedPageBreak/>
              <w:t>BEAG_RECORDBRON_NAAM</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278CF09" w14:textId="77777777" w:rsidR="00630B40" w:rsidRPr="00D26284" w:rsidRDefault="00630B40" w:rsidP="00E275EC">
            <w:pPr>
              <w:ind w:right="-70"/>
              <w:rPr>
                <w:rFonts w:cs="Arial"/>
                <w:sz w:val="16"/>
                <w:szCs w:val="16"/>
              </w:rPr>
            </w:pPr>
            <w:r w:rsidRPr="00D26284">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5FAB582C" w14:textId="77777777" w:rsidR="00630B40" w:rsidRPr="00D26284" w:rsidRDefault="00630B40" w:rsidP="00E275EC">
            <w:pPr>
              <w:rPr>
                <w:rFonts w:cs="Arial"/>
                <w:sz w:val="16"/>
                <w:szCs w:val="16"/>
              </w:rPr>
            </w:pPr>
          </w:p>
        </w:tc>
      </w:tr>
      <w:tr w:rsidR="00630B40" w:rsidRPr="00D26284" w14:paraId="028EC99E" w14:textId="77777777" w:rsidTr="00E275EC">
        <w:trPr>
          <w:cantSplit/>
        </w:trPr>
        <w:tc>
          <w:tcPr>
            <w:tcW w:w="3823" w:type="dxa"/>
            <w:tcBorders>
              <w:top w:val="single" w:sz="4" w:space="0" w:color="auto"/>
              <w:left w:val="single" w:sz="6" w:space="0" w:color="auto"/>
              <w:bottom w:val="single" w:sz="4" w:space="0" w:color="auto"/>
              <w:right w:val="single" w:sz="6" w:space="0" w:color="auto"/>
            </w:tcBorders>
            <w:shd w:val="clear" w:color="auto" w:fill="auto"/>
          </w:tcPr>
          <w:p w14:paraId="752E152D" w14:textId="77777777" w:rsidR="00630B40" w:rsidRPr="00D26284" w:rsidRDefault="00630B40" w:rsidP="00E275EC">
            <w:pPr>
              <w:rPr>
                <w:rFonts w:cs="Arial"/>
                <w:snapToGrid w:val="0"/>
                <w:color w:val="000000"/>
                <w:sz w:val="16"/>
                <w:szCs w:val="16"/>
              </w:rPr>
            </w:pPr>
            <w:r w:rsidRPr="00D26284">
              <w:rPr>
                <w:rFonts w:cs="Arial"/>
                <w:snapToGrid w:val="0"/>
                <w:color w:val="000000"/>
                <w:sz w:val="16"/>
                <w:szCs w:val="16"/>
              </w:rPr>
              <w:t>BEAG_RN300AANMAAKTIJDSTIP</w:t>
            </w:r>
          </w:p>
        </w:tc>
        <w:tc>
          <w:tcPr>
            <w:tcW w:w="425" w:type="dxa"/>
            <w:tcBorders>
              <w:top w:val="single" w:sz="4" w:space="0" w:color="auto"/>
              <w:left w:val="single" w:sz="6" w:space="0" w:color="auto"/>
              <w:bottom w:val="single" w:sz="4" w:space="0" w:color="auto"/>
              <w:right w:val="single" w:sz="6" w:space="0" w:color="auto"/>
            </w:tcBorders>
            <w:shd w:val="clear" w:color="auto" w:fill="auto"/>
          </w:tcPr>
          <w:p w14:paraId="03EF5464" w14:textId="77777777" w:rsidR="00630B40" w:rsidRPr="00D26284" w:rsidRDefault="00630B40" w:rsidP="00E275EC">
            <w:pPr>
              <w:ind w:right="-70"/>
              <w:rPr>
                <w:rFonts w:cs="Arial"/>
                <w:sz w:val="16"/>
                <w:szCs w:val="16"/>
              </w:rPr>
            </w:pPr>
            <w:r w:rsidRPr="00D26284">
              <w:rPr>
                <w:rFonts w:cs="Arial"/>
                <w:sz w:val="16"/>
                <w:szCs w:val="16"/>
              </w:rPr>
              <w:t>X</w:t>
            </w:r>
          </w:p>
        </w:tc>
        <w:tc>
          <w:tcPr>
            <w:tcW w:w="5361" w:type="dxa"/>
            <w:tcBorders>
              <w:top w:val="single" w:sz="4" w:space="0" w:color="auto"/>
              <w:left w:val="single" w:sz="6" w:space="0" w:color="auto"/>
              <w:bottom w:val="single" w:sz="4" w:space="0" w:color="auto"/>
              <w:right w:val="single" w:sz="6" w:space="0" w:color="auto"/>
            </w:tcBorders>
            <w:shd w:val="clear" w:color="auto" w:fill="auto"/>
          </w:tcPr>
          <w:p w14:paraId="0F852951" w14:textId="77777777" w:rsidR="00630B40" w:rsidRPr="00D26284" w:rsidRDefault="00630B40" w:rsidP="00E275EC">
            <w:pPr>
              <w:rPr>
                <w:sz w:val="16"/>
                <w:szCs w:val="16"/>
              </w:rPr>
            </w:pPr>
          </w:p>
        </w:tc>
      </w:tr>
      <w:tr w:rsidR="00BD6E55" w:rsidRPr="00D26284" w14:paraId="7BA46B29" w14:textId="77777777" w:rsidTr="00E275EC">
        <w:trPr>
          <w:cantSplit/>
        </w:trPr>
        <w:tc>
          <w:tcPr>
            <w:tcW w:w="3823" w:type="dxa"/>
            <w:tcBorders>
              <w:top w:val="single" w:sz="4" w:space="0" w:color="auto"/>
              <w:left w:val="single" w:sz="6" w:space="0" w:color="auto"/>
              <w:bottom w:val="single" w:sz="4" w:space="0" w:color="auto"/>
              <w:right w:val="single" w:sz="6" w:space="0" w:color="auto"/>
            </w:tcBorders>
            <w:shd w:val="clear" w:color="auto" w:fill="auto"/>
          </w:tcPr>
          <w:p w14:paraId="5D9E91CC" w14:textId="21D3897A" w:rsidR="00BD6E55" w:rsidRPr="00D26284" w:rsidRDefault="00BD6E55" w:rsidP="00E275EC">
            <w:pPr>
              <w:rPr>
                <w:rFonts w:cs="Arial"/>
                <w:snapToGrid w:val="0"/>
                <w:color w:val="000000"/>
                <w:sz w:val="16"/>
                <w:szCs w:val="16"/>
              </w:rPr>
            </w:pPr>
            <w:r w:rsidRPr="00D26284">
              <w:rPr>
                <w:rFonts w:cs="Arial"/>
                <w:sz w:val="16"/>
                <w:szCs w:val="16"/>
              </w:rPr>
              <w:t>BEAG_RN300POSTCODEBRN</w:t>
            </w:r>
          </w:p>
        </w:tc>
        <w:tc>
          <w:tcPr>
            <w:tcW w:w="425" w:type="dxa"/>
            <w:tcBorders>
              <w:top w:val="single" w:sz="4" w:space="0" w:color="auto"/>
              <w:left w:val="single" w:sz="6" w:space="0" w:color="auto"/>
              <w:bottom w:val="single" w:sz="4" w:space="0" w:color="auto"/>
              <w:right w:val="single" w:sz="6" w:space="0" w:color="auto"/>
            </w:tcBorders>
            <w:shd w:val="clear" w:color="auto" w:fill="auto"/>
          </w:tcPr>
          <w:p w14:paraId="274C32A7" w14:textId="6DB005E5" w:rsidR="00BD6E55" w:rsidRPr="00D26284" w:rsidRDefault="00BD6E55" w:rsidP="00E275EC">
            <w:pPr>
              <w:ind w:right="-70"/>
              <w:rPr>
                <w:rFonts w:cs="Arial"/>
                <w:sz w:val="16"/>
                <w:szCs w:val="16"/>
              </w:rPr>
            </w:pPr>
            <w:r w:rsidRPr="00D26284">
              <w:rPr>
                <w:rFonts w:cs="Arial"/>
                <w:sz w:val="16"/>
                <w:szCs w:val="16"/>
              </w:rPr>
              <w:t>X</w:t>
            </w:r>
          </w:p>
        </w:tc>
        <w:tc>
          <w:tcPr>
            <w:tcW w:w="5361" w:type="dxa"/>
            <w:tcBorders>
              <w:top w:val="single" w:sz="4" w:space="0" w:color="auto"/>
              <w:left w:val="single" w:sz="6" w:space="0" w:color="auto"/>
              <w:bottom w:val="single" w:sz="4" w:space="0" w:color="auto"/>
              <w:right w:val="single" w:sz="6" w:space="0" w:color="auto"/>
            </w:tcBorders>
            <w:shd w:val="clear" w:color="auto" w:fill="auto"/>
          </w:tcPr>
          <w:p w14:paraId="313FE797" w14:textId="458AFE02" w:rsidR="00BD6E55" w:rsidRPr="00D26284" w:rsidRDefault="00BD6E55" w:rsidP="00E275EC">
            <w:pPr>
              <w:rPr>
                <w:i/>
                <w:sz w:val="16"/>
                <w:szCs w:val="16"/>
              </w:rPr>
            </w:pPr>
          </w:p>
        </w:tc>
      </w:tr>
      <w:tr w:rsidR="00BD6E55" w:rsidRPr="00D26284" w14:paraId="65C82C83" w14:textId="77777777" w:rsidTr="00E275EC">
        <w:trPr>
          <w:cantSplit/>
        </w:trPr>
        <w:tc>
          <w:tcPr>
            <w:tcW w:w="3823" w:type="dxa"/>
            <w:tcBorders>
              <w:top w:val="single" w:sz="4" w:space="0" w:color="auto"/>
              <w:left w:val="single" w:sz="6" w:space="0" w:color="auto"/>
              <w:bottom w:val="single" w:sz="4" w:space="0" w:color="auto"/>
              <w:right w:val="single" w:sz="6" w:space="0" w:color="auto"/>
            </w:tcBorders>
            <w:shd w:val="clear" w:color="auto" w:fill="auto"/>
          </w:tcPr>
          <w:p w14:paraId="302D6500" w14:textId="6FBD685F" w:rsidR="00BD6E55" w:rsidRPr="00D26284" w:rsidRDefault="00BD6E55" w:rsidP="00E275EC">
            <w:pPr>
              <w:rPr>
                <w:rFonts w:cs="Arial"/>
                <w:snapToGrid w:val="0"/>
                <w:color w:val="000000"/>
                <w:sz w:val="16"/>
                <w:szCs w:val="16"/>
              </w:rPr>
            </w:pPr>
            <w:r w:rsidRPr="00D26284">
              <w:rPr>
                <w:rFonts w:cs="Arial"/>
                <w:sz w:val="16"/>
                <w:szCs w:val="16"/>
              </w:rPr>
              <w:t>BEAG_RN300STRAATBRN</w:t>
            </w:r>
          </w:p>
        </w:tc>
        <w:tc>
          <w:tcPr>
            <w:tcW w:w="425" w:type="dxa"/>
            <w:tcBorders>
              <w:top w:val="single" w:sz="4" w:space="0" w:color="auto"/>
              <w:left w:val="single" w:sz="6" w:space="0" w:color="auto"/>
              <w:bottom w:val="single" w:sz="4" w:space="0" w:color="auto"/>
              <w:right w:val="single" w:sz="6" w:space="0" w:color="auto"/>
            </w:tcBorders>
            <w:shd w:val="clear" w:color="auto" w:fill="auto"/>
          </w:tcPr>
          <w:p w14:paraId="588870EA" w14:textId="14DF01BA" w:rsidR="00BD6E55" w:rsidRPr="00D26284" w:rsidRDefault="00BD6E55" w:rsidP="00E275EC">
            <w:pPr>
              <w:ind w:right="-70"/>
              <w:rPr>
                <w:rFonts w:cs="Arial"/>
                <w:sz w:val="16"/>
                <w:szCs w:val="16"/>
              </w:rPr>
            </w:pPr>
            <w:r w:rsidRPr="00D26284">
              <w:rPr>
                <w:rFonts w:cs="Arial"/>
                <w:sz w:val="16"/>
                <w:szCs w:val="16"/>
              </w:rPr>
              <w:t>X</w:t>
            </w:r>
          </w:p>
        </w:tc>
        <w:tc>
          <w:tcPr>
            <w:tcW w:w="5361" w:type="dxa"/>
            <w:tcBorders>
              <w:top w:val="single" w:sz="4" w:space="0" w:color="auto"/>
              <w:left w:val="single" w:sz="6" w:space="0" w:color="auto"/>
              <w:bottom w:val="single" w:sz="4" w:space="0" w:color="auto"/>
              <w:right w:val="single" w:sz="6" w:space="0" w:color="auto"/>
            </w:tcBorders>
            <w:shd w:val="clear" w:color="auto" w:fill="auto"/>
          </w:tcPr>
          <w:p w14:paraId="05609887" w14:textId="77777777" w:rsidR="00BD6E55" w:rsidRPr="00D26284" w:rsidRDefault="00BD6E55" w:rsidP="00E275EC">
            <w:pPr>
              <w:rPr>
                <w:sz w:val="16"/>
                <w:szCs w:val="16"/>
              </w:rPr>
            </w:pPr>
          </w:p>
        </w:tc>
      </w:tr>
      <w:tr w:rsidR="00BD6E55" w:rsidRPr="00D26284" w14:paraId="0BB116B6" w14:textId="77777777" w:rsidTr="00E275EC">
        <w:trPr>
          <w:cantSplit/>
        </w:trPr>
        <w:tc>
          <w:tcPr>
            <w:tcW w:w="3823" w:type="dxa"/>
            <w:tcBorders>
              <w:top w:val="single" w:sz="4" w:space="0" w:color="auto"/>
              <w:left w:val="single" w:sz="6" w:space="0" w:color="auto"/>
              <w:bottom w:val="single" w:sz="4" w:space="0" w:color="auto"/>
              <w:right w:val="single" w:sz="6" w:space="0" w:color="auto"/>
            </w:tcBorders>
            <w:shd w:val="clear" w:color="auto" w:fill="auto"/>
          </w:tcPr>
          <w:p w14:paraId="1F66500E" w14:textId="392E7B10" w:rsidR="00BD6E55" w:rsidRPr="00D26284" w:rsidRDefault="00BD6E55" w:rsidP="00E275EC">
            <w:pPr>
              <w:rPr>
                <w:rFonts w:cs="Arial"/>
                <w:snapToGrid w:val="0"/>
                <w:color w:val="000000"/>
                <w:sz w:val="16"/>
                <w:szCs w:val="16"/>
              </w:rPr>
            </w:pPr>
            <w:r w:rsidRPr="00D26284">
              <w:rPr>
                <w:rFonts w:cs="Arial"/>
                <w:sz w:val="16"/>
                <w:szCs w:val="16"/>
              </w:rPr>
              <w:t>BEAG_RN300HUISNRBRN</w:t>
            </w:r>
          </w:p>
        </w:tc>
        <w:tc>
          <w:tcPr>
            <w:tcW w:w="425" w:type="dxa"/>
            <w:tcBorders>
              <w:top w:val="single" w:sz="4" w:space="0" w:color="auto"/>
              <w:left w:val="single" w:sz="6" w:space="0" w:color="auto"/>
              <w:bottom w:val="single" w:sz="4" w:space="0" w:color="auto"/>
              <w:right w:val="single" w:sz="6" w:space="0" w:color="auto"/>
            </w:tcBorders>
            <w:shd w:val="clear" w:color="auto" w:fill="auto"/>
          </w:tcPr>
          <w:p w14:paraId="3319E5A1" w14:textId="4A5206D3" w:rsidR="00BD6E55" w:rsidRPr="00D26284" w:rsidRDefault="00BD6E55" w:rsidP="00E275EC">
            <w:pPr>
              <w:ind w:right="-70"/>
              <w:rPr>
                <w:rFonts w:cs="Arial"/>
                <w:sz w:val="16"/>
                <w:szCs w:val="16"/>
              </w:rPr>
            </w:pPr>
            <w:r w:rsidRPr="00D26284">
              <w:rPr>
                <w:rFonts w:cs="Arial"/>
                <w:sz w:val="16"/>
                <w:szCs w:val="16"/>
              </w:rPr>
              <w:t>X</w:t>
            </w:r>
          </w:p>
        </w:tc>
        <w:tc>
          <w:tcPr>
            <w:tcW w:w="5361" w:type="dxa"/>
            <w:tcBorders>
              <w:top w:val="single" w:sz="4" w:space="0" w:color="auto"/>
              <w:left w:val="single" w:sz="6" w:space="0" w:color="auto"/>
              <w:bottom w:val="single" w:sz="4" w:space="0" w:color="auto"/>
              <w:right w:val="single" w:sz="6" w:space="0" w:color="auto"/>
            </w:tcBorders>
            <w:shd w:val="clear" w:color="auto" w:fill="auto"/>
          </w:tcPr>
          <w:p w14:paraId="038B2257" w14:textId="003F71F7" w:rsidR="00BD6E55" w:rsidRPr="00D26284" w:rsidRDefault="00BD6E55" w:rsidP="00E275EC">
            <w:pPr>
              <w:rPr>
                <w:sz w:val="16"/>
                <w:szCs w:val="16"/>
              </w:rPr>
            </w:pPr>
          </w:p>
        </w:tc>
      </w:tr>
      <w:tr w:rsidR="00BD6E55" w:rsidRPr="00D26284" w14:paraId="4D7D52F7" w14:textId="77777777" w:rsidTr="00E275EC">
        <w:trPr>
          <w:cantSplit/>
        </w:trPr>
        <w:tc>
          <w:tcPr>
            <w:tcW w:w="3823" w:type="dxa"/>
            <w:tcBorders>
              <w:top w:val="single" w:sz="4" w:space="0" w:color="auto"/>
              <w:left w:val="single" w:sz="6" w:space="0" w:color="auto"/>
              <w:bottom w:val="single" w:sz="4" w:space="0" w:color="auto"/>
              <w:right w:val="single" w:sz="6" w:space="0" w:color="auto"/>
            </w:tcBorders>
            <w:shd w:val="clear" w:color="auto" w:fill="auto"/>
          </w:tcPr>
          <w:p w14:paraId="06B7B924" w14:textId="1BB26568" w:rsidR="00BD6E55" w:rsidRPr="00D26284" w:rsidRDefault="00BD6E55" w:rsidP="00E275EC">
            <w:pPr>
              <w:rPr>
                <w:rFonts w:cs="Arial"/>
                <w:snapToGrid w:val="0"/>
                <w:color w:val="000000"/>
                <w:sz w:val="16"/>
                <w:szCs w:val="16"/>
              </w:rPr>
            </w:pPr>
            <w:r w:rsidRPr="00D26284">
              <w:rPr>
                <w:rFonts w:cs="Arial"/>
                <w:sz w:val="16"/>
                <w:szCs w:val="16"/>
              </w:rPr>
              <w:t>BEAG_RN300PLINSTBRN</w:t>
            </w:r>
          </w:p>
        </w:tc>
        <w:tc>
          <w:tcPr>
            <w:tcW w:w="425" w:type="dxa"/>
            <w:tcBorders>
              <w:top w:val="single" w:sz="4" w:space="0" w:color="auto"/>
              <w:left w:val="single" w:sz="6" w:space="0" w:color="auto"/>
              <w:bottom w:val="single" w:sz="4" w:space="0" w:color="auto"/>
              <w:right w:val="single" w:sz="6" w:space="0" w:color="auto"/>
            </w:tcBorders>
            <w:shd w:val="clear" w:color="auto" w:fill="auto"/>
          </w:tcPr>
          <w:p w14:paraId="514658CB" w14:textId="00DFF53B" w:rsidR="00BD6E55" w:rsidRPr="00D26284" w:rsidRDefault="00BD6E55" w:rsidP="00E275EC">
            <w:pPr>
              <w:ind w:right="-70"/>
              <w:rPr>
                <w:rFonts w:cs="Arial"/>
                <w:sz w:val="16"/>
                <w:szCs w:val="16"/>
              </w:rPr>
            </w:pPr>
            <w:r w:rsidRPr="00D26284">
              <w:rPr>
                <w:rFonts w:cs="Arial"/>
                <w:sz w:val="16"/>
                <w:szCs w:val="16"/>
              </w:rPr>
              <w:t>X</w:t>
            </w:r>
          </w:p>
        </w:tc>
        <w:tc>
          <w:tcPr>
            <w:tcW w:w="5361" w:type="dxa"/>
            <w:tcBorders>
              <w:top w:val="single" w:sz="4" w:space="0" w:color="auto"/>
              <w:left w:val="single" w:sz="6" w:space="0" w:color="auto"/>
              <w:bottom w:val="single" w:sz="4" w:space="0" w:color="auto"/>
              <w:right w:val="single" w:sz="6" w:space="0" w:color="auto"/>
            </w:tcBorders>
            <w:shd w:val="clear" w:color="auto" w:fill="auto"/>
          </w:tcPr>
          <w:p w14:paraId="12C93EDD" w14:textId="77777777" w:rsidR="00BD6E55" w:rsidRPr="00D26284" w:rsidRDefault="00BD6E55" w:rsidP="00E275EC">
            <w:pPr>
              <w:rPr>
                <w:sz w:val="16"/>
                <w:szCs w:val="16"/>
              </w:rPr>
            </w:pPr>
          </w:p>
        </w:tc>
      </w:tr>
      <w:tr w:rsidR="00A46B6C" w:rsidRPr="00D26284" w14:paraId="33744F05" w14:textId="77777777" w:rsidTr="00E275EC">
        <w:trPr>
          <w:cantSplit/>
        </w:trPr>
        <w:tc>
          <w:tcPr>
            <w:tcW w:w="3823" w:type="dxa"/>
            <w:tcBorders>
              <w:top w:val="single" w:sz="4" w:space="0" w:color="auto"/>
              <w:left w:val="single" w:sz="6" w:space="0" w:color="auto"/>
              <w:bottom w:val="single" w:sz="4" w:space="0" w:color="auto"/>
              <w:right w:val="single" w:sz="6" w:space="0" w:color="auto"/>
            </w:tcBorders>
            <w:shd w:val="clear" w:color="auto" w:fill="auto"/>
          </w:tcPr>
          <w:p w14:paraId="600644B4" w14:textId="78E9E532" w:rsidR="00A46B6C" w:rsidRPr="00D26284" w:rsidRDefault="00A46B6C" w:rsidP="00A46B6C">
            <w:pPr>
              <w:rPr>
                <w:rFonts w:cs="Arial"/>
                <w:sz w:val="16"/>
                <w:szCs w:val="16"/>
              </w:rPr>
            </w:pPr>
            <w:r w:rsidRPr="00D26284">
              <w:rPr>
                <w:rFonts w:cs="Arial"/>
                <w:sz w:val="16"/>
                <w:szCs w:val="16"/>
              </w:rPr>
              <w:t>BEAG_RN300ADRESRGLVRIJBRN</w:t>
            </w:r>
          </w:p>
        </w:tc>
        <w:tc>
          <w:tcPr>
            <w:tcW w:w="425" w:type="dxa"/>
            <w:tcBorders>
              <w:top w:val="single" w:sz="4" w:space="0" w:color="auto"/>
              <w:left w:val="single" w:sz="6" w:space="0" w:color="auto"/>
              <w:bottom w:val="single" w:sz="4" w:space="0" w:color="auto"/>
              <w:right w:val="single" w:sz="6" w:space="0" w:color="auto"/>
            </w:tcBorders>
            <w:shd w:val="clear" w:color="auto" w:fill="auto"/>
          </w:tcPr>
          <w:p w14:paraId="6B869D55" w14:textId="758074AF" w:rsidR="00A46B6C" w:rsidRPr="00D26284" w:rsidRDefault="00A46B6C" w:rsidP="00A46B6C">
            <w:pPr>
              <w:ind w:right="-70"/>
              <w:rPr>
                <w:rFonts w:cs="Arial"/>
                <w:sz w:val="16"/>
                <w:szCs w:val="16"/>
              </w:rPr>
            </w:pPr>
            <w:r w:rsidRPr="00D26284">
              <w:rPr>
                <w:rFonts w:cs="Arial"/>
                <w:sz w:val="16"/>
                <w:szCs w:val="16"/>
              </w:rPr>
              <w:t>X</w:t>
            </w:r>
          </w:p>
        </w:tc>
        <w:tc>
          <w:tcPr>
            <w:tcW w:w="5361" w:type="dxa"/>
            <w:tcBorders>
              <w:top w:val="single" w:sz="4" w:space="0" w:color="auto"/>
              <w:left w:val="single" w:sz="6" w:space="0" w:color="auto"/>
              <w:bottom w:val="single" w:sz="4" w:space="0" w:color="auto"/>
              <w:right w:val="single" w:sz="6" w:space="0" w:color="auto"/>
            </w:tcBorders>
            <w:shd w:val="clear" w:color="auto" w:fill="auto"/>
          </w:tcPr>
          <w:p w14:paraId="264EADF5" w14:textId="77777777" w:rsidR="00A46B6C" w:rsidRPr="00D26284" w:rsidRDefault="00A46B6C" w:rsidP="00A46B6C">
            <w:pPr>
              <w:rPr>
                <w:sz w:val="16"/>
                <w:szCs w:val="16"/>
              </w:rPr>
            </w:pPr>
          </w:p>
        </w:tc>
      </w:tr>
      <w:tr w:rsidR="00A46B6C" w:rsidRPr="00D26284" w14:paraId="65BE39A5" w14:textId="77777777" w:rsidTr="00E275EC">
        <w:trPr>
          <w:cantSplit/>
        </w:trPr>
        <w:tc>
          <w:tcPr>
            <w:tcW w:w="3823" w:type="dxa"/>
            <w:tcBorders>
              <w:top w:val="single" w:sz="4" w:space="0" w:color="auto"/>
              <w:left w:val="single" w:sz="6" w:space="0" w:color="auto"/>
              <w:bottom w:val="single" w:sz="4" w:space="0" w:color="auto"/>
              <w:right w:val="single" w:sz="6" w:space="0" w:color="auto"/>
            </w:tcBorders>
            <w:shd w:val="clear" w:color="auto" w:fill="auto"/>
          </w:tcPr>
          <w:p w14:paraId="07AB0179" w14:textId="400AB2F7" w:rsidR="00A46B6C" w:rsidRPr="00D26284" w:rsidRDefault="00A46B6C" w:rsidP="00A46B6C">
            <w:pPr>
              <w:rPr>
                <w:rFonts w:cs="Arial"/>
                <w:sz w:val="16"/>
                <w:szCs w:val="16"/>
              </w:rPr>
            </w:pPr>
            <w:r w:rsidRPr="00D26284">
              <w:rPr>
                <w:rFonts w:cs="Arial"/>
                <w:sz w:val="16"/>
                <w:szCs w:val="16"/>
              </w:rPr>
              <w:t>BEAG_RN300LANDBRN</w:t>
            </w:r>
          </w:p>
        </w:tc>
        <w:tc>
          <w:tcPr>
            <w:tcW w:w="425" w:type="dxa"/>
            <w:tcBorders>
              <w:top w:val="single" w:sz="4" w:space="0" w:color="auto"/>
              <w:left w:val="single" w:sz="6" w:space="0" w:color="auto"/>
              <w:bottom w:val="single" w:sz="4" w:space="0" w:color="auto"/>
              <w:right w:val="single" w:sz="6" w:space="0" w:color="auto"/>
            </w:tcBorders>
            <w:shd w:val="clear" w:color="auto" w:fill="auto"/>
          </w:tcPr>
          <w:p w14:paraId="4664270B" w14:textId="5C095E4D" w:rsidR="00A46B6C" w:rsidRPr="00D26284" w:rsidRDefault="00A46B6C" w:rsidP="00A46B6C">
            <w:pPr>
              <w:ind w:right="-70"/>
              <w:rPr>
                <w:rFonts w:cs="Arial"/>
                <w:sz w:val="16"/>
                <w:szCs w:val="16"/>
              </w:rPr>
            </w:pPr>
            <w:r w:rsidRPr="00D26284">
              <w:rPr>
                <w:rFonts w:cs="Arial"/>
                <w:sz w:val="16"/>
                <w:szCs w:val="16"/>
              </w:rPr>
              <w:t>X</w:t>
            </w:r>
          </w:p>
        </w:tc>
        <w:tc>
          <w:tcPr>
            <w:tcW w:w="5361" w:type="dxa"/>
            <w:tcBorders>
              <w:top w:val="single" w:sz="4" w:space="0" w:color="auto"/>
              <w:left w:val="single" w:sz="6" w:space="0" w:color="auto"/>
              <w:bottom w:val="single" w:sz="4" w:space="0" w:color="auto"/>
              <w:right w:val="single" w:sz="6" w:space="0" w:color="auto"/>
            </w:tcBorders>
            <w:shd w:val="clear" w:color="auto" w:fill="auto"/>
          </w:tcPr>
          <w:p w14:paraId="0B3AB1A8" w14:textId="77777777" w:rsidR="00A46B6C" w:rsidRPr="00D26284" w:rsidRDefault="00A46B6C" w:rsidP="00A46B6C">
            <w:pPr>
              <w:rPr>
                <w:sz w:val="16"/>
                <w:szCs w:val="16"/>
              </w:rPr>
            </w:pPr>
          </w:p>
        </w:tc>
      </w:tr>
      <w:tr w:rsidR="00A46B6C" w:rsidRPr="00D26284" w14:paraId="035AD3B0" w14:textId="77777777" w:rsidTr="00A46B6C">
        <w:trPr>
          <w:cantSplit/>
        </w:trPr>
        <w:tc>
          <w:tcPr>
            <w:tcW w:w="3823" w:type="dxa"/>
            <w:tcBorders>
              <w:top w:val="single" w:sz="4" w:space="0" w:color="auto"/>
              <w:left w:val="single" w:sz="6" w:space="0" w:color="auto"/>
              <w:bottom w:val="single" w:sz="4" w:space="0" w:color="auto"/>
              <w:right w:val="single" w:sz="6" w:space="0" w:color="auto"/>
            </w:tcBorders>
            <w:shd w:val="clear" w:color="auto" w:fill="auto"/>
          </w:tcPr>
          <w:p w14:paraId="3AD0156B" w14:textId="1DC8528E" w:rsidR="00A46B6C" w:rsidRPr="00D26284" w:rsidRDefault="00BC548A" w:rsidP="00743268">
            <w:pPr>
              <w:rPr>
                <w:rFonts w:cs="Arial"/>
                <w:sz w:val="16"/>
                <w:szCs w:val="16"/>
              </w:rPr>
            </w:pPr>
            <w:r w:rsidRPr="00831552">
              <w:rPr>
                <w:rFonts w:cs="Arial"/>
                <w:snapToGrid w:val="0"/>
                <w:color w:val="000000"/>
                <w:sz w:val="16"/>
                <w:szCs w:val="16"/>
              </w:rPr>
              <w:t>BEAG_RN300DATTYDREG</w:t>
            </w:r>
          </w:p>
        </w:tc>
        <w:tc>
          <w:tcPr>
            <w:tcW w:w="425" w:type="dxa"/>
            <w:tcBorders>
              <w:top w:val="single" w:sz="4" w:space="0" w:color="auto"/>
              <w:left w:val="single" w:sz="6" w:space="0" w:color="auto"/>
              <w:bottom w:val="single" w:sz="4" w:space="0" w:color="auto"/>
              <w:right w:val="single" w:sz="6" w:space="0" w:color="auto"/>
            </w:tcBorders>
            <w:shd w:val="clear" w:color="auto" w:fill="auto"/>
          </w:tcPr>
          <w:p w14:paraId="5BD26D28" w14:textId="66EFC2EA" w:rsidR="00A46B6C" w:rsidRPr="00D26284" w:rsidRDefault="00A46B6C" w:rsidP="00743268">
            <w:pPr>
              <w:ind w:right="-70"/>
              <w:rPr>
                <w:rFonts w:cs="Arial"/>
                <w:sz w:val="16"/>
                <w:szCs w:val="16"/>
              </w:rPr>
            </w:pPr>
          </w:p>
        </w:tc>
        <w:tc>
          <w:tcPr>
            <w:tcW w:w="5361" w:type="dxa"/>
            <w:tcBorders>
              <w:top w:val="single" w:sz="4" w:space="0" w:color="auto"/>
              <w:left w:val="single" w:sz="6" w:space="0" w:color="auto"/>
              <w:bottom w:val="single" w:sz="4" w:space="0" w:color="auto"/>
              <w:right w:val="single" w:sz="6" w:space="0" w:color="auto"/>
            </w:tcBorders>
            <w:shd w:val="clear" w:color="auto" w:fill="auto"/>
          </w:tcPr>
          <w:p w14:paraId="32B275B8" w14:textId="77777777" w:rsidR="00A46B6C" w:rsidRPr="00D26284" w:rsidRDefault="00A46B6C" w:rsidP="00743268">
            <w:pPr>
              <w:rPr>
                <w:sz w:val="16"/>
                <w:szCs w:val="16"/>
              </w:rPr>
            </w:pPr>
          </w:p>
        </w:tc>
      </w:tr>
      <w:tr w:rsidR="00A46B6C" w:rsidRPr="00D26284" w14:paraId="345D6F25" w14:textId="77777777" w:rsidTr="00E275EC">
        <w:trPr>
          <w:cantSplit/>
          <w:trHeight w:val="511"/>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50C36859" w14:textId="60D2D637" w:rsidR="00A46B6C" w:rsidRPr="00D26284" w:rsidRDefault="00A46B6C" w:rsidP="00A46B6C">
            <w:pPr>
              <w:rPr>
                <w:b/>
                <w:sz w:val="16"/>
                <w:szCs w:val="16"/>
              </w:rPr>
            </w:pPr>
            <w:r w:rsidRPr="00D26284">
              <w:rPr>
                <w:b/>
                <w:sz w:val="16"/>
                <w:szCs w:val="16"/>
              </w:rPr>
              <w:t>H_ADRES (alias: H1)</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73870BA6" w14:textId="77777777" w:rsidR="00A46B6C" w:rsidRPr="00D26284" w:rsidRDefault="00A46B6C" w:rsidP="00A46B6C">
            <w:pPr>
              <w:ind w:right="-70"/>
              <w:rPr>
                <w:b/>
                <w:sz w:val="16"/>
                <w:szCs w:val="16"/>
              </w:rPr>
            </w:pPr>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1ED6E009" w14:textId="77777777" w:rsidR="00A46B6C" w:rsidRPr="00D26284" w:rsidRDefault="00A46B6C" w:rsidP="00A46B6C">
            <w:pPr>
              <w:rPr>
                <w:b/>
                <w:sz w:val="16"/>
                <w:szCs w:val="16"/>
              </w:rPr>
            </w:pPr>
          </w:p>
        </w:tc>
      </w:tr>
      <w:tr w:rsidR="00A46B6C" w:rsidRPr="00D26284" w14:paraId="2AD8BB50" w14:textId="77777777" w:rsidTr="00E275EC">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F7DA8EB" w14:textId="77777777" w:rsidR="00A46B6C" w:rsidRPr="00D26284" w:rsidRDefault="00A46B6C" w:rsidP="00A46B6C">
            <w:pPr>
              <w:rPr>
                <w:rFonts w:cs="Arial"/>
                <w:sz w:val="16"/>
                <w:szCs w:val="16"/>
              </w:rPr>
            </w:pPr>
            <w:r w:rsidRPr="00D26284">
              <w:rPr>
                <w:snapToGrid w:val="0"/>
                <w:color w:val="000000"/>
                <w:sz w:val="16"/>
                <w:szCs w:val="16"/>
              </w:rPr>
              <w:t>XBAA_SK</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2C62E58" w14:textId="77777777" w:rsidR="00A46B6C" w:rsidRPr="00D26284" w:rsidRDefault="00A46B6C" w:rsidP="00A46B6C">
            <w:pPr>
              <w:ind w:right="-70"/>
              <w:rPr>
                <w:rFonts w:cs="Arial"/>
                <w:sz w:val="16"/>
                <w:szCs w:val="16"/>
              </w:rPr>
            </w:pPr>
            <w:r w:rsidRPr="00D26284">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57EC99E5" w14:textId="77777777" w:rsidR="00A46B6C" w:rsidRPr="00D26284" w:rsidRDefault="00A46B6C" w:rsidP="00A46B6C">
            <w:pPr>
              <w:rPr>
                <w:rFonts w:cs="Arial"/>
                <w:sz w:val="16"/>
                <w:szCs w:val="16"/>
              </w:rPr>
            </w:pPr>
          </w:p>
        </w:tc>
      </w:tr>
      <w:tr w:rsidR="00A46B6C" w:rsidRPr="00D26284" w14:paraId="73F74CFB" w14:textId="77777777" w:rsidTr="00E275EC">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5796ACB9" w14:textId="19328DE5" w:rsidR="00A46B6C" w:rsidRPr="00D26284" w:rsidRDefault="0027784D" w:rsidP="00A46B6C">
            <w:pPr>
              <w:rPr>
                <w:snapToGrid w:val="0"/>
                <w:color w:val="000000"/>
                <w:sz w:val="16"/>
                <w:szCs w:val="16"/>
              </w:rPr>
            </w:pPr>
            <w:r w:rsidRPr="00D26284">
              <w:rPr>
                <w:snapToGrid w:val="0"/>
                <w:color w:val="000000"/>
                <w:sz w:val="16"/>
                <w:szCs w:val="16"/>
              </w:rPr>
              <w:t>XBAE_SLEUTEL</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A6D2C0B" w14:textId="77777777" w:rsidR="00A46B6C" w:rsidRPr="00D26284" w:rsidRDefault="00A46B6C" w:rsidP="00A46B6C">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593F7EFB" w14:textId="5831A106" w:rsidR="00A46B6C" w:rsidRPr="00D26284" w:rsidRDefault="00A46B6C" w:rsidP="0027784D">
            <w:pPr>
              <w:rPr>
                <w:rFonts w:cs="Arial"/>
                <w:sz w:val="16"/>
                <w:szCs w:val="16"/>
              </w:rPr>
            </w:pPr>
            <w:r w:rsidRPr="00D26284">
              <w:rPr>
                <w:rFonts w:cs="Arial"/>
                <w:sz w:val="16"/>
                <w:szCs w:val="16"/>
              </w:rPr>
              <w:t>=R1.</w:t>
            </w:r>
            <w:r w:rsidR="0027784D" w:rsidRPr="00D26284">
              <w:rPr>
                <w:rFonts w:cs="Arial"/>
                <w:i/>
                <w:sz w:val="16"/>
                <w:szCs w:val="16"/>
              </w:rPr>
              <w:t>Samengestelde_SLEUTEL</w:t>
            </w:r>
          </w:p>
        </w:tc>
      </w:tr>
    </w:tbl>
    <w:p w14:paraId="4706F4C4" w14:textId="77777777" w:rsidR="00267520" w:rsidRPr="00A63BDC" w:rsidRDefault="00267520" w:rsidP="00267520">
      <w:pPr>
        <w:rPr>
          <w:highlight w:val="yellow"/>
        </w:rPr>
      </w:pPr>
    </w:p>
    <w:p w14:paraId="31A1909A" w14:textId="77777777" w:rsidR="0027784D" w:rsidRPr="00830CF6" w:rsidRDefault="0027784D" w:rsidP="0027784D">
      <w:pPr>
        <w:pStyle w:val="Kop5"/>
      </w:pPr>
      <w:r w:rsidRPr="00830CF6">
        <w:t>Uitvoer</w:t>
      </w:r>
      <w:r>
        <w:t>:</w:t>
      </w:r>
    </w:p>
    <w:p w14:paraId="1E353672" w14:textId="77777777" w:rsidR="0027784D" w:rsidRDefault="0027784D" w:rsidP="0027784D">
      <w:r>
        <w:t xml:space="preserve">Voor iedere unieke regel uit </w:t>
      </w:r>
      <w:r w:rsidRPr="00C32D36">
        <w:t>RBG_C_RN300ZEN</w:t>
      </w:r>
      <w:r>
        <w:t xml:space="preserve"> een nieuwe SAT-regel toevoegen indien nog niet aanwezig; bestaande SAT-regel afsluiten en een nieuwe toevoegen indien beschrijvende attributen zijn gewijzigd.</w:t>
      </w:r>
    </w:p>
    <w:p w14:paraId="7A76665D" w14:textId="77777777" w:rsidR="0027784D" w:rsidRDefault="0027784D" w:rsidP="0027784D"/>
    <w:p w14:paraId="2B41EB68" w14:textId="77777777" w:rsidR="0027784D" w:rsidRDefault="0027784D" w:rsidP="0027784D">
      <w:pPr>
        <w:pStyle w:val="Kop5"/>
      </w:pPr>
      <w:r>
        <w:t>Afwijkende uitvoer:</w:t>
      </w:r>
    </w:p>
    <w:p w14:paraId="1AF0C4BB" w14:textId="7AFF547E" w:rsidR="0027784D" w:rsidRPr="00C96BC1" w:rsidRDefault="0027784D" w:rsidP="0027784D">
      <w:pPr>
        <w:pStyle w:val="Standaardinspringing"/>
        <w:ind w:left="0" w:firstLine="0"/>
        <w:rPr>
          <w:rFonts w:cs="Arial"/>
          <w:spacing w:val="0"/>
          <w:szCs w:val="19"/>
        </w:rPr>
      </w:pPr>
      <w:r w:rsidRPr="00C96BC1">
        <w:rPr>
          <w:szCs w:val="19"/>
        </w:rPr>
        <w:t xml:space="preserve">Hernoem </w:t>
      </w:r>
      <w:r w:rsidR="00BC548A" w:rsidRPr="00BC548A">
        <w:rPr>
          <w:szCs w:val="19"/>
        </w:rPr>
        <w:t>BEAG_RN300DATTYDREG</w:t>
      </w:r>
      <w:r w:rsidR="001778E2">
        <w:rPr>
          <w:szCs w:val="19"/>
        </w:rPr>
        <w:t xml:space="preserve"> </w:t>
      </w:r>
      <w:r w:rsidRPr="00C96BC1">
        <w:rPr>
          <w:rFonts w:cs="Arial"/>
          <w:spacing w:val="0"/>
          <w:szCs w:val="19"/>
        </w:rPr>
        <w:t xml:space="preserve">naar </w:t>
      </w:r>
      <w:r>
        <w:rPr>
          <w:rFonts w:cs="Arial"/>
          <w:szCs w:val="19"/>
        </w:rPr>
        <w:t>XBAE</w:t>
      </w:r>
      <w:r w:rsidR="008A2184">
        <w:rPr>
          <w:rFonts w:cs="Arial"/>
          <w:szCs w:val="19"/>
        </w:rPr>
        <w:t>C</w:t>
      </w:r>
      <w:r w:rsidRPr="00C96BC1">
        <w:rPr>
          <w:rFonts w:cs="Arial"/>
          <w:spacing w:val="0"/>
          <w:szCs w:val="19"/>
        </w:rPr>
        <w:t>_MUTATIEBEGIN_TS</w:t>
      </w:r>
      <w:r w:rsidR="001778E2">
        <w:rPr>
          <w:rFonts w:cs="Arial"/>
          <w:spacing w:val="0"/>
          <w:szCs w:val="19"/>
        </w:rPr>
        <w:t>.</w:t>
      </w:r>
    </w:p>
    <w:p w14:paraId="6E2F6378" w14:textId="77777777" w:rsidR="001B553D" w:rsidRDefault="001B553D" w:rsidP="00195AA9"/>
    <w:p w14:paraId="4E518E3B" w14:textId="77777777" w:rsidR="00E57F31" w:rsidRPr="00306E33" w:rsidRDefault="00E57F31" w:rsidP="00E57F31">
      <w:pPr>
        <w:pStyle w:val="Standaardinspringing"/>
        <w:ind w:left="0" w:firstLine="0"/>
        <w:rPr>
          <w:u w:val="single"/>
        </w:rPr>
      </w:pPr>
      <w:r w:rsidRPr="00306E33">
        <w:rPr>
          <w:rFonts w:cs="Arial"/>
          <w:spacing w:val="0"/>
          <w:szCs w:val="19"/>
          <w:u w:val="single"/>
        </w:rPr>
        <w:t xml:space="preserve">De rest van de verwerking net uitvoeren als beschreven vanaf paragraaf </w:t>
      </w:r>
      <w:r w:rsidRPr="006E5224">
        <w:rPr>
          <w:rFonts w:cs="Arial"/>
          <w:spacing w:val="0"/>
          <w:szCs w:val="19"/>
          <w:u w:val="single"/>
        </w:rPr>
        <w:fldChar w:fldCharType="begin"/>
      </w:r>
      <w:r w:rsidRPr="00306E33">
        <w:rPr>
          <w:rFonts w:cs="Arial"/>
          <w:spacing w:val="0"/>
          <w:szCs w:val="19"/>
          <w:u w:val="single"/>
        </w:rPr>
        <w:instrText xml:space="preserve"> REF _Ref474851073 \r \h  \* MERGEFORMAT </w:instrText>
      </w:r>
      <w:r w:rsidRPr="006E5224">
        <w:rPr>
          <w:rFonts w:cs="Arial"/>
          <w:spacing w:val="0"/>
          <w:szCs w:val="19"/>
          <w:u w:val="single"/>
        </w:rPr>
        <w:fldChar w:fldCharType="separate"/>
      </w:r>
      <w:r w:rsidR="00297961">
        <w:rPr>
          <w:rFonts w:cs="Arial"/>
          <w:b/>
          <w:bCs/>
          <w:spacing w:val="0"/>
          <w:szCs w:val="19"/>
          <w:u w:val="single"/>
        </w:rPr>
        <w:t>Fout! Verwijzingsbron niet gevonden.</w:t>
      </w:r>
      <w:r w:rsidRPr="006E5224">
        <w:rPr>
          <w:rFonts w:cs="Arial"/>
          <w:spacing w:val="0"/>
          <w:szCs w:val="19"/>
          <w:u w:val="single"/>
        </w:rPr>
        <w:fldChar w:fldCharType="end"/>
      </w:r>
    </w:p>
    <w:p w14:paraId="79A44F5A" w14:textId="4F092684" w:rsidR="00E57F31" w:rsidRDefault="00E57F31" w:rsidP="00B030FA">
      <w:pPr>
        <w:pStyle w:val="Standaardinspringing"/>
        <w:ind w:left="0" w:firstLine="0"/>
      </w:pPr>
      <w:r w:rsidRPr="00306E33">
        <w:t>Uitzondering is dat er twee verschillende prefix_SK ’s zijn in plaats van 1 en er geen SAT tabel wordt uitgevraagd, maar een LINK tabel.</w:t>
      </w:r>
    </w:p>
    <w:p w14:paraId="2E80686B" w14:textId="2A8B57E4" w:rsidR="00CF08C9" w:rsidRDefault="00CF08C9" w:rsidP="00CF08C9">
      <w:pPr>
        <w:pStyle w:val="Kop1"/>
      </w:pPr>
      <w:bookmarkStart w:id="1354" w:name="_Toc7616272"/>
      <w:r w:rsidRPr="00CF08C9">
        <w:lastRenderedPageBreak/>
        <w:t>S_RBG_FIN_MELD_BANK_ALG</w:t>
      </w:r>
      <w:bookmarkEnd w:id="1354"/>
    </w:p>
    <w:p w14:paraId="53FD67D3" w14:textId="77777777" w:rsidR="0026190F" w:rsidRPr="004B738F" w:rsidRDefault="0026190F" w:rsidP="0026190F">
      <w:pPr>
        <w:pStyle w:val="Kop2"/>
      </w:pPr>
      <w:bookmarkStart w:id="1355" w:name="_Toc7616273"/>
      <w:r w:rsidRPr="004B738F">
        <w:t>Globale opzet</w:t>
      </w:r>
      <w:bookmarkEnd w:id="1355"/>
    </w:p>
    <w:p w14:paraId="5D2CB11E" w14:textId="77777777" w:rsidR="0026190F" w:rsidRDefault="0026190F" w:rsidP="0026190F">
      <w:pPr>
        <w:rPr>
          <w:rFonts w:ascii="Times New Roman" w:hAnsi="Times New Roman"/>
          <w:spacing w:val="0"/>
          <w:sz w:val="24"/>
          <w:szCs w:val="24"/>
        </w:rPr>
      </w:pPr>
      <w:r w:rsidRPr="003E2518">
        <w:rPr>
          <w:u w:val="single"/>
        </w:rPr>
        <w:t>Business Key</w:t>
      </w:r>
      <w:r>
        <w:t xml:space="preserve"> :</w:t>
      </w:r>
      <w:r w:rsidRPr="004E0DF9">
        <w:rPr>
          <w:rFonts w:ascii="Times New Roman" w:hAnsi="Times New Roman"/>
          <w:spacing w:val="0"/>
          <w:sz w:val="24"/>
          <w:szCs w:val="24"/>
        </w:rPr>
        <w:t xml:space="preserve"> </w:t>
      </w:r>
    </w:p>
    <w:p w14:paraId="1693C07E" w14:textId="77777777" w:rsidR="0026190F" w:rsidRPr="00771BB2" w:rsidRDefault="0026190F" w:rsidP="0026190F">
      <w:pPr>
        <w:tabs>
          <w:tab w:val="left" w:pos="2694"/>
        </w:tabs>
        <w:ind w:left="2694" w:hanging="2694"/>
      </w:pPr>
      <w:r w:rsidRPr="0058006F">
        <w:t>XAAB_RSIN</w:t>
      </w:r>
      <w:r w:rsidRPr="00771BB2">
        <w:tab/>
        <w:t>Dit veld bevat het FINR van de Fin.Instelling.</w:t>
      </w:r>
    </w:p>
    <w:p w14:paraId="3D4C5E2B" w14:textId="77777777" w:rsidR="0026190F" w:rsidRDefault="0026190F" w:rsidP="0026190F">
      <w:pPr>
        <w:tabs>
          <w:tab w:val="left" w:pos="2694"/>
        </w:tabs>
        <w:ind w:left="2694" w:hanging="2694"/>
      </w:pPr>
      <w:r>
        <w:t>XAAB</w:t>
      </w:r>
      <w:r w:rsidRPr="00771BB2">
        <w:t>_GEGEVENSTIJDVAK</w:t>
      </w:r>
      <w:r w:rsidRPr="00771BB2">
        <w:tab/>
        <w:t>Dit veld bevat het jaartal waarop de levering betrekking</w:t>
      </w:r>
      <w:r>
        <w:t xml:space="preserve"> heeft</w:t>
      </w:r>
    </w:p>
    <w:p w14:paraId="35C55A88" w14:textId="77777777" w:rsidR="0026190F" w:rsidRDefault="0026190F" w:rsidP="0026190F">
      <w:pPr>
        <w:tabs>
          <w:tab w:val="left" w:pos="2694"/>
        </w:tabs>
        <w:ind w:left="2694" w:hanging="2694"/>
      </w:pPr>
      <w:r w:rsidRPr="0058006F">
        <w:t>XAAB_PRODUCTID</w:t>
      </w:r>
      <w:r>
        <w:tab/>
        <w:t>Dit veld bevat de omschrijving van het Financiële Product dat door de FI wordt gevoerd.</w:t>
      </w:r>
    </w:p>
    <w:p w14:paraId="6F2EF51C" w14:textId="77777777" w:rsidR="0026190F" w:rsidRDefault="0026190F" w:rsidP="0026190F">
      <w:pPr>
        <w:tabs>
          <w:tab w:val="left" w:pos="2694"/>
        </w:tabs>
        <w:ind w:left="2694" w:hanging="2694"/>
      </w:pPr>
      <w:r w:rsidRPr="0058006F">
        <w:t>XAAB_PRODUCTNUMMER</w:t>
      </w:r>
      <w:r>
        <w:tab/>
        <w:t>Dit veld bevat het rekeningnummer, binnen het Financiële Product</w:t>
      </w:r>
    </w:p>
    <w:p w14:paraId="59C7F332" w14:textId="77777777" w:rsidR="00860C8B" w:rsidRDefault="00860C8B" w:rsidP="00860C8B">
      <w:pPr>
        <w:tabs>
          <w:tab w:val="left" w:pos="2694"/>
        </w:tabs>
        <w:ind w:left="2694" w:hanging="2694"/>
      </w:pPr>
      <w:r>
        <w:t>XAAB_BERICHTTYPE</w:t>
      </w:r>
      <w:r>
        <w:tab/>
        <w:t>Dit veld bevat de soort Zending</w:t>
      </w:r>
    </w:p>
    <w:p w14:paraId="777E2DFA" w14:textId="77777777" w:rsidR="0026190F" w:rsidRDefault="0026190F" w:rsidP="0026190F">
      <w:pPr>
        <w:tabs>
          <w:tab w:val="left" w:pos="2694"/>
        </w:tabs>
        <w:ind w:left="2694" w:hanging="2694"/>
      </w:pPr>
      <w:r w:rsidRPr="0058006F">
        <w:t>XAAB_MELDINGTYPE</w:t>
      </w:r>
      <w:r>
        <w:tab/>
        <w:t>Dit veld bevat een code waarmee de Fin. Instelling kan aangeven wat voor een soort van melding het betreft.</w:t>
      </w:r>
    </w:p>
    <w:p w14:paraId="3EB6C4EF" w14:textId="50244951" w:rsidR="0026190F" w:rsidRPr="002A1ABD" w:rsidRDefault="0026190F" w:rsidP="0026190F">
      <w:pPr>
        <w:tabs>
          <w:tab w:val="left" w:pos="2694"/>
        </w:tabs>
        <w:ind w:left="2694" w:hanging="2694"/>
        <w:rPr>
          <w:highlight w:val="yellow"/>
        </w:rPr>
      </w:pPr>
      <w:r w:rsidRPr="0058006F">
        <w:t>XAAB_MAAND</w:t>
      </w:r>
      <w:r>
        <w:tab/>
        <w:t>Dit veld bevat het maandnummer (van 00 t/m 12) van de melding (NB. slechts enkele CMG-meldingtypes bevatten een maandnummer</w:t>
      </w:r>
      <w:r w:rsidR="00427BA4">
        <w:t>)</w:t>
      </w:r>
      <w:r>
        <w:t>. Hier vullen met “00”.</w:t>
      </w:r>
    </w:p>
    <w:p w14:paraId="53D48288" w14:textId="77777777" w:rsidR="0026190F" w:rsidRDefault="0026190F" w:rsidP="0026190F"/>
    <w:p w14:paraId="1AA07519" w14:textId="77818AEA" w:rsidR="0026190F" w:rsidRDefault="0026190F" w:rsidP="0026190F">
      <w:r>
        <w:t xml:space="preserve">Deze tabel dient gevuld te worden met </w:t>
      </w:r>
      <w:r w:rsidR="00326287">
        <w:t>Rekening</w:t>
      </w:r>
      <w:r>
        <w:t>-gegevens uit RBG.</w:t>
      </w:r>
    </w:p>
    <w:p w14:paraId="18B903D2" w14:textId="77777777" w:rsidR="0026190F" w:rsidRDefault="0026190F" w:rsidP="0026190F"/>
    <w:p w14:paraId="0CD44A90" w14:textId="3FBB30E3" w:rsidR="0026190F" w:rsidRDefault="0026190F" w:rsidP="0026190F">
      <w:r>
        <w:t>Selecteer alle gegevens die sinds de vorige verwerking zijn toegevoegd aan RBG_REKENING (</w:t>
      </w:r>
      <w:r w:rsidR="0095502F">
        <w:t xml:space="preserve">HSEL_RN310REK </w:t>
      </w:r>
      <w:r>
        <w:t>).</w:t>
      </w:r>
    </w:p>
    <w:p w14:paraId="473D1D6D" w14:textId="77777777" w:rsidR="0026190F" w:rsidRDefault="0026190F" w:rsidP="0026190F"/>
    <w:p w14:paraId="17FFDF26" w14:textId="190E9D15" w:rsidR="000D680D" w:rsidRDefault="0026190F" w:rsidP="000D680D">
      <w:r>
        <w:t>De beschrijvende attributen moeten worden opgenomen in de S_</w:t>
      </w:r>
      <w:r w:rsidRPr="0026190F">
        <w:t>RBG_FIN_MELD_BANK_ALG</w:t>
      </w:r>
      <w:r>
        <w:t>, met de SK die is gevonden in de H_</w:t>
      </w:r>
      <w:r w:rsidR="00D7366C">
        <w:t>FIN_MELDING</w:t>
      </w:r>
      <w:r>
        <w:t>.</w:t>
      </w:r>
      <w:r w:rsidR="000D680D">
        <w:t>Financiële Instellingen kunnen een Correctie of een Intrekking sturen van een eerder ingestuurd bericht. In RBG krijgt de eerder ontvangen Financiële Melding (degene die vervangen wordt) een TimestampVervallen.</w:t>
      </w:r>
    </w:p>
    <w:p w14:paraId="4E207518" w14:textId="77777777" w:rsidR="000D680D" w:rsidRDefault="000D680D" w:rsidP="000D680D">
      <w:r>
        <w:t>Nieuw toegevoegde regels, die tussen de vorige verwerking en de huidige zijn komen te vervallen worden niet ingelezen in het H_FIN_MELDING.</w:t>
      </w:r>
    </w:p>
    <w:p w14:paraId="6473E9AC" w14:textId="77777777" w:rsidR="000D680D" w:rsidRDefault="000D680D" w:rsidP="000D680D"/>
    <w:p w14:paraId="4E38EDB6" w14:textId="6976F22F" w:rsidR="000D680D" w:rsidRDefault="000D680D" w:rsidP="000D680D">
      <w:r>
        <w:t xml:space="preserve">Aan de hand van de </w:t>
      </w:r>
      <w:r w:rsidRPr="000D680D">
        <w:t>IndicatieVerwerking</w:t>
      </w:r>
      <w:r>
        <w:t xml:space="preserve"> dient bepaald te worden of de mutatie een Initiële</w:t>
      </w:r>
      <w:r w:rsidR="0073359A">
        <w:t xml:space="preserve"> (ind.=“0”)</w:t>
      </w:r>
      <w:r>
        <w:t>, een Correctie</w:t>
      </w:r>
      <w:r w:rsidR="0073359A">
        <w:t xml:space="preserve"> (ind.=“2”)</w:t>
      </w:r>
      <w:r>
        <w:t xml:space="preserve"> of een Intrekking</w:t>
      </w:r>
      <w:r w:rsidR="0073359A">
        <w:t xml:space="preserve"> (ind.=“1”)</w:t>
      </w:r>
      <w:r>
        <w:t xml:space="preserve"> betreft. In de laatste situatie (Intrekking) dient de actuele rij afgesloten te worden en wordt er géén nieuwe regel opgevoerd.</w:t>
      </w:r>
    </w:p>
    <w:p w14:paraId="4995EF08" w14:textId="77777777" w:rsidR="000D680D" w:rsidRDefault="000D680D" w:rsidP="0026190F">
      <w:pPr>
        <w:spacing w:after="200" w:line="276" w:lineRule="auto"/>
        <w:rPr>
          <w:u w:val="single"/>
        </w:rPr>
      </w:pPr>
    </w:p>
    <w:p w14:paraId="4C532B17" w14:textId="77777777" w:rsidR="0026190F" w:rsidRPr="004F7936" w:rsidRDefault="0026190F" w:rsidP="0026190F">
      <w:pPr>
        <w:spacing w:after="200" w:line="276" w:lineRule="auto"/>
        <w:rPr>
          <w:u w:val="single"/>
        </w:rPr>
      </w:pPr>
      <w:r>
        <w:t xml:space="preserve">Zie:  </w:t>
      </w:r>
      <w:r>
        <w:rPr>
          <w:u w:val="single"/>
        </w:rPr>
        <w:fldChar w:fldCharType="begin"/>
      </w:r>
      <w:r>
        <w:rPr>
          <w:u w:val="single"/>
        </w:rPr>
        <w:instrText xml:space="preserve"> REF _Ref476131061 \r \h </w:instrText>
      </w:r>
      <w:r>
        <w:rPr>
          <w:u w:val="single"/>
        </w:rPr>
      </w:r>
      <w:r>
        <w:rPr>
          <w:u w:val="single"/>
        </w:rPr>
        <w:fldChar w:fldCharType="separate"/>
      </w:r>
      <w:r w:rsidR="00297961">
        <w:rPr>
          <w:u w:val="single"/>
        </w:rPr>
        <w:t>[6]</w:t>
      </w:r>
      <w:r>
        <w:rPr>
          <w:u w:val="single"/>
        </w:rPr>
        <w:fldChar w:fldCharType="end"/>
      </w:r>
      <w:r>
        <w:rPr>
          <w:u w:val="single"/>
        </w:rPr>
        <w:t xml:space="preserve"> </w:t>
      </w:r>
      <w:r w:rsidRPr="004F7936">
        <w:rPr>
          <w:u w:val="single"/>
        </w:rPr>
        <w:t>MTHV: 3303 ETL vullen CDP 2.0.docx [SAT tabel (</w:t>
      </w:r>
      <w:r w:rsidRPr="006A4BD7">
        <w:rPr>
          <w:u w:val="single"/>
        </w:rPr>
        <w:t>Bron is geen datavault met 1 tabel</w:t>
      </w:r>
      <w:r w:rsidRPr="004F7936">
        <w:rPr>
          <w:u w:val="single"/>
        </w:rPr>
        <w:t>)]</w:t>
      </w:r>
    </w:p>
    <w:p w14:paraId="2DA8E2CE" w14:textId="4A25C0EE" w:rsidR="0026190F" w:rsidRDefault="0026190F" w:rsidP="0026190F">
      <w:pPr>
        <w:pStyle w:val="Kop2"/>
      </w:pPr>
      <w:bookmarkStart w:id="1356" w:name="_Toc7616274"/>
      <w:r>
        <w:t>Mapping S_</w:t>
      </w:r>
      <w:r w:rsidRPr="0026190F">
        <w:t>RBG_FIN_MELD_BANK_ALG</w:t>
      </w:r>
      <w:bookmarkEnd w:id="1356"/>
    </w:p>
    <w:p w14:paraId="4311BD52" w14:textId="77777777" w:rsidR="0026190F" w:rsidRDefault="0026190F" w:rsidP="0026190F"/>
    <w:tbl>
      <w:tblPr>
        <w:tblW w:w="5000" w:type="pct"/>
        <w:tblCellMar>
          <w:left w:w="30" w:type="dxa"/>
          <w:right w:w="30" w:type="dxa"/>
        </w:tblCellMar>
        <w:tblLook w:val="0000" w:firstRow="0" w:lastRow="0" w:firstColumn="0" w:lastColumn="0" w:noHBand="0" w:noVBand="0"/>
      </w:tblPr>
      <w:tblGrid>
        <w:gridCol w:w="3057"/>
        <w:gridCol w:w="336"/>
        <w:gridCol w:w="466"/>
        <w:gridCol w:w="2067"/>
        <w:gridCol w:w="3555"/>
      </w:tblGrid>
      <w:tr w:rsidR="0026190F" w:rsidRPr="00D26284" w14:paraId="58C2A5B7" w14:textId="77777777" w:rsidTr="00A341AD">
        <w:trPr>
          <w:cantSplit/>
          <w:trHeight w:val="190"/>
        </w:trPr>
        <w:tc>
          <w:tcPr>
            <w:tcW w:w="1612" w:type="pct"/>
            <w:tcBorders>
              <w:top w:val="single" w:sz="6" w:space="0" w:color="auto"/>
              <w:left w:val="single" w:sz="6" w:space="0" w:color="auto"/>
              <w:bottom w:val="single" w:sz="6" w:space="0" w:color="auto"/>
              <w:right w:val="single" w:sz="6" w:space="0" w:color="auto"/>
            </w:tcBorders>
            <w:shd w:val="pct20" w:color="auto" w:fill="FFFFFF"/>
          </w:tcPr>
          <w:p w14:paraId="1A98CD61" w14:textId="77777777" w:rsidR="0026190F" w:rsidRPr="00D26284" w:rsidRDefault="0026190F" w:rsidP="00A341AD">
            <w:pPr>
              <w:rPr>
                <w:b/>
                <w:color w:val="000000"/>
                <w:sz w:val="16"/>
                <w:szCs w:val="16"/>
              </w:rPr>
            </w:pPr>
            <w:r w:rsidRPr="00D26284">
              <w:rPr>
                <w:b/>
                <w:color w:val="000000"/>
                <w:sz w:val="16"/>
                <w:szCs w:val="16"/>
              </w:rPr>
              <w:t>Doelkolom</w:t>
            </w:r>
          </w:p>
          <w:p w14:paraId="730BCCDD" w14:textId="77777777" w:rsidR="0026190F" w:rsidRPr="00D26284" w:rsidRDefault="0026190F" w:rsidP="00A341AD">
            <w:pPr>
              <w:rPr>
                <w:b/>
                <w:color w:val="000000"/>
                <w:sz w:val="16"/>
                <w:szCs w:val="16"/>
              </w:rPr>
            </w:pPr>
          </w:p>
        </w:tc>
        <w:tc>
          <w:tcPr>
            <w:tcW w:w="177" w:type="pct"/>
            <w:tcBorders>
              <w:top w:val="single" w:sz="6" w:space="0" w:color="auto"/>
              <w:left w:val="single" w:sz="6" w:space="0" w:color="auto"/>
              <w:bottom w:val="single" w:sz="6" w:space="0" w:color="auto"/>
              <w:right w:val="single" w:sz="6" w:space="0" w:color="auto"/>
            </w:tcBorders>
            <w:shd w:val="pct20" w:color="auto" w:fill="FFFFFF"/>
          </w:tcPr>
          <w:p w14:paraId="26BF3731" w14:textId="77777777" w:rsidR="0026190F" w:rsidRPr="00D26284" w:rsidRDefault="0026190F" w:rsidP="00A341AD">
            <w:pPr>
              <w:rPr>
                <w:b/>
                <w:color w:val="000000"/>
                <w:sz w:val="16"/>
                <w:szCs w:val="16"/>
              </w:rPr>
            </w:pPr>
            <w:r w:rsidRPr="00D26284">
              <w:rPr>
                <w:b/>
                <w:color w:val="000000"/>
                <w:sz w:val="16"/>
                <w:szCs w:val="16"/>
              </w:rPr>
              <w:t>TK</w:t>
            </w:r>
          </w:p>
        </w:tc>
        <w:tc>
          <w:tcPr>
            <w:tcW w:w="246" w:type="pct"/>
            <w:tcBorders>
              <w:top w:val="single" w:sz="6" w:space="0" w:color="auto"/>
              <w:left w:val="single" w:sz="6" w:space="0" w:color="auto"/>
              <w:bottom w:val="single" w:sz="6" w:space="0" w:color="auto"/>
              <w:right w:val="single" w:sz="6" w:space="0" w:color="auto"/>
            </w:tcBorders>
            <w:shd w:val="pct20" w:color="auto" w:fill="FFFFFF"/>
          </w:tcPr>
          <w:p w14:paraId="10B524DA" w14:textId="77777777" w:rsidR="0026190F" w:rsidRPr="00D26284" w:rsidRDefault="0026190F" w:rsidP="00A341AD">
            <w:pPr>
              <w:rPr>
                <w:b/>
                <w:color w:val="000000"/>
                <w:sz w:val="16"/>
                <w:szCs w:val="16"/>
              </w:rPr>
            </w:pPr>
            <w:r w:rsidRPr="00D26284">
              <w:rPr>
                <w:b/>
                <w:color w:val="000000"/>
                <w:sz w:val="16"/>
                <w:szCs w:val="16"/>
              </w:rPr>
              <w:t>BK</w:t>
            </w:r>
          </w:p>
        </w:tc>
        <w:tc>
          <w:tcPr>
            <w:tcW w:w="1090" w:type="pct"/>
            <w:tcBorders>
              <w:top w:val="single" w:sz="6" w:space="0" w:color="auto"/>
              <w:left w:val="single" w:sz="6" w:space="0" w:color="auto"/>
              <w:bottom w:val="single" w:sz="6" w:space="0" w:color="auto"/>
              <w:right w:val="single" w:sz="6" w:space="0" w:color="auto"/>
            </w:tcBorders>
            <w:shd w:val="pct20" w:color="auto" w:fill="FFFFFF"/>
          </w:tcPr>
          <w:p w14:paraId="10536EB4" w14:textId="77777777" w:rsidR="0026190F" w:rsidRPr="00D26284" w:rsidRDefault="0026190F" w:rsidP="00A341AD">
            <w:pPr>
              <w:rPr>
                <w:b/>
                <w:color w:val="000000"/>
                <w:sz w:val="16"/>
                <w:szCs w:val="16"/>
              </w:rPr>
            </w:pPr>
            <w:r w:rsidRPr="00D26284">
              <w:rPr>
                <w:b/>
                <w:color w:val="000000"/>
                <w:sz w:val="16"/>
                <w:szCs w:val="16"/>
              </w:rPr>
              <w:t>Bron/brontabel</w:t>
            </w:r>
          </w:p>
        </w:tc>
        <w:tc>
          <w:tcPr>
            <w:tcW w:w="1875" w:type="pct"/>
            <w:tcBorders>
              <w:top w:val="single" w:sz="6" w:space="0" w:color="auto"/>
              <w:left w:val="single" w:sz="6" w:space="0" w:color="auto"/>
              <w:bottom w:val="single" w:sz="6" w:space="0" w:color="auto"/>
              <w:right w:val="single" w:sz="6" w:space="0" w:color="auto"/>
            </w:tcBorders>
            <w:shd w:val="pct20" w:color="auto" w:fill="FFFFFF"/>
          </w:tcPr>
          <w:p w14:paraId="6BCAA902" w14:textId="77777777" w:rsidR="0026190F" w:rsidRPr="00D26284" w:rsidRDefault="0026190F" w:rsidP="00A341AD">
            <w:pPr>
              <w:rPr>
                <w:b/>
                <w:color w:val="000000"/>
                <w:sz w:val="16"/>
                <w:szCs w:val="16"/>
              </w:rPr>
            </w:pPr>
            <w:r w:rsidRPr="00D26284">
              <w:rPr>
                <w:b/>
                <w:color w:val="000000"/>
                <w:sz w:val="16"/>
                <w:szCs w:val="16"/>
              </w:rPr>
              <w:t>Bronkolom</w:t>
            </w:r>
          </w:p>
        </w:tc>
      </w:tr>
      <w:tr w:rsidR="0026190F" w:rsidRPr="00D26284" w14:paraId="301DD934" w14:textId="77777777" w:rsidTr="00A341AD">
        <w:trPr>
          <w:cantSplit/>
          <w:trHeight w:val="190"/>
        </w:trPr>
        <w:tc>
          <w:tcPr>
            <w:tcW w:w="1612" w:type="pct"/>
            <w:tcBorders>
              <w:top w:val="single" w:sz="6" w:space="0" w:color="auto"/>
              <w:left w:val="single" w:sz="6" w:space="0" w:color="auto"/>
              <w:bottom w:val="single" w:sz="6" w:space="0" w:color="auto"/>
              <w:right w:val="single" w:sz="6" w:space="0" w:color="auto"/>
            </w:tcBorders>
          </w:tcPr>
          <w:p w14:paraId="3E5C3E37" w14:textId="6AF3BB61" w:rsidR="0026190F" w:rsidRPr="00D26284" w:rsidRDefault="0026190F" w:rsidP="008C24A6">
            <w:pPr>
              <w:rPr>
                <w:rFonts w:cs="Arial"/>
                <w:sz w:val="16"/>
                <w:szCs w:val="16"/>
              </w:rPr>
            </w:pPr>
            <w:r w:rsidRPr="00D26284">
              <w:rPr>
                <w:rFonts w:cs="Arial"/>
                <w:sz w:val="16"/>
                <w:szCs w:val="16"/>
              </w:rPr>
              <w:t>XAA</w:t>
            </w:r>
            <w:r w:rsidR="008C24A6" w:rsidRPr="00D26284">
              <w:rPr>
                <w:rFonts w:cs="Arial"/>
                <w:sz w:val="16"/>
                <w:szCs w:val="16"/>
              </w:rPr>
              <w:t>B</w:t>
            </w:r>
            <w:r w:rsidRPr="00D26284">
              <w:rPr>
                <w:rFonts w:cs="Arial"/>
                <w:sz w:val="16"/>
                <w:szCs w:val="16"/>
              </w:rPr>
              <w:t>_SK</w:t>
            </w:r>
          </w:p>
        </w:tc>
        <w:tc>
          <w:tcPr>
            <w:tcW w:w="177" w:type="pct"/>
            <w:tcBorders>
              <w:top w:val="single" w:sz="6" w:space="0" w:color="auto"/>
              <w:left w:val="single" w:sz="6" w:space="0" w:color="auto"/>
              <w:bottom w:val="single" w:sz="6" w:space="0" w:color="auto"/>
              <w:right w:val="single" w:sz="6" w:space="0" w:color="auto"/>
            </w:tcBorders>
          </w:tcPr>
          <w:p w14:paraId="73CB8A8F" w14:textId="77777777" w:rsidR="0026190F" w:rsidRPr="00D26284" w:rsidRDefault="0026190F" w:rsidP="00A341AD">
            <w:pPr>
              <w:rPr>
                <w:rFonts w:cs="Arial"/>
                <w:sz w:val="16"/>
                <w:szCs w:val="16"/>
              </w:rPr>
            </w:pPr>
            <w:r w:rsidRPr="00D26284">
              <w:rPr>
                <w:rFonts w:cs="Arial"/>
                <w:sz w:val="16"/>
                <w:szCs w:val="16"/>
              </w:rPr>
              <w:t>X</w:t>
            </w:r>
          </w:p>
        </w:tc>
        <w:tc>
          <w:tcPr>
            <w:tcW w:w="246" w:type="pct"/>
            <w:tcBorders>
              <w:top w:val="single" w:sz="6" w:space="0" w:color="auto"/>
              <w:left w:val="single" w:sz="6" w:space="0" w:color="auto"/>
              <w:bottom w:val="single" w:sz="6" w:space="0" w:color="auto"/>
              <w:right w:val="single" w:sz="6" w:space="0" w:color="auto"/>
            </w:tcBorders>
          </w:tcPr>
          <w:p w14:paraId="628F9432" w14:textId="77777777" w:rsidR="0026190F" w:rsidRPr="00D26284" w:rsidRDefault="0026190F" w:rsidP="00A341AD">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tcPr>
          <w:p w14:paraId="393532EF" w14:textId="148CF5AF" w:rsidR="0026190F" w:rsidRPr="00D26284" w:rsidRDefault="0026190F" w:rsidP="0060708D">
            <w:pPr>
              <w:rPr>
                <w:rFonts w:cs="Arial"/>
                <w:sz w:val="16"/>
                <w:szCs w:val="16"/>
              </w:rPr>
            </w:pPr>
            <w:r w:rsidRPr="00D26284">
              <w:rPr>
                <w:rFonts w:cs="Arial"/>
                <w:sz w:val="16"/>
                <w:szCs w:val="16"/>
              </w:rPr>
              <w:t>H_FIN_</w:t>
            </w:r>
            <w:r w:rsidR="0060708D" w:rsidRPr="00D26284">
              <w:rPr>
                <w:rFonts w:cs="Arial"/>
                <w:sz w:val="16"/>
                <w:szCs w:val="16"/>
              </w:rPr>
              <w:t>MELDING</w:t>
            </w:r>
          </w:p>
        </w:tc>
        <w:tc>
          <w:tcPr>
            <w:tcW w:w="1875" w:type="pct"/>
            <w:tcBorders>
              <w:top w:val="single" w:sz="6" w:space="0" w:color="auto"/>
              <w:left w:val="single" w:sz="6" w:space="0" w:color="auto"/>
              <w:bottom w:val="single" w:sz="6" w:space="0" w:color="auto"/>
              <w:right w:val="single" w:sz="6" w:space="0" w:color="auto"/>
            </w:tcBorders>
          </w:tcPr>
          <w:p w14:paraId="48EFBC76" w14:textId="57C4478C" w:rsidR="0026190F" w:rsidRPr="00D26284" w:rsidRDefault="0060708D" w:rsidP="00A341AD">
            <w:pPr>
              <w:rPr>
                <w:sz w:val="16"/>
                <w:szCs w:val="16"/>
              </w:rPr>
            </w:pPr>
            <w:r w:rsidRPr="00D26284">
              <w:rPr>
                <w:snapToGrid w:val="0"/>
                <w:color w:val="000000"/>
                <w:sz w:val="16"/>
                <w:szCs w:val="16"/>
              </w:rPr>
              <w:t>X</w:t>
            </w:r>
            <w:r w:rsidR="0026190F" w:rsidRPr="00D26284">
              <w:rPr>
                <w:snapToGrid w:val="0"/>
                <w:color w:val="000000"/>
                <w:sz w:val="16"/>
                <w:szCs w:val="16"/>
              </w:rPr>
              <w:t>AA</w:t>
            </w:r>
            <w:r w:rsidRPr="00D26284">
              <w:rPr>
                <w:snapToGrid w:val="0"/>
                <w:color w:val="000000"/>
                <w:sz w:val="16"/>
                <w:szCs w:val="16"/>
              </w:rPr>
              <w:t>B</w:t>
            </w:r>
            <w:r w:rsidR="0026190F" w:rsidRPr="00D26284">
              <w:rPr>
                <w:snapToGrid w:val="0"/>
                <w:color w:val="000000"/>
                <w:sz w:val="16"/>
                <w:szCs w:val="16"/>
              </w:rPr>
              <w:t>_SK</w:t>
            </w:r>
          </w:p>
        </w:tc>
      </w:tr>
      <w:tr w:rsidR="0026190F" w:rsidRPr="00D26284" w14:paraId="3275E731" w14:textId="77777777" w:rsidTr="00A341AD">
        <w:trPr>
          <w:cantSplit/>
          <w:trHeight w:val="190"/>
        </w:trPr>
        <w:tc>
          <w:tcPr>
            <w:tcW w:w="1612" w:type="pct"/>
            <w:tcBorders>
              <w:top w:val="single" w:sz="6" w:space="0" w:color="auto"/>
              <w:left w:val="single" w:sz="6" w:space="0" w:color="auto"/>
              <w:bottom w:val="single" w:sz="6" w:space="0" w:color="auto"/>
              <w:right w:val="single" w:sz="6" w:space="0" w:color="auto"/>
            </w:tcBorders>
          </w:tcPr>
          <w:p w14:paraId="04226DAC" w14:textId="3A39B75C" w:rsidR="0026190F" w:rsidRPr="00D26284" w:rsidRDefault="0026190F" w:rsidP="00A341AD">
            <w:pPr>
              <w:rPr>
                <w:rFonts w:cs="Arial"/>
                <w:sz w:val="16"/>
                <w:szCs w:val="16"/>
              </w:rPr>
            </w:pPr>
            <w:r w:rsidRPr="00D26284">
              <w:rPr>
                <w:rFonts w:cs="Arial"/>
                <w:sz w:val="16"/>
                <w:szCs w:val="16"/>
              </w:rPr>
              <w:t>XA</w:t>
            </w:r>
            <w:r w:rsidR="008C24A6" w:rsidRPr="00D26284">
              <w:rPr>
                <w:rFonts w:cs="Arial"/>
                <w:sz w:val="16"/>
                <w:szCs w:val="16"/>
              </w:rPr>
              <w:t>A</w:t>
            </w:r>
            <w:r w:rsidRPr="00D26284">
              <w:rPr>
                <w:rFonts w:cs="Arial"/>
                <w:sz w:val="16"/>
                <w:szCs w:val="16"/>
              </w:rPr>
              <w:t>B</w:t>
            </w:r>
            <w:r w:rsidR="008C24A6" w:rsidRPr="00D26284">
              <w:rPr>
                <w:rFonts w:cs="Arial"/>
                <w:sz w:val="16"/>
                <w:szCs w:val="16"/>
              </w:rPr>
              <w:t>A</w:t>
            </w:r>
            <w:r w:rsidRPr="00D26284">
              <w:rPr>
                <w:rFonts w:cs="Arial"/>
                <w:sz w:val="16"/>
                <w:szCs w:val="16"/>
              </w:rPr>
              <w:t>_MUTATIEBEGIN_TS</w:t>
            </w:r>
          </w:p>
        </w:tc>
        <w:tc>
          <w:tcPr>
            <w:tcW w:w="177" w:type="pct"/>
            <w:tcBorders>
              <w:top w:val="single" w:sz="6" w:space="0" w:color="auto"/>
              <w:left w:val="single" w:sz="6" w:space="0" w:color="auto"/>
              <w:bottom w:val="single" w:sz="6" w:space="0" w:color="auto"/>
              <w:right w:val="single" w:sz="6" w:space="0" w:color="auto"/>
            </w:tcBorders>
          </w:tcPr>
          <w:p w14:paraId="37D6016D" w14:textId="77777777" w:rsidR="0026190F" w:rsidRPr="00D26284" w:rsidRDefault="0026190F" w:rsidP="00A341AD">
            <w:pPr>
              <w:rPr>
                <w:rFonts w:cs="Arial"/>
                <w:sz w:val="16"/>
                <w:szCs w:val="16"/>
              </w:rPr>
            </w:pPr>
            <w:r w:rsidRPr="00D26284">
              <w:rPr>
                <w:rFonts w:cs="Arial"/>
                <w:sz w:val="16"/>
                <w:szCs w:val="16"/>
              </w:rPr>
              <w:t>X</w:t>
            </w:r>
          </w:p>
        </w:tc>
        <w:tc>
          <w:tcPr>
            <w:tcW w:w="246" w:type="pct"/>
            <w:tcBorders>
              <w:top w:val="single" w:sz="6" w:space="0" w:color="auto"/>
              <w:left w:val="single" w:sz="6" w:space="0" w:color="auto"/>
              <w:bottom w:val="single" w:sz="6" w:space="0" w:color="auto"/>
              <w:right w:val="single" w:sz="6" w:space="0" w:color="auto"/>
            </w:tcBorders>
          </w:tcPr>
          <w:p w14:paraId="2801974E" w14:textId="77777777" w:rsidR="0026190F" w:rsidRPr="00D26284" w:rsidRDefault="0026190F" w:rsidP="00A341AD">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shd w:val="clear" w:color="auto" w:fill="auto"/>
          </w:tcPr>
          <w:p w14:paraId="6016439B" w14:textId="77777777" w:rsidR="0026190F" w:rsidRPr="00D26284" w:rsidRDefault="0026190F" w:rsidP="00A341AD">
            <w:pPr>
              <w:rPr>
                <w:rFonts w:cs="Arial"/>
                <w:sz w:val="16"/>
                <w:szCs w:val="16"/>
              </w:rPr>
            </w:pP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512C7AF5" w14:textId="5819B019" w:rsidR="0026190F" w:rsidRPr="00D26284" w:rsidRDefault="00BC548A" w:rsidP="00BC548A">
            <w:pPr>
              <w:rPr>
                <w:rFonts w:cs="Arial"/>
                <w:sz w:val="16"/>
                <w:szCs w:val="16"/>
              </w:rPr>
            </w:pPr>
            <w:r w:rsidRPr="00BC548A">
              <w:rPr>
                <w:rFonts w:cs="Arial"/>
                <w:snapToGrid w:val="0"/>
                <w:color w:val="000000"/>
                <w:sz w:val="16"/>
                <w:szCs w:val="16"/>
              </w:rPr>
              <w:t>RN310DATTYDREG</w:t>
            </w:r>
            <w:r w:rsidR="0026190F" w:rsidRPr="00D26284">
              <w:rPr>
                <w:i/>
                <w:snapToGrid w:val="0"/>
                <w:color w:val="000000"/>
                <w:sz w:val="16"/>
                <w:szCs w:val="16"/>
              </w:rPr>
              <w:tab/>
            </w:r>
          </w:p>
        </w:tc>
      </w:tr>
      <w:tr w:rsidR="0026190F" w:rsidRPr="00D26284" w14:paraId="3023F264" w14:textId="77777777" w:rsidTr="00A341AD">
        <w:trPr>
          <w:cantSplit/>
          <w:trHeight w:val="190"/>
        </w:trPr>
        <w:tc>
          <w:tcPr>
            <w:tcW w:w="1612" w:type="pct"/>
            <w:tcBorders>
              <w:top w:val="single" w:sz="6" w:space="0" w:color="auto"/>
              <w:left w:val="single" w:sz="6" w:space="0" w:color="auto"/>
              <w:bottom w:val="single" w:sz="6" w:space="0" w:color="auto"/>
              <w:right w:val="single" w:sz="6" w:space="0" w:color="auto"/>
            </w:tcBorders>
          </w:tcPr>
          <w:p w14:paraId="703302A3" w14:textId="225B0C97" w:rsidR="0026190F" w:rsidRPr="00D26284" w:rsidRDefault="0026190F" w:rsidP="008C24A6">
            <w:pPr>
              <w:rPr>
                <w:rFonts w:cs="Arial"/>
                <w:sz w:val="16"/>
                <w:szCs w:val="16"/>
              </w:rPr>
            </w:pPr>
            <w:r w:rsidRPr="00D26284">
              <w:rPr>
                <w:rFonts w:cs="Arial"/>
                <w:sz w:val="16"/>
                <w:szCs w:val="16"/>
              </w:rPr>
              <w:t>XA</w:t>
            </w:r>
            <w:r w:rsidR="008C24A6" w:rsidRPr="00D26284">
              <w:rPr>
                <w:rFonts w:cs="Arial"/>
                <w:sz w:val="16"/>
                <w:szCs w:val="16"/>
              </w:rPr>
              <w:t>A</w:t>
            </w:r>
            <w:r w:rsidRPr="00D26284">
              <w:rPr>
                <w:rFonts w:cs="Arial"/>
                <w:sz w:val="16"/>
                <w:szCs w:val="16"/>
              </w:rPr>
              <w:t>B</w:t>
            </w:r>
            <w:r w:rsidR="008C24A6" w:rsidRPr="00D26284">
              <w:rPr>
                <w:rFonts w:cs="Arial"/>
                <w:sz w:val="16"/>
                <w:szCs w:val="16"/>
              </w:rPr>
              <w:t>A</w:t>
            </w:r>
            <w:r w:rsidRPr="00D26284">
              <w:rPr>
                <w:rFonts w:cs="Arial"/>
                <w:sz w:val="16"/>
                <w:szCs w:val="16"/>
              </w:rPr>
              <w:t>_MUTATIEEINDE_TS</w:t>
            </w:r>
          </w:p>
        </w:tc>
        <w:tc>
          <w:tcPr>
            <w:tcW w:w="177" w:type="pct"/>
            <w:tcBorders>
              <w:top w:val="single" w:sz="6" w:space="0" w:color="auto"/>
              <w:left w:val="single" w:sz="6" w:space="0" w:color="auto"/>
              <w:bottom w:val="single" w:sz="6" w:space="0" w:color="auto"/>
              <w:right w:val="single" w:sz="6" w:space="0" w:color="auto"/>
            </w:tcBorders>
          </w:tcPr>
          <w:p w14:paraId="6FF91E20" w14:textId="77777777" w:rsidR="0026190F" w:rsidRPr="00D26284" w:rsidRDefault="0026190F" w:rsidP="00A341AD">
            <w:pPr>
              <w:rPr>
                <w:rFonts w:cs="Arial"/>
                <w:sz w:val="16"/>
                <w:szCs w:val="16"/>
              </w:rPr>
            </w:pPr>
          </w:p>
        </w:tc>
        <w:tc>
          <w:tcPr>
            <w:tcW w:w="246" w:type="pct"/>
            <w:tcBorders>
              <w:top w:val="single" w:sz="6" w:space="0" w:color="auto"/>
              <w:left w:val="single" w:sz="6" w:space="0" w:color="auto"/>
              <w:bottom w:val="single" w:sz="6" w:space="0" w:color="auto"/>
              <w:right w:val="single" w:sz="6" w:space="0" w:color="auto"/>
            </w:tcBorders>
          </w:tcPr>
          <w:p w14:paraId="430595A8" w14:textId="77777777" w:rsidR="0026190F" w:rsidRPr="00D26284" w:rsidRDefault="0026190F" w:rsidP="00A341AD">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shd w:val="clear" w:color="auto" w:fill="auto"/>
          </w:tcPr>
          <w:p w14:paraId="484B1464" w14:textId="77777777" w:rsidR="0026190F" w:rsidRPr="00D26284" w:rsidRDefault="0026190F" w:rsidP="00A341AD">
            <w:pPr>
              <w:rPr>
                <w:rFonts w:cs="Arial"/>
                <w:sz w:val="16"/>
                <w:szCs w:val="16"/>
              </w:rPr>
            </w:pP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035A0950" w14:textId="77777777" w:rsidR="0026190F" w:rsidRPr="00D26284" w:rsidRDefault="0026190F" w:rsidP="00A341AD">
            <w:pPr>
              <w:rPr>
                <w:rFonts w:cs="Arial"/>
                <w:i/>
                <w:snapToGrid w:val="0"/>
                <w:color w:val="000000"/>
                <w:sz w:val="16"/>
                <w:szCs w:val="16"/>
              </w:rPr>
            </w:pPr>
            <w:r w:rsidRPr="00D26284">
              <w:rPr>
                <w:rFonts w:cs="Arial"/>
                <w:snapToGrid w:val="0"/>
                <w:color w:val="000000"/>
                <w:sz w:val="16"/>
                <w:szCs w:val="16"/>
              </w:rPr>
              <w:t xml:space="preserve">Afleiding </w:t>
            </w:r>
            <w:r w:rsidRPr="00D26284">
              <w:rPr>
                <w:rFonts w:cs="Arial"/>
                <w:i/>
                <w:snapToGrid w:val="0"/>
                <w:color w:val="000000"/>
                <w:sz w:val="16"/>
                <w:szCs w:val="16"/>
              </w:rPr>
              <w:t>MTHV</w:t>
            </w:r>
            <w:r w:rsidRPr="00D26284">
              <w:rPr>
                <w:rFonts w:cs="Arial"/>
                <w:snapToGrid w:val="0"/>
                <w:color w:val="000000"/>
                <w:sz w:val="16"/>
                <w:szCs w:val="16"/>
              </w:rPr>
              <w:t xml:space="preserve"> - </w:t>
            </w:r>
            <w:r w:rsidRPr="00D26284">
              <w:rPr>
                <w:rFonts w:cs="Arial"/>
                <w:sz w:val="16"/>
                <w:szCs w:val="16"/>
              </w:rPr>
              <w:t>MUTATIEEINDE_TS</w:t>
            </w:r>
          </w:p>
        </w:tc>
      </w:tr>
      <w:tr w:rsidR="0026190F" w:rsidRPr="00D26284" w14:paraId="5FB35654" w14:textId="77777777" w:rsidTr="00A341AD">
        <w:trPr>
          <w:cantSplit/>
          <w:trHeight w:val="190"/>
        </w:trPr>
        <w:tc>
          <w:tcPr>
            <w:tcW w:w="1612" w:type="pct"/>
            <w:tcBorders>
              <w:top w:val="single" w:sz="6" w:space="0" w:color="auto"/>
              <w:left w:val="single" w:sz="6" w:space="0" w:color="auto"/>
              <w:bottom w:val="single" w:sz="6" w:space="0" w:color="auto"/>
              <w:right w:val="single" w:sz="6" w:space="0" w:color="auto"/>
            </w:tcBorders>
          </w:tcPr>
          <w:p w14:paraId="6E16C63C" w14:textId="5F7F67D8" w:rsidR="0026190F" w:rsidRPr="00D26284" w:rsidRDefault="0026190F" w:rsidP="008C24A6">
            <w:pPr>
              <w:rPr>
                <w:rFonts w:cs="Arial"/>
                <w:sz w:val="16"/>
                <w:szCs w:val="16"/>
              </w:rPr>
            </w:pPr>
            <w:r w:rsidRPr="00D26284">
              <w:rPr>
                <w:rFonts w:cs="Arial"/>
                <w:sz w:val="16"/>
                <w:szCs w:val="16"/>
              </w:rPr>
              <w:t>XAAB</w:t>
            </w:r>
            <w:r w:rsidR="008C24A6" w:rsidRPr="00D26284">
              <w:rPr>
                <w:rFonts w:cs="Arial"/>
                <w:sz w:val="16"/>
                <w:szCs w:val="16"/>
              </w:rPr>
              <w:t>A</w:t>
            </w:r>
            <w:r w:rsidRPr="00D26284">
              <w:rPr>
                <w:rFonts w:cs="Arial"/>
                <w:sz w:val="16"/>
                <w:szCs w:val="16"/>
              </w:rPr>
              <w:t>_LAAD_TS</w:t>
            </w:r>
          </w:p>
        </w:tc>
        <w:tc>
          <w:tcPr>
            <w:tcW w:w="177" w:type="pct"/>
            <w:tcBorders>
              <w:top w:val="single" w:sz="6" w:space="0" w:color="auto"/>
              <w:left w:val="single" w:sz="6" w:space="0" w:color="auto"/>
              <w:bottom w:val="single" w:sz="6" w:space="0" w:color="auto"/>
              <w:right w:val="single" w:sz="6" w:space="0" w:color="auto"/>
            </w:tcBorders>
          </w:tcPr>
          <w:p w14:paraId="7ABFD8D0" w14:textId="77777777" w:rsidR="0026190F" w:rsidRPr="00D26284" w:rsidRDefault="0026190F" w:rsidP="00A341AD">
            <w:pPr>
              <w:rPr>
                <w:rFonts w:cs="Arial"/>
                <w:sz w:val="16"/>
                <w:szCs w:val="16"/>
              </w:rPr>
            </w:pPr>
          </w:p>
        </w:tc>
        <w:tc>
          <w:tcPr>
            <w:tcW w:w="246" w:type="pct"/>
            <w:tcBorders>
              <w:top w:val="single" w:sz="6" w:space="0" w:color="auto"/>
              <w:left w:val="single" w:sz="6" w:space="0" w:color="auto"/>
              <w:bottom w:val="single" w:sz="6" w:space="0" w:color="auto"/>
              <w:right w:val="single" w:sz="6" w:space="0" w:color="auto"/>
            </w:tcBorders>
          </w:tcPr>
          <w:p w14:paraId="2CEDAEDB" w14:textId="77777777" w:rsidR="0026190F" w:rsidRPr="00D26284" w:rsidRDefault="0026190F" w:rsidP="00A341AD">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shd w:val="clear" w:color="auto" w:fill="auto"/>
          </w:tcPr>
          <w:p w14:paraId="3559D4D0" w14:textId="77777777" w:rsidR="0026190F" w:rsidRPr="00D26284" w:rsidRDefault="0026190F" w:rsidP="00A341AD">
            <w:pPr>
              <w:rPr>
                <w:rFonts w:cs="Arial"/>
                <w:sz w:val="16"/>
                <w:szCs w:val="16"/>
              </w:rPr>
            </w:pP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5245ED74" w14:textId="77777777" w:rsidR="0026190F" w:rsidRPr="00D26284" w:rsidRDefault="0026190F" w:rsidP="00A341AD">
            <w:pPr>
              <w:rPr>
                <w:rFonts w:cs="Arial"/>
                <w:i/>
                <w:snapToGrid w:val="0"/>
                <w:color w:val="000000"/>
                <w:sz w:val="16"/>
                <w:szCs w:val="16"/>
              </w:rPr>
            </w:pPr>
            <w:r w:rsidRPr="00D26284">
              <w:rPr>
                <w:i/>
                <w:snapToGrid w:val="0"/>
                <w:color w:val="000000"/>
                <w:sz w:val="16"/>
                <w:szCs w:val="16"/>
              </w:rPr>
              <w:t>Laad_TS</w:t>
            </w:r>
          </w:p>
        </w:tc>
      </w:tr>
      <w:tr w:rsidR="0027641C" w:rsidRPr="00D26284" w14:paraId="7CD181A1" w14:textId="77777777" w:rsidTr="00A341AD">
        <w:trPr>
          <w:cantSplit/>
          <w:trHeight w:val="190"/>
        </w:trPr>
        <w:tc>
          <w:tcPr>
            <w:tcW w:w="1612" w:type="pct"/>
            <w:tcBorders>
              <w:top w:val="single" w:sz="6" w:space="0" w:color="auto"/>
              <w:left w:val="single" w:sz="6" w:space="0" w:color="auto"/>
              <w:bottom w:val="single" w:sz="6" w:space="0" w:color="auto"/>
              <w:right w:val="single" w:sz="6" w:space="0" w:color="auto"/>
            </w:tcBorders>
          </w:tcPr>
          <w:p w14:paraId="7E03B086" w14:textId="17109B09" w:rsidR="0027641C" w:rsidRPr="00D26284" w:rsidRDefault="0027641C" w:rsidP="0027641C">
            <w:pPr>
              <w:rPr>
                <w:rFonts w:cs="Arial"/>
                <w:sz w:val="16"/>
                <w:szCs w:val="16"/>
              </w:rPr>
            </w:pPr>
            <w:r w:rsidRPr="00D26284">
              <w:rPr>
                <w:rFonts w:cs="Arial"/>
                <w:sz w:val="16"/>
                <w:szCs w:val="16"/>
              </w:rPr>
              <w:t>XAABA_RECORDBRON_NAAM</w:t>
            </w:r>
          </w:p>
        </w:tc>
        <w:tc>
          <w:tcPr>
            <w:tcW w:w="177" w:type="pct"/>
            <w:tcBorders>
              <w:top w:val="single" w:sz="6" w:space="0" w:color="auto"/>
              <w:left w:val="single" w:sz="6" w:space="0" w:color="auto"/>
              <w:bottom w:val="single" w:sz="6" w:space="0" w:color="auto"/>
              <w:right w:val="single" w:sz="6" w:space="0" w:color="auto"/>
            </w:tcBorders>
          </w:tcPr>
          <w:p w14:paraId="6E9806FA" w14:textId="77777777" w:rsidR="0027641C" w:rsidRPr="00D26284" w:rsidRDefault="0027641C" w:rsidP="0027641C">
            <w:pPr>
              <w:rPr>
                <w:rFonts w:cs="Arial"/>
                <w:sz w:val="16"/>
                <w:szCs w:val="16"/>
              </w:rPr>
            </w:pPr>
          </w:p>
        </w:tc>
        <w:tc>
          <w:tcPr>
            <w:tcW w:w="246" w:type="pct"/>
            <w:tcBorders>
              <w:top w:val="single" w:sz="6" w:space="0" w:color="auto"/>
              <w:left w:val="single" w:sz="6" w:space="0" w:color="auto"/>
              <w:bottom w:val="single" w:sz="6" w:space="0" w:color="auto"/>
              <w:right w:val="single" w:sz="6" w:space="0" w:color="auto"/>
            </w:tcBorders>
          </w:tcPr>
          <w:p w14:paraId="5950A03A" w14:textId="77777777" w:rsidR="0027641C" w:rsidRPr="00D26284" w:rsidRDefault="0027641C" w:rsidP="0027641C">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shd w:val="clear" w:color="auto" w:fill="auto"/>
          </w:tcPr>
          <w:p w14:paraId="051FB135" w14:textId="179ACBC5" w:rsidR="0027641C" w:rsidRPr="00D26284" w:rsidRDefault="0095502F" w:rsidP="0027641C">
            <w:pPr>
              <w:rPr>
                <w:rFonts w:cs="Arial"/>
                <w:sz w:val="16"/>
                <w:szCs w:val="16"/>
              </w:rPr>
            </w:pPr>
            <w:r>
              <w:rPr>
                <w:sz w:val="16"/>
                <w:szCs w:val="16"/>
              </w:rPr>
              <w:t xml:space="preserve">HSEL_RN310REK </w:t>
            </w: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2BDDF374" w14:textId="159AB2D7" w:rsidR="0027641C" w:rsidRPr="00D26284" w:rsidRDefault="0027641C" w:rsidP="00E332B2">
            <w:pPr>
              <w:rPr>
                <w:rFonts w:cs="Arial"/>
                <w:i/>
                <w:snapToGrid w:val="0"/>
                <w:color w:val="000000"/>
                <w:sz w:val="16"/>
                <w:szCs w:val="16"/>
              </w:rPr>
            </w:pPr>
            <w:r w:rsidRPr="00D26284">
              <w:rPr>
                <w:rFonts w:cs="Arial"/>
                <w:snapToGrid w:val="0"/>
                <w:color w:val="000000"/>
                <w:sz w:val="16"/>
                <w:szCs w:val="16"/>
              </w:rPr>
              <w:t>RECORDBRON_NAAM</w:t>
            </w:r>
          </w:p>
        </w:tc>
      </w:tr>
      <w:tr w:rsidR="0027641C" w:rsidRPr="00D26284" w14:paraId="7FA91FD8" w14:textId="77777777" w:rsidTr="00A341AD">
        <w:trPr>
          <w:cantSplit/>
          <w:trHeight w:val="190"/>
        </w:trPr>
        <w:tc>
          <w:tcPr>
            <w:tcW w:w="1612" w:type="pct"/>
            <w:tcBorders>
              <w:top w:val="single" w:sz="6" w:space="0" w:color="auto"/>
              <w:left w:val="single" w:sz="6" w:space="0" w:color="auto"/>
              <w:bottom w:val="single" w:sz="6" w:space="0" w:color="auto"/>
              <w:right w:val="single" w:sz="6" w:space="0" w:color="auto"/>
            </w:tcBorders>
          </w:tcPr>
          <w:p w14:paraId="0C66EB30" w14:textId="5C69D1F5" w:rsidR="0027641C" w:rsidRPr="00D26284" w:rsidRDefault="0027641C" w:rsidP="0027641C">
            <w:pPr>
              <w:rPr>
                <w:rFonts w:cs="Arial"/>
                <w:sz w:val="16"/>
                <w:szCs w:val="16"/>
              </w:rPr>
            </w:pPr>
            <w:r w:rsidRPr="00D26284">
              <w:rPr>
                <w:rFonts w:cs="Arial"/>
                <w:sz w:val="16"/>
                <w:szCs w:val="16"/>
              </w:rPr>
              <w:t>XAABA_PEILDATUM</w:t>
            </w:r>
          </w:p>
        </w:tc>
        <w:tc>
          <w:tcPr>
            <w:tcW w:w="177" w:type="pct"/>
            <w:tcBorders>
              <w:top w:val="single" w:sz="6" w:space="0" w:color="auto"/>
              <w:left w:val="single" w:sz="6" w:space="0" w:color="auto"/>
              <w:bottom w:val="single" w:sz="6" w:space="0" w:color="auto"/>
              <w:right w:val="single" w:sz="6" w:space="0" w:color="auto"/>
            </w:tcBorders>
          </w:tcPr>
          <w:p w14:paraId="635940EA" w14:textId="77777777" w:rsidR="0027641C" w:rsidRPr="00D26284" w:rsidRDefault="0027641C" w:rsidP="0027641C">
            <w:pPr>
              <w:rPr>
                <w:rFonts w:cs="Arial"/>
                <w:sz w:val="16"/>
                <w:szCs w:val="16"/>
              </w:rPr>
            </w:pPr>
          </w:p>
        </w:tc>
        <w:tc>
          <w:tcPr>
            <w:tcW w:w="246" w:type="pct"/>
            <w:tcBorders>
              <w:top w:val="single" w:sz="6" w:space="0" w:color="auto"/>
              <w:left w:val="single" w:sz="6" w:space="0" w:color="auto"/>
              <w:bottom w:val="single" w:sz="6" w:space="0" w:color="auto"/>
              <w:right w:val="single" w:sz="6" w:space="0" w:color="auto"/>
            </w:tcBorders>
          </w:tcPr>
          <w:p w14:paraId="721C3EDA" w14:textId="1B0EE499" w:rsidR="0027641C" w:rsidRPr="00D26284" w:rsidRDefault="0027641C" w:rsidP="0027641C">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shd w:val="clear" w:color="auto" w:fill="auto"/>
          </w:tcPr>
          <w:p w14:paraId="40A415F9" w14:textId="28880DA0" w:rsidR="0027641C" w:rsidRPr="00D26284" w:rsidRDefault="0095502F" w:rsidP="0027641C">
            <w:pPr>
              <w:rPr>
                <w:rFonts w:cs="Arial"/>
                <w:sz w:val="16"/>
                <w:szCs w:val="16"/>
              </w:rPr>
            </w:pPr>
            <w:r>
              <w:rPr>
                <w:sz w:val="16"/>
                <w:szCs w:val="16"/>
              </w:rPr>
              <w:t xml:space="preserve">HSEL_RN310REK </w:t>
            </w: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71EBD722" w14:textId="6ACB9AE6" w:rsidR="0027641C" w:rsidRPr="00D26284" w:rsidRDefault="004F1C77">
            <w:pPr>
              <w:rPr>
                <w:rFonts w:cs="Arial"/>
                <w:snapToGrid w:val="0"/>
                <w:color w:val="000000"/>
                <w:sz w:val="16"/>
                <w:szCs w:val="16"/>
              </w:rPr>
            </w:pPr>
            <w:r w:rsidRPr="00D26284">
              <w:rPr>
                <w:rFonts w:cs="Arial"/>
                <w:b/>
                <w:snapToGrid w:val="0"/>
                <w:color w:val="000000"/>
                <w:sz w:val="16"/>
                <w:szCs w:val="16"/>
              </w:rPr>
              <w:t>“31-12-“</w:t>
            </w:r>
            <w:r w:rsidRPr="00D26284">
              <w:rPr>
                <w:rFonts w:cs="Arial"/>
                <w:snapToGrid w:val="0"/>
                <w:color w:val="000000"/>
                <w:sz w:val="16"/>
                <w:szCs w:val="16"/>
              </w:rPr>
              <w:t xml:space="preserve"> || </w:t>
            </w:r>
            <w:r w:rsidRPr="00D26284">
              <w:rPr>
                <w:rFonts w:cs="Arial"/>
                <w:snapToGrid w:val="0"/>
                <w:sz w:val="16"/>
                <w:szCs w:val="16"/>
              </w:rPr>
              <w:t>RN310VALUTAJAAR</w:t>
            </w:r>
          </w:p>
        </w:tc>
      </w:tr>
      <w:tr w:rsidR="0027641C" w:rsidRPr="00D26284" w14:paraId="7EDEB3A3" w14:textId="77777777" w:rsidTr="00A341AD">
        <w:trPr>
          <w:cantSplit/>
          <w:trHeight w:val="190"/>
        </w:trPr>
        <w:tc>
          <w:tcPr>
            <w:tcW w:w="1612" w:type="pct"/>
            <w:tcBorders>
              <w:top w:val="single" w:sz="6" w:space="0" w:color="auto"/>
              <w:left w:val="single" w:sz="6" w:space="0" w:color="auto"/>
              <w:bottom w:val="single" w:sz="6" w:space="0" w:color="auto"/>
              <w:right w:val="single" w:sz="6" w:space="0" w:color="auto"/>
            </w:tcBorders>
          </w:tcPr>
          <w:p w14:paraId="1637A246" w14:textId="3AC2B714" w:rsidR="0027641C" w:rsidRPr="00D26284" w:rsidRDefault="0027641C" w:rsidP="0027641C">
            <w:pPr>
              <w:rPr>
                <w:rFonts w:cs="Arial"/>
                <w:sz w:val="16"/>
                <w:szCs w:val="16"/>
              </w:rPr>
            </w:pPr>
            <w:r w:rsidRPr="00D26284">
              <w:rPr>
                <w:rFonts w:cs="Arial"/>
                <w:sz w:val="16"/>
                <w:szCs w:val="16"/>
              </w:rPr>
              <w:t>XAABA_BERICHTSOORT</w:t>
            </w:r>
          </w:p>
        </w:tc>
        <w:tc>
          <w:tcPr>
            <w:tcW w:w="177" w:type="pct"/>
            <w:tcBorders>
              <w:top w:val="single" w:sz="6" w:space="0" w:color="auto"/>
              <w:left w:val="single" w:sz="6" w:space="0" w:color="auto"/>
              <w:bottom w:val="single" w:sz="6" w:space="0" w:color="auto"/>
              <w:right w:val="single" w:sz="6" w:space="0" w:color="auto"/>
            </w:tcBorders>
          </w:tcPr>
          <w:p w14:paraId="6F591432" w14:textId="77777777" w:rsidR="0027641C" w:rsidRPr="00D26284" w:rsidRDefault="0027641C" w:rsidP="0027641C">
            <w:pPr>
              <w:rPr>
                <w:rFonts w:cs="Arial"/>
                <w:sz w:val="16"/>
                <w:szCs w:val="16"/>
              </w:rPr>
            </w:pPr>
          </w:p>
        </w:tc>
        <w:tc>
          <w:tcPr>
            <w:tcW w:w="246" w:type="pct"/>
            <w:tcBorders>
              <w:top w:val="single" w:sz="6" w:space="0" w:color="auto"/>
              <w:left w:val="single" w:sz="6" w:space="0" w:color="auto"/>
              <w:bottom w:val="single" w:sz="6" w:space="0" w:color="auto"/>
              <w:right w:val="single" w:sz="6" w:space="0" w:color="auto"/>
            </w:tcBorders>
          </w:tcPr>
          <w:p w14:paraId="4768A7EB" w14:textId="77777777" w:rsidR="0027641C" w:rsidRPr="00D26284" w:rsidRDefault="0027641C" w:rsidP="0027641C">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tcPr>
          <w:p w14:paraId="14FEAFA0" w14:textId="067F6A6D" w:rsidR="0027641C" w:rsidRPr="00D26284" w:rsidRDefault="0095502F" w:rsidP="0027641C">
            <w:pPr>
              <w:rPr>
                <w:rFonts w:cs="Arial"/>
                <w:sz w:val="16"/>
                <w:szCs w:val="16"/>
              </w:rPr>
            </w:pPr>
            <w:r>
              <w:rPr>
                <w:sz w:val="16"/>
                <w:szCs w:val="16"/>
              </w:rPr>
              <w:t xml:space="preserve">HSEL_RN310REK </w:t>
            </w:r>
          </w:p>
        </w:tc>
        <w:tc>
          <w:tcPr>
            <w:tcW w:w="1875" w:type="pct"/>
            <w:tcBorders>
              <w:top w:val="single" w:sz="6" w:space="0" w:color="auto"/>
              <w:left w:val="single" w:sz="6" w:space="0" w:color="auto"/>
              <w:bottom w:val="single" w:sz="6" w:space="0" w:color="auto"/>
              <w:right w:val="single" w:sz="6" w:space="0" w:color="auto"/>
            </w:tcBorders>
          </w:tcPr>
          <w:p w14:paraId="09A44B05" w14:textId="20025D9F" w:rsidR="0027641C" w:rsidRPr="00D26284" w:rsidRDefault="00415FEC" w:rsidP="0027641C">
            <w:pPr>
              <w:rPr>
                <w:rFonts w:cs="Arial"/>
                <w:sz w:val="16"/>
                <w:szCs w:val="16"/>
              </w:rPr>
            </w:pPr>
            <w:r w:rsidRPr="00D26284">
              <w:rPr>
                <w:rFonts w:cs="Arial"/>
                <w:sz w:val="16"/>
                <w:szCs w:val="16"/>
              </w:rPr>
              <w:t>RN310SOORTBESTAND</w:t>
            </w:r>
          </w:p>
        </w:tc>
      </w:tr>
      <w:tr w:rsidR="0027641C" w:rsidRPr="00D26284" w14:paraId="3EEC2299" w14:textId="77777777" w:rsidTr="00A341AD">
        <w:trPr>
          <w:cantSplit/>
          <w:trHeight w:val="190"/>
        </w:trPr>
        <w:tc>
          <w:tcPr>
            <w:tcW w:w="1612" w:type="pct"/>
            <w:tcBorders>
              <w:top w:val="single" w:sz="6" w:space="0" w:color="auto"/>
              <w:left w:val="single" w:sz="6" w:space="0" w:color="auto"/>
              <w:bottom w:val="single" w:sz="6" w:space="0" w:color="auto"/>
              <w:right w:val="single" w:sz="6" w:space="0" w:color="auto"/>
            </w:tcBorders>
          </w:tcPr>
          <w:p w14:paraId="49E09F81" w14:textId="4B245EB5" w:rsidR="0027641C" w:rsidRPr="00D26284" w:rsidRDefault="0027641C" w:rsidP="0027641C">
            <w:pPr>
              <w:rPr>
                <w:rFonts w:cs="Arial"/>
                <w:sz w:val="16"/>
                <w:szCs w:val="16"/>
              </w:rPr>
            </w:pPr>
            <w:r w:rsidRPr="00D26284">
              <w:rPr>
                <w:rFonts w:cs="Arial"/>
                <w:sz w:val="16"/>
                <w:szCs w:val="16"/>
              </w:rPr>
              <w:t>XAABA_LABEL</w:t>
            </w:r>
          </w:p>
        </w:tc>
        <w:tc>
          <w:tcPr>
            <w:tcW w:w="177" w:type="pct"/>
            <w:tcBorders>
              <w:top w:val="single" w:sz="6" w:space="0" w:color="auto"/>
              <w:left w:val="single" w:sz="6" w:space="0" w:color="auto"/>
              <w:bottom w:val="single" w:sz="6" w:space="0" w:color="auto"/>
              <w:right w:val="single" w:sz="6" w:space="0" w:color="auto"/>
            </w:tcBorders>
          </w:tcPr>
          <w:p w14:paraId="4953EA95" w14:textId="77777777" w:rsidR="0027641C" w:rsidRPr="00D26284" w:rsidRDefault="0027641C" w:rsidP="0027641C">
            <w:pPr>
              <w:rPr>
                <w:rFonts w:cs="Arial"/>
                <w:sz w:val="16"/>
                <w:szCs w:val="16"/>
              </w:rPr>
            </w:pPr>
          </w:p>
        </w:tc>
        <w:tc>
          <w:tcPr>
            <w:tcW w:w="246" w:type="pct"/>
            <w:tcBorders>
              <w:top w:val="single" w:sz="6" w:space="0" w:color="auto"/>
              <w:left w:val="single" w:sz="6" w:space="0" w:color="auto"/>
              <w:bottom w:val="single" w:sz="6" w:space="0" w:color="auto"/>
              <w:right w:val="single" w:sz="6" w:space="0" w:color="auto"/>
            </w:tcBorders>
          </w:tcPr>
          <w:p w14:paraId="335B4459" w14:textId="77777777" w:rsidR="0027641C" w:rsidRPr="00D26284" w:rsidRDefault="0027641C" w:rsidP="0027641C">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tcPr>
          <w:p w14:paraId="4F59EB97" w14:textId="61228D05" w:rsidR="0027641C" w:rsidRPr="00D26284" w:rsidRDefault="0095502F" w:rsidP="0027641C">
            <w:pPr>
              <w:rPr>
                <w:rFonts w:cs="Arial"/>
                <w:sz w:val="16"/>
                <w:szCs w:val="16"/>
              </w:rPr>
            </w:pPr>
            <w:r>
              <w:rPr>
                <w:sz w:val="16"/>
                <w:szCs w:val="16"/>
              </w:rPr>
              <w:t xml:space="preserve">HSEL_RN310REK </w:t>
            </w:r>
          </w:p>
        </w:tc>
        <w:tc>
          <w:tcPr>
            <w:tcW w:w="1875" w:type="pct"/>
            <w:tcBorders>
              <w:top w:val="single" w:sz="6" w:space="0" w:color="auto"/>
              <w:left w:val="single" w:sz="6" w:space="0" w:color="auto"/>
              <w:bottom w:val="single" w:sz="6" w:space="0" w:color="auto"/>
              <w:right w:val="single" w:sz="6" w:space="0" w:color="auto"/>
            </w:tcBorders>
          </w:tcPr>
          <w:p w14:paraId="47AFD0DA" w14:textId="15CE5E2D" w:rsidR="0027641C" w:rsidRPr="00D26284" w:rsidRDefault="00415FEC" w:rsidP="0027641C">
            <w:pPr>
              <w:rPr>
                <w:rFonts w:cs="Arial"/>
                <w:sz w:val="16"/>
                <w:szCs w:val="16"/>
              </w:rPr>
            </w:pPr>
            <w:r w:rsidRPr="00D26284">
              <w:rPr>
                <w:rFonts w:cs="Arial"/>
                <w:sz w:val="16"/>
                <w:szCs w:val="16"/>
              </w:rPr>
              <w:t>RN310LABEL</w:t>
            </w:r>
          </w:p>
        </w:tc>
      </w:tr>
      <w:tr w:rsidR="0027641C" w:rsidRPr="00D26284" w14:paraId="0027DD79" w14:textId="77777777" w:rsidTr="00A341AD">
        <w:trPr>
          <w:cantSplit/>
          <w:trHeight w:val="190"/>
        </w:trPr>
        <w:tc>
          <w:tcPr>
            <w:tcW w:w="1612" w:type="pct"/>
            <w:tcBorders>
              <w:top w:val="single" w:sz="6" w:space="0" w:color="auto"/>
              <w:left w:val="single" w:sz="6" w:space="0" w:color="auto"/>
              <w:bottom w:val="single" w:sz="6" w:space="0" w:color="auto"/>
              <w:right w:val="single" w:sz="6" w:space="0" w:color="auto"/>
            </w:tcBorders>
          </w:tcPr>
          <w:p w14:paraId="10FB85CB" w14:textId="0D664662" w:rsidR="0027641C" w:rsidRPr="00D26284" w:rsidRDefault="0027641C" w:rsidP="0027641C">
            <w:pPr>
              <w:rPr>
                <w:rFonts w:cs="Arial"/>
                <w:sz w:val="16"/>
                <w:szCs w:val="16"/>
              </w:rPr>
            </w:pPr>
            <w:r w:rsidRPr="00D26284">
              <w:rPr>
                <w:rFonts w:cs="Arial"/>
                <w:sz w:val="16"/>
                <w:szCs w:val="16"/>
              </w:rPr>
              <w:t>XAABA_GEZAMENLIJKBELANG</w:t>
            </w:r>
          </w:p>
        </w:tc>
        <w:tc>
          <w:tcPr>
            <w:tcW w:w="177" w:type="pct"/>
            <w:tcBorders>
              <w:top w:val="single" w:sz="6" w:space="0" w:color="auto"/>
              <w:left w:val="single" w:sz="6" w:space="0" w:color="auto"/>
              <w:bottom w:val="single" w:sz="6" w:space="0" w:color="auto"/>
              <w:right w:val="single" w:sz="6" w:space="0" w:color="auto"/>
            </w:tcBorders>
          </w:tcPr>
          <w:p w14:paraId="1C4887D4" w14:textId="77777777" w:rsidR="0027641C" w:rsidRPr="00D26284" w:rsidRDefault="0027641C" w:rsidP="0027641C">
            <w:pPr>
              <w:rPr>
                <w:rFonts w:cs="Arial"/>
                <w:sz w:val="16"/>
                <w:szCs w:val="16"/>
              </w:rPr>
            </w:pPr>
          </w:p>
        </w:tc>
        <w:tc>
          <w:tcPr>
            <w:tcW w:w="246" w:type="pct"/>
            <w:tcBorders>
              <w:top w:val="single" w:sz="6" w:space="0" w:color="auto"/>
              <w:left w:val="single" w:sz="6" w:space="0" w:color="auto"/>
              <w:bottom w:val="single" w:sz="6" w:space="0" w:color="auto"/>
              <w:right w:val="single" w:sz="6" w:space="0" w:color="auto"/>
            </w:tcBorders>
          </w:tcPr>
          <w:p w14:paraId="258F83A5" w14:textId="77777777" w:rsidR="0027641C" w:rsidRPr="00D26284" w:rsidRDefault="0027641C" w:rsidP="0027641C">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tcPr>
          <w:p w14:paraId="0DBA0A31" w14:textId="0588E637" w:rsidR="0027641C" w:rsidRPr="00D26284" w:rsidRDefault="0095502F" w:rsidP="0027641C">
            <w:pPr>
              <w:rPr>
                <w:rFonts w:cs="Arial"/>
                <w:sz w:val="16"/>
                <w:szCs w:val="16"/>
              </w:rPr>
            </w:pPr>
            <w:r>
              <w:rPr>
                <w:sz w:val="16"/>
                <w:szCs w:val="16"/>
              </w:rPr>
              <w:t xml:space="preserve">HSEL_RN310REK </w:t>
            </w:r>
          </w:p>
        </w:tc>
        <w:tc>
          <w:tcPr>
            <w:tcW w:w="1875" w:type="pct"/>
            <w:tcBorders>
              <w:top w:val="single" w:sz="6" w:space="0" w:color="auto"/>
              <w:left w:val="single" w:sz="6" w:space="0" w:color="auto"/>
              <w:bottom w:val="single" w:sz="6" w:space="0" w:color="auto"/>
              <w:right w:val="single" w:sz="6" w:space="0" w:color="auto"/>
            </w:tcBorders>
          </w:tcPr>
          <w:p w14:paraId="3525A496" w14:textId="28FFADC7" w:rsidR="0027641C" w:rsidRPr="00D26284" w:rsidRDefault="00415FEC" w:rsidP="0027641C">
            <w:pPr>
              <w:rPr>
                <w:rFonts w:cs="Arial"/>
                <w:sz w:val="16"/>
                <w:szCs w:val="16"/>
              </w:rPr>
            </w:pPr>
            <w:r w:rsidRPr="00D26284">
              <w:rPr>
                <w:rFonts w:cs="Arial"/>
                <w:sz w:val="16"/>
                <w:szCs w:val="16"/>
              </w:rPr>
              <w:t>RN310GEZAMENLBEL</w:t>
            </w:r>
          </w:p>
        </w:tc>
      </w:tr>
      <w:tr w:rsidR="0027641C" w:rsidRPr="00D26284" w14:paraId="04ECCC0C" w14:textId="77777777" w:rsidTr="00A341AD">
        <w:trPr>
          <w:cantSplit/>
          <w:trHeight w:val="190"/>
        </w:trPr>
        <w:tc>
          <w:tcPr>
            <w:tcW w:w="1612" w:type="pct"/>
            <w:tcBorders>
              <w:top w:val="single" w:sz="6" w:space="0" w:color="auto"/>
              <w:left w:val="single" w:sz="6" w:space="0" w:color="auto"/>
              <w:bottom w:val="single" w:sz="6" w:space="0" w:color="auto"/>
              <w:right w:val="single" w:sz="6" w:space="0" w:color="auto"/>
            </w:tcBorders>
          </w:tcPr>
          <w:p w14:paraId="2441DC2A" w14:textId="606B1450" w:rsidR="0027641C" w:rsidRPr="00D26284" w:rsidRDefault="0027641C" w:rsidP="0027641C">
            <w:pPr>
              <w:rPr>
                <w:rFonts w:cs="Arial"/>
                <w:sz w:val="16"/>
                <w:szCs w:val="16"/>
              </w:rPr>
            </w:pPr>
            <w:r w:rsidRPr="00D26284">
              <w:rPr>
                <w:rFonts w:cs="Arial"/>
                <w:sz w:val="16"/>
                <w:szCs w:val="16"/>
              </w:rPr>
              <w:t>XAABA_EINDDATUM</w:t>
            </w:r>
          </w:p>
        </w:tc>
        <w:tc>
          <w:tcPr>
            <w:tcW w:w="177" w:type="pct"/>
            <w:tcBorders>
              <w:top w:val="single" w:sz="6" w:space="0" w:color="auto"/>
              <w:left w:val="single" w:sz="6" w:space="0" w:color="auto"/>
              <w:bottom w:val="single" w:sz="6" w:space="0" w:color="auto"/>
              <w:right w:val="single" w:sz="6" w:space="0" w:color="auto"/>
            </w:tcBorders>
          </w:tcPr>
          <w:p w14:paraId="0DA7F753" w14:textId="77777777" w:rsidR="0027641C" w:rsidRPr="00D26284" w:rsidRDefault="0027641C" w:rsidP="0027641C">
            <w:pPr>
              <w:rPr>
                <w:rFonts w:cs="Arial"/>
                <w:sz w:val="16"/>
                <w:szCs w:val="16"/>
              </w:rPr>
            </w:pPr>
          </w:p>
        </w:tc>
        <w:tc>
          <w:tcPr>
            <w:tcW w:w="246" w:type="pct"/>
            <w:tcBorders>
              <w:top w:val="single" w:sz="6" w:space="0" w:color="auto"/>
              <w:left w:val="single" w:sz="6" w:space="0" w:color="auto"/>
              <w:bottom w:val="single" w:sz="6" w:space="0" w:color="auto"/>
              <w:right w:val="single" w:sz="6" w:space="0" w:color="auto"/>
            </w:tcBorders>
          </w:tcPr>
          <w:p w14:paraId="7FC7EA3D" w14:textId="77777777" w:rsidR="0027641C" w:rsidRPr="00D26284" w:rsidRDefault="0027641C" w:rsidP="0027641C">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tcPr>
          <w:p w14:paraId="3372241E" w14:textId="6FF486F2" w:rsidR="0027641C" w:rsidRPr="00D26284" w:rsidRDefault="0095502F" w:rsidP="0027641C">
            <w:pPr>
              <w:rPr>
                <w:rFonts w:cs="Arial"/>
                <w:sz w:val="16"/>
                <w:szCs w:val="16"/>
              </w:rPr>
            </w:pPr>
            <w:r>
              <w:rPr>
                <w:sz w:val="16"/>
                <w:szCs w:val="16"/>
              </w:rPr>
              <w:t xml:space="preserve">HSEL_RN310REK </w:t>
            </w:r>
          </w:p>
        </w:tc>
        <w:tc>
          <w:tcPr>
            <w:tcW w:w="1875" w:type="pct"/>
            <w:tcBorders>
              <w:top w:val="single" w:sz="6" w:space="0" w:color="auto"/>
              <w:left w:val="single" w:sz="6" w:space="0" w:color="auto"/>
              <w:bottom w:val="single" w:sz="6" w:space="0" w:color="auto"/>
              <w:right w:val="single" w:sz="6" w:space="0" w:color="auto"/>
            </w:tcBorders>
          </w:tcPr>
          <w:p w14:paraId="3CE0536A" w14:textId="73BA856E" w:rsidR="0027641C" w:rsidRPr="00D26284" w:rsidRDefault="00415FEC" w:rsidP="0027641C">
            <w:pPr>
              <w:rPr>
                <w:rFonts w:cs="Arial"/>
                <w:sz w:val="16"/>
                <w:szCs w:val="16"/>
              </w:rPr>
            </w:pPr>
            <w:r w:rsidRPr="00D26284">
              <w:rPr>
                <w:rFonts w:cs="Arial"/>
                <w:sz w:val="16"/>
                <w:szCs w:val="16"/>
              </w:rPr>
              <w:t>RN310EINDDATUM</w:t>
            </w:r>
          </w:p>
        </w:tc>
      </w:tr>
      <w:tr w:rsidR="0027641C" w:rsidRPr="00D26284" w14:paraId="35972FEE" w14:textId="77777777" w:rsidTr="00A341AD">
        <w:trPr>
          <w:cantSplit/>
          <w:trHeight w:val="190"/>
        </w:trPr>
        <w:tc>
          <w:tcPr>
            <w:tcW w:w="1612" w:type="pct"/>
            <w:tcBorders>
              <w:top w:val="single" w:sz="6" w:space="0" w:color="auto"/>
              <w:left w:val="single" w:sz="6" w:space="0" w:color="auto"/>
              <w:bottom w:val="single" w:sz="6" w:space="0" w:color="auto"/>
              <w:right w:val="single" w:sz="6" w:space="0" w:color="auto"/>
            </w:tcBorders>
          </w:tcPr>
          <w:p w14:paraId="7039ED4F" w14:textId="65131FE2" w:rsidR="0027641C" w:rsidRPr="00D26284" w:rsidRDefault="0027641C" w:rsidP="0027641C">
            <w:pPr>
              <w:rPr>
                <w:rFonts w:cs="Arial"/>
                <w:sz w:val="16"/>
                <w:szCs w:val="16"/>
              </w:rPr>
            </w:pPr>
            <w:r w:rsidRPr="00D26284">
              <w:rPr>
                <w:rFonts w:cs="Arial"/>
                <w:sz w:val="16"/>
                <w:szCs w:val="16"/>
              </w:rPr>
              <w:t>XAABA_PRODUCTSOORT</w:t>
            </w:r>
          </w:p>
        </w:tc>
        <w:tc>
          <w:tcPr>
            <w:tcW w:w="177" w:type="pct"/>
            <w:tcBorders>
              <w:top w:val="single" w:sz="6" w:space="0" w:color="auto"/>
              <w:left w:val="single" w:sz="6" w:space="0" w:color="auto"/>
              <w:bottom w:val="single" w:sz="6" w:space="0" w:color="auto"/>
              <w:right w:val="single" w:sz="6" w:space="0" w:color="auto"/>
            </w:tcBorders>
          </w:tcPr>
          <w:p w14:paraId="7951F179" w14:textId="77777777" w:rsidR="0027641C" w:rsidRPr="00D26284" w:rsidRDefault="0027641C" w:rsidP="0027641C">
            <w:pPr>
              <w:rPr>
                <w:rFonts w:cs="Arial"/>
                <w:sz w:val="16"/>
                <w:szCs w:val="16"/>
              </w:rPr>
            </w:pPr>
          </w:p>
        </w:tc>
        <w:tc>
          <w:tcPr>
            <w:tcW w:w="246" w:type="pct"/>
            <w:tcBorders>
              <w:top w:val="single" w:sz="6" w:space="0" w:color="auto"/>
              <w:left w:val="single" w:sz="6" w:space="0" w:color="auto"/>
              <w:bottom w:val="single" w:sz="6" w:space="0" w:color="auto"/>
              <w:right w:val="single" w:sz="6" w:space="0" w:color="auto"/>
            </w:tcBorders>
          </w:tcPr>
          <w:p w14:paraId="57A99FDF" w14:textId="77777777" w:rsidR="0027641C" w:rsidRPr="00D26284" w:rsidRDefault="0027641C" w:rsidP="0027641C">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tcPr>
          <w:p w14:paraId="21672407" w14:textId="12E9F03F" w:rsidR="0027641C" w:rsidRPr="00D26284" w:rsidRDefault="0095502F" w:rsidP="0027641C">
            <w:pPr>
              <w:rPr>
                <w:rFonts w:cs="Arial"/>
                <w:sz w:val="16"/>
                <w:szCs w:val="16"/>
              </w:rPr>
            </w:pPr>
            <w:r>
              <w:rPr>
                <w:sz w:val="16"/>
                <w:szCs w:val="16"/>
              </w:rPr>
              <w:t xml:space="preserve">HSEL_RN310REK </w:t>
            </w:r>
          </w:p>
        </w:tc>
        <w:tc>
          <w:tcPr>
            <w:tcW w:w="1875" w:type="pct"/>
            <w:tcBorders>
              <w:top w:val="single" w:sz="6" w:space="0" w:color="auto"/>
              <w:left w:val="single" w:sz="6" w:space="0" w:color="auto"/>
              <w:bottom w:val="single" w:sz="6" w:space="0" w:color="auto"/>
              <w:right w:val="single" w:sz="6" w:space="0" w:color="auto"/>
            </w:tcBorders>
          </w:tcPr>
          <w:p w14:paraId="0CDDD73E" w14:textId="559DBA81" w:rsidR="0027641C" w:rsidRPr="00D26284" w:rsidRDefault="00415FEC" w:rsidP="0027641C">
            <w:pPr>
              <w:rPr>
                <w:rFonts w:cs="Arial"/>
                <w:sz w:val="16"/>
                <w:szCs w:val="16"/>
              </w:rPr>
            </w:pPr>
            <w:r w:rsidRPr="00D26284">
              <w:rPr>
                <w:rFonts w:cs="Arial"/>
                <w:sz w:val="16"/>
                <w:szCs w:val="16"/>
              </w:rPr>
              <w:t>RN310INDREKENINGSOORT</w:t>
            </w:r>
          </w:p>
        </w:tc>
      </w:tr>
      <w:tr w:rsidR="0027641C" w:rsidRPr="00D26284" w14:paraId="0CDEC439" w14:textId="77777777" w:rsidTr="00A341AD">
        <w:trPr>
          <w:cantSplit/>
          <w:trHeight w:val="190"/>
        </w:trPr>
        <w:tc>
          <w:tcPr>
            <w:tcW w:w="1612" w:type="pct"/>
            <w:tcBorders>
              <w:top w:val="single" w:sz="6" w:space="0" w:color="auto"/>
              <w:left w:val="single" w:sz="6" w:space="0" w:color="auto"/>
              <w:bottom w:val="single" w:sz="6" w:space="0" w:color="auto"/>
              <w:right w:val="single" w:sz="6" w:space="0" w:color="auto"/>
            </w:tcBorders>
          </w:tcPr>
          <w:p w14:paraId="409E7697" w14:textId="3CB4C608" w:rsidR="0027641C" w:rsidRPr="00D26284" w:rsidRDefault="0027641C" w:rsidP="0027641C">
            <w:pPr>
              <w:rPr>
                <w:rFonts w:cs="Arial"/>
                <w:sz w:val="16"/>
                <w:szCs w:val="16"/>
              </w:rPr>
            </w:pPr>
            <w:r w:rsidRPr="00D26284">
              <w:rPr>
                <w:rFonts w:cs="Arial"/>
                <w:sz w:val="16"/>
                <w:szCs w:val="16"/>
              </w:rPr>
              <w:t>XAABA_PRODUCTIDOUD</w:t>
            </w:r>
          </w:p>
        </w:tc>
        <w:tc>
          <w:tcPr>
            <w:tcW w:w="177" w:type="pct"/>
            <w:tcBorders>
              <w:top w:val="single" w:sz="6" w:space="0" w:color="auto"/>
              <w:left w:val="single" w:sz="6" w:space="0" w:color="auto"/>
              <w:bottom w:val="single" w:sz="6" w:space="0" w:color="auto"/>
              <w:right w:val="single" w:sz="6" w:space="0" w:color="auto"/>
            </w:tcBorders>
          </w:tcPr>
          <w:p w14:paraId="1A385ACC" w14:textId="77777777" w:rsidR="0027641C" w:rsidRPr="00D26284" w:rsidRDefault="0027641C" w:rsidP="0027641C">
            <w:pPr>
              <w:rPr>
                <w:rFonts w:cs="Arial"/>
                <w:sz w:val="16"/>
                <w:szCs w:val="16"/>
              </w:rPr>
            </w:pPr>
          </w:p>
        </w:tc>
        <w:tc>
          <w:tcPr>
            <w:tcW w:w="246" w:type="pct"/>
            <w:tcBorders>
              <w:top w:val="single" w:sz="6" w:space="0" w:color="auto"/>
              <w:left w:val="single" w:sz="6" w:space="0" w:color="auto"/>
              <w:bottom w:val="single" w:sz="6" w:space="0" w:color="auto"/>
              <w:right w:val="single" w:sz="6" w:space="0" w:color="auto"/>
            </w:tcBorders>
          </w:tcPr>
          <w:p w14:paraId="7EFFF2B6" w14:textId="19AB3FBC" w:rsidR="0027641C" w:rsidRPr="00D26284" w:rsidRDefault="0027641C" w:rsidP="0027641C">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shd w:val="clear" w:color="auto" w:fill="auto"/>
          </w:tcPr>
          <w:p w14:paraId="3C0F2F92" w14:textId="33B25DF4" w:rsidR="0027641C" w:rsidRPr="00D26284" w:rsidRDefault="0095502F" w:rsidP="0027641C">
            <w:pPr>
              <w:rPr>
                <w:rFonts w:cs="Arial"/>
                <w:sz w:val="16"/>
                <w:szCs w:val="16"/>
              </w:rPr>
            </w:pPr>
            <w:r>
              <w:rPr>
                <w:sz w:val="16"/>
                <w:szCs w:val="16"/>
              </w:rPr>
              <w:t xml:space="preserve">HSEL_RN310REK </w:t>
            </w: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2DA0CCD5" w14:textId="1F08D649" w:rsidR="0027641C" w:rsidRPr="00D26284" w:rsidRDefault="004F1C77" w:rsidP="0027641C">
            <w:pPr>
              <w:rPr>
                <w:rFonts w:cs="Arial"/>
                <w:sz w:val="16"/>
                <w:szCs w:val="16"/>
              </w:rPr>
            </w:pPr>
            <w:r w:rsidRPr="00D26284">
              <w:rPr>
                <w:rFonts w:cs="Arial"/>
                <w:sz w:val="16"/>
                <w:szCs w:val="16"/>
              </w:rPr>
              <w:t>RN310PRODUCTIDOUD</w:t>
            </w:r>
          </w:p>
        </w:tc>
      </w:tr>
      <w:tr w:rsidR="0027641C" w:rsidRPr="00D26284" w14:paraId="505D7B4E" w14:textId="77777777" w:rsidTr="00A341AD">
        <w:trPr>
          <w:cantSplit/>
          <w:trHeight w:val="190"/>
        </w:trPr>
        <w:tc>
          <w:tcPr>
            <w:tcW w:w="1612" w:type="pct"/>
            <w:tcBorders>
              <w:top w:val="single" w:sz="6" w:space="0" w:color="auto"/>
              <w:left w:val="single" w:sz="6" w:space="0" w:color="auto"/>
              <w:bottom w:val="single" w:sz="6" w:space="0" w:color="auto"/>
              <w:right w:val="single" w:sz="6" w:space="0" w:color="auto"/>
            </w:tcBorders>
          </w:tcPr>
          <w:p w14:paraId="09B3EB90" w14:textId="48D8BC20" w:rsidR="0027641C" w:rsidRPr="00D26284" w:rsidRDefault="0027641C" w:rsidP="0027641C">
            <w:pPr>
              <w:rPr>
                <w:rFonts w:cs="Arial"/>
                <w:sz w:val="16"/>
                <w:szCs w:val="16"/>
              </w:rPr>
            </w:pPr>
            <w:r w:rsidRPr="00D26284">
              <w:rPr>
                <w:rFonts w:cs="Arial"/>
                <w:sz w:val="16"/>
                <w:szCs w:val="16"/>
              </w:rPr>
              <w:t>XAABA_PRODUCTNUMMEROUD</w:t>
            </w:r>
          </w:p>
        </w:tc>
        <w:tc>
          <w:tcPr>
            <w:tcW w:w="177" w:type="pct"/>
            <w:tcBorders>
              <w:top w:val="single" w:sz="6" w:space="0" w:color="auto"/>
              <w:left w:val="single" w:sz="6" w:space="0" w:color="auto"/>
              <w:bottom w:val="single" w:sz="6" w:space="0" w:color="auto"/>
              <w:right w:val="single" w:sz="6" w:space="0" w:color="auto"/>
            </w:tcBorders>
          </w:tcPr>
          <w:p w14:paraId="5660B58C" w14:textId="77777777" w:rsidR="0027641C" w:rsidRPr="00D26284" w:rsidRDefault="0027641C" w:rsidP="0027641C">
            <w:pPr>
              <w:rPr>
                <w:rFonts w:cs="Arial"/>
                <w:sz w:val="16"/>
                <w:szCs w:val="16"/>
              </w:rPr>
            </w:pPr>
          </w:p>
        </w:tc>
        <w:tc>
          <w:tcPr>
            <w:tcW w:w="246" w:type="pct"/>
            <w:tcBorders>
              <w:top w:val="single" w:sz="6" w:space="0" w:color="auto"/>
              <w:left w:val="single" w:sz="6" w:space="0" w:color="auto"/>
              <w:bottom w:val="single" w:sz="6" w:space="0" w:color="auto"/>
              <w:right w:val="single" w:sz="6" w:space="0" w:color="auto"/>
            </w:tcBorders>
          </w:tcPr>
          <w:p w14:paraId="5721AB94" w14:textId="77777777" w:rsidR="0027641C" w:rsidRPr="00D26284" w:rsidRDefault="0027641C" w:rsidP="0027641C">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shd w:val="clear" w:color="auto" w:fill="auto"/>
          </w:tcPr>
          <w:p w14:paraId="41C01FF0" w14:textId="5CCB34E7" w:rsidR="0027641C" w:rsidRPr="00D26284" w:rsidRDefault="0095502F" w:rsidP="0027641C">
            <w:pPr>
              <w:rPr>
                <w:rFonts w:cs="Arial"/>
                <w:sz w:val="16"/>
                <w:szCs w:val="16"/>
              </w:rPr>
            </w:pPr>
            <w:r>
              <w:rPr>
                <w:sz w:val="16"/>
                <w:szCs w:val="16"/>
              </w:rPr>
              <w:t xml:space="preserve">HSEL_RN310REK </w:t>
            </w: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0296057F" w14:textId="311165D1" w:rsidR="0027641C" w:rsidRPr="00D26284" w:rsidRDefault="00415FEC" w:rsidP="0027641C">
            <w:pPr>
              <w:rPr>
                <w:rFonts w:cs="Arial"/>
                <w:sz w:val="16"/>
                <w:szCs w:val="16"/>
              </w:rPr>
            </w:pPr>
            <w:r w:rsidRPr="00D26284">
              <w:rPr>
                <w:rFonts w:cs="Arial"/>
                <w:sz w:val="16"/>
                <w:szCs w:val="16"/>
              </w:rPr>
              <w:t>RN310REKENINGNROUD</w:t>
            </w:r>
          </w:p>
        </w:tc>
      </w:tr>
      <w:tr w:rsidR="00376DD5" w:rsidRPr="00D26284" w14:paraId="736B2047" w14:textId="77777777" w:rsidTr="00A341AD">
        <w:trPr>
          <w:cantSplit/>
          <w:trHeight w:val="190"/>
        </w:trPr>
        <w:tc>
          <w:tcPr>
            <w:tcW w:w="1612" w:type="pct"/>
            <w:tcBorders>
              <w:top w:val="single" w:sz="6" w:space="0" w:color="auto"/>
              <w:left w:val="single" w:sz="6" w:space="0" w:color="auto"/>
              <w:bottom w:val="single" w:sz="6" w:space="0" w:color="auto"/>
              <w:right w:val="single" w:sz="6" w:space="0" w:color="auto"/>
            </w:tcBorders>
          </w:tcPr>
          <w:p w14:paraId="530FC817" w14:textId="13EF362F" w:rsidR="00376DD5" w:rsidRPr="00D26284" w:rsidRDefault="00376DD5" w:rsidP="00376DD5">
            <w:pPr>
              <w:rPr>
                <w:rFonts w:cs="Arial"/>
                <w:sz w:val="16"/>
                <w:szCs w:val="16"/>
              </w:rPr>
            </w:pPr>
            <w:r w:rsidRPr="00D26284">
              <w:rPr>
                <w:rFonts w:cs="Arial"/>
                <w:sz w:val="16"/>
                <w:szCs w:val="16"/>
              </w:rPr>
              <w:t>XAABA_BER_AANLEVERINGSNR</w:t>
            </w:r>
          </w:p>
        </w:tc>
        <w:tc>
          <w:tcPr>
            <w:tcW w:w="177" w:type="pct"/>
            <w:tcBorders>
              <w:top w:val="single" w:sz="6" w:space="0" w:color="auto"/>
              <w:left w:val="single" w:sz="6" w:space="0" w:color="auto"/>
              <w:bottom w:val="single" w:sz="6" w:space="0" w:color="auto"/>
              <w:right w:val="single" w:sz="6" w:space="0" w:color="auto"/>
            </w:tcBorders>
          </w:tcPr>
          <w:p w14:paraId="1F7C0847" w14:textId="77777777" w:rsidR="00376DD5" w:rsidRPr="00D26284" w:rsidRDefault="00376DD5" w:rsidP="00376DD5">
            <w:pPr>
              <w:rPr>
                <w:rFonts w:cs="Arial"/>
                <w:sz w:val="16"/>
                <w:szCs w:val="16"/>
              </w:rPr>
            </w:pPr>
          </w:p>
        </w:tc>
        <w:tc>
          <w:tcPr>
            <w:tcW w:w="246" w:type="pct"/>
            <w:tcBorders>
              <w:top w:val="single" w:sz="6" w:space="0" w:color="auto"/>
              <w:left w:val="single" w:sz="6" w:space="0" w:color="auto"/>
              <w:bottom w:val="single" w:sz="6" w:space="0" w:color="auto"/>
              <w:right w:val="single" w:sz="6" w:space="0" w:color="auto"/>
            </w:tcBorders>
          </w:tcPr>
          <w:p w14:paraId="7456512C" w14:textId="77777777" w:rsidR="00376DD5" w:rsidRPr="00D26284" w:rsidRDefault="00376DD5" w:rsidP="00376DD5">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shd w:val="clear" w:color="auto" w:fill="auto"/>
          </w:tcPr>
          <w:p w14:paraId="2E750CD5" w14:textId="7AEEAD5D" w:rsidR="00376DD5" w:rsidRPr="00D26284" w:rsidRDefault="00376DD5" w:rsidP="00376DD5">
            <w:pPr>
              <w:rPr>
                <w:rFonts w:cs="Arial"/>
                <w:sz w:val="16"/>
                <w:szCs w:val="16"/>
              </w:rPr>
            </w:pPr>
            <w:r w:rsidRPr="00D26284">
              <w:rPr>
                <w:sz w:val="16"/>
                <w:szCs w:val="16"/>
              </w:rPr>
              <w:t>RBG_C_RN300ZEN</w:t>
            </w: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5B7A06FE" w14:textId="18C5045A" w:rsidR="00376DD5" w:rsidRPr="00D26284" w:rsidRDefault="00376DD5" w:rsidP="00376DD5">
            <w:pPr>
              <w:rPr>
                <w:rFonts w:cs="Arial"/>
                <w:sz w:val="16"/>
                <w:szCs w:val="16"/>
              </w:rPr>
            </w:pPr>
            <w:r w:rsidRPr="00D26284">
              <w:rPr>
                <w:rFonts w:cs="Arial"/>
                <w:sz w:val="16"/>
                <w:szCs w:val="16"/>
              </w:rPr>
              <w:t>BEAG_RN300AANLEVERINGNR</w:t>
            </w:r>
          </w:p>
        </w:tc>
      </w:tr>
      <w:tr w:rsidR="00376DD5" w:rsidRPr="00D26284" w14:paraId="29A6D179" w14:textId="77777777" w:rsidTr="00A341AD">
        <w:trPr>
          <w:cantSplit/>
          <w:trHeight w:val="190"/>
        </w:trPr>
        <w:tc>
          <w:tcPr>
            <w:tcW w:w="1612" w:type="pct"/>
            <w:tcBorders>
              <w:top w:val="single" w:sz="6" w:space="0" w:color="auto"/>
              <w:left w:val="single" w:sz="6" w:space="0" w:color="auto"/>
              <w:bottom w:val="single" w:sz="6" w:space="0" w:color="auto"/>
              <w:right w:val="single" w:sz="6" w:space="0" w:color="auto"/>
            </w:tcBorders>
          </w:tcPr>
          <w:p w14:paraId="37C19BD6" w14:textId="153F12E9" w:rsidR="00376DD5" w:rsidRPr="00D26284" w:rsidRDefault="00376DD5" w:rsidP="00376DD5">
            <w:pPr>
              <w:rPr>
                <w:rFonts w:cs="Arial"/>
                <w:sz w:val="16"/>
                <w:szCs w:val="16"/>
              </w:rPr>
            </w:pPr>
            <w:r w:rsidRPr="00D26284">
              <w:rPr>
                <w:rFonts w:cs="Arial"/>
                <w:sz w:val="16"/>
                <w:szCs w:val="16"/>
              </w:rPr>
              <w:t>XAABA_BER_AANMAAKMOMENT</w:t>
            </w:r>
          </w:p>
        </w:tc>
        <w:tc>
          <w:tcPr>
            <w:tcW w:w="177" w:type="pct"/>
            <w:tcBorders>
              <w:top w:val="single" w:sz="6" w:space="0" w:color="auto"/>
              <w:left w:val="single" w:sz="6" w:space="0" w:color="auto"/>
              <w:bottom w:val="single" w:sz="6" w:space="0" w:color="auto"/>
              <w:right w:val="single" w:sz="6" w:space="0" w:color="auto"/>
            </w:tcBorders>
          </w:tcPr>
          <w:p w14:paraId="19843603" w14:textId="77777777" w:rsidR="00376DD5" w:rsidRPr="00D26284" w:rsidRDefault="00376DD5" w:rsidP="00376DD5">
            <w:pPr>
              <w:rPr>
                <w:rFonts w:cs="Arial"/>
                <w:sz w:val="16"/>
                <w:szCs w:val="16"/>
              </w:rPr>
            </w:pPr>
          </w:p>
        </w:tc>
        <w:tc>
          <w:tcPr>
            <w:tcW w:w="246" w:type="pct"/>
            <w:tcBorders>
              <w:top w:val="single" w:sz="6" w:space="0" w:color="auto"/>
              <w:left w:val="single" w:sz="6" w:space="0" w:color="auto"/>
              <w:bottom w:val="single" w:sz="6" w:space="0" w:color="auto"/>
              <w:right w:val="single" w:sz="6" w:space="0" w:color="auto"/>
            </w:tcBorders>
          </w:tcPr>
          <w:p w14:paraId="0018DFB2" w14:textId="77777777" w:rsidR="00376DD5" w:rsidRPr="00D26284" w:rsidRDefault="00376DD5" w:rsidP="00376DD5">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shd w:val="clear" w:color="auto" w:fill="auto"/>
          </w:tcPr>
          <w:p w14:paraId="554A5188" w14:textId="3FA31A1B" w:rsidR="00376DD5" w:rsidRPr="00D26284" w:rsidRDefault="00376DD5" w:rsidP="00376DD5">
            <w:pPr>
              <w:rPr>
                <w:rFonts w:cs="Arial"/>
                <w:sz w:val="16"/>
                <w:szCs w:val="16"/>
              </w:rPr>
            </w:pPr>
            <w:r w:rsidRPr="00D26284">
              <w:rPr>
                <w:sz w:val="16"/>
                <w:szCs w:val="16"/>
              </w:rPr>
              <w:t>RBG_C_RN300ZEN</w:t>
            </w: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1F26AC25" w14:textId="05EA45E6" w:rsidR="00376DD5" w:rsidRPr="00D26284" w:rsidRDefault="00376DD5" w:rsidP="00376DD5">
            <w:pPr>
              <w:rPr>
                <w:rFonts w:cs="Arial"/>
                <w:sz w:val="16"/>
                <w:szCs w:val="16"/>
              </w:rPr>
            </w:pPr>
            <w:r w:rsidRPr="00D26284">
              <w:rPr>
                <w:rFonts w:cs="Arial"/>
                <w:snapToGrid w:val="0"/>
                <w:color w:val="000000"/>
                <w:sz w:val="16"/>
                <w:szCs w:val="16"/>
              </w:rPr>
              <w:t>BEAG_RN300AANMAAKTIJDSTIP</w:t>
            </w:r>
          </w:p>
        </w:tc>
      </w:tr>
      <w:tr w:rsidR="0027641C" w:rsidRPr="00D26284" w14:paraId="7EF14C0D" w14:textId="77777777" w:rsidTr="00A341AD">
        <w:trPr>
          <w:cantSplit/>
          <w:trHeight w:val="190"/>
        </w:trPr>
        <w:tc>
          <w:tcPr>
            <w:tcW w:w="1612" w:type="pct"/>
            <w:tcBorders>
              <w:top w:val="single" w:sz="6" w:space="0" w:color="auto"/>
              <w:left w:val="single" w:sz="6" w:space="0" w:color="auto"/>
              <w:bottom w:val="single" w:sz="6" w:space="0" w:color="auto"/>
              <w:right w:val="single" w:sz="6" w:space="0" w:color="auto"/>
            </w:tcBorders>
          </w:tcPr>
          <w:p w14:paraId="552AE2A2" w14:textId="1EFF3A9B" w:rsidR="0027641C" w:rsidRPr="00D26284" w:rsidRDefault="0027641C" w:rsidP="0027641C">
            <w:pPr>
              <w:rPr>
                <w:rFonts w:cs="Arial"/>
                <w:sz w:val="16"/>
                <w:szCs w:val="16"/>
              </w:rPr>
            </w:pPr>
            <w:r w:rsidRPr="00D26284">
              <w:rPr>
                <w:rFonts w:cs="Arial"/>
                <w:sz w:val="16"/>
                <w:szCs w:val="16"/>
              </w:rPr>
              <w:lastRenderedPageBreak/>
              <w:t>XAABA_REKID_RBG</w:t>
            </w:r>
          </w:p>
        </w:tc>
        <w:tc>
          <w:tcPr>
            <w:tcW w:w="177" w:type="pct"/>
            <w:tcBorders>
              <w:top w:val="single" w:sz="6" w:space="0" w:color="auto"/>
              <w:left w:val="single" w:sz="6" w:space="0" w:color="auto"/>
              <w:bottom w:val="single" w:sz="6" w:space="0" w:color="auto"/>
              <w:right w:val="single" w:sz="6" w:space="0" w:color="auto"/>
            </w:tcBorders>
          </w:tcPr>
          <w:p w14:paraId="694542C8" w14:textId="77777777" w:rsidR="0027641C" w:rsidRPr="00D26284" w:rsidRDefault="0027641C" w:rsidP="0027641C">
            <w:pPr>
              <w:rPr>
                <w:rFonts w:cs="Arial"/>
                <w:sz w:val="16"/>
                <w:szCs w:val="16"/>
              </w:rPr>
            </w:pPr>
          </w:p>
        </w:tc>
        <w:tc>
          <w:tcPr>
            <w:tcW w:w="246" w:type="pct"/>
            <w:tcBorders>
              <w:top w:val="single" w:sz="6" w:space="0" w:color="auto"/>
              <w:left w:val="single" w:sz="6" w:space="0" w:color="auto"/>
              <w:bottom w:val="single" w:sz="6" w:space="0" w:color="auto"/>
              <w:right w:val="single" w:sz="6" w:space="0" w:color="auto"/>
            </w:tcBorders>
          </w:tcPr>
          <w:p w14:paraId="211FDC02" w14:textId="77777777" w:rsidR="0027641C" w:rsidRPr="00D26284" w:rsidRDefault="0027641C" w:rsidP="0027641C">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shd w:val="clear" w:color="auto" w:fill="auto"/>
          </w:tcPr>
          <w:p w14:paraId="5E47FB09" w14:textId="7AB964E5" w:rsidR="0027641C" w:rsidRPr="00D26284" w:rsidRDefault="0095502F" w:rsidP="0027641C">
            <w:pPr>
              <w:rPr>
                <w:rFonts w:cs="Arial"/>
                <w:sz w:val="16"/>
                <w:szCs w:val="16"/>
              </w:rPr>
            </w:pPr>
            <w:r>
              <w:rPr>
                <w:sz w:val="16"/>
                <w:szCs w:val="16"/>
              </w:rPr>
              <w:t xml:space="preserve">HSEL_RN310REK </w:t>
            </w: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0A767EF6" w14:textId="037BDEB8" w:rsidR="0027641C" w:rsidRPr="00D26284" w:rsidRDefault="00376DD5" w:rsidP="0027641C">
            <w:pPr>
              <w:rPr>
                <w:rFonts w:cs="Arial"/>
                <w:sz w:val="16"/>
                <w:szCs w:val="16"/>
              </w:rPr>
            </w:pPr>
            <w:r w:rsidRPr="00D26284">
              <w:rPr>
                <w:rFonts w:cs="Arial"/>
                <w:sz w:val="16"/>
                <w:szCs w:val="16"/>
              </w:rPr>
              <w:t>RN310REKID</w:t>
            </w:r>
          </w:p>
        </w:tc>
      </w:tr>
    </w:tbl>
    <w:p w14:paraId="591A8510" w14:textId="77777777" w:rsidR="0026190F" w:rsidRDefault="0026190F" w:rsidP="0026190F">
      <w:pPr>
        <w:pStyle w:val="Kop2"/>
      </w:pPr>
      <w:bookmarkStart w:id="1357" w:name="_Toc7616275"/>
      <w:r>
        <w:t>Hoofdselectie (HSEL)</w:t>
      </w:r>
      <w:bookmarkEnd w:id="1357"/>
    </w:p>
    <w:p w14:paraId="696FA627" w14:textId="77777777" w:rsidR="0026190F" w:rsidRDefault="0026190F" w:rsidP="0026190F">
      <w:pPr>
        <w:pStyle w:val="Kop5"/>
      </w:pPr>
      <w:r>
        <w:t>Functionele beschrijving:</w:t>
      </w:r>
    </w:p>
    <w:p w14:paraId="7B462338" w14:textId="275DD0B4" w:rsidR="0026190F" w:rsidRDefault="0026190F" w:rsidP="0026190F">
      <w:pPr>
        <w:pStyle w:val="Standaardinspringing"/>
        <w:ind w:left="0" w:firstLine="0"/>
      </w:pPr>
      <w:r>
        <w:t xml:space="preserve">Selecteer alle </w:t>
      </w:r>
      <w:r w:rsidR="00EC4CB8">
        <w:t>Rekening</w:t>
      </w:r>
      <w:r>
        <w:t xml:space="preserve">-gegevens uit RBG (tabel </w:t>
      </w:r>
      <w:r w:rsidR="0095502F">
        <w:t xml:space="preserve">HSEL_RN310REK </w:t>
      </w:r>
      <w:r>
        <w:t>) die zijn toegevoegd sinds de vorige verwerking</w:t>
      </w:r>
      <w:r w:rsidRPr="004F7F27">
        <w:t xml:space="preserve"> (</w:t>
      </w:r>
      <w:r w:rsidRPr="003F4F2B">
        <w:t>LAAD_TS</w:t>
      </w:r>
      <w:r>
        <w:t xml:space="preserve"> ligt ná</w:t>
      </w:r>
      <w:r w:rsidRPr="004F7F27">
        <w:t xml:space="preserve"> de </w:t>
      </w:r>
      <w:r w:rsidRPr="004F7F27">
        <w:rPr>
          <w:i/>
        </w:rPr>
        <w:t>Vorige_laad_TS</w:t>
      </w:r>
      <w:r>
        <w:t xml:space="preserve">). </w:t>
      </w:r>
    </w:p>
    <w:p w14:paraId="4CC2219D" w14:textId="77777777" w:rsidR="0026190F" w:rsidRDefault="0026190F" w:rsidP="0026190F">
      <w:pPr>
        <w:pStyle w:val="Standaardinspringing"/>
        <w:ind w:left="0" w:firstLine="0"/>
      </w:pPr>
    </w:p>
    <w:p w14:paraId="4E90710E" w14:textId="60ACFDD4" w:rsidR="0026190F" w:rsidRDefault="0026190F" w:rsidP="00BC548A">
      <w:pPr>
        <w:rPr>
          <w:rFonts w:cs="Arial"/>
          <w:spacing w:val="0"/>
          <w:szCs w:val="19"/>
        </w:rPr>
      </w:pPr>
      <w:r>
        <w:t xml:space="preserve">Maak vervolgens van deze gegevens een lijst met unieke voorkomens van Business Keys en </w:t>
      </w:r>
      <w:r w:rsidR="00FC3844" w:rsidRPr="00376DD5">
        <w:rPr>
          <w:rFonts w:cs="Arial"/>
          <w:sz w:val="16"/>
          <w:szCs w:val="16"/>
        </w:rPr>
        <w:t>XAABA</w:t>
      </w:r>
      <w:r>
        <w:t>_MUTATIEBEGIN_TS.</w:t>
      </w:r>
    </w:p>
    <w:p w14:paraId="164E0AF1" w14:textId="77777777" w:rsidR="0026190F" w:rsidRPr="004F7F27" w:rsidRDefault="0026190F" w:rsidP="0026190F">
      <w:pPr>
        <w:pStyle w:val="Standaardinspringing"/>
        <w:ind w:left="0" w:firstLine="0"/>
      </w:pPr>
    </w:p>
    <w:p w14:paraId="4B0685C2" w14:textId="77777777" w:rsidR="0026190F" w:rsidRDefault="0026190F" w:rsidP="0026190F">
      <w:pPr>
        <w:pStyle w:val="Kop5"/>
      </w:pPr>
      <w:r w:rsidRPr="00AE0711">
        <w:t>Selectiepad:</w:t>
      </w:r>
    </w:p>
    <w:p w14:paraId="544644E2" w14:textId="576848DB" w:rsidR="0026190F" w:rsidRPr="00AE0711" w:rsidRDefault="0095502F" w:rsidP="0026190F">
      <w:pPr>
        <w:pStyle w:val="Standaardinspringing"/>
        <w:ind w:left="0" w:firstLine="0"/>
      </w:pPr>
      <w:r>
        <w:t xml:space="preserve">HSEL_RN310REK </w:t>
      </w:r>
    </w:p>
    <w:p w14:paraId="26CD710A" w14:textId="77777777" w:rsidR="0026190F" w:rsidRPr="00AE0711" w:rsidRDefault="0026190F" w:rsidP="0026190F">
      <w:pPr>
        <w:pStyle w:val="Standaardinspringing"/>
        <w:ind w:left="0" w:firstLine="0"/>
      </w:pPr>
      <w:r w:rsidRPr="00AE0711">
        <w:t xml:space="preserve">         </w:t>
      </w:r>
      <w:r w:rsidRPr="00AE0711">
        <w:sym w:font="Wingdings" w:char="F0E2"/>
      </w:r>
      <w:r w:rsidRPr="00AE0711">
        <w:t xml:space="preserve"> </w:t>
      </w:r>
      <w:r w:rsidRPr="00FB573A">
        <w:rPr>
          <w:color w:val="7F7F7F" w:themeColor="text1" w:themeTint="80"/>
          <w:sz w:val="16"/>
          <w:szCs w:val="16"/>
        </w:rPr>
        <w:t>(join)</w:t>
      </w:r>
    </w:p>
    <w:p w14:paraId="3C3D989F" w14:textId="4DACD72B" w:rsidR="00E0384C" w:rsidRPr="00AE0711" w:rsidRDefault="00E0384C" w:rsidP="00E0384C">
      <w:pPr>
        <w:pStyle w:val="Standaardinspringing"/>
        <w:ind w:left="0" w:firstLine="0"/>
      </w:pPr>
      <w:r w:rsidRPr="00225E3C">
        <w:t>RBG_C_</w:t>
      </w:r>
      <w:r w:rsidRPr="00335768">
        <w:t>RN300ZEN</w:t>
      </w:r>
    </w:p>
    <w:p w14:paraId="2214D9EA" w14:textId="77777777" w:rsidR="00E0384C" w:rsidRPr="00AE0711" w:rsidRDefault="00E0384C" w:rsidP="00E0384C">
      <w:pPr>
        <w:pStyle w:val="Standaardinspringing"/>
        <w:ind w:left="0" w:firstLine="0"/>
      </w:pPr>
      <w:r w:rsidRPr="00AE0711">
        <w:t xml:space="preserve">         </w:t>
      </w:r>
      <w:r w:rsidRPr="00AE0711">
        <w:sym w:font="Wingdings" w:char="F0E2"/>
      </w:r>
      <w:r w:rsidRPr="00AE0711">
        <w:t xml:space="preserve"> </w:t>
      </w:r>
      <w:r w:rsidRPr="00FB573A">
        <w:rPr>
          <w:color w:val="7F7F7F" w:themeColor="text1" w:themeTint="80"/>
          <w:sz w:val="16"/>
          <w:szCs w:val="16"/>
        </w:rPr>
        <w:t>(join)</w:t>
      </w:r>
    </w:p>
    <w:p w14:paraId="3276456E" w14:textId="4455215A" w:rsidR="0026190F" w:rsidRPr="00AE0711" w:rsidRDefault="0026190F" w:rsidP="0026190F">
      <w:pPr>
        <w:pStyle w:val="Standaardinspringing"/>
        <w:ind w:left="0" w:firstLine="0"/>
      </w:pPr>
      <w:r w:rsidRPr="00E844F8">
        <w:t>H_FIN_</w:t>
      </w:r>
      <w:r w:rsidR="005F1F8D">
        <w:t>MELDING</w:t>
      </w:r>
    </w:p>
    <w:p w14:paraId="7E525AA8" w14:textId="77777777" w:rsidR="0026190F" w:rsidRDefault="0026190F" w:rsidP="0026190F"/>
    <w:p w14:paraId="386CED19" w14:textId="77777777" w:rsidR="0026190F" w:rsidRPr="00AE0711" w:rsidRDefault="0026190F" w:rsidP="0026190F">
      <w:pPr>
        <w:pStyle w:val="Kop5"/>
      </w:pPr>
      <w:r w:rsidRPr="00AE0711">
        <w:t>Kolommen en condities:</w:t>
      </w:r>
    </w:p>
    <w:tbl>
      <w:tblPr>
        <w:tblW w:w="9609" w:type="dxa"/>
        <w:tblLayout w:type="fixed"/>
        <w:tblCellMar>
          <w:left w:w="70" w:type="dxa"/>
          <w:right w:w="70" w:type="dxa"/>
        </w:tblCellMar>
        <w:tblLook w:val="0000" w:firstRow="0" w:lastRow="0" w:firstColumn="0" w:lastColumn="0" w:noHBand="0" w:noVBand="0"/>
      </w:tblPr>
      <w:tblGrid>
        <w:gridCol w:w="3823"/>
        <w:gridCol w:w="425"/>
        <w:gridCol w:w="5361"/>
      </w:tblGrid>
      <w:tr w:rsidR="0026190F" w:rsidRPr="00D26284" w14:paraId="6EC35605" w14:textId="77777777" w:rsidTr="00A341AD">
        <w:trPr>
          <w:cantSplit/>
          <w:trHeight w:val="432"/>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45D09A8B" w14:textId="56BFCF20" w:rsidR="0026190F" w:rsidRPr="00D26284" w:rsidRDefault="0095502F" w:rsidP="0026190F">
            <w:pPr>
              <w:rPr>
                <w:b/>
                <w:sz w:val="16"/>
                <w:szCs w:val="16"/>
              </w:rPr>
            </w:pPr>
            <w:r>
              <w:rPr>
                <w:b/>
                <w:sz w:val="16"/>
                <w:szCs w:val="16"/>
              </w:rPr>
              <w:t xml:space="preserve">HSEL_RN310REK </w:t>
            </w:r>
            <w:r w:rsidR="0026190F" w:rsidRPr="00D26284">
              <w:rPr>
                <w:b/>
                <w:sz w:val="16"/>
                <w:szCs w:val="16"/>
              </w:rPr>
              <w:t xml:space="preserve"> (alias: R1)</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6EC5A4C1" w14:textId="77777777" w:rsidR="0026190F" w:rsidRPr="00D26284" w:rsidRDefault="0026190F" w:rsidP="00A341AD">
            <w:pPr>
              <w:ind w:right="-70"/>
              <w:rPr>
                <w:b/>
                <w:sz w:val="16"/>
                <w:szCs w:val="16"/>
              </w:rPr>
            </w:pPr>
            <w:r w:rsidRPr="00D26284">
              <w:rPr>
                <w:b/>
                <w:sz w:val="16"/>
                <w:szCs w:val="16"/>
              </w:rPr>
              <w:t>Sel.</w:t>
            </w:r>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2F4E6D49" w14:textId="77777777" w:rsidR="0026190F" w:rsidRPr="00D26284" w:rsidRDefault="0026190F" w:rsidP="00A341AD">
            <w:pPr>
              <w:rPr>
                <w:b/>
                <w:sz w:val="16"/>
                <w:szCs w:val="16"/>
              </w:rPr>
            </w:pPr>
            <w:r w:rsidRPr="00D26284">
              <w:rPr>
                <w:b/>
                <w:sz w:val="16"/>
                <w:szCs w:val="16"/>
              </w:rPr>
              <w:t>Conditie</w:t>
            </w:r>
          </w:p>
        </w:tc>
      </w:tr>
      <w:tr w:rsidR="0026190F" w:rsidRPr="00D26284" w14:paraId="3128F924" w14:textId="77777777" w:rsidTr="00A341AD">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2A3FBD4" w14:textId="38C21207" w:rsidR="0026190F" w:rsidRPr="00D26284" w:rsidRDefault="0026190F" w:rsidP="00E0384C">
            <w:pPr>
              <w:rPr>
                <w:rFonts w:cs="Arial"/>
                <w:sz w:val="16"/>
                <w:szCs w:val="16"/>
              </w:rPr>
            </w:pPr>
            <w:r w:rsidRPr="00D26284">
              <w:rPr>
                <w:rFonts w:cs="Arial"/>
                <w:sz w:val="16"/>
                <w:szCs w:val="16"/>
              </w:rPr>
              <w:t>RECORDBRON_NAAM</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800E0BD" w14:textId="77777777" w:rsidR="0026190F" w:rsidRPr="00D26284" w:rsidRDefault="0026190F" w:rsidP="00A341AD">
            <w:pPr>
              <w:ind w:right="-70"/>
              <w:rPr>
                <w:rFonts w:cs="Arial"/>
                <w:sz w:val="16"/>
                <w:szCs w:val="16"/>
              </w:rPr>
            </w:pPr>
            <w:r w:rsidRPr="00D26284">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4BA7BB6" w14:textId="77777777" w:rsidR="0026190F" w:rsidRPr="00D26284" w:rsidRDefault="0026190F" w:rsidP="00A341AD">
            <w:pPr>
              <w:rPr>
                <w:rFonts w:cs="Arial"/>
                <w:sz w:val="16"/>
                <w:szCs w:val="16"/>
              </w:rPr>
            </w:pPr>
          </w:p>
        </w:tc>
      </w:tr>
      <w:tr w:rsidR="0026190F" w:rsidRPr="00D26284" w14:paraId="195C1CDF" w14:textId="77777777" w:rsidTr="00A341AD">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BEAB605" w14:textId="41D1557C" w:rsidR="0026190F" w:rsidRPr="00D26284" w:rsidRDefault="0026190F" w:rsidP="00E0384C">
            <w:pPr>
              <w:rPr>
                <w:rFonts w:cs="Arial"/>
                <w:sz w:val="16"/>
                <w:szCs w:val="16"/>
              </w:rPr>
            </w:pPr>
            <w:r w:rsidRPr="00D26284">
              <w:rPr>
                <w:rFonts w:cs="Arial"/>
                <w:snapToGrid w:val="0"/>
                <w:color w:val="000000"/>
                <w:sz w:val="16"/>
                <w:szCs w:val="16"/>
              </w:rPr>
              <w:t>RN300AANMAAKTIJDSTIP</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6558C6C" w14:textId="77777777" w:rsidR="0026190F" w:rsidRPr="00D26284" w:rsidRDefault="0026190F" w:rsidP="00A341AD">
            <w:pPr>
              <w:ind w:right="-70"/>
              <w:rPr>
                <w:rFonts w:cs="Arial"/>
                <w:sz w:val="16"/>
                <w:szCs w:val="16"/>
              </w:rPr>
            </w:pPr>
            <w:r w:rsidRPr="00D26284">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5AF8E453" w14:textId="77777777" w:rsidR="0026190F" w:rsidRPr="00D26284" w:rsidRDefault="0026190F" w:rsidP="00A341AD">
            <w:pPr>
              <w:rPr>
                <w:rFonts w:cs="Arial"/>
                <w:sz w:val="16"/>
                <w:szCs w:val="16"/>
              </w:rPr>
            </w:pPr>
          </w:p>
        </w:tc>
      </w:tr>
      <w:tr w:rsidR="000D1575" w:rsidRPr="00D26284" w14:paraId="0FF31E46" w14:textId="77777777" w:rsidTr="00A341AD">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DCC4CE2" w14:textId="16C95270" w:rsidR="000D1575" w:rsidRPr="00D26284" w:rsidRDefault="000D1575" w:rsidP="000D1575">
            <w:pPr>
              <w:rPr>
                <w:rFonts w:cs="Arial"/>
                <w:snapToGrid w:val="0"/>
                <w:color w:val="000000"/>
                <w:sz w:val="16"/>
                <w:szCs w:val="16"/>
                <w:highlight w:val="yellow"/>
              </w:rPr>
            </w:pPr>
            <w:r w:rsidRPr="00D26284">
              <w:rPr>
                <w:rFonts w:cs="Arial"/>
                <w:snapToGrid w:val="0"/>
                <w:sz w:val="16"/>
                <w:szCs w:val="16"/>
              </w:rPr>
              <w:t>RN310VALUTAJAAR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1AE6AF2" w14:textId="07EB9B8C" w:rsidR="000D1575" w:rsidRPr="00D26284" w:rsidRDefault="000D1575" w:rsidP="000D1575">
            <w:pPr>
              <w:ind w:right="-70"/>
              <w:rPr>
                <w:rFonts w:cs="Arial"/>
                <w:sz w:val="16"/>
                <w:szCs w:val="16"/>
                <w:highlight w:val="yellow"/>
              </w:rPr>
            </w:pPr>
            <w:r w:rsidRPr="00D26284">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3B498EAC" w14:textId="77777777" w:rsidR="000D1575" w:rsidRPr="00D26284" w:rsidRDefault="000D1575" w:rsidP="000D1575">
            <w:pPr>
              <w:rPr>
                <w:rFonts w:cs="Arial"/>
                <w:sz w:val="16"/>
                <w:szCs w:val="16"/>
                <w:highlight w:val="yellow"/>
              </w:rPr>
            </w:pPr>
          </w:p>
        </w:tc>
      </w:tr>
      <w:tr w:rsidR="000D1575" w:rsidRPr="00D26284" w14:paraId="5B26FF53" w14:textId="77777777" w:rsidTr="00A341AD">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58EC9955" w14:textId="446C44BD" w:rsidR="000D1575" w:rsidRPr="00D26284" w:rsidRDefault="000D1575" w:rsidP="000D1575">
            <w:pPr>
              <w:rPr>
                <w:rFonts w:cs="Arial"/>
                <w:snapToGrid w:val="0"/>
                <w:sz w:val="16"/>
                <w:szCs w:val="16"/>
              </w:rPr>
            </w:pPr>
            <w:r w:rsidRPr="00D26284">
              <w:rPr>
                <w:rFonts w:cs="Arial"/>
                <w:sz w:val="16"/>
                <w:szCs w:val="16"/>
              </w:rPr>
              <w:t>RN310SOORTBESTAND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7C32B0C" w14:textId="74BAFC82" w:rsidR="000D1575" w:rsidRPr="00D26284" w:rsidRDefault="000D1575" w:rsidP="000D1575">
            <w:pPr>
              <w:ind w:right="-70"/>
              <w:rPr>
                <w:rFonts w:cs="Arial"/>
                <w:sz w:val="16"/>
                <w:szCs w:val="16"/>
                <w:highlight w:val="yellow"/>
              </w:rPr>
            </w:pPr>
            <w:r w:rsidRPr="00D26284">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55724AD" w14:textId="77777777" w:rsidR="000D1575" w:rsidRPr="00D26284" w:rsidRDefault="000D1575" w:rsidP="000D1575">
            <w:pPr>
              <w:rPr>
                <w:rFonts w:cs="Arial"/>
                <w:sz w:val="16"/>
                <w:szCs w:val="16"/>
                <w:highlight w:val="yellow"/>
              </w:rPr>
            </w:pPr>
          </w:p>
        </w:tc>
      </w:tr>
      <w:tr w:rsidR="000D1575" w:rsidRPr="00D26284" w14:paraId="5FD4C5D6" w14:textId="77777777" w:rsidTr="00A341AD">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4ACB29A9" w14:textId="0895ED64" w:rsidR="000D1575" w:rsidRPr="00D26284" w:rsidRDefault="000D1575" w:rsidP="000D1575">
            <w:pPr>
              <w:rPr>
                <w:rFonts w:cs="Arial"/>
                <w:snapToGrid w:val="0"/>
                <w:sz w:val="16"/>
                <w:szCs w:val="16"/>
              </w:rPr>
            </w:pPr>
            <w:r w:rsidRPr="00D26284">
              <w:rPr>
                <w:rFonts w:cs="Arial"/>
                <w:sz w:val="16"/>
                <w:szCs w:val="16"/>
              </w:rPr>
              <w:t>RN310LABEL</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F0A2843" w14:textId="4475FF56" w:rsidR="000D1575" w:rsidRPr="00D26284" w:rsidRDefault="000D1575" w:rsidP="000D1575">
            <w:pPr>
              <w:ind w:right="-70"/>
              <w:rPr>
                <w:rFonts w:cs="Arial"/>
                <w:sz w:val="16"/>
                <w:szCs w:val="16"/>
                <w:highlight w:val="yellow"/>
              </w:rPr>
            </w:pPr>
            <w:r w:rsidRPr="00D26284">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3B77372" w14:textId="77777777" w:rsidR="000D1575" w:rsidRPr="00D26284" w:rsidRDefault="000D1575" w:rsidP="000D1575">
            <w:pPr>
              <w:rPr>
                <w:rFonts w:cs="Arial"/>
                <w:sz w:val="16"/>
                <w:szCs w:val="16"/>
                <w:highlight w:val="yellow"/>
              </w:rPr>
            </w:pPr>
          </w:p>
        </w:tc>
      </w:tr>
      <w:tr w:rsidR="000D1575" w:rsidRPr="00D26284" w14:paraId="475C598B" w14:textId="77777777" w:rsidTr="00A341AD">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1869AE7" w14:textId="7AC0C9ED" w:rsidR="000D1575" w:rsidRPr="00D26284" w:rsidRDefault="000D1575" w:rsidP="000D1575">
            <w:pPr>
              <w:rPr>
                <w:rFonts w:cs="Arial"/>
                <w:snapToGrid w:val="0"/>
                <w:sz w:val="16"/>
                <w:szCs w:val="16"/>
              </w:rPr>
            </w:pPr>
            <w:r w:rsidRPr="00D26284">
              <w:rPr>
                <w:rFonts w:cs="Arial"/>
                <w:sz w:val="16"/>
                <w:szCs w:val="16"/>
              </w:rPr>
              <w:t>RN310GEZAMENLBEL</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3F13469" w14:textId="7DD166AC" w:rsidR="000D1575" w:rsidRPr="00D26284" w:rsidRDefault="000D1575" w:rsidP="000D1575">
            <w:pPr>
              <w:ind w:right="-70"/>
              <w:rPr>
                <w:rFonts w:cs="Arial"/>
                <w:sz w:val="16"/>
                <w:szCs w:val="16"/>
                <w:highlight w:val="yellow"/>
              </w:rPr>
            </w:pPr>
            <w:r w:rsidRPr="00D26284">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774653A" w14:textId="77777777" w:rsidR="000D1575" w:rsidRPr="00D26284" w:rsidRDefault="000D1575" w:rsidP="000D1575">
            <w:pPr>
              <w:rPr>
                <w:rFonts w:cs="Arial"/>
                <w:sz w:val="16"/>
                <w:szCs w:val="16"/>
                <w:highlight w:val="yellow"/>
              </w:rPr>
            </w:pPr>
          </w:p>
        </w:tc>
      </w:tr>
      <w:tr w:rsidR="000D1575" w:rsidRPr="00D26284" w14:paraId="370601A4" w14:textId="77777777" w:rsidTr="00A341AD">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6C2C83C" w14:textId="510F7691" w:rsidR="000D1575" w:rsidRPr="00D26284" w:rsidRDefault="000D1575" w:rsidP="000D1575">
            <w:pPr>
              <w:rPr>
                <w:rFonts w:cs="Arial"/>
                <w:snapToGrid w:val="0"/>
                <w:sz w:val="16"/>
                <w:szCs w:val="16"/>
              </w:rPr>
            </w:pPr>
            <w:r w:rsidRPr="00D26284">
              <w:rPr>
                <w:rFonts w:cs="Arial"/>
                <w:sz w:val="16"/>
                <w:szCs w:val="16"/>
              </w:rPr>
              <w:t>RN310EINDDATUM</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9889392" w14:textId="655CCBEB" w:rsidR="000D1575" w:rsidRPr="00D26284" w:rsidRDefault="000D1575" w:rsidP="000D1575">
            <w:pPr>
              <w:ind w:right="-70"/>
              <w:rPr>
                <w:rFonts w:cs="Arial"/>
                <w:sz w:val="16"/>
                <w:szCs w:val="16"/>
                <w:highlight w:val="yellow"/>
              </w:rPr>
            </w:pPr>
            <w:r w:rsidRPr="00D26284">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791FF8F" w14:textId="77777777" w:rsidR="000D1575" w:rsidRPr="00D26284" w:rsidRDefault="000D1575" w:rsidP="000D1575">
            <w:pPr>
              <w:rPr>
                <w:rFonts w:cs="Arial"/>
                <w:sz w:val="16"/>
                <w:szCs w:val="16"/>
                <w:highlight w:val="yellow"/>
              </w:rPr>
            </w:pPr>
          </w:p>
        </w:tc>
      </w:tr>
      <w:tr w:rsidR="000D1575" w:rsidRPr="00D26284" w14:paraId="2F188695" w14:textId="77777777" w:rsidTr="00A341AD">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DAABAEE" w14:textId="5944810D" w:rsidR="000D1575" w:rsidRPr="00D26284" w:rsidRDefault="000D1575" w:rsidP="000D1575">
            <w:pPr>
              <w:rPr>
                <w:rFonts w:cs="Arial"/>
                <w:snapToGrid w:val="0"/>
                <w:sz w:val="16"/>
                <w:szCs w:val="16"/>
              </w:rPr>
            </w:pPr>
            <w:r w:rsidRPr="00D26284">
              <w:rPr>
                <w:rFonts w:cs="Arial"/>
                <w:sz w:val="16"/>
                <w:szCs w:val="16"/>
              </w:rPr>
              <w:t>RN310INDREKENINGSOORT</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9D21781" w14:textId="3407E4E4" w:rsidR="000D1575" w:rsidRPr="00D26284" w:rsidRDefault="000D1575" w:rsidP="000D1575">
            <w:pPr>
              <w:ind w:right="-70"/>
              <w:rPr>
                <w:rFonts w:cs="Arial"/>
                <w:sz w:val="16"/>
                <w:szCs w:val="16"/>
                <w:highlight w:val="yellow"/>
              </w:rPr>
            </w:pPr>
            <w:r w:rsidRPr="00D26284">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5BDC5793" w14:textId="77777777" w:rsidR="000D1575" w:rsidRPr="00D26284" w:rsidRDefault="000D1575" w:rsidP="000D1575">
            <w:pPr>
              <w:rPr>
                <w:rFonts w:cs="Arial"/>
                <w:sz w:val="16"/>
                <w:szCs w:val="16"/>
                <w:highlight w:val="yellow"/>
              </w:rPr>
            </w:pPr>
          </w:p>
        </w:tc>
      </w:tr>
      <w:tr w:rsidR="000D1575" w:rsidRPr="00D26284" w14:paraId="6CF10002" w14:textId="77777777" w:rsidTr="00A341AD">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CDD2956" w14:textId="3417AA89" w:rsidR="000D1575" w:rsidRPr="00D26284" w:rsidRDefault="000D1575" w:rsidP="000D1575">
            <w:pPr>
              <w:rPr>
                <w:rFonts w:cs="Arial"/>
                <w:snapToGrid w:val="0"/>
                <w:color w:val="000000"/>
                <w:sz w:val="16"/>
                <w:szCs w:val="16"/>
                <w:highlight w:val="yellow"/>
              </w:rPr>
            </w:pPr>
            <w:r w:rsidRPr="00D26284">
              <w:rPr>
                <w:rFonts w:cs="Arial"/>
                <w:sz w:val="16"/>
                <w:szCs w:val="16"/>
              </w:rPr>
              <w:t>RN310PRODUCTIDOUD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B87B423" w14:textId="2DE4D599" w:rsidR="000D1575" w:rsidRPr="00D26284" w:rsidRDefault="000D1575" w:rsidP="000D1575">
            <w:pPr>
              <w:ind w:right="-70"/>
              <w:rPr>
                <w:rFonts w:cs="Arial"/>
                <w:sz w:val="16"/>
                <w:szCs w:val="16"/>
                <w:highlight w:val="yellow"/>
              </w:rPr>
            </w:pPr>
            <w:r w:rsidRPr="00D26284">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30169222" w14:textId="77777777" w:rsidR="000D1575" w:rsidRPr="00D26284" w:rsidRDefault="000D1575" w:rsidP="000D1575">
            <w:pPr>
              <w:rPr>
                <w:rFonts w:cs="Arial"/>
                <w:sz w:val="16"/>
                <w:szCs w:val="16"/>
                <w:highlight w:val="yellow"/>
              </w:rPr>
            </w:pPr>
          </w:p>
        </w:tc>
      </w:tr>
      <w:tr w:rsidR="000D1575" w:rsidRPr="00D26284" w14:paraId="7D7E1B47" w14:textId="77777777" w:rsidTr="00A341AD">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49A4EE0" w14:textId="0AF6294F" w:rsidR="000D1575" w:rsidRPr="00D26284" w:rsidRDefault="000D1575" w:rsidP="000D1575">
            <w:pPr>
              <w:rPr>
                <w:rFonts w:cs="Arial"/>
                <w:snapToGrid w:val="0"/>
                <w:color w:val="000000"/>
                <w:sz w:val="16"/>
                <w:szCs w:val="16"/>
                <w:highlight w:val="yellow"/>
              </w:rPr>
            </w:pPr>
            <w:r w:rsidRPr="00D26284">
              <w:rPr>
                <w:rFonts w:cs="Arial"/>
                <w:sz w:val="16"/>
                <w:szCs w:val="16"/>
              </w:rPr>
              <w:t>RN310REKENINGNROUD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ED0D4D8" w14:textId="3EE30F18" w:rsidR="000D1575" w:rsidRPr="00D26284" w:rsidRDefault="000D1575" w:rsidP="000D1575">
            <w:pPr>
              <w:ind w:right="-70"/>
              <w:rPr>
                <w:rFonts w:cs="Arial"/>
                <w:sz w:val="16"/>
                <w:szCs w:val="16"/>
                <w:highlight w:val="yellow"/>
              </w:rPr>
            </w:pPr>
            <w:r w:rsidRPr="00D26284">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0C824AD9" w14:textId="77777777" w:rsidR="000D1575" w:rsidRPr="00D26284" w:rsidRDefault="000D1575" w:rsidP="000D1575">
            <w:pPr>
              <w:rPr>
                <w:rFonts w:cs="Arial"/>
                <w:sz w:val="16"/>
                <w:szCs w:val="16"/>
                <w:highlight w:val="yellow"/>
              </w:rPr>
            </w:pPr>
          </w:p>
        </w:tc>
      </w:tr>
      <w:tr w:rsidR="000D1575" w:rsidRPr="00D26284" w14:paraId="6EAEEBE1" w14:textId="77777777" w:rsidTr="00A341AD">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9E978B0" w14:textId="209B5F84" w:rsidR="000D1575" w:rsidRPr="00D26284" w:rsidRDefault="000D1575" w:rsidP="000D1575">
            <w:pPr>
              <w:rPr>
                <w:rFonts w:cs="Arial"/>
                <w:snapToGrid w:val="0"/>
                <w:color w:val="000000"/>
                <w:sz w:val="16"/>
                <w:szCs w:val="16"/>
                <w:highlight w:val="yellow"/>
              </w:rPr>
            </w:pPr>
            <w:r w:rsidRPr="00D26284">
              <w:rPr>
                <w:rFonts w:cs="Arial"/>
                <w:sz w:val="16"/>
                <w:szCs w:val="16"/>
              </w:rPr>
              <w:t>RN310REKID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CC7E88E" w14:textId="27C6F49F" w:rsidR="000D1575" w:rsidRPr="00D26284" w:rsidRDefault="000D1575" w:rsidP="000D1575">
            <w:pPr>
              <w:ind w:right="-70"/>
              <w:rPr>
                <w:rFonts w:cs="Arial"/>
                <w:sz w:val="16"/>
                <w:szCs w:val="16"/>
                <w:highlight w:val="yellow"/>
              </w:rPr>
            </w:pPr>
            <w:r w:rsidRPr="00D26284">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5C3169A6" w14:textId="77777777" w:rsidR="000D1575" w:rsidRPr="00D26284" w:rsidRDefault="000D1575" w:rsidP="000D1575">
            <w:pPr>
              <w:rPr>
                <w:rFonts w:cs="Arial"/>
                <w:sz w:val="16"/>
                <w:szCs w:val="16"/>
                <w:highlight w:val="yellow"/>
              </w:rPr>
            </w:pPr>
          </w:p>
        </w:tc>
      </w:tr>
      <w:tr w:rsidR="007969A9" w:rsidRPr="00D26284" w14:paraId="2F790D66" w14:textId="77777777" w:rsidTr="007969A9">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5D4F393" w14:textId="03AC1E0D" w:rsidR="007969A9" w:rsidRPr="00D26284" w:rsidRDefault="007969A9" w:rsidP="00F94236">
            <w:pPr>
              <w:rPr>
                <w:rFonts w:cs="Arial"/>
                <w:sz w:val="16"/>
                <w:szCs w:val="16"/>
              </w:rPr>
            </w:pPr>
            <w:r w:rsidRPr="00D26284">
              <w:rPr>
                <w:rFonts w:cs="Arial"/>
                <w:sz w:val="16"/>
                <w:szCs w:val="16"/>
              </w:rPr>
              <w:t>RN310INDVERWERKING</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5910A32" w14:textId="77777777" w:rsidR="007969A9" w:rsidRPr="00D26284" w:rsidRDefault="007969A9" w:rsidP="00F94236">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3840F80E" w14:textId="77777777" w:rsidR="007969A9" w:rsidRPr="00D26284" w:rsidRDefault="007969A9" w:rsidP="00F94236">
            <w:pPr>
              <w:rPr>
                <w:rFonts w:cs="Arial"/>
                <w:sz w:val="16"/>
                <w:szCs w:val="16"/>
                <w:highlight w:val="yellow"/>
              </w:rPr>
            </w:pPr>
          </w:p>
        </w:tc>
      </w:tr>
      <w:tr w:rsidR="000D1575" w:rsidRPr="00D26284" w14:paraId="56263C87" w14:textId="77777777" w:rsidTr="00A341AD">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52E246D" w14:textId="7D099D0E" w:rsidR="000D1575" w:rsidRPr="00D26284" w:rsidRDefault="00BC548A" w:rsidP="000D1575">
            <w:pPr>
              <w:rPr>
                <w:rFonts w:cs="Arial"/>
                <w:sz w:val="16"/>
                <w:szCs w:val="16"/>
              </w:rPr>
            </w:pPr>
            <w:r w:rsidRPr="00BC548A">
              <w:rPr>
                <w:rFonts w:cs="Arial"/>
                <w:sz w:val="16"/>
                <w:szCs w:val="16"/>
              </w:rPr>
              <w:t>RN310DATTYDREG</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6385CFD" w14:textId="69AE834B" w:rsidR="000D1575" w:rsidRPr="00D26284" w:rsidRDefault="000D1575" w:rsidP="000D1575">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2B542543" w14:textId="77777777" w:rsidR="000D1575" w:rsidRPr="00D26284" w:rsidRDefault="000D1575" w:rsidP="000D1575">
            <w:pPr>
              <w:rPr>
                <w:rFonts w:cs="Arial"/>
                <w:sz w:val="16"/>
                <w:szCs w:val="16"/>
              </w:rPr>
            </w:pPr>
          </w:p>
        </w:tc>
      </w:tr>
      <w:tr w:rsidR="000D1575" w:rsidRPr="00D26284" w14:paraId="10E6B5DD" w14:textId="77777777" w:rsidTr="00A341AD">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F4AD9C6" w14:textId="74DB1519" w:rsidR="000D1575" w:rsidRPr="00D26284" w:rsidRDefault="00E22759" w:rsidP="000D1575">
            <w:pPr>
              <w:rPr>
                <w:rFonts w:cs="Arial"/>
                <w:sz w:val="16"/>
                <w:szCs w:val="16"/>
              </w:rPr>
            </w:pPr>
            <w:r w:rsidRPr="00D26284">
              <w:rPr>
                <w:rFonts w:cs="Arial"/>
                <w:sz w:val="16"/>
                <w:szCs w:val="16"/>
              </w:rPr>
              <w:t>RN310ZENID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59138FA" w14:textId="77777777" w:rsidR="000D1575" w:rsidRPr="00D26284" w:rsidRDefault="000D1575" w:rsidP="000D1575">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F43A390" w14:textId="77777777" w:rsidR="000D1575" w:rsidRPr="00D26284" w:rsidRDefault="000D1575" w:rsidP="000D1575">
            <w:pPr>
              <w:rPr>
                <w:rFonts w:cs="Arial"/>
                <w:sz w:val="16"/>
                <w:szCs w:val="16"/>
              </w:rPr>
            </w:pPr>
          </w:p>
        </w:tc>
      </w:tr>
      <w:tr w:rsidR="000D1575" w:rsidRPr="00D26284" w14:paraId="4205BB1E" w14:textId="77777777" w:rsidTr="000832AE">
        <w:trPr>
          <w:cantSplit/>
          <w:trHeight w:val="432"/>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61C3E8D7" w14:textId="378584FD" w:rsidR="000D1575" w:rsidRPr="00D26284" w:rsidRDefault="000D1575" w:rsidP="000D1575">
            <w:pPr>
              <w:rPr>
                <w:b/>
                <w:sz w:val="16"/>
                <w:szCs w:val="16"/>
              </w:rPr>
            </w:pPr>
            <w:r w:rsidRPr="00D26284">
              <w:rPr>
                <w:b/>
                <w:sz w:val="16"/>
                <w:szCs w:val="16"/>
              </w:rPr>
              <w:t>RBG_C_RN300ZEN (alias: R2)</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33C85A78" w14:textId="77777777" w:rsidR="000D1575" w:rsidRPr="00D26284" w:rsidRDefault="000D1575" w:rsidP="000D1575">
            <w:pPr>
              <w:ind w:right="-70"/>
              <w:rPr>
                <w:b/>
                <w:sz w:val="16"/>
                <w:szCs w:val="16"/>
              </w:rPr>
            </w:pPr>
            <w:r w:rsidRPr="00D26284">
              <w:rPr>
                <w:b/>
                <w:sz w:val="16"/>
                <w:szCs w:val="16"/>
              </w:rPr>
              <w:t>Sel.</w:t>
            </w:r>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284389AF" w14:textId="77777777" w:rsidR="000D1575" w:rsidRPr="00D26284" w:rsidRDefault="000D1575" w:rsidP="000D1575">
            <w:pPr>
              <w:rPr>
                <w:b/>
                <w:sz w:val="16"/>
                <w:szCs w:val="16"/>
              </w:rPr>
            </w:pPr>
            <w:r w:rsidRPr="00D26284">
              <w:rPr>
                <w:b/>
                <w:sz w:val="16"/>
                <w:szCs w:val="16"/>
              </w:rPr>
              <w:t>Conditie</w:t>
            </w:r>
          </w:p>
        </w:tc>
      </w:tr>
      <w:tr w:rsidR="000D1575" w:rsidRPr="00D26284" w14:paraId="73C971B3" w14:textId="77777777" w:rsidTr="000832AE">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0E83EBE" w14:textId="2F6A8BEC" w:rsidR="000D1575" w:rsidRPr="00D26284" w:rsidRDefault="00E22759" w:rsidP="000D1575">
            <w:pPr>
              <w:rPr>
                <w:rFonts w:cs="Arial"/>
                <w:sz w:val="16"/>
                <w:szCs w:val="16"/>
              </w:rPr>
            </w:pPr>
            <w:r w:rsidRPr="00D26284">
              <w:rPr>
                <w:rFonts w:cs="Arial"/>
                <w:sz w:val="16"/>
                <w:szCs w:val="16"/>
              </w:rPr>
              <w:t>BEAG_RN300ZENID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8BBFEDB" w14:textId="77777777" w:rsidR="000D1575" w:rsidRPr="00D26284" w:rsidRDefault="000D1575" w:rsidP="000D1575">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F2CC689" w14:textId="13C55965" w:rsidR="000D1575" w:rsidRPr="00D26284" w:rsidRDefault="00E22759">
            <w:pPr>
              <w:rPr>
                <w:rFonts w:cs="Arial"/>
                <w:sz w:val="16"/>
                <w:szCs w:val="16"/>
              </w:rPr>
            </w:pPr>
            <w:r w:rsidRPr="00D26284">
              <w:rPr>
                <w:rFonts w:cs="Arial"/>
                <w:sz w:val="16"/>
                <w:szCs w:val="16"/>
              </w:rPr>
              <w:t>= R1.</w:t>
            </w:r>
            <w:r w:rsidR="000E0C0E" w:rsidRPr="00D26284" w:rsidDel="000E0C0E">
              <w:rPr>
                <w:sz w:val="16"/>
                <w:szCs w:val="16"/>
              </w:rPr>
              <w:t xml:space="preserve"> </w:t>
            </w:r>
            <w:r w:rsidRPr="00D26284">
              <w:rPr>
                <w:sz w:val="16"/>
                <w:szCs w:val="16"/>
              </w:rPr>
              <w:t>RN310ZENID</w:t>
            </w:r>
          </w:p>
        </w:tc>
      </w:tr>
      <w:tr w:rsidR="00E22759" w:rsidRPr="00D26284" w14:paraId="5D5B968F" w14:textId="77777777" w:rsidTr="00A341AD">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BD346B5" w14:textId="65BCA7FA" w:rsidR="00E22759" w:rsidRPr="00D26284" w:rsidRDefault="00E22759" w:rsidP="00E22759">
            <w:pPr>
              <w:rPr>
                <w:rFonts w:cs="Arial"/>
                <w:sz w:val="16"/>
                <w:szCs w:val="16"/>
              </w:rPr>
            </w:pPr>
            <w:r w:rsidRPr="00D26284">
              <w:rPr>
                <w:rFonts w:cs="Arial"/>
                <w:sz w:val="16"/>
                <w:szCs w:val="16"/>
              </w:rPr>
              <w:t>BEAG_RN300AANLEVERINGNR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34C680B" w14:textId="396349C7" w:rsidR="00E22759" w:rsidRPr="00D26284" w:rsidRDefault="00E22759" w:rsidP="00E22759">
            <w:pPr>
              <w:ind w:right="-70"/>
              <w:rPr>
                <w:rFonts w:cs="Arial"/>
                <w:sz w:val="16"/>
                <w:szCs w:val="16"/>
              </w:rPr>
            </w:pPr>
            <w:r w:rsidRPr="00D26284">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1540431E" w14:textId="77777777" w:rsidR="00E22759" w:rsidRPr="00D26284" w:rsidRDefault="00E22759" w:rsidP="00E22759">
            <w:pPr>
              <w:rPr>
                <w:rFonts w:cs="Arial"/>
                <w:sz w:val="16"/>
                <w:szCs w:val="16"/>
              </w:rPr>
            </w:pPr>
          </w:p>
        </w:tc>
      </w:tr>
      <w:tr w:rsidR="00E22759" w:rsidRPr="00D26284" w14:paraId="0E9FBCD6" w14:textId="77777777" w:rsidTr="00A341AD">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51D38A2" w14:textId="1185142A" w:rsidR="00E22759" w:rsidRPr="00D26284" w:rsidRDefault="00E22759" w:rsidP="00E22759">
            <w:pPr>
              <w:rPr>
                <w:rFonts w:cs="Arial"/>
                <w:sz w:val="16"/>
                <w:szCs w:val="16"/>
              </w:rPr>
            </w:pPr>
            <w:r w:rsidRPr="00D26284">
              <w:rPr>
                <w:rFonts w:cs="Arial"/>
                <w:snapToGrid w:val="0"/>
                <w:color w:val="000000"/>
                <w:sz w:val="16"/>
                <w:szCs w:val="16"/>
              </w:rPr>
              <w:t>BEAG_RN300AANMAAKTIJDSTIP</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D127CD0" w14:textId="31122BD0" w:rsidR="00E22759" w:rsidRPr="00D26284" w:rsidRDefault="00E22759" w:rsidP="00E22759">
            <w:pPr>
              <w:ind w:right="-70"/>
              <w:rPr>
                <w:rFonts w:cs="Arial"/>
                <w:sz w:val="16"/>
                <w:szCs w:val="16"/>
              </w:rPr>
            </w:pPr>
            <w:r w:rsidRPr="00D26284">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394B08DC" w14:textId="77777777" w:rsidR="00E22759" w:rsidRPr="00D26284" w:rsidRDefault="00E22759" w:rsidP="00E22759">
            <w:pPr>
              <w:rPr>
                <w:rFonts w:cs="Arial"/>
                <w:sz w:val="16"/>
                <w:szCs w:val="16"/>
              </w:rPr>
            </w:pPr>
          </w:p>
        </w:tc>
      </w:tr>
      <w:tr w:rsidR="00E22759" w:rsidRPr="00D26284" w14:paraId="69F092DA" w14:textId="77777777" w:rsidTr="00A341AD">
        <w:trPr>
          <w:cantSplit/>
          <w:trHeight w:val="410"/>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13ECE1EF" w14:textId="442AE275" w:rsidR="00E22759" w:rsidRPr="00D26284" w:rsidRDefault="00E22759" w:rsidP="00E22759">
            <w:pPr>
              <w:rPr>
                <w:b/>
                <w:sz w:val="16"/>
                <w:szCs w:val="16"/>
              </w:rPr>
            </w:pPr>
            <w:r w:rsidRPr="00D26284">
              <w:rPr>
                <w:b/>
                <w:sz w:val="16"/>
                <w:szCs w:val="16"/>
              </w:rPr>
              <w:t>H_FIN_MELDING (alias: H1)</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01A44DF8" w14:textId="77777777" w:rsidR="00E22759" w:rsidRPr="00D26284" w:rsidRDefault="00E22759" w:rsidP="00E22759">
            <w:pPr>
              <w:ind w:right="-70"/>
              <w:rPr>
                <w:b/>
                <w:sz w:val="16"/>
                <w:szCs w:val="16"/>
              </w:rPr>
            </w:pPr>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174FC2CB" w14:textId="77777777" w:rsidR="00E22759" w:rsidRPr="00D26284" w:rsidRDefault="00E22759" w:rsidP="00E22759">
            <w:pPr>
              <w:rPr>
                <w:b/>
                <w:sz w:val="16"/>
                <w:szCs w:val="16"/>
              </w:rPr>
            </w:pPr>
          </w:p>
        </w:tc>
      </w:tr>
      <w:tr w:rsidR="00E22759" w:rsidRPr="00D26284" w14:paraId="45051F03" w14:textId="77777777" w:rsidTr="00A341AD">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4D3EA7DF" w14:textId="2EC682DF" w:rsidR="00E22759" w:rsidRPr="00D26284" w:rsidRDefault="00E22759" w:rsidP="00E22759">
            <w:pPr>
              <w:rPr>
                <w:rFonts w:cs="Arial"/>
                <w:sz w:val="16"/>
                <w:szCs w:val="16"/>
              </w:rPr>
            </w:pPr>
            <w:r w:rsidRPr="00D26284">
              <w:rPr>
                <w:snapToGrid w:val="0"/>
                <w:color w:val="000000"/>
                <w:sz w:val="16"/>
                <w:szCs w:val="16"/>
              </w:rPr>
              <w:t>XAAB_SK</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7BB031B" w14:textId="77777777" w:rsidR="00E22759" w:rsidRPr="00D26284" w:rsidRDefault="00E22759" w:rsidP="00E22759">
            <w:pPr>
              <w:ind w:right="-70"/>
              <w:rPr>
                <w:rFonts w:cs="Arial"/>
                <w:sz w:val="16"/>
                <w:szCs w:val="16"/>
              </w:rPr>
            </w:pPr>
            <w:r w:rsidRPr="00D26284">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5C730EA1" w14:textId="77777777" w:rsidR="00E22759" w:rsidRPr="00D26284" w:rsidRDefault="00E22759" w:rsidP="00E22759">
            <w:pPr>
              <w:rPr>
                <w:rFonts w:cs="Arial"/>
                <w:sz w:val="16"/>
                <w:szCs w:val="16"/>
              </w:rPr>
            </w:pPr>
          </w:p>
        </w:tc>
      </w:tr>
      <w:tr w:rsidR="00E22759" w:rsidRPr="00D26284" w14:paraId="2AB03379" w14:textId="77777777" w:rsidTr="00A341AD">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0839ED6" w14:textId="336B7005" w:rsidR="00E22759" w:rsidRPr="00D26284" w:rsidRDefault="00E22759" w:rsidP="00E22759">
            <w:pPr>
              <w:rPr>
                <w:snapToGrid w:val="0"/>
                <w:color w:val="000000"/>
                <w:sz w:val="16"/>
                <w:szCs w:val="16"/>
                <w:highlight w:val="yellow"/>
              </w:rPr>
            </w:pPr>
            <w:r w:rsidRPr="00D26284">
              <w:rPr>
                <w:rFonts w:cs="Arial"/>
                <w:snapToGrid w:val="0"/>
                <w:sz w:val="16"/>
                <w:szCs w:val="16"/>
              </w:rPr>
              <w:t>XAAB_RSIN</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4717567" w14:textId="77777777" w:rsidR="00E22759" w:rsidRPr="00D26284" w:rsidRDefault="00E22759" w:rsidP="00E22759">
            <w:pPr>
              <w:ind w:right="-70"/>
              <w:rPr>
                <w:rFonts w:cs="Arial"/>
                <w:sz w:val="16"/>
                <w:szCs w:val="16"/>
                <w:highlight w:val="yellow"/>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0FB19510" w14:textId="15032E2B" w:rsidR="00E22759" w:rsidRPr="00D26284" w:rsidRDefault="00E22759">
            <w:pPr>
              <w:rPr>
                <w:rFonts w:cs="Arial"/>
                <w:sz w:val="16"/>
                <w:szCs w:val="16"/>
                <w:highlight w:val="yellow"/>
              </w:rPr>
            </w:pPr>
            <w:r w:rsidRPr="00D26284">
              <w:rPr>
                <w:rFonts w:cs="Arial"/>
                <w:snapToGrid w:val="0"/>
                <w:sz w:val="16"/>
                <w:szCs w:val="16"/>
              </w:rPr>
              <w:t>=R1.</w:t>
            </w:r>
            <w:r w:rsidR="000E0C0E" w:rsidRPr="00D26284" w:rsidDel="000E0C0E">
              <w:rPr>
                <w:rFonts w:cs="Arial"/>
                <w:snapToGrid w:val="0"/>
                <w:sz w:val="16"/>
                <w:szCs w:val="16"/>
              </w:rPr>
              <w:t xml:space="preserve"> </w:t>
            </w:r>
            <w:r w:rsidRPr="00D26284">
              <w:rPr>
                <w:rFonts w:cs="Arial"/>
                <w:snapToGrid w:val="0"/>
                <w:sz w:val="16"/>
                <w:szCs w:val="16"/>
              </w:rPr>
              <w:t>RN310RSINBRN</w:t>
            </w:r>
          </w:p>
        </w:tc>
      </w:tr>
      <w:tr w:rsidR="00E22759" w:rsidRPr="00D26284" w14:paraId="64BB1C88" w14:textId="77777777" w:rsidTr="00A341AD">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44B36653" w14:textId="33399654" w:rsidR="00E22759" w:rsidRPr="00D26284" w:rsidRDefault="00E22759" w:rsidP="00E22759">
            <w:pPr>
              <w:rPr>
                <w:snapToGrid w:val="0"/>
                <w:color w:val="000000"/>
                <w:sz w:val="16"/>
                <w:szCs w:val="16"/>
                <w:highlight w:val="yellow"/>
              </w:rPr>
            </w:pPr>
            <w:r w:rsidRPr="00D26284">
              <w:rPr>
                <w:rFonts w:cs="Arial"/>
                <w:snapToGrid w:val="0"/>
                <w:sz w:val="16"/>
                <w:szCs w:val="16"/>
              </w:rPr>
              <w:t>XAAB_GEGEVENSTIJDVAK</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1694EED" w14:textId="77777777" w:rsidR="00E22759" w:rsidRPr="00D26284" w:rsidRDefault="00E22759" w:rsidP="00E22759">
            <w:pPr>
              <w:ind w:right="-70"/>
              <w:rPr>
                <w:rFonts w:cs="Arial"/>
                <w:sz w:val="16"/>
                <w:szCs w:val="16"/>
                <w:highlight w:val="yellow"/>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3005AC98" w14:textId="360EDD1F" w:rsidR="00E22759" w:rsidRPr="00D26284" w:rsidRDefault="00E22759">
            <w:pPr>
              <w:rPr>
                <w:rFonts w:cs="Arial"/>
                <w:sz w:val="16"/>
                <w:szCs w:val="16"/>
                <w:highlight w:val="yellow"/>
              </w:rPr>
            </w:pPr>
            <w:r w:rsidRPr="00D26284">
              <w:rPr>
                <w:rFonts w:cs="Arial"/>
                <w:snapToGrid w:val="0"/>
                <w:sz w:val="16"/>
                <w:szCs w:val="16"/>
              </w:rPr>
              <w:t>=R1.</w:t>
            </w:r>
            <w:r w:rsidR="000E0C0E" w:rsidRPr="00D26284" w:rsidDel="000E0C0E">
              <w:rPr>
                <w:rFonts w:cs="Arial"/>
                <w:snapToGrid w:val="0"/>
                <w:sz w:val="16"/>
                <w:szCs w:val="16"/>
              </w:rPr>
              <w:t xml:space="preserve"> </w:t>
            </w:r>
            <w:r w:rsidRPr="00D26284">
              <w:rPr>
                <w:rFonts w:cs="Arial"/>
                <w:snapToGrid w:val="0"/>
                <w:sz w:val="16"/>
                <w:szCs w:val="16"/>
              </w:rPr>
              <w:t>RN310VALUTAJAAR</w:t>
            </w:r>
          </w:p>
        </w:tc>
      </w:tr>
      <w:tr w:rsidR="00E22759" w:rsidRPr="00D26284" w14:paraId="08C7ED1B" w14:textId="77777777" w:rsidTr="00A341AD">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9427B06" w14:textId="5CCDCEAE" w:rsidR="00E22759" w:rsidRPr="00D26284" w:rsidRDefault="00E22759" w:rsidP="00E22759">
            <w:pPr>
              <w:rPr>
                <w:snapToGrid w:val="0"/>
                <w:color w:val="000000"/>
                <w:sz w:val="16"/>
                <w:szCs w:val="16"/>
                <w:highlight w:val="yellow"/>
              </w:rPr>
            </w:pPr>
            <w:r w:rsidRPr="00D26284">
              <w:rPr>
                <w:rFonts w:cs="Arial"/>
                <w:snapToGrid w:val="0"/>
                <w:sz w:val="16"/>
                <w:szCs w:val="16"/>
              </w:rPr>
              <w:t>XAAB_PRODUCTID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6768B6C" w14:textId="77777777" w:rsidR="00E22759" w:rsidRPr="00D26284" w:rsidRDefault="00E22759" w:rsidP="00E22759">
            <w:pPr>
              <w:ind w:right="-70"/>
              <w:rPr>
                <w:rFonts w:cs="Arial"/>
                <w:sz w:val="16"/>
                <w:szCs w:val="16"/>
                <w:highlight w:val="yellow"/>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0CCF53A1" w14:textId="7345BC42" w:rsidR="00E22759" w:rsidRPr="00D26284" w:rsidRDefault="00E22759">
            <w:pPr>
              <w:rPr>
                <w:rFonts w:cs="Arial"/>
                <w:sz w:val="16"/>
                <w:szCs w:val="16"/>
                <w:highlight w:val="yellow"/>
              </w:rPr>
            </w:pPr>
            <w:r w:rsidRPr="00D26284">
              <w:rPr>
                <w:rFonts w:cs="Arial"/>
                <w:snapToGrid w:val="0"/>
                <w:sz w:val="16"/>
                <w:szCs w:val="16"/>
              </w:rPr>
              <w:t>=R1.</w:t>
            </w:r>
            <w:r w:rsidR="000E0C0E" w:rsidRPr="00D26284" w:rsidDel="000E0C0E">
              <w:rPr>
                <w:rFonts w:cs="Arial"/>
                <w:snapToGrid w:val="0"/>
                <w:sz w:val="16"/>
                <w:szCs w:val="16"/>
              </w:rPr>
              <w:t xml:space="preserve"> </w:t>
            </w:r>
            <w:r w:rsidRPr="00D26284">
              <w:rPr>
                <w:rFonts w:cs="Arial"/>
                <w:snapToGrid w:val="0"/>
                <w:sz w:val="16"/>
                <w:szCs w:val="16"/>
              </w:rPr>
              <w:t>RN310PRODUCTID</w:t>
            </w:r>
          </w:p>
        </w:tc>
      </w:tr>
      <w:tr w:rsidR="00E22759" w:rsidRPr="00D26284" w14:paraId="4BAD33F3" w14:textId="77777777" w:rsidTr="00A341AD">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04A6505" w14:textId="5E7EE3B8" w:rsidR="00E22759" w:rsidRPr="00D26284" w:rsidRDefault="00E22759" w:rsidP="00E22759">
            <w:pPr>
              <w:rPr>
                <w:snapToGrid w:val="0"/>
                <w:color w:val="000000"/>
                <w:sz w:val="16"/>
                <w:szCs w:val="16"/>
                <w:highlight w:val="yellow"/>
              </w:rPr>
            </w:pPr>
            <w:r w:rsidRPr="00D26284">
              <w:rPr>
                <w:rFonts w:cs="Arial"/>
                <w:snapToGrid w:val="0"/>
                <w:sz w:val="16"/>
                <w:szCs w:val="16"/>
              </w:rPr>
              <w:t>XAAB_PRODUCTNUMMER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112487C" w14:textId="77777777" w:rsidR="00E22759" w:rsidRPr="00D26284" w:rsidRDefault="00E22759" w:rsidP="00E22759">
            <w:pPr>
              <w:ind w:right="-70"/>
              <w:rPr>
                <w:rFonts w:cs="Arial"/>
                <w:sz w:val="16"/>
                <w:szCs w:val="16"/>
                <w:highlight w:val="yellow"/>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55738474" w14:textId="5554338D" w:rsidR="00E22759" w:rsidRPr="00D26284" w:rsidRDefault="00E22759">
            <w:pPr>
              <w:rPr>
                <w:rFonts w:cs="Arial"/>
                <w:sz w:val="16"/>
                <w:szCs w:val="16"/>
                <w:highlight w:val="yellow"/>
              </w:rPr>
            </w:pPr>
            <w:r w:rsidRPr="00D26284">
              <w:rPr>
                <w:rFonts w:cs="Arial"/>
                <w:snapToGrid w:val="0"/>
                <w:sz w:val="16"/>
                <w:szCs w:val="16"/>
              </w:rPr>
              <w:t>=R1.</w:t>
            </w:r>
            <w:r w:rsidR="000E0C0E" w:rsidRPr="00D26284" w:rsidDel="000E0C0E">
              <w:rPr>
                <w:rFonts w:cs="Arial"/>
                <w:snapToGrid w:val="0"/>
                <w:sz w:val="16"/>
                <w:szCs w:val="16"/>
              </w:rPr>
              <w:t xml:space="preserve"> </w:t>
            </w:r>
            <w:r w:rsidRPr="00D26284">
              <w:rPr>
                <w:rFonts w:cs="Arial"/>
                <w:snapToGrid w:val="0"/>
                <w:sz w:val="16"/>
                <w:szCs w:val="16"/>
              </w:rPr>
              <w:t>RN310REKENINGNR</w:t>
            </w:r>
          </w:p>
        </w:tc>
      </w:tr>
      <w:tr w:rsidR="00A57CDD" w:rsidRPr="00D26284" w14:paraId="6392C155" w14:textId="77777777" w:rsidTr="00A341AD">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444370E1" w14:textId="47F80E4A" w:rsidR="00A57CDD" w:rsidRPr="00D26284" w:rsidRDefault="00A57CDD" w:rsidP="00E22759">
            <w:pPr>
              <w:rPr>
                <w:rFonts w:cs="Arial"/>
                <w:snapToGrid w:val="0"/>
                <w:sz w:val="16"/>
                <w:szCs w:val="16"/>
              </w:rPr>
            </w:pPr>
            <w:r>
              <w:rPr>
                <w:rFonts w:cs="Arial"/>
                <w:snapToGrid w:val="0"/>
                <w:sz w:val="16"/>
                <w:szCs w:val="16"/>
              </w:rPr>
              <w:t>XAAB_BERICHTTYPE</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A4E3044" w14:textId="77777777" w:rsidR="00A57CDD" w:rsidRPr="00D26284" w:rsidRDefault="00A57CDD" w:rsidP="00E22759">
            <w:pPr>
              <w:ind w:right="-70"/>
              <w:rPr>
                <w:rFonts w:cs="Arial"/>
                <w:sz w:val="16"/>
                <w:szCs w:val="16"/>
                <w:highlight w:val="yellow"/>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549E9A50" w14:textId="1A4A8091" w:rsidR="00A57CDD" w:rsidRPr="00D26284" w:rsidRDefault="00A57CDD">
            <w:pPr>
              <w:rPr>
                <w:rFonts w:cs="Arial"/>
                <w:snapToGrid w:val="0"/>
                <w:sz w:val="16"/>
                <w:szCs w:val="16"/>
              </w:rPr>
            </w:pPr>
            <w:r>
              <w:rPr>
                <w:rFonts w:cs="Arial"/>
                <w:snapToGrid w:val="0"/>
                <w:sz w:val="16"/>
                <w:szCs w:val="16"/>
              </w:rPr>
              <w:t>=R1.</w:t>
            </w:r>
            <w:r w:rsidR="000E0C0E" w:rsidDel="000E0C0E">
              <w:rPr>
                <w:rFonts w:cs="Arial"/>
                <w:snapToGrid w:val="0"/>
                <w:sz w:val="16"/>
                <w:szCs w:val="16"/>
              </w:rPr>
              <w:t xml:space="preserve"> </w:t>
            </w:r>
            <w:r>
              <w:rPr>
                <w:rFonts w:cs="Arial"/>
                <w:snapToGrid w:val="0"/>
                <w:sz w:val="16"/>
                <w:szCs w:val="16"/>
              </w:rPr>
              <w:t>RN310SOORTBESTAND</w:t>
            </w:r>
          </w:p>
        </w:tc>
      </w:tr>
      <w:tr w:rsidR="00E22759" w:rsidRPr="00D26284" w14:paraId="2E0D58B9" w14:textId="77777777" w:rsidTr="00A341AD">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45E75DA" w14:textId="44F2E302" w:rsidR="00E22759" w:rsidRPr="00D26284" w:rsidRDefault="00E22759" w:rsidP="00E22759">
            <w:pPr>
              <w:rPr>
                <w:snapToGrid w:val="0"/>
                <w:color w:val="000000"/>
                <w:sz w:val="16"/>
                <w:szCs w:val="16"/>
                <w:highlight w:val="yellow"/>
              </w:rPr>
            </w:pPr>
            <w:r w:rsidRPr="00D26284">
              <w:rPr>
                <w:rFonts w:cs="Arial"/>
                <w:snapToGrid w:val="0"/>
                <w:sz w:val="16"/>
                <w:szCs w:val="16"/>
              </w:rPr>
              <w:t>XAAB_MELDINGTYPE</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6DC2713" w14:textId="77777777" w:rsidR="00E22759" w:rsidRPr="00D26284" w:rsidRDefault="00E22759" w:rsidP="00E22759">
            <w:pPr>
              <w:ind w:right="-70"/>
              <w:rPr>
                <w:rFonts w:cs="Arial"/>
                <w:sz w:val="16"/>
                <w:szCs w:val="16"/>
                <w:highlight w:val="yellow"/>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26D3FFE9" w14:textId="057642BB" w:rsidR="00E22759" w:rsidRPr="00D26284" w:rsidRDefault="00E22759" w:rsidP="00E22759">
            <w:pPr>
              <w:rPr>
                <w:rFonts w:cs="Arial"/>
                <w:sz w:val="16"/>
                <w:szCs w:val="16"/>
                <w:highlight w:val="yellow"/>
              </w:rPr>
            </w:pPr>
            <w:r w:rsidRPr="00D26284">
              <w:rPr>
                <w:rFonts w:cs="Arial"/>
                <w:snapToGrid w:val="0"/>
                <w:sz w:val="16"/>
                <w:szCs w:val="16"/>
              </w:rPr>
              <w:t>“BANK”</w:t>
            </w:r>
          </w:p>
        </w:tc>
      </w:tr>
      <w:tr w:rsidR="00E22759" w:rsidRPr="00D26284" w14:paraId="7DA2B855" w14:textId="77777777" w:rsidTr="00A341AD">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1D5C8FE" w14:textId="34FBA369" w:rsidR="00E22759" w:rsidRPr="00D26284" w:rsidRDefault="00E22759" w:rsidP="00E22759">
            <w:pPr>
              <w:rPr>
                <w:snapToGrid w:val="0"/>
                <w:color w:val="000000"/>
                <w:sz w:val="16"/>
                <w:szCs w:val="16"/>
                <w:highlight w:val="yellow"/>
              </w:rPr>
            </w:pPr>
            <w:r w:rsidRPr="00D26284">
              <w:rPr>
                <w:rFonts w:cs="Arial"/>
                <w:snapToGrid w:val="0"/>
                <w:sz w:val="16"/>
                <w:szCs w:val="16"/>
              </w:rPr>
              <w:t>XAAB_MAAND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18CA6CB" w14:textId="77777777" w:rsidR="00E22759" w:rsidRPr="00D26284" w:rsidRDefault="00E22759" w:rsidP="00E22759">
            <w:pPr>
              <w:ind w:right="-70"/>
              <w:rPr>
                <w:rFonts w:cs="Arial"/>
                <w:sz w:val="16"/>
                <w:szCs w:val="16"/>
                <w:highlight w:val="yellow"/>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BE79096" w14:textId="24EAC22C" w:rsidR="00E22759" w:rsidRPr="00D26284" w:rsidRDefault="00E22759" w:rsidP="00E22759">
            <w:pPr>
              <w:rPr>
                <w:rFonts w:cs="Arial"/>
                <w:sz w:val="16"/>
                <w:szCs w:val="16"/>
                <w:highlight w:val="yellow"/>
              </w:rPr>
            </w:pPr>
            <w:r w:rsidRPr="00D26284">
              <w:rPr>
                <w:rFonts w:cs="Arial"/>
                <w:snapToGrid w:val="0"/>
                <w:sz w:val="16"/>
                <w:szCs w:val="16"/>
              </w:rPr>
              <w:t>“00”</w:t>
            </w:r>
          </w:p>
        </w:tc>
      </w:tr>
      <w:tr w:rsidR="00E22759" w:rsidRPr="00D26284" w14:paraId="79B5F015" w14:textId="77777777" w:rsidTr="00A341AD">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8DFDF53" w14:textId="77777777" w:rsidR="00E22759" w:rsidRPr="00D26284" w:rsidRDefault="00E22759" w:rsidP="00E22759">
            <w:pPr>
              <w:rPr>
                <w:snapToGrid w:val="0"/>
                <w:color w:val="000000"/>
                <w:sz w:val="16"/>
                <w:szCs w:val="16"/>
              </w:rPr>
            </w:pPr>
            <w:r w:rsidRPr="00D26284">
              <w:rPr>
                <w:snapToGrid w:val="0"/>
                <w:color w:val="000000"/>
                <w:sz w:val="16"/>
                <w:szCs w:val="16"/>
              </w:rPr>
              <w:t>EDW_RECORDINDICATOR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F876E09" w14:textId="77777777" w:rsidR="00E22759" w:rsidRPr="00D26284" w:rsidRDefault="00E22759" w:rsidP="00E22759">
            <w:pPr>
              <w:ind w:right="-70"/>
              <w:rPr>
                <w:rFonts w:cs="Arial"/>
                <w:sz w:val="16"/>
                <w:szCs w:val="16"/>
              </w:rPr>
            </w:pPr>
            <w:r w:rsidRPr="00D26284">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499524EA" w14:textId="77777777" w:rsidR="00E22759" w:rsidRPr="00D26284" w:rsidRDefault="00E22759" w:rsidP="00E22759">
            <w:pPr>
              <w:rPr>
                <w:rFonts w:cs="Arial"/>
                <w:sz w:val="16"/>
                <w:szCs w:val="16"/>
              </w:rPr>
            </w:pPr>
            <w:r w:rsidRPr="00D26284">
              <w:rPr>
                <w:rFonts w:cs="Arial"/>
                <w:sz w:val="16"/>
                <w:szCs w:val="16"/>
              </w:rPr>
              <w:t>Vullen met waarde “2”</w:t>
            </w:r>
          </w:p>
        </w:tc>
      </w:tr>
    </w:tbl>
    <w:p w14:paraId="53C855FB" w14:textId="77777777" w:rsidR="0026190F" w:rsidRPr="001F192C" w:rsidRDefault="0026190F" w:rsidP="0026190F">
      <w:pPr>
        <w:pStyle w:val="Plattetekst"/>
        <w:rPr>
          <w:i w:val="0"/>
          <w:lang w:val="en-US"/>
        </w:rPr>
      </w:pPr>
    </w:p>
    <w:p w14:paraId="47975DDE" w14:textId="77777777" w:rsidR="0026190F" w:rsidRPr="00830CF6" w:rsidRDefault="0026190F" w:rsidP="0026190F">
      <w:pPr>
        <w:pStyle w:val="Kop5"/>
      </w:pPr>
      <w:r w:rsidRPr="00830CF6">
        <w:t>Uitvoer</w:t>
      </w:r>
      <w:r>
        <w:t>:</w:t>
      </w:r>
    </w:p>
    <w:p w14:paraId="14F8E5C4" w14:textId="1779E91A" w:rsidR="0026190F" w:rsidRDefault="0026190F" w:rsidP="0026190F">
      <w:r>
        <w:lastRenderedPageBreak/>
        <w:t xml:space="preserve">Voor iedere unieke regel uit </w:t>
      </w:r>
      <w:r w:rsidR="0095502F">
        <w:t xml:space="preserve">HSEL_RN310REK </w:t>
      </w:r>
      <w:r w:rsidR="008A27E0">
        <w:t xml:space="preserve"> </w:t>
      </w:r>
      <w:r>
        <w:t>een nieuwe SAT-regel toevoegen indien nog niet aanwezig; bestaande SAT-regel afsluiten en een nieuwe toevoegen indien beschrijvende attributen zijn gewijzigd.</w:t>
      </w:r>
    </w:p>
    <w:p w14:paraId="2B935B0F" w14:textId="77777777" w:rsidR="0026190F" w:rsidRDefault="0026190F" w:rsidP="0026190F"/>
    <w:p w14:paraId="4F191388" w14:textId="77777777" w:rsidR="0026190F" w:rsidRDefault="0026190F" w:rsidP="0026190F">
      <w:pPr>
        <w:pStyle w:val="Kop5"/>
      </w:pPr>
      <w:r>
        <w:t>Afwijkende uitvoer:</w:t>
      </w:r>
    </w:p>
    <w:p w14:paraId="100F3462" w14:textId="38CA35A0" w:rsidR="0026190F" w:rsidRPr="001778E2" w:rsidRDefault="007969A9" w:rsidP="0026190F">
      <w:pPr>
        <w:pStyle w:val="Standaardinspringing"/>
        <w:ind w:left="0" w:firstLine="0"/>
        <w:rPr>
          <w:rFonts w:cs="Arial"/>
          <w:spacing w:val="0"/>
          <w:szCs w:val="19"/>
        </w:rPr>
      </w:pPr>
      <w:r w:rsidRPr="002E5970">
        <w:rPr>
          <w:szCs w:val="19"/>
        </w:rPr>
        <w:t xml:space="preserve">Indien </w:t>
      </w:r>
      <w:r w:rsidRPr="00B030FA">
        <w:rPr>
          <w:rFonts w:cs="Arial"/>
          <w:szCs w:val="19"/>
        </w:rPr>
        <w:t>RN310INDVERWERKING = “0” of “2”:</w:t>
      </w:r>
      <w:r w:rsidRPr="002E5970">
        <w:rPr>
          <w:szCs w:val="19"/>
        </w:rPr>
        <w:t xml:space="preserve"> </w:t>
      </w:r>
      <w:r w:rsidR="0026190F" w:rsidRPr="001778E2">
        <w:rPr>
          <w:szCs w:val="19"/>
        </w:rPr>
        <w:t xml:space="preserve">Hernoem </w:t>
      </w:r>
      <w:r w:rsidR="00BC548A" w:rsidRPr="001778E2">
        <w:rPr>
          <w:szCs w:val="19"/>
        </w:rPr>
        <w:t>RN310DATTYDREG</w:t>
      </w:r>
      <w:r w:rsidR="00BC548A" w:rsidRPr="001778E2" w:rsidDel="00BC548A">
        <w:rPr>
          <w:szCs w:val="19"/>
        </w:rPr>
        <w:t xml:space="preserve"> </w:t>
      </w:r>
      <w:r w:rsidR="0026190F" w:rsidRPr="001778E2">
        <w:rPr>
          <w:rFonts w:cs="Arial"/>
          <w:spacing w:val="0"/>
          <w:szCs w:val="19"/>
        </w:rPr>
        <w:t xml:space="preserve">naar </w:t>
      </w:r>
      <w:r w:rsidR="0026190F" w:rsidRPr="001778E2">
        <w:rPr>
          <w:rFonts w:cs="Arial"/>
          <w:szCs w:val="19"/>
        </w:rPr>
        <w:t>XAAB</w:t>
      </w:r>
      <w:r w:rsidR="008A27E0" w:rsidRPr="001778E2">
        <w:rPr>
          <w:rFonts w:cs="Arial"/>
          <w:szCs w:val="19"/>
        </w:rPr>
        <w:t>A</w:t>
      </w:r>
      <w:r w:rsidR="0026190F" w:rsidRPr="001778E2">
        <w:rPr>
          <w:rFonts w:cs="Arial"/>
          <w:spacing w:val="0"/>
          <w:szCs w:val="19"/>
        </w:rPr>
        <w:t>_MUTATIEBEGIN_TS</w:t>
      </w:r>
      <w:r w:rsidRPr="001778E2">
        <w:rPr>
          <w:rFonts w:cs="Arial"/>
          <w:spacing w:val="0"/>
          <w:szCs w:val="19"/>
        </w:rPr>
        <w:t>.</w:t>
      </w:r>
    </w:p>
    <w:p w14:paraId="344BE5BE" w14:textId="56EC1A61" w:rsidR="007969A9" w:rsidRPr="001778E2" w:rsidRDefault="007969A9" w:rsidP="007969A9">
      <w:pPr>
        <w:pStyle w:val="Standaardinspringing"/>
        <w:ind w:left="0" w:firstLine="0"/>
        <w:rPr>
          <w:rFonts w:cs="Arial"/>
          <w:spacing w:val="0"/>
          <w:szCs w:val="19"/>
        </w:rPr>
      </w:pPr>
      <w:r w:rsidRPr="001778E2">
        <w:rPr>
          <w:szCs w:val="19"/>
        </w:rPr>
        <w:t xml:space="preserve">Indien </w:t>
      </w:r>
      <w:r w:rsidRPr="00B030FA">
        <w:rPr>
          <w:rFonts w:cs="Arial"/>
          <w:szCs w:val="19"/>
        </w:rPr>
        <w:t>RN310INDVERWERKING = “1”:</w:t>
      </w:r>
      <w:r w:rsidRPr="002E5970">
        <w:rPr>
          <w:szCs w:val="19"/>
        </w:rPr>
        <w:t xml:space="preserve"> </w:t>
      </w:r>
      <w:r w:rsidRPr="001778E2">
        <w:rPr>
          <w:szCs w:val="19"/>
        </w:rPr>
        <w:t xml:space="preserve">Hernoem </w:t>
      </w:r>
      <w:r w:rsidR="00BC548A" w:rsidRPr="001778E2">
        <w:rPr>
          <w:szCs w:val="19"/>
        </w:rPr>
        <w:t>RN310DATTYDREG</w:t>
      </w:r>
      <w:r w:rsidR="00BC548A" w:rsidRPr="001778E2" w:rsidDel="00BC548A">
        <w:rPr>
          <w:szCs w:val="19"/>
        </w:rPr>
        <w:t xml:space="preserve"> </w:t>
      </w:r>
      <w:r w:rsidRPr="001778E2">
        <w:rPr>
          <w:rFonts w:cs="Arial"/>
          <w:spacing w:val="0"/>
          <w:szCs w:val="19"/>
        </w:rPr>
        <w:t xml:space="preserve">naar </w:t>
      </w:r>
      <w:r w:rsidRPr="001778E2">
        <w:rPr>
          <w:rFonts w:cs="Arial"/>
          <w:szCs w:val="19"/>
        </w:rPr>
        <w:t>XAABA</w:t>
      </w:r>
      <w:r w:rsidRPr="001778E2">
        <w:rPr>
          <w:rFonts w:cs="Arial"/>
          <w:spacing w:val="0"/>
          <w:szCs w:val="19"/>
        </w:rPr>
        <w:t>_MUTATIEEIND_TS.</w:t>
      </w:r>
    </w:p>
    <w:p w14:paraId="17013915" w14:textId="77777777" w:rsidR="00E93CAD" w:rsidRPr="00E93CAD" w:rsidRDefault="00E93CAD" w:rsidP="00E93CAD">
      <w:pPr>
        <w:rPr>
          <w:highlight w:val="yellow"/>
        </w:rPr>
      </w:pPr>
    </w:p>
    <w:p w14:paraId="125B3CF3" w14:textId="311B93D3" w:rsidR="00CF08C9" w:rsidRPr="00E93CAD" w:rsidRDefault="00CF08C9" w:rsidP="00CF08C9">
      <w:pPr>
        <w:pStyle w:val="Kop1"/>
      </w:pPr>
      <w:bookmarkStart w:id="1358" w:name="_Toc7616276"/>
      <w:r w:rsidRPr="00E93CAD">
        <w:lastRenderedPageBreak/>
        <w:t>S_RBG_FIN_MELD_BANK_VL_SALD</w:t>
      </w:r>
      <w:r w:rsidR="001E08C0" w:rsidRPr="00E93CAD">
        <w:t>O</w:t>
      </w:r>
      <w:bookmarkEnd w:id="1358"/>
    </w:p>
    <w:p w14:paraId="40F39708" w14:textId="77777777" w:rsidR="00E93CAD" w:rsidRPr="004B738F" w:rsidRDefault="00E93CAD" w:rsidP="00E93CAD">
      <w:pPr>
        <w:pStyle w:val="Kop2"/>
      </w:pPr>
      <w:bookmarkStart w:id="1359" w:name="_Toc7616277"/>
      <w:r w:rsidRPr="004B738F">
        <w:t>Globale opzet</w:t>
      </w:r>
      <w:bookmarkEnd w:id="1359"/>
    </w:p>
    <w:p w14:paraId="5BF5EBB7" w14:textId="77777777" w:rsidR="00E93CAD" w:rsidRDefault="00E93CAD" w:rsidP="00E93CAD">
      <w:pPr>
        <w:rPr>
          <w:rFonts w:ascii="Times New Roman" w:hAnsi="Times New Roman"/>
          <w:spacing w:val="0"/>
          <w:sz w:val="24"/>
          <w:szCs w:val="24"/>
        </w:rPr>
      </w:pPr>
      <w:r w:rsidRPr="003E2518">
        <w:rPr>
          <w:u w:val="single"/>
        </w:rPr>
        <w:t>Business Key</w:t>
      </w:r>
      <w:r>
        <w:t xml:space="preserve"> :</w:t>
      </w:r>
      <w:r w:rsidRPr="004E0DF9">
        <w:rPr>
          <w:rFonts w:ascii="Times New Roman" w:hAnsi="Times New Roman"/>
          <w:spacing w:val="0"/>
          <w:sz w:val="24"/>
          <w:szCs w:val="24"/>
        </w:rPr>
        <w:t xml:space="preserve"> </w:t>
      </w:r>
    </w:p>
    <w:p w14:paraId="0460B535" w14:textId="77777777" w:rsidR="00E93CAD" w:rsidRPr="00771BB2" w:rsidRDefault="00E93CAD" w:rsidP="00E93CAD">
      <w:pPr>
        <w:tabs>
          <w:tab w:val="left" w:pos="2694"/>
        </w:tabs>
        <w:ind w:left="2694" w:hanging="2694"/>
      </w:pPr>
      <w:r w:rsidRPr="0058006F">
        <w:t>XAAB_RSIN</w:t>
      </w:r>
      <w:r w:rsidRPr="00771BB2">
        <w:tab/>
        <w:t>Dit veld bevat het FINR van de Fin.Instelling.</w:t>
      </w:r>
    </w:p>
    <w:p w14:paraId="0D14710C" w14:textId="77777777" w:rsidR="00E93CAD" w:rsidRDefault="00E93CAD" w:rsidP="00E93CAD">
      <w:pPr>
        <w:tabs>
          <w:tab w:val="left" w:pos="2694"/>
        </w:tabs>
        <w:ind w:left="2694" w:hanging="2694"/>
      </w:pPr>
      <w:r>
        <w:t>XAAB</w:t>
      </w:r>
      <w:r w:rsidRPr="00771BB2">
        <w:t>_GEGEVENSTIJDVAK</w:t>
      </w:r>
      <w:r w:rsidRPr="00771BB2">
        <w:tab/>
        <w:t>Dit veld bevat het jaartal waarop de levering betrekking</w:t>
      </w:r>
      <w:r>
        <w:t xml:space="preserve"> heeft</w:t>
      </w:r>
    </w:p>
    <w:p w14:paraId="64419513" w14:textId="77777777" w:rsidR="00E93CAD" w:rsidRDefault="00E93CAD" w:rsidP="00E93CAD">
      <w:pPr>
        <w:tabs>
          <w:tab w:val="left" w:pos="2694"/>
        </w:tabs>
        <w:ind w:left="2694" w:hanging="2694"/>
      </w:pPr>
      <w:r w:rsidRPr="0058006F">
        <w:t>XAAB_PRODUCTID</w:t>
      </w:r>
      <w:r>
        <w:tab/>
        <w:t>Dit veld bevat de omschrijving van het Financiële Product dat door de FI wordt gevoerd.</w:t>
      </w:r>
    </w:p>
    <w:p w14:paraId="4300F130" w14:textId="77777777" w:rsidR="00E93CAD" w:rsidRDefault="00E93CAD" w:rsidP="00E93CAD">
      <w:pPr>
        <w:tabs>
          <w:tab w:val="left" w:pos="2694"/>
        </w:tabs>
        <w:ind w:left="2694" w:hanging="2694"/>
      </w:pPr>
      <w:r w:rsidRPr="0058006F">
        <w:t>XAAB_PRODUCTNUMMER</w:t>
      </w:r>
      <w:r>
        <w:tab/>
        <w:t>Dit veld bevat het rekeningnummer, binnen het Financiële Product</w:t>
      </w:r>
    </w:p>
    <w:p w14:paraId="01BB5649" w14:textId="77777777" w:rsidR="00674660" w:rsidRDefault="00674660" w:rsidP="00674660">
      <w:pPr>
        <w:tabs>
          <w:tab w:val="left" w:pos="2694"/>
        </w:tabs>
        <w:ind w:left="2694" w:hanging="2694"/>
      </w:pPr>
      <w:r>
        <w:t>XAAB_BERICHTTYPE</w:t>
      </w:r>
      <w:r>
        <w:tab/>
        <w:t>Dit veld bevat de soort Zending</w:t>
      </w:r>
    </w:p>
    <w:p w14:paraId="16319EE0" w14:textId="77777777" w:rsidR="00E93CAD" w:rsidRDefault="00E93CAD" w:rsidP="00E93CAD">
      <w:pPr>
        <w:tabs>
          <w:tab w:val="left" w:pos="2694"/>
        </w:tabs>
        <w:ind w:left="2694" w:hanging="2694"/>
      </w:pPr>
      <w:r w:rsidRPr="0058006F">
        <w:t>XAAB_MELDINGTYPE</w:t>
      </w:r>
      <w:r>
        <w:tab/>
        <w:t>Dit veld bevat een code waarmee de Fin. Instelling kan aangeven wat voor een soort van melding het betreft.</w:t>
      </w:r>
    </w:p>
    <w:p w14:paraId="08A8A216" w14:textId="77777777" w:rsidR="00E93CAD" w:rsidRPr="002A1ABD" w:rsidRDefault="00E93CAD" w:rsidP="00E93CAD">
      <w:pPr>
        <w:tabs>
          <w:tab w:val="left" w:pos="2694"/>
        </w:tabs>
        <w:ind w:left="2694" w:hanging="2694"/>
        <w:rPr>
          <w:highlight w:val="yellow"/>
        </w:rPr>
      </w:pPr>
      <w:r w:rsidRPr="0058006F">
        <w:t>XAAB_MAAND</w:t>
      </w:r>
      <w:r>
        <w:tab/>
        <w:t>Dit veld bevat het maandnummer (van 00 t/m 12) van de melding (NB. slechts enkele CMG-meldingtypes bevatten een maandnummer. Hier vullen met “00”.</w:t>
      </w:r>
    </w:p>
    <w:p w14:paraId="485EEE00" w14:textId="77777777" w:rsidR="00E93CAD" w:rsidRDefault="00E93CAD" w:rsidP="00E93CAD"/>
    <w:p w14:paraId="7CDD3ED4" w14:textId="3DBC50EF" w:rsidR="00E93CAD" w:rsidRDefault="00E93CAD" w:rsidP="00E93CAD">
      <w:r>
        <w:t>Deze tabel dient gevuld te worden met BedragOpgave-gegevens uit RBG.</w:t>
      </w:r>
    </w:p>
    <w:p w14:paraId="4EC03A22" w14:textId="77777777" w:rsidR="00E93CAD" w:rsidRDefault="00E93CAD" w:rsidP="00E93CAD"/>
    <w:p w14:paraId="3F831294" w14:textId="3ABCE3B0" w:rsidR="00E93CAD" w:rsidRDefault="00E93CAD" w:rsidP="00E93CAD">
      <w:r>
        <w:t xml:space="preserve">Selecteer alle gegevens </w:t>
      </w:r>
      <w:r w:rsidR="00806E79">
        <w:t>uit</w:t>
      </w:r>
      <w:r>
        <w:t xml:space="preserve"> </w:t>
      </w:r>
      <w:r w:rsidR="00F97D02">
        <w:t>RBG_REKENING (</w:t>
      </w:r>
      <w:r w:rsidR="0095502F">
        <w:t xml:space="preserve">HSEL_RN310REK </w:t>
      </w:r>
      <w:r w:rsidR="00F97D02">
        <w:t xml:space="preserve">) met een </w:t>
      </w:r>
      <w:r>
        <w:t>RBG_</w:t>
      </w:r>
      <w:r w:rsidR="004678C0">
        <w:t>BEDRAGOPGAVE</w:t>
      </w:r>
      <w:r>
        <w:t xml:space="preserve"> (</w:t>
      </w:r>
      <w:r w:rsidR="005F3C9D">
        <w:t>HSEL</w:t>
      </w:r>
      <w:r w:rsidR="004678C0" w:rsidRPr="004678C0">
        <w:t>_RN330BOP</w:t>
      </w:r>
      <w:r>
        <w:t>)</w:t>
      </w:r>
      <w:r w:rsidR="004678C0">
        <w:t xml:space="preserve">, waarbij </w:t>
      </w:r>
      <w:r w:rsidR="0054792E">
        <w:t xml:space="preserve">BedragType = “V” </w:t>
      </w:r>
      <w:r w:rsidR="00150704">
        <w:t>(V</w:t>
      </w:r>
      <w:r w:rsidR="0054792E">
        <w:t>oorlaatst Saldo)</w:t>
      </w:r>
      <w:r>
        <w:t>.</w:t>
      </w:r>
    </w:p>
    <w:p w14:paraId="226C84A5" w14:textId="77777777" w:rsidR="00E93CAD" w:rsidRDefault="00E93CAD" w:rsidP="00E93CAD"/>
    <w:p w14:paraId="38296F5B" w14:textId="3A09C4F6" w:rsidR="00E93CAD" w:rsidRDefault="00E93CAD" w:rsidP="00E93CAD">
      <w:r>
        <w:t xml:space="preserve">De beschrijvende attributen moeten worden opgenomen in de </w:t>
      </w:r>
      <w:r w:rsidR="00F37D84">
        <w:t>S_</w:t>
      </w:r>
      <w:r w:rsidR="00D7366C" w:rsidRPr="00D7366C">
        <w:t>RBG_FIN_MELD_BANK_VL_SALDO</w:t>
      </w:r>
      <w:r>
        <w:t xml:space="preserve">, met de SK die is gevonden in de </w:t>
      </w:r>
      <w:r w:rsidR="00D7366C">
        <w:t>H_FIN_MELDING</w:t>
      </w:r>
      <w:r>
        <w:t>.</w:t>
      </w:r>
    </w:p>
    <w:p w14:paraId="4E8F0F35" w14:textId="77777777" w:rsidR="00464B69" w:rsidRDefault="00464B69" w:rsidP="00E93CAD"/>
    <w:p w14:paraId="47D0E4F2" w14:textId="1BD06DA5" w:rsidR="00882041" w:rsidRPr="00882041" w:rsidRDefault="00882041" w:rsidP="00E93CAD">
      <w:pPr>
        <w:rPr>
          <w:b/>
        </w:rPr>
      </w:pPr>
      <w:r>
        <w:rPr>
          <w:b/>
        </w:rPr>
        <w:t>Actualiteit bepalen</w:t>
      </w:r>
    </w:p>
    <w:p w14:paraId="467983CE" w14:textId="77777777" w:rsidR="00464B69" w:rsidRDefault="00464B69" w:rsidP="00464B69">
      <w:r>
        <w:t>Financiële Instellingen kunnen een Correctie of een Intrekking sturen van een eerder ingestuurd bericht. In RBG krijgt de eerder ontvangen Financiële Melding (degene die vervangen wordt) een TimestampVervallen.</w:t>
      </w:r>
    </w:p>
    <w:p w14:paraId="3EC255D2" w14:textId="55361B4C" w:rsidR="00464B69" w:rsidRDefault="00464B69" w:rsidP="00464B69">
      <w:r>
        <w:t xml:space="preserve">Nieuw toegevoegde regels, die tussen de vorige verwerking en de huidige zijn komen te vervallen </w:t>
      </w:r>
      <w:r w:rsidR="00BC548A">
        <w:t xml:space="preserve">in RBG, </w:t>
      </w:r>
      <w:r>
        <w:t>worden niet ingelezen in het H_FIN_MELDING.</w:t>
      </w:r>
    </w:p>
    <w:p w14:paraId="406326EA" w14:textId="77777777" w:rsidR="00464B69" w:rsidRDefault="00464B69" w:rsidP="00464B69"/>
    <w:p w14:paraId="5E554CC5" w14:textId="245B35FE" w:rsidR="00875CAD" w:rsidRDefault="00F35381" w:rsidP="00F35381">
      <w:r>
        <w:t xml:space="preserve">Aan de hand van de </w:t>
      </w:r>
      <w:r w:rsidRPr="000D680D">
        <w:t>IndicatieVerwerking</w:t>
      </w:r>
      <w:r>
        <w:t xml:space="preserve"> dient bepaald te worden of de mutatie een Initiële (ind.=“0”), een Correctie (ind.=“2”) of een Intrekking (ind.=“1”) betreft. </w:t>
      </w:r>
    </w:p>
    <w:p w14:paraId="4D31AD51" w14:textId="1F7C1A10" w:rsidR="00875CAD" w:rsidRDefault="00875CAD" w:rsidP="00CF2DD3">
      <w:pPr>
        <w:pStyle w:val="Lijstalinea"/>
        <w:numPr>
          <w:ilvl w:val="0"/>
          <w:numId w:val="17"/>
        </w:numPr>
        <w:ind w:left="426"/>
      </w:pPr>
      <w:r>
        <w:t xml:space="preserve">Bij een </w:t>
      </w:r>
      <w:r w:rsidR="00F94236">
        <w:t xml:space="preserve">Correctie en </w:t>
      </w:r>
      <w:r>
        <w:t>een Intrekking</w:t>
      </w:r>
      <w:r w:rsidR="00F35381">
        <w:t xml:space="preserve"> dient de actuele rij </w:t>
      </w:r>
      <w:r w:rsidR="00F94236" w:rsidRPr="00875CAD">
        <w:rPr>
          <w:b/>
          <w:i/>
        </w:rPr>
        <w:t>altijd</w:t>
      </w:r>
      <w:r w:rsidR="00F94236">
        <w:t xml:space="preserve"> </w:t>
      </w:r>
      <w:r w:rsidR="00F35381">
        <w:t>afgesloten te worden</w:t>
      </w:r>
      <w:r>
        <w:t>.</w:t>
      </w:r>
    </w:p>
    <w:p w14:paraId="2BDA19AA" w14:textId="6720F559" w:rsidR="00F35381" w:rsidRDefault="00F94236" w:rsidP="00CF2DD3">
      <w:pPr>
        <w:pStyle w:val="Lijstalinea"/>
        <w:numPr>
          <w:ilvl w:val="0"/>
          <w:numId w:val="17"/>
        </w:numPr>
        <w:ind w:left="426"/>
      </w:pPr>
      <w:r>
        <w:t xml:space="preserve">Bij een correctie </w:t>
      </w:r>
      <w:r w:rsidR="007B2B16">
        <w:t xml:space="preserve">of Initiële vulling </w:t>
      </w:r>
      <w:r>
        <w:t xml:space="preserve">wordt er </w:t>
      </w:r>
      <w:r w:rsidR="001D56E3">
        <w:t xml:space="preserve">weer een </w:t>
      </w:r>
      <w:r w:rsidR="00F35381">
        <w:t>nieuwe regel opgevoerd.</w:t>
      </w:r>
    </w:p>
    <w:p w14:paraId="38430B19" w14:textId="77777777" w:rsidR="00F97D02" w:rsidRDefault="00F97D02" w:rsidP="00F97D02"/>
    <w:p w14:paraId="78827A60" w14:textId="77777777" w:rsidR="00F97D02" w:rsidRPr="004F7936" w:rsidRDefault="00F97D02" w:rsidP="00F97D02">
      <w:pPr>
        <w:spacing w:after="200" w:line="276" w:lineRule="auto"/>
        <w:rPr>
          <w:u w:val="single"/>
        </w:rPr>
      </w:pPr>
      <w:r>
        <w:t xml:space="preserve">Zie:  </w:t>
      </w:r>
      <w:r>
        <w:rPr>
          <w:u w:val="single"/>
        </w:rPr>
        <w:fldChar w:fldCharType="begin"/>
      </w:r>
      <w:r>
        <w:rPr>
          <w:u w:val="single"/>
        </w:rPr>
        <w:instrText xml:space="preserve"> REF _Ref476131061 \r \h </w:instrText>
      </w:r>
      <w:r>
        <w:rPr>
          <w:u w:val="single"/>
        </w:rPr>
      </w:r>
      <w:r>
        <w:rPr>
          <w:u w:val="single"/>
        </w:rPr>
        <w:fldChar w:fldCharType="separate"/>
      </w:r>
      <w:r w:rsidR="00297961">
        <w:rPr>
          <w:u w:val="single"/>
        </w:rPr>
        <w:t>[6]</w:t>
      </w:r>
      <w:r>
        <w:rPr>
          <w:u w:val="single"/>
        </w:rPr>
        <w:fldChar w:fldCharType="end"/>
      </w:r>
      <w:r>
        <w:rPr>
          <w:u w:val="single"/>
        </w:rPr>
        <w:t xml:space="preserve"> </w:t>
      </w:r>
      <w:r w:rsidRPr="004F7936">
        <w:rPr>
          <w:u w:val="single"/>
        </w:rPr>
        <w:t>MTHV: 3303 ETL vullen CDP 2.0.docx [SAT tabel (</w:t>
      </w:r>
      <w:r w:rsidRPr="006A4BD7">
        <w:rPr>
          <w:u w:val="single"/>
        </w:rPr>
        <w:t>Bron is geen datavault met 1 tabel</w:t>
      </w:r>
      <w:r w:rsidRPr="004F7936">
        <w:rPr>
          <w:u w:val="single"/>
        </w:rPr>
        <w:t>)]</w:t>
      </w:r>
    </w:p>
    <w:p w14:paraId="77BB0067" w14:textId="7459F49B" w:rsidR="00E93CAD" w:rsidRDefault="00E93CAD" w:rsidP="00E93CAD">
      <w:pPr>
        <w:pStyle w:val="Kop2"/>
      </w:pPr>
      <w:bookmarkStart w:id="1360" w:name="_Toc7616278"/>
      <w:r>
        <w:t xml:space="preserve">Mapping </w:t>
      </w:r>
      <w:r w:rsidR="00F37D84">
        <w:t>S_</w:t>
      </w:r>
      <w:r w:rsidR="00D7366C" w:rsidRPr="00D7366C">
        <w:t>RBG_FIN_MELD_BANK_VL_SALDO</w:t>
      </w:r>
      <w:bookmarkEnd w:id="1360"/>
    </w:p>
    <w:tbl>
      <w:tblPr>
        <w:tblW w:w="5000" w:type="pct"/>
        <w:tblCellMar>
          <w:left w:w="30" w:type="dxa"/>
          <w:right w:w="30" w:type="dxa"/>
        </w:tblCellMar>
        <w:tblLook w:val="0000" w:firstRow="0" w:lastRow="0" w:firstColumn="0" w:lastColumn="0" w:noHBand="0" w:noVBand="0"/>
      </w:tblPr>
      <w:tblGrid>
        <w:gridCol w:w="3057"/>
        <w:gridCol w:w="336"/>
        <w:gridCol w:w="466"/>
        <w:gridCol w:w="2067"/>
        <w:gridCol w:w="3555"/>
      </w:tblGrid>
      <w:tr w:rsidR="00E93CAD" w:rsidRPr="00D26284" w14:paraId="6C107DFB" w14:textId="77777777" w:rsidTr="000832AE">
        <w:trPr>
          <w:cantSplit/>
          <w:trHeight w:val="190"/>
        </w:trPr>
        <w:tc>
          <w:tcPr>
            <w:tcW w:w="1612" w:type="pct"/>
            <w:tcBorders>
              <w:top w:val="single" w:sz="6" w:space="0" w:color="auto"/>
              <w:left w:val="single" w:sz="6" w:space="0" w:color="auto"/>
              <w:bottom w:val="single" w:sz="6" w:space="0" w:color="auto"/>
              <w:right w:val="single" w:sz="6" w:space="0" w:color="auto"/>
            </w:tcBorders>
            <w:shd w:val="pct20" w:color="auto" w:fill="FFFFFF"/>
          </w:tcPr>
          <w:p w14:paraId="3B3C55BD" w14:textId="77777777" w:rsidR="00E93CAD" w:rsidRPr="00D26284" w:rsidRDefault="00E93CAD" w:rsidP="000832AE">
            <w:pPr>
              <w:rPr>
                <w:b/>
                <w:color w:val="000000"/>
                <w:sz w:val="16"/>
                <w:szCs w:val="16"/>
              </w:rPr>
            </w:pPr>
            <w:r w:rsidRPr="00D26284">
              <w:rPr>
                <w:b/>
                <w:color w:val="000000"/>
                <w:sz w:val="16"/>
                <w:szCs w:val="16"/>
              </w:rPr>
              <w:t>Doelkolom</w:t>
            </w:r>
          </w:p>
          <w:p w14:paraId="14B1F84C" w14:textId="77777777" w:rsidR="00E93CAD" w:rsidRPr="00D26284" w:rsidRDefault="00E93CAD" w:rsidP="000832AE">
            <w:pPr>
              <w:rPr>
                <w:b/>
                <w:color w:val="000000"/>
                <w:sz w:val="16"/>
                <w:szCs w:val="16"/>
              </w:rPr>
            </w:pPr>
          </w:p>
        </w:tc>
        <w:tc>
          <w:tcPr>
            <w:tcW w:w="177" w:type="pct"/>
            <w:tcBorders>
              <w:top w:val="single" w:sz="6" w:space="0" w:color="auto"/>
              <w:left w:val="single" w:sz="6" w:space="0" w:color="auto"/>
              <w:bottom w:val="single" w:sz="6" w:space="0" w:color="auto"/>
              <w:right w:val="single" w:sz="6" w:space="0" w:color="auto"/>
            </w:tcBorders>
            <w:shd w:val="pct20" w:color="auto" w:fill="FFFFFF"/>
          </w:tcPr>
          <w:p w14:paraId="0A8F3DC6" w14:textId="77777777" w:rsidR="00E93CAD" w:rsidRPr="00D26284" w:rsidRDefault="00E93CAD" w:rsidP="000832AE">
            <w:pPr>
              <w:rPr>
                <w:b/>
                <w:color w:val="000000"/>
                <w:sz w:val="16"/>
                <w:szCs w:val="16"/>
              </w:rPr>
            </w:pPr>
            <w:r w:rsidRPr="00D26284">
              <w:rPr>
                <w:b/>
                <w:color w:val="000000"/>
                <w:sz w:val="16"/>
                <w:szCs w:val="16"/>
              </w:rPr>
              <w:t>TK</w:t>
            </w:r>
          </w:p>
        </w:tc>
        <w:tc>
          <w:tcPr>
            <w:tcW w:w="246" w:type="pct"/>
            <w:tcBorders>
              <w:top w:val="single" w:sz="6" w:space="0" w:color="auto"/>
              <w:left w:val="single" w:sz="6" w:space="0" w:color="auto"/>
              <w:bottom w:val="single" w:sz="6" w:space="0" w:color="auto"/>
              <w:right w:val="single" w:sz="6" w:space="0" w:color="auto"/>
            </w:tcBorders>
            <w:shd w:val="pct20" w:color="auto" w:fill="FFFFFF"/>
          </w:tcPr>
          <w:p w14:paraId="34419751" w14:textId="77777777" w:rsidR="00E93CAD" w:rsidRPr="00D26284" w:rsidRDefault="00E93CAD" w:rsidP="000832AE">
            <w:pPr>
              <w:rPr>
                <w:b/>
                <w:color w:val="000000"/>
                <w:sz w:val="16"/>
                <w:szCs w:val="16"/>
              </w:rPr>
            </w:pPr>
            <w:r w:rsidRPr="00D26284">
              <w:rPr>
                <w:b/>
                <w:color w:val="000000"/>
                <w:sz w:val="16"/>
                <w:szCs w:val="16"/>
              </w:rPr>
              <w:t>BK</w:t>
            </w:r>
          </w:p>
        </w:tc>
        <w:tc>
          <w:tcPr>
            <w:tcW w:w="1090" w:type="pct"/>
            <w:tcBorders>
              <w:top w:val="single" w:sz="6" w:space="0" w:color="auto"/>
              <w:left w:val="single" w:sz="6" w:space="0" w:color="auto"/>
              <w:bottom w:val="single" w:sz="6" w:space="0" w:color="auto"/>
              <w:right w:val="single" w:sz="6" w:space="0" w:color="auto"/>
            </w:tcBorders>
            <w:shd w:val="pct20" w:color="auto" w:fill="FFFFFF"/>
          </w:tcPr>
          <w:p w14:paraId="5356D5B7" w14:textId="77777777" w:rsidR="00E93CAD" w:rsidRPr="00D26284" w:rsidRDefault="00E93CAD" w:rsidP="000832AE">
            <w:pPr>
              <w:rPr>
                <w:b/>
                <w:color w:val="000000"/>
                <w:sz w:val="16"/>
                <w:szCs w:val="16"/>
              </w:rPr>
            </w:pPr>
            <w:r w:rsidRPr="00D26284">
              <w:rPr>
                <w:b/>
                <w:color w:val="000000"/>
                <w:sz w:val="16"/>
                <w:szCs w:val="16"/>
              </w:rPr>
              <w:t>Bron/brontabel</w:t>
            </w:r>
          </w:p>
        </w:tc>
        <w:tc>
          <w:tcPr>
            <w:tcW w:w="1875" w:type="pct"/>
            <w:tcBorders>
              <w:top w:val="single" w:sz="6" w:space="0" w:color="auto"/>
              <w:left w:val="single" w:sz="6" w:space="0" w:color="auto"/>
              <w:bottom w:val="single" w:sz="6" w:space="0" w:color="auto"/>
              <w:right w:val="single" w:sz="6" w:space="0" w:color="auto"/>
            </w:tcBorders>
            <w:shd w:val="pct20" w:color="auto" w:fill="FFFFFF"/>
          </w:tcPr>
          <w:p w14:paraId="4551BEC6" w14:textId="77777777" w:rsidR="00E93CAD" w:rsidRPr="00D26284" w:rsidRDefault="00E93CAD" w:rsidP="000832AE">
            <w:pPr>
              <w:rPr>
                <w:b/>
                <w:color w:val="000000"/>
                <w:sz w:val="16"/>
                <w:szCs w:val="16"/>
              </w:rPr>
            </w:pPr>
            <w:r w:rsidRPr="00D26284">
              <w:rPr>
                <w:b/>
                <w:color w:val="000000"/>
                <w:sz w:val="16"/>
                <w:szCs w:val="16"/>
              </w:rPr>
              <w:t>Bronkolom</w:t>
            </w:r>
          </w:p>
        </w:tc>
      </w:tr>
      <w:tr w:rsidR="00E93CAD" w:rsidRPr="00D26284" w14:paraId="5AB430BF" w14:textId="77777777" w:rsidTr="000832AE">
        <w:trPr>
          <w:cantSplit/>
          <w:trHeight w:val="190"/>
        </w:trPr>
        <w:tc>
          <w:tcPr>
            <w:tcW w:w="1612" w:type="pct"/>
            <w:tcBorders>
              <w:top w:val="single" w:sz="6" w:space="0" w:color="auto"/>
              <w:left w:val="single" w:sz="6" w:space="0" w:color="auto"/>
              <w:bottom w:val="single" w:sz="6" w:space="0" w:color="auto"/>
              <w:right w:val="single" w:sz="6" w:space="0" w:color="auto"/>
            </w:tcBorders>
          </w:tcPr>
          <w:p w14:paraId="4FBDEE09" w14:textId="77777777" w:rsidR="00E93CAD" w:rsidRPr="00D26284" w:rsidRDefault="00E93CAD" w:rsidP="000832AE">
            <w:pPr>
              <w:rPr>
                <w:rFonts w:cs="Arial"/>
                <w:sz w:val="16"/>
                <w:szCs w:val="16"/>
              </w:rPr>
            </w:pPr>
            <w:r w:rsidRPr="00D26284">
              <w:rPr>
                <w:rFonts w:cs="Arial"/>
                <w:sz w:val="16"/>
                <w:szCs w:val="16"/>
              </w:rPr>
              <w:t>XAAB_SK</w:t>
            </w:r>
          </w:p>
        </w:tc>
        <w:tc>
          <w:tcPr>
            <w:tcW w:w="177" w:type="pct"/>
            <w:tcBorders>
              <w:top w:val="single" w:sz="6" w:space="0" w:color="auto"/>
              <w:left w:val="single" w:sz="6" w:space="0" w:color="auto"/>
              <w:bottom w:val="single" w:sz="6" w:space="0" w:color="auto"/>
              <w:right w:val="single" w:sz="6" w:space="0" w:color="auto"/>
            </w:tcBorders>
          </w:tcPr>
          <w:p w14:paraId="44619FD1" w14:textId="77777777" w:rsidR="00E93CAD" w:rsidRPr="00D26284" w:rsidRDefault="00E93CAD" w:rsidP="000832AE">
            <w:pPr>
              <w:rPr>
                <w:rFonts w:cs="Arial"/>
                <w:sz w:val="16"/>
                <w:szCs w:val="16"/>
              </w:rPr>
            </w:pPr>
            <w:r w:rsidRPr="00D26284">
              <w:rPr>
                <w:rFonts w:cs="Arial"/>
                <w:sz w:val="16"/>
                <w:szCs w:val="16"/>
              </w:rPr>
              <w:t>X</w:t>
            </w:r>
          </w:p>
        </w:tc>
        <w:tc>
          <w:tcPr>
            <w:tcW w:w="246" w:type="pct"/>
            <w:tcBorders>
              <w:top w:val="single" w:sz="6" w:space="0" w:color="auto"/>
              <w:left w:val="single" w:sz="6" w:space="0" w:color="auto"/>
              <w:bottom w:val="single" w:sz="6" w:space="0" w:color="auto"/>
              <w:right w:val="single" w:sz="6" w:space="0" w:color="auto"/>
            </w:tcBorders>
          </w:tcPr>
          <w:p w14:paraId="703CF8E1" w14:textId="77777777" w:rsidR="00E93CAD" w:rsidRPr="00D26284" w:rsidRDefault="00E93CAD" w:rsidP="000832AE">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tcPr>
          <w:p w14:paraId="6E24B56A" w14:textId="77777777" w:rsidR="00E93CAD" w:rsidRPr="00D26284" w:rsidRDefault="00E93CAD" w:rsidP="000832AE">
            <w:pPr>
              <w:rPr>
                <w:rFonts w:cs="Arial"/>
                <w:sz w:val="16"/>
                <w:szCs w:val="16"/>
              </w:rPr>
            </w:pPr>
            <w:r w:rsidRPr="00D26284">
              <w:rPr>
                <w:rFonts w:cs="Arial"/>
                <w:sz w:val="16"/>
                <w:szCs w:val="16"/>
              </w:rPr>
              <w:t>H_FIN_MELDING</w:t>
            </w:r>
          </w:p>
        </w:tc>
        <w:tc>
          <w:tcPr>
            <w:tcW w:w="1875" w:type="pct"/>
            <w:tcBorders>
              <w:top w:val="single" w:sz="6" w:space="0" w:color="auto"/>
              <w:left w:val="single" w:sz="6" w:space="0" w:color="auto"/>
              <w:bottom w:val="single" w:sz="6" w:space="0" w:color="auto"/>
              <w:right w:val="single" w:sz="6" w:space="0" w:color="auto"/>
            </w:tcBorders>
          </w:tcPr>
          <w:p w14:paraId="11509015" w14:textId="77777777" w:rsidR="00E93CAD" w:rsidRPr="00D26284" w:rsidRDefault="00E93CAD" w:rsidP="000832AE">
            <w:pPr>
              <w:rPr>
                <w:sz w:val="16"/>
                <w:szCs w:val="16"/>
              </w:rPr>
            </w:pPr>
            <w:r w:rsidRPr="00D26284">
              <w:rPr>
                <w:snapToGrid w:val="0"/>
                <w:color w:val="000000"/>
                <w:sz w:val="16"/>
                <w:szCs w:val="16"/>
              </w:rPr>
              <w:t>XAAB_SK</w:t>
            </w:r>
          </w:p>
        </w:tc>
      </w:tr>
      <w:tr w:rsidR="00E93CAD" w:rsidRPr="00D26284" w14:paraId="521C8BA3" w14:textId="77777777" w:rsidTr="000832AE">
        <w:trPr>
          <w:cantSplit/>
          <w:trHeight w:val="190"/>
        </w:trPr>
        <w:tc>
          <w:tcPr>
            <w:tcW w:w="1612" w:type="pct"/>
            <w:tcBorders>
              <w:top w:val="single" w:sz="6" w:space="0" w:color="auto"/>
              <w:left w:val="single" w:sz="6" w:space="0" w:color="auto"/>
              <w:bottom w:val="single" w:sz="6" w:space="0" w:color="auto"/>
              <w:right w:val="single" w:sz="6" w:space="0" w:color="auto"/>
            </w:tcBorders>
          </w:tcPr>
          <w:p w14:paraId="4DBEF54A" w14:textId="7C9B9F5F" w:rsidR="00E93CAD" w:rsidRPr="00D26284" w:rsidRDefault="00E93CAD" w:rsidP="000832AE">
            <w:pPr>
              <w:rPr>
                <w:rFonts w:cs="Arial"/>
                <w:sz w:val="16"/>
                <w:szCs w:val="16"/>
              </w:rPr>
            </w:pPr>
            <w:r w:rsidRPr="00D26284">
              <w:rPr>
                <w:rFonts w:cs="Arial"/>
                <w:sz w:val="16"/>
                <w:szCs w:val="16"/>
              </w:rPr>
              <w:t>XAAB</w:t>
            </w:r>
            <w:r w:rsidR="0054792E" w:rsidRPr="00D26284">
              <w:rPr>
                <w:rFonts w:cs="Arial"/>
                <w:sz w:val="16"/>
                <w:szCs w:val="16"/>
              </w:rPr>
              <w:t>B</w:t>
            </w:r>
            <w:r w:rsidRPr="00D26284">
              <w:rPr>
                <w:rFonts w:cs="Arial"/>
                <w:sz w:val="16"/>
                <w:szCs w:val="16"/>
              </w:rPr>
              <w:t>_MUTATIEBEGIN_TS</w:t>
            </w:r>
          </w:p>
        </w:tc>
        <w:tc>
          <w:tcPr>
            <w:tcW w:w="177" w:type="pct"/>
            <w:tcBorders>
              <w:top w:val="single" w:sz="6" w:space="0" w:color="auto"/>
              <w:left w:val="single" w:sz="6" w:space="0" w:color="auto"/>
              <w:bottom w:val="single" w:sz="6" w:space="0" w:color="auto"/>
              <w:right w:val="single" w:sz="6" w:space="0" w:color="auto"/>
            </w:tcBorders>
          </w:tcPr>
          <w:p w14:paraId="31D4F2EC" w14:textId="77777777" w:rsidR="00E93CAD" w:rsidRPr="00D26284" w:rsidRDefault="00E93CAD" w:rsidP="000832AE">
            <w:pPr>
              <w:rPr>
                <w:rFonts w:cs="Arial"/>
                <w:sz w:val="16"/>
                <w:szCs w:val="16"/>
              </w:rPr>
            </w:pPr>
            <w:r w:rsidRPr="00D26284">
              <w:rPr>
                <w:rFonts w:cs="Arial"/>
                <w:sz w:val="16"/>
                <w:szCs w:val="16"/>
              </w:rPr>
              <w:t>X</w:t>
            </w:r>
          </w:p>
        </w:tc>
        <w:tc>
          <w:tcPr>
            <w:tcW w:w="246" w:type="pct"/>
            <w:tcBorders>
              <w:top w:val="single" w:sz="6" w:space="0" w:color="auto"/>
              <w:left w:val="single" w:sz="6" w:space="0" w:color="auto"/>
              <w:bottom w:val="single" w:sz="6" w:space="0" w:color="auto"/>
              <w:right w:val="single" w:sz="6" w:space="0" w:color="auto"/>
            </w:tcBorders>
          </w:tcPr>
          <w:p w14:paraId="517815CF" w14:textId="77777777" w:rsidR="00E93CAD" w:rsidRPr="00D26284" w:rsidRDefault="00E93CAD" w:rsidP="000832AE">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shd w:val="clear" w:color="auto" w:fill="auto"/>
          </w:tcPr>
          <w:p w14:paraId="06E98A62" w14:textId="77777777" w:rsidR="00E93CAD" w:rsidRPr="00D26284" w:rsidRDefault="00E93CAD" w:rsidP="000832AE">
            <w:pPr>
              <w:rPr>
                <w:rFonts w:cs="Arial"/>
                <w:sz w:val="16"/>
                <w:szCs w:val="16"/>
              </w:rPr>
            </w:pP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486E7F75" w14:textId="7B77B8B7" w:rsidR="00E93CAD" w:rsidRPr="00D26284" w:rsidRDefault="00BC548A" w:rsidP="00BC548A">
            <w:pPr>
              <w:rPr>
                <w:rFonts w:cs="Arial"/>
                <w:sz w:val="16"/>
                <w:szCs w:val="16"/>
              </w:rPr>
            </w:pPr>
            <w:r w:rsidRPr="00BC548A">
              <w:rPr>
                <w:rFonts w:cs="Arial"/>
                <w:snapToGrid w:val="0"/>
                <w:color w:val="000000"/>
                <w:sz w:val="16"/>
                <w:szCs w:val="16"/>
              </w:rPr>
              <w:t>RN310DATTYDREG</w:t>
            </w:r>
            <w:r w:rsidR="00E93CAD" w:rsidRPr="00D26284">
              <w:rPr>
                <w:i/>
                <w:snapToGrid w:val="0"/>
                <w:color w:val="000000"/>
                <w:sz w:val="16"/>
                <w:szCs w:val="16"/>
              </w:rPr>
              <w:tab/>
            </w:r>
          </w:p>
        </w:tc>
      </w:tr>
      <w:tr w:rsidR="00E93CAD" w:rsidRPr="00D26284" w14:paraId="267A9AD1" w14:textId="77777777" w:rsidTr="000832AE">
        <w:trPr>
          <w:cantSplit/>
          <w:trHeight w:val="190"/>
        </w:trPr>
        <w:tc>
          <w:tcPr>
            <w:tcW w:w="1612" w:type="pct"/>
            <w:tcBorders>
              <w:top w:val="single" w:sz="6" w:space="0" w:color="auto"/>
              <w:left w:val="single" w:sz="6" w:space="0" w:color="auto"/>
              <w:bottom w:val="single" w:sz="6" w:space="0" w:color="auto"/>
              <w:right w:val="single" w:sz="6" w:space="0" w:color="auto"/>
            </w:tcBorders>
          </w:tcPr>
          <w:p w14:paraId="2C25C7C7" w14:textId="596C8E25" w:rsidR="00E93CAD" w:rsidRPr="00D26284" w:rsidRDefault="00E93CAD" w:rsidP="000832AE">
            <w:pPr>
              <w:rPr>
                <w:rFonts w:cs="Arial"/>
                <w:sz w:val="16"/>
                <w:szCs w:val="16"/>
              </w:rPr>
            </w:pPr>
            <w:r w:rsidRPr="00D26284">
              <w:rPr>
                <w:rFonts w:cs="Arial"/>
                <w:sz w:val="16"/>
                <w:szCs w:val="16"/>
              </w:rPr>
              <w:t>XAAB</w:t>
            </w:r>
            <w:r w:rsidR="0054792E" w:rsidRPr="00D26284">
              <w:rPr>
                <w:rFonts w:cs="Arial"/>
                <w:sz w:val="16"/>
                <w:szCs w:val="16"/>
              </w:rPr>
              <w:t>B</w:t>
            </w:r>
            <w:r w:rsidRPr="00D26284">
              <w:rPr>
                <w:rFonts w:cs="Arial"/>
                <w:sz w:val="16"/>
                <w:szCs w:val="16"/>
              </w:rPr>
              <w:t>_MUTATIEEINDE_TS</w:t>
            </w:r>
          </w:p>
        </w:tc>
        <w:tc>
          <w:tcPr>
            <w:tcW w:w="177" w:type="pct"/>
            <w:tcBorders>
              <w:top w:val="single" w:sz="6" w:space="0" w:color="auto"/>
              <w:left w:val="single" w:sz="6" w:space="0" w:color="auto"/>
              <w:bottom w:val="single" w:sz="6" w:space="0" w:color="auto"/>
              <w:right w:val="single" w:sz="6" w:space="0" w:color="auto"/>
            </w:tcBorders>
          </w:tcPr>
          <w:p w14:paraId="406DF5C9" w14:textId="77777777" w:rsidR="00E93CAD" w:rsidRPr="00D26284" w:rsidRDefault="00E93CAD" w:rsidP="000832AE">
            <w:pPr>
              <w:rPr>
                <w:rFonts w:cs="Arial"/>
                <w:sz w:val="16"/>
                <w:szCs w:val="16"/>
              </w:rPr>
            </w:pPr>
          </w:p>
        </w:tc>
        <w:tc>
          <w:tcPr>
            <w:tcW w:w="246" w:type="pct"/>
            <w:tcBorders>
              <w:top w:val="single" w:sz="6" w:space="0" w:color="auto"/>
              <w:left w:val="single" w:sz="6" w:space="0" w:color="auto"/>
              <w:bottom w:val="single" w:sz="6" w:space="0" w:color="auto"/>
              <w:right w:val="single" w:sz="6" w:space="0" w:color="auto"/>
            </w:tcBorders>
          </w:tcPr>
          <w:p w14:paraId="557AE75A" w14:textId="77777777" w:rsidR="00E93CAD" w:rsidRPr="00D26284" w:rsidRDefault="00E93CAD" w:rsidP="000832AE">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shd w:val="clear" w:color="auto" w:fill="auto"/>
          </w:tcPr>
          <w:p w14:paraId="670A3E89" w14:textId="77777777" w:rsidR="00E93CAD" w:rsidRPr="00D26284" w:rsidRDefault="00E93CAD" w:rsidP="000832AE">
            <w:pPr>
              <w:rPr>
                <w:rFonts w:cs="Arial"/>
                <w:sz w:val="16"/>
                <w:szCs w:val="16"/>
              </w:rPr>
            </w:pP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215E153C" w14:textId="35FD3B3F" w:rsidR="001402FD" w:rsidRDefault="001402FD" w:rsidP="00515372">
            <w:pPr>
              <w:rPr>
                <w:rFonts w:cs="Arial"/>
                <w:b/>
                <w:i/>
                <w:snapToGrid w:val="0"/>
                <w:color w:val="000000"/>
                <w:sz w:val="16"/>
                <w:szCs w:val="16"/>
              </w:rPr>
            </w:pPr>
            <w:r>
              <w:rPr>
                <w:rFonts w:cs="Arial"/>
                <w:i/>
                <w:snapToGrid w:val="0"/>
                <w:color w:val="000000"/>
                <w:sz w:val="16"/>
                <w:szCs w:val="16"/>
              </w:rPr>
              <w:t xml:space="preserve">Maxdat </w:t>
            </w:r>
            <w:r>
              <w:rPr>
                <w:rFonts w:cs="Arial"/>
                <w:b/>
                <w:i/>
                <w:snapToGrid w:val="0"/>
                <w:color w:val="000000"/>
                <w:sz w:val="16"/>
                <w:szCs w:val="16"/>
              </w:rPr>
              <w:t>óf</w:t>
            </w:r>
          </w:p>
          <w:p w14:paraId="0F0DFB9E" w14:textId="321DD1D8" w:rsidR="00E93CAD" w:rsidRPr="00D26284" w:rsidRDefault="00F97D02" w:rsidP="00515372">
            <w:pPr>
              <w:rPr>
                <w:rFonts w:cs="Arial"/>
                <w:i/>
                <w:snapToGrid w:val="0"/>
                <w:color w:val="000000"/>
                <w:sz w:val="16"/>
                <w:szCs w:val="16"/>
              </w:rPr>
            </w:pPr>
            <w:r w:rsidRPr="00D26284">
              <w:rPr>
                <w:rFonts w:cs="Arial"/>
                <w:snapToGrid w:val="0"/>
                <w:color w:val="000000"/>
                <w:sz w:val="16"/>
                <w:szCs w:val="16"/>
              </w:rPr>
              <w:t xml:space="preserve">Afleiding </w:t>
            </w:r>
            <w:r w:rsidRPr="00D26284">
              <w:rPr>
                <w:rFonts w:cs="Arial"/>
                <w:i/>
                <w:snapToGrid w:val="0"/>
                <w:color w:val="000000"/>
                <w:sz w:val="16"/>
                <w:szCs w:val="16"/>
              </w:rPr>
              <w:t>MTHV</w:t>
            </w:r>
            <w:r w:rsidRPr="00D26284">
              <w:rPr>
                <w:rFonts w:cs="Arial"/>
                <w:snapToGrid w:val="0"/>
                <w:color w:val="000000"/>
                <w:sz w:val="16"/>
                <w:szCs w:val="16"/>
              </w:rPr>
              <w:t xml:space="preserve"> - </w:t>
            </w:r>
            <w:r w:rsidR="00E93CAD" w:rsidRPr="00D26284">
              <w:rPr>
                <w:rFonts w:cs="Arial"/>
                <w:sz w:val="16"/>
                <w:szCs w:val="16"/>
              </w:rPr>
              <w:t>MUTATIEEINDE_TS</w:t>
            </w:r>
          </w:p>
        </w:tc>
      </w:tr>
      <w:tr w:rsidR="00E93CAD" w:rsidRPr="00D26284" w14:paraId="73E6ABAB" w14:textId="77777777" w:rsidTr="000832AE">
        <w:trPr>
          <w:cantSplit/>
          <w:trHeight w:val="190"/>
        </w:trPr>
        <w:tc>
          <w:tcPr>
            <w:tcW w:w="1612" w:type="pct"/>
            <w:tcBorders>
              <w:top w:val="single" w:sz="6" w:space="0" w:color="auto"/>
              <w:left w:val="single" w:sz="6" w:space="0" w:color="auto"/>
              <w:bottom w:val="single" w:sz="6" w:space="0" w:color="auto"/>
              <w:right w:val="single" w:sz="6" w:space="0" w:color="auto"/>
            </w:tcBorders>
          </w:tcPr>
          <w:p w14:paraId="4892032A" w14:textId="3161678E" w:rsidR="00E93CAD" w:rsidRPr="00D26284" w:rsidRDefault="00E93CAD" w:rsidP="000832AE">
            <w:pPr>
              <w:rPr>
                <w:rFonts w:cs="Arial"/>
                <w:sz w:val="16"/>
                <w:szCs w:val="16"/>
              </w:rPr>
            </w:pPr>
            <w:r w:rsidRPr="00D26284">
              <w:rPr>
                <w:rFonts w:cs="Arial"/>
                <w:sz w:val="16"/>
                <w:szCs w:val="16"/>
              </w:rPr>
              <w:t>XAAB</w:t>
            </w:r>
            <w:r w:rsidR="0054792E" w:rsidRPr="00D26284">
              <w:rPr>
                <w:rFonts w:cs="Arial"/>
                <w:sz w:val="16"/>
                <w:szCs w:val="16"/>
              </w:rPr>
              <w:t>B</w:t>
            </w:r>
            <w:r w:rsidRPr="00D26284">
              <w:rPr>
                <w:rFonts w:cs="Arial"/>
                <w:sz w:val="16"/>
                <w:szCs w:val="16"/>
              </w:rPr>
              <w:t>_LAAD_TS</w:t>
            </w:r>
          </w:p>
        </w:tc>
        <w:tc>
          <w:tcPr>
            <w:tcW w:w="177" w:type="pct"/>
            <w:tcBorders>
              <w:top w:val="single" w:sz="6" w:space="0" w:color="auto"/>
              <w:left w:val="single" w:sz="6" w:space="0" w:color="auto"/>
              <w:bottom w:val="single" w:sz="6" w:space="0" w:color="auto"/>
              <w:right w:val="single" w:sz="6" w:space="0" w:color="auto"/>
            </w:tcBorders>
          </w:tcPr>
          <w:p w14:paraId="249047CA" w14:textId="77777777" w:rsidR="00E93CAD" w:rsidRPr="00D26284" w:rsidRDefault="00E93CAD" w:rsidP="000832AE">
            <w:pPr>
              <w:rPr>
                <w:rFonts w:cs="Arial"/>
                <w:sz w:val="16"/>
                <w:szCs w:val="16"/>
              </w:rPr>
            </w:pPr>
          </w:p>
        </w:tc>
        <w:tc>
          <w:tcPr>
            <w:tcW w:w="246" w:type="pct"/>
            <w:tcBorders>
              <w:top w:val="single" w:sz="6" w:space="0" w:color="auto"/>
              <w:left w:val="single" w:sz="6" w:space="0" w:color="auto"/>
              <w:bottom w:val="single" w:sz="6" w:space="0" w:color="auto"/>
              <w:right w:val="single" w:sz="6" w:space="0" w:color="auto"/>
            </w:tcBorders>
          </w:tcPr>
          <w:p w14:paraId="4E1EC894" w14:textId="77777777" w:rsidR="00E93CAD" w:rsidRPr="00D26284" w:rsidRDefault="00E93CAD" w:rsidP="000832AE">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shd w:val="clear" w:color="auto" w:fill="auto"/>
          </w:tcPr>
          <w:p w14:paraId="0E01B873" w14:textId="77777777" w:rsidR="00E93CAD" w:rsidRPr="00D26284" w:rsidRDefault="00E93CAD" w:rsidP="000832AE">
            <w:pPr>
              <w:rPr>
                <w:rFonts w:cs="Arial"/>
                <w:sz w:val="16"/>
                <w:szCs w:val="16"/>
              </w:rPr>
            </w:pP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730DCFB8" w14:textId="77777777" w:rsidR="00E93CAD" w:rsidRPr="00D26284" w:rsidRDefault="00E93CAD" w:rsidP="000832AE">
            <w:pPr>
              <w:rPr>
                <w:rFonts w:cs="Arial"/>
                <w:i/>
                <w:snapToGrid w:val="0"/>
                <w:color w:val="000000"/>
                <w:sz w:val="16"/>
                <w:szCs w:val="16"/>
              </w:rPr>
            </w:pPr>
            <w:r w:rsidRPr="00D26284">
              <w:rPr>
                <w:i/>
                <w:snapToGrid w:val="0"/>
                <w:color w:val="000000"/>
                <w:sz w:val="16"/>
                <w:szCs w:val="16"/>
              </w:rPr>
              <w:t>Laad_TS</w:t>
            </w:r>
          </w:p>
        </w:tc>
      </w:tr>
      <w:tr w:rsidR="00E93CAD" w:rsidRPr="00D26284" w14:paraId="084D5388" w14:textId="77777777" w:rsidTr="000832AE">
        <w:trPr>
          <w:cantSplit/>
          <w:trHeight w:val="190"/>
        </w:trPr>
        <w:tc>
          <w:tcPr>
            <w:tcW w:w="1612" w:type="pct"/>
            <w:tcBorders>
              <w:top w:val="single" w:sz="6" w:space="0" w:color="auto"/>
              <w:left w:val="single" w:sz="6" w:space="0" w:color="auto"/>
              <w:bottom w:val="single" w:sz="6" w:space="0" w:color="auto"/>
              <w:right w:val="single" w:sz="6" w:space="0" w:color="auto"/>
            </w:tcBorders>
          </w:tcPr>
          <w:p w14:paraId="7354B9A0" w14:textId="07E54073" w:rsidR="00E93CAD" w:rsidRPr="00D26284" w:rsidRDefault="00E93CAD" w:rsidP="000832AE">
            <w:pPr>
              <w:rPr>
                <w:rFonts w:cs="Arial"/>
                <w:sz w:val="16"/>
                <w:szCs w:val="16"/>
              </w:rPr>
            </w:pPr>
            <w:r w:rsidRPr="00D26284">
              <w:rPr>
                <w:rFonts w:cs="Arial"/>
                <w:sz w:val="16"/>
                <w:szCs w:val="16"/>
              </w:rPr>
              <w:t>XAABB_RECORDBRON_NAAM</w:t>
            </w:r>
          </w:p>
        </w:tc>
        <w:tc>
          <w:tcPr>
            <w:tcW w:w="177" w:type="pct"/>
            <w:tcBorders>
              <w:top w:val="single" w:sz="6" w:space="0" w:color="auto"/>
              <w:left w:val="single" w:sz="6" w:space="0" w:color="auto"/>
              <w:bottom w:val="single" w:sz="6" w:space="0" w:color="auto"/>
              <w:right w:val="single" w:sz="6" w:space="0" w:color="auto"/>
            </w:tcBorders>
          </w:tcPr>
          <w:p w14:paraId="14622EBB" w14:textId="77777777" w:rsidR="00E93CAD" w:rsidRPr="00D26284" w:rsidRDefault="00E93CAD" w:rsidP="000832AE">
            <w:pPr>
              <w:rPr>
                <w:rFonts w:cs="Arial"/>
                <w:sz w:val="16"/>
                <w:szCs w:val="16"/>
              </w:rPr>
            </w:pPr>
          </w:p>
        </w:tc>
        <w:tc>
          <w:tcPr>
            <w:tcW w:w="246" w:type="pct"/>
            <w:tcBorders>
              <w:top w:val="single" w:sz="6" w:space="0" w:color="auto"/>
              <w:left w:val="single" w:sz="6" w:space="0" w:color="auto"/>
              <w:bottom w:val="single" w:sz="6" w:space="0" w:color="auto"/>
              <w:right w:val="single" w:sz="6" w:space="0" w:color="auto"/>
            </w:tcBorders>
          </w:tcPr>
          <w:p w14:paraId="15A77C4D" w14:textId="77777777" w:rsidR="00E93CAD" w:rsidRPr="00D26284" w:rsidRDefault="00E93CAD" w:rsidP="000832AE">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shd w:val="clear" w:color="auto" w:fill="auto"/>
          </w:tcPr>
          <w:p w14:paraId="55584A92" w14:textId="3AF64642" w:rsidR="00E93CAD" w:rsidRPr="00D26284" w:rsidRDefault="005F3C9D" w:rsidP="000832AE">
            <w:pPr>
              <w:rPr>
                <w:rFonts w:cs="Arial"/>
                <w:sz w:val="16"/>
                <w:szCs w:val="16"/>
              </w:rPr>
            </w:pPr>
            <w:r>
              <w:rPr>
                <w:rFonts w:cs="Arial"/>
                <w:sz w:val="16"/>
                <w:szCs w:val="16"/>
              </w:rPr>
              <w:t>HSEL</w:t>
            </w:r>
            <w:r w:rsidR="00D7366C" w:rsidRPr="00D26284">
              <w:rPr>
                <w:rFonts w:cs="Arial"/>
                <w:sz w:val="16"/>
                <w:szCs w:val="16"/>
              </w:rPr>
              <w:t>_RN330BOP</w:t>
            </w: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3731B083" w14:textId="14F21C88" w:rsidR="00E93CAD" w:rsidRPr="00D26284" w:rsidRDefault="00C552E3" w:rsidP="000832AE">
            <w:pPr>
              <w:rPr>
                <w:rFonts w:cs="Arial"/>
                <w:snapToGrid w:val="0"/>
                <w:color w:val="000000"/>
                <w:sz w:val="16"/>
                <w:szCs w:val="16"/>
              </w:rPr>
            </w:pPr>
            <w:r w:rsidRPr="00D26284">
              <w:rPr>
                <w:rFonts w:cs="Arial"/>
                <w:snapToGrid w:val="0"/>
                <w:color w:val="000000"/>
                <w:sz w:val="16"/>
                <w:szCs w:val="16"/>
              </w:rPr>
              <w:t>RECORDBRON_NAAM</w:t>
            </w:r>
          </w:p>
        </w:tc>
      </w:tr>
      <w:tr w:rsidR="0092451D" w:rsidRPr="00D26284" w14:paraId="42595C49" w14:textId="77777777" w:rsidTr="000832AE">
        <w:trPr>
          <w:cantSplit/>
          <w:trHeight w:val="190"/>
        </w:trPr>
        <w:tc>
          <w:tcPr>
            <w:tcW w:w="1612" w:type="pct"/>
            <w:tcBorders>
              <w:top w:val="single" w:sz="6" w:space="0" w:color="auto"/>
              <w:left w:val="single" w:sz="6" w:space="0" w:color="auto"/>
              <w:bottom w:val="single" w:sz="6" w:space="0" w:color="auto"/>
              <w:right w:val="single" w:sz="6" w:space="0" w:color="auto"/>
            </w:tcBorders>
          </w:tcPr>
          <w:p w14:paraId="0CAA6F46" w14:textId="5BFA06A3" w:rsidR="0092451D" w:rsidRPr="00D26284" w:rsidRDefault="0092451D" w:rsidP="000832AE">
            <w:pPr>
              <w:rPr>
                <w:rFonts w:cs="Arial"/>
                <w:sz w:val="16"/>
                <w:szCs w:val="16"/>
              </w:rPr>
            </w:pPr>
            <w:r w:rsidRPr="0092451D">
              <w:rPr>
                <w:rFonts w:cs="Arial"/>
                <w:sz w:val="16"/>
                <w:szCs w:val="16"/>
              </w:rPr>
              <w:t>XAABB_VL_SALDO_VOLGNR</w:t>
            </w:r>
          </w:p>
        </w:tc>
        <w:tc>
          <w:tcPr>
            <w:tcW w:w="177" w:type="pct"/>
            <w:tcBorders>
              <w:top w:val="single" w:sz="6" w:space="0" w:color="auto"/>
              <w:left w:val="single" w:sz="6" w:space="0" w:color="auto"/>
              <w:bottom w:val="single" w:sz="6" w:space="0" w:color="auto"/>
              <w:right w:val="single" w:sz="6" w:space="0" w:color="auto"/>
            </w:tcBorders>
          </w:tcPr>
          <w:p w14:paraId="017B7586" w14:textId="3DA8DD72" w:rsidR="0092451D" w:rsidRPr="00D26284" w:rsidRDefault="0092451D" w:rsidP="000832AE">
            <w:pPr>
              <w:rPr>
                <w:rFonts w:cs="Arial"/>
                <w:sz w:val="16"/>
                <w:szCs w:val="16"/>
              </w:rPr>
            </w:pPr>
            <w:r>
              <w:rPr>
                <w:rFonts w:cs="Arial"/>
                <w:sz w:val="16"/>
                <w:szCs w:val="16"/>
              </w:rPr>
              <w:t>X</w:t>
            </w:r>
          </w:p>
        </w:tc>
        <w:tc>
          <w:tcPr>
            <w:tcW w:w="246" w:type="pct"/>
            <w:tcBorders>
              <w:top w:val="single" w:sz="6" w:space="0" w:color="auto"/>
              <w:left w:val="single" w:sz="6" w:space="0" w:color="auto"/>
              <w:bottom w:val="single" w:sz="6" w:space="0" w:color="auto"/>
              <w:right w:val="single" w:sz="6" w:space="0" w:color="auto"/>
            </w:tcBorders>
          </w:tcPr>
          <w:p w14:paraId="785845C8" w14:textId="77777777" w:rsidR="0092451D" w:rsidRPr="00D26284" w:rsidRDefault="0092451D" w:rsidP="000832AE">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shd w:val="clear" w:color="auto" w:fill="auto"/>
          </w:tcPr>
          <w:p w14:paraId="6D79FB06" w14:textId="77777777" w:rsidR="0092451D" w:rsidRPr="00D26284" w:rsidRDefault="0092451D" w:rsidP="000832AE">
            <w:pPr>
              <w:rPr>
                <w:rFonts w:cs="Arial"/>
                <w:sz w:val="16"/>
                <w:szCs w:val="16"/>
              </w:rPr>
            </w:pP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7B9FF3D0" w14:textId="3650325D" w:rsidR="0092451D" w:rsidRPr="00D26284" w:rsidRDefault="0092451D" w:rsidP="000832AE">
            <w:pPr>
              <w:rPr>
                <w:rFonts w:cs="Arial"/>
                <w:snapToGrid w:val="0"/>
                <w:color w:val="000000"/>
                <w:sz w:val="16"/>
                <w:szCs w:val="16"/>
              </w:rPr>
            </w:pPr>
            <w:r w:rsidRPr="00AA07E3">
              <w:rPr>
                <w:rFonts w:cs="Arial"/>
                <w:i/>
                <w:snapToGrid w:val="0"/>
                <w:color w:val="000000"/>
                <w:sz w:val="16"/>
                <w:szCs w:val="16"/>
              </w:rPr>
              <w:t xml:space="preserve">Genereer een oplopend volgnummer (binnen de delta) binnen de XAAB_SK (beginnend met 1 </w:t>
            </w:r>
            <w:r>
              <w:rPr>
                <w:rFonts w:cs="Arial"/>
                <w:i/>
                <w:snapToGrid w:val="0"/>
                <w:color w:val="000000"/>
                <w:sz w:val="16"/>
                <w:szCs w:val="16"/>
              </w:rPr>
              <w:t xml:space="preserve">bij </w:t>
            </w:r>
            <w:r w:rsidRPr="00AA07E3">
              <w:rPr>
                <w:rFonts w:cs="Arial"/>
                <w:i/>
                <w:snapToGrid w:val="0"/>
                <w:color w:val="000000"/>
                <w:sz w:val="16"/>
                <w:szCs w:val="16"/>
              </w:rPr>
              <w:t>de laagste xaabe_mutatiebegin_ts,</w:t>
            </w:r>
            <w:r>
              <w:rPr>
                <w:rFonts w:cs="Arial"/>
                <w:i/>
                <w:snapToGrid w:val="0"/>
                <w:color w:val="000000"/>
                <w:sz w:val="16"/>
                <w:szCs w:val="16"/>
              </w:rPr>
              <w:t>(</w:t>
            </w:r>
            <w:r w:rsidRPr="00AA07E3">
              <w:rPr>
                <w:rFonts w:cs="Arial"/>
                <w:i/>
                <w:snapToGrid w:val="0"/>
                <w:color w:val="000000"/>
                <w:sz w:val="16"/>
                <w:szCs w:val="16"/>
              </w:rPr>
              <w:t xml:space="preserve"> oplopend met 1)</w:t>
            </w:r>
          </w:p>
        </w:tc>
      </w:tr>
      <w:tr w:rsidR="00E93CAD" w:rsidRPr="00D26284" w14:paraId="7BF674B6" w14:textId="77777777" w:rsidTr="000832AE">
        <w:trPr>
          <w:cantSplit/>
          <w:trHeight w:val="190"/>
        </w:trPr>
        <w:tc>
          <w:tcPr>
            <w:tcW w:w="1612" w:type="pct"/>
            <w:tcBorders>
              <w:top w:val="single" w:sz="6" w:space="0" w:color="auto"/>
              <w:left w:val="single" w:sz="6" w:space="0" w:color="auto"/>
              <w:bottom w:val="single" w:sz="6" w:space="0" w:color="auto"/>
              <w:right w:val="single" w:sz="6" w:space="0" w:color="auto"/>
            </w:tcBorders>
          </w:tcPr>
          <w:p w14:paraId="198A35E4" w14:textId="7A36F68B" w:rsidR="00E93CAD" w:rsidRPr="00D26284" w:rsidRDefault="00E93CAD" w:rsidP="000832AE">
            <w:pPr>
              <w:rPr>
                <w:rFonts w:cs="Arial"/>
                <w:sz w:val="16"/>
                <w:szCs w:val="16"/>
              </w:rPr>
            </w:pPr>
            <w:r w:rsidRPr="00D26284">
              <w:rPr>
                <w:rFonts w:cs="Arial"/>
                <w:sz w:val="16"/>
                <w:szCs w:val="16"/>
              </w:rPr>
              <w:t>XAABB_VALUTA</w:t>
            </w:r>
          </w:p>
        </w:tc>
        <w:tc>
          <w:tcPr>
            <w:tcW w:w="177" w:type="pct"/>
            <w:tcBorders>
              <w:top w:val="single" w:sz="6" w:space="0" w:color="auto"/>
              <w:left w:val="single" w:sz="6" w:space="0" w:color="auto"/>
              <w:bottom w:val="single" w:sz="6" w:space="0" w:color="auto"/>
              <w:right w:val="single" w:sz="6" w:space="0" w:color="auto"/>
            </w:tcBorders>
          </w:tcPr>
          <w:p w14:paraId="6642291E" w14:textId="77777777" w:rsidR="00E93CAD" w:rsidRPr="00D26284" w:rsidRDefault="00E93CAD" w:rsidP="000832AE">
            <w:pPr>
              <w:rPr>
                <w:rFonts w:cs="Arial"/>
                <w:sz w:val="16"/>
                <w:szCs w:val="16"/>
              </w:rPr>
            </w:pPr>
          </w:p>
        </w:tc>
        <w:tc>
          <w:tcPr>
            <w:tcW w:w="246" w:type="pct"/>
            <w:tcBorders>
              <w:top w:val="single" w:sz="6" w:space="0" w:color="auto"/>
              <w:left w:val="single" w:sz="6" w:space="0" w:color="auto"/>
              <w:bottom w:val="single" w:sz="6" w:space="0" w:color="auto"/>
              <w:right w:val="single" w:sz="6" w:space="0" w:color="auto"/>
            </w:tcBorders>
          </w:tcPr>
          <w:p w14:paraId="13305412" w14:textId="77777777" w:rsidR="00E93CAD" w:rsidRPr="00D26284" w:rsidRDefault="00E93CAD" w:rsidP="000832AE">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shd w:val="clear" w:color="auto" w:fill="auto"/>
          </w:tcPr>
          <w:p w14:paraId="4015E6CB" w14:textId="273D5CFB" w:rsidR="00E93CAD" w:rsidRPr="00D26284" w:rsidRDefault="005F3C9D" w:rsidP="000832AE">
            <w:pPr>
              <w:rPr>
                <w:rFonts w:cs="Arial"/>
                <w:sz w:val="16"/>
                <w:szCs w:val="16"/>
              </w:rPr>
            </w:pPr>
            <w:r>
              <w:rPr>
                <w:rFonts w:cs="Arial"/>
                <w:sz w:val="16"/>
                <w:szCs w:val="16"/>
              </w:rPr>
              <w:t>HSEL</w:t>
            </w:r>
            <w:r w:rsidR="00D7366C" w:rsidRPr="00D26284">
              <w:rPr>
                <w:rFonts w:cs="Arial"/>
                <w:sz w:val="16"/>
                <w:szCs w:val="16"/>
              </w:rPr>
              <w:t>_RN330BOP</w:t>
            </w: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2343D2B0" w14:textId="7824DF46" w:rsidR="00E93CAD" w:rsidRPr="00D26284" w:rsidRDefault="00C552E3" w:rsidP="000832AE">
            <w:pPr>
              <w:rPr>
                <w:rFonts w:cs="Arial"/>
                <w:snapToGrid w:val="0"/>
                <w:color w:val="000000"/>
                <w:sz w:val="16"/>
                <w:szCs w:val="16"/>
              </w:rPr>
            </w:pPr>
            <w:r w:rsidRPr="00D26284">
              <w:rPr>
                <w:rFonts w:cs="Arial"/>
                <w:snapToGrid w:val="0"/>
                <w:color w:val="000000"/>
                <w:sz w:val="16"/>
                <w:szCs w:val="16"/>
              </w:rPr>
              <w:t>RN330VALUTA</w:t>
            </w:r>
          </w:p>
        </w:tc>
      </w:tr>
      <w:tr w:rsidR="00E93CAD" w:rsidRPr="00D26284" w14:paraId="7FB08F00" w14:textId="77777777" w:rsidTr="000832AE">
        <w:trPr>
          <w:cantSplit/>
          <w:trHeight w:val="190"/>
        </w:trPr>
        <w:tc>
          <w:tcPr>
            <w:tcW w:w="1612" w:type="pct"/>
            <w:tcBorders>
              <w:top w:val="single" w:sz="6" w:space="0" w:color="auto"/>
              <w:left w:val="single" w:sz="6" w:space="0" w:color="auto"/>
              <w:bottom w:val="single" w:sz="6" w:space="0" w:color="auto"/>
              <w:right w:val="single" w:sz="6" w:space="0" w:color="auto"/>
            </w:tcBorders>
          </w:tcPr>
          <w:p w14:paraId="38E874F6" w14:textId="24059899" w:rsidR="00E93CAD" w:rsidRPr="00D26284" w:rsidRDefault="00E93CAD" w:rsidP="000832AE">
            <w:pPr>
              <w:rPr>
                <w:rFonts w:cs="Arial"/>
                <w:sz w:val="16"/>
                <w:szCs w:val="16"/>
              </w:rPr>
            </w:pPr>
            <w:r w:rsidRPr="00D26284">
              <w:rPr>
                <w:rFonts w:cs="Arial"/>
                <w:sz w:val="16"/>
                <w:szCs w:val="16"/>
              </w:rPr>
              <w:t>XAABB_BEDRAGHOOGTE</w:t>
            </w:r>
          </w:p>
        </w:tc>
        <w:tc>
          <w:tcPr>
            <w:tcW w:w="177" w:type="pct"/>
            <w:tcBorders>
              <w:top w:val="single" w:sz="6" w:space="0" w:color="auto"/>
              <w:left w:val="single" w:sz="6" w:space="0" w:color="auto"/>
              <w:bottom w:val="single" w:sz="6" w:space="0" w:color="auto"/>
              <w:right w:val="single" w:sz="6" w:space="0" w:color="auto"/>
            </w:tcBorders>
          </w:tcPr>
          <w:p w14:paraId="48DBCB2C" w14:textId="77777777" w:rsidR="00E93CAD" w:rsidRPr="00D26284" w:rsidRDefault="00E93CAD" w:rsidP="000832AE">
            <w:pPr>
              <w:rPr>
                <w:rFonts w:cs="Arial"/>
                <w:sz w:val="16"/>
                <w:szCs w:val="16"/>
              </w:rPr>
            </w:pPr>
          </w:p>
        </w:tc>
        <w:tc>
          <w:tcPr>
            <w:tcW w:w="246" w:type="pct"/>
            <w:tcBorders>
              <w:top w:val="single" w:sz="6" w:space="0" w:color="auto"/>
              <w:left w:val="single" w:sz="6" w:space="0" w:color="auto"/>
              <w:bottom w:val="single" w:sz="6" w:space="0" w:color="auto"/>
              <w:right w:val="single" w:sz="6" w:space="0" w:color="auto"/>
            </w:tcBorders>
          </w:tcPr>
          <w:p w14:paraId="330E2D9A" w14:textId="77777777" w:rsidR="00E93CAD" w:rsidRPr="00D26284" w:rsidRDefault="00E93CAD" w:rsidP="000832AE">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tcPr>
          <w:p w14:paraId="41F845E3" w14:textId="39967552" w:rsidR="00E93CAD" w:rsidRPr="00D26284" w:rsidRDefault="005F3C9D" w:rsidP="000832AE">
            <w:pPr>
              <w:rPr>
                <w:rFonts w:cs="Arial"/>
                <w:sz w:val="16"/>
                <w:szCs w:val="16"/>
              </w:rPr>
            </w:pPr>
            <w:r>
              <w:rPr>
                <w:rFonts w:cs="Arial"/>
                <w:sz w:val="16"/>
                <w:szCs w:val="16"/>
              </w:rPr>
              <w:t>HSEL</w:t>
            </w:r>
            <w:r w:rsidR="00D7366C" w:rsidRPr="00D26284">
              <w:rPr>
                <w:rFonts w:cs="Arial"/>
                <w:sz w:val="16"/>
                <w:szCs w:val="16"/>
              </w:rPr>
              <w:t>_RN330BOP</w:t>
            </w:r>
          </w:p>
        </w:tc>
        <w:tc>
          <w:tcPr>
            <w:tcW w:w="1875" w:type="pct"/>
            <w:tcBorders>
              <w:top w:val="single" w:sz="6" w:space="0" w:color="auto"/>
              <w:left w:val="single" w:sz="6" w:space="0" w:color="auto"/>
              <w:bottom w:val="single" w:sz="6" w:space="0" w:color="auto"/>
              <w:right w:val="single" w:sz="6" w:space="0" w:color="auto"/>
            </w:tcBorders>
          </w:tcPr>
          <w:p w14:paraId="6C9DE03E" w14:textId="5C1F8C0D" w:rsidR="00E93CAD" w:rsidRPr="00D26284" w:rsidRDefault="00C552E3" w:rsidP="000832AE">
            <w:pPr>
              <w:rPr>
                <w:rFonts w:cs="Arial"/>
                <w:sz w:val="16"/>
                <w:szCs w:val="16"/>
              </w:rPr>
            </w:pPr>
            <w:r w:rsidRPr="00D26284">
              <w:rPr>
                <w:rFonts w:cs="Arial"/>
                <w:sz w:val="16"/>
                <w:szCs w:val="16"/>
              </w:rPr>
              <w:t>RN330BDRHOOGTE</w:t>
            </w:r>
          </w:p>
        </w:tc>
      </w:tr>
      <w:tr w:rsidR="00E93CAD" w:rsidRPr="00D26284" w14:paraId="0479157C" w14:textId="77777777" w:rsidTr="000832AE">
        <w:trPr>
          <w:cantSplit/>
          <w:trHeight w:val="190"/>
        </w:trPr>
        <w:tc>
          <w:tcPr>
            <w:tcW w:w="1612" w:type="pct"/>
            <w:tcBorders>
              <w:top w:val="single" w:sz="6" w:space="0" w:color="auto"/>
              <w:left w:val="single" w:sz="6" w:space="0" w:color="auto"/>
              <w:bottom w:val="single" w:sz="6" w:space="0" w:color="auto"/>
              <w:right w:val="single" w:sz="6" w:space="0" w:color="auto"/>
            </w:tcBorders>
          </w:tcPr>
          <w:p w14:paraId="336AE32B" w14:textId="71DDCB77" w:rsidR="00E93CAD" w:rsidRPr="00D26284" w:rsidRDefault="00E93CAD" w:rsidP="000832AE">
            <w:pPr>
              <w:rPr>
                <w:rFonts w:cs="Arial"/>
                <w:sz w:val="16"/>
                <w:szCs w:val="16"/>
              </w:rPr>
            </w:pPr>
            <w:r w:rsidRPr="00D26284">
              <w:rPr>
                <w:rFonts w:cs="Arial"/>
                <w:sz w:val="16"/>
                <w:szCs w:val="16"/>
              </w:rPr>
              <w:t>XAABB_BEDRAGHOOGTE_IN_EURO</w:t>
            </w:r>
          </w:p>
        </w:tc>
        <w:tc>
          <w:tcPr>
            <w:tcW w:w="177" w:type="pct"/>
            <w:tcBorders>
              <w:top w:val="single" w:sz="6" w:space="0" w:color="auto"/>
              <w:left w:val="single" w:sz="6" w:space="0" w:color="auto"/>
              <w:bottom w:val="single" w:sz="6" w:space="0" w:color="auto"/>
              <w:right w:val="single" w:sz="6" w:space="0" w:color="auto"/>
            </w:tcBorders>
          </w:tcPr>
          <w:p w14:paraId="2699BF51" w14:textId="77777777" w:rsidR="00E93CAD" w:rsidRPr="00D26284" w:rsidRDefault="00E93CAD" w:rsidP="000832AE">
            <w:pPr>
              <w:rPr>
                <w:rFonts w:cs="Arial"/>
                <w:sz w:val="16"/>
                <w:szCs w:val="16"/>
              </w:rPr>
            </w:pPr>
          </w:p>
        </w:tc>
        <w:tc>
          <w:tcPr>
            <w:tcW w:w="246" w:type="pct"/>
            <w:tcBorders>
              <w:top w:val="single" w:sz="6" w:space="0" w:color="auto"/>
              <w:left w:val="single" w:sz="6" w:space="0" w:color="auto"/>
              <w:bottom w:val="single" w:sz="6" w:space="0" w:color="auto"/>
              <w:right w:val="single" w:sz="6" w:space="0" w:color="auto"/>
            </w:tcBorders>
          </w:tcPr>
          <w:p w14:paraId="734D3FF8" w14:textId="77777777" w:rsidR="00E93CAD" w:rsidRPr="00D26284" w:rsidRDefault="00E93CAD" w:rsidP="000832AE">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tcPr>
          <w:p w14:paraId="759BFA1D" w14:textId="414CB094" w:rsidR="00E93CAD" w:rsidRPr="00D26284" w:rsidRDefault="005F3C9D" w:rsidP="000832AE">
            <w:pPr>
              <w:rPr>
                <w:rFonts w:cs="Arial"/>
                <w:sz w:val="16"/>
                <w:szCs w:val="16"/>
              </w:rPr>
            </w:pPr>
            <w:r>
              <w:rPr>
                <w:rFonts w:cs="Arial"/>
                <w:sz w:val="16"/>
                <w:szCs w:val="16"/>
              </w:rPr>
              <w:t>HSEL</w:t>
            </w:r>
            <w:r w:rsidR="00D7366C" w:rsidRPr="00D26284">
              <w:rPr>
                <w:rFonts w:cs="Arial"/>
                <w:sz w:val="16"/>
                <w:szCs w:val="16"/>
              </w:rPr>
              <w:t>_RN330BOP</w:t>
            </w:r>
          </w:p>
        </w:tc>
        <w:tc>
          <w:tcPr>
            <w:tcW w:w="1875" w:type="pct"/>
            <w:tcBorders>
              <w:top w:val="single" w:sz="6" w:space="0" w:color="auto"/>
              <w:left w:val="single" w:sz="6" w:space="0" w:color="auto"/>
              <w:bottom w:val="single" w:sz="6" w:space="0" w:color="auto"/>
              <w:right w:val="single" w:sz="6" w:space="0" w:color="auto"/>
            </w:tcBorders>
          </w:tcPr>
          <w:p w14:paraId="7BD70F76" w14:textId="361F0026" w:rsidR="00E93CAD" w:rsidRPr="00D26284" w:rsidRDefault="00C552E3" w:rsidP="000832AE">
            <w:pPr>
              <w:rPr>
                <w:rFonts w:cs="Arial"/>
                <w:sz w:val="16"/>
                <w:szCs w:val="16"/>
              </w:rPr>
            </w:pPr>
            <w:r w:rsidRPr="00D26284">
              <w:rPr>
                <w:rFonts w:cs="Arial"/>
                <w:sz w:val="16"/>
                <w:szCs w:val="16"/>
              </w:rPr>
              <w:t>RN330BDRHOOGTEEUR</w:t>
            </w:r>
          </w:p>
        </w:tc>
      </w:tr>
    </w:tbl>
    <w:p w14:paraId="54D60D99" w14:textId="063A6DE2" w:rsidR="00E93CAD" w:rsidRPr="0054792E" w:rsidRDefault="00E93CAD" w:rsidP="00E93CAD">
      <w:pPr>
        <w:pStyle w:val="Kop2"/>
      </w:pPr>
      <w:bookmarkStart w:id="1361" w:name="_Toc481135750"/>
      <w:bookmarkStart w:id="1362" w:name="_Toc481487936"/>
      <w:bookmarkStart w:id="1363" w:name="_Toc481135751"/>
      <w:bookmarkStart w:id="1364" w:name="_Toc481487937"/>
      <w:bookmarkStart w:id="1365" w:name="_Toc481135752"/>
      <w:bookmarkStart w:id="1366" w:name="_Toc481487938"/>
      <w:bookmarkStart w:id="1367" w:name="_Toc481135753"/>
      <w:bookmarkStart w:id="1368" w:name="_Toc481487939"/>
      <w:bookmarkStart w:id="1369" w:name="_Toc481135754"/>
      <w:bookmarkStart w:id="1370" w:name="_Toc481487940"/>
      <w:bookmarkStart w:id="1371" w:name="_Toc481135755"/>
      <w:bookmarkStart w:id="1372" w:name="_Toc481487941"/>
      <w:bookmarkStart w:id="1373" w:name="_Toc481135756"/>
      <w:bookmarkStart w:id="1374" w:name="_Toc481487942"/>
      <w:bookmarkStart w:id="1375" w:name="_Toc481135757"/>
      <w:bookmarkStart w:id="1376" w:name="_Toc481487943"/>
      <w:bookmarkStart w:id="1377" w:name="_Toc481135758"/>
      <w:bookmarkStart w:id="1378" w:name="_Toc481487944"/>
      <w:bookmarkStart w:id="1379" w:name="_Toc481135759"/>
      <w:bookmarkStart w:id="1380" w:name="_Toc481487945"/>
      <w:bookmarkStart w:id="1381" w:name="_Toc481135760"/>
      <w:bookmarkStart w:id="1382" w:name="_Toc481487946"/>
      <w:bookmarkStart w:id="1383" w:name="_Toc481135761"/>
      <w:bookmarkStart w:id="1384" w:name="_Toc481487947"/>
      <w:bookmarkStart w:id="1385" w:name="_Toc481135762"/>
      <w:bookmarkStart w:id="1386" w:name="_Toc481487948"/>
      <w:bookmarkStart w:id="1387" w:name="_Toc481135763"/>
      <w:bookmarkStart w:id="1388" w:name="_Toc481487949"/>
      <w:bookmarkStart w:id="1389" w:name="_Toc481135764"/>
      <w:bookmarkStart w:id="1390" w:name="_Toc481487950"/>
      <w:bookmarkStart w:id="1391" w:name="_Toc481135765"/>
      <w:bookmarkStart w:id="1392" w:name="_Toc481487951"/>
      <w:bookmarkStart w:id="1393" w:name="_Toc481135863"/>
      <w:bookmarkStart w:id="1394" w:name="_Toc481488049"/>
      <w:bookmarkStart w:id="1395" w:name="_Toc481135864"/>
      <w:bookmarkStart w:id="1396" w:name="_Toc481488050"/>
      <w:bookmarkStart w:id="1397" w:name="_Toc481135865"/>
      <w:bookmarkStart w:id="1398" w:name="_Toc481488051"/>
      <w:bookmarkStart w:id="1399" w:name="_Toc481135866"/>
      <w:bookmarkStart w:id="1400" w:name="_Toc481488052"/>
      <w:bookmarkStart w:id="1401" w:name="_Toc481135867"/>
      <w:bookmarkStart w:id="1402" w:name="_Toc481488053"/>
      <w:bookmarkStart w:id="1403" w:name="_Toc481135868"/>
      <w:bookmarkStart w:id="1404" w:name="_Toc481488054"/>
      <w:bookmarkStart w:id="1405" w:name="_Toc7616279"/>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r w:rsidRPr="0054792E">
        <w:lastRenderedPageBreak/>
        <w:t>Hoofdselectie (HSEL</w:t>
      </w:r>
      <w:r w:rsidR="009A2584">
        <w:t>)</w:t>
      </w:r>
      <w:bookmarkEnd w:id="1405"/>
    </w:p>
    <w:p w14:paraId="32D49301" w14:textId="77777777" w:rsidR="00E93CAD" w:rsidRPr="006205DF" w:rsidRDefault="00E93CAD" w:rsidP="00ED31EF">
      <w:r w:rsidRPr="006205DF">
        <w:rPr>
          <w:b/>
        </w:rPr>
        <w:t>Functionele beschrijving:</w:t>
      </w:r>
    </w:p>
    <w:p w14:paraId="64B244D6" w14:textId="20931D7E" w:rsidR="006628FF" w:rsidRDefault="00E93CAD" w:rsidP="00E93CAD">
      <w:pPr>
        <w:pStyle w:val="Standaardinspringing"/>
        <w:ind w:left="0" w:firstLine="0"/>
      </w:pPr>
      <w:r w:rsidRPr="0054792E">
        <w:t>Selecteer alle</w:t>
      </w:r>
      <w:r w:rsidR="00EF01E1">
        <w:t xml:space="preserve"> </w:t>
      </w:r>
      <w:r w:rsidR="006628FF">
        <w:t xml:space="preserve">Rekening-gegevens uit RBG (tabel </w:t>
      </w:r>
      <w:r w:rsidR="0095502F">
        <w:t xml:space="preserve">HSEL_RN310REK </w:t>
      </w:r>
      <w:r w:rsidR="006628FF">
        <w:t>).</w:t>
      </w:r>
      <w:r w:rsidRPr="0054792E">
        <w:t xml:space="preserve"> </w:t>
      </w:r>
    </w:p>
    <w:p w14:paraId="201860D6" w14:textId="5E55783C" w:rsidR="00E93CAD" w:rsidRPr="0054792E" w:rsidRDefault="006628FF" w:rsidP="00E93CAD">
      <w:pPr>
        <w:pStyle w:val="Standaardinspringing"/>
        <w:ind w:left="0" w:firstLine="0"/>
      </w:pPr>
      <w:r>
        <w:t xml:space="preserve">Zoek daarbij alle </w:t>
      </w:r>
      <w:r w:rsidR="004678C0" w:rsidRPr="0054792E">
        <w:t>Bedragopgave</w:t>
      </w:r>
      <w:r w:rsidR="00E93CAD" w:rsidRPr="0054792E">
        <w:t xml:space="preserve">-gegevens uit RBG (tabel </w:t>
      </w:r>
      <w:r w:rsidR="005F3C9D">
        <w:t>HSEL</w:t>
      </w:r>
      <w:r w:rsidR="004678C0" w:rsidRPr="0054792E">
        <w:t>_RN330BOP</w:t>
      </w:r>
      <w:r w:rsidR="00E93CAD" w:rsidRPr="0054792E">
        <w:t xml:space="preserve">) </w:t>
      </w:r>
      <w:r w:rsidR="0054792E">
        <w:t>waarbij BedragType = “V” (</w:t>
      </w:r>
      <w:r w:rsidR="00150704">
        <w:t>V</w:t>
      </w:r>
      <w:r w:rsidR="0054792E">
        <w:t>oorlaatst Saldo)</w:t>
      </w:r>
      <w:r>
        <w:rPr>
          <w:szCs w:val="19"/>
        </w:rPr>
        <w:t>.</w:t>
      </w:r>
    </w:p>
    <w:p w14:paraId="7399CFFE" w14:textId="4D3CE231" w:rsidR="00E93CAD" w:rsidRDefault="00E93CAD" w:rsidP="00E93CAD">
      <w:pPr>
        <w:pStyle w:val="Standaardinspringing"/>
        <w:ind w:left="0" w:firstLine="0"/>
      </w:pPr>
      <w:r w:rsidRPr="0054792E">
        <w:t xml:space="preserve">Maak vervolgens van deze gegevens een lijst met unieke voorkomens van Business Keys </w:t>
      </w:r>
      <w:r w:rsidR="006628FF">
        <w:t>en XAABB_MUTATIEBEGIN_TS</w:t>
      </w:r>
      <w:r w:rsidR="00BB6487">
        <w:t>.</w:t>
      </w:r>
    </w:p>
    <w:p w14:paraId="6ECD3E61" w14:textId="77777777" w:rsidR="00E93CAD" w:rsidRPr="0054792E" w:rsidRDefault="00E93CAD" w:rsidP="00E93CAD">
      <w:pPr>
        <w:pStyle w:val="Standaardinspringing"/>
        <w:ind w:left="0" w:firstLine="0"/>
      </w:pPr>
    </w:p>
    <w:p w14:paraId="52DEF9DC" w14:textId="77777777" w:rsidR="00E93CAD" w:rsidRPr="006205DF" w:rsidRDefault="00E93CAD" w:rsidP="00ED31EF">
      <w:r w:rsidRPr="006205DF">
        <w:rPr>
          <w:b/>
        </w:rPr>
        <w:t>Selectiepad:</w:t>
      </w:r>
    </w:p>
    <w:p w14:paraId="645BACF1" w14:textId="46DF2F42" w:rsidR="00001172" w:rsidRDefault="0095502F" w:rsidP="00001172">
      <w:pPr>
        <w:pStyle w:val="Standaardinspringing"/>
        <w:ind w:left="0" w:firstLine="0"/>
      </w:pPr>
      <w:r>
        <w:t xml:space="preserve">HSEL_RN310REK </w:t>
      </w:r>
    </w:p>
    <w:p w14:paraId="2C0694F6" w14:textId="77777777" w:rsidR="00001172" w:rsidRPr="0054792E" w:rsidRDefault="00001172" w:rsidP="00001172">
      <w:pPr>
        <w:pStyle w:val="Standaardinspringing"/>
        <w:ind w:left="0" w:firstLine="0"/>
      </w:pPr>
      <w:r w:rsidRPr="0054792E">
        <w:t xml:space="preserve">         </w:t>
      </w:r>
      <w:r w:rsidRPr="0054792E">
        <w:sym w:font="Wingdings" w:char="F0E2"/>
      </w:r>
      <w:r w:rsidRPr="0054792E">
        <w:t xml:space="preserve"> </w:t>
      </w:r>
      <w:r w:rsidRPr="00FB573A">
        <w:rPr>
          <w:color w:val="7F7F7F" w:themeColor="text1" w:themeTint="80"/>
          <w:sz w:val="16"/>
          <w:szCs w:val="16"/>
        </w:rPr>
        <w:t>(</w:t>
      </w:r>
      <w:r>
        <w:rPr>
          <w:color w:val="7F7F7F" w:themeColor="text1" w:themeTint="80"/>
          <w:sz w:val="16"/>
          <w:szCs w:val="16"/>
        </w:rPr>
        <w:t xml:space="preserve">inner </w:t>
      </w:r>
      <w:r w:rsidRPr="00FB573A">
        <w:rPr>
          <w:color w:val="7F7F7F" w:themeColor="text1" w:themeTint="80"/>
          <w:sz w:val="16"/>
          <w:szCs w:val="16"/>
        </w:rPr>
        <w:t>join)</w:t>
      </w:r>
      <w:r w:rsidRPr="0054792E" w:rsidDel="000B25C9">
        <w:rPr>
          <w:color w:val="7F7F7F" w:themeColor="text1" w:themeTint="80"/>
          <w:sz w:val="16"/>
          <w:szCs w:val="16"/>
        </w:rPr>
        <w:t xml:space="preserve"> </w:t>
      </w:r>
    </w:p>
    <w:p w14:paraId="138D5B11" w14:textId="0FF28C1D" w:rsidR="00001172" w:rsidRPr="0054792E" w:rsidRDefault="005F3C9D" w:rsidP="00001172">
      <w:pPr>
        <w:pStyle w:val="Standaardinspringing"/>
        <w:ind w:left="0" w:firstLine="0"/>
      </w:pPr>
      <w:r>
        <w:t>HSEL</w:t>
      </w:r>
      <w:r w:rsidR="00001172" w:rsidRPr="0054792E">
        <w:t>_RN330BOP</w:t>
      </w:r>
    </w:p>
    <w:p w14:paraId="30EB4968" w14:textId="77777777" w:rsidR="00001172" w:rsidRPr="00AE0711" w:rsidRDefault="00001172" w:rsidP="00001172">
      <w:pPr>
        <w:pStyle w:val="Standaardinspringing"/>
        <w:ind w:left="0" w:firstLine="0"/>
      </w:pPr>
      <w:r w:rsidRPr="00AE0711">
        <w:t xml:space="preserve">         </w:t>
      </w:r>
      <w:r w:rsidRPr="00AE0711">
        <w:sym w:font="Wingdings" w:char="F0E2"/>
      </w:r>
      <w:r w:rsidRPr="00AE0711">
        <w:t xml:space="preserve"> </w:t>
      </w:r>
      <w:r w:rsidRPr="00FB573A">
        <w:rPr>
          <w:color w:val="7F7F7F" w:themeColor="text1" w:themeTint="80"/>
          <w:sz w:val="16"/>
          <w:szCs w:val="16"/>
        </w:rPr>
        <w:t>(</w:t>
      </w:r>
      <w:r>
        <w:rPr>
          <w:color w:val="7F7F7F" w:themeColor="text1" w:themeTint="80"/>
          <w:sz w:val="16"/>
          <w:szCs w:val="16"/>
        </w:rPr>
        <w:t xml:space="preserve">inner </w:t>
      </w:r>
      <w:r w:rsidRPr="00FB573A">
        <w:rPr>
          <w:color w:val="7F7F7F" w:themeColor="text1" w:themeTint="80"/>
          <w:sz w:val="16"/>
          <w:szCs w:val="16"/>
        </w:rPr>
        <w:t>join)</w:t>
      </w:r>
    </w:p>
    <w:p w14:paraId="4D6BF764" w14:textId="77777777" w:rsidR="00001172" w:rsidRDefault="00001172" w:rsidP="00001172">
      <w:pPr>
        <w:pStyle w:val="Standaardinspringing"/>
        <w:ind w:left="0" w:firstLine="0"/>
      </w:pPr>
      <w:r w:rsidRPr="00E844F8">
        <w:t>H_FIN_</w:t>
      </w:r>
      <w:r>
        <w:t xml:space="preserve">MELDING </w:t>
      </w:r>
    </w:p>
    <w:p w14:paraId="62EA70B4" w14:textId="77777777" w:rsidR="00E93CAD" w:rsidRPr="0054792E" w:rsidRDefault="00E93CAD" w:rsidP="00E93CAD"/>
    <w:p w14:paraId="56F286FA" w14:textId="77777777" w:rsidR="00E93CAD" w:rsidRPr="006205DF" w:rsidRDefault="00E93CAD" w:rsidP="00ED31EF">
      <w:r w:rsidRPr="006205DF">
        <w:rPr>
          <w:b/>
        </w:rPr>
        <w:t>Kolommen en condities:</w:t>
      </w:r>
    </w:p>
    <w:tbl>
      <w:tblPr>
        <w:tblW w:w="9609" w:type="dxa"/>
        <w:tblLayout w:type="fixed"/>
        <w:tblCellMar>
          <w:left w:w="70" w:type="dxa"/>
          <w:right w:w="70" w:type="dxa"/>
        </w:tblCellMar>
        <w:tblLook w:val="0000" w:firstRow="0" w:lastRow="0" w:firstColumn="0" w:lastColumn="0" w:noHBand="0" w:noVBand="0"/>
      </w:tblPr>
      <w:tblGrid>
        <w:gridCol w:w="3823"/>
        <w:gridCol w:w="425"/>
        <w:gridCol w:w="5361"/>
      </w:tblGrid>
      <w:tr w:rsidR="008519DC" w:rsidRPr="006A1E9C" w14:paraId="24A838D9" w14:textId="77777777" w:rsidTr="000832AE">
        <w:trPr>
          <w:cantSplit/>
          <w:trHeight w:val="432"/>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4E726089" w14:textId="7B24D190" w:rsidR="008519DC" w:rsidRPr="006A1E9C" w:rsidRDefault="0095502F" w:rsidP="008519DC">
            <w:pPr>
              <w:rPr>
                <w:b/>
                <w:sz w:val="16"/>
                <w:szCs w:val="16"/>
              </w:rPr>
            </w:pPr>
            <w:r>
              <w:rPr>
                <w:b/>
                <w:sz w:val="16"/>
                <w:szCs w:val="16"/>
              </w:rPr>
              <w:t xml:space="preserve">HSEL_RN310REK </w:t>
            </w:r>
            <w:r w:rsidR="008519DC" w:rsidRPr="006A1E9C">
              <w:rPr>
                <w:b/>
                <w:sz w:val="16"/>
                <w:szCs w:val="16"/>
              </w:rPr>
              <w:t xml:space="preserve"> (alias: R</w:t>
            </w:r>
            <w:r w:rsidR="00300E94" w:rsidRPr="006A1E9C">
              <w:rPr>
                <w:b/>
                <w:sz w:val="16"/>
                <w:szCs w:val="16"/>
              </w:rPr>
              <w:t>1</w:t>
            </w:r>
            <w:r w:rsidR="008519DC" w:rsidRPr="006A1E9C">
              <w:rPr>
                <w:b/>
                <w:sz w:val="16"/>
                <w:szCs w:val="16"/>
              </w:rPr>
              <w:t>)</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14EE4821" w14:textId="77777777" w:rsidR="008519DC" w:rsidRPr="006A1E9C" w:rsidRDefault="008519DC" w:rsidP="008519DC">
            <w:pPr>
              <w:ind w:right="-70"/>
              <w:rPr>
                <w:b/>
                <w:sz w:val="16"/>
                <w:szCs w:val="16"/>
              </w:rPr>
            </w:pPr>
            <w:r w:rsidRPr="006A1E9C">
              <w:rPr>
                <w:b/>
                <w:sz w:val="16"/>
                <w:szCs w:val="16"/>
              </w:rPr>
              <w:t>Sel.</w:t>
            </w:r>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1451E418" w14:textId="77777777" w:rsidR="008519DC" w:rsidRPr="006A1E9C" w:rsidRDefault="008519DC" w:rsidP="008519DC">
            <w:pPr>
              <w:rPr>
                <w:b/>
                <w:sz w:val="16"/>
                <w:szCs w:val="16"/>
              </w:rPr>
            </w:pPr>
            <w:r w:rsidRPr="006A1E9C">
              <w:rPr>
                <w:b/>
                <w:sz w:val="16"/>
                <w:szCs w:val="16"/>
              </w:rPr>
              <w:t>Conditie</w:t>
            </w:r>
          </w:p>
        </w:tc>
      </w:tr>
      <w:tr w:rsidR="00F35381" w:rsidRPr="006A1E9C" w14:paraId="13881224" w14:textId="77777777" w:rsidTr="00F35381">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12285A4E" w14:textId="66F5E0BE" w:rsidR="00F35381" w:rsidRPr="006A1E9C" w:rsidRDefault="00F35381" w:rsidP="00F94236">
            <w:pPr>
              <w:rPr>
                <w:rFonts w:cs="Arial"/>
                <w:sz w:val="16"/>
                <w:szCs w:val="16"/>
              </w:rPr>
            </w:pPr>
            <w:r w:rsidRPr="006A1E9C">
              <w:rPr>
                <w:rFonts w:cs="Arial"/>
                <w:sz w:val="16"/>
                <w:szCs w:val="16"/>
              </w:rPr>
              <w:t>RN310INDVERWERKING</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11D13CA" w14:textId="77777777" w:rsidR="00F35381" w:rsidRPr="006A1E9C" w:rsidRDefault="00F35381" w:rsidP="00F94236">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438D01BA" w14:textId="35959211" w:rsidR="00F35381" w:rsidRPr="006A1E9C" w:rsidRDefault="00F35381" w:rsidP="00F94236">
            <w:pPr>
              <w:rPr>
                <w:rFonts w:cs="Arial"/>
                <w:sz w:val="16"/>
                <w:szCs w:val="16"/>
              </w:rPr>
            </w:pPr>
          </w:p>
        </w:tc>
      </w:tr>
      <w:tr w:rsidR="008519DC" w:rsidRPr="006A1E9C" w14:paraId="6C575EB9" w14:textId="77777777" w:rsidTr="000832AE">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4115762" w14:textId="01BBB94F" w:rsidR="008519DC" w:rsidRPr="006A1E9C" w:rsidRDefault="0094480B" w:rsidP="008519DC">
            <w:pPr>
              <w:rPr>
                <w:rFonts w:cs="Arial"/>
                <w:sz w:val="16"/>
                <w:szCs w:val="16"/>
              </w:rPr>
            </w:pPr>
            <w:r w:rsidRPr="006A1E9C">
              <w:rPr>
                <w:rFonts w:cs="Arial"/>
                <w:sz w:val="16"/>
                <w:szCs w:val="16"/>
              </w:rPr>
              <w:t>RN310RSINBRN</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85229D7" w14:textId="66D47902" w:rsidR="008519DC" w:rsidRPr="006A1E9C" w:rsidRDefault="008519DC" w:rsidP="008519DC">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531BCB69" w14:textId="77777777" w:rsidR="008519DC" w:rsidRPr="006A1E9C" w:rsidRDefault="008519DC" w:rsidP="008519DC">
            <w:pPr>
              <w:rPr>
                <w:rFonts w:cs="Arial"/>
                <w:sz w:val="16"/>
                <w:szCs w:val="16"/>
              </w:rPr>
            </w:pPr>
          </w:p>
        </w:tc>
      </w:tr>
      <w:tr w:rsidR="0094480B" w:rsidRPr="006A1E9C" w14:paraId="7AC67B75" w14:textId="77777777" w:rsidTr="000832AE">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8BABD39" w14:textId="19C0CED6" w:rsidR="0094480B" w:rsidRPr="006A1E9C" w:rsidRDefault="0094480B" w:rsidP="008519DC">
            <w:pPr>
              <w:rPr>
                <w:rFonts w:cs="Arial"/>
                <w:sz w:val="16"/>
                <w:szCs w:val="16"/>
              </w:rPr>
            </w:pPr>
            <w:r w:rsidRPr="006A1E9C">
              <w:rPr>
                <w:rFonts w:cs="Arial"/>
                <w:sz w:val="16"/>
                <w:szCs w:val="16"/>
              </w:rPr>
              <w:t>RN310VALUTAJAAR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EFA1B7B" w14:textId="77777777" w:rsidR="0094480B" w:rsidRPr="006A1E9C" w:rsidRDefault="0094480B" w:rsidP="008519DC">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3BFD2D7A" w14:textId="77777777" w:rsidR="0094480B" w:rsidRPr="006A1E9C" w:rsidRDefault="0094480B" w:rsidP="008519DC">
            <w:pPr>
              <w:rPr>
                <w:rFonts w:cs="Arial"/>
                <w:sz w:val="16"/>
                <w:szCs w:val="16"/>
              </w:rPr>
            </w:pPr>
          </w:p>
        </w:tc>
      </w:tr>
      <w:tr w:rsidR="0094480B" w:rsidRPr="006A1E9C" w14:paraId="098FBCBF" w14:textId="77777777" w:rsidTr="000832AE">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592ED43" w14:textId="14CBB7FF" w:rsidR="0094480B" w:rsidRPr="006A1E9C" w:rsidRDefault="0094480B" w:rsidP="008519DC">
            <w:pPr>
              <w:rPr>
                <w:rFonts w:cs="Arial"/>
                <w:sz w:val="16"/>
                <w:szCs w:val="16"/>
              </w:rPr>
            </w:pPr>
            <w:r w:rsidRPr="006A1E9C">
              <w:rPr>
                <w:rFonts w:cs="Arial"/>
                <w:snapToGrid w:val="0"/>
                <w:sz w:val="16"/>
                <w:szCs w:val="16"/>
              </w:rPr>
              <w:t>RN310PRODUCTID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0A521AB" w14:textId="77777777" w:rsidR="0094480B" w:rsidRPr="006A1E9C" w:rsidRDefault="0094480B" w:rsidP="008519DC">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A098066" w14:textId="77777777" w:rsidR="0094480B" w:rsidRPr="006A1E9C" w:rsidRDefault="0094480B" w:rsidP="008519DC">
            <w:pPr>
              <w:rPr>
                <w:rFonts w:cs="Arial"/>
                <w:sz w:val="16"/>
                <w:szCs w:val="16"/>
              </w:rPr>
            </w:pPr>
          </w:p>
        </w:tc>
      </w:tr>
      <w:tr w:rsidR="0094480B" w:rsidRPr="006A1E9C" w14:paraId="308F1F95" w14:textId="77777777" w:rsidTr="000832AE">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5D938A78" w14:textId="665E6A5B" w:rsidR="0094480B" w:rsidRPr="006A1E9C" w:rsidRDefault="0094480B" w:rsidP="008519DC">
            <w:pPr>
              <w:rPr>
                <w:rFonts w:cs="Arial"/>
                <w:sz w:val="16"/>
                <w:szCs w:val="16"/>
              </w:rPr>
            </w:pPr>
            <w:r w:rsidRPr="006A1E9C">
              <w:rPr>
                <w:rFonts w:cs="Arial"/>
                <w:snapToGrid w:val="0"/>
                <w:sz w:val="16"/>
                <w:szCs w:val="16"/>
              </w:rPr>
              <w:t>RN310REKENINGNR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0340573" w14:textId="77777777" w:rsidR="0094480B" w:rsidRPr="006A1E9C" w:rsidRDefault="0094480B" w:rsidP="008519DC">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6C1B6CF" w14:textId="77777777" w:rsidR="0094480B" w:rsidRPr="006A1E9C" w:rsidRDefault="0094480B" w:rsidP="008519DC">
            <w:pPr>
              <w:rPr>
                <w:rFonts w:cs="Arial"/>
                <w:sz w:val="16"/>
                <w:szCs w:val="16"/>
              </w:rPr>
            </w:pPr>
          </w:p>
        </w:tc>
      </w:tr>
      <w:tr w:rsidR="006E5224" w:rsidRPr="006A1E9C" w14:paraId="6D4DCA76" w14:textId="77777777" w:rsidTr="000832AE">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48BC8771" w14:textId="4F231227" w:rsidR="006E5224" w:rsidRPr="006A1E9C" w:rsidRDefault="006E5224" w:rsidP="008519DC">
            <w:pPr>
              <w:rPr>
                <w:rFonts w:cs="Arial"/>
                <w:snapToGrid w:val="0"/>
                <w:sz w:val="16"/>
                <w:szCs w:val="16"/>
              </w:rPr>
            </w:pPr>
            <w:r>
              <w:rPr>
                <w:rFonts w:cs="Arial"/>
                <w:snapToGrid w:val="0"/>
                <w:sz w:val="16"/>
                <w:szCs w:val="16"/>
              </w:rPr>
              <w:t>RN310SOORTBESTAND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3A4E760" w14:textId="77777777" w:rsidR="006E5224" w:rsidRPr="006A1E9C" w:rsidRDefault="006E5224" w:rsidP="008519DC">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84D01E0" w14:textId="77777777" w:rsidR="006E5224" w:rsidRPr="006A1E9C" w:rsidRDefault="006E5224" w:rsidP="008519DC">
            <w:pPr>
              <w:rPr>
                <w:rFonts w:cs="Arial"/>
                <w:sz w:val="16"/>
                <w:szCs w:val="16"/>
              </w:rPr>
            </w:pPr>
          </w:p>
        </w:tc>
      </w:tr>
      <w:tr w:rsidR="00CB2453" w:rsidRPr="006A1E9C" w14:paraId="103275D5" w14:textId="77777777" w:rsidTr="00CB2453">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14BFCEB" w14:textId="0F7C4DFE" w:rsidR="00CB2453" w:rsidRPr="006A1E9C" w:rsidRDefault="00BC548A" w:rsidP="00CB2453">
            <w:pPr>
              <w:rPr>
                <w:rFonts w:cs="Arial"/>
                <w:snapToGrid w:val="0"/>
                <w:sz w:val="16"/>
                <w:szCs w:val="16"/>
              </w:rPr>
            </w:pPr>
            <w:r w:rsidRPr="00BC548A">
              <w:rPr>
                <w:rFonts w:cs="Arial"/>
                <w:snapToGrid w:val="0"/>
                <w:sz w:val="16"/>
                <w:szCs w:val="16"/>
              </w:rPr>
              <w:t>RN310DATTYDREG</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B32BF9B" w14:textId="25CF5D74" w:rsidR="00CB2453" w:rsidRPr="006A1E9C" w:rsidRDefault="00CB2453" w:rsidP="00F94236">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34ED5714" w14:textId="77777777" w:rsidR="00CB2453" w:rsidRPr="006A1E9C" w:rsidRDefault="00CB2453" w:rsidP="00F94236">
            <w:pPr>
              <w:rPr>
                <w:rFonts w:cs="Arial"/>
                <w:sz w:val="16"/>
                <w:szCs w:val="16"/>
              </w:rPr>
            </w:pPr>
          </w:p>
        </w:tc>
      </w:tr>
      <w:tr w:rsidR="00300E94" w:rsidRPr="006A1E9C" w14:paraId="71C61E1B" w14:textId="77777777" w:rsidTr="00300E94">
        <w:trPr>
          <w:cantSplit/>
          <w:trHeight w:val="432"/>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7FB5B6EA" w14:textId="2EC8CB5D" w:rsidR="00300E94" w:rsidRPr="006A1E9C" w:rsidRDefault="005F3C9D" w:rsidP="00300E94">
            <w:pPr>
              <w:rPr>
                <w:b/>
                <w:sz w:val="16"/>
                <w:szCs w:val="16"/>
              </w:rPr>
            </w:pPr>
            <w:r>
              <w:rPr>
                <w:b/>
                <w:sz w:val="16"/>
                <w:szCs w:val="16"/>
              </w:rPr>
              <w:t>HSEL</w:t>
            </w:r>
            <w:r w:rsidR="00300E94" w:rsidRPr="006A1E9C">
              <w:rPr>
                <w:b/>
                <w:sz w:val="16"/>
                <w:szCs w:val="16"/>
              </w:rPr>
              <w:t>_RN330BOP (alias: R</w:t>
            </w:r>
            <w:r w:rsidR="00FC15E9" w:rsidRPr="006A1E9C">
              <w:rPr>
                <w:b/>
                <w:sz w:val="16"/>
                <w:szCs w:val="16"/>
              </w:rPr>
              <w:t>2</w:t>
            </w:r>
            <w:r w:rsidR="00300E94" w:rsidRPr="006A1E9C">
              <w:rPr>
                <w:b/>
                <w:sz w:val="16"/>
                <w:szCs w:val="16"/>
              </w:rPr>
              <w:t>)</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793729E3" w14:textId="77777777" w:rsidR="00300E94" w:rsidRPr="006A1E9C" w:rsidRDefault="00300E94" w:rsidP="00300E94">
            <w:pPr>
              <w:ind w:right="-70"/>
              <w:rPr>
                <w:b/>
                <w:sz w:val="16"/>
                <w:szCs w:val="16"/>
              </w:rPr>
            </w:pPr>
            <w:r w:rsidRPr="006A1E9C">
              <w:rPr>
                <w:b/>
                <w:sz w:val="16"/>
                <w:szCs w:val="16"/>
              </w:rPr>
              <w:t>Sel.</w:t>
            </w:r>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544EE578" w14:textId="77777777" w:rsidR="00300E94" w:rsidRPr="006A1E9C" w:rsidRDefault="00300E94" w:rsidP="00300E94">
            <w:pPr>
              <w:rPr>
                <w:b/>
                <w:sz w:val="16"/>
                <w:szCs w:val="16"/>
              </w:rPr>
            </w:pPr>
            <w:r w:rsidRPr="006A1E9C">
              <w:rPr>
                <w:b/>
                <w:sz w:val="16"/>
                <w:szCs w:val="16"/>
              </w:rPr>
              <w:t>Conditie</w:t>
            </w:r>
          </w:p>
        </w:tc>
      </w:tr>
      <w:tr w:rsidR="00300E94" w:rsidRPr="006A1E9C" w14:paraId="280CE4DB" w14:textId="77777777" w:rsidTr="00300E94">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587DF921" w14:textId="682E6A33" w:rsidR="00300E94" w:rsidRPr="006A1E9C" w:rsidRDefault="00300E94">
            <w:pPr>
              <w:rPr>
                <w:rFonts w:cs="Arial"/>
                <w:sz w:val="16"/>
                <w:szCs w:val="16"/>
              </w:rPr>
            </w:pPr>
            <w:r w:rsidRPr="006A1E9C">
              <w:rPr>
                <w:rFonts w:cs="Arial"/>
                <w:sz w:val="16"/>
                <w:szCs w:val="16"/>
              </w:rPr>
              <w:t xml:space="preserve"> RN330REKID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3CB429F" w14:textId="77777777" w:rsidR="00300E94" w:rsidRPr="006A1E9C" w:rsidRDefault="00300E94" w:rsidP="00300E94">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57C7D395" w14:textId="57AD284D" w:rsidR="00300E94" w:rsidRPr="006A1E9C" w:rsidRDefault="00300E94">
            <w:pPr>
              <w:rPr>
                <w:rFonts w:cs="Arial"/>
                <w:sz w:val="16"/>
                <w:szCs w:val="16"/>
              </w:rPr>
            </w:pPr>
            <w:r w:rsidRPr="006A1E9C">
              <w:rPr>
                <w:sz w:val="16"/>
                <w:szCs w:val="16"/>
              </w:rPr>
              <w:t>= R1.</w:t>
            </w:r>
            <w:r w:rsidRPr="006A1E9C">
              <w:rPr>
                <w:rFonts w:cs="Arial"/>
                <w:sz w:val="16"/>
                <w:szCs w:val="16"/>
              </w:rPr>
              <w:t xml:space="preserve"> RN310REKID</w:t>
            </w:r>
          </w:p>
        </w:tc>
      </w:tr>
      <w:tr w:rsidR="00300E94" w:rsidRPr="006A1E9C" w14:paraId="54B04F65" w14:textId="77777777" w:rsidTr="00300E94">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11B4645A" w14:textId="28F002E4" w:rsidR="00300E94" w:rsidRPr="006A1E9C" w:rsidRDefault="00300E94" w:rsidP="00300E94">
            <w:pPr>
              <w:rPr>
                <w:rFonts w:cs="Arial"/>
                <w:sz w:val="16"/>
                <w:szCs w:val="16"/>
              </w:rPr>
            </w:pPr>
            <w:r w:rsidRPr="006A1E9C">
              <w:rPr>
                <w:rFonts w:cs="Arial"/>
                <w:sz w:val="16"/>
                <w:szCs w:val="16"/>
              </w:rPr>
              <w:t>RN330BEDRTYPE</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07A8C6A" w14:textId="77777777" w:rsidR="00300E94" w:rsidRPr="006A1E9C" w:rsidRDefault="00300E94" w:rsidP="00300E94">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08698F6F" w14:textId="77777777" w:rsidR="00300E94" w:rsidRPr="006A1E9C" w:rsidRDefault="00300E94" w:rsidP="00300E94">
            <w:pPr>
              <w:rPr>
                <w:rFonts w:cs="Arial"/>
                <w:sz w:val="16"/>
                <w:szCs w:val="16"/>
              </w:rPr>
            </w:pPr>
            <w:r w:rsidRPr="006A1E9C">
              <w:rPr>
                <w:rFonts w:cs="Arial"/>
                <w:sz w:val="16"/>
                <w:szCs w:val="16"/>
              </w:rPr>
              <w:t>= “V”</w:t>
            </w:r>
          </w:p>
        </w:tc>
      </w:tr>
      <w:tr w:rsidR="00300E94" w:rsidRPr="006A1E9C" w14:paraId="30F44189" w14:textId="77777777" w:rsidTr="00300E94">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AE2A6C4" w14:textId="1AABB468" w:rsidR="00300E94" w:rsidRPr="006A1E9C" w:rsidRDefault="00300E94" w:rsidP="00300E94">
            <w:pPr>
              <w:rPr>
                <w:rFonts w:cs="Arial"/>
                <w:sz w:val="16"/>
                <w:szCs w:val="16"/>
              </w:rPr>
            </w:pPr>
            <w:r w:rsidRPr="006A1E9C">
              <w:rPr>
                <w:rFonts w:cs="Arial"/>
                <w:snapToGrid w:val="0"/>
                <w:color w:val="000000"/>
                <w:sz w:val="16"/>
                <w:szCs w:val="16"/>
              </w:rPr>
              <w:t>RECORDBRON_NAAM</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4247536" w14:textId="77777777" w:rsidR="00300E94" w:rsidRPr="006A1E9C" w:rsidRDefault="00300E94" w:rsidP="00300E94">
            <w:pPr>
              <w:ind w:right="-70"/>
              <w:rPr>
                <w:rFonts w:cs="Arial"/>
                <w:sz w:val="16"/>
                <w:szCs w:val="16"/>
              </w:rPr>
            </w:pPr>
            <w:r w:rsidRPr="006A1E9C">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5B16172" w14:textId="77777777" w:rsidR="00300E94" w:rsidRPr="006A1E9C" w:rsidRDefault="00300E94" w:rsidP="00300E94">
            <w:pPr>
              <w:rPr>
                <w:rFonts w:cs="Arial"/>
                <w:sz w:val="16"/>
                <w:szCs w:val="16"/>
              </w:rPr>
            </w:pPr>
          </w:p>
        </w:tc>
      </w:tr>
      <w:tr w:rsidR="00300E94" w:rsidRPr="006A1E9C" w14:paraId="73D5D3C2" w14:textId="77777777" w:rsidTr="00300E94">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582E6A2" w14:textId="4834A983" w:rsidR="00300E94" w:rsidRPr="006A1E9C" w:rsidRDefault="00300E94" w:rsidP="00300E94">
            <w:pPr>
              <w:rPr>
                <w:rFonts w:cs="Arial"/>
                <w:sz w:val="16"/>
                <w:szCs w:val="16"/>
              </w:rPr>
            </w:pPr>
            <w:r w:rsidRPr="006A1E9C">
              <w:rPr>
                <w:rFonts w:cs="Arial"/>
                <w:snapToGrid w:val="0"/>
                <w:color w:val="000000"/>
                <w:sz w:val="16"/>
                <w:szCs w:val="16"/>
              </w:rPr>
              <w:t>RN330VALUTA</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9D6A1BB" w14:textId="77777777" w:rsidR="00300E94" w:rsidRPr="006A1E9C" w:rsidRDefault="00300E94" w:rsidP="00300E94">
            <w:pPr>
              <w:ind w:right="-70"/>
              <w:rPr>
                <w:rFonts w:cs="Arial"/>
                <w:sz w:val="16"/>
                <w:szCs w:val="16"/>
              </w:rPr>
            </w:pPr>
            <w:r w:rsidRPr="006A1E9C">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2A074459" w14:textId="77777777" w:rsidR="00300E94" w:rsidRPr="006A1E9C" w:rsidRDefault="00300E94" w:rsidP="00300E94">
            <w:pPr>
              <w:rPr>
                <w:rFonts w:cs="Arial"/>
                <w:sz w:val="16"/>
                <w:szCs w:val="16"/>
              </w:rPr>
            </w:pPr>
          </w:p>
        </w:tc>
      </w:tr>
      <w:tr w:rsidR="00300E94" w:rsidRPr="006A1E9C" w14:paraId="3EF256A5" w14:textId="77777777" w:rsidTr="00300E94">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D29B9FA" w14:textId="2757D51E" w:rsidR="00300E94" w:rsidRPr="006A1E9C" w:rsidRDefault="00300E94" w:rsidP="00300E94">
            <w:pPr>
              <w:rPr>
                <w:rFonts w:cs="Arial"/>
                <w:snapToGrid w:val="0"/>
                <w:color w:val="000000"/>
                <w:sz w:val="16"/>
                <w:szCs w:val="16"/>
              </w:rPr>
            </w:pPr>
            <w:r w:rsidRPr="006A1E9C">
              <w:rPr>
                <w:rFonts w:cs="Arial"/>
                <w:sz w:val="16"/>
                <w:szCs w:val="16"/>
              </w:rPr>
              <w:t>RN330BDRHOOGTE</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4D09970" w14:textId="77777777" w:rsidR="00300E94" w:rsidRPr="006A1E9C" w:rsidRDefault="00300E94" w:rsidP="00300E94">
            <w:pPr>
              <w:ind w:right="-70"/>
              <w:rPr>
                <w:rFonts w:cs="Arial"/>
                <w:sz w:val="16"/>
                <w:szCs w:val="16"/>
              </w:rPr>
            </w:pPr>
            <w:r w:rsidRPr="006A1E9C">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019B5401" w14:textId="77777777" w:rsidR="00300E94" w:rsidRPr="006A1E9C" w:rsidRDefault="00300E94" w:rsidP="00300E94">
            <w:pPr>
              <w:rPr>
                <w:rFonts w:cs="Arial"/>
                <w:sz w:val="16"/>
                <w:szCs w:val="16"/>
              </w:rPr>
            </w:pPr>
          </w:p>
        </w:tc>
      </w:tr>
      <w:tr w:rsidR="00300E94" w:rsidRPr="006A1E9C" w14:paraId="421EB1D1" w14:textId="77777777" w:rsidTr="00300E94">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1F2DF31" w14:textId="6F97A129" w:rsidR="00300E94" w:rsidRPr="006A1E9C" w:rsidRDefault="00300E94" w:rsidP="00300E94">
            <w:pPr>
              <w:rPr>
                <w:rFonts w:cs="Arial"/>
                <w:snapToGrid w:val="0"/>
                <w:sz w:val="16"/>
                <w:szCs w:val="16"/>
              </w:rPr>
            </w:pPr>
            <w:r w:rsidRPr="006A1E9C">
              <w:rPr>
                <w:rFonts w:cs="Arial"/>
                <w:sz w:val="16"/>
                <w:szCs w:val="16"/>
              </w:rPr>
              <w:t>RN330BDRHOOGTEEUR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D694BA5" w14:textId="77777777" w:rsidR="00300E94" w:rsidRPr="006A1E9C" w:rsidRDefault="00300E94" w:rsidP="00300E94">
            <w:pPr>
              <w:ind w:right="-70"/>
              <w:rPr>
                <w:rFonts w:cs="Arial"/>
                <w:sz w:val="16"/>
                <w:szCs w:val="16"/>
              </w:rPr>
            </w:pPr>
            <w:r w:rsidRPr="006A1E9C">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1B87C1B3" w14:textId="77777777" w:rsidR="00300E94" w:rsidRPr="006A1E9C" w:rsidRDefault="00300E94" w:rsidP="00300E94">
            <w:pPr>
              <w:rPr>
                <w:rFonts w:cs="Arial"/>
                <w:sz w:val="16"/>
                <w:szCs w:val="16"/>
              </w:rPr>
            </w:pPr>
          </w:p>
        </w:tc>
      </w:tr>
      <w:tr w:rsidR="00300E94" w:rsidRPr="006A1E9C" w14:paraId="29C1617E" w14:textId="77777777" w:rsidTr="00300E94">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E9864D6" w14:textId="270E83C1" w:rsidR="00300E94" w:rsidRPr="006A1E9C" w:rsidRDefault="00300E94" w:rsidP="00300E94">
            <w:pPr>
              <w:rPr>
                <w:rFonts w:cs="Arial"/>
                <w:snapToGrid w:val="0"/>
                <w:sz w:val="16"/>
                <w:szCs w:val="16"/>
              </w:rPr>
            </w:pPr>
            <w:r w:rsidRPr="006A1E9C">
              <w:rPr>
                <w:rFonts w:cs="Arial"/>
                <w:snapToGrid w:val="0"/>
                <w:sz w:val="16"/>
                <w:szCs w:val="16"/>
              </w:rPr>
              <w:t>RN330REKID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7612B47" w14:textId="77777777" w:rsidR="00300E94" w:rsidRPr="006A1E9C" w:rsidRDefault="00300E94" w:rsidP="00300E94">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55C60BD9" w14:textId="77777777" w:rsidR="00300E94" w:rsidRPr="006A1E9C" w:rsidRDefault="00300E94" w:rsidP="00300E94">
            <w:pPr>
              <w:rPr>
                <w:rFonts w:cs="Arial"/>
                <w:sz w:val="16"/>
                <w:szCs w:val="16"/>
              </w:rPr>
            </w:pPr>
          </w:p>
        </w:tc>
      </w:tr>
      <w:tr w:rsidR="0094480B" w:rsidRPr="006A1E9C" w14:paraId="6F157BF4" w14:textId="77777777" w:rsidTr="000832AE">
        <w:trPr>
          <w:cantSplit/>
          <w:trHeight w:val="410"/>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6DC230CE" w14:textId="77777777" w:rsidR="0094480B" w:rsidRPr="006A1E9C" w:rsidRDefault="0094480B" w:rsidP="000832AE">
            <w:pPr>
              <w:rPr>
                <w:b/>
                <w:sz w:val="16"/>
                <w:szCs w:val="16"/>
              </w:rPr>
            </w:pPr>
            <w:r w:rsidRPr="006A1E9C">
              <w:rPr>
                <w:b/>
                <w:sz w:val="16"/>
                <w:szCs w:val="16"/>
              </w:rPr>
              <w:t>H_FIN_MELDING (alias: H1)</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4DD72F45" w14:textId="77777777" w:rsidR="0094480B" w:rsidRPr="006A1E9C" w:rsidRDefault="0094480B" w:rsidP="000832AE">
            <w:pPr>
              <w:ind w:right="-70"/>
              <w:rPr>
                <w:b/>
                <w:sz w:val="16"/>
                <w:szCs w:val="16"/>
              </w:rPr>
            </w:pPr>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533D3B37" w14:textId="77777777" w:rsidR="0094480B" w:rsidRPr="006A1E9C" w:rsidRDefault="0094480B" w:rsidP="000832AE">
            <w:pPr>
              <w:rPr>
                <w:b/>
                <w:sz w:val="16"/>
                <w:szCs w:val="16"/>
              </w:rPr>
            </w:pPr>
          </w:p>
        </w:tc>
      </w:tr>
      <w:tr w:rsidR="0094480B" w:rsidRPr="006A1E9C" w14:paraId="1A924B88" w14:textId="77777777" w:rsidTr="000832AE">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6412AB7" w14:textId="77777777" w:rsidR="0094480B" w:rsidRPr="006A1E9C" w:rsidRDefault="0094480B" w:rsidP="000832AE">
            <w:pPr>
              <w:rPr>
                <w:rFonts w:cs="Arial"/>
                <w:sz w:val="16"/>
                <w:szCs w:val="16"/>
              </w:rPr>
            </w:pPr>
            <w:r w:rsidRPr="006A1E9C">
              <w:rPr>
                <w:snapToGrid w:val="0"/>
                <w:color w:val="000000"/>
                <w:sz w:val="16"/>
                <w:szCs w:val="16"/>
              </w:rPr>
              <w:t>XAAB_SK</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D1077B0" w14:textId="77777777" w:rsidR="0094480B" w:rsidRPr="006A1E9C" w:rsidRDefault="0094480B" w:rsidP="000832AE">
            <w:pPr>
              <w:ind w:right="-70"/>
              <w:rPr>
                <w:rFonts w:cs="Arial"/>
                <w:sz w:val="16"/>
                <w:szCs w:val="16"/>
              </w:rPr>
            </w:pPr>
            <w:r w:rsidRPr="006A1E9C">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BCC602B" w14:textId="77777777" w:rsidR="0094480B" w:rsidRPr="006A1E9C" w:rsidRDefault="0094480B" w:rsidP="000832AE">
            <w:pPr>
              <w:rPr>
                <w:rFonts w:cs="Arial"/>
                <w:sz w:val="16"/>
                <w:szCs w:val="16"/>
              </w:rPr>
            </w:pPr>
          </w:p>
        </w:tc>
      </w:tr>
      <w:tr w:rsidR="0094480B" w:rsidRPr="006A1E9C" w14:paraId="732065E8" w14:textId="77777777" w:rsidTr="000832AE">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9686842" w14:textId="77777777" w:rsidR="0094480B" w:rsidRPr="006A1E9C" w:rsidRDefault="0094480B" w:rsidP="000832AE">
            <w:pPr>
              <w:rPr>
                <w:snapToGrid w:val="0"/>
                <w:color w:val="000000"/>
                <w:sz w:val="16"/>
                <w:szCs w:val="16"/>
                <w:highlight w:val="yellow"/>
              </w:rPr>
            </w:pPr>
            <w:r w:rsidRPr="006A1E9C">
              <w:rPr>
                <w:rFonts w:cs="Arial"/>
                <w:snapToGrid w:val="0"/>
                <w:sz w:val="16"/>
                <w:szCs w:val="16"/>
              </w:rPr>
              <w:t>XAAB_RSIN</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574B399" w14:textId="77777777" w:rsidR="0094480B" w:rsidRPr="006A1E9C" w:rsidRDefault="0094480B" w:rsidP="000832AE">
            <w:pPr>
              <w:ind w:right="-70"/>
              <w:rPr>
                <w:rFonts w:cs="Arial"/>
                <w:sz w:val="16"/>
                <w:szCs w:val="16"/>
                <w:highlight w:val="yellow"/>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591AC5BA" w14:textId="72E13F47" w:rsidR="0094480B" w:rsidRPr="006A1E9C" w:rsidRDefault="0094480B">
            <w:pPr>
              <w:rPr>
                <w:rFonts w:cs="Arial"/>
                <w:sz w:val="16"/>
                <w:szCs w:val="16"/>
                <w:highlight w:val="yellow"/>
              </w:rPr>
            </w:pPr>
            <w:r w:rsidRPr="006A1E9C">
              <w:rPr>
                <w:rFonts w:cs="Arial"/>
                <w:snapToGrid w:val="0"/>
                <w:sz w:val="16"/>
                <w:szCs w:val="16"/>
              </w:rPr>
              <w:t>=R</w:t>
            </w:r>
            <w:r w:rsidR="006E5224">
              <w:rPr>
                <w:rFonts w:cs="Arial"/>
                <w:snapToGrid w:val="0"/>
                <w:sz w:val="16"/>
                <w:szCs w:val="16"/>
              </w:rPr>
              <w:t>1</w:t>
            </w:r>
            <w:r w:rsidRPr="006A1E9C">
              <w:rPr>
                <w:rFonts w:cs="Arial"/>
                <w:snapToGrid w:val="0"/>
                <w:sz w:val="16"/>
                <w:szCs w:val="16"/>
              </w:rPr>
              <w:t>.</w:t>
            </w:r>
            <w:r w:rsidR="000E0C0E" w:rsidRPr="006A1E9C" w:rsidDel="000E0C0E">
              <w:rPr>
                <w:rFonts w:cs="Arial"/>
                <w:snapToGrid w:val="0"/>
                <w:sz w:val="16"/>
                <w:szCs w:val="16"/>
              </w:rPr>
              <w:t xml:space="preserve"> </w:t>
            </w:r>
            <w:r w:rsidRPr="006A1E9C">
              <w:rPr>
                <w:rFonts w:cs="Arial"/>
                <w:snapToGrid w:val="0"/>
                <w:sz w:val="16"/>
                <w:szCs w:val="16"/>
              </w:rPr>
              <w:t>RN310RSINBRN</w:t>
            </w:r>
          </w:p>
        </w:tc>
      </w:tr>
      <w:tr w:rsidR="0094480B" w:rsidRPr="006A1E9C" w14:paraId="641C77BB" w14:textId="77777777" w:rsidTr="000832AE">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CF2605B" w14:textId="77777777" w:rsidR="0094480B" w:rsidRPr="006A1E9C" w:rsidRDefault="0094480B" w:rsidP="000832AE">
            <w:pPr>
              <w:rPr>
                <w:snapToGrid w:val="0"/>
                <w:color w:val="000000"/>
                <w:sz w:val="16"/>
                <w:szCs w:val="16"/>
                <w:highlight w:val="yellow"/>
              </w:rPr>
            </w:pPr>
            <w:r w:rsidRPr="006A1E9C">
              <w:rPr>
                <w:rFonts w:cs="Arial"/>
                <w:snapToGrid w:val="0"/>
                <w:sz w:val="16"/>
                <w:szCs w:val="16"/>
              </w:rPr>
              <w:t>XAAB_GEGEVENSTIJDVAK</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9674C44" w14:textId="77777777" w:rsidR="0094480B" w:rsidRPr="006A1E9C" w:rsidRDefault="0094480B" w:rsidP="000832AE">
            <w:pPr>
              <w:ind w:right="-70"/>
              <w:rPr>
                <w:rFonts w:cs="Arial"/>
                <w:sz w:val="16"/>
                <w:szCs w:val="16"/>
                <w:highlight w:val="yellow"/>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4AE591F0" w14:textId="46458187" w:rsidR="0094480B" w:rsidRPr="006A1E9C" w:rsidRDefault="00123FBB">
            <w:pPr>
              <w:rPr>
                <w:rFonts w:cs="Arial"/>
                <w:sz w:val="16"/>
                <w:szCs w:val="16"/>
                <w:highlight w:val="yellow"/>
              </w:rPr>
            </w:pPr>
            <w:r w:rsidRPr="006A1E9C">
              <w:rPr>
                <w:rFonts w:cs="Arial"/>
                <w:snapToGrid w:val="0"/>
                <w:sz w:val="16"/>
                <w:szCs w:val="16"/>
              </w:rPr>
              <w:t>=R</w:t>
            </w:r>
            <w:r w:rsidR="006E5224">
              <w:rPr>
                <w:rFonts w:cs="Arial"/>
                <w:snapToGrid w:val="0"/>
                <w:sz w:val="16"/>
                <w:szCs w:val="16"/>
              </w:rPr>
              <w:t>1</w:t>
            </w:r>
            <w:r w:rsidR="0094480B" w:rsidRPr="006A1E9C">
              <w:rPr>
                <w:rFonts w:cs="Arial"/>
                <w:snapToGrid w:val="0"/>
                <w:sz w:val="16"/>
                <w:szCs w:val="16"/>
              </w:rPr>
              <w:t>.</w:t>
            </w:r>
            <w:r w:rsidR="000E0C0E" w:rsidRPr="006A1E9C" w:rsidDel="000E0C0E">
              <w:rPr>
                <w:rFonts w:cs="Arial"/>
                <w:snapToGrid w:val="0"/>
                <w:sz w:val="16"/>
                <w:szCs w:val="16"/>
              </w:rPr>
              <w:t xml:space="preserve"> </w:t>
            </w:r>
            <w:r w:rsidR="0094480B" w:rsidRPr="006A1E9C">
              <w:rPr>
                <w:rFonts w:cs="Arial"/>
                <w:snapToGrid w:val="0"/>
                <w:sz w:val="16"/>
                <w:szCs w:val="16"/>
              </w:rPr>
              <w:t>RN310VALUTAJAAR</w:t>
            </w:r>
          </w:p>
        </w:tc>
      </w:tr>
      <w:tr w:rsidR="0094480B" w:rsidRPr="006A1E9C" w14:paraId="11E5586C" w14:textId="77777777" w:rsidTr="000832AE">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32A2F14" w14:textId="77777777" w:rsidR="0094480B" w:rsidRPr="006A1E9C" w:rsidRDefault="0094480B" w:rsidP="000832AE">
            <w:pPr>
              <w:rPr>
                <w:snapToGrid w:val="0"/>
                <w:color w:val="000000"/>
                <w:sz w:val="16"/>
                <w:szCs w:val="16"/>
                <w:highlight w:val="yellow"/>
              </w:rPr>
            </w:pPr>
            <w:r w:rsidRPr="006A1E9C">
              <w:rPr>
                <w:rFonts w:cs="Arial"/>
                <w:snapToGrid w:val="0"/>
                <w:sz w:val="16"/>
                <w:szCs w:val="16"/>
              </w:rPr>
              <w:t>XAAB_PRODUCTID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45CEC8D" w14:textId="77777777" w:rsidR="0094480B" w:rsidRPr="006A1E9C" w:rsidRDefault="0094480B" w:rsidP="000832AE">
            <w:pPr>
              <w:ind w:right="-70"/>
              <w:rPr>
                <w:rFonts w:cs="Arial"/>
                <w:sz w:val="16"/>
                <w:szCs w:val="16"/>
                <w:highlight w:val="yellow"/>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2BEBD8B5" w14:textId="7386DFE5" w:rsidR="0094480B" w:rsidRPr="006A1E9C" w:rsidRDefault="00123FBB">
            <w:pPr>
              <w:rPr>
                <w:rFonts w:cs="Arial"/>
                <w:sz w:val="16"/>
                <w:szCs w:val="16"/>
                <w:highlight w:val="yellow"/>
              </w:rPr>
            </w:pPr>
            <w:r w:rsidRPr="006A1E9C">
              <w:rPr>
                <w:rFonts w:cs="Arial"/>
                <w:snapToGrid w:val="0"/>
                <w:sz w:val="16"/>
                <w:szCs w:val="16"/>
              </w:rPr>
              <w:t>=R</w:t>
            </w:r>
            <w:r w:rsidR="006E5224">
              <w:rPr>
                <w:rFonts w:cs="Arial"/>
                <w:snapToGrid w:val="0"/>
                <w:sz w:val="16"/>
                <w:szCs w:val="16"/>
              </w:rPr>
              <w:t>1</w:t>
            </w:r>
            <w:r w:rsidR="0094480B" w:rsidRPr="006A1E9C">
              <w:rPr>
                <w:rFonts w:cs="Arial"/>
                <w:snapToGrid w:val="0"/>
                <w:sz w:val="16"/>
                <w:szCs w:val="16"/>
              </w:rPr>
              <w:t>.</w:t>
            </w:r>
            <w:r w:rsidR="000E0C0E" w:rsidRPr="006A1E9C" w:rsidDel="000E0C0E">
              <w:rPr>
                <w:rFonts w:cs="Arial"/>
                <w:snapToGrid w:val="0"/>
                <w:sz w:val="16"/>
                <w:szCs w:val="16"/>
              </w:rPr>
              <w:t xml:space="preserve"> </w:t>
            </w:r>
            <w:r w:rsidR="0094480B" w:rsidRPr="006A1E9C">
              <w:rPr>
                <w:rFonts w:cs="Arial"/>
                <w:snapToGrid w:val="0"/>
                <w:sz w:val="16"/>
                <w:szCs w:val="16"/>
              </w:rPr>
              <w:t>RN310PRODUCTID</w:t>
            </w:r>
          </w:p>
        </w:tc>
      </w:tr>
      <w:tr w:rsidR="0094480B" w:rsidRPr="006A1E9C" w14:paraId="193F87D0" w14:textId="77777777" w:rsidTr="000832AE">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67DD159" w14:textId="77777777" w:rsidR="0094480B" w:rsidRPr="006A1E9C" w:rsidRDefault="0094480B" w:rsidP="000832AE">
            <w:pPr>
              <w:rPr>
                <w:snapToGrid w:val="0"/>
                <w:color w:val="000000"/>
                <w:sz w:val="16"/>
                <w:szCs w:val="16"/>
                <w:highlight w:val="yellow"/>
              </w:rPr>
            </w:pPr>
            <w:r w:rsidRPr="006A1E9C">
              <w:rPr>
                <w:rFonts w:cs="Arial"/>
                <w:snapToGrid w:val="0"/>
                <w:sz w:val="16"/>
                <w:szCs w:val="16"/>
              </w:rPr>
              <w:t>XAAB_PRODUCTNUMMER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3D4F9F4" w14:textId="77777777" w:rsidR="0094480B" w:rsidRPr="006A1E9C" w:rsidRDefault="0094480B" w:rsidP="000832AE">
            <w:pPr>
              <w:ind w:right="-70"/>
              <w:rPr>
                <w:rFonts w:cs="Arial"/>
                <w:sz w:val="16"/>
                <w:szCs w:val="16"/>
                <w:highlight w:val="yellow"/>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5C85EF70" w14:textId="18485BD0" w:rsidR="0094480B" w:rsidRPr="006A1E9C" w:rsidRDefault="00123FBB">
            <w:pPr>
              <w:rPr>
                <w:rFonts w:cs="Arial"/>
                <w:sz w:val="16"/>
                <w:szCs w:val="16"/>
                <w:highlight w:val="yellow"/>
              </w:rPr>
            </w:pPr>
            <w:r w:rsidRPr="006A1E9C">
              <w:rPr>
                <w:rFonts w:cs="Arial"/>
                <w:snapToGrid w:val="0"/>
                <w:sz w:val="16"/>
                <w:szCs w:val="16"/>
              </w:rPr>
              <w:t>=R</w:t>
            </w:r>
            <w:r w:rsidR="006E5224">
              <w:rPr>
                <w:rFonts w:cs="Arial"/>
                <w:snapToGrid w:val="0"/>
                <w:sz w:val="16"/>
                <w:szCs w:val="16"/>
              </w:rPr>
              <w:t>1</w:t>
            </w:r>
            <w:r w:rsidR="0094480B" w:rsidRPr="006A1E9C">
              <w:rPr>
                <w:rFonts w:cs="Arial"/>
                <w:snapToGrid w:val="0"/>
                <w:sz w:val="16"/>
                <w:szCs w:val="16"/>
              </w:rPr>
              <w:t>.</w:t>
            </w:r>
            <w:r w:rsidR="000E0C0E" w:rsidRPr="006A1E9C" w:rsidDel="000E0C0E">
              <w:rPr>
                <w:rFonts w:cs="Arial"/>
                <w:snapToGrid w:val="0"/>
                <w:sz w:val="16"/>
                <w:szCs w:val="16"/>
              </w:rPr>
              <w:t xml:space="preserve"> </w:t>
            </w:r>
            <w:r w:rsidR="0094480B" w:rsidRPr="006A1E9C">
              <w:rPr>
                <w:rFonts w:cs="Arial"/>
                <w:snapToGrid w:val="0"/>
                <w:sz w:val="16"/>
                <w:szCs w:val="16"/>
              </w:rPr>
              <w:t>RN310REKENINGNR</w:t>
            </w:r>
          </w:p>
        </w:tc>
      </w:tr>
      <w:tr w:rsidR="00C54E38" w:rsidRPr="00D26284" w14:paraId="111071D1" w14:textId="77777777" w:rsidTr="00C54E38">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4E0F39EA" w14:textId="77777777" w:rsidR="00C54E38" w:rsidRPr="00D26284" w:rsidRDefault="00C54E38" w:rsidP="00074562">
            <w:pPr>
              <w:rPr>
                <w:rFonts w:cs="Arial"/>
                <w:snapToGrid w:val="0"/>
                <w:sz w:val="16"/>
                <w:szCs w:val="16"/>
              </w:rPr>
            </w:pPr>
            <w:r>
              <w:rPr>
                <w:rFonts w:cs="Arial"/>
                <w:snapToGrid w:val="0"/>
                <w:sz w:val="16"/>
                <w:szCs w:val="16"/>
              </w:rPr>
              <w:t>XAAB_BERICHTTYPE</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92D9B5A" w14:textId="77777777" w:rsidR="00C54E38" w:rsidRPr="00D26284" w:rsidRDefault="00C54E38" w:rsidP="00074562">
            <w:pPr>
              <w:ind w:right="-70"/>
              <w:rPr>
                <w:rFonts w:cs="Arial"/>
                <w:sz w:val="16"/>
                <w:szCs w:val="16"/>
                <w:highlight w:val="yellow"/>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25ADA144" w14:textId="2AF70BB6" w:rsidR="00C54E38" w:rsidRPr="00D26284" w:rsidRDefault="00C54E38">
            <w:pPr>
              <w:rPr>
                <w:rFonts w:cs="Arial"/>
                <w:snapToGrid w:val="0"/>
                <w:sz w:val="16"/>
                <w:szCs w:val="16"/>
              </w:rPr>
            </w:pPr>
            <w:r>
              <w:rPr>
                <w:rFonts w:cs="Arial"/>
                <w:snapToGrid w:val="0"/>
                <w:sz w:val="16"/>
                <w:szCs w:val="16"/>
              </w:rPr>
              <w:t>=R</w:t>
            </w:r>
            <w:r w:rsidR="006E5224">
              <w:rPr>
                <w:rFonts w:cs="Arial"/>
                <w:snapToGrid w:val="0"/>
                <w:sz w:val="16"/>
                <w:szCs w:val="16"/>
              </w:rPr>
              <w:t>1</w:t>
            </w:r>
            <w:r>
              <w:rPr>
                <w:rFonts w:cs="Arial"/>
                <w:snapToGrid w:val="0"/>
                <w:sz w:val="16"/>
                <w:szCs w:val="16"/>
              </w:rPr>
              <w:t>.</w:t>
            </w:r>
            <w:r w:rsidR="000E0C0E" w:rsidDel="000E0C0E">
              <w:rPr>
                <w:rFonts w:cs="Arial"/>
                <w:snapToGrid w:val="0"/>
                <w:sz w:val="16"/>
                <w:szCs w:val="16"/>
              </w:rPr>
              <w:t xml:space="preserve"> </w:t>
            </w:r>
            <w:r>
              <w:rPr>
                <w:rFonts w:cs="Arial"/>
                <w:snapToGrid w:val="0"/>
                <w:sz w:val="16"/>
                <w:szCs w:val="16"/>
              </w:rPr>
              <w:t>RN310SOORTBESTAND</w:t>
            </w:r>
          </w:p>
        </w:tc>
      </w:tr>
      <w:tr w:rsidR="0094480B" w:rsidRPr="006A1E9C" w14:paraId="3319D8F3" w14:textId="77777777" w:rsidTr="000832AE">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549EE29" w14:textId="77777777" w:rsidR="0094480B" w:rsidRPr="006A1E9C" w:rsidRDefault="0094480B" w:rsidP="000832AE">
            <w:pPr>
              <w:rPr>
                <w:snapToGrid w:val="0"/>
                <w:color w:val="000000"/>
                <w:sz w:val="16"/>
                <w:szCs w:val="16"/>
                <w:highlight w:val="yellow"/>
              </w:rPr>
            </w:pPr>
            <w:r w:rsidRPr="006A1E9C">
              <w:rPr>
                <w:rFonts w:cs="Arial"/>
                <w:snapToGrid w:val="0"/>
                <w:sz w:val="16"/>
                <w:szCs w:val="16"/>
              </w:rPr>
              <w:t>XAAB_MELDINGTYPE</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0426C30" w14:textId="77777777" w:rsidR="0094480B" w:rsidRPr="006A1E9C" w:rsidRDefault="0094480B" w:rsidP="000832AE">
            <w:pPr>
              <w:ind w:right="-70"/>
              <w:rPr>
                <w:rFonts w:cs="Arial"/>
                <w:sz w:val="16"/>
                <w:szCs w:val="16"/>
                <w:highlight w:val="yellow"/>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3F3D70B6" w14:textId="77777777" w:rsidR="0094480B" w:rsidRPr="006A1E9C" w:rsidRDefault="0094480B" w:rsidP="000832AE">
            <w:pPr>
              <w:rPr>
                <w:rFonts w:cs="Arial"/>
                <w:sz w:val="16"/>
                <w:szCs w:val="16"/>
                <w:highlight w:val="yellow"/>
              </w:rPr>
            </w:pPr>
            <w:r w:rsidRPr="006A1E9C">
              <w:rPr>
                <w:rFonts w:cs="Arial"/>
                <w:snapToGrid w:val="0"/>
                <w:sz w:val="16"/>
                <w:szCs w:val="16"/>
              </w:rPr>
              <w:t>“BANK”</w:t>
            </w:r>
          </w:p>
        </w:tc>
      </w:tr>
      <w:tr w:rsidR="0094480B" w:rsidRPr="006A1E9C" w14:paraId="4797A880" w14:textId="77777777" w:rsidTr="000832AE">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1A4AC29" w14:textId="77777777" w:rsidR="0094480B" w:rsidRPr="006A1E9C" w:rsidRDefault="0094480B" w:rsidP="000832AE">
            <w:pPr>
              <w:rPr>
                <w:snapToGrid w:val="0"/>
                <w:color w:val="000000"/>
                <w:sz w:val="16"/>
                <w:szCs w:val="16"/>
                <w:highlight w:val="yellow"/>
              </w:rPr>
            </w:pPr>
            <w:r w:rsidRPr="006A1E9C">
              <w:rPr>
                <w:rFonts w:cs="Arial"/>
                <w:snapToGrid w:val="0"/>
                <w:sz w:val="16"/>
                <w:szCs w:val="16"/>
              </w:rPr>
              <w:t>XAAB_MAAND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56D581E" w14:textId="77777777" w:rsidR="0094480B" w:rsidRPr="006A1E9C" w:rsidRDefault="0094480B" w:rsidP="000832AE">
            <w:pPr>
              <w:ind w:right="-70"/>
              <w:rPr>
                <w:rFonts w:cs="Arial"/>
                <w:sz w:val="16"/>
                <w:szCs w:val="16"/>
                <w:highlight w:val="yellow"/>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EDA4BB7" w14:textId="77777777" w:rsidR="0094480B" w:rsidRPr="006A1E9C" w:rsidRDefault="0094480B" w:rsidP="000832AE">
            <w:pPr>
              <w:rPr>
                <w:rFonts w:cs="Arial"/>
                <w:sz w:val="16"/>
                <w:szCs w:val="16"/>
                <w:highlight w:val="yellow"/>
              </w:rPr>
            </w:pPr>
            <w:r w:rsidRPr="006A1E9C">
              <w:rPr>
                <w:rFonts w:cs="Arial"/>
                <w:snapToGrid w:val="0"/>
                <w:sz w:val="16"/>
                <w:szCs w:val="16"/>
              </w:rPr>
              <w:t>“00”</w:t>
            </w:r>
          </w:p>
        </w:tc>
      </w:tr>
    </w:tbl>
    <w:p w14:paraId="12667B08" w14:textId="77777777" w:rsidR="00E93CAD" w:rsidRPr="00E93CAD" w:rsidRDefault="00E93CAD" w:rsidP="00E93CAD">
      <w:pPr>
        <w:pStyle w:val="Plattetekst"/>
        <w:rPr>
          <w:i w:val="0"/>
          <w:highlight w:val="yellow"/>
          <w:lang w:val="en-US"/>
        </w:rPr>
      </w:pPr>
    </w:p>
    <w:p w14:paraId="008A8B92" w14:textId="77777777" w:rsidR="00E93CAD" w:rsidRPr="00D673DA" w:rsidRDefault="00E93CAD" w:rsidP="00E93CAD">
      <w:pPr>
        <w:pStyle w:val="Kop5"/>
      </w:pPr>
      <w:r w:rsidRPr="00D673DA">
        <w:t>Uitvoer:</w:t>
      </w:r>
    </w:p>
    <w:p w14:paraId="341D875C" w14:textId="3FD4A16E" w:rsidR="00230351" w:rsidRPr="005F740A" w:rsidRDefault="00230351" w:rsidP="00230351">
      <w:pPr>
        <w:rPr>
          <w:szCs w:val="19"/>
        </w:rPr>
      </w:pPr>
      <w:r w:rsidRPr="00E43CB1">
        <w:rPr>
          <w:szCs w:val="19"/>
        </w:rPr>
        <w:t>Voor iedere unieke regel uit RBG_BedragOpgave (</w:t>
      </w:r>
      <w:r w:rsidR="005F3C9D">
        <w:rPr>
          <w:szCs w:val="19"/>
        </w:rPr>
        <w:t>HSEL</w:t>
      </w:r>
      <w:r w:rsidRPr="00E43CB1">
        <w:rPr>
          <w:szCs w:val="19"/>
        </w:rPr>
        <w:t xml:space="preserve">_RN330BOP) waarbij BedragType </w:t>
      </w:r>
      <w:r w:rsidRPr="001F0F11">
        <w:rPr>
          <w:szCs w:val="19"/>
        </w:rPr>
        <w:t>=“</w:t>
      </w:r>
      <w:r>
        <w:rPr>
          <w:szCs w:val="19"/>
        </w:rPr>
        <w:t>V</w:t>
      </w:r>
      <w:r w:rsidRPr="001F0F11">
        <w:rPr>
          <w:szCs w:val="19"/>
        </w:rPr>
        <w:t xml:space="preserve">” </w:t>
      </w:r>
      <w:r>
        <w:t>(V</w:t>
      </w:r>
      <w:r w:rsidRPr="00D673DA">
        <w:t>oorlaatst Saldo)</w:t>
      </w:r>
      <w:r w:rsidRPr="00BB6487">
        <w:rPr>
          <w:szCs w:val="19"/>
        </w:rPr>
        <w:t xml:space="preserve"> </w:t>
      </w:r>
      <w:r w:rsidRPr="001F0F11">
        <w:rPr>
          <w:szCs w:val="19"/>
        </w:rPr>
        <w:t xml:space="preserve">én </w:t>
      </w:r>
      <w:r w:rsidRPr="00E43CB1">
        <w:rPr>
          <w:szCs w:val="19"/>
        </w:rPr>
        <w:t>Rekening.</w:t>
      </w:r>
      <w:r w:rsidRPr="00E43CB1">
        <w:rPr>
          <w:rFonts w:cs="Arial"/>
          <w:szCs w:val="19"/>
        </w:rPr>
        <w:t xml:space="preserve">IndicatieVerwerking = “0” of “2” én X_OP_TYPE &lt;&gt; “D” </w:t>
      </w:r>
      <w:r w:rsidRPr="00916721">
        <w:rPr>
          <w:szCs w:val="19"/>
        </w:rPr>
        <w:t>wordt  een nieuwe SAT-regel toegevoegd.</w:t>
      </w:r>
    </w:p>
    <w:p w14:paraId="6BDEA57E" w14:textId="04BFD0FD" w:rsidR="00230351" w:rsidRPr="00E43CB1" w:rsidRDefault="00230351" w:rsidP="00230351">
      <w:pPr>
        <w:pStyle w:val="Standaardinspringing"/>
        <w:ind w:left="0" w:firstLine="0"/>
        <w:rPr>
          <w:rFonts w:cs="Arial"/>
          <w:spacing w:val="0"/>
          <w:szCs w:val="19"/>
        </w:rPr>
      </w:pPr>
      <w:r w:rsidRPr="00E43CB1">
        <w:rPr>
          <w:rFonts w:cs="Arial"/>
          <w:spacing w:val="0"/>
          <w:szCs w:val="19"/>
        </w:rPr>
        <w:t xml:space="preserve">Indien </w:t>
      </w:r>
      <w:r w:rsidRPr="00E43CB1">
        <w:rPr>
          <w:rFonts w:cs="Arial"/>
          <w:szCs w:val="19"/>
        </w:rPr>
        <w:t xml:space="preserve">RN310INDVERWERKING = 1 (Intrekking) dan X_OP_TYPE is “D”; indien er geen record in </w:t>
      </w:r>
      <w:r w:rsidR="001A7CE6">
        <w:rPr>
          <w:szCs w:val="19"/>
        </w:rPr>
        <w:t>HSEL</w:t>
      </w:r>
      <w:r w:rsidRPr="00E43CB1">
        <w:rPr>
          <w:szCs w:val="19"/>
        </w:rPr>
        <w:t xml:space="preserve">_RN330BOP gevonden kan worden dan X_OP_TYPE is “D”. Indien X_OP_TYPE = “D” een regel niet wegschrijven naar de doeltabel; eventueel bestaande records van de </w:t>
      </w:r>
      <w:r w:rsidRPr="00E43CB1">
        <w:rPr>
          <w:snapToGrid w:val="0"/>
          <w:color w:val="000000"/>
          <w:szCs w:val="19"/>
        </w:rPr>
        <w:t>XAAB_SK moeten worden afgesloten.</w:t>
      </w:r>
    </w:p>
    <w:p w14:paraId="577FC124" w14:textId="4DC12B36" w:rsidR="00230351" w:rsidRPr="004B726F" w:rsidRDefault="00230351" w:rsidP="00230351">
      <w:pPr>
        <w:rPr>
          <w:szCs w:val="19"/>
        </w:rPr>
      </w:pPr>
      <w:r w:rsidRPr="00E43CB1">
        <w:rPr>
          <w:szCs w:val="19"/>
        </w:rPr>
        <w:lastRenderedPageBreak/>
        <w:t xml:space="preserve">Voor iedere gevonden (af te sluiten) regel in </w:t>
      </w:r>
      <w:r w:rsidRPr="00FC15E9">
        <w:t>S_RBG_FIN_MELD_BANK_VL_SALDO</w:t>
      </w:r>
      <w:r>
        <w:t xml:space="preserve"> </w:t>
      </w:r>
      <w:r w:rsidRPr="00E43CB1">
        <w:rPr>
          <w:szCs w:val="19"/>
        </w:rPr>
        <w:t xml:space="preserve">dient </w:t>
      </w:r>
      <w:r>
        <w:rPr>
          <w:rFonts w:cs="Arial"/>
          <w:szCs w:val="19"/>
        </w:rPr>
        <w:t>XAABB</w:t>
      </w:r>
      <w:r w:rsidRPr="00E43CB1">
        <w:rPr>
          <w:rFonts w:cs="Arial"/>
          <w:szCs w:val="19"/>
        </w:rPr>
        <w:t xml:space="preserve">_MUTATIEEINDE_TS gevuld te worden met </w:t>
      </w:r>
      <w:r w:rsidR="00BC548A" w:rsidRPr="00BC548A">
        <w:rPr>
          <w:szCs w:val="19"/>
        </w:rPr>
        <w:t>RN310DATTYDREG</w:t>
      </w:r>
      <w:r w:rsidRPr="004B726F">
        <w:rPr>
          <w:szCs w:val="19"/>
        </w:rPr>
        <w:t>.</w:t>
      </w:r>
    </w:p>
    <w:p w14:paraId="6A5759D1" w14:textId="77777777" w:rsidR="00230351" w:rsidRPr="00D673DA" w:rsidRDefault="00230351" w:rsidP="00E93CAD"/>
    <w:p w14:paraId="03030126" w14:textId="77777777" w:rsidR="00E93CAD" w:rsidRPr="00D673DA" w:rsidRDefault="00E93CAD" w:rsidP="00E93CAD"/>
    <w:p w14:paraId="254FB76B" w14:textId="77777777" w:rsidR="00E93CAD" w:rsidRPr="00D673DA" w:rsidRDefault="00E93CAD" w:rsidP="00E93CAD">
      <w:pPr>
        <w:pStyle w:val="Kop5"/>
      </w:pPr>
      <w:r w:rsidRPr="00D673DA">
        <w:t>Afwijkende uitvoer:</w:t>
      </w:r>
    </w:p>
    <w:p w14:paraId="7E3C4894" w14:textId="54906439" w:rsidR="00E93CAD" w:rsidRPr="00C96BC1" w:rsidRDefault="00CF2DD3" w:rsidP="00E93CAD">
      <w:pPr>
        <w:pStyle w:val="Standaardinspringing"/>
        <w:ind w:left="0" w:firstLine="0"/>
        <w:rPr>
          <w:rFonts w:cs="Arial"/>
          <w:spacing w:val="0"/>
          <w:szCs w:val="19"/>
        </w:rPr>
      </w:pPr>
      <w:r>
        <w:rPr>
          <w:rFonts w:cs="Arial"/>
          <w:spacing w:val="0"/>
          <w:szCs w:val="19"/>
        </w:rPr>
        <w:t>N.v.t.</w:t>
      </w:r>
    </w:p>
    <w:p w14:paraId="62C1D41F" w14:textId="77777777" w:rsidR="00E93CAD" w:rsidRPr="00E93CAD" w:rsidRDefault="00E93CAD" w:rsidP="00E93CAD">
      <w:pPr>
        <w:rPr>
          <w:highlight w:val="yellow"/>
        </w:rPr>
      </w:pPr>
    </w:p>
    <w:p w14:paraId="1DF7F5A0" w14:textId="5765C08E" w:rsidR="00CF08C9" w:rsidRPr="000109E8" w:rsidRDefault="00CF08C9" w:rsidP="00CF08C9">
      <w:pPr>
        <w:pStyle w:val="Kop1"/>
      </w:pPr>
      <w:bookmarkStart w:id="1406" w:name="_Toc7616280"/>
      <w:r w:rsidRPr="000109E8">
        <w:lastRenderedPageBreak/>
        <w:t>S_RBG_FIN_MELD_BANK_OPBRENGST</w:t>
      </w:r>
      <w:bookmarkEnd w:id="1406"/>
    </w:p>
    <w:p w14:paraId="182390F8" w14:textId="77777777" w:rsidR="000109E8" w:rsidRPr="004B738F" w:rsidRDefault="000109E8" w:rsidP="000109E8">
      <w:pPr>
        <w:pStyle w:val="Kop2"/>
      </w:pPr>
      <w:bookmarkStart w:id="1407" w:name="_Toc7616281"/>
      <w:r w:rsidRPr="004B738F">
        <w:t>Globale opzet</w:t>
      </w:r>
      <w:bookmarkEnd w:id="1407"/>
    </w:p>
    <w:p w14:paraId="277D4912" w14:textId="77777777" w:rsidR="000109E8" w:rsidRDefault="000109E8" w:rsidP="000109E8">
      <w:pPr>
        <w:rPr>
          <w:rFonts w:ascii="Times New Roman" w:hAnsi="Times New Roman"/>
          <w:spacing w:val="0"/>
          <w:sz w:val="24"/>
          <w:szCs w:val="24"/>
        </w:rPr>
      </w:pPr>
      <w:r w:rsidRPr="003E2518">
        <w:rPr>
          <w:u w:val="single"/>
        </w:rPr>
        <w:t>Business Key</w:t>
      </w:r>
      <w:r>
        <w:t xml:space="preserve"> :</w:t>
      </w:r>
      <w:r w:rsidRPr="004E0DF9">
        <w:rPr>
          <w:rFonts w:ascii="Times New Roman" w:hAnsi="Times New Roman"/>
          <w:spacing w:val="0"/>
          <w:sz w:val="24"/>
          <w:szCs w:val="24"/>
        </w:rPr>
        <w:t xml:space="preserve"> </w:t>
      </w:r>
    </w:p>
    <w:p w14:paraId="0C68FC40" w14:textId="77777777" w:rsidR="000109E8" w:rsidRPr="00771BB2" w:rsidRDefault="000109E8" w:rsidP="000109E8">
      <w:pPr>
        <w:tabs>
          <w:tab w:val="left" w:pos="2694"/>
        </w:tabs>
        <w:ind w:left="2694" w:hanging="2694"/>
      </w:pPr>
      <w:r w:rsidRPr="0058006F">
        <w:t>XAAB_RSIN</w:t>
      </w:r>
      <w:r w:rsidRPr="00771BB2">
        <w:tab/>
        <w:t>Dit veld bevat het FINR van de Fin.Instelling.</w:t>
      </w:r>
    </w:p>
    <w:p w14:paraId="32A1EC62" w14:textId="77777777" w:rsidR="000109E8" w:rsidRDefault="000109E8" w:rsidP="000109E8">
      <w:pPr>
        <w:tabs>
          <w:tab w:val="left" w:pos="2694"/>
        </w:tabs>
        <w:ind w:left="2694" w:hanging="2694"/>
      </w:pPr>
      <w:r>
        <w:t>XAAB</w:t>
      </w:r>
      <w:r w:rsidRPr="00771BB2">
        <w:t>_GEGEVENSTIJDVAK</w:t>
      </w:r>
      <w:r w:rsidRPr="00771BB2">
        <w:tab/>
        <w:t>Dit veld bevat het jaartal waarop de levering betrekking</w:t>
      </w:r>
      <w:r>
        <w:t xml:space="preserve"> heeft</w:t>
      </w:r>
    </w:p>
    <w:p w14:paraId="08F629DF" w14:textId="77777777" w:rsidR="000109E8" w:rsidRDefault="000109E8" w:rsidP="000109E8">
      <w:pPr>
        <w:tabs>
          <w:tab w:val="left" w:pos="2694"/>
        </w:tabs>
        <w:ind w:left="2694" w:hanging="2694"/>
      </w:pPr>
      <w:r w:rsidRPr="0058006F">
        <w:t>XAAB_PRODUCTID</w:t>
      </w:r>
      <w:r>
        <w:tab/>
        <w:t>Dit veld bevat de omschrijving van het Financiële Product dat door de FI wordt gevoerd.</w:t>
      </w:r>
    </w:p>
    <w:p w14:paraId="66B10150" w14:textId="77777777" w:rsidR="000109E8" w:rsidRDefault="000109E8" w:rsidP="000109E8">
      <w:pPr>
        <w:tabs>
          <w:tab w:val="left" w:pos="2694"/>
        </w:tabs>
        <w:ind w:left="2694" w:hanging="2694"/>
      </w:pPr>
      <w:r w:rsidRPr="0058006F">
        <w:t>XAAB_PRODUCTNUMMER</w:t>
      </w:r>
      <w:r>
        <w:tab/>
        <w:t>Dit veld bevat het rekeningnummer, binnen het Financiële Product</w:t>
      </w:r>
    </w:p>
    <w:p w14:paraId="0AE9F2C8" w14:textId="77777777" w:rsidR="00674660" w:rsidRDefault="00674660" w:rsidP="00674660">
      <w:pPr>
        <w:tabs>
          <w:tab w:val="left" w:pos="2694"/>
        </w:tabs>
        <w:ind w:left="2694" w:hanging="2694"/>
      </w:pPr>
      <w:r>
        <w:t>XAAB_BERICHTTYPE</w:t>
      </w:r>
      <w:r>
        <w:tab/>
        <w:t>Dit veld bevat de soort Zending</w:t>
      </w:r>
    </w:p>
    <w:p w14:paraId="2F8C47D5" w14:textId="77777777" w:rsidR="000109E8" w:rsidRDefault="000109E8" w:rsidP="000109E8">
      <w:pPr>
        <w:tabs>
          <w:tab w:val="left" w:pos="2694"/>
        </w:tabs>
        <w:ind w:left="2694" w:hanging="2694"/>
      </w:pPr>
      <w:r w:rsidRPr="0058006F">
        <w:t>XAAB_MELDINGTYPE</w:t>
      </w:r>
      <w:r>
        <w:tab/>
        <w:t>Dit veld bevat een code waarmee de Fin. Instelling kan aangeven wat voor een soort van melding het betreft.</w:t>
      </w:r>
    </w:p>
    <w:p w14:paraId="33AC9431" w14:textId="77777777" w:rsidR="000109E8" w:rsidRDefault="000109E8" w:rsidP="000109E8">
      <w:pPr>
        <w:tabs>
          <w:tab w:val="left" w:pos="2694"/>
        </w:tabs>
        <w:ind w:left="2694" w:hanging="2694"/>
      </w:pPr>
      <w:r w:rsidRPr="0058006F">
        <w:t>XAAB_MAAND</w:t>
      </w:r>
      <w:r>
        <w:tab/>
        <w:t>Dit veld bevat het maandnummer (van 00 t/m 12) van de melding (NB. slechts enkele CMG-meldingtypes bevatten een maandnummer. Hier vullen met “00”.</w:t>
      </w:r>
    </w:p>
    <w:p w14:paraId="6D3E6187" w14:textId="60D90D6B" w:rsidR="00107E24" w:rsidRPr="00107E24" w:rsidRDefault="00107E24" w:rsidP="000109E8">
      <w:pPr>
        <w:tabs>
          <w:tab w:val="left" w:pos="2694"/>
        </w:tabs>
        <w:ind w:left="2694" w:hanging="2694"/>
        <w:rPr>
          <w:szCs w:val="19"/>
          <w:highlight w:val="yellow"/>
        </w:rPr>
      </w:pPr>
      <w:r w:rsidRPr="00107E24">
        <w:rPr>
          <w:rFonts w:cs="Arial"/>
          <w:szCs w:val="19"/>
        </w:rPr>
        <w:t>XAABD_OPBRENGST_VOLGNR</w:t>
      </w:r>
      <w:r>
        <w:rPr>
          <w:rFonts w:cs="Arial"/>
          <w:szCs w:val="19"/>
        </w:rPr>
        <w:t xml:space="preserve"> </w:t>
      </w:r>
      <w:r w:rsidRPr="00107E24">
        <w:rPr>
          <w:rFonts w:cs="Arial"/>
          <w:szCs w:val="19"/>
        </w:rPr>
        <w:t>Oplopend volgnummer binnen bovenstaande gegevensset.</w:t>
      </w:r>
    </w:p>
    <w:p w14:paraId="7EBDDF28" w14:textId="77777777" w:rsidR="000109E8" w:rsidRDefault="000109E8" w:rsidP="000109E8"/>
    <w:p w14:paraId="55270D0C" w14:textId="77777777" w:rsidR="000109E8" w:rsidRDefault="000109E8" w:rsidP="000109E8">
      <w:r>
        <w:t>Deze tabel dient gevuld te worden met BedragOpgave-gegevens uit RBG.</w:t>
      </w:r>
    </w:p>
    <w:p w14:paraId="562C6797" w14:textId="77777777" w:rsidR="000109E8" w:rsidRDefault="000109E8" w:rsidP="000109E8"/>
    <w:p w14:paraId="43F54319" w14:textId="564F4A04" w:rsidR="00696F4C" w:rsidRDefault="00696F4C" w:rsidP="00696F4C">
      <w:r>
        <w:t xml:space="preserve">Selecteer alle gegevens </w:t>
      </w:r>
      <w:r w:rsidR="002A78D7">
        <w:t>uit</w:t>
      </w:r>
      <w:r>
        <w:t xml:space="preserve"> RBG_REKENING (</w:t>
      </w:r>
      <w:r w:rsidR="0095502F">
        <w:t xml:space="preserve">HSEL_RN310REK </w:t>
      </w:r>
      <w:r>
        <w:t xml:space="preserve">). </w:t>
      </w:r>
    </w:p>
    <w:p w14:paraId="53B2ECAE" w14:textId="77777777" w:rsidR="00696F4C" w:rsidRDefault="00696F4C" w:rsidP="00696F4C">
      <w:r>
        <w:t xml:space="preserve">Van alle records met recordtype “Correctie” of “Intrekking” dienen alle regels bij de RBG_REKENING te worden afgesloten. </w:t>
      </w:r>
    </w:p>
    <w:p w14:paraId="6270D3D6" w14:textId="06A3A464" w:rsidR="00696F4C" w:rsidRDefault="00696F4C" w:rsidP="00696F4C">
      <w:r>
        <w:t>Van alle records met recordtype “Correctie” of “Initieel” dienen de gegevens uit RBG_BEDRAGOPGAVE (</w:t>
      </w:r>
      <w:r w:rsidR="005F3C9D">
        <w:t>HSEL</w:t>
      </w:r>
      <w:r>
        <w:t>_RN330BOP), waarbij BedragType = “O” (Opbrengst) te worden toegevoegd.</w:t>
      </w:r>
    </w:p>
    <w:p w14:paraId="05CF46AD" w14:textId="77777777" w:rsidR="000109E8" w:rsidRDefault="000109E8" w:rsidP="000109E8"/>
    <w:p w14:paraId="7BD7064E" w14:textId="5D728FF3" w:rsidR="000109E8" w:rsidRDefault="000109E8" w:rsidP="000109E8">
      <w:r>
        <w:t xml:space="preserve">De beschrijvende attributen moeten worden opgenomen in de </w:t>
      </w:r>
      <w:r w:rsidR="00F37D84" w:rsidRPr="00F37D84">
        <w:t>S_RBG_FIN_MELD_BANK_OPBRENGST</w:t>
      </w:r>
      <w:r>
        <w:t>, met de SK die is gevonden in de H_FIN_MELDING.</w:t>
      </w:r>
    </w:p>
    <w:p w14:paraId="51AF5650" w14:textId="77777777" w:rsidR="00464B69" w:rsidRDefault="00464B69" w:rsidP="000109E8"/>
    <w:p w14:paraId="4D625384" w14:textId="77777777" w:rsidR="00464B69" w:rsidRDefault="00464B69" w:rsidP="00464B69">
      <w:r>
        <w:t>Financiële Instellingen kunnen een Correctie of een Intrekking sturen van een eerder ingestuurd bericht. In RBG krijgt de eerder ontvangen Financiële Melding (degene die vervangen wordt) een TimestampVervallen.</w:t>
      </w:r>
    </w:p>
    <w:p w14:paraId="502ADD06" w14:textId="682FF77C" w:rsidR="00464B69" w:rsidRDefault="00464B69" w:rsidP="00464B69">
      <w:r>
        <w:t xml:space="preserve">Nieuw toegevoegde regels, die tussen de vorige verwerking en de huidige zijn komen te vervallen </w:t>
      </w:r>
      <w:r w:rsidR="00BC548A">
        <w:t xml:space="preserve">in RBG, </w:t>
      </w:r>
      <w:r>
        <w:t>worden niet ingelezen in het H_FIN_MELDING.</w:t>
      </w:r>
    </w:p>
    <w:p w14:paraId="176E0281" w14:textId="77777777" w:rsidR="00464B69" w:rsidRDefault="00464B69" w:rsidP="00464B69"/>
    <w:p w14:paraId="18943B00" w14:textId="77777777" w:rsidR="00ED6D99" w:rsidRPr="00875CAD" w:rsidRDefault="00ED6D99" w:rsidP="00ED6D99">
      <w:pPr>
        <w:rPr>
          <w:b/>
        </w:rPr>
      </w:pPr>
      <w:r>
        <w:rPr>
          <w:b/>
        </w:rPr>
        <w:t>Afwijkende verwerking mutaties</w:t>
      </w:r>
    </w:p>
    <w:p w14:paraId="09A83F67" w14:textId="77777777" w:rsidR="00ED6D99" w:rsidRDefault="00ED6D99" w:rsidP="00ED6D99">
      <w:r>
        <w:t xml:space="preserve">Omdat de RBG-gegevens middels berichten worden aangeleverd door Banken, komen mutaties altijd als nieuwe gegevens in RBG (een nieuwe bericht-regel, maar wel over het zelfde rekeningnummer). </w:t>
      </w:r>
    </w:p>
    <w:p w14:paraId="16950213" w14:textId="77777777" w:rsidR="00ED6D99" w:rsidRDefault="00ED6D99" w:rsidP="00ED6D99">
      <w:r>
        <w:t xml:space="preserve">Aan de hand van de </w:t>
      </w:r>
      <w:r w:rsidRPr="000D680D">
        <w:t>IndicatieVerwerking</w:t>
      </w:r>
      <w:r>
        <w:t xml:space="preserve"> dient bepaald te worden of de mutatie een Initiële (ind.=“0”), een Correctie (ind.=“2”) of een Intrekking (ind.=“1”) betreft. Er wordt geen tijdslijn opgebouwd zoals bij andere sattelieten; daarom wordt voor deze satelliet geen template gebruikt.</w:t>
      </w:r>
    </w:p>
    <w:p w14:paraId="6D7D5A75" w14:textId="175B9BF4" w:rsidR="00ED6D99" w:rsidRDefault="00ED6D99" w:rsidP="00ED6D99">
      <w:pPr>
        <w:pStyle w:val="Lijstalinea"/>
        <w:numPr>
          <w:ilvl w:val="0"/>
          <w:numId w:val="19"/>
        </w:numPr>
      </w:pPr>
      <w:r>
        <w:t>Bij een Correctie en een Intrekking dien</w:t>
      </w:r>
      <w:r w:rsidR="000F65E6">
        <w:t>en</w:t>
      </w:r>
      <w:r>
        <w:t xml:space="preserve">  de actuele rijen van </w:t>
      </w:r>
      <w:r w:rsidR="000F65E6">
        <w:t>de Rekening (</w:t>
      </w:r>
      <w:r>
        <w:t>XAAB_SK</w:t>
      </w:r>
      <w:r w:rsidR="000F65E6">
        <w:t>)</w:t>
      </w:r>
      <w:r>
        <w:t xml:space="preserve"> </w:t>
      </w:r>
      <w:r w:rsidRPr="00875CAD">
        <w:rPr>
          <w:b/>
          <w:i/>
        </w:rPr>
        <w:t>altijd</w:t>
      </w:r>
      <w:r>
        <w:t xml:space="preserve"> afgesloten te worden.</w:t>
      </w:r>
    </w:p>
    <w:p w14:paraId="7D04263F" w14:textId="047EDC21" w:rsidR="00ED6D99" w:rsidRDefault="00ED6D99" w:rsidP="00ED6D99">
      <w:pPr>
        <w:pStyle w:val="Lijstalinea"/>
        <w:numPr>
          <w:ilvl w:val="0"/>
          <w:numId w:val="19"/>
        </w:numPr>
        <w:ind w:left="426"/>
      </w:pPr>
      <w:r>
        <w:t>Bij een correctie of Initiële vulling wordt er weer een nieuwe regel/ nieuwe regels opgevoerd</w:t>
      </w:r>
      <w:r w:rsidR="000F65E6">
        <w:t>, op basis van de aanwezigheid van een Bedragopgave met Type = “O”</w:t>
      </w:r>
      <w:r>
        <w:t>.</w:t>
      </w:r>
    </w:p>
    <w:p w14:paraId="0319D12A" w14:textId="77777777" w:rsidR="000109E8" w:rsidRDefault="000109E8" w:rsidP="000109E8">
      <w:pPr>
        <w:spacing w:after="200" w:line="276" w:lineRule="auto"/>
        <w:rPr>
          <w:u w:val="single"/>
        </w:rPr>
      </w:pPr>
    </w:p>
    <w:p w14:paraId="2E6CB2F5" w14:textId="48E6F3A6" w:rsidR="000109E8" w:rsidRDefault="000109E8" w:rsidP="000109E8">
      <w:pPr>
        <w:pStyle w:val="Kop2"/>
      </w:pPr>
      <w:bookmarkStart w:id="1408" w:name="_Toc7616282"/>
      <w:r>
        <w:t xml:space="preserve">Mapping </w:t>
      </w:r>
      <w:r w:rsidRPr="000109E8">
        <w:t>S_RBG_FIN_MELD_BANK_OPBRENGST</w:t>
      </w:r>
      <w:bookmarkEnd w:id="1408"/>
    </w:p>
    <w:tbl>
      <w:tblPr>
        <w:tblW w:w="5000" w:type="pct"/>
        <w:tblCellMar>
          <w:left w:w="30" w:type="dxa"/>
          <w:right w:w="30" w:type="dxa"/>
        </w:tblCellMar>
        <w:tblLook w:val="0000" w:firstRow="0" w:lastRow="0" w:firstColumn="0" w:lastColumn="0" w:noHBand="0" w:noVBand="0"/>
      </w:tblPr>
      <w:tblGrid>
        <w:gridCol w:w="3057"/>
        <w:gridCol w:w="336"/>
        <w:gridCol w:w="466"/>
        <w:gridCol w:w="2067"/>
        <w:gridCol w:w="3555"/>
      </w:tblGrid>
      <w:tr w:rsidR="000109E8" w:rsidRPr="00D26284" w14:paraId="3C75C535" w14:textId="77777777" w:rsidTr="00581660">
        <w:trPr>
          <w:cantSplit/>
          <w:trHeight w:val="190"/>
        </w:trPr>
        <w:tc>
          <w:tcPr>
            <w:tcW w:w="1612" w:type="pct"/>
            <w:tcBorders>
              <w:top w:val="single" w:sz="6" w:space="0" w:color="auto"/>
              <w:left w:val="single" w:sz="6" w:space="0" w:color="auto"/>
              <w:bottom w:val="single" w:sz="6" w:space="0" w:color="auto"/>
              <w:right w:val="single" w:sz="6" w:space="0" w:color="auto"/>
            </w:tcBorders>
            <w:shd w:val="pct20" w:color="auto" w:fill="FFFFFF"/>
          </w:tcPr>
          <w:p w14:paraId="1B1A3513" w14:textId="77777777" w:rsidR="000109E8" w:rsidRPr="00D26284" w:rsidRDefault="000109E8" w:rsidP="000832AE">
            <w:pPr>
              <w:rPr>
                <w:b/>
                <w:color w:val="000000"/>
                <w:sz w:val="16"/>
                <w:szCs w:val="16"/>
              </w:rPr>
            </w:pPr>
            <w:r w:rsidRPr="00D26284">
              <w:rPr>
                <w:b/>
                <w:color w:val="000000"/>
                <w:sz w:val="16"/>
                <w:szCs w:val="16"/>
              </w:rPr>
              <w:t>Doelkolom</w:t>
            </w:r>
          </w:p>
          <w:p w14:paraId="5772EC19" w14:textId="77777777" w:rsidR="000109E8" w:rsidRPr="00D26284" w:rsidRDefault="000109E8" w:rsidP="000832AE">
            <w:pPr>
              <w:rPr>
                <w:b/>
                <w:color w:val="000000"/>
                <w:sz w:val="16"/>
                <w:szCs w:val="16"/>
              </w:rPr>
            </w:pPr>
          </w:p>
        </w:tc>
        <w:tc>
          <w:tcPr>
            <w:tcW w:w="177" w:type="pct"/>
            <w:tcBorders>
              <w:top w:val="single" w:sz="6" w:space="0" w:color="auto"/>
              <w:left w:val="single" w:sz="6" w:space="0" w:color="auto"/>
              <w:bottom w:val="single" w:sz="6" w:space="0" w:color="auto"/>
              <w:right w:val="single" w:sz="6" w:space="0" w:color="auto"/>
            </w:tcBorders>
            <w:shd w:val="pct20" w:color="auto" w:fill="FFFFFF"/>
          </w:tcPr>
          <w:p w14:paraId="6ED85EE2" w14:textId="77777777" w:rsidR="000109E8" w:rsidRPr="00D26284" w:rsidRDefault="000109E8" w:rsidP="000832AE">
            <w:pPr>
              <w:rPr>
                <w:b/>
                <w:color w:val="000000"/>
                <w:sz w:val="16"/>
                <w:szCs w:val="16"/>
              </w:rPr>
            </w:pPr>
            <w:r w:rsidRPr="00D26284">
              <w:rPr>
                <w:b/>
                <w:color w:val="000000"/>
                <w:sz w:val="16"/>
                <w:szCs w:val="16"/>
              </w:rPr>
              <w:t>TK</w:t>
            </w:r>
          </w:p>
        </w:tc>
        <w:tc>
          <w:tcPr>
            <w:tcW w:w="246" w:type="pct"/>
            <w:tcBorders>
              <w:top w:val="single" w:sz="6" w:space="0" w:color="auto"/>
              <w:left w:val="single" w:sz="6" w:space="0" w:color="auto"/>
              <w:bottom w:val="single" w:sz="6" w:space="0" w:color="auto"/>
              <w:right w:val="single" w:sz="6" w:space="0" w:color="auto"/>
            </w:tcBorders>
            <w:shd w:val="pct20" w:color="auto" w:fill="FFFFFF"/>
          </w:tcPr>
          <w:p w14:paraId="7DBD0234" w14:textId="77777777" w:rsidR="000109E8" w:rsidRPr="00D26284" w:rsidRDefault="000109E8" w:rsidP="000832AE">
            <w:pPr>
              <w:rPr>
                <w:b/>
                <w:color w:val="000000"/>
                <w:sz w:val="16"/>
                <w:szCs w:val="16"/>
              </w:rPr>
            </w:pPr>
            <w:r w:rsidRPr="00D26284">
              <w:rPr>
                <w:b/>
                <w:color w:val="000000"/>
                <w:sz w:val="16"/>
                <w:szCs w:val="16"/>
              </w:rPr>
              <w:t>BK</w:t>
            </w:r>
          </w:p>
        </w:tc>
        <w:tc>
          <w:tcPr>
            <w:tcW w:w="1090" w:type="pct"/>
            <w:tcBorders>
              <w:top w:val="single" w:sz="6" w:space="0" w:color="auto"/>
              <w:left w:val="single" w:sz="6" w:space="0" w:color="auto"/>
              <w:bottom w:val="single" w:sz="6" w:space="0" w:color="auto"/>
              <w:right w:val="single" w:sz="6" w:space="0" w:color="auto"/>
            </w:tcBorders>
            <w:shd w:val="pct20" w:color="auto" w:fill="FFFFFF"/>
          </w:tcPr>
          <w:p w14:paraId="570A79B4" w14:textId="77777777" w:rsidR="000109E8" w:rsidRPr="00D26284" w:rsidRDefault="000109E8" w:rsidP="000832AE">
            <w:pPr>
              <w:rPr>
                <w:b/>
                <w:color w:val="000000"/>
                <w:sz w:val="16"/>
                <w:szCs w:val="16"/>
              </w:rPr>
            </w:pPr>
            <w:r w:rsidRPr="00D26284">
              <w:rPr>
                <w:b/>
                <w:color w:val="000000"/>
                <w:sz w:val="16"/>
                <w:szCs w:val="16"/>
              </w:rPr>
              <w:t>Bron/brontabel</w:t>
            </w:r>
          </w:p>
        </w:tc>
        <w:tc>
          <w:tcPr>
            <w:tcW w:w="1875" w:type="pct"/>
            <w:tcBorders>
              <w:top w:val="single" w:sz="6" w:space="0" w:color="auto"/>
              <w:left w:val="single" w:sz="6" w:space="0" w:color="auto"/>
              <w:bottom w:val="single" w:sz="6" w:space="0" w:color="auto"/>
              <w:right w:val="single" w:sz="6" w:space="0" w:color="auto"/>
            </w:tcBorders>
            <w:shd w:val="pct20" w:color="auto" w:fill="FFFFFF"/>
          </w:tcPr>
          <w:p w14:paraId="47EBCF1F" w14:textId="77777777" w:rsidR="000109E8" w:rsidRPr="00D26284" w:rsidRDefault="000109E8" w:rsidP="000832AE">
            <w:pPr>
              <w:rPr>
                <w:b/>
                <w:color w:val="000000"/>
                <w:sz w:val="16"/>
                <w:szCs w:val="16"/>
              </w:rPr>
            </w:pPr>
            <w:r w:rsidRPr="00D26284">
              <w:rPr>
                <w:b/>
                <w:color w:val="000000"/>
                <w:sz w:val="16"/>
                <w:szCs w:val="16"/>
              </w:rPr>
              <w:t>Bronkolom</w:t>
            </w:r>
          </w:p>
        </w:tc>
      </w:tr>
      <w:tr w:rsidR="000109E8" w:rsidRPr="00D26284" w14:paraId="7B7A5E0F" w14:textId="77777777" w:rsidTr="00581660">
        <w:trPr>
          <w:cantSplit/>
          <w:trHeight w:val="190"/>
        </w:trPr>
        <w:tc>
          <w:tcPr>
            <w:tcW w:w="1612" w:type="pct"/>
            <w:tcBorders>
              <w:top w:val="single" w:sz="6" w:space="0" w:color="auto"/>
              <w:left w:val="single" w:sz="6" w:space="0" w:color="auto"/>
              <w:bottom w:val="single" w:sz="6" w:space="0" w:color="auto"/>
              <w:right w:val="single" w:sz="6" w:space="0" w:color="auto"/>
            </w:tcBorders>
          </w:tcPr>
          <w:p w14:paraId="0D1B6024" w14:textId="77777777" w:rsidR="000109E8" w:rsidRPr="00D26284" w:rsidRDefault="000109E8" w:rsidP="000832AE">
            <w:pPr>
              <w:rPr>
                <w:rFonts w:cs="Arial"/>
                <w:sz w:val="16"/>
                <w:szCs w:val="16"/>
              </w:rPr>
            </w:pPr>
            <w:r w:rsidRPr="00D26284">
              <w:rPr>
                <w:rFonts w:cs="Arial"/>
                <w:sz w:val="16"/>
                <w:szCs w:val="16"/>
              </w:rPr>
              <w:t>XAAB_SK</w:t>
            </w:r>
          </w:p>
        </w:tc>
        <w:tc>
          <w:tcPr>
            <w:tcW w:w="177" w:type="pct"/>
            <w:tcBorders>
              <w:top w:val="single" w:sz="6" w:space="0" w:color="auto"/>
              <w:left w:val="single" w:sz="6" w:space="0" w:color="auto"/>
              <w:bottom w:val="single" w:sz="6" w:space="0" w:color="auto"/>
              <w:right w:val="single" w:sz="6" w:space="0" w:color="auto"/>
            </w:tcBorders>
          </w:tcPr>
          <w:p w14:paraId="6E440F68" w14:textId="77777777" w:rsidR="000109E8" w:rsidRPr="00D26284" w:rsidRDefault="000109E8" w:rsidP="000832AE">
            <w:pPr>
              <w:rPr>
                <w:rFonts w:cs="Arial"/>
                <w:sz w:val="16"/>
                <w:szCs w:val="16"/>
              </w:rPr>
            </w:pPr>
            <w:r w:rsidRPr="00D26284">
              <w:rPr>
                <w:rFonts w:cs="Arial"/>
                <w:sz w:val="16"/>
                <w:szCs w:val="16"/>
              </w:rPr>
              <w:t>X</w:t>
            </w:r>
          </w:p>
        </w:tc>
        <w:tc>
          <w:tcPr>
            <w:tcW w:w="246" w:type="pct"/>
            <w:tcBorders>
              <w:top w:val="single" w:sz="6" w:space="0" w:color="auto"/>
              <w:left w:val="single" w:sz="6" w:space="0" w:color="auto"/>
              <w:bottom w:val="single" w:sz="6" w:space="0" w:color="auto"/>
              <w:right w:val="single" w:sz="6" w:space="0" w:color="auto"/>
            </w:tcBorders>
          </w:tcPr>
          <w:p w14:paraId="440FE9D0" w14:textId="77777777" w:rsidR="000109E8" w:rsidRPr="00D26284" w:rsidRDefault="000109E8" w:rsidP="000832AE">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tcPr>
          <w:p w14:paraId="3189B318" w14:textId="77777777" w:rsidR="000109E8" w:rsidRPr="00D26284" w:rsidRDefault="000109E8" w:rsidP="000832AE">
            <w:pPr>
              <w:rPr>
                <w:rFonts w:cs="Arial"/>
                <w:sz w:val="16"/>
                <w:szCs w:val="16"/>
              </w:rPr>
            </w:pPr>
            <w:r w:rsidRPr="00D26284">
              <w:rPr>
                <w:rFonts w:cs="Arial"/>
                <w:sz w:val="16"/>
                <w:szCs w:val="16"/>
              </w:rPr>
              <w:t>H_FIN_MELDING</w:t>
            </w:r>
          </w:p>
        </w:tc>
        <w:tc>
          <w:tcPr>
            <w:tcW w:w="1875" w:type="pct"/>
            <w:tcBorders>
              <w:top w:val="single" w:sz="6" w:space="0" w:color="auto"/>
              <w:left w:val="single" w:sz="6" w:space="0" w:color="auto"/>
              <w:bottom w:val="single" w:sz="6" w:space="0" w:color="auto"/>
              <w:right w:val="single" w:sz="6" w:space="0" w:color="auto"/>
            </w:tcBorders>
          </w:tcPr>
          <w:p w14:paraId="0AA87417" w14:textId="77777777" w:rsidR="000109E8" w:rsidRPr="00D26284" w:rsidRDefault="000109E8" w:rsidP="000832AE">
            <w:pPr>
              <w:rPr>
                <w:sz w:val="16"/>
                <w:szCs w:val="16"/>
              </w:rPr>
            </w:pPr>
            <w:r w:rsidRPr="00D26284">
              <w:rPr>
                <w:snapToGrid w:val="0"/>
                <w:color w:val="000000"/>
                <w:sz w:val="16"/>
                <w:szCs w:val="16"/>
              </w:rPr>
              <w:t>XAAB_SK</w:t>
            </w:r>
          </w:p>
        </w:tc>
      </w:tr>
      <w:tr w:rsidR="000109E8" w:rsidRPr="00D26284" w14:paraId="7E4CF7BF" w14:textId="77777777" w:rsidTr="00581660">
        <w:trPr>
          <w:cantSplit/>
          <w:trHeight w:val="190"/>
        </w:trPr>
        <w:tc>
          <w:tcPr>
            <w:tcW w:w="1612" w:type="pct"/>
            <w:tcBorders>
              <w:top w:val="single" w:sz="6" w:space="0" w:color="auto"/>
              <w:left w:val="single" w:sz="6" w:space="0" w:color="auto"/>
              <w:bottom w:val="single" w:sz="6" w:space="0" w:color="auto"/>
              <w:right w:val="single" w:sz="6" w:space="0" w:color="auto"/>
            </w:tcBorders>
          </w:tcPr>
          <w:p w14:paraId="20775F23" w14:textId="282B4D32" w:rsidR="000109E8" w:rsidRPr="00D26284" w:rsidRDefault="000109E8" w:rsidP="000109E8">
            <w:pPr>
              <w:rPr>
                <w:rFonts w:cs="Arial"/>
                <w:sz w:val="16"/>
                <w:szCs w:val="16"/>
              </w:rPr>
            </w:pPr>
            <w:r w:rsidRPr="00D26284">
              <w:rPr>
                <w:rFonts w:cs="Arial"/>
                <w:sz w:val="16"/>
                <w:szCs w:val="16"/>
              </w:rPr>
              <w:t>XAABD_MUTATIEBEGIN_TS</w:t>
            </w:r>
          </w:p>
        </w:tc>
        <w:tc>
          <w:tcPr>
            <w:tcW w:w="177" w:type="pct"/>
            <w:tcBorders>
              <w:top w:val="single" w:sz="6" w:space="0" w:color="auto"/>
              <w:left w:val="single" w:sz="6" w:space="0" w:color="auto"/>
              <w:bottom w:val="single" w:sz="6" w:space="0" w:color="auto"/>
              <w:right w:val="single" w:sz="6" w:space="0" w:color="auto"/>
            </w:tcBorders>
          </w:tcPr>
          <w:p w14:paraId="1E897498" w14:textId="77777777" w:rsidR="000109E8" w:rsidRPr="00D26284" w:rsidRDefault="000109E8" w:rsidP="000832AE">
            <w:pPr>
              <w:rPr>
                <w:rFonts w:cs="Arial"/>
                <w:sz w:val="16"/>
                <w:szCs w:val="16"/>
              </w:rPr>
            </w:pPr>
            <w:r w:rsidRPr="00D26284">
              <w:rPr>
                <w:rFonts w:cs="Arial"/>
                <w:sz w:val="16"/>
                <w:szCs w:val="16"/>
              </w:rPr>
              <w:t>X</w:t>
            </w:r>
          </w:p>
        </w:tc>
        <w:tc>
          <w:tcPr>
            <w:tcW w:w="246" w:type="pct"/>
            <w:tcBorders>
              <w:top w:val="single" w:sz="6" w:space="0" w:color="auto"/>
              <w:left w:val="single" w:sz="6" w:space="0" w:color="auto"/>
              <w:bottom w:val="single" w:sz="6" w:space="0" w:color="auto"/>
              <w:right w:val="single" w:sz="6" w:space="0" w:color="auto"/>
            </w:tcBorders>
          </w:tcPr>
          <w:p w14:paraId="1A4AAB83" w14:textId="77777777" w:rsidR="000109E8" w:rsidRPr="00D26284" w:rsidRDefault="000109E8" w:rsidP="000832AE">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shd w:val="clear" w:color="auto" w:fill="auto"/>
          </w:tcPr>
          <w:p w14:paraId="3DA26E39" w14:textId="3AD75F8F" w:rsidR="000109E8" w:rsidRPr="001F0F11" w:rsidRDefault="0095502F" w:rsidP="000832AE">
            <w:pPr>
              <w:rPr>
                <w:rFonts w:cs="Arial"/>
                <w:sz w:val="16"/>
                <w:szCs w:val="16"/>
              </w:rPr>
            </w:pPr>
            <w:r>
              <w:rPr>
                <w:sz w:val="16"/>
                <w:szCs w:val="16"/>
              </w:rPr>
              <w:t xml:space="preserve">HSEL_RN310REK </w:t>
            </w: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1B6B4BF0" w14:textId="4EE647C6" w:rsidR="000109E8" w:rsidRPr="00D26284" w:rsidRDefault="00BC548A" w:rsidP="000832AE">
            <w:pPr>
              <w:rPr>
                <w:rFonts w:cs="Arial"/>
                <w:sz w:val="16"/>
                <w:szCs w:val="16"/>
              </w:rPr>
            </w:pPr>
            <w:r w:rsidRPr="00831552">
              <w:rPr>
                <w:rFonts w:cs="Arial"/>
                <w:snapToGrid w:val="0"/>
                <w:color w:val="000000"/>
                <w:sz w:val="16"/>
                <w:szCs w:val="16"/>
              </w:rPr>
              <w:t>RN310DATTYDREG</w:t>
            </w:r>
            <w:r w:rsidR="000109E8" w:rsidRPr="00D26284">
              <w:rPr>
                <w:i/>
                <w:snapToGrid w:val="0"/>
                <w:color w:val="000000"/>
                <w:sz w:val="16"/>
                <w:szCs w:val="16"/>
              </w:rPr>
              <w:tab/>
            </w:r>
          </w:p>
        </w:tc>
      </w:tr>
      <w:tr w:rsidR="000109E8" w:rsidRPr="00D26284" w14:paraId="298D9968" w14:textId="77777777" w:rsidTr="00581660">
        <w:trPr>
          <w:cantSplit/>
          <w:trHeight w:val="190"/>
        </w:trPr>
        <w:tc>
          <w:tcPr>
            <w:tcW w:w="1612" w:type="pct"/>
            <w:tcBorders>
              <w:top w:val="single" w:sz="6" w:space="0" w:color="auto"/>
              <w:left w:val="single" w:sz="6" w:space="0" w:color="auto"/>
              <w:bottom w:val="single" w:sz="6" w:space="0" w:color="auto"/>
              <w:right w:val="single" w:sz="6" w:space="0" w:color="auto"/>
            </w:tcBorders>
          </w:tcPr>
          <w:p w14:paraId="69C9581D" w14:textId="66828846" w:rsidR="000109E8" w:rsidRPr="00D26284" w:rsidRDefault="000109E8" w:rsidP="000832AE">
            <w:pPr>
              <w:rPr>
                <w:rFonts w:cs="Arial"/>
                <w:sz w:val="16"/>
                <w:szCs w:val="16"/>
              </w:rPr>
            </w:pPr>
            <w:r w:rsidRPr="00D26284">
              <w:rPr>
                <w:rFonts w:cs="Arial"/>
                <w:sz w:val="16"/>
                <w:szCs w:val="16"/>
              </w:rPr>
              <w:t>XAABD_MUTATIEEINDE_TS</w:t>
            </w:r>
          </w:p>
        </w:tc>
        <w:tc>
          <w:tcPr>
            <w:tcW w:w="177" w:type="pct"/>
            <w:tcBorders>
              <w:top w:val="single" w:sz="6" w:space="0" w:color="auto"/>
              <w:left w:val="single" w:sz="6" w:space="0" w:color="auto"/>
              <w:bottom w:val="single" w:sz="6" w:space="0" w:color="auto"/>
              <w:right w:val="single" w:sz="6" w:space="0" w:color="auto"/>
            </w:tcBorders>
          </w:tcPr>
          <w:p w14:paraId="6C4648F1" w14:textId="77777777" w:rsidR="000109E8" w:rsidRPr="00D26284" w:rsidRDefault="000109E8" w:rsidP="000832AE">
            <w:pPr>
              <w:rPr>
                <w:rFonts w:cs="Arial"/>
                <w:sz w:val="16"/>
                <w:szCs w:val="16"/>
              </w:rPr>
            </w:pPr>
          </w:p>
        </w:tc>
        <w:tc>
          <w:tcPr>
            <w:tcW w:w="246" w:type="pct"/>
            <w:tcBorders>
              <w:top w:val="single" w:sz="6" w:space="0" w:color="auto"/>
              <w:left w:val="single" w:sz="6" w:space="0" w:color="auto"/>
              <w:bottom w:val="single" w:sz="6" w:space="0" w:color="auto"/>
              <w:right w:val="single" w:sz="6" w:space="0" w:color="auto"/>
            </w:tcBorders>
          </w:tcPr>
          <w:p w14:paraId="5F6941C8" w14:textId="77777777" w:rsidR="000109E8" w:rsidRPr="00D26284" w:rsidRDefault="000109E8" w:rsidP="000832AE">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shd w:val="clear" w:color="auto" w:fill="auto"/>
          </w:tcPr>
          <w:p w14:paraId="640D75CA" w14:textId="77777777" w:rsidR="000109E8" w:rsidRPr="001F0F11" w:rsidRDefault="000109E8" w:rsidP="000832AE">
            <w:pPr>
              <w:rPr>
                <w:rFonts w:cs="Arial"/>
                <w:sz w:val="16"/>
                <w:szCs w:val="16"/>
              </w:rPr>
            </w:pP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736CA1F1" w14:textId="1A0D6A22" w:rsidR="000109E8" w:rsidRPr="00D26284" w:rsidRDefault="00BC548A" w:rsidP="00ED6D99">
            <w:pPr>
              <w:rPr>
                <w:rFonts w:cs="Arial"/>
                <w:i/>
                <w:snapToGrid w:val="0"/>
                <w:color w:val="000000"/>
                <w:sz w:val="16"/>
                <w:szCs w:val="16"/>
              </w:rPr>
            </w:pPr>
            <w:r w:rsidRPr="00F750E1">
              <w:rPr>
                <w:rFonts w:cs="Arial"/>
                <w:snapToGrid w:val="0"/>
                <w:color w:val="000000"/>
                <w:sz w:val="16"/>
                <w:szCs w:val="16"/>
              </w:rPr>
              <w:t xml:space="preserve">Afleiding  </w:t>
            </w:r>
            <w:r>
              <w:rPr>
                <w:rFonts w:cs="Arial"/>
                <w:snapToGrid w:val="0"/>
                <w:color w:val="000000"/>
                <w:sz w:val="16"/>
                <w:szCs w:val="16"/>
              </w:rPr>
              <w:t xml:space="preserve">MTHV </w:t>
            </w:r>
            <w:r w:rsidRPr="00F750E1">
              <w:rPr>
                <w:rFonts w:cs="Arial"/>
                <w:snapToGrid w:val="0"/>
                <w:color w:val="000000"/>
                <w:sz w:val="16"/>
                <w:szCs w:val="16"/>
              </w:rPr>
              <w:t xml:space="preserve">- </w:t>
            </w:r>
            <w:r w:rsidRPr="00F750E1">
              <w:rPr>
                <w:rFonts w:cs="Arial"/>
                <w:sz w:val="16"/>
                <w:szCs w:val="16"/>
              </w:rPr>
              <w:t>MUTATIEEINDE_TS</w:t>
            </w:r>
          </w:p>
        </w:tc>
      </w:tr>
      <w:tr w:rsidR="000109E8" w:rsidRPr="00D26284" w14:paraId="09E01F1D" w14:textId="77777777" w:rsidTr="00581660">
        <w:trPr>
          <w:cantSplit/>
          <w:trHeight w:val="190"/>
        </w:trPr>
        <w:tc>
          <w:tcPr>
            <w:tcW w:w="1612" w:type="pct"/>
            <w:tcBorders>
              <w:top w:val="single" w:sz="6" w:space="0" w:color="auto"/>
              <w:left w:val="single" w:sz="6" w:space="0" w:color="auto"/>
              <w:bottom w:val="single" w:sz="6" w:space="0" w:color="auto"/>
              <w:right w:val="single" w:sz="6" w:space="0" w:color="auto"/>
            </w:tcBorders>
          </w:tcPr>
          <w:p w14:paraId="3842F230" w14:textId="40390F68" w:rsidR="000109E8" w:rsidRPr="00D26284" w:rsidRDefault="000109E8" w:rsidP="000832AE">
            <w:pPr>
              <w:rPr>
                <w:rFonts w:cs="Arial"/>
                <w:sz w:val="16"/>
                <w:szCs w:val="16"/>
              </w:rPr>
            </w:pPr>
            <w:r w:rsidRPr="00D26284">
              <w:rPr>
                <w:rFonts w:cs="Arial"/>
                <w:sz w:val="16"/>
                <w:szCs w:val="16"/>
              </w:rPr>
              <w:t>XAABD_LAAD_TS</w:t>
            </w:r>
          </w:p>
        </w:tc>
        <w:tc>
          <w:tcPr>
            <w:tcW w:w="177" w:type="pct"/>
            <w:tcBorders>
              <w:top w:val="single" w:sz="6" w:space="0" w:color="auto"/>
              <w:left w:val="single" w:sz="6" w:space="0" w:color="auto"/>
              <w:bottom w:val="single" w:sz="6" w:space="0" w:color="auto"/>
              <w:right w:val="single" w:sz="6" w:space="0" w:color="auto"/>
            </w:tcBorders>
          </w:tcPr>
          <w:p w14:paraId="7B51F93F" w14:textId="77777777" w:rsidR="000109E8" w:rsidRPr="00D26284" w:rsidRDefault="000109E8" w:rsidP="000832AE">
            <w:pPr>
              <w:rPr>
                <w:rFonts w:cs="Arial"/>
                <w:sz w:val="16"/>
                <w:szCs w:val="16"/>
              </w:rPr>
            </w:pPr>
          </w:p>
        </w:tc>
        <w:tc>
          <w:tcPr>
            <w:tcW w:w="246" w:type="pct"/>
            <w:tcBorders>
              <w:top w:val="single" w:sz="6" w:space="0" w:color="auto"/>
              <w:left w:val="single" w:sz="6" w:space="0" w:color="auto"/>
              <w:bottom w:val="single" w:sz="6" w:space="0" w:color="auto"/>
              <w:right w:val="single" w:sz="6" w:space="0" w:color="auto"/>
            </w:tcBorders>
          </w:tcPr>
          <w:p w14:paraId="12D3CF9D" w14:textId="77777777" w:rsidR="000109E8" w:rsidRPr="00D26284" w:rsidRDefault="000109E8" w:rsidP="000832AE">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shd w:val="clear" w:color="auto" w:fill="auto"/>
          </w:tcPr>
          <w:p w14:paraId="62D078E6" w14:textId="77777777" w:rsidR="000109E8" w:rsidRPr="001F0F11" w:rsidRDefault="000109E8" w:rsidP="000832AE">
            <w:pPr>
              <w:rPr>
                <w:rFonts w:cs="Arial"/>
                <w:sz w:val="16"/>
                <w:szCs w:val="16"/>
              </w:rPr>
            </w:pP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72BAF89A" w14:textId="77777777" w:rsidR="000109E8" w:rsidRPr="00D26284" w:rsidRDefault="000109E8" w:rsidP="000832AE">
            <w:pPr>
              <w:rPr>
                <w:rFonts w:cs="Arial"/>
                <w:i/>
                <w:snapToGrid w:val="0"/>
                <w:color w:val="000000"/>
                <w:sz w:val="16"/>
                <w:szCs w:val="16"/>
              </w:rPr>
            </w:pPr>
            <w:r w:rsidRPr="00D26284">
              <w:rPr>
                <w:i/>
                <w:snapToGrid w:val="0"/>
                <w:color w:val="000000"/>
                <w:sz w:val="16"/>
                <w:szCs w:val="16"/>
              </w:rPr>
              <w:t>Laad_TS</w:t>
            </w:r>
          </w:p>
        </w:tc>
      </w:tr>
      <w:tr w:rsidR="000109E8" w:rsidRPr="00D26284" w14:paraId="1E9FDFFD" w14:textId="77777777" w:rsidTr="00581660">
        <w:trPr>
          <w:cantSplit/>
          <w:trHeight w:val="190"/>
        </w:trPr>
        <w:tc>
          <w:tcPr>
            <w:tcW w:w="1612" w:type="pct"/>
            <w:tcBorders>
              <w:top w:val="single" w:sz="6" w:space="0" w:color="auto"/>
              <w:left w:val="single" w:sz="6" w:space="0" w:color="auto"/>
              <w:bottom w:val="single" w:sz="6" w:space="0" w:color="auto"/>
              <w:right w:val="single" w:sz="6" w:space="0" w:color="auto"/>
            </w:tcBorders>
          </w:tcPr>
          <w:p w14:paraId="7616560D" w14:textId="6B6DF873" w:rsidR="000109E8" w:rsidRPr="00D26284" w:rsidRDefault="000109E8" w:rsidP="000832AE">
            <w:pPr>
              <w:rPr>
                <w:rFonts w:cs="Arial"/>
                <w:sz w:val="16"/>
                <w:szCs w:val="16"/>
              </w:rPr>
            </w:pPr>
            <w:r w:rsidRPr="00D26284">
              <w:rPr>
                <w:rFonts w:cs="Arial"/>
                <w:sz w:val="16"/>
                <w:szCs w:val="16"/>
              </w:rPr>
              <w:t>XAABD_RECORDBRON_NAAM</w:t>
            </w:r>
          </w:p>
        </w:tc>
        <w:tc>
          <w:tcPr>
            <w:tcW w:w="177" w:type="pct"/>
            <w:tcBorders>
              <w:top w:val="single" w:sz="6" w:space="0" w:color="auto"/>
              <w:left w:val="single" w:sz="6" w:space="0" w:color="auto"/>
              <w:bottom w:val="single" w:sz="6" w:space="0" w:color="auto"/>
              <w:right w:val="single" w:sz="6" w:space="0" w:color="auto"/>
            </w:tcBorders>
          </w:tcPr>
          <w:p w14:paraId="51F02B9B" w14:textId="77777777" w:rsidR="000109E8" w:rsidRPr="00D26284" w:rsidRDefault="000109E8" w:rsidP="000832AE">
            <w:pPr>
              <w:rPr>
                <w:rFonts w:cs="Arial"/>
                <w:sz w:val="16"/>
                <w:szCs w:val="16"/>
              </w:rPr>
            </w:pPr>
          </w:p>
        </w:tc>
        <w:tc>
          <w:tcPr>
            <w:tcW w:w="246" w:type="pct"/>
            <w:tcBorders>
              <w:top w:val="single" w:sz="6" w:space="0" w:color="auto"/>
              <w:left w:val="single" w:sz="6" w:space="0" w:color="auto"/>
              <w:bottom w:val="single" w:sz="6" w:space="0" w:color="auto"/>
              <w:right w:val="single" w:sz="6" w:space="0" w:color="auto"/>
            </w:tcBorders>
          </w:tcPr>
          <w:p w14:paraId="05C5AEF5" w14:textId="77777777" w:rsidR="000109E8" w:rsidRPr="00D26284" w:rsidRDefault="000109E8" w:rsidP="000832AE">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shd w:val="clear" w:color="auto" w:fill="auto"/>
          </w:tcPr>
          <w:p w14:paraId="0BD591B9" w14:textId="58D1C222" w:rsidR="000109E8" w:rsidRPr="001F0F11" w:rsidRDefault="0095502F" w:rsidP="00ED6D99">
            <w:pPr>
              <w:rPr>
                <w:rFonts w:cs="Arial"/>
                <w:sz w:val="16"/>
                <w:szCs w:val="16"/>
              </w:rPr>
            </w:pPr>
            <w:r>
              <w:rPr>
                <w:sz w:val="16"/>
                <w:szCs w:val="16"/>
              </w:rPr>
              <w:t xml:space="preserve">HSEL_RN310REK </w:t>
            </w:r>
            <w:r w:rsidR="009D184F" w:rsidRPr="001F0F11">
              <w:rPr>
                <w:sz w:val="16"/>
                <w:szCs w:val="16"/>
              </w:rPr>
              <w:t xml:space="preserve"> </w:t>
            </w: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1B4419D6" w14:textId="77777777" w:rsidR="000109E8" w:rsidRPr="00D26284" w:rsidRDefault="000109E8" w:rsidP="000832AE">
            <w:pPr>
              <w:rPr>
                <w:rFonts w:cs="Arial"/>
                <w:snapToGrid w:val="0"/>
                <w:color w:val="000000"/>
                <w:sz w:val="16"/>
                <w:szCs w:val="16"/>
              </w:rPr>
            </w:pPr>
            <w:r w:rsidRPr="00D26284">
              <w:rPr>
                <w:rFonts w:cs="Arial"/>
                <w:snapToGrid w:val="0"/>
                <w:color w:val="000000"/>
                <w:sz w:val="16"/>
                <w:szCs w:val="16"/>
              </w:rPr>
              <w:t>BEAF_RECORDBRON_NAAM</w:t>
            </w:r>
          </w:p>
        </w:tc>
      </w:tr>
      <w:tr w:rsidR="00ED6D99" w:rsidRPr="00D26284" w14:paraId="04207C11" w14:textId="77777777" w:rsidTr="00581660">
        <w:trPr>
          <w:cantSplit/>
          <w:trHeight w:val="190"/>
        </w:trPr>
        <w:tc>
          <w:tcPr>
            <w:tcW w:w="1612" w:type="pct"/>
            <w:tcBorders>
              <w:top w:val="single" w:sz="6" w:space="0" w:color="auto"/>
              <w:left w:val="single" w:sz="6" w:space="0" w:color="auto"/>
              <w:bottom w:val="single" w:sz="6" w:space="0" w:color="auto"/>
              <w:right w:val="single" w:sz="6" w:space="0" w:color="auto"/>
            </w:tcBorders>
          </w:tcPr>
          <w:p w14:paraId="73BF3489" w14:textId="7213E072" w:rsidR="00ED6D99" w:rsidRPr="00D26284" w:rsidRDefault="00ED6D99" w:rsidP="000832AE">
            <w:pPr>
              <w:rPr>
                <w:rFonts w:cs="Arial"/>
                <w:sz w:val="16"/>
                <w:szCs w:val="16"/>
              </w:rPr>
            </w:pPr>
            <w:r w:rsidRPr="00ED6D99">
              <w:rPr>
                <w:rFonts w:cs="Arial"/>
                <w:sz w:val="16"/>
                <w:szCs w:val="16"/>
              </w:rPr>
              <w:lastRenderedPageBreak/>
              <w:t>XAABD_OPBRENGST_VOLGNR</w:t>
            </w:r>
          </w:p>
        </w:tc>
        <w:tc>
          <w:tcPr>
            <w:tcW w:w="177" w:type="pct"/>
            <w:tcBorders>
              <w:top w:val="single" w:sz="6" w:space="0" w:color="auto"/>
              <w:left w:val="single" w:sz="6" w:space="0" w:color="auto"/>
              <w:bottom w:val="single" w:sz="6" w:space="0" w:color="auto"/>
              <w:right w:val="single" w:sz="6" w:space="0" w:color="auto"/>
            </w:tcBorders>
          </w:tcPr>
          <w:p w14:paraId="094F5353" w14:textId="77777777" w:rsidR="00ED6D99" w:rsidRPr="00D26284" w:rsidRDefault="00ED6D99" w:rsidP="000832AE">
            <w:pPr>
              <w:rPr>
                <w:rFonts w:cs="Arial"/>
                <w:sz w:val="16"/>
                <w:szCs w:val="16"/>
              </w:rPr>
            </w:pPr>
          </w:p>
        </w:tc>
        <w:tc>
          <w:tcPr>
            <w:tcW w:w="246" w:type="pct"/>
            <w:tcBorders>
              <w:top w:val="single" w:sz="6" w:space="0" w:color="auto"/>
              <w:left w:val="single" w:sz="6" w:space="0" w:color="auto"/>
              <w:bottom w:val="single" w:sz="6" w:space="0" w:color="auto"/>
              <w:right w:val="single" w:sz="6" w:space="0" w:color="auto"/>
            </w:tcBorders>
          </w:tcPr>
          <w:p w14:paraId="433C4BD4" w14:textId="77777777" w:rsidR="00ED6D99" w:rsidRPr="00D26284" w:rsidRDefault="00ED6D99" w:rsidP="000832AE">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shd w:val="clear" w:color="auto" w:fill="auto"/>
          </w:tcPr>
          <w:p w14:paraId="7B35D216" w14:textId="77777777" w:rsidR="00ED6D99" w:rsidRPr="00D26284" w:rsidRDefault="00ED6D99" w:rsidP="000832AE">
            <w:pPr>
              <w:rPr>
                <w:b/>
                <w:sz w:val="16"/>
                <w:szCs w:val="16"/>
              </w:rPr>
            </w:pP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5AC9A089" w14:textId="6D51C280" w:rsidR="00ED6D99" w:rsidRPr="00D26284" w:rsidRDefault="00ED6D99" w:rsidP="000832AE">
            <w:pPr>
              <w:rPr>
                <w:rFonts w:cs="Arial"/>
                <w:snapToGrid w:val="0"/>
                <w:color w:val="000000"/>
                <w:sz w:val="16"/>
                <w:szCs w:val="16"/>
              </w:rPr>
            </w:pPr>
            <w:r w:rsidRPr="00AA07E3">
              <w:rPr>
                <w:rFonts w:cs="Arial"/>
                <w:i/>
                <w:snapToGrid w:val="0"/>
                <w:color w:val="000000"/>
                <w:sz w:val="16"/>
                <w:szCs w:val="16"/>
              </w:rPr>
              <w:t xml:space="preserve">Genereer een oplopend volgnummer (binnen de delta) binnen de XAAB_SK (beginnend met 1 </w:t>
            </w:r>
            <w:r>
              <w:rPr>
                <w:rFonts w:cs="Arial"/>
                <w:i/>
                <w:snapToGrid w:val="0"/>
                <w:color w:val="000000"/>
                <w:sz w:val="16"/>
                <w:szCs w:val="16"/>
              </w:rPr>
              <w:t xml:space="preserve">bij </w:t>
            </w:r>
            <w:r w:rsidRPr="00AA07E3">
              <w:rPr>
                <w:rFonts w:cs="Arial"/>
                <w:i/>
                <w:snapToGrid w:val="0"/>
                <w:color w:val="000000"/>
                <w:sz w:val="16"/>
                <w:szCs w:val="16"/>
              </w:rPr>
              <w:t>de laagste xaabe_mutatiebegin_ts,</w:t>
            </w:r>
            <w:r>
              <w:rPr>
                <w:rFonts w:cs="Arial"/>
                <w:i/>
                <w:snapToGrid w:val="0"/>
                <w:color w:val="000000"/>
                <w:sz w:val="16"/>
                <w:szCs w:val="16"/>
              </w:rPr>
              <w:t>(</w:t>
            </w:r>
            <w:r w:rsidRPr="00AA07E3">
              <w:rPr>
                <w:rFonts w:cs="Arial"/>
                <w:i/>
                <w:snapToGrid w:val="0"/>
                <w:color w:val="000000"/>
                <w:sz w:val="16"/>
                <w:szCs w:val="16"/>
              </w:rPr>
              <w:t xml:space="preserve"> oplopend met 1)</w:t>
            </w:r>
          </w:p>
        </w:tc>
      </w:tr>
      <w:tr w:rsidR="000109E8" w:rsidRPr="00D26284" w14:paraId="70ACAEB2" w14:textId="77777777" w:rsidTr="00581660">
        <w:trPr>
          <w:cantSplit/>
          <w:trHeight w:val="190"/>
        </w:trPr>
        <w:tc>
          <w:tcPr>
            <w:tcW w:w="1612" w:type="pct"/>
            <w:tcBorders>
              <w:top w:val="single" w:sz="6" w:space="0" w:color="auto"/>
              <w:left w:val="single" w:sz="6" w:space="0" w:color="auto"/>
              <w:bottom w:val="single" w:sz="6" w:space="0" w:color="auto"/>
              <w:right w:val="single" w:sz="6" w:space="0" w:color="auto"/>
            </w:tcBorders>
          </w:tcPr>
          <w:p w14:paraId="467AA2B4" w14:textId="446D9A76" w:rsidR="000109E8" w:rsidRPr="00D26284" w:rsidRDefault="000109E8" w:rsidP="000832AE">
            <w:pPr>
              <w:rPr>
                <w:rFonts w:cs="Arial"/>
                <w:sz w:val="16"/>
                <w:szCs w:val="16"/>
              </w:rPr>
            </w:pPr>
            <w:r w:rsidRPr="00D26284">
              <w:rPr>
                <w:rFonts w:cs="Arial"/>
                <w:sz w:val="16"/>
                <w:szCs w:val="16"/>
              </w:rPr>
              <w:t>XAABD_SOORT_OPBRENGST</w:t>
            </w:r>
          </w:p>
        </w:tc>
        <w:tc>
          <w:tcPr>
            <w:tcW w:w="177" w:type="pct"/>
            <w:tcBorders>
              <w:top w:val="single" w:sz="6" w:space="0" w:color="auto"/>
              <w:left w:val="single" w:sz="6" w:space="0" w:color="auto"/>
              <w:bottom w:val="single" w:sz="6" w:space="0" w:color="auto"/>
              <w:right w:val="single" w:sz="6" w:space="0" w:color="auto"/>
            </w:tcBorders>
          </w:tcPr>
          <w:p w14:paraId="69C0C07C" w14:textId="77777777" w:rsidR="000109E8" w:rsidRPr="00D26284" w:rsidRDefault="000109E8" w:rsidP="000832AE">
            <w:pPr>
              <w:rPr>
                <w:rFonts w:cs="Arial"/>
                <w:sz w:val="16"/>
                <w:szCs w:val="16"/>
              </w:rPr>
            </w:pPr>
          </w:p>
        </w:tc>
        <w:tc>
          <w:tcPr>
            <w:tcW w:w="246" w:type="pct"/>
            <w:tcBorders>
              <w:top w:val="single" w:sz="6" w:space="0" w:color="auto"/>
              <w:left w:val="single" w:sz="6" w:space="0" w:color="auto"/>
              <w:bottom w:val="single" w:sz="6" w:space="0" w:color="auto"/>
              <w:right w:val="single" w:sz="6" w:space="0" w:color="auto"/>
            </w:tcBorders>
          </w:tcPr>
          <w:p w14:paraId="22A540DF" w14:textId="77777777" w:rsidR="000109E8" w:rsidRPr="00D26284" w:rsidRDefault="000109E8" w:rsidP="000832AE">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shd w:val="clear" w:color="auto" w:fill="auto"/>
          </w:tcPr>
          <w:p w14:paraId="38B66D19" w14:textId="735C60A7" w:rsidR="000109E8" w:rsidRPr="00D26284" w:rsidRDefault="005F3C9D" w:rsidP="000832AE">
            <w:pPr>
              <w:rPr>
                <w:rFonts w:cs="Arial"/>
                <w:sz w:val="16"/>
                <w:szCs w:val="16"/>
              </w:rPr>
            </w:pPr>
            <w:r>
              <w:rPr>
                <w:rFonts w:cs="Arial"/>
                <w:sz w:val="16"/>
                <w:szCs w:val="16"/>
              </w:rPr>
              <w:t>HSEL</w:t>
            </w:r>
            <w:r w:rsidR="000109E8" w:rsidRPr="00D26284">
              <w:rPr>
                <w:rFonts w:cs="Arial"/>
                <w:sz w:val="16"/>
                <w:szCs w:val="16"/>
              </w:rPr>
              <w:t>_RN330BOP</w:t>
            </w: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498439DD" w14:textId="39F4CBD2" w:rsidR="000109E8" w:rsidRPr="00D26284" w:rsidRDefault="000109E8" w:rsidP="000832AE">
            <w:pPr>
              <w:rPr>
                <w:rFonts w:cs="Arial"/>
                <w:snapToGrid w:val="0"/>
                <w:color w:val="000000"/>
                <w:sz w:val="16"/>
                <w:szCs w:val="16"/>
              </w:rPr>
            </w:pPr>
            <w:r w:rsidRPr="00D26284">
              <w:rPr>
                <w:rFonts w:cs="Arial"/>
                <w:snapToGrid w:val="0"/>
                <w:color w:val="000000"/>
                <w:sz w:val="16"/>
                <w:szCs w:val="16"/>
              </w:rPr>
              <w:t>RN330SOORT</w:t>
            </w:r>
          </w:p>
        </w:tc>
      </w:tr>
      <w:tr w:rsidR="000109E8" w:rsidRPr="00D26284" w14:paraId="03F1ADE8" w14:textId="77777777" w:rsidTr="00581660">
        <w:trPr>
          <w:cantSplit/>
          <w:trHeight w:val="190"/>
        </w:trPr>
        <w:tc>
          <w:tcPr>
            <w:tcW w:w="1612" w:type="pct"/>
            <w:tcBorders>
              <w:top w:val="single" w:sz="6" w:space="0" w:color="auto"/>
              <w:left w:val="single" w:sz="6" w:space="0" w:color="auto"/>
              <w:bottom w:val="single" w:sz="6" w:space="0" w:color="auto"/>
              <w:right w:val="single" w:sz="6" w:space="0" w:color="auto"/>
            </w:tcBorders>
          </w:tcPr>
          <w:p w14:paraId="7660BE0E" w14:textId="7EB3CBBA" w:rsidR="000109E8" w:rsidRPr="00D26284" w:rsidRDefault="000109E8" w:rsidP="000832AE">
            <w:pPr>
              <w:rPr>
                <w:rFonts w:cs="Arial"/>
                <w:sz w:val="16"/>
                <w:szCs w:val="16"/>
              </w:rPr>
            </w:pPr>
            <w:r w:rsidRPr="00D26284">
              <w:rPr>
                <w:rFonts w:cs="Arial"/>
                <w:sz w:val="16"/>
                <w:szCs w:val="16"/>
              </w:rPr>
              <w:t>XAABD_VALUTA</w:t>
            </w:r>
          </w:p>
        </w:tc>
        <w:tc>
          <w:tcPr>
            <w:tcW w:w="177" w:type="pct"/>
            <w:tcBorders>
              <w:top w:val="single" w:sz="6" w:space="0" w:color="auto"/>
              <w:left w:val="single" w:sz="6" w:space="0" w:color="auto"/>
              <w:bottom w:val="single" w:sz="6" w:space="0" w:color="auto"/>
              <w:right w:val="single" w:sz="6" w:space="0" w:color="auto"/>
            </w:tcBorders>
          </w:tcPr>
          <w:p w14:paraId="7868146C" w14:textId="77777777" w:rsidR="000109E8" w:rsidRPr="00D26284" w:rsidRDefault="000109E8" w:rsidP="000832AE">
            <w:pPr>
              <w:rPr>
                <w:rFonts w:cs="Arial"/>
                <w:sz w:val="16"/>
                <w:szCs w:val="16"/>
              </w:rPr>
            </w:pPr>
          </w:p>
        </w:tc>
        <w:tc>
          <w:tcPr>
            <w:tcW w:w="246" w:type="pct"/>
            <w:tcBorders>
              <w:top w:val="single" w:sz="6" w:space="0" w:color="auto"/>
              <w:left w:val="single" w:sz="6" w:space="0" w:color="auto"/>
              <w:bottom w:val="single" w:sz="6" w:space="0" w:color="auto"/>
              <w:right w:val="single" w:sz="6" w:space="0" w:color="auto"/>
            </w:tcBorders>
          </w:tcPr>
          <w:p w14:paraId="4BE45E75" w14:textId="77777777" w:rsidR="000109E8" w:rsidRPr="00D26284" w:rsidRDefault="000109E8" w:rsidP="000832AE">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shd w:val="clear" w:color="auto" w:fill="auto"/>
          </w:tcPr>
          <w:p w14:paraId="130885A6" w14:textId="7F3C1984" w:rsidR="000109E8" w:rsidRPr="00D26284" w:rsidRDefault="005F3C9D" w:rsidP="000832AE">
            <w:pPr>
              <w:rPr>
                <w:rFonts w:cs="Arial"/>
                <w:sz w:val="16"/>
                <w:szCs w:val="16"/>
              </w:rPr>
            </w:pPr>
            <w:r>
              <w:rPr>
                <w:rFonts w:cs="Arial"/>
                <w:sz w:val="16"/>
                <w:szCs w:val="16"/>
              </w:rPr>
              <w:t>HSEL</w:t>
            </w:r>
            <w:r w:rsidR="000109E8" w:rsidRPr="00D26284">
              <w:rPr>
                <w:rFonts w:cs="Arial"/>
                <w:sz w:val="16"/>
                <w:szCs w:val="16"/>
              </w:rPr>
              <w:t>_RN330BOP</w:t>
            </w: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48FBEE4C" w14:textId="3FABE22D" w:rsidR="000109E8" w:rsidRPr="00D26284" w:rsidRDefault="000109E8" w:rsidP="000832AE">
            <w:pPr>
              <w:rPr>
                <w:rFonts w:cs="Arial"/>
                <w:snapToGrid w:val="0"/>
                <w:color w:val="000000"/>
                <w:sz w:val="16"/>
                <w:szCs w:val="16"/>
              </w:rPr>
            </w:pPr>
            <w:r w:rsidRPr="00D26284">
              <w:rPr>
                <w:rFonts w:cs="Arial"/>
                <w:snapToGrid w:val="0"/>
                <w:color w:val="000000"/>
                <w:sz w:val="16"/>
                <w:szCs w:val="16"/>
              </w:rPr>
              <w:t>RN330VALUTA</w:t>
            </w:r>
          </w:p>
        </w:tc>
      </w:tr>
      <w:tr w:rsidR="000109E8" w:rsidRPr="00D26284" w14:paraId="3AFA730C" w14:textId="77777777" w:rsidTr="00581660">
        <w:trPr>
          <w:cantSplit/>
          <w:trHeight w:val="190"/>
        </w:trPr>
        <w:tc>
          <w:tcPr>
            <w:tcW w:w="1612" w:type="pct"/>
            <w:tcBorders>
              <w:top w:val="single" w:sz="6" w:space="0" w:color="auto"/>
              <w:left w:val="single" w:sz="6" w:space="0" w:color="auto"/>
              <w:bottom w:val="single" w:sz="6" w:space="0" w:color="auto"/>
              <w:right w:val="single" w:sz="6" w:space="0" w:color="auto"/>
            </w:tcBorders>
          </w:tcPr>
          <w:p w14:paraId="69A95E04" w14:textId="3657ECFD" w:rsidR="000109E8" w:rsidRPr="00D26284" w:rsidRDefault="000109E8" w:rsidP="000832AE">
            <w:pPr>
              <w:rPr>
                <w:rFonts w:cs="Arial"/>
                <w:sz w:val="16"/>
                <w:szCs w:val="16"/>
              </w:rPr>
            </w:pPr>
            <w:r w:rsidRPr="00D26284">
              <w:rPr>
                <w:rFonts w:cs="Arial"/>
                <w:sz w:val="16"/>
                <w:szCs w:val="16"/>
              </w:rPr>
              <w:t>XAABD_BEDRAGHOOGTE</w:t>
            </w:r>
          </w:p>
        </w:tc>
        <w:tc>
          <w:tcPr>
            <w:tcW w:w="177" w:type="pct"/>
            <w:tcBorders>
              <w:top w:val="single" w:sz="6" w:space="0" w:color="auto"/>
              <w:left w:val="single" w:sz="6" w:space="0" w:color="auto"/>
              <w:bottom w:val="single" w:sz="6" w:space="0" w:color="auto"/>
              <w:right w:val="single" w:sz="6" w:space="0" w:color="auto"/>
            </w:tcBorders>
          </w:tcPr>
          <w:p w14:paraId="2188BD43" w14:textId="77777777" w:rsidR="000109E8" w:rsidRPr="00D26284" w:rsidRDefault="000109E8" w:rsidP="000832AE">
            <w:pPr>
              <w:rPr>
                <w:rFonts w:cs="Arial"/>
                <w:sz w:val="16"/>
                <w:szCs w:val="16"/>
              </w:rPr>
            </w:pPr>
          </w:p>
        </w:tc>
        <w:tc>
          <w:tcPr>
            <w:tcW w:w="246" w:type="pct"/>
            <w:tcBorders>
              <w:top w:val="single" w:sz="6" w:space="0" w:color="auto"/>
              <w:left w:val="single" w:sz="6" w:space="0" w:color="auto"/>
              <w:bottom w:val="single" w:sz="6" w:space="0" w:color="auto"/>
              <w:right w:val="single" w:sz="6" w:space="0" w:color="auto"/>
            </w:tcBorders>
          </w:tcPr>
          <w:p w14:paraId="15D165D8" w14:textId="77777777" w:rsidR="000109E8" w:rsidRPr="00D26284" w:rsidRDefault="000109E8" w:rsidP="000832AE">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tcPr>
          <w:p w14:paraId="1D3CD348" w14:textId="4010B0B0" w:rsidR="000109E8" w:rsidRPr="00D26284" w:rsidRDefault="005F3C9D" w:rsidP="000832AE">
            <w:pPr>
              <w:rPr>
                <w:rFonts w:cs="Arial"/>
                <w:sz w:val="16"/>
                <w:szCs w:val="16"/>
              </w:rPr>
            </w:pPr>
            <w:r>
              <w:rPr>
                <w:rFonts w:cs="Arial"/>
                <w:sz w:val="16"/>
                <w:szCs w:val="16"/>
              </w:rPr>
              <w:t>HSEL</w:t>
            </w:r>
            <w:r w:rsidR="000109E8" w:rsidRPr="00D26284">
              <w:rPr>
                <w:rFonts w:cs="Arial"/>
                <w:sz w:val="16"/>
                <w:szCs w:val="16"/>
              </w:rPr>
              <w:t>_RN330BOP</w:t>
            </w:r>
          </w:p>
        </w:tc>
        <w:tc>
          <w:tcPr>
            <w:tcW w:w="1875" w:type="pct"/>
            <w:tcBorders>
              <w:top w:val="single" w:sz="6" w:space="0" w:color="auto"/>
              <w:left w:val="single" w:sz="6" w:space="0" w:color="auto"/>
              <w:bottom w:val="single" w:sz="6" w:space="0" w:color="auto"/>
              <w:right w:val="single" w:sz="6" w:space="0" w:color="auto"/>
            </w:tcBorders>
          </w:tcPr>
          <w:p w14:paraId="41823365" w14:textId="5B572FB2" w:rsidR="000109E8" w:rsidRPr="00D26284" w:rsidRDefault="000109E8" w:rsidP="000832AE">
            <w:pPr>
              <w:rPr>
                <w:rFonts w:cs="Arial"/>
                <w:sz w:val="16"/>
                <w:szCs w:val="16"/>
              </w:rPr>
            </w:pPr>
            <w:r w:rsidRPr="00D26284">
              <w:rPr>
                <w:rFonts w:cs="Arial"/>
                <w:sz w:val="16"/>
                <w:szCs w:val="16"/>
              </w:rPr>
              <w:t>RN330BDRHOOGTE</w:t>
            </w:r>
          </w:p>
        </w:tc>
      </w:tr>
      <w:tr w:rsidR="000109E8" w:rsidRPr="00D26284" w14:paraId="68FB3E8B" w14:textId="77777777" w:rsidTr="00581660">
        <w:trPr>
          <w:cantSplit/>
          <w:trHeight w:val="190"/>
        </w:trPr>
        <w:tc>
          <w:tcPr>
            <w:tcW w:w="1612" w:type="pct"/>
            <w:tcBorders>
              <w:top w:val="single" w:sz="6" w:space="0" w:color="auto"/>
              <w:left w:val="single" w:sz="6" w:space="0" w:color="auto"/>
              <w:bottom w:val="single" w:sz="6" w:space="0" w:color="auto"/>
              <w:right w:val="single" w:sz="6" w:space="0" w:color="auto"/>
            </w:tcBorders>
          </w:tcPr>
          <w:p w14:paraId="351C6688" w14:textId="2D43E0C3" w:rsidR="000109E8" w:rsidRPr="00D26284" w:rsidRDefault="000109E8" w:rsidP="000832AE">
            <w:pPr>
              <w:rPr>
                <w:rFonts w:cs="Arial"/>
                <w:sz w:val="16"/>
                <w:szCs w:val="16"/>
              </w:rPr>
            </w:pPr>
            <w:r w:rsidRPr="00D26284">
              <w:rPr>
                <w:rFonts w:cs="Arial"/>
                <w:sz w:val="16"/>
                <w:szCs w:val="16"/>
              </w:rPr>
              <w:t>XAABD_BEDRAGHOOGTE_IN_EURO</w:t>
            </w:r>
          </w:p>
        </w:tc>
        <w:tc>
          <w:tcPr>
            <w:tcW w:w="177" w:type="pct"/>
            <w:tcBorders>
              <w:top w:val="single" w:sz="6" w:space="0" w:color="auto"/>
              <w:left w:val="single" w:sz="6" w:space="0" w:color="auto"/>
              <w:bottom w:val="single" w:sz="6" w:space="0" w:color="auto"/>
              <w:right w:val="single" w:sz="6" w:space="0" w:color="auto"/>
            </w:tcBorders>
          </w:tcPr>
          <w:p w14:paraId="1D963AB6" w14:textId="77777777" w:rsidR="000109E8" w:rsidRPr="00D26284" w:rsidRDefault="000109E8" w:rsidP="000832AE">
            <w:pPr>
              <w:rPr>
                <w:rFonts w:cs="Arial"/>
                <w:sz w:val="16"/>
                <w:szCs w:val="16"/>
              </w:rPr>
            </w:pPr>
          </w:p>
        </w:tc>
        <w:tc>
          <w:tcPr>
            <w:tcW w:w="246" w:type="pct"/>
            <w:tcBorders>
              <w:top w:val="single" w:sz="6" w:space="0" w:color="auto"/>
              <w:left w:val="single" w:sz="6" w:space="0" w:color="auto"/>
              <w:bottom w:val="single" w:sz="6" w:space="0" w:color="auto"/>
              <w:right w:val="single" w:sz="6" w:space="0" w:color="auto"/>
            </w:tcBorders>
          </w:tcPr>
          <w:p w14:paraId="275720A6" w14:textId="77777777" w:rsidR="000109E8" w:rsidRPr="00D26284" w:rsidRDefault="000109E8" w:rsidP="000832AE">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tcPr>
          <w:p w14:paraId="548C538D" w14:textId="3ACD9EC0" w:rsidR="000109E8" w:rsidRPr="00D26284" w:rsidRDefault="005F3C9D" w:rsidP="000832AE">
            <w:pPr>
              <w:rPr>
                <w:rFonts w:cs="Arial"/>
                <w:sz w:val="16"/>
                <w:szCs w:val="16"/>
              </w:rPr>
            </w:pPr>
            <w:r>
              <w:rPr>
                <w:rFonts w:cs="Arial"/>
                <w:sz w:val="16"/>
                <w:szCs w:val="16"/>
              </w:rPr>
              <w:t>HSEL</w:t>
            </w:r>
            <w:r w:rsidR="000109E8" w:rsidRPr="00D26284">
              <w:rPr>
                <w:rFonts w:cs="Arial"/>
                <w:sz w:val="16"/>
                <w:szCs w:val="16"/>
              </w:rPr>
              <w:t>_RN330BOP</w:t>
            </w:r>
          </w:p>
        </w:tc>
        <w:tc>
          <w:tcPr>
            <w:tcW w:w="1875" w:type="pct"/>
            <w:tcBorders>
              <w:top w:val="single" w:sz="6" w:space="0" w:color="auto"/>
              <w:left w:val="single" w:sz="6" w:space="0" w:color="auto"/>
              <w:bottom w:val="single" w:sz="6" w:space="0" w:color="auto"/>
              <w:right w:val="single" w:sz="6" w:space="0" w:color="auto"/>
            </w:tcBorders>
          </w:tcPr>
          <w:p w14:paraId="266E1A7F" w14:textId="7D4FF27B" w:rsidR="000109E8" w:rsidRPr="00D26284" w:rsidRDefault="000109E8" w:rsidP="000832AE">
            <w:pPr>
              <w:rPr>
                <w:rFonts w:cs="Arial"/>
                <w:sz w:val="16"/>
                <w:szCs w:val="16"/>
              </w:rPr>
            </w:pPr>
            <w:r w:rsidRPr="00D26284">
              <w:rPr>
                <w:rFonts w:cs="Arial"/>
                <w:sz w:val="16"/>
                <w:szCs w:val="16"/>
              </w:rPr>
              <w:t>RN330BDRHOOGTEEUR</w:t>
            </w:r>
          </w:p>
        </w:tc>
      </w:tr>
      <w:tr w:rsidR="00B07104" w:rsidRPr="00D26284" w14:paraId="600FD1FB" w14:textId="77777777" w:rsidTr="00581660">
        <w:trPr>
          <w:cantSplit/>
          <w:trHeight w:val="190"/>
        </w:trPr>
        <w:tc>
          <w:tcPr>
            <w:tcW w:w="1612" w:type="pct"/>
            <w:tcBorders>
              <w:top w:val="single" w:sz="6" w:space="0" w:color="auto"/>
              <w:left w:val="single" w:sz="6" w:space="0" w:color="auto"/>
              <w:bottom w:val="single" w:sz="6" w:space="0" w:color="auto"/>
              <w:right w:val="single" w:sz="6" w:space="0" w:color="auto"/>
            </w:tcBorders>
          </w:tcPr>
          <w:p w14:paraId="02DF03B4" w14:textId="59F76BD0" w:rsidR="00B07104" w:rsidRPr="00D26284" w:rsidRDefault="00B07104" w:rsidP="00B07104">
            <w:pPr>
              <w:rPr>
                <w:rFonts w:cs="Arial"/>
                <w:sz w:val="16"/>
                <w:szCs w:val="16"/>
              </w:rPr>
            </w:pPr>
            <w:r>
              <w:rPr>
                <w:rFonts w:cs="Arial"/>
                <w:sz w:val="16"/>
                <w:szCs w:val="16"/>
              </w:rPr>
              <w:t>XAABD_SOORT_EXTRA</w:t>
            </w:r>
          </w:p>
        </w:tc>
        <w:tc>
          <w:tcPr>
            <w:tcW w:w="177" w:type="pct"/>
            <w:tcBorders>
              <w:top w:val="single" w:sz="6" w:space="0" w:color="auto"/>
              <w:left w:val="single" w:sz="6" w:space="0" w:color="auto"/>
              <w:bottom w:val="single" w:sz="6" w:space="0" w:color="auto"/>
              <w:right w:val="single" w:sz="6" w:space="0" w:color="auto"/>
            </w:tcBorders>
          </w:tcPr>
          <w:p w14:paraId="409DB6FB" w14:textId="77777777" w:rsidR="00B07104" w:rsidRPr="00D26284" w:rsidRDefault="00B07104" w:rsidP="00B07104">
            <w:pPr>
              <w:rPr>
                <w:rFonts w:cs="Arial"/>
                <w:sz w:val="16"/>
                <w:szCs w:val="16"/>
              </w:rPr>
            </w:pPr>
          </w:p>
        </w:tc>
        <w:tc>
          <w:tcPr>
            <w:tcW w:w="246" w:type="pct"/>
            <w:tcBorders>
              <w:top w:val="single" w:sz="6" w:space="0" w:color="auto"/>
              <w:left w:val="single" w:sz="6" w:space="0" w:color="auto"/>
              <w:bottom w:val="single" w:sz="6" w:space="0" w:color="auto"/>
              <w:right w:val="single" w:sz="6" w:space="0" w:color="auto"/>
            </w:tcBorders>
          </w:tcPr>
          <w:p w14:paraId="7D818390" w14:textId="77777777" w:rsidR="00B07104" w:rsidRPr="00D26284" w:rsidRDefault="00B07104" w:rsidP="00B07104">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tcPr>
          <w:p w14:paraId="6CA12DFC" w14:textId="7AA3DCE9" w:rsidR="00B07104" w:rsidRPr="00D26284" w:rsidDel="005F3C9D" w:rsidRDefault="00B07104" w:rsidP="00B07104">
            <w:pPr>
              <w:rPr>
                <w:rFonts w:cs="Arial"/>
                <w:sz w:val="16"/>
                <w:szCs w:val="16"/>
              </w:rPr>
            </w:pPr>
            <w:r>
              <w:rPr>
                <w:rFonts w:cs="Arial"/>
                <w:sz w:val="16"/>
                <w:szCs w:val="16"/>
              </w:rPr>
              <w:t>HSEL</w:t>
            </w:r>
            <w:r w:rsidRPr="00D26284">
              <w:rPr>
                <w:rFonts w:cs="Arial"/>
                <w:sz w:val="16"/>
                <w:szCs w:val="16"/>
              </w:rPr>
              <w:t>_RN330BOP</w:t>
            </w:r>
          </w:p>
        </w:tc>
        <w:tc>
          <w:tcPr>
            <w:tcW w:w="1875" w:type="pct"/>
            <w:tcBorders>
              <w:top w:val="single" w:sz="6" w:space="0" w:color="auto"/>
              <w:left w:val="single" w:sz="6" w:space="0" w:color="auto"/>
              <w:bottom w:val="single" w:sz="6" w:space="0" w:color="auto"/>
              <w:right w:val="single" w:sz="6" w:space="0" w:color="auto"/>
            </w:tcBorders>
          </w:tcPr>
          <w:p w14:paraId="7E6E145B" w14:textId="0198A6D2" w:rsidR="00B07104" w:rsidRPr="00D26284" w:rsidDel="005F3C9D" w:rsidRDefault="00B07104" w:rsidP="00B07104">
            <w:pPr>
              <w:rPr>
                <w:rFonts w:cs="Arial"/>
                <w:sz w:val="16"/>
                <w:szCs w:val="16"/>
              </w:rPr>
            </w:pPr>
            <w:r>
              <w:rPr>
                <w:rFonts w:cs="Arial"/>
                <w:sz w:val="16"/>
                <w:szCs w:val="16"/>
              </w:rPr>
              <w:t>RN330SOORT_EXTRA</w:t>
            </w:r>
          </w:p>
        </w:tc>
      </w:tr>
    </w:tbl>
    <w:p w14:paraId="2F82CDC1" w14:textId="2FBCB7D6" w:rsidR="00E23B46" w:rsidRPr="0054792E" w:rsidRDefault="00E23B46" w:rsidP="00E23B46">
      <w:pPr>
        <w:pStyle w:val="Kop2"/>
      </w:pPr>
      <w:bookmarkStart w:id="1409" w:name="_Toc7616283"/>
      <w:r w:rsidRPr="0054792E">
        <w:t>Hoofdselectie</w:t>
      </w:r>
      <w:bookmarkEnd w:id="1409"/>
      <w:r w:rsidRPr="0054792E">
        <w:t xml:space="preserve"> </w:t>
      </w:r>
    </w:p>
    <w:p w14:paraId="594A0608" w14:textId="77777777" w:rsidR="006205DF" w:rsidRPr="006205DF" w:rsidRDefault="006205DF" w:rsidP="00ED31EF">
      <w:r w:rsidRPr="006205DF">
        <w:rPr>
          <w:b/>
        </w:rPr>
        <w:t>Functionele beschrijving:</w:t>
      </w:r>
    </w:p>
    <w:p w14:paraId="505AC8C0" w14:textId="51B2D500" w:rsidR="005E6143" w:rsidRDefault="005E6143" w:rsidP="005E6143">
      <w:pPr>
        <w:pStyle w:val="Standaardinspringing"/>
        <w:ind w:left="0" w:firstLine="0"/>
      </w:pPr>
      <w:r w:rsidRPr="0054792E">
        <w:t>Selecteer alle</w:t>
      </w:r>
      <w:r>
        <w:t xml:space="preserve"> Rekening-gegevens uit RBG (tabel </w:t>
      </w:r>
      <w:r w:rsidR="0095502F">
        <w:t xml:space="preserve">HSEL_RN310REK </w:t>
      </w:r>
      <w:r>
        <w:t>) die zijn toegevoegd sinds de vorige verwerking</w:t>
      </w:r>
      <w:r w:rsidRPr="004F7F27">
        <w:t xml:space="preserve"> (</w:t>
      </w:r>
      <w:r w:rsidRPr="003F4F2B">
        <w:t>LAAD_TS</w:t>
      </w:r>
      <w:r>
        <w:t xml:space="preserve"> ligt ná</w:t>
      </w:r>
      <w:r w:rsidRPr="004F7F27">
        <w:t xml:space="preserve"> de </w:t>
      </w:r>
      <w:r w:rsidRPr="004F7F27">
        <w:rPr>
          <w:i/>
        </w:rPr>
        <w:t>Vorige_laad_TS</w:t>
      </w:r>
      <w:r>
        <w:t>).</w:t>
      </w:r>
      <w:r w:rsidRPr="0054792E">
        <w:t xml:space="preserve"> </w:t>
      </w:r>
    </w:p>
    <w:p w14:paraId="45D4444B" w14:textId="54A2397D" w:rsidR="005E6143" w:rsidRPr="0054792E" w:rsidRDefault="005E6143" w:rsidP="005E6143">
      <w:pPr>
        <w:pStyle w:val="Standaardinspringing"/>
        <w:ind w:left="0" w:firstLine="0"/>
      </w:pPr>
      <w:r>
        <w:t xml:space="preserve">Zoek daarbij alle </w:t>
      </w:r>
      <w:r w:rsidRPr="0054792E">
        <w:t xml:space="preserve">Bedragopgave-gegevens uit RBG (tabel </w:t>
      </w:r>
      <w:r w:rsidR="005F3C9D">
        <w:t>HSEL</w:t>
      </w:r>
      <w:r w:rsidRPr="0054792E">
        <w:t xml:space="preserve">_RN330BOP) </w:t>
      </w:r>
      <w:r>
        <w:t>waarbij BedragType = “O” (Opbrengst)</w:t>
      </w:r>
      <w:r>
        <w:rPr>
          <w:szCs w:val="19"/>
        </w:rPr>
        <w:t>.</w:t>
      </w:r>
    </w:p>
    <w:p w14:paraId="7B4CC337" w14:textId="77777777" w:rsidR="005E6143" w:rsidRPr="0054792E" w:rsidRDefault="005E6143" w:rsidP="005E6143">
      <w:pPr>
        <w:pStyle w:val="Standaardinspringing"/>
        <w:ind w:left="0" w:firstLine="0"/>
      </w:pPr>
    </w:p>
    <w:p w14:paraId="4AEA0A3E" w14:textId="77777777" w:rsidR="005E6143" w:rsidRDefault="005E6143" w:rsidP="005E6143">
      <w:pPr>
        <w:pStyle w:val="Standaardinspringing"/>
        <w:ind w:left="0" w:firstLine="0"/>
      </w:pPr>
      <w:r w:rsidRPr="0054792E">
        <w:t xml:space="preserve">Maak vervolgens van deze gegevens een lijst met unieke voorkomens van Business Keys </w:t>
      </w:r>
      <w:r>
        <w:t>en XAABB_MUTATIEBEGIN_TS.</w:t>
      </w:r>
    </w:p>
    <w:p w14:paraId="70D65F74" w14:textId="3575BF6E" w:rsidR="00E23B46" w:rsidRPr="0054792E" w:rsidRDefault="00E23B46" w:rsidP="00E23B46">
      <w:pPr>
        <w:pStyle w:val="Standaardinspringing"/>
        <w:ind w:left="0" w:firstLine="0"/>
      </w:pPr>
    </w:p>
    <w:p w14:paraId="6B18C951" w14:textId="77777777" w:rsidR="00E23B46" w:rsidRPr="00D5662A" w:rsidRDefault="00E23B46" w:rsidP="00ED31EF">
      <w:r w:rsidRPr="00D5662A">
        <w:rPr>
          <w:b/>
        </w:rPr>
        <w:t>Selectiepad:</w:t>
      </w:r>
    </w:p>
    <w:p w14:paraId="225A8B76" w14:textId="760530B4" w:rsidR="007708EC" w:rsidRDefault="0095502F" w:rsidP="007708EC">
      <w:pPr>
        <w:pStyle w:val="Standaardinspringing"/>
        <w:ind w:left="0" w:firstLine="0"/>
      </w:pPr>
      <w:r>
        <w:t xml:space="preserve">HSEL_RN310REK </w:t>
      </w:r>
    </w:p>
    <w:p w14:paraId="077EC3CF" w14:textId="0E6B9F50" w:rsidR="00E23B46" w:rsidRPr="0054792E" w:rsidRDefault="00E23B46" w:rsidP="00E23B46">
      <w:pPr>
        <w:pStyle w:val="Standaardinspringing"/>
        <w:ind w:left="0" w:firstLine="0"/>
      </w:pPr>
      <w:r w:rsidRPr="0054792E">
        <w:t xml:space="preserve">         </w:t>
      </w:r>
      <w:r w:rsidRPr="0054792E">
        <w:sym w:font="Wingdings" w:char="F0E2"/>
      </w:r>
      <w:r w:rsidRPr="0054792E">
        <w:t xml:space="preserve"> </w:t>
      </w:r>
      <w:r w:rsidR="000B25C9" w:rsidRPr="00FB573A">
        <w:rPr>
          <w:color w:val="7F7F7F" w:themeColor="text1" w:themeTint="80"/>
          <w:sz w:val="16"/>
          <w:szCs w:val="16"/>
        </w:rPr>
        <w:t>(</w:t>
      </w:r>
      <w:r w:rsidR="000B25C9">
        <w:rPr>
          <w:color w:val="7F7F7F" w:themeColor="text1" w:themeTint="80"/>
          <w:sz w:val="16"/>
          <w:szCs w:val="16"/>
        </w:rPr>
        <w:t xml:space="preserve">inner </w:t>
      </w:r>
      <w:r w:rsidR="000B25C9" w:rsidRPr="00FB573A">
        <w:rPr>
          <w:color w:val="7F7F7F" w:themeColor="text1" w:themeTint="80"/>
          <w:sz w:val="16"/>
          <w:szCs w:val="16"/>
        </w:rPr>
        <w:t>join)</w:t>
      </w:r>
      <w:r w:rsidR="000B25C9" w:rsidRPr="0054792E" w:rsidDel="000B25C9">
        <w:rPr>
          <w:color w:val="7F7F7F" w:themeColor="text1" w:themeTint="80"/>
          <w:sz w:val="16"/>
          <w:szCs w:val="16"/>
        </w:rPr>
        <w:t xml:space="preserve"> </w:t>
      </w:r>
    </w:p>
    <w:p w14:paraId="015C9C81" w14:textId="6E845E1A" w:rsidR="007708EC" w:rsidRPr="0054792E" w:rsidRDefault="005F3C9D" w:rsidP="007708EC">
      <w:pPr>
        <w:pStyle w:val="Standaardinspringing"/>
        <w:ind w:left="0" w:firstLine="0"/>
      </w:pPr>
      <w:r>
        <w:t>HSEL</w:t>
      </w:r>
      <w:r w:rsidR="007708EC" w:rsidRPr="0054792E">
        <w:t>_RN330BOP</w:t>
      </w:r>
    </w:p>
    <w:p w14:paraId="0B081427" w14:textId="77777777" w:rsidR="000B25C9" w:rsidRPr="00AE0711" w:rsidRDefault="000B25C9" w:rsidP="000B25C9">
      <w:pPr>
        <w:pStyle w:val="Standaardinspringing"/>
        <w:ind w:left="0" w:firstLine="0"/>
      </w:pPr>
      <w:r w:rsidRPr="00AE0711">
        <w:t xml:space="preserve">         </w:t>
      </w:r>
      <w:r w:rsidRPr="00AE0711">
        <w:sym w:font="Wingdings" w:char="F0E2"/>
      </w:r>
      <w:r w:rsidRPr="00AE0711">
        <w:t xml:space="preserve"> </w:t>
      </w:r>
      <w:r w:rsidRPr="00FB573A">
        <w:rPr>
          <w:color w:val="7F7F7F" w:themeColor="text1" w:themeTint="80"/>
          <w:sz w:val="16"/>
          <w:szCs w:val="16"/>
        </w:rPr>
        <w:t>(</w:t>
      </w:r>
      <w:r>
        <w:rPr>
          <w:color w:val="7F7F7F" w:themeColor="text1" w:themeTint="80"/>
          <w:sz w:val="16"/>
          <w:szCs w:val="16"/>
        </w:rPr>
        <w:t xml:space="preserve">inner </w:t>
      </w:r>
      <w:r w:rsidRPr="00FB573A">
        <w:rPr>
          <w:color w:val="7F7F7F" w:themeColor="text1" w:themeTint="80"/>
          <w:sz w:val="16"/>
          <w:szCs w:val="16"/>
        </w:rPr>
        <w:t>join)</w:t>
      </w:r>
    </w:p>
    <w:p w14:paraId="1F5662EC" w14:textId="77777777" w:rsidR="000B25C9" w:rsidRDefault="000B25C9" w:rsidP="000B25C9">
      <w:pPr>
        <w:pStyle w:val="Standaardinspringing"/>
        <w:ind w:left="0" w:firstLine="0"/>
      </w:pPr>
      <w:r w:rsidRPr="00E844F8">
        <w:t>H_FIN_</w:t>
      </w:r>
      <w:r>
        <w:t xml:space="preserve">MELDING </w:t>
      </w:r>
    </w:p>
    <w:p w14:paraId="21074E80" w14:textId="77777777" w:rsidR="00E23B46" w:rsidRPr="0054792E" w:rsidRDefault="00E23B46" w:rsidP="00E23B46"/>
    <w:p w14:paraId="305B4730" w14:textId="77777777" w:rsidR="00E23B46" w:rsidRPr="00D5662A" w:rsidRDefault="00E23B46" w:rsidP="00ED31EF">
      <w:r w:rsidRPr="00D5662A">
        <w:rPr>
          <w:b/>
        </w:rPr>
        <w:t>Kolommen en condities:</w:t>
      </w:r>
    </w:p>
    <w:tbl>
      <w:tblPr>
        <w:tblW w:w="9609" w:type="dxa"/>
        <w:tblLayout w:type="fixed"/>
        <w:tblCellMar>
          <w:left w:w="70" w:type="dxa"/>
          <w:right w:w="70" w:type="dxa"/>
        </w:tblCellMar>
        <w:tblLook w:val="0000" w:firstRow="0" w:lastRow="0" w:firstColumn="0" w:lastColumn="0" w:noHBand="0" w:noVBand="0"/>
      </w:tblPr>
      <w:tblGrid>
        <w:gridCol w:w="3823"/>
        <w:gridCol w:w="425"/>
        <w:gridCol w:w="5361"/>
      </w:tblGrid>
      <w:tr w:rsidR="007708EC" w:rsidRPr="000F65E6" w14:paraId="5AFE5B91" w14:textId="77777777" w:rsidTr="00ED31EF">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36CDA18" w14:textId="402A6FBD" w:rsidR="007708EC" w:rsidRDefault="0095502F" w:rsidP="007708EC">
            <w:pPr>
              <w:rPr>
                <w:b/>
                <w:sz w:val="16"/>
                <w:szCs w:val="16"/>
              </w:rPr>
            </w:pPr>
            <w:r>
              <w:rPr>
                <w:b/>
                <w:sz w:val="16"/>
                <w:szCs w:val="16"/>
              </w:rPr>
              <w:t xml:space="preserve">HSEL_RN310REK </w:t>
            </w:r>
            <w:r w:rsidR="007708EC" w:rsidRPr="000F65E6">
              <w:rPr>
                <w:b/>
                <w:sz w:val="16"/>
                <w:szCs w:val="16"/>
              </w:rPr>
              <w:t xml:space="preserve"> (alias: R</w:t>
            </w:r>
            <w:r w:rsidR="00EB5C48">
              <w:rPr>
                <w:b/>
                <w:sz w:val="16"/>
                <w:szCs w:val="16"/>
              </w:rPr>
              <w:t>1</w:t>
            </w:r>
            <w:r w:rsidR="007708EC" w:rsidRPr="000F65E6">
              <w:rPr>
                <w:b/>
                <w:sz w:val="16"/>
                <w:szCs w:val="16"/>
              </w:rPr>
              <w:t>)</w:t>
            </w:r>
          </w:p>
          <w:p w14:paraId="1CA452F0" w14:textId="0A7CA5A9" w:rsidR="00EB5C48" w:rsidRPr="000F65E6" w:rsidRDefault="00EB5C48" w:rsidP="007708EC">
            <w:pP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70E6FB7" w14:textId="11D538CC" w:rsidR="007708EC" w:rsidRPr="000F65E6" w:rsidRDefault="007708EC" w:rsidP="007708EC">
            <w:pPr>
              <w:ind w:right="-70"/>
              <w:rPr>
                <w:rFonts w:cs="Arial"/>
                <w:sz w:val="16"/>
                <w:szCs w:val="16"/>
              </w:rPr>
            </w:pPr>
            <w:r w:rsidRPr="000F65E6">
              <w:rPr>
                <w:b/>
                <w:sz w:val="16"/>
                <w:szCs w:val="16"/>
              </w:rPr>
              <w:t>Sel</w:t>
            </w:r>
          </w:p>
        </w:tc>
        <w:tc>
          <w:tcPr>
            <w:tcW w:w="536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FE0B7F7" w14:textId="7B8AE0EB" w:rsidR="007708EC" w:rsidRPr="000F65E6" w:rsidRDefault="007708EC" w:rsidP="007708EC">
            <w:pPr>
              <w:rPr>
                <w:rFonts w:cs="Arial"/>
                <w:sz w:val="16"/>
                <w:szCs w:val="16"/>
              </w:rPr>
            </w:pPr>
            <w:r w:rsidRPr="000F65E6">
              <w:rPr>
                <w:b/>
                <w:sz w:val="16"/>
                <w:szCs w:val="16"/>
              </w:rPr>
              <w:t>Conditie</w:t>
            </w:r>
          </w:p>
        </w:tc>
      </w:tr>
      <w:tr w:rsidR="003B5EAA" w:rsidRPr="000F65E6" w14:paraId="0C52F727" w14:textId="77777777" w:rsidTr="00E23B4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4D06BDB6" w14:textId="671B08A6" w:rsidR="003B5EAA" w:rsidRPr="000F65E6" w:rsidRDefault="003B5EAA" w:rsidP="007708EC">
            <w:pPr>
              <w:rPr>
                <w:rFonts w:cs="Arial"/>
                <w:sz w:val="16"/>
                <w:szCs w:val="16"/>
              </w:rPr>
            </w:pPr>
            <w:r w:rsidRPr="000F65E6">
              <w:rPr>
                <w:rFonts w:cs="Arial"/>
                <w:snapToGrid w:val="0"/>
                <w:color w:val="000000"/>
                <w:sz w:val="16"/>
                <w:szCs w:val="16"/>
              </w:rPr>
              <w:t>RECORDBRON_NAAM</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6A8C48A" w14:textId="3772E606" w:rsidR="003B5EAA" w:rsidRPr="000F65E6" w:rsidRDefault="003B5EAA" w:rsidP="007708EC">
            <w:pPr>
              <w:ind w:right="-70"/>
              <w:rPr>
                <w:rFonts w:cs="Arial"/>
                <w:sz w:val="16"/>
                <w:szCs w:val="16"/>
              </w:rPr>
            </w:pPr>
            <w:r w:rsidRPr="000F65E6">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388A5F1" w14:textId="77777777" w:rsidR="003B5EAA" w:rsidRPr="000F65E6" w:rsidRDefault="003B5EAA" w:rsidP="007708EC">
            <w:pPr>
              <w:rPr>
                <w:rFonts w:cs="Arial"/>
                <w:sz w:val="16"/>
                <w:szCs w:val="16"/>
              </w:rPr>
            </w:pPr>
          </w:p>
        </w:tc>
      </w:tr>
      <w:tr w:rsidR="007708EC" w:rsidRPr="000F65E6" w14:paraId="541BE149" w14:textId="77777777" w:rsidTr="00E23B4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418F722" w14:textId="1327B63A" w:rsidR="007708EC" w:rsidRPr="000F65E6" w:rsidRDefault="007708EC" w:rsidP="007708EC">
            <w:pPr>
              <w:rPr>
                <w:rFonts w:cs="Arial"/>
                <w:sz w:val="16"/>
                <w:szCs w:val="16"/>
              </w:rPr>
            </w:pPr>
            <w:r w:rsidRPr="000F65E6">
              <w:rPr>
                <w:rFonts w:cs="Arial"/>
                <w:sz w:val="16"/>
                <w:szCs w:val="16"/>
              </w:rPr>
              <w:t>RN310INDVERWERKING</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CCDC9E2" w14:textId="77777777" w:rsidR="007708EC" w:rsidRPr="000F65E6" w:rsidRDefault="007708EC" w:rsidP="007708EC">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DC6F116" w14:textId="71A0B08C" w:rsidR="007708EC" w:rsidRPr="000F65E6" w:rsidRDefault="007708EC" w:rsidP="007708EC">
            <w:pPr>
              <w:rPr>
                <w:rFonts w:cs="Arial"/>
                <w:sz w:val="16"/>
                <w:szCs w:val="16"/>
              </w:rPr>
            </w:pPr>
          </w:p>
        </w:tc>
      </w:tr>
      <w:tr w:rsidR="007708EC" w:rsidRPr="000F65E6" w14:paraId="3DDAEAA6" w14:textId="77777777" w:rsidTr="00E23B4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4C9E96F1" w14:textId="75869473" w:rsidR="007708EC" w:rsidRPr="000F65E6" w:rsidRDefault="007708EC" w:rsidP="007708EC">
            <w:pPr>
              <w:rPr>
                <w:rFonts w:cs="Arial"/>
                <w:snapToGrid w:val="0"/>
                <w:sz w:val="16"/>
                <w:szCs w:val="16"/>
              </w:rPr>
            </w:pPr>
            <w:r w:rsidRPr="000F65E6">
              <w:rPr>
                <w:rFonts w:cs="Arial"/>
                <w:sz w:val="16"/>
                <w:szCs w:val="16"/>
              </w:rPr>
              <w:t>RN310RSINBRN</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B118B31" w14:textId="77777777" w:rsidR="007708EC" w:rsidRPr="000F65E6" w:rsidRDefault="007708EC" w:rsidP="007708EC">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B15C95D" w14:textId="77777777" w:rsidR="007708EC" w:rsidRPr="000F65E6" w:rsidRDefault="007708EC" w:rsidP="007708EC">
            <w:pPr>
              <w:rPr>
                <w:rFonts w:cs="Arial"/>
                <w:sz w:val="16"/>
                <w:szCs w:val="16"/>
              </w:rPr>
            </w:pPr>
          </w:p>
        </w:tc>
      </w:tr>
      <w:tr w:rsidR="007708EC" w:rsidRPr="000F65E6" w14:paraId="7F605387" w14:textId="77777777" w:rsidTr="000F65E6">
        <w:trPr>
          <w:cantSplit/>
          <w:trHeight w:val="195"/>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1268B182" w14:textId="46FA079F" w:rsidR="007708EC" w:rsidRPr="000F65E6" w:rsidRDefault="007708EC" w:rsidP="007708EC">
            <w:pPr>
              <w:rPr>
                <w:b/>
                <w:sz w:val="16"/>
                <w:szCs w:val="16"/>
              </w:rPr>
            </w:pPr>
            <w:r w:rsidRPr="000F65E6">
              <w:rPr>
                <w:rFonts w:cs="Arial"/>
                <w:sz w:val="16"/>
                <w:szCs w:val="16"/>
              </w:rPr>
              <w:t>RN310VALUTAJAAR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56E7B7A" w14:textId="46B07F48" w:rsidR="007708EC" w:rsidRPr="000F65E6" w:rsidRDefault="007708EC" w:rsidP="007708EC">
            <w:pPr>
              <w:ind w:right="-70"/>
              <w:rPr>
                <w:b/>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0A83DA74" w14:textId="4E26EF20" w:rsidR="007708EC" w:rsidRPr="000F65E6" w:rsidRDefault="007708EC" w:rsidP="007708EC">
            <w:pPr>
              <w:rPr>
                <w:b/>
                <w:sz w:val="16"/>
                <w:szCs w:val="16"/>
              </w:rPr>
            </w:pPr>
          </w:p>
        </w:tc>
      </w:tr>
      <w:tr w:rsidR="007708EC" w:rsidRPr="000F65E6" w14:paraId="79AB863F" w14:textId="77777777" w:rsidTr="00E23B4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D715582" w14:textId="010344BE" w:rsidR="007708EC" w:rsidRPr="000F65E6" w:rsidRDefault="007708EC" w:rsidP="007708EC">
            <w:pPr>
              <w:rPr>
                <w:rFonts w:cs="Arial"/>
                <w:sz w:val="16"/>
                <w:szCs w:val="16"/>
              </w:rPr>
            </w:pPr>
            <w:r w:rsidRPr="000F65E6">
              <w:rPr>
                <w:rFonts w:cs="Arial"/>
                <w:snapToGrid w:val="0"/>
                <w:sz w:val="16"/>
                <w:szCs w:val="16"/>
              </w:rPr>
              <w:t>RN310PRODUCTID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FEA329E" w14:textId="79F463B2" w:rsidR="007708EC" w:rsidRPr="000F65E6" w:rsidRDefault="007708EC" w:rsidP="007708EC">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06A4C1CD" w14:textId="77777777" w:rsidR="007708EC" w:rsidRPr="000F65E6" w:rsidRDefault="007708EC" w:rsidP="007708EC">
            <w:pPr>
              <w:rPr>
                <w:rFonts w:cs="Arial"/>
                <w:sz w:val="16"/>
                <w:szCs w:val="16"/>
              </w:rPr>
            </w:pPr>
          </w:p>
        </w:tc>
      </w:tr>
      <w:tr w:rsidR="007708EC" w:rsidRPr="000F65E6" w14:paraId="47476CBB" w14:textId="77777777" w:rsidTr="00E23B4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444A289B" w14:textId="7570E8AA" w:rsidR="007708EC" w:rsidRPr="000F65E6" w:rsidRDefault="007708EC" w:rsidP="007708EC">
            <w:pPr>
              <w:rPr>
                <w:snapToGrid w:val="0"/>
                <w:color w:val="000000"/>
                <w:sz w:val="16"/>
                <w:szCs w:val="16"/>
                <w:highlight w:val="yellow"/>
              </w:rPr>
            </w:pPr>
            <w:r w:rsidRPr="000F65E6">
              <w:rPr>
                <w:rFonts w:cs="Arial"/>
                <w:snapToGrid w:val="0"/>
                <w:sz w:val="16"/>
                <w:szCs w:val="16"/>
              </w:rPr>
              <w:t>RN310REKENINGNR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C0496C0" w14:textId="77777777" w:rsidR="007708EC" w:rsidRPr="000F65E6" w:rsidRDefault="007708EC" w:rsidP="007708EC">
            <w:pPr>
              <w:ind w:right="-70"/>
              <w:rPr>
                <w:rFonts w:cs="Arial"/>
                <w:sz w:val="16"/>
                <w:szCs w:val="16"/>
                <w:highlight w:val="yellow"/>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071838CB" w14:textId="1FF21061" w:rsidR="007708EC" w:rsidRPr="000F65E6" w:rsidRDefault="007708EC" w:rsidP="007708EC">
            <w:pPr>
              <w:rPr>
                <w:rFonts w:cs="Arial"/>
                <w:sz w:val="16"/>
                <w:szCs w:val="16"/>
                <w:highlight w:val="yellow"/>
              </w:rPr>
            </w:pPr>
          </w:p>
        </w:tc>
      </w:tr>
      <w:tr w:rsidR="008132E9" w:rsidRPr="000F65E6" w14:paraId="1051D448" w14:textId="77777777" w:rsidTr="00E23B4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BD8C8C4" w14:textId="079AB215" w:rsidR="008132E9" w:rsidRPr="000F65E6" w:rsidRDefault="008132E9" w:rsidP="007708EC">
            <w:pPr>
              <w:rPr>
                <w:rFonts w:cs="Arial"/>
                <w:snapToGrid w:val="0"/>
                <w:sz w:val="16"/>
                <w:szCs w:val="16"/>
              </w:rPr>
            </w:pPr>
            <w:r>
              <w:rPr>
                <w:rFonts w:cs="Arial"/>
                <w:snapToGrid w:val="0"/>
                <w:sz w:val="16"/>
                <w:szCs w:val="16"/>
              </w:rPr>
              <w:t>RN310SOORTBESTAND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69AC938" w14:textId="77777777" w:rsidR="008132E9" w:rsidRPr="000F65E6" w:rsidRDefault="008132E9" w:rsidP="007708EC">
            <w:pPr>
              <w:ind w:right="-70"/>
              <w:rPr>
                <w:rFonts w:cs="Arial"/>
                <w:sz w:val="16"/>
                <w:szCs w:val="16"/>
                <w:highlight w:val="yellow"/>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4B261DCB" w14:textId="77777777" w:rsidR="008132E9" w:rsidRPr="000F65E6" w:rsidRDefault="008132E9" w:rsidP="007708EC">
            <w:pPr>
              <w:rPr>
                <w:rFonts w:cs="Arial"/>
                <w:sz w:val="16"/>
                <w:szCs w:val="16"/>
                <w:highlight w:val="yellow"/>
              </w:rPr>
            </w:pPr>
          </w:p>
        </w:tc>
      </w:tr>
      <w:tr w:rsidR="007708EC" w:rsidRPr="000F65E6" w14:paraId="4E4ECB93" w14:textId="77777777" w:rsidTr="00E23B4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1A23297D" w14:textId="0FAD6535" w:rsidR="007708EC" w:rsidRPr="000F65E6" w:rsidRDefault="006022AC" w:rsidP="007708EC">
            <w:pPr>
              <w:rPr>
                <w:snapToGrid w:val="0"/>
                <w:color w:val="000000"/>
                <w:sz w:val="16"/>
                <w:szCs w:val="16"/>
                <w:highlight w:val="yellow"/>
              </w:rPr>
            </w:pPr>
            <w:r w:rsidRPr="006022AC">
              <w:rPr>
                <w:rFonts w:cs="Arial"/>
                <w:snapToGrid w:val="0"/>
                <w:sz w:val="16"/>
                <w:szCs w:val="16"/>
              </w:rPr>
              <w:t>RN310DATTYDREG</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1FB54EF" w14:textId="1F73BE30" w:rsidR="007708EC" w:rsidRPr="000F65E6" w:rsidRDefault="007708EC" w:rsidP="007708EC">
            <w:pPr>
              <w:ind w:right="-70"/>
              <w:rPr>
                <w:rFonts w:cs="Arial"/>
                <w:sz w:val="16"/>
                <w:szCs w:val="16"/>
                <w:highlight w:val="yellow"/>
              </w:rPr>
            </w:pPr>
            <w:r w:rsidRPr="000F65E6">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31F63B54" w14:textId="3B6EA7A9" w:rsidR="007708EC" w:rsidRPr="000F65E6" w:rsidRDefault="007708EC" w:rsidP="007708EC">
            <w:pPr>
              <w:rPr>
                <w:rFonts w:cs="Arial"/>
                <w:sz w:val="16"/>
                <w:szCs w:val="16"/>
                <w:highlight w:val="yellow"/>
              </w:rPr>
            </w:pPr>
          </w:p>
        </w:tc>
      </w:tr>
      <w:tr w:rsidR="007708EC" w:rsidRPr="000F65E6" w14:paraId="493C5A3B" w14:textId="77777777" w:rsidTr="00ED31EF">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0886D85" w14:textId="54AE7312" w:rsidR="007708EC" w:rsidRDefault="001A7CE6" w:rsidP="007708EC">
            <w:pPr>
              <w:rPr>
                <w:b/>
                <w:sz w:val="16"/>
                <w:szCs w:val="16"/>
              </w:rPr>
            </w:pPr>
            <w:r>
              <w:rPr>
                <w:b/>
                <w:sz w:val="16"/>
                <w:szCs w:val="16"/>
              </w:rPr>
              <w:t>HSEL</w:t>
            </w:r>
            <w:r w:rsidR="007708EC" w:rsidRPr="000F65E6">
              <w:rPr>
                <w:b/>
                <w:sz w:val="16"/>
                <w:szCs w:val="16"/>
              </w:rPr>
              <w:t>_RN330BOP (alias: R2)</w:t>
            </w:r>
          </w:p>
          <w:p w14:paraId="09CC9107" w14:textId="3A20DC71" w:rsidR="00EB5C48" w:rsidRPr="000F65E6" w:rsidRDefault="00EB5C48" w:rsidP="007708EC">
            <w:pPr>
              <w:rPr>
                <w:snapToGrid w:val="0"/>
                <w:color w:val="000000"/>
                <w:sz w:val="16"/>
                <w:szCs w:val="16"/>
                <w:highlight w:val="yellow"/>
              </w:rPr>
            </w:pPr>
          </w:p>
        </w:tc>
        <w:tc>
          <w:tcPr>
            <w:tcW w:w="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7E47F3B" w14:textId="3BF0B364" w:rsidR="007708EC" w:rsidRPr="000F65E6" w:rsidRDefault="007708EC" w:rsidP="00EB5C48">
            <w:pPr>
              <w:ind w:right="-70"/>
              <w:rPr>
                <w:rFonts w:cs="Arial"/>
                <w:sz w:val="16"/>
                <w:szCs w:val="16"/>
                <w:highlight w:val="yellow"/>
              </w:rPr>
            </w:pPr>
            <w:r w:rsidRPr="000F65E6">
              <w:rPr>
                <w:b/>
                <w:sz w:val="16"/>
                <w:szCs w:val="16"/>
              </w:rPr>
              <w:t>Sel</w:t>
            </w:r>
          </w:p>
        </w:tc>
        <w:tc>
          <w:tcPr>
            <w:tcW w:w="536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3F1AB0F" w14:textId="67D5C3EF" w:rsidR="007708EC" w:rsidRPr="000F65E6" w:rsidRDefault="007708EC" w:rsidP="007708EC">
            <w:pPr>
              <w:rPr>
                <w:rFonts w:cs="Arial"/>
                <w:sz w:val="16"/>
                <w:szCs w:val="16"/>
                <w:highlight w:val="yellow"/>
              </w:rPr>
            </w:pPr>
            <w:r w:rsidRPr="000F65E6">
              <w:rPr>
                <w:b/>
                <w:sz w:val="16"/>
                <w:szCs w:val="16"/>
              </w:rPr>
              <w:t>Conditie</w:t>
            </w:r>
          </w:p>
        </w:tc>
      </w:tr>
      <w:tr w:rsidR="007708EC" w:rsidRPr="000F65E6" w14:paraId="7E012343" w14:textId="77777777" w:rsidTr="00E23B4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B5E65F9" w14:textId="43815028" w:rsidR="007708EC" w:rsidRPr="000F65E6" w:rsidRDefault="007708EC">
            <w:pPr>
              <w:rPr>
                <w:snapToGrid w:val="0"/>
                <w:color w:val="000000"/>
                <w:sz w:val="16"/>
                <w:szCs w:val="16"/>
                <w:highlight w:val="yellow"/>
              </w:rPr>
            </w:pPr>
            <w:r w:rsidRPr="000F65E6">
              <w:rPr>
                <w:rFonts w:cs="Arial"/>
                <w:sz w:val="16"/>
                <w:szCs w:val="16"/>
              </w:rPr>
              <w:t xml:space="preserve"> RN330REKID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F7AC172" w14:textId="77777777" w:rsidR="007708EC" w:rsidRPr="000F65E6" w:rsidRDefault="007708EC" w:rsidP="007708EC">
            <w:pPr>
              <w:ind w:right="-70"/>
              <w:rPr>
                <w:rFonts w:cs="Arial"/>
                <w:sz w:val="16"/>
                <w:szCs w:val="16"/>
                <w:highlight w:val="yellow"/>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035C10E7" w14:textId="52ECE778" w:rsidR="007708EC" w:rsidRPr="000F65E6" w:rsidRDefault="007708EC">
            <w:pPr>
              <w:rPr>
                <w:rFonts w:cs="Arial"/>
                <w:sz w:val="16"/>
                <w:szCs w:val="16"/>
                <w:highlight w:val="yellow"/>
              </w:rPr>
            </w:pPr>
            <w:r w:rsidRPr="000F65E6">
              <w:rPr>
                <w:sz w:val="16"/>
                <w:szCs w:val="16"/>
              </w:rPr>
              <w:t>= R1.</w:t>
            </w:r>
            <w:r w:rsidRPr="000F65E6">
              <w:rPr>
                <w:rFonts w:cs="Arial"/>
                <w:sz w:val="16"/>
                <w:szCs w:val="16"/>
              </w:rPr>
              <w:t xml:space="preserve"> RN310REKID</w:t>
            </w:r>
          </w:p>
        </w:tc>
      </w:tr>
      <w:tr w:rsidR="007708EC" w:rsidRPr="000F65E6" w14:paraId="5ECBA745" w14:textId="77777777" w:rsidTr="00E23B4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CB2CE22" w14:textId="6578D7BC" w:rsidR="007708EC" w:rsidRPr="000F65E6" w:rsidRDefault="007708EC" w:rsidP="007708EC">
            <w:pPr>
              <w:rPr>
                <w:snapToGrid w:val="0"/>
                <w:color w:val="000000"/>
                <w:sz w:val="16"/>
                <w:szCs w:val="16"/>
                <w:highlight w:val="yellow"/>
              </w:rPr>
            </w:pPr>
            <w:r w:rsidRPr="000F65E6">
              <w:rPr>
                <w:rFonts w:cs="Arial"/>
                <w:sz w:val="16"/>
                <w:szCs w:val="16"/>
              </w:rPr>
              <w:t>RN330BEDRTYPE</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29AAD84" w14:textId="77777777" w:rsidR="007708EC" w:rsidRPr="000F65E6" w:rsidRDefault="007708EC" w:rsidP="007708EC">
            <w:pPr>
              <w:ind w:right="-70"/>
              <w:rPr>
                <w:rFonts w:cs="Arial"/>
                <w:sz w:val="16"/>
                <w:szCs w:val="16"/>
                <w:highlight w:val="yellow"/>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42FF7F83" w14:textId="21DD282E" w:rsidR="007708EC" w:rsidRPr="000F65E6" w:rsidRDefault="007708EC" w:rsidP="007708EC">
            <w:pPr>
              <w:rPr>
                <w:rFonts w:cs="Arial"/>
                <w:sz w:val="16"/>
                <w:szCs w:val="16"/>
                <w:highlight w:val="yellow"/>
              </w:rPr>
            </w:pPr>
            <w:r w:rsidRPr="000F65E6">
              <w:rPr>
                <w:rFonts w:cs="Arial"/>
                <w:sz w:val="16"/>
                <w:szCs w:val="16"/>
              </w:rPr>
              <w:t>= “O”</w:t>
            </w:r>
          </w:p>
        </w:tc>
      </w:tr>
      <w:tr w:rsidR="007708EC" w:rsidRPr="000F65E6" w14:paraId="27A7B650" w14:textId="77777777" w:rsidTr="00ED31EF">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FE2D23F" w14:textId="67F92BC6" w:rsidR="007708EC" w:rsidRPr="000F65E6" w:rsidRDefault="007708EC" w:rsidP="007708EC">
            <w:pPr>
              <w:rPr>
                <w:b/>
                <w:snapToGrid w:val="0"/>
                <w:color w:val="000000"/>
                <w:sz w:val="16"/>
                <w:szCs w:val="16"/>
              </w:rPr>
            </w:pPr>
            <w:r w:rsidRPr="000F65E6">
              <w:rPr>
                <w:rFonts w:cs="Arial"/>
                <w:snapToGrid w:val="0"/>
                <w:color w:val="000000"/>
                <w:sz w:val="16"/>
                <w:szCs w:val="16"/>
              </w:rPr>
              <w:t>RN330VALUTA</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BA8A596" w14:textId="611097A1" w:rsidR="007708EC" w:rsidRPr="000F65E6" w:rsidRDefault="007708EC" w:rsidP="007708EC">
            <w:pPr>
              <w:ind w:right="-70"/>
              <w:rPr>
                <w:rFonts w:cs="Arial"/>
                <w:b/>
                <w:sz w:val="16"/>
                <w:szCs w:val="16"/>
              </w:rPr>
            </w:pPr>
            <w:r w:rsidRPr="000F65E6">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4FE53825" w14:textId="22341E1B" w:rsidR="007708EC" w:rsidRPr="000F65E6" w:rsidRDefault="007708EC" w:rsidP="007708EC">
            <w:pPr>
              <w:rPr>
                <w:rFonts w:cs="Arial"/>
                <w:b/>
                <w:sz w:val="16"/>
                <w:szCs w:val="16"/>
              </w:rPr>
            </w:pPr>
          </w:p>
        </w:tc>
      </w:tr>
      <w:tr w:rsidR="007708EC" w:rsidRPr="000F65E6" w14:paraId="21FF912A" w14:textId="77777777" w:rsidTr="00E23B4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809F0DA" w14:textId="5D113B05" w:rsidR="007708EC" w:rsidRPr="000F65E6" w:rsidRDefault="007708EC" w:rsidP="007708EC">
            <w:pPr>
              <w:rPr>
                <w:snapToGrid w:val="0"/>
                <w:color w:val="000000"/>
                <w:sz w:val="16"/>
                <w:szCs w:val="16"/>
              </w:rPr>
            </w:pPr>
            <w:r w:rsidRPr="000F65E6">
              <w:rPr>
                <w:rFonts w:cs="Arial"/>
                <w:sz w:val="16"/>
                <w:szCs w:val="16"/>
              </w:rPr>
              <w:t>RN330BDRHOOGTE</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069DA92" w14:textId="17DFF2BE" w:rsidR="007708EC" w:rsidRPr="000F65E6" w:rsidRDefault="007708EC" w:rsidP="007708EC">
            <w:pPr>
              <w:ind w:right="-70"/>
              <w:rPr>
                <w:rFonts w:cs="Arial"/>
                <w:sz w:val="16"/>
                <w:szCs w:val="16"/>
              </w:rPr>
            </w:pPr>
            <w:r w:rsidRPr="000F65E6">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57F30B26" w14:textId="106DD1C3" w:rsidR="007708EC" w:rsidRPr="000F65E6" w:rsidRDefault="007708EC" w:rsidP="007708EC">
            <w:pPr>
              <w:rPr>
                <w:rFonts w:cs="Arial"/>
                <w:sz w:val="16"/>
                <w:szCs w:val="16"/>
              </w:rPr>
            </w:pPr>
          </w:p>
        </w:tc>
      </w:tr>
      <w:tr w:rsidR="007708EC" w:rsidRPr="000F65E6" w14:paraId="12861383" w14:textId="77777777" w:rsidTr="00E23B4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470C25C" w14:textId="791224D3" w:rsidR="007708EC" w:rsidRPr="000F65E6" w:rsidRDefault="007708EC" w:rsidP="007708EC">
            <w:pPr>
              <w:rPr>
                <w:snapToGrid w:val="0"/>
                <w:color w:val="000000"/>
                <w:sz w:val="16"/>
                <w:szCs w:val="16"/>
              </w:rPr>
            </w:pPr>
            <w:r w:rsidRPr="000F65E6">
              <w:rPr>
                <w:rFonts w:cs="Arial"/>
                <w:sz w:val="16"/>
                <w:szCs w:val="16"/>
              </w:rPr>
              <w:t>RN330BDRHOOGTEEUR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4DD35E9" w14:textId="3C7FEB9B" w:rsidR="007708EC" w:rsidRPr="000F65E6" w:rsidRDefault="007708EC" w:rsidP="007708EC">
            <w:pPr>
              <w:ind w:right="-70"/>
              <w:rPr>
                <w:rFonts w:cs="Arial"/>
                <w:sz w:val="16"/>
                <w:szCs w:val="16"/>
              </w:rPr>
            </w:pPr>
            <w:r w:rsidRPr="000F65E6">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456A1A77" w14:textId="1ACDAB01" w:rsidR="007708EC" w:rsidRPr="000F65E6" w:rsidRDefault="007708EC" w:rsidP="007708EC">
            <w:pPr>
              <w:rPr>
                <w:rFonts w:cs="Arial"/>
                <w:sz w:val="16"/>
                <w:szCs w:val="16"/>
              </w:rPr>
            </w:pPr>
          </w:p>
        </w:tc>
      </w:tr>
      <w:tr w:rsidR="007708EC" w:rsidRPr="000F65E6" w14:paraId="74E7E5F3" w14:textId="77777777" w:rsidTr="00E23B4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15D6F9ED" w14:textId="481BB614" w:rsidR="007708EC" w:rsidRPr="000F65E6" w:rsidRDefault="007708EC" w:rsidP="007708EC">
            <w:pPr>
              <w:rPr>
                <w:rFonts w:cs="Arial"/>
                <w:sz w:val="16"/>
                <w:szCs w:val="16"/>
              </w:rPr>
            </w:pPr>
            <w:r w:rsidRPr="000F65E6">
              <w:rPr>
                <w:rFonts w:cs="Arial"/>
                <w:snapToGrid w:val="0"/>
                <w:sz w:val="16"/>
                <w:szCs w:val="16"/>
              </w:rPr>
              <w:t>RN330REKID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33EB723" w14:textId="77777777" w:rsidR="007708EC" w:rsidRPr="000F65E6" w:rsidRDefault="007708EC" w:rsidP="007708EC">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4804A2D7" w14:textId="77777777" w:rsidR="007708EC" w:rsidRPr="000F65E6" w:rsidRDefault="007708EC" w:rsidP="007708EC">
            <w:pPr>
              <w:rPr>
                <w:rFonts w:cs="Arial"/>
                <w:sz w:val="16"/>
                <w:szCs w:val="16"/>
              </w:rPr>
            </w:pPr>
          </w:p>
        </w:tc>
      </w:tr>
      <w:tr w:rsidR="00EB5C48" w:rsidRPr="000F65E6" w14:paraId="71DD719F" w14:textId="77777777" w:rsidTr="00394B86">
        <w:trPr>
          <w:cantSplit/>
          <w:trHeight w:val="432"/>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5D3D2906" w14:textId="77777777" w:rsidR="00EB5C48" w:rsidRPr="000F65E6" w:rsidRDefault="00EB5C48" w:rsidP="00394B86">
            <w:pPr>
              <w:rPr>
                <w:b/>
                <w:sz w:val="16"/>
                <w:szCs w:val="16"/>
              </w:rPr>
            </w:pPr>
            <w:r w:rsidRPr="000F65E6">
              <w:rPr>
                <w:b/>
                <w:sz w:val="16"/>
                <w:szCs w:val="16"/>
              </w:rPr>
              <w:t>H_FIN_MELDING (alias: H1)</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0E5BBE7F" w14:textId="275EAA89" w:rsidR="00EB5C48" w:rsidRPr="000F65E6" w:rsidRDefault="00EB5C48" w:rsidP="00EB5C48">
            <w:pPr>
              <w:ind w:right="-70"/>
              <w:rPr>
                <w:b/>
                <w:sz w:val="16"/>
                <w:szCs w:val="16"/>
              </w:rPr>
            </w:pPr>
            <w:r w:rsidRPr="000F65E6">
              <w:rPr>
                <w:b/>
                <w:sz w:val="16"/>
                <w:szCs w:val="16"/>
              </w:rPr>
              <w:t>Se</w:t>
            </w:r>
            <w:r>
              <w:rPr>
                <w:b/>
                <w:sz w:val="16"/>
                <w:szCs w:val="16"/>
              </w:rPr>
              <w:t>l</w:t>
            </w:r>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70A7D684" w14:textId="77777777" w:rsidR="00EB5C48" w:rsidRPr="000F65E6" w:rsidRDefault="00EB5C48" w:rsidP="00394B86">
            <w:pPr>
              <w:rPr>
                <w:b/>
                <w:sz w:val="16"/>
                <w:szCs w:val="16"/>
              </w:rPr>
            </w:pPr>
            <w:r w:rsidRPr="000F65E6">
              <w:rPr>
                <w:b/>
                <w:sz w:val="16"/>
                <w:szCs w:val="16"/>
              </w:rPr>
              <w:t>Conditie</w:t>
            </w:r>
          </w:p>
        </w:tc>
      </w:tr>
      <w:tr w:rsidR="00EB5C48" w:rsidRPr="000F65E6" w14:paraId="29952458" w14:textId="77777777" w:rsidTr="00394B8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575CE1B6" w14:textId="77777777" w:rsidR="00EB5C48" w:rsidRPr="000F65E6" w:rsidRDefault="00EB5C48" w:rsidP="00394B86">
            <w:pPr>
              <w:rPr>
                <w:rFonts w:cs="Arial"/>
                <w:sz w:val="16"/>
                <w:szCs w:val="16"/>
              </w:rPr>
            </w:pPr>
            <w:r w:rsidRPr="000F65E6">
              <w:rPr>
                <w:snapToGrid w:val="0"/>
                <w:color w:val="000000"/>
                <w:sz w:val="16"/>
                <w:szCs w:val="16"/>
              </w:rPr>
              <w:t>XAAB_SK</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14BF430" w14:textId="77777777" w:rsidR="00EB5C48" w:rsidRPr="000F65E6" w:rsidRDefault="00EB5C48" w:rsidP="00394B86">
            <w:pPr>
              <w:ind w:right="-70"/>
              <w:rPr>
                <w:rFonts w:cs="Arial"/>
                <w:sz w:val="16"/>
                <w:szCs w:val="16"/>
              </w:rPr>
            </w:pPr>
            <w:r w:rsidRPr="000F65E6">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9E38C95" w14:textId="77777777" w:rsidR="00EB5C48" w:rsidRPr="000F65E6" w:rsidRDefault="00EB5C48" w:rsidP="00394B86">
            <w:pPr>
              <w:rPr>
                <w:rFonts w:cs="Arial"/>
                <w:sz w:val="16"/>
                <w:szCs w:val="16"/>
              </w:rPr>
            </w:pPr>
          </w:p>
        </w:tc>
      </w:tr>
      <w:tr w:rsidR="00EB5C48" w:rsidRPr="000F65E6" w14:paraId="2578AC55" w14:textId="77777777" w:rsidTr="00394B8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59A01351" w14:textId="77777777" w:rsidR="00EB5C48" w:rsidRPr="000F65E6" w:rsidRDefault="00EB5C48" w:rsidP="00394B86">
            <w:pPr>
              <w:rPr>
                <w:rFonts w:cs="Arial"/>
                <w:sz w:val="16"/>
                <w:szCs w:val="16"/>
              </w:rPr>
            </w:pPr>
            <w:r w:rsidRPr="000F65E6">
              <w:rPr>
                <w:rFonts w:cs="Arial"/>
                <w:snapToGrid w:val="0"/>
                <w:sz w:val="16"/>
                <w:szCs w:val="16"/>
              </w:rPr>
              <w:t>XAAB_RSIN</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D11F1F9" w14:textId="77777777" w:rsidR="00EB5C48" w:rsidRPr="000F65E6" w:rsidRDefault="00EB5C48" w:rsidP="00394B86">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47CDEB5" w14:textId="6A24E7D1" w:rsidR="00EB5C48" w:rsidRPr="000F65E6" w:rsidRDefault="00EB5C48">
            <w:pPr>
              <w:rPr>
                <w:rFonts w:cs="Arial"/>
                <w:sz w:val="16"/>
                <w:szCs w:val="16"/>
              </w:rPr>
            </w:pPr>
            <w:r w:rsidRPr="000F65E6">
              <w:rPr>
                <w:rFonts w:cs="Arial"/>
                <w:snapToGrid w:val="0"/>
                <w:sz w:val="16"/>
                <w:szCs w:val="16"/>
              </w:rPr>
              <w:t>=R</w:t>
            </w:r>
            <w:r w:rsidR="008132E9">
              <w:rPr>
                <w:rFonts w:cs="Arial"/>
                <w:snapToGrid w:val="0"/>
                <w:sz w:val="16"/>
                <w:szCs w:val="16"/>
              </w:rPr>
              <w:t>1</w:t>
            </w:r>
            <w:r w:rsidRPr="000F65E6">
              <w:rPr>
                <w:rFonts w:cs="Arial"/>
                <w:snapToGrid w:val="0"/>
                <w:sz w:val="16"/>
                <w:szCs w:val="16"/>
              </w:rPr>
              <w:t>.</w:t>
            </w:r>
            <w:r w:rsidR="000E0C0E" w:rsidRPr="000F65E6" w:rsidDel="000E0C0E">
              <w:rPr>
                <w:rFonts w:cs="Arial"/>
                <w:snapToGrid w:val="0"/>
                <w:sz w:val="16"/>
                <w:szCs w:val="16"/>
              </w:rPr>
              <w:t xml:space="preserve"> </w:t>
            </w:r>
            <w:r w:rsidRPr="000F65E6">
              <w:rPr>
                <w:rFonts w:cs="Arial"/>
                <w:snapToGrid w:val="0"/>
                <w:sz w:val="16"/>
                <w:szCs w:val="16"/>
              </w:rPr>
              <w:t>RN310RSINBRN</w:t>
            </w:r>
          </w:p>
        </w:tc>
      </w:tr>
      <w:tr w:rsidR="00EB5C48" w:rsidRPr="000F65E6" w14:paraId="25D3C686" w14:textId="77777777" w:rsidTr="00394B8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17805E8" w14:textId="77777777" w:rsidR="00EB5C48" w:rsidRPr="000F65E6" w:rsidRDefault="00EB5C48" w:rsidP="00394B86">
            <w:pPr>
              <w:rPr>
                <w:rFonts w:cs="Arial"/>
                <w:snapToGrid w:val="0"/>
                <w:sz w:val="16"/>
                <w:szCs w:val="16"/>
              </w:rPr>
            </w:pPr>
            <w:r w:rsidRPr="000F65E6">
              <w:rPr>
                <w:rFonts w:cs="Arial"/>
                <w:snapToGrid w:val="0"/>
                <w:sz w:val="16"/>
                <w:szCs w:val="16"/>
              </w:rPr>
              <w:t>XAAB_GEGEVENSTIJDVAK</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48764A2" w14:textId="77777777" w:rsidR="00EB5C48" w:rsidRPr="000F65E6" w:rsidRDefault="00EB5C48" w:rsidP="00394B86">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292C5C0A" w14:textId="24DE32DD" w:rsidR="00EB5C48" w:rsidRPr="000F65E6" w:rsidRDefault="00EB5C48">
            <w:pPr>
              <w:rPr>
                <w:rFonts w:cs="Arial"/>
                <w:sz w:val="16"/>
                <w:szCs w:val="16"/>
              </w:rPr>
            </w:pPr>
            <w:r w:rsidRPr="000F65E6">
              <w:rPr>
                <w:rFonts w:cs="Arial"/>
                <w:snapToGrid w:val="0"/>
                <w:sz w:val="16"/>
                <w:szCs w:val="16"/>
              </w:rPr>
              <w:t>=R</w:t>
            </w:r>
            <w:r w:rsidR="008132E9">
              <w:rPr>
                <w:rFonts w:cs="Arial"/>
                <w:snapToGrid w:val="0"/>
                <w:sz w:val="16"/>
                <w:szCs w:val="16"/>
              </w:rPr>
              <w:t>1</w:t>
            </w:r>
            <w:r w:rsidRPr="000F65E6">
              <w:rPr>
                <w:rFonts w:cs="Arial"/>
                <w:snapToGrid w:val="0"/>
                <w:sz w:val="16"/>
                <w:szCs w:val="16"/>
              </w:rPr>
              <w:t>.</w:t>
            </w:r>
            <w:r w:rsidR="000E0C0E" w:rsidRPr="000F65E6" w:rsidDel="000E0C0E">
              <w:rPr>
                <w:rFonts w:cs="Arial"/>
                <w:snapToGrid w:val="0"/>
                <w:sz w:val="16"/>
                <w:szCs w:val="16"/>
              </w:rPr>
              <w:t xml:space="preserve"> </w:t>
            </w:r>
            <w:r w:rsidRPr="000F65E6">
              <w:rPr>
                <w:rFonts w:cs="Arial"/>
                <w:snapToGrid w:val="0"/>
                <w:sz w:val="16"/>
                <w:szCs w:val="16"/>
              </w:rPr>
              <w:t>RN310VALUTAJAAR</w:t>
            </w:r>
          </w:p>
        </w:tc>
      </w:tr>
      <w:tr w:rsidR="00EB5C48" w:rsidRPr="000F65E6" w14:paraId="5717FCA6" w14:textId="77777777" w:rsidTr="00394B86">
        <w:trPr>
          <w:cantSplit/>
          <w:trHeight w:val="345"/>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4873C2D1" w14:textId="77777777" w:rsidR="00EB5C48" w:rsidRPr="000F65E6" w:rsidRDefault="00EB5C48" w:rsidP="00394B86">
            <w:pPr>
              <w:rPr>
                <w:b/>
                <w:sz w:val="16"/>
                <w:szCs w:val="16"/>
              </w:rPr>
            </w:pPr>
            <w:r w:rsidRPr="000F65E6">
              <w:rPr>
                <w:rFonts w:cs="Arial"/>
                <w:snapToGrid w:val="0"/>
                <w:sz w:val="16"/>
                <w:szCs w:val="16"/>
              </w:rPr>
              <w:t>XAAB_PRODUCTID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C05B859" w14:textId="77777777" w:rsidR="00EB5C48" w:rsidRPr="000F65E6" w:rsidRDefault="00EB5C48" w:rsidP="00394B86">
            <w:pPr>
              <w:ind w:right="-70"/>
              <w:rPr>
                <w:b/>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227E01CE" w14:textId="7B521E60" w:rsidR="00EB5C48" w:rsidRPr="000F65E6" w:rsidRDefault="00EB5C48">
            <w:pPr>
              <w:rPr>
                <w:b/>
                <w:sz w:val="16"/>
                <w:szCs w:val="16"/>
              </w:rPr>
            </w:pPr>
            <w:r w:rsidRPr="000F65E6">
              <w:rPr>
                <w:rFonts w:cs="Arial"/>
                <w:snapToGrid w:val="0"/>
                <w:sz w:val="16"/>
                <w:szCs w:val="16"/>
              </w:rPr>
              <w:t>=R</w:t>
            </w:r>
            <w:r w:rsidR="008132E9">
              <w:rPr>
                <w:rFonts w:cs="Arial"/>
                <w:snapToGrid w:val="0"/>
                <w:sz w:val="16"/>
                <w:szCs w:val="16"/>
              </w:rPr>
              <w:t>1</w:t>
            </w:r>
            <w:r w:rsidRPr="000F65E6">
              <w:rPr>
                <w:rFonts w:cs="Arial"/>
                <w:snapToGrid w:val="0"/>
                <w:sz w:val="16"/>
                <w:szCs w:val="16"/>
              </w:rPr>
              <w:t>.</w:t>
            </w:r>
            <w:r w:rsidR="000E0C0E" w:rsidRPr="000F65E6" w:rsidDel="000E0C0E">
              <w:rPr>
                <w:rFonts w:cs="Arial"/>
                <w:snapToGrid w:val="0"/>
                <w:sz w:val="16"/>
                <w:szCs w:val="16"/>
              </w:rPr>
              <w:t xml:space="preserve"> </w:t>
            </w:r>
            <w:r w:rsidRPr="000F65E6">
              <w:rPr>
                <w:rFonts w:cs="Arial"/>
                <w:snapToGrid w:val="0"/>
                <w:sz w:val="16"/>
                <w:szCs w:val="16"/>
              </w:rPr>
              <w:t>RN310PRODUCTID</w:t>
            </w:r>
          </w:p>
        </w:tc>
      </w:tr>
      <w:tr w:rsidR="00EB5C48" w:rsidRPr="000F65E6" w14:paraId="09FD9EB2" w14:textId="77777777" w:rsidTr="00394B8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4E444AB7" w14:textId="77777777" w:rsidR="00EB5C48" w:rsidRPr="000F65E6" w:rsidRDefault="00EB5C48" w:rsidP="00394B86">
            <w:pPr>
              <w:rPr>
                <w:rFonts w:cs="Arial"/>
                <w:sz w:val="16"/>
                <w:szCs w:val="16"/>
              </w:rPr>
            </w:pPr>
            <w:r w:rsidRPr="000F65E6">
              <w:rPr>
                <w:rFonts w:cs="Arial"/>
                <w:snapToGrid w:val="0"/>
                <w:sz w:val="16"/>
                <w:szCs w:val="16"/>
              </w:rPr>
              <w:t>XAAB_PRODUCTNUMMER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CF3233A" w14:textId="77777777" w:rsidR="00EB5C48" w:rsidRPr="000F65E6" w:rsidRDefault="00EB5C48" w:rsidP="00394B86">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069B2C42" w14:textId="18643DC4" w:rsidR="00EB5C48" w:rsidRPr="000F65E6" w:rsidRDefault="00EB5C48">
            <w:pPr>
              <w:rPr>
                <w:rFonts w:cs="Arial"/>
                <w:sz w:val="16"/>
                <w:szCs w:val="16"/>
              </w:rPr>
            </w:pPr>
            <w:r w:rsidRPr="000F65E6">
              <w:rPr>
                <w:rFonts w:cs="Arial"/>
                <w:snapToGrid w:val="0"/>
                <w:sz w:val="16"/>
                <w:szCs w:val="16"/>
              </w:rPr>
              <w:t>=R</w:t>
            </w:r>
            <w:r w:rsidR="008132E9">
              <w:rPr>
                <w:rFonts w:cs="Arial"/>
                <w:snapToGrid w:val="0"/>
                <w:sz w:val="16"/>
                <w:szCs w:val="16"/>
              </w:rPr>
              <w:t>1</w:t>
            </w:r>
            <w:r w:rsidRPr="000F65E6">
              <w:rPr>
                <w:rFonts w:cs="Arial"/>
                <w:snapToGrid w:val="0"/>
                <w:sz w:val="16"/>
                <w:szCs w:val="16"/>
              </w:rPr>
              <w:t>.</w:t>
            </w:r>
            <w:r w:rsidR="000E0C0E" w:rsidRPr="000F65E6" w:rsidDel="000E0C0E">
              <w:rPr>
                <w:rFonts w:cs="Arial"/>
                <w:snapToGrid w:val="0"/>
                <w:sz w:val="16"/>
                <w:szCs w:val="16"/>
              </w:rPr>
              <w:t xml:space="preserve"> </w:t>
            </w:r>
            <w:r w:rsidRPr="000F65E6">
              <w:rPr>
                <w:rFonts w:cs="Arial"/>
                <w:snapToGrid w:val="0"/>
                <w:sz w:val="16"/>
                <w:szCs w:val="16"/>
              </w:rPr>
              <w:t>RN310REKENINGNR</w:t>
            </w:r>
          </w:p>
        </w:tc>
      </w:tr>
      <w:tr w:rsidR="00C54E38" w:rsidRPr="00D26284" w14:paraId="06468808" w14:textId="77777777" w:rsidTr="00C54E38">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14829E84" w14:textId="77777777" w:rsidR="00C54E38" w:rsidRPr="00D26284" w:rsidRDefault="00C54E38" w:rsidP="00074562">
            <w:pPr>
              <w:rPr>
                <w:rFonts w:cs="Arial"/>
                <w:snapToGrid w:val="0"/>
                <w:sz w:val="16"/>
                <w:szCs w:val="16"/>
              </w:rPr>
            </w:pPr>
            <w:r>
              <w:rPr>
                <w:rFonts w:cs="Arial"/>
                <w:snapToGrid w:val="0"/>
                <w:sz w:val="16"/>
                <w:szCs w:val="16"/>
              </w:rPr>
              <w:lastRenderedPageBreak/>
              <w:t>XAAB_BERICHTTYPE</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207EB2B" w14:textId="77777777" w:rsidR="00C54E38" w:rsidRPr="00C54E38" w:rsidRDefault="00C54E38" w:rsidP="00074562">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34D5B9D2" w14:textId="58A24977" w:rsidR="00C54E38" w:rsidRPr="00D26284" w:rsidRDefault="00C54E38">
            <w:pPr>
              <w:rPr>
                <w:rFonts w:cs="Arial"/>
                <w:snapToGrid w:val="0"/>
                <w:sz w:val="16"/>
                <w:szCs w:val="16"/>
              </w:rPr>
            </w:pPr>
            <w:r>
              <w:rPr>
                <w:rFonts w:cs="Arial"/>
                <w:snapToGrid w:val="0"/>
                <w:sz w:val="16"/>
                <w:szCs w:val="16"/>
              </w:rPr>
              <w:t>=R1.</w:t>
            </w:r>
            <w:r w:rsidR="000E0C0E" w:rsidDel="000E0C0E">
              <w:rPr>
                <w:rFonts w:cs="Arial"/>
                <w:snapToGrid w:val="0"/>
                <w:sz w:val="16"/>
                <w:szCs w:val="16"/>
              </w:rPr>
              <w:t xml:space="preserve"> </w:t>
            </w:r>
            <w:r>
              <w:rPr>
                <w:rFonts w:cs="Arial"/>
                <w:snapToGrid w:val="0"/>
                <w:sz w:val="16"/>
                <w:szCs w:val="16"/>
              </w:rPr>
              <w:t>RN310SOORTBESTAND</w:t>
            </w:r>
          </w:p>
        </w:tc>
      </w:tr>
      <w:tr w:rsidR="00EB5C48" w:rsidRPr="000F65E6" w14:paraId="396B8DC0" w14:textId="77777777" w:rsidTr="00394B8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1BDC769" w14:textId="77777777" w:rsidR="00EB5C48" w:rsidRPr="000F65E6" w:rsidRDefault="00EB5C48" w:rsidP="00394B86">
            <w:pPr>
              <w:rPr>
                <w:rFonts w:cs="Arial"/>
                <w:sz w:val="16"/>
                <w:szCs w:val="16"/>
              </w:rPr>
            </w:pPr>
            <w:r w:rsidRPr="000F65E6">
              <w:rPr>
                <w:rFonts w:cs="Arial"/>
                <w:snapToGrid w:val="0"/>
                <w:sz w:val="16"/>
                <w:szCs w:val="16"/>
              </w:rPr>
              <w:t>XAAB_MELDINGTYPE</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898028D" w14:textId="77777777" w:rsidR="00EB5C48" w:rsidRPr="000F65E6" w:rsidRDefault="00EB5C48" w:rsidP="00394B86">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0AA6BB49" w14:textId="77777777" w:rsidR="00EB5C48" w:rsidRPr="000F65E6" w:rsidRDefault="00EB5C48" w:rsidP="00394B86">
            <w:pPr>
              <w:rPr>
                <w:rFonts w:cs="Arial"/>
                <w:sz w:val="16"/>
                <w:szCs w:val="16"/>
              </w:rPr>
            </w:pPr>
            <w:r w:rsidRPr="000F65E6">
              <w:rPr>
                <w:rFonts w:cs="Arial"/>
                <w:snapToGrid w:val="0"/>
                <w:sz w:val="16"/>
                <w:szCs w:val="16"/>
              </w:rPr>
              <w:t>“BANK”</w:t>
            </w:r>
          </w:p>
        </w:tc>
      </w:tr>
      <w:tr w:rsidR="00EB5C48" w:rsidRPr="000F65E6" w14:paraId="40B3E5EC" w14:textId="77777777" w:rsidTr="00394B8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E29DB5C" w14:textId="77777777" w:rsidR="00EB5C48" w:rsidRPr="000F65E6" w:rsidRDefault="00EB5C48" w:rsidP="00394B86">
            <w:pPr>
              <w:rPr>
                <w:rFonts w:cs="Arial"/>
                <w:sz w:val="16"/>
                <w:szCs w:val="16"/>
              </w:rPr>
            </w:pPr>
            <w:r w:rsidRPr="000F65E6">
              <w:rPr>
                <w:rFonts w:cs="Arial"/>
                <w:snapToGrid w:val="0"/>
                <w:sz w:val="16"/>
                <w:szCs w:val="16"/>
              </w:rPr>
              <w:t>XAAB_MAAND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6D145BE" w14:textId="77777777" w:rsidR="00EB5C48" w:rsidRPr="000F65E6" w:rsidRDefault="00EB5C48" w:rsidP="00394B86">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356D6476" w14:textId="77777777" w:rsidR="00EB5C48" w:rsidRPr="000F65E6" w:rsidRDefault="00EB5C48" w:rsidP="00394B86">
            <w:pPr>
              <w:rPr>
                <w:rFonts w:cs="Arial"/>
                <w:sz w:val="16"/>
                <w:szCs w:val="16"/>
              </w:rPr>
            </w:pPr>
            <w:r w:rsidRPr="000F65E6">
              <w:rPr>
                <w:rFonts w:cs="Arial"/>
                <w:snapToGrid w:val="0"/>
                <w:sz w:val="16"/>
                <w:szCs w:val="16"/>
              </w:rPr>
              <w:t>“00”</w:t>
            </w:r>
          </w:p>
        </w:tc>
      </w:tr>
    </w:tbl>
    <w:p w14:paraId="241D3FCD" w14:textId="77777777" w:rsidR="00E23B46" w:rsidRPr="00E93CAD" w:rsidRDefault="00E23B46" w:rsidP="00E23B46">
      <w:pPr>
        <w:pStyle w:val="Plattetekst"/>
        <w:rPr>
          <w:i w:val="0"/>
          <w:highlight w:val="yellow"/>
          <w:lang w:val="en-US"/>
        </w:rPr>
      </w:pPr>
    </w:p>
    <w:p w14:paraId="11257338" w14:textId="77777777" w:rsidR="00E23B46" w:rsidRPr="00D5662A" w:rsidRDefault="00E23B46" w:rsidP="00ED31EF">
      <w:r w:rsidRPr="00D5662A">
        <w:rPr>
          <w:b/>
        </w:rPr>
        <w:t>Uitvoer:</w:t>
      </w:r>
    </w:p>
    <w:p w14:paraId="4E62E727" w14:textId="62B2FA5F" w:rsidR="00563177" w:rsidRPr="005F740A" w:rsidRDefault="00563177" w:rsidP="00563177">
      <w:pPr>
        <w:rPr>
          <w:szCs w:val="19"/>
        </w:rPr>
      </w:pPr>
      <w:r w:rsidRPr="00E43CB1">
        <w:rPr>
          <w:szCs w:val="19"/>
        </w:rPr>
        <w:t>Voor iedere unieke regel uit RBG_BedragOpgave (</w:t>
      </w:r>
      <w:r w:rsidR="005F3C9D">
        <w:rPr>
          <w:szCs w:val="19"/>
        </w:rPr>
        <w:t>HSEL</w:t>
      </w:r>
      <w:r w:rsidRPr="00E43CB1">
        <w:rPr>
          <w:szCs w:val="19"/>
        </w:rPr>
        <w:t xml:space="preserve">_RN330BOP) waarbij BedragType </w:t>
      </w:r>
      <w:r w:rsidRPr="001F0F11">
        <w:rPr>
          <w:szCs w:val="19"/>
        </w:rPr>
        <w:t xml:space="preserve">=“O” én </w:t>
      </w:r>
      <w:r w:rsidRPr="00E43CB1">
        <w:rPr>
          <w:szCs w:val="19"/>
        </w:rPr>
        <w:t>Rekening.</w:t>
      </w:r>
      <w:r w:rsidRPr="00E43CB1">
        <w:rPr>
          <w:rFonts w:cs="Arial"/>
          <w:szCs w:val="19"/>
        </w:rPr>
        <w:t xml:space="preserve">IndicatieVerwerking = “0” of “2” én X_OP_TYPE &lt;&gt; “D” </w:t>
      </w:r>
      <w:r w:rsidRPr="00916721">
        <w:rPr>
          <w:szCs w:val="19"/>
        </w:rPr>
        <w:t>wordt  een nieuwe SAT-regel toegevoegd.</w:t>
      </w:r>
    </w:p>
    <w:p w14:paraId="21CC3803" w14:textId="2324D5A6" w:rsidR="00563177" w:rsidRPr="00E43CB1" w:rsidRDefault="00563177" w:rsidP="00563177">
      <w:pPr>
        <w:pStyle w:val="Standaardinspringing"/>
        <w:ind w:left="0" w:firstLine="0"/>
        <w:rPr>
          <w:rFonts w:cs="Arial"/>
          <w:spacing w:val="0"/>
          <w:szCs w:val="19"/>
        </w:rPr>
      </w:pPr>
      <w:r w:rsidRPr="00E43CB1">
        <w:rPr>
          <w:rFonts w:cs="Arial"/>
          <w:spacing w:val="0"/>
          <w:szCs w:val="19"/>
        </w:rPr>
        <w:t xml:space="preserve">Indien </w:t>
      </w:r>
      <w:r w:rsidRPr="00E43CB1">
        <w:rPr>
          <w:rFonts w:cs="Arial"/>
          <w:szCs w:val="19"/>
        </w:rPr>
        <w:t xml:space="preserve">RN310INDVERWERKING = </w:t>
      </w:r>
      <w:r w:rsidR="005E6143" w:rsidRPr="005E6143">
        <w:rPr>
          <w:rFonts w:cs="Arial"/>
          <w:szCs w:val="19"/>
        </w:rPr>
        <w:t>“</w:t>
      </w:r>
      <w:r w:rsidRPr="005E6143">
        <w:rPr>
          <w:rFonts w:cs="Arial"/>
          <w:szCs w:val="19"/>
        </w:rPr>
        <w:t>1</w:t>
      </w:r>
      <w:r w:rsidR="005E6143" w:rsidRPr="005E6143">
        <w:rPr>
          <w:rFonts w:cs="Arial"/>
          <w:szCs w:val="19"/>
        </w:rPr>
        <w:t>”</w:t>
      </w:r>
      <w:r w:rsidRPr="00E43CB1">
        <w:rPr>
          <w:rFonts w:cs="Arial"/>
          <w:szCs w:val="19"/>
        </w:rPr>
        <w:t xml:space="preserve"> (Intrekking) dan X_OP_TYPE is “D”; indien er geen record in </w:t>
      </w:r>
      <w:r w:rsidR="005F3C9D">
        <w:rPr>
          <w:szCs w:val="19"/>
        </w:rPr>
        <w:t>HSEL</w:t>
      </w:r>
      <w:r w:rsidRPr="00E43CB1">
        <w:rPr>
          <w:szCs w:val="19"/>
        </w:rPr>
        <w:t xml:space="preserve">_RN330BOP gevonden kan worden dan X_OP_TYPE is “D”. Indien X_OP_TYPE = “D” een regel niet wegschrijven naar de doeltabel; eventueel bestaande records van de </w:t>
      </w:r>
      <w:r w:rsidRPr="00E43CB1">
        <w:rPr>
          <w:snapToGrid w:val="0"/>
          <w:color w:val="000000"/>
          <w:szCs w:val="19"/>
        </w:rPr>
        <w:t>XAAB_SK moeten worden afgesloten.</w:t>
      </w:r>
    </w:p>
    <w:p w14:paraId="328D866F" w14:textId="572513E0" w:rsidR="00563177" w:rsidRPr="004B726F" w:rsidRDefault="00563177" w:rsidP="00563177">
      <w:pPr>
        <w:rPr>
          <w:szCs w:val="19"/>
        </w:rPr>
      </w:pPr>
      <w:r w:rsidRPr="00E43CB1">
        <w:rPr>
          <w:szCs w:val="19"/>
        </w:rPr>
        <w:t xml:space="preserve">Voor iedere gevonden (af te sluiten) regel in </w:t>
      </w:r>
      <w:r w:rsidRPr="00916721">
        <w:rPr>
          <w:szCs w:val="19"/>
        </w:rPr>
        <w:t>S_RBG_FIN_MELD_BANK_BRON_BEL</w:t>
      </w:r>
      <w:r w:rsidRPr="00E43CB1">
        <w:rPr>
          <w:szCs w:val="19"/>
        </w:rPr>
        <w:t xml:space="preserve"> dient </w:t>
      </w:r>
      <w:r w:rsidRPr="00E43CB1">
        <w:rPr>
          <w:rFonts w:cs="Arial"/>
          <w:szCs w:val="19"/>
        </w:rPr>
        <w:t xml:space="preserve">XAABE_MUTATIEEINDE_TS gevuld te worden met </w:t>
      </w:r>
      <w:r w:rsidR="006022AC" w:rsidRPr="006022AC">
        <w:rPr>
          <w:szCs w:val="19"/>
        </w:rPr>
        <w:t>RN310DATTYDREG</w:t>
      </w:r>
      <w:r w:rsidRPr="004B726F">
        <w:rPr>
          <w:szCs w:val="19"/>
        </w:rPr>
        <w:t>.</w:t>
      </w:r>
    </w:p>
    <w:p w14:paraId="5F836267" w14:textId="77777777" w:rsidR="00563177" w:rsidRPr="004B726F" w:rsidRDefault="00563177" w:rsidP="00E23B46">
      <w:pPr>
        <w:rPr>
          <w:szCs w:val="19"/>
        </w:rPr>
      </w:pPr>
    </w:p>
    <w:p w14:paraId="325137A0" w14:textId="77777777" w:rsidR="00E23B46" w:rsidRPr="00D673DA" w:rsidRDefault="00E23B46" w:rsidP="00E23B46"/>
    <w:p w14:paraId="70CFB14A" w14:textId="77777777" w:rsidR="00E23B46" w:rsidRPr="00D5662A" w:rsidRDefault="00E23B46" w:rsidP="00ED31EF">
      <w:r w:rsidRPr="00D5662A">
        <w:rPr>
          <w:b/>
        </w:rPr>
        <w:t>Afwijkende uitvoer:</w:t>
      </w:r>
    </w:p>
    <w:p w14:paraId="6998DDA9" w14:textId="01DC678F" w:rsidR="00E23B46" w:rsidRPr="007B7463" w:rsidRDefault="004E1471" w:rsidP="007B7463">
      <w:pPr>
        <w:pStyle w:val="Standaardinspringing"/>
        <w:ind w:left="0" w:firstLine="0"/>
        <w:rPr>
          <w:rFonts w:cs="Arial"/>
          <w:spacing w:val="0"/>
          <w:szCs w:val="19"/>
        </w:rPr>
      </w:pPr>
      <w:r>
        <w:rPr>
          <w:rFonts w:cs="Arial"/>
          <w:spacing w:val="0"/>
          <w:szCs w:val="19"/>
        </w:rPr>
        <w:t>N.v.t.</w:t>
      </w:r>
    </w:p>
    <w:p w14:paraId="4C96C4C7" w14:textId="051E2C03" w:rsidR="00CF08C9" w:rsidRPr="00150704" w:rsidRDefault="00CF08C9" w:rsidP="00CF08C9">
      <w:pPr>
        <w:pStyle w:val="Kop1"/>
      </w:pPr>
      <w:bookmarkStart w:id="1410" w:name="_Toc7616284"/>
      <w:r w:rsidRPr="00150704">
        <w:lastRenderedPageBreak/>
        <w:t>S_RBG_FIN_MELD_BANK_BRON_BEL</w:t>
      </w:r>
      <w:bookmarkEnd w:id="1410"/>
    </w:p>
    <w:p w14:paraId="7540D776" w14:textId="77777777" w:rsidR="00150704" w:rsidRPr="004B738F" w:rsidRDefault="00150704" w:rsidP="00150704">
      <w:pPr>
        <w:pStyle w:val="Kop2"/>
      </w:pPr>
      <w:bookmarkStart w:id="1411" w:name="_Toc7616285"/>
      <w:r w:rsidRPr="004B738F">
        <w:t>Globale opzet</w:t>
      </w:r>
      <w:bookmarkEnd w:id="1411"/>
    </w:p>
    <w:p w14:paraId="5396B457" w14:textId="77777777" w:rsidR="00150704" w:rsidRDefault="00150704" w:rsidP="00150704">
      <w:pPr>
        <w:rPr>
          <w:rFonts w:ascii="Times New Roman" w:hAnsi="Times New Roman"/>
          <w:spacing w:val="0"/>
          <w:sz w:val="24"/>
          <w:szCs w:val="24"/>
        </w:rPr>
      </w:pPr>
      <w:r w:rsidRPr="003E2518">
        <w:rPr>
          <w:u w:val="single"/>
        </w:rPr>
        <w:t>Business Key</w:t>
      </w:r>
      <w:r>
        <w:t xml:space="preserve"> :</w:t>
      </w:r>
      <w:r w:rsidRPr="004E0DF9">
        <w:rPr>
          <w:rFonts w:ascii="Times New Roman" w:hAnsi="Times New Roman"/>
          <w:spacing w:val="0"/>
          <w:sz w:val="24"/>
          <w:szCs w:val="24"/>
        </w:rPr>
        <w:t xml:space="preserve"> </w:t>
      </w:r>
    </w:p>
    <w:p w14:paraId="57914BCA" w14:textId="77777777" w:rsidR="00150704" w:rsidRPr="00771BB2" w:rsidRDefault="00150704" w:rsidP="00150704">
      <w:pPr>
        <w:tabs>
          <w:tab w:val="left" w:pos="2694"/>
        </w:tabs>
        <w:ind w:left="2694" w:hanging="2694"/>
      </w:pPr>
      <w:r w:rsidRPr="0058006F">
        <w:t>XAAB_RSIN</w:t>
      </w:r>
      <w:r w:rsidRPr="00771BB2">
        <w:tab/>
        <w:t>Dit veld bevat het FINR van de Fin.Instelling.</w:t>
      </w:r>
    </w:p>
    <w:p w14:paraId="7C156A95" w14:textId="77777777" w:rsidR="00150704" w:rsidRDefault="00150704" w:rsidP="00150704">
      <w:pPr>
        <w:tabs>
          <w:tab w:val="left" w:pos="2694"/>
        </w:tabs>
        <w:ind w:left="2694" w:hanging="2694"/>
      </w:pPr>
      <w:r>
        <w:t>XAAB</w:t>
      </w:r>
      <w:r w:rsidRPr="00771BB2">
        <w:t>_GEGEVENSTIJDVAK</w:t>
      </w:r>
      <w:r w:rsidRPr="00771BB2">
        <w:tab/>
        <w:t>Dit veld bevat het jaartal waarop de levering betrekking</w:t>
      </w:r>
      <w:r>
        <w:t xml:space="preserve"> heeft</w:t>
      </w:r>
    </w:p>
    <w:p w14:paraId="5CA6CD0A" w14:textId="77777777" w:rsidR="00150704" w:rsidRDefault="00150704" w:rsidP="00150704">
      <w:pPr>
        <w:tabs>
          <w:tab w:val="left" w:pos="2694"/>
        </w:tabs>
        <w:ind w:left="2694" w:hanging="2694"/>
      </w:pPr>
      <w:r w:rsidRPr="0058006F">
        <w:t>XAAB_PRODUCTID</w:t>
      </w:r>
      <w:r>
        <w:tab/>
        <w:t>Dit veld bevat de omschrijving van het Financiële Product dat door de FI wordt gevoerd.</w:t>
      </w:r>
    </w:p>
    <w:p w14:paraId="0614DCAA" w14:textId="77777777" w:rsidR="00150704" w:rsidRDefault="00150704" w:rsidP="00150704">
      <w:pPr>
        <w:tabs>
          <w:tab w:val="left" w:pos="2694"/>
        </w:tabs>
        <w:ind w:left="2694" w:hanging="2694"/>
      </w:pPr>
      <w:r w:rsidRPr="0058006F">
        <w:t>XAAB_PRODUCTNUMMER</w:t>
      </w:r>
      <w:r>
        <w:tab/>
        <w:t>Dit veld bevat het rekeningnummer, binnen het Financiële Product</w:t>
      </w:r>
    </w:p>
    <w:p w14:paraId="4C13A857" w14:textId="77777777" w:rsidR="00674660" w:rsidRDefault="00674660" w:rsidP="00674660">
      <w:pPr>
        <w:tabs>
          <w:tab w:val="left" w:pos="2694"/>
        </w:tabs>
        <w:ind w:left="2694" w:hanging="2694"/>
      </w:pPr>
      <w:r>
        <w:t>XAAB_BERICHTTYPE</w:t>
      </w:r>
      <w:r>
        <w:tab/>
        <w:t>Dit veld bevat de soort Zending</w:t>
      </w:r>
    </w:p>
    <w:p w14:paraId="69622C0A" w14:textId="77777777" w:rsidR="00150704" w:rsidRDefault="00150704" w:rsidP="00150704">
      <w:pPr>
        <w:tabs>
          <w:tab w:val="left" w:pos="2694"/>
        </w:tabs>
        <w:ind w:left="2694" w:hanging="2694"/>
      </w:pPr>
      <w:r w:rsidRPr="0058006F">
        <w:t>XAAB_MELDINGTYPE</w:t>
      </w:r>
      <w:r>
        <w:tab/>
        <w:t>Dit veld bevat een code waarmee de Fin. Instelling kan aangeven wat voor een soort van melding het betreft.</w:t>
      </w:r>
    </w:p>
    <w:p w14:paraId="76406401" w14:textId="77777777" w:rsidR="00150704" w:rsidRPr="002A1ABD" w:rsidRDefault="00150704" w:rsidP="00150704">
      <w:pPr>
        <w:tabs>
          <w:tab w:val="left" w:pos="2694"/>
        </w:tabs>
        <w:ind w:left="2694" w:hanging="2694"/>
        <w:rPr>
          <w:highlight w:val="yellow"/>
        </w:rPr>
      </w:pPr>
      <w:r w:rsidRPr="0058006F">
        <w:t>XAAB_MAAND</w:t>
      </w:r>
      <w:r>
        <w:tab/>
        <w:t>Dit veld bevat het maandnummer (van 00 t/m 12) van de melding (NB. slechts enkele CMG-meldingtypes bevatten een maandnummer. Hier vullen met “00”.</w:t>
      </w:r>
    </w:p>
    <w:p w14:paraId="1F497B8B" w14:textId="77777777" w:rsidR="00150704" w:rsidRDefault="00150704" w:rsidP="00150704"/>
    <w:p w14:paraId="61153CAA" w14:textId="77777777" w:rsidR="00150704" w:rsidRDefault="00150704" w:rsidP="00150704">
      <w:r>
        <w:t>Deze tabel dient gevuld te worden met BedragOpgave-gegevens uit RBG.</w:t>
      </w:r>
    </w:p>
    <w:p w14:paraId="06C5364E" w14:textId="77777777" w:rsidR="00150704" w:rsidRDefault="00150704" w:rsidP="00150704"/>
    <w:p w14:paraId="1B8A79EA" w14:textId="6679D64C" w:rsidR="006A5C25" w:rsidRDefault="00150704" w:rsidP="006A5C25">
      <w:r>
        <w:t xml:space="preserve">Selecteer alle gegevens </w:t>
      </w:r>
      <w:r w:rsidR="002A78D7">
        <w:t>uit</w:t>
      </w:r>
      <w:r>
        <w:t xml:space="preserve"> </w:t>
      </w:r>
      <w:r w:rsidR="006A5C25">
        <w:t>RBG_REKENING (</w:t>
      </w:r>
      <w:r w:rsidR="0095502F">
        <w:t xml:space="preserve">HSEL_RN310REK </w:t>
      </w:r>
      <w:r w:rsidR="006A5C25">
        <w:t xml:space="preserve">). </w:t>
      </w:r>
    </w:p>
    <w:p w14:paraId="2A73C792" w14:textId="77777777" w:rsidR="006A5C25" w:rsidRDefault="006A5C25" w:rsidP="006A5C25">
      <w:r>
        <w:t xml:space="preserve">Van alle records met recordtype “Correctie” of “Intrekking” dienen alle regels bij de RBG_REKENING te worden afgesloten. </w:t>
      </w:r>
    </w:p>
    <w:p w14:paraId="56C0FB11" w14:textId="447858A8" w:rsidR="00150704" w:rsidRDefault="006A5C25" w:rsidP="00150704">
      <w:r>
        <w:t xml:space="preserve">Van alle records met recordtype “Correctie” of “Initieel” dienen de gegevens uit </w:t>
      </w:r>
      <w:r w:rsidR="00150704">
        <w:t>RBG_BEDRAGOPGAVE (</w:t>
      </w:r>
      <w:r w:rsidR="005F3C9D">
        <w:t>HSEL</w:t>
      </w:r>
      <w:r w:rsidR="00150704" w:rsidRPr="004678C0">
        <w:t>_RN330BOP</w:t>
      </w:r>
      <w:r w:rsidR="00150704">
        <w:t>), waarbij BedragType = “B” (Bronbelasting)</w:t>
      </w:r>
      <w:r>
        <w:t xml:space="preserve"> te worden toegevoegd</w:t>
      </w:r>
      <w:r w:rsidR="00150704">
        <w:t>.</w:t>
      </w:r>
    </w:p>
    <w:p w14:paraId="446CA5E0" w14:textId="77777777" w:rsidR="00150704" w:rsidRDefault="00150704" w:rsidP="00150704"/>
    <w:p w14:paraId="7EA1B710" w14:textId="18CB009C" w:rsidR="00464B69" w:rsidRDefault="00150704" w:rsidP="00464B69">
      <w:r>
        <w:t xml:space="preserve">De beschrijvende attributen moeten worden opgenomen in de </w:t>
      </w:r>
      <w:r w:rsidR="006D1B59" w:rsidRPr="006D1B59">
        <w:t>S_RBG_FIN_MELD_BANK_BRON_BEL</w:t>
      </w:r>
      <w:r>
        <w:t>, met de SK die is gevonden in de H_FIN_MELDING.</w:t>
      </w:r>
    </w:p>
    <w:p w14:paraId="4B98F9B3" w14:textId="77777777" w:rsidR="006A5C25" w:rsidRDefault="006A5C25" w:rsidP="00464B69">
      <w:pPr>
        <w:rPr>
          <w:u w:val="single"/>
        </w:rPr>
      </w:pPr>
    </w:p>
    <w:p w14:paraId="050C118F" w14:textId="3E8D6859" w:rsidR="00464B69" w:rsidRDefault="00464B69" w:rsidP="00464B69">
      <w:r>
        <w:t>Financiële Instellingen kunnen een Correctie of een Intrekking sturen van een eerder ingestuurd bericht. In RBG krijgt de eerder ontvangen Financiële Melding (degene die vervangen wordt) een TimestampVervallen.</w:t>
      </w:r>
    </w:p>
    <w:p w14:paraId="3B0A4CB4" w14:textId="77777777" w:rsidR="00464B69" w:rsidRDefault="00464B69" w:rsidP="00464B69">
      <w:r>
        <w:t>Nieuw toegevoegde regels, die tussen de vorige verwerking en de huidige zijn komen te vervallen worden niet ingelezen in het H_FIN_MELDING.</w:t>
      </w:r>
    </w:p>
    <w:p w14:paraId="152D603F" w14:textId="77777777" w:rsidR="00464B69" w:rsidRDefault="00464B69" w:rsidP="00464B69"/>
    <w:p w14:paraId="4CC4E5C2" w14:textId="77777777" w:rsidR="007B7463" w:rsidRPr="00875CAD" w:rsidRDefault="007B7463" w:rsidP="007B7463">
      <w:pPr>
        <w:rPr>
          <w:b/>
        </w:rPr>
      </w:pPr>
      <w:r>
        <w:rPr>
          <w:b/>
        </w:rPr>
        <w:t>Afwijkende verwerking mutaties</w:t>
      </w:r>
    </w:p>
    <w:p w14:paraId="38AF27A8" w14:textId="77777777" w:rsidR="007B7463" w:rsidRDefault="007B7463" w:rsidP="007B7463">
      <w:r>
        <w:t xml:space="preserve">Omdat de RBG-gegevens middels berichten worden aangeleverd door Banken, komen mutaties altijd als nieuwe gegevens in RBG (een nieuwe bericht-regel, maar wel over het zelfde rekeningnummer). </w:t>
      </w:r>
    </w:p>
    <w:p w14:paraId="32912C40" w14:textId="68D169B6" w:rsidR="007B7463" w:rsidRDefault="007B7463" w:rsidP="007B7463">
      <w:r>
        <w:t xml:space="preserve">Aan de hand van de </w:t>
      </w:r>
      <w:r w:rsidRPr="000D680D">
        <w:t>IndicatieVerwerking</w:t>
      </w:r>
      <w:r>
        <w:t xml:space="preserve"> dient bepaald te worden of de mutatie een Initiële (ind.=“0”), een Correctie (ind.=“2”) of een Intrekking (ind.=“1”) betreft. </w:t>
      </w:r>
      <w:r w:rsidR="004F10E5">
        <w:t>Er wordt geen tijdslijn opgebouwd zoals bij andere sattelieten; daarom wordt voor deze satelliet geen template gebruikt.</w:t>
      </w:r>
    </w:p>
    <w:p w14:paraId="065B7363" w14:textId="6D57796E" w:rsidR="007B7463" w:rsidRDefault="007B7463" w:rsidP="00B030FA">
      <w:pPr>
        <w:pStyle w:val="Lijstalinea"/>
        <w:numPr>
          <w:ilvl w:val="0"/>
          <w:numId w:val="35"/>
        </w:numPr>
      </w:pPr>
      <w:r>
        <w:t>Bij een Correctie en een Intrekking dient de actuele rij</w:t>
      </w:r>
      <w:r w:rsidR="000F6D45">
        <w:t>/ de actuele rijen</w:t>
      </w:r>
      <w:r w:rsidR="00B84E04">
        <w:t xml:space="preserve"> van XAAB_SK</w:t>
      </w:r>
      <w:r>
        <w:t xml:space="preserve"> </w:t>
      </w:r>
      <w:r w:rsidRPr="00875CAD">
        <w:rPr>
          <w:b/>
          <w:i/>
        </w:rPr>
        <w:t>altijd</w:t>
      </w:r>
      <w:r>
        <w:t xml:space="preserve"> afgesloten te worden.</w:t>
      </w:r>
    </w:p>
    <w:p w14:paraId="7D665229" w14:textId="024B4494" w:rsidR="007B7463" w:rsidRDefault="007B7463" w:rsidP="00B030FA">
      <w:pPr>
        <w:pStyle w:val="Lijstalinea"/>
        <w:numPr>
          <w:ilvl w:val="0"/>
          <w:numId w:val="35"/>
        </w:numPr>
        <w:ind w:left="426"/>
      </w:pPr>
      <w:r>
        <w:t xml:space="preserve">Bij een correctie </w:t>
      </w:r>
      <w:r w:rsidR="00DA75A9">
        <w:t xml:space="preserve">of Initiële vulling </w:t>
      </w:r>
      <w:r>
        <w:t>wordt er weer een nieuwe regel</w:t>
      </w:r>
      <w:r w:rsidR="00B84E04">
        <w:t>/ nieuwe regels</w:t>
      </w:r>
      <w:r>
        <w:t xml:space="preserve"> opgevoerd.</w:t>
      </w:r>
    </w:p>
    <w:p w14:paraId="4AD61C0A" w14:textId="1C928C41" w:rsidR="00B84E04" w:rsidRPr="002109B6" w:rsidRDefault="00B84E04" w:rsidP="00B030FA">
      <w:pPr>
        <w:pStyle w:val="Lijstalinea"/>
        <w:numPr>
          <w:ilvl w:val="0"/>
          <w:numId w:val="35"/>
        </w:numPr>
        <w:ind w:left="426"/>
      </w:pPr>
      <w:r w:rsidRPr="002109B6">
        <w:t xml:space="preserve">De sleutel bestaat uit drie velden. De </w:t>
      </w:r>
      <w:r w:rsidRPr="00B030FA">
        <w:t xml:space="preserve">sk/mutatiebegin_ts combinatie is niet per definitie uniek. De derde sleutel is </w:t>
      </w:r>
      <w:r w:rsidRPr="00B030FA">
        <w:rPr>
          <w:rFonts w:cs="Arial"/>
          <w:sz w:val="16"/>
          <w:szCs w:val="16"/>
        </w:rPr>
        <w:t>XAABE_BRONBELASTING_VOLGNR</w:t>
      </w:r>
      <w:r w:rsidRPr="00B030FA">
        <w:t>.</w:t>
      </w:r>
    </w:p>
    <w:p w14:paraId="02CBDCFE" w14:textId="7964BE08" w:rsidR="00150704" w:rsidRDefault="00150704" w:rsidP="00150704">
      <w:pPr>
        <w:pStyle w:val="Kop2"/>
      </w:pPr>
      <w:bookmarkStart w:id="1412" w:name="_Toc7616286"/>
      <w:r>
        <w:t xml:space="preserve">Mapping </w:t>
      </w:r>
      <w:r w:rsidRPr="00150704">
        <w:t>S_RBG_FIN_MELD_BANK_BRON_BEL</w:t>
      </w:r>
      <w:bookmarkEnd w:id="1412"/>
    </w:p>
    <w:tbl>
      <w:tblPr>
        <w:tblW w:w="5000" w:type="pct"/>
        <w:tblCellMar>
          <w:left w:w="30" w:type="dxa"/>
          <w:right w:w="30" w:type="dxa"/>
        </w:tblCellMar>
        <w:tblLook w:val="0000" w:firstRow="0" w:lastRow="0" w:firstColumn="0" w:lastColumn="0" w:noHBand="0" w:noVBand="0"/>
      </w:tblPr>
      <w:tblGrid>
        <w:gridCol w:w="3057"/>
        <w:gridCol w:w="336"/>
        <w:gridCol w:w="466"/>
        <w:gridCol w:w="2067"/>
        <w:gridCol w:w="3555"/>
      </w:tblGrid>
      <w:tr w:rsidR="00150704" w:rsidRPr="00D26284" w14:paraId="6F526798" w14:textId="77777777" w:rsidTr="00581660">
        <w:trPr>
          <w:cantSplit/>
          <w:trHeight w:val="190"/>
        </w:trPr>
        <w:tc>
          <w:tcPr>
            <w:tcW w:w="1612" w:type="pct"/>
            <w:tcBorders>
              <w:top w:val="single" w:sz="6" w:space="0" w:color="auto"/>
              <w:left w:val="single" w:sz="6" w:space="0" w:color="auto"/>
              <w:bottom w:val="single" w:sz="6" w:space="0" w:color="auto"/>
              <w:right w:val="single" w:sz="6" w:space="0" w:color="auto"/>
            </w:tcBorders>
            <w:shd w:val="pct20" w:color="auto" w:fill="FFFFFF"/>
          </w:tcPr>
          <w:p w14:paraId="61E9A7A8" w14:textId="77777777" w:rsidR="00150704" w:rsidRPr="00D26284" w:rsidRDefault="00150704" w:rsidP="000832AE">
            <w:pPr>
              <w:rPr>
                <w:b/>
                <w:color w:val="000000"/>
                <w:sz w:val="16"/>
                <w:szCs w:val="16"/>
              </w:rPr>
            </w:pPr>
            <w:r w:rsidRPr="00D26284">
              <w:rPr>
                <w:b/>
                <w:color w:val="000000"/>
                <w:sz w:val="16"/>
                <w:szCs w:val="16"/>
              </w:rPr>
              <w:t>Doelkolom</w:t>
            </w:r>
          </w:p>
          <w:p w14:paraId="5BD1B864" w14:textId="77777777" w:rsidR="00150704" w:rsidRPr="00D26284" w:rsidRDefault="00150704" w:rsidP="000832AE">
            <w:pPr>
              <w:rPr>
                <w:b/>
                <w:color w:val="000000"/>
                <w:sz w:val="16"/>
                <w:szCs w:val="16"/>
              </w:rPr>
            </w:pPr>
          </w:p>
        </w:tc>
        <w:tc>
          <w:tcPr>
            <w:tcW w:w="177" w:type="pct"/>
            <w:tcBorders>
              <w:top w:val="single" w:sz="6" w:space="0" w:color="auto"/>
              <w:left w:val="single" w:sz="6" w:space="0" w:color="auto"/>
              <w:bottom w:val="single" w:sz="6" w:space="0" w:color="auto"/>
              <w:right w:val="single" w:sz="6" w:space="0" w:color="auto"/>
            </w:tcBorders>
            <w:shd w:val="pct20" w:color="auto" w:fill="FFFFFF"/>
          </w:tcPr>
          <w:p w14:paraId="179BB570" w14:textId="77777777" w:rsidR="00150704" w:rsidRPr="00D26284" w:rsidRDefault="00150704" w:rsidP="000832AE">
            <w:pPr>
              <w:rPr>
                <w:b/>
                <w:color w:val="000000"/>
                <w:sz w:val="16"/>
                <w:szCs w:val="16"/>
              </w:rPr>
            </w:pPr>
            <w:r w:rsidRPr="00D26284">
              <w:rPr>
                <w:b/>
                <w:color w:val="000000"/>
                <w:sz w:val="16"/>
                <w:szCs w:val="16"/>
              </w:rPr>
              <w:t>TK</w:t>
            </w:r>
          </w:p>
        </w:tc>
        <w:tc>
          <w:tcPr>
            <w:tcW w:w="246" w:type="pct"/>
            <w:tcBorders>
              <w:top w:val="single" w:sz="6" w:space="0" w:color="auto"/>
              <w:left w:val="single" w:sz="6" w:space="0" w:color="auto"/>
              <w:bottom w:val="single" w:sz="6" w:space="0" w:color="auto"/>
              <w:right w:val="single" w:sz="6" w:space="0" w:color="auto"/>
            </w:tcBorders>
            <w:shd w:val="pct20" w:color="auto" w:fill="FFFFFF"/>
          </w:tcPr>
          <w:p w14:paraId="4B8C4CBF" w14:textId="77777777" w:rsidR="00150704" w:rsidRPr="00D26284" w:rsidRDefault="00150704" w:rsidP="000832AE">
            <w:pPr>
              <w:rPr>
                <w:b/>
                <w:color w:val="000000"/>
                <w:sz w:val="16"/>
                <w:szCs w:val="16"/>
              </w:rPr>
            </w:pPr>
            <w:r w:rsidRPr="00D26284">
              <w:rPr>
                <w:b/>
                <w:color w:val="000000"/>
                <w:sz w:val="16"/>
                <w:szCs w:val="16"/>
              </w:rPr>
              <w:t>BK</w:t>
            </w:r>
          </w:p>
        </w:tc>
        <w:tc>
          <w:tcPr>
            <w:tcW w:w="1090" w:type="pct"/>
            <w:tcBorders>
              <w:top w:val="single" w:sz="6" w:space="0" w:color="auto"/>
              <w:left w:val="single" w:sz="6" w:space="0" w:color="auto"/>
              <w:bottom w:val="single" w:sz="6" w:space="0" w:color="auto"/>
              <w:right w:val="single" w:sz="6" w:space="0" w:color="auto"/>
            </w:tcBorders>
            <w:shd w:val="pct20" w:color="auto" w:fill="FFFFFF"/>
          </w:tcPr>
          <w:p w14:paraId="60692B07" w14:textId="77777777" w:rsidR="00150704" w:rsidRPr="00D26284" w:rsidRDefault="00150704" w:rsidP="000832AE">
            <w:pPr>
              <w:rPr>
                <w:b/>
                <w:color w:val="000000"/>
                <w:sz w:val="16"/>
                <w:szCs w:val="16"/>
              </w:rPr>
            </w:pPr>
            <w:r w:rsidRPr="00D26284">
              <w:rPr>
                <w:b/>
                <w:color w:val="000000"/>
                <w:sz w:val="16"/>
                <w:szCs w:val="16"/>
              </w:rPr>
              <w:t>Bron/brontabel</w:t>
            </w:r>
          </w:p>
        </w:tc>
        <w:tc>
          <w:tcPr>
            <w:tcW w:w="1875" w:type="pct"/>
            <w:tcBorders>
              <w:top w:val="single" w:sz="6" w:space="0" w:color="auto"/>
              <w:left w:val="single" w:sz="6" w:space="0" w:color="auto"/>
              <w:bottom w:val="single" w:sz="6" w:space="0" w:color="auto"/>
              <w:right w:val="single" w:sz="6" w:space="0" w:color="auto"/>
            </w:tcBorders>
            <w:shd w:val="pct20" w:color="auto" w:fill="FFFFFF"/>
          </w:tcPr>
          <w:p w14:paraId="3DA49E1C" w14:textId="77777777" w:rsidR="00150704" w:rsidRPr="00D26284" w:rsidRDefault="00150704" w:rsidP="000832AE">
            <w:pPr>
              <w:rPr>
                <w:b/>
                <w:color w:val="000000"/>
                <w:sz w:val="16"/>
                <w:szCs w:val="16"/>
              </w:rPr>
            </w:pPr>
            <w:r w:rsidRPr="00D26284">
              <w:rPr>
                <w:b/>
                <w:color w:val="000000"/>
                <w:sz w:val="16"/>
                <w:szCs w:val="16"/>
              </w:rPr>
              <w:t>Bronkolom</w:t>
            </w:r>
          </w:p>
        </w:tc>
      </w:tr>
      <w:tr w:rsidR="00150704" w:rsidRPr="00D26284" w14:paraId="596E1C70" w14:textId="77777777" w:rsidTr="00581660">
        <w:trPr>
          <w:cantSplit/>
          <w:trHeight w:val="190"/>
        </w:trPr>
        <w:tc>
          <w:tcPr>
            <w:tcW w:w="1612" w:type="pct"/>
            <w:tcBorders>
              <w:top w:val="single" w:sz="6" w:space="0" w:color="auto"/>
              <w:left w:val="single" w:sz="6" w:space="0" w:color="auto"/>
              <w:bottom w:val="single" w:sz="6" w:space="0" w:color="auto"/>
              <w:right w:val="single" w:sz="6" w:space="0" w:color="auto"/>
            </w:tcBorders>
          </w:tcPr>
          <w:p w14:paraId="475D20BD" w14:textId="77777777" w:rsidR="00150704" w:rsidRPr="00D26284" w:rsidRDefault="00150704" w:rsidP="000832AE">
            <w:pPr>
              <w:rPr>
                <w:rFonts w:cs="Arial"/>
                <w:sz w:val="16"/>
                <w:szCs w:val="16"/>
              </w:rPr>
            </w:pPr>
            <w:r w:rsidRPr="00D26284">
              <w:rPr>
                <w:rFonts w:cs="Arial"/>
                <w:sz w:val="16"/>
                <w:szCs w:val="16"/>
              </w:rPr>
              <w:t>XAAB_SK</w:t>
            </w:r>
          </w:p>
        </w:tc>
        <w:tc>
          <w:tcPr>
            <w:tcW w:w="177" w:type="pct"/>
            <w:tcBorders>
              <w:top w:val="single" w:sz="6" w:space="0" w:color="auto"/>
              <w:left w:val="single" w:sz="6" w:space="0" w:color="auto"/>
              <w:bottom w:val="single" w:sz="6" w:space="0" w:color="auto"/>
              <w:right w:val="single" w:sz="6" w:space="0" w:color="auto"/>
            </w:tcBorders>
          </w:tcPr>
          <w:p w14:paraId="5ABDC980" w14:textId="77777777" w:rsidR="00150704" w:rsidRPr="00D26284" w:rsidRDefault="00150704" w:rsidP="000832AE">
            <w:pPr>
              <w:rPr>
                <w:rFonts w:cs="Arial"/>
                <w:sz w:val="16"/>
                <w:szCs w:val="16"/>
              </w:rPr>
            </w:pPr>
            <w:r w:rsidRPr="00D26284">
              <w:rPr>
                <w:rFonts w:cs="Arial"/>
                <w:sz w:val="16"/>
                <w:szCs w:val="16"/>
              </w:rPr>
              <w:t>X</w:t>
            </w:r>
          </w:p>
        </w:tc>
        <w:tc>
          <w:tcPr>
            <w:tcW w:w="246" w:type="pct"/>
            <w:tcBorders>
              <w:top w:val="single" w:sz="6" w:space="0" w:color="auto"/>
              <w:left w:val="single" w:sz="6" w:space="0" w:color="auto"/>
              <w:bottom w:val="single" w:sz="6" w:space="0" w:color="auto"/>
              <w:right w:val="single" w:sz="6" w:space="0" w:color="auto"/>
            </w:tcBorders>
          </w:tcPr>
          <w:p w14:paraId="3DE82158" w14:textId="77777777" w:rsidR="00150704" w:rsidRPr="00D26284" w:rsidRDefault="00150704" w:rsidP="000832AE">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tcPr>
          <w:p w14:paraId="0D5411C0" w14:textId="77777777" w:rsidR="00150704" w:rsidRPr="00D26284" w:rsidRDefault="00150704" w:rsidP="000832AE">
            <w:pPr>
              <w:rPr>
                <w:rFonts w:cs="Arial"/>
                <w:sz w:val="16"/>
                <w:szCs w:val="16"/>
              </w:rPr>
            </w:pPr>
            <w:r w:rsidRPr="00D26284">
              <w:rPr>
                <w:rFonts w:cs="Arial"/>
                <w:sz w:val="16"/>
                <w:szCs w:val="16"/>
              </w:rPr>
              <w:t>H_FIN_MELDING</w:t>
            </w:r>
          </w:p>
        </w:tc>
        <w:tc>
          <w:tcPr>
            <w:tcW w:w="1875" w:type="pct"/>
            <w:tcBorders>
              <w:top w:val="single" w:sz="6" w:space="0" w:color="auto"/>
              <w:left w:val="single" w:sz="6" w:space="0" w:color="auto"/>
              <w:bottom w:val="single" w:sz="6" w:space="0" w:color="auto"/>
              <w:right w:val="single" w:sz="6" w:space="0" w:color="auto"/>
            </w:tcBorders>
          </w:tcPr>
          <w:p w14:paraId="6D39B1FD" w14:textId="77777777" w:rsidR="00150704" w:rsidRPr="00D26284" w:rsidRDefault="00150704" w:rsidP="000832AE">
            <w:pPr>
              <w:rPr>
                <w:sz w:val="16"/>
                <w:szCs w:val="16"/>
              </w:rPr>
            </w:pPr>
            <w:r w:rsidRPr="00D26284">
              <w:rPr>
                <w:snapToGrid w:val="0"/>
                <w:color w:val="000000"/>
                <w:sz w:val="16"/>
                <w:szCs w:val="16"/>
              </w:rPr>
              <w:t>XAAB_SK</w:t>
            </w:r>
          </w:p>
        </w:tc>
      </w:tr>
      <w:tr w:rsidR="00150704" w:rsidRPr="00D26284" w14:paraId="5892A67A" w14:textId="77777777" w:rsidTr="00581660">
        <w:trPr>
          <w:cantSplit/>
          <w:trHeight w:val="348"/>
        </w:trPr>
        <w:tc>
          <w:tcPr>
            <w:tcW w:w="1612" w:type="pct"/>
            <w:tcBorders>
              <w:top w:val="single" w:sz="6" w:space="0" w:color="auto"/>
              <w:left w:val="single" w:sz="6" w:space="0" w:color="auto"/>
              <w:bottom w:val="single" w:sz="6" w:space="0" w:color="auto"/>
              <w:right w:val="single" w:sz="6" w:space="0" w:color="auto"/>
            </w:tcBorders>
          </w:tcPr>
          <w:p w14:paraId="7045D352" w14:textId="5FD2ABC1" w:rsidR="00150704" w:rsidRPr="00D26284" w:rsidRDefault="00150704" w:rsidP="000832AE">
            <w:pPr>
              <w:rPr>
                <w:rFonts w:cs="Arial"/>
                <w:sz w:val="16"/>
                <w:szCs w:val="16"/>
              </w:rPr>
            </w:pPr>
            <w:r w:rsidRPr="00D26284">
              <w:rPr>
                <w:rFonts w:cs="Arial"/>
                <w:sz w:val="16"/>
                <w:szCs w:val="16"/>
              </w:rPr>
              <w:t>XAAB</w:t>
            </w:r>
            <w:r w:rsidR="00F37D84" w:rsidRPr="00D26284">
              <w:rPr>
                <w:rFonts w:cs="Arial"/>
                <w:sz w:val="16"/>
                <w:szCs w:val="16"/>
              </w:rPr>
              <w:t>E</w:t>
            </w:r>
            <w:r w:rsidRPr="00D26284">
              <w:rPr>
                <w:rFonts w:cs="Arial"/>
                <w:sz w:val="16"/>
                <w:szCs w:val="16"/>
              </w:rPr>
              <w:t>_MUTATIEBEGIN_TS</w:t>
            </w:r>
          </w:p>
        </w:tc>
        <w:tc>
          <w:tcPr>
            <w:tcW w:w="177" w:type="pct"/>
            <w:tcBorders>
              <w:top w:val="single" w:sz="6" w:space="0" w:color="auto"/>
              <w:left w:val="single" w:sz="6" w:space="0" w:color="auto"/>
              <w:bottom w:val="single" w:sz="6" w:space="0" w:color="auto"/>
              <w:right w:val="single" w:sz="6" w:space="0" w:color="auto"/>
            </w:tcBorders>
          </w:tcPr>
          <w:p w14:paraId="41C8DA70" w14:textId="77777777" w:rsidR="00150704" w:rsidRPr="00D26284" w:rsidRDefault="00150704" w:rsidP="000832AE">
            <w:pPr>
              <w:rPr>
                <w:rFonts w:cs="Arial"/>
                <w:sz w:val="16"/>
                <w:szCs w:val="16"/>
              </w:rPr>
            </w:pPr>
            <w:r w:rsidRPr="00D26284">
              <w:rPr>
                <w:rFonts w:cs="Arial"/>
                <w:sz w:val="16"/>
                <w:szCs w:val="16"/>
              </w:rPr>
              <w:t>X</w:t>
            </w:r>
          </w:p>
        </w:tc>
        <w:tc>
          <w:tcPr>
            <w:tcW w:w="246" w:type="pct"/>
            <w:tcBorders>
              <w:top w:val="single" w:sz="6" w:space="0" w:color="auto"/>
              <w:left w:val="single" w:sz="6" w:space="0" w:color="auto"/>
              <w:bottom w:val="single" w:sz="6" w:space="0" w:color="auto"/>
              <w:right w:val="single" w:sz="6" w:space="0" w:color="auto"/>
            </w:tcBorders>
          </w:tcPr>
          <w:p w14:paraId="5170D905" w14:textId="77777777" w:rsidR="00150704" w:rsidRPr="00D26284" w:rsidRDefault="00150704" w:rsidP="000832AE">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shd w:val="clear" w:color="auto" w:fill="auto"/>
          </w:tcPr>
          <w:p w14:paraId="0C08CA31" w14:textId="6B1F0B55" w:rsidR="00B84E04" w:rsidRPr="00ED31EF" w:rsidRDefault="0095502F" w:rsidP="00B84E04">
            <w:pPr>
              <w:pStyle w:val="Standaardinspringing"/>
              <w:ind w:left="0" w:firstLine="0"/>
              <w:rPr>
                <w:sz w:val="16"/>
                <w:szCs w:val="16"/>
              </w:rPr>
            </w:pPr>
            <w:r>
              <w:rPr>
                <w:sz w:val="16"/>
                <w:szCs w:val="16"/>
              </w:rPr>
              <w:t xml:space="preserve">HSEL_RN310REK </w:t>
            </w:r>
          </w:p>
          <w:p w14:paraId="714288F4" w14:textId="77777777" w:rsidR="00150704" w:rsidRPr="00B84E04" w:rsidRDefault="00150704" w:rsidP="000832AE">
            <w:pPr>
              <w:rPr>
                <w:rFonts w:cs="Arial"/>
                <w:sz w:val="16"/>
                <w:szCs w:val="16"/>
              </w:rPr>
            </w:pP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208CE750" w14:textId="57EE0E87" w:rsidR="00150704" w:rsidRPr="00D26284" w:rsidRDefault="006022AC">
            <w:pPr>
              <w:rPr>
                <w:rFonts w:cs="Arial"/>
                <w:sz w:val="16"/>
                <w:szCs w:val="16"/>
              </w:rPr>
            </w:pPr>
            <w:r w:rsidRPr="007E4C35">
              <w:rPr>
                <w:rFonts w:cs="Arial"/>
                <w:sz w:val="16"/>
                <w:szCs w:val="16"/>
              </w:rPr>
              <w:t xml:space="preserve"> </w:t>
            </w:r>
            <w:r w:rsidRPr="00831552">
              <w:rPr>
                <w:rFonts w:cs="Arial"/>
                <w:snapToGrid w:val="0"/>
                <w:color w:val="000000"/>
                <w:sz w:val="16"/>
                <w:szCs w:val="16"/>
              </w:rPr>
              <w:t>RN310DATTYDREG</w:t>
            </w:r>
            <w:r w:rsidR="00150704" w:rsidRPr="00D26284">
              <w:rPr>
                <w:i/>
                <w:snapToGrid w:val="0"/>
                <w:color w:val="000000"/>
                <w:sz w:val="16"/>
                <w:szCs w:val="16"/>
              </w:rPr>
              <w:tab/>
            </w:r>
          </w:p>
        </w:tc>
      </w:tr>
      <w:tr w:rsidR="00150704" w:rsidRPr="00D26284" w14:paraId="690BEF45" w14:textId="77777777" w:rsidTr="00581660">
        <w:trPr>
          <w:cantSplit/>
          <w:trHeight w:val="190"/>
        </w:trPr>
        <w:tc>
          <w:tcPr>
            <w:tcW w:w="1612" w:type="pct"/>
            <w:tcBorders>
              <w:top w:val="single" w:sz="6" w:space="0" w:color="auto"/>
              <w:left w:val="single" w:sz="6" w:space="0" w:color="auto"/>
              <w:bottom w:val="single" w:sz="6" w:space="0" w:color="auto"/>
              <w:right w:val="single" w:sz="6" w:space="0" w:color="auto"/>
            </w:tcBorders>
          </w:tcPr>
          <w:p w14:paraId="0D097BED" w14:textId="07236C3B" w:rsidR="00150704" w:rsidRPr="00D26284" w:rsidRDefault="00150704" w:rsidP="000832AE">
            <w:pPr>
              <w:rPr>
                <w:rFonts w:cs="Arial"/>
                <w:sz w:val="16"/>
                <w:szCs w:val="16"/>
              </w:rPr>
            </w:pPr>
            <w:r w:rsidRPr="00D26284">
              <w:rPr>
                <w:rFonts w:cs="Arial"/>
                <w:sz w:val="16"/>
                <w:szCs w:val="16"/>
              </w:rPr>
              <w:t>XAAB</w:t>
            </w:r>
            <w:r w:rsidR="00F37D84" w:rsidRPr="00D26284">
              <w:rPr>
                <w:rFonts w:cs="Arial"/>
                <w:sz w:val="16"/>
                <w:szCs w:val="16"/>
              </w:rPr>
              <w:t>E</w:t>
            </w:r>
            <w:r w:rsidRPr="00D26284">
              <w:rPr>
                <w:rFonts w:cs="Arial"/>
                <w:sz w:val="16"/>
                <w:szCs w:val="16"/>
              </w:rPr>
              <w:t>_MUTATIEEINDE_TS</w:t>
            </w:r>
          </w:p>
        </w:tc>
        <w:tc>
          <w:tcPr>
            <w:tcW w:w="177" w:type="pct"/>
            <w:tcBorders>
              <w:top w:val="single" w:sz="6" w:space="0" w:color="auto"/>
              <w:left w:val="single" w:sz="6" w:space="0" w:color="auto"/>
              <w:bottom w:val="single" w:sz="6" w:space="0" w:color="auto"/>
              <w:right w:val="single" w:sz="6" w:space="0" w:color="auto"/>
            </w:tcBorders>
          </w:tcPr>
          <w:p w14:paraId="3FE3F243" w14:textId="77777777" w:rsidR="00150704" w:rsidRPr="00D26284" w:rsidRDefault="00150704" w:rsidP="000832AE">
            <w:pPr>
              <w:rPr>
                <w:rFonts w:cs="Arial"/>
                <w:sz w:val="16"/>
                <w:szCs w:val="16"/>
              </w:rPr>
            </w:pPr>
          </w:p>
        </w:tc>
        <w:tc>
          <w:tcPr>
            <w:tcW w:w="246" w:type="pct"/>
            <w:tcBorders>
              <w:top w:val="single" w:sz="6" w:space="0" w:color="auto"/>
              <w:left w:val="single" w:sz="6" w:space="0" w:color="auto"/>
              <w:bottom w:val="single" w:sz="6" w:space="0" w:color="auto"/>
              <w:right w:val="single" w:sz="6" w:space="0" w:color="auto"/>
            </w:tcBorders>
          </w:tcPr>
          <w:p w14:paraId="26D1D2E7" w14:textId="77777777" w:rsidR="00150704" w:rsidRPr="00D26284" w:rsidRDefault="00150704" w:rsidP="000832AE">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shd w:val="clear" w:color="auto" w:fill="auto"/>
          </w:tcPr>
          <w:p w14:paraId="5A94A43C" w14:textId="77777777" w:rsidR="00150704" w:rsidRPr="00B84E04" w:rsidRDefault="00150704" w:rsidP="000832AE">
            <w:pPr>
              <w:rPr>
                <w:rFonts w:cs="Arial"/>
                <w:sz w:val="16"/>
                <w:szCs w:val="16"/>
              </w:rPr>
            </w:pP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136D741B" w14:textId="4100204B" w:rsidR="00150704" w:rsidRPr="00D26284" w:rsidRDefault="006022AC" w:rsidP="00B84E04">
            <w:pPr>
              <w:rPr>
                <w:rFonts w:cs="Arial"/>
                <w:i/>
                <w:snapToGrid w:val="0"/>
                <w:color w:val="000000"/>
                <w:sz w:val="16"/>
                <w:szCs w:val="16"/>
              </w:rPr>
            </w:pPr>
            <w:r w:rsidRPr="00F750E1">
              <w:rPr>
                <w:rFonts w:cs="Arial"/>
                <w:snapToGrid w:val="0"/>
                <w:color w:val="000000"/>
                <w:sz w:val="16"/>
                <w:szCs w:val="16"/>
              </w:rPr>
              <w:t xml:space="preserve">Afleiding  </w:t>
            </w:r>
            <w:r>
              <w:rPr>
                <w:rFonts w:cs="Arial"/>
                <w:snapToGrid w:val="0"/>
                <w:color w:val="000000"/>
                <w:sz w:val="16"/>
                <w:szCs w:val="16"/>
              </w:rPr>
              <w:t xml:space="preserve">MTHV </w:t>
            </w:r>
            <w:r w:rsidRPr="00F750E1">
              <w:rPr>
                <w:rFonts w:cs="Arial"/>
                <w:snapToGrid w:val="0"/>
                <w:color w:val="000000"/>
                <w:sz w:val="16"/>
                <w:szCs w:val="16"/>
              </w:rPr>
              <w:t xml:space="preserve">- </w:t>
            </w:r>
            <w:r w:rsidRPr="00F750E1">
              <w:rPr>
                <w:rFonts w:cs="Arial"/>
                <w:sz w:val="16"/>
                <w:szCs w:val="16"/>
              </w:rPr>
              <w:t>MUTATIEEINDE_TS</w:t>
            </w:r>
          </w:p>
        </w:tc>
      </w:tr>
      <w:tr w:rsidR="00150704" w:rsidRPr="00D26284" w14:paraId="448F82F5" w14:textId="77777777" w:rsidTr="00581660">
        <w:trPr>
          <w:cantSplit/>
          <w:trHeight w:val="190"/>
        </w:trPr>
        <w:tc>
          <w:tcPr>
            <w:tcW w:w="1612" w:type="pct"/>
            <w:tcBorders>
              <w:top w:val="single" w:sz="6" w:space="0" w:color="auto"/>
              <w:left w:val="single" w:sz="6" w:space="0" w:color="auto"/>
              <w:bottom w:val="single" w:sz="6" w:space="0" w:color="auto"/>
              <w:right w:val="single" w:sz="6" w:space="0" w:color="auto"/>
            </w:tcBorders>
          </w:tcPr>
          <w:p w14:paraId="09E72481" w14:textId="77CBC42E" w:rsidR="00150704" w:rsidRPr="00D26284" w:rsidRDefault="00150704" w:rsidP="000832AE">
            <w:pPr>
              <w:rPr>
                <w:rFonts w:cs="Arial"/>
                <w:sz w:val="16"/>
                <w:szCs w:val="16"/>
              </w:rPr>
            </w:pPr>
            <w:r w:rsidRPr="00D26284">
              <w:rPr>
                <w:rFonts w:cs="Arial"/>
                <w:sz w:val="16"/>
                <w:szCs w:val="16"/>
              </w:rPr>
              <w:t>XAAB</w:t>
            </w:r>
            <w:r w:rsidR="00F37D84" w:rsidRPr="00D26284">
              <w:rPr>
                <w:rFonts w:cs="Arial"/>
                <w:sz w:val="16"/>
                <w:szCs w:val="16"/>
              </w:rPr>
              <w:t>E</w:t>
            </w:r>
            <w:r w:rsidRPr="00D26284">
              <w:rPr>
                <w:rFonts w:cs="Arial"/>
                <w:sz w:val="16"/>
                <w:szCs w:val="16"/>
              </w:rPr>
              <w:t>_LAAD_TS</w:t>
            </w:r>
          </w:p>
        </w:tc>
        <w:tc>
          <w:tcPr>
            <w:tcW w:w="177" w:type="pct"/>
            <w:tcBorders>
              <w:top w:val="single" w:sz="6" w:space="0" w:color="auto"/>
              <w:left w:val="single" w:sz="6" w:space="0" w:color="auto"/>
              <w:bottom w:val="single" w:sz="6" w:space="0" w:color="auto"/>
              <w:right w:val="single" w:sz="6" w:space="0" w:color="auto"/>
            </w:tcBorders>
          </w:tcPr>
          <w:p w14:paraId="037014B3" w14:textId="77777777" w:rsidR="00150704" w:rsidRPr="00D26284" w:rsidRDefault="00150704" w:rsidP="000832AE">
            <w:pPr>
              <w:rPr>
                <w:rFonts w:cs="Arial"/>
                <w:sz w:val="16"/>
                <w:szCs w:val="16"/>
              </w:rPr>
            </w:pPr>
          </w:p>
        </w:tc>
        <w:tc>
          <w:tcPr>
            <w:tcW w:w="246" w:type="pct"/>
            <w:tcBorders>
              <w:top w:val="single" w:sz="6" w:space="0" w:color="auto"/>
              <w:left w:val="single" w:sz="6" w:space="0" w:color="auto"/>
              <w:bottom w:val="single" w:sz="6" w:space="0" w:color="auto"/>
              <w:right w:val="single" w:sz="6" w:space="0" w:color="auto"/>
            </w:tcBorders>
          </w:tcPr>
          <w:p w14:paraId="7DD6D477" w14:textId="77777777" w:rsidR="00150704" w:rsidRPr="00D26284" w:rsidRDefault="00150704" w:rsidP="000832AE">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shd w:val="clear" w:color="auto" w:fill="auto"/>
          </w:tcPr>
          <w:p w14:paraId="35A1D756" w14:textId="77777777" w:rsidR="00150704" w:rsidRPr="00B84E04" w:rsidRDefault="00150704" w:rsidP="000832AE">
            <w:pPr>
              <w:rPr>
                <w:rFonts w:cs="Arial"/>
                <w:sz w:val="16"/>
                <w:szCs w:val="16"/>
              </w:rPr>
            </w:pP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1CCECCB2" w14:textId="77777777" w:rsidR="00150704" w:rsidRPr="00D26284" w:rsidRDefault="00150704" w:rsidP="000832AE">
            <w:pPr>
              <w:rPr>
                <w:rFonts w:cs="Arial"/>
                <w:i/>
                <w:snapToGrid w:val="0"/>
                <w:color w:val="000000"/>
                <w:sz w:val="16"/>
                <w:szCs w:val="16"/>
              </w:rPr>
            </w:pPr>
            <w:r w:rsidRPr="00D26284">
              <w:rPr>
                <w:i/>
                <w:snapToGrid w:val="0"/>
                <w:color w:val="000000"/>
                <w:sz w:val="16"/>
                <w:szCs w:val="16"/>
              </w:rPr>
              <w:t>Laad_TS</w:t>
            </w:r>
          </w:p>
        </w:tc>
      </w:tr>
      <w:tr w:rsidR="00150704" w:rsidRPr="00D26284" w14:paraId="61CD758E" w14:textId="77777777" w:rsidTr="00581660">
        <w:trPr>
          <w:cantSplit/>
          <w:trHeight w:val="190"/>
        </w:trPr>
        <w:tc>
          <w:tcPr>
            <w:tcW w:w="1612" w:type="pct"/>
            <w:tcBorders>
              <w:top w:val="single" w:sz="6" w:space="0" w:color="auto"/>
              <w:left w:val="single" w:sz="6" w:space="0" w:color="auto"/>
              <w:bottom w:val="single" w:sz="6" w:space="0" w:color="auto"/>
              <w:right w:val="single" w:sz="6" w:space="0" w:color="auto"/>
            </w:tcBorders>
          </w:tcPr>
          <w:p w14:paraId="509FD6FB" w14:textId="1CF03D6B" w:rsidR="00150704" w:rsidRPr="00D26284" w:rsidRDefault="00F37D84" w:rsidP="000832AE">
            <w:pPr>
              <w:rPr>
                <w:rFonts w:cs="Arial"/>
                <w:sz w:val="16"/>
                <w:szCs w:val="16"/>
              </w:rPr>
            </w:pPr>
            <w:r w:rsidRPr="00D26284">
              <w:rPr>
                <w:rFonts w:cs="Arial"/>
                <w:sz w:val="16"/>
                <w:szCs w:val="16"/>
              </w:rPr>
              <w:t>XAABE</w:t>
            </w:r>
            <w:r w:rsidR="00150704" w:rsidRPr="00D26284">
              <w:rPr>
                <w:rFonts w:cs="Arial"/>
                <w:sz w:val="16"/>
                <w:szCs w:val="16"/>
              </w:rPr>
              <w:t>_RECORDBRON_NAAM</w:t>
            </w:r>
          </w:p>
        </w:tc>
        <w:tc>
          <w:tcPr>
            <w:tcW w:w="177" w:type="pct"/>
            <w:tcBorders>
              <w:top w:val="single" w:sz="6" w:space="0" w:color="auto"/>
              <w:left w:val="single" w:sz="6" w:space="0" w:color="auto"/>
              <w:bottom w:val="single" w:sz="6" w:space="0" w:color="auto"/>
              <w:right w:val="single" w:sz="6" w:space="0" w:color="auto"/>
            </w:tcBorders>
          </w:tcPr>
          <w:p w14:paraId="1F073D31" w14:textId="77777777" w:rsidR="00150704" w:rsidRPr="00D26284" w:rsidRDefault="00150704" w:rsidP="000832AE">
            <w:pPr>
              <w:rPr>
                <w:rFonts w:cs="Arial"/>
                <w:sz w:val="16"/>
                <w:szCs w:val="16"/>
              </w:rPr>
            </w:pPr>
          </w:p>
        </w:tc>
        <w:tc>
          <w:tcPr>
            <w:tcW w:w="246" w:type="pct"/>
            <w:tcBorders>
              <w:top w:val="single" w:sz="6" w:space="0" w:color="auto"/>
              <w:left w:val="single" w:sz="6" w:space="0" w:color="auto"/>
              <w:bottom w:val="single" w:sz="6" w:space="0" w:color="auto"/>
              <w:right w:val="single" w:sz="6" w:space="0" w:color="auto"/>
            </w:tcBorders>
          </w:tcPr>
          <w:p w14:paraId="73C34AC1" w14:textId="77777777" w:rsidR="00150704" w:rsidRPr="00D26284" w:rsidRDefault="00150704" w:rsidP="000832AE">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shd w:val="clear" w:color="auto" w:fill="auto"/>
          </w:tcPr>
          <w:p w14:paraId="12EFD89D" w14:textId="602AFAC8" w:rsidR="00B84E04" w:rsidRPr="00ED31EF" w:rsidRDefault="0095502F" w:rsidP="00B84E04">
            <w:pPr>
              <w:pStyle w:val="Standaardinspringing"/>
              <w:ind w:left="0" w:firstLine="0"/>
              <w:rPr>
                <w:sz w:val="16"/>
                <w:szCs w:val="16"/>
              </w:rPr>
            </w:pPr>
            <w:r>
              <w:rPr>
                <w:sz w:val="16"/>
                <w:szCs w:val="16"/>
              </w:rPr>
              <w:t xml:space="preserve">HSEL_RN310REK </w:t>
            </w:r>
          </w:p>
          <w:p w14:paraId="2617B2AB" w14:textId="27D82079" w:rsidR="00150704" w:rsidRPr="00B84E04" w:rsidRDefault="00150704" w:rsidP="000832AE">
            <w:pPr>
              <w:rPr>
                <w:rFonts w:cs="Arial"/>
                <w:sz w:val="16"/>
                <w:szCs w:val="16"/>
              </w:rPr>
            </w:pP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762E1AF7" w14:textId="340BE856" w:rsidR="00150704" w:rsidRPr="00D26284" w:rsidRDefault="00150704" w:rsidP="00E44BED">
            <w:pPr>
              <w:rPr>
                <w:rFonts w:cs="Arial"/>
                <w:snapToGrid w:val="0"/>
                <w:color w:val="000000"/>
                <w:sz w:val="16"/>
                <w:szCs w:val="16"/>
              </w:rPr>
            </w:pPr>
            <w:r w:rsidRPr="00D26284">
              <w:rPr>
                <w:rFonts w:cs="Arial"/>
                <w:snapToGrid w:val="0"/>
                <w:color w:val="000000"/>
                <w:sz w:val="16"/>
                <w:szCs w:val="16"/>
              </w:rPr>
              <w:t>RECORDBRON_NAAM</w:t>
            </w:r>
          </w:p>
        </w:tc>
      </w:tr>
      <w:tr w:rsidR="00150704" w:rsidRPr="00D26284" w14:paraId="0B4581A1" w14:textId="77777777" w:rsidTr="00581660">
        <w:trPr>
          <w:cantSplit/>
          <w:trHeight w:val="190"/>
        </w:trPr>
        <w:tc>
          <w:tcPr>
            <w:tcW w:w="1612" w:type="pct"/>
            <w:tcBorders>
              <w:top w:val="single" w:sz="6" w:space="0" w:color="auto"/>
              <w:left w:val="single" w:sz="6" w:space="0" w:color="auto"/>
              <w:bottom w:val="single" w:sz="6" w:space="0" w:color="auto"/>
              <w:right w:val="single" w:sz="6" w:space="0" w:color="auto"/>
            </w:tcBorders>
          </w:tcPr>
          <w:p w14:paraId="2223C44B" w14:textId="7531188C" w:rsidR="00150704" w:rsidRPr="00D26284" w:rsidRDefault="00F37D84" w:rsidP="000832AE">
            <w:pPr>
              <w:rPr>
                <w:rFonts w:cs="Arial"/>
                <w:sz w:val="16"/>
                <w:szCs w:val="16"/>
              </w:rPr>
            </w:pPr>
            <w:r w:rsidRPr="00D26284">
              <w:rPr>
                <w:rFonts w:cs="Arial"/>
                <w:sz w:val="16"/>
                <w:szCs w:val="16"/>
              </w:rPr>
              <w:lastRenderedPageBreak/>
              <w:t>XAABE_BRONBELASTING_VOLGNR</w:t>
            </w:r>
          </w:p>
        </w:tc>
        <w:tc>
          <w:tcPr>
            <w:tcW w:w="177" w:type="pct"/>
            <w:tcBorders>
              <w:top w:val="single" w:sz="6" w:space="0" w:color="auto"/>
              <w:left w:val="single" w:sz="6" w:space="0" w:color="auto"/>
              <w:bottom w:val="single" w:sz="6" w:space="0" w:color="auto"/>
              <w:right w:val="single" w:sz="6" w:space="0" w:color="auto"/>
            </w:tcBorders>
          </w:tcPr>
          <w:p w14:paraId="512E46D0" w14:textId="2F73ED3F" w:rsidR="00150704" w:rsidRPr="00D26284" w:rsidRDefault="00DF14BC" w:rsidP="000832AE">
            <w:pPr>
              <w:rPr>
                <w:rFonts w:cs="Arial"/>
                <w:sz w:val="16"/>
                <w:szCs w:val="16"/>
              </w:rPr>
            </w:pPr>
            <w:r w:rsidRPr="00D26284">
              <w:rPr>
                <w:rFonts w:cs="Arial"/>
                <w:sz w:val="16"/>
                <w:szCs w:val="16"/>
              </w:rPr>
              <w:t>X</w:t>
            </w:r>
          </w:p>
        </w:tc>
        <w:tc>
          <w:tcPr>
            <w:tcW w:w="246" w:type="pct"/>
            <w:tcBorders>
              <w:top w:val="single" w:sz="6" w:space="0" w:color="auto"/>
              <w:left w:val="single" w:sz="6" w:space="0" w:color="auto"/>
              <w:bottom w:val="single" w:sz="6" w:space="0" w:color="auto"/>
              <w:right w:val="single" w:sz="6" w:space="0" w:color="auto"/>
            </w:tcBorders>
          </w:tcPr>
          <w:p w14:paraId="775F8408" w14:textId="77777777" w:rsidR="00150704" w:rsidRPr="00D26284" w:rsidRDefault="00150704" w:rsidP="000832AE">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shd w:val="clear" w:color="auto" w:fill="auto"/>
          </w:tcPr>
          <w:p w14:paraId="26592B62" w14:textId="41C42F0C" w:rsidR="00150704" w:rsidRPr="00D26284" w:rsidRDefault="00150704" w:rsidP="000832AE">
            <w:pPr>
              <w:rPr>
                <w:rFonts w:cs="Arial"/>
                <w:sz w:val="16"/>
                <w:szCs w:val="16"/>
              </w:rPr>
            </w:pP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45E20779" w14:textId="30EA6D5D" w:rsidR="00150704" w:rsidRPr="00D26284" w:rsidRDefault="00F37D84" w:rsidP="00DF4C76">
            <w:pPr>
              <w:rPr>
                <w:rFonts w:cs="Arial"/>
                <w:i/>
                <w:snapToGrid w:val="0"/>
                <w:color w:val="000000"/>
                <w:sz w:val="16"/>
                <w:szCs w:val="16"/>
              </w:rPr>
            </w:pPr>
            <w:r w:rsidRPr="00ED31EF">
              <w:rPr>
                <w:rFonts w:cs="Arial"/>
                <w:i/>
                <w:snapToGrid w:val="0"/>
                <w:color w:val="000000"/>
                <w:sz w:val="16"/>
                <w:szCs w:val="16"/>
              </w:rPr>
              <w:t xml:space="preserve">Genereer een oplopend volgnummer </w:t>
            </w:r>
            <w:r w:rsidR="004F10E5" w:rsidRPr="00ED31EF">
              <w:rPr>
                <w:rFonts w:cs="Arial"/>
                <w:i/>
                <w:snapToGrid w:val="0"/>
                <w:color w:val="000000"/>
                <w:sz w:val="16"/>
                <w:szCs w:val="16"/>
              </w:rPr>
              <w:t xml:space="preserve">(binnen de delta) </w:t>
            </w:r>
            <w:r w:rsidRPr="00ED31EF">
              <w:rPr>
                <w:rFonts w:cs="Arial"/>
                <w:i/>
                <w:snapToGrid w:val="0"/>
                <w:color w:val="000000"/>
                <w:sz w:val="16"/>
                <w:szCs w:val="16"/>
              </w:rPr>
              <w:t>binnen de XAAB_SK (beginnend met 1</w:t>
            </w:r>
            <w:r w:rsidR="00B84E04" w:rsidRPr="00ED31EF">
              <w:rPr>
                <w:rFonts w:cs="Arial"/>
                <w:i/>
                <w:snapToGrid w:val="0"/>
                <w:color w:val="000000"/>
                <w:sz w:val="16"/>
                <w:szCs w:val="16"/>
              </w:rPr>
              <w:t xml:space="preserve"> </w:t>
            </w:r>
            <w:r w:rsidR="00EC6950">
              <w:rPr>
                <w:rFonts w:cs="Arial"/>
                <w:i/>
                <w:snapToGrid w:val="0"/>
                <w:color w:val="000000"/>
                <w:sz w:val="16"/>
                <w:szCs w:val="16"/>
              </w:rPr>
              <w:t xml:space="preserve">bij </w:t>
            </w:r>
            <w:r w:rsidR="00DF4C76" w:rsidRPr="00ED31EF">
              <w:rPr>
                <w:rFonts w:cs="Arial"/>
                <w:i/>
                <w:snapToGrid w:val="0"/>
                <w:color w:val="000000"/>
                <w:sz w:val="16"/>
                <w:szCs w:val="16"/>
              </w:rPr>
              <w:t>de laagste xaabe_mutatiebegin_ts</w:t>
            </w:r>
            <w:r w:rsidRPr="00ED31EF">
              <w:rPr>
                <w:rFonts w:cs="Arial"/>
                <w:i/>
                <w:snapToGrid w:val="0"/>
                <w:color w:val="000000"/>
                <w:sz w:val="16"/>
                <w:szCs w:val="16"/>
              </w:rPr>
              <w:t>,</w:t>
            </w:r>
            <w:r w:rsidR="00E44BED">
              <w:rPr>
                <w:rFonts w:cs="Arial"/>
                <w:i/>
                <w:snapToGrid w:val="0"/>
                <w:color w:val="000000"/>
                <w:sz w:val="16"/>
                <w:szCs w:val="16"/>
              </w:rPr>
              <w:t>(oplopend)</w:t>
            </w:r>
            <w:r w:rsidRPr="00ED31EF">
              <w:rPr>
                <w:rFonts w:cs="Arial"/>
                <w:i/>
                <w:snapToGrid w:val="0"/>
                <w:color w:val="000000"/>
                <w:sz w:val="16"/>
                <w:szCs w:val="16"/>
              </w:rPr>
              <w:t xml:space="preserve"> oplopend met 1)</w:t>
            </w:r>
          </w:p>
        </w:tc>
      </w:tr>
      <w:tr w:rsidR="00DF14BC" w:rsidRPr="00D26284" w14:paraId="35FB81B3" w14:textId="77777777" w:rsidTr="00581660">
        <w:trPr>
          <w:cantSplit/>
          <w:trHeight w:val="190"/>
        </w:trPr>
        <w:tc>
          <w:tcPr>
            <w:tcW w:w="1612" w:type="pct"/>
            <w:tcBorders>
              <w:top w:val="single" w:sz="6" w:space="0" w:color="auto"/>
              <w:left w:val="single" w:sz="6" w:space="0" w:color="auto"/>
              <w:bottom w:val="single" w:sz="6" w:space="0" w:color="auto"/>
              <w:right w:val="single" w:sz="6" w:space="0" w:color="auto"/>
            </w:tcBorders>
          </w:tcPr>
          <w:p w14:paraId="3D37236A" w14:textId="70D3F35C" w:rsidR="00DF14BC" w:rsidRPr="00D26284" w:rsidRDefault="00DF14BC" w:rsidP="000832AE">
            <w:pPr>
              <w:rPr>
                <w:rFonts w:cs="Arial"/>
                <w:sz w:val="16"/>
                <w:szCs w:val="16"/>
              </w:rPr>
            </w:pPr>
            <w:r w:rsidRPr="00D26284">
              <w:rPr>
                <w:rFonts w:cs="Arial"/>
                <w:sz w:val="16"/>
                <w:szCs w:val="16"/>
              </w:rPr>
              <w:t>XAABE_BRONBELASTING_LANDCD</w:t>
            </w:r>
          </w:p>
        </w:tc>
        <w:tc>
          <w:tcPr>
            <w:tcW w:w="177" w:type="pct"/>
            <w:tcBorders>
              <w:top w:val="single" w:sz="6" w:space="0" w:color="auto"/>
              <w:left w:val="single" w:sz="6" w:space="0" w:color="auto"/>
              <w:bottom w:val="single" w:sz="6" w:space="0" w:color="auto"/>
              <w:right w:val="single" w:sz="6" w:space="0" w:color="auto"/>
            </w:tcBorders>
          </w:tcPr>
          <w:p w14:paraId="075668DC" w14:textId="77777777" w:rsidR="00DF14BC" w:rsidRPr="00D26284" w:rsidRDefault="00DF14BC" w:rsidP="000832AE">
            <w:pPr>
              <w:rPr>
                <w:rFonts w:cs="Arial"/>
                <w:sz w:val="16"/>
                <w:szCs w:val="16"/>
              </w:rPr>
            </w:pPr>
          </w:p>
        </w:tc>
        <w:tc>
          <w:tcPr>
            <w:tcW w:w="246" w:type="pct"/>
            <w:tcBorders>
              <w:top w:val="single" w:sz="6" w:space="0" w:color="auto"/>
              <w:left w:val="single" w:sz="6" w:space="0" w:color="auto"/>
              <w:bottom w:val="single" w:sz="6" w:space="0" w:color="auto"/>
              <w:right w:val="single" w:sz="6" w:space="0" w:color="auto"/>
            </w:tcBorders>
          </w:tcPr>
          <w:p w14:paraId="1901811D" w14:textId="77777777" w:rsidR="00DF14BC" w:rsidRPr="00D26284" w:rsidRDefault="00DF14BC" w:rsidP="000832AE">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shd w:val="clear" w:color="auto" w:fill="auto"/>
          </w:tcPr>
          <w:p w14:paraId="69C2EA0F" w14:textId="47DCEFE0" w:rsidR="00DF14BC" w:rsidRPr="00D26284" w:rsidRDefault="005F3C9D" w:rsidP="000832AE">
            <w:pPr>
              <w:rPr>
                <w:rFonts w:cs="Arial"/>
                <w:sz w:val="16"/>
                <w:szCs w:val="16"/>
              </w:rPr>
            </w:pPr>
            <w:r>
              <w:rPr>
                <w:rFonts w:cs="Arial"/>
                <w:sz w:val="16"/>
                <w:szCs w:val="16"/>
              </w:rPr>
              <w:t>HSEL</w:t>
            </w:r>
            <w:r w:rsidR="00DF14BC" w:rsidRPr="00D26284">
              <w:rPr>
                <w:rFonts w:cs="Arial"/>
                <w:sz w:val="16"/>
                <w:szCs w:val="16"/>
              </w:rPr>
              <w:t>_RN330BOP</w:t>
            </w: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759A27F3" w14:textId="01EB4CE7" w:rsidR="00DF14BC" w:rsidRPr="00D26284" w:rsidRDefault="00671E3A" w:rsidP="000832AE">
            <w:pPr>
              <w:rPr>
                <w:rFonts w:cs="Arial"/>
                <w:snapToGrid w:val="0"/>
                <w:color w:val="000000"/>
                <w:sz w:val="16"/>
                <w:szCs w:val="16"/>
              </w:rPr>
            </w:pPr>
            <w:r w:rsidRPr="00D26284">
              <w:rPr>
                <w:rFonts w:cs="Arial"/>
                <w:snapToGrid w:val="0"/>
                <w:color w:val="000000"/>
                <w:sz w:val="16"/>
                <w:szCs w:val="16"/>
              </w:rPr>
              <w:t>RN330LAND</w:t>
            </w:r>
          </w:p>
        </w:tc>
      </w:tr>
      <w:tr w:rsidR="00150704" w:rsidRPr="00D26284" w14:paraId="2E872783" w14:textId="77777777" w:rsidTr="00581660">
        <w:trPr>
          <w:cantSplit/>
          <w:trHeight w:val="190"/>
        </w:trPr>
        <w:tc>
          <w:tcPr>
            <w:tcW w:w="1612" w:type="pct"/>
            <w:tcBorders>
              <w:top w:val="single" w:sz="6" w:space="0" w:color="auto"/>
              <w:left w:val="single" w:sz="6" w:space="0" w:color="auto"/>
              <w:bottom w:val="single" w:sz="6" w:space="0" w:color="auto"/>
              <w:right w:val="single" w:sz="6" w:space="0" w:color="auto"/>
            </w:tcBorders>
          </w:tcPr>
          <w:p w14:paraId="048ABAB5" w14:textId="5DA7AA14" w:rsidR="00150704" w:rsidRPr="00D26284" w:rsidRDefault="00F37D84" w:rsidP="000832AE">
            <w:pPr>
              <w:rPr>
                <w:rFonts w:cs="Arial"/>
                <w:sz w:val="16"/>
                <w:szCs w:val="16"/>
              </w:rPr>
            </w:pPr>
            <w:r w:rsidRPr="00D26284">
              <w:rPr>
                <w:rFonts w:cs="Arial"/>
                <w:sz w:val="16"/>
                <w:szCs w:val="16"/>
              </w:rPr>
              <w:t>XAABE</w:t>
            </w:r>
            <w:r w:rsidR="00150704" w:rsidRPr="00D26284">
              <w:rPr>
                <w:rFonts w:cs="Arial"/>
                <w:sz w:val="16"/>
                <w:szCs w:val="16"/>
              </w:rPr>
              <w:t>_VALUTA</w:t>
            </w:r>
          </w:p>
        </w:tc>
        <w:tc>
          <w:tcPr>
            <w:tcW w:w="177" w:type="pct"/>
            <w:tcBorders>
              <w:top w:val="single" w:sz="6" w:space="0" w:color="auto"/>
              <w:left w:val="single" w:sz="6" w:space="0" w:color="auto"/>
              <w:bottom w:val="single" w:sz="6" w:space="0" w:color="auto"/>
              <w:right w:val="single" w:sz="6" w:space="0" w:color="auto"/>
            </w:tcBorders>
          </w:tcPr>
          <w:p w14:paraId="59297497" w14:textId="77777777" w:rsidR="00150704" w:rsidRPr="00D26284" w:rsidRDefault="00150704" w:rsidP="000832AE">
            <w:pPr>
              <w:rPr>
                <w:rFonts w:cs="Arial"/>
                <w:sz w:val="16"/>
                <w:szCs w:val="16"/>
              </w:rPr>
            </w:pPr>
          </w:p>
        </w:tc>
        <w:tc>
          <w:tcPr>
            <w:tcW w:w="246" w:type="pct"/>
            <w:tcBorders>
              <w:top w:val="single" w:sz="6" w:space="0" w:color="auto"/>
              <w:left w:val="single" w:sz="6" w:space="0" w:color="auto"/>
              <w:bottom w:val="single" w:sz="6" w:space="0" w:color="auto"/>
              <w:right w:val="single" w:sz="6" w:space="0" w:color="auto"/>
            </w:tcBorders>
          </w:tcPr>
          <w:p w14:paraId="266A9F98" w14:textId="77777777" w:rsidR="00150704" w:rsidRPr="00D26284" w:rsidRDefault="00150704" w:rsidP="000832AE">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shd w:val="clear" w:color="auto" w:fill="auto"/>
          </w:tcPr>
          <w:p w14:paraId="637962C8" w14:textId="3AF1FC4E" w:rsidR="00150704" w:rsidRPr="00D26284" w:rsidRDefault="005F3C9D" w:rsidP="000832AE">
            <w:pPr>
              <w:rPr>
                <w:rFonts w:cs="Arial"/>
                <w:sz w:val="16"/>
                <w:szCs w:val="16"/>
              </w:rPr>
            </w:pPr>
            <w:r>
              <w:rPr>
                <w:rFonts w:cs="Arial"/>
                <w:sz w:val="16"/>
                <w:szCs w:val="16"/>
              </w:rPr>
              <w:t>HSEL</w:t>
            </w:r>
            <w:r w:rsidR="00150704" w:rsidRPr="00D26284">
              <w:rPr>
                <w:rFonts w:cs="Arial"/>
                <w:sz w:val="16"/>
                <w:szCs w:val="16"/>
              </w:rPr>
              <w:t>_RN330BOP</w:t>
            </w: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42CF8752" w14:textId="706913A1" w:rsidR="00150704" w:rsidRPr="00D26284" w:rsidRDefault="00150704" w:rsidP="000832AE">
            <w:pPr>
              <w:rPr>
                <w:rFonts w:cs="Arial"/>
                <w:snapToGrid w:val="0"/>
                <w:color w:val="000000"/>
                <w:sz w:val="16"/>
                <w:szCs w:val="16"/>
              </w:rPr>
            </w:pPr>
            <w:r w:rsidRPr="00D26284">
              <w:rPr>
                <w:rFonts w:cs="Arial"/>
                <w:snapToGrid w:val="0"/>
                <w:color w:val="000000"/>
                <w:sz w:val="16"/>
                <w:szCs w:val="16"/>
              </w:rPr>
              <w:t>RN330VALUTA</w:t>
            </w:r>
          </w:p>
        </w:tc>
      </w:tr>
      <w:tr w:rsidR="00150704" w:rsidRPr="00D26284" w14:paraId="65DB174B" w14:textId="77777777" w:rsidTr="00581660">
        <w:trPr>
          <w:cantSplit/>
          <w:trHeight w:val="190"/>
        </w:trPr>
        <w:tc>
          <w:tcPr>
            <w:tcW w:w="1612" w:type="pct"/>
            <w:tcBorders>
              <w:top w:val="single" w:sz="6" w:space="0" w:color="auto"/>
              <w:left w:val="single" w:sz="6" w:space="0" w:color="auto"/>
              <w:bottom w:val="single" w:sz="6" w:space="0" w:color="auto"/>
              <w:right w:val="single" w:sz="6" w:space="0" w:color="auto"/>
            </w:tcBorders>
          </w:tcPr>
          <w:p w14:paraId="12039473" w14:textId="7468275C" w:rsidR="00150704" w:rsidRPr="00D26284" w:rsidRDefault="00F37D84" w:rsidP="000832AE">
            <w:pPr>
              <w:rPr>
                <w:rFonts w:cs="Arial"/>
                <w:sz w:val="16"/>
                <w:szCs w:val="16"/>
              </w:rPr>
            </w:pPr>
            <w:r w:rsidRPr="00D26284">
              <w:rPr>
                <w:rFonts w:cs="Arial"/>
                <w:sz w:val="16"/>
                <w:szCs w:val="16"/>
              </w:rPr>
              <w:t>XAABE</w:t>
            </w:r>
            <w:r w:rsidR="00150704" w:rsidRPr="00D26284">
              <w:rPr>
                <w:rFonts w:cs="Arial"/>
                <w:sz w:val="16"/>
                <w:szCs w:val="16"/>
              </w:rPr>
              <w:t>_BEDRAGHOOGTE</w:t>
            </w:r>
          </w:p>
        </w:tc>
        <w:tc>
          <w:tcPr>
            <w:tcW w:w="177" w:type="pct"/>
            <w:tcBorders>
              <w:top w:val="single" w:sz="6" w:space="0" w:color="auto"/>
              <w:left w:val="single" w:sz="6" w:space="0" w:color="auto"/>
              <w:bottom w:val="single" w:sz="6" w:space="0" w:color="auto"/>
              <w:right w:val="single" w:sz="6" w:space="0" w:color="auto"/>
            </w:tcBorders>
          </w:tcPr>
          <w:p w14:paraId="2E62BAAC" w14:textId="77777777" w:rsidR="00150704" w:rsidRPr="00D26284" w:rsidRDefault="00150704" w:rsidP="000832AE">
            <w:pPr>
              <w:rPr>
                <w:rFonts w:cs="Arial"/>
                <w:sz w:val="16"/>
                <w:szCs w:val="16"/>
              </w:rPr>
            </w:pPr>
          </w:p>
        </w:tc>
        <w:tc>
          <w:tcPr>
            <w:tcW w:w="246" w:type="pct"/>
            <w:tcBorders>
              <w:top w:val="single" w:sz="6" w:space="0" w:color="auto"/>
              <w:left w:val="single" w:sz="6" w:space="0" w:color="auto"/>
              <w:bottom w:val="single" w:sz="6" w:space="0" w:color="auto"/>
              <w:right w:val="single" w:sz="6" w:space="0" w:color="auto"/>
            </w:tcBorders>
          </w:tcPr>
          <w:p w14:paraId="1CA0297C" w14:textId="77777777" w:rsidR="00150704" w:rsidRPr="00D26284" w:rsidRDefault="00150704" w:rsidP="000832AE">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tcPr>
          <w:p w14:paraId="47643B16" w14:textId="0A22E96C" w:rsidR="00150704" w:rsidRPr="00D26284" w:rsidRDefault="005F3C9D" w:rsidP="000832AE">
            <w:pPr>
              <w:rPr>
                <w:rFonts w:cs="Arial"/>
                <w:sz w:val="16"/>
                <w:szCs w:val="16"/>
              </w:rPr>
            </w:pPr>
            <w:r>
              <w:rPr>
                <w:rFonts w:cs="Arial"/>
                <w:sz w:val="16"/>
                <w:szCs w:val="16"/>
              </w:rPr>
              <w:t>HSEL</w:t>
            </w:r>
            <w:r w:rsidR="00150704" w:rsidRPr="00D26284">
              <w:rPr>
                <w:rFonts w:cs="Arial"/>
                <w:sz w:val="16"/>
                <w:szCs w:val="16"/>
              </w:rPr>
              <w:t>_RN330BOP</w:t>
            </w:r>
          </w:p>
        </w:tc>
        <w:tc>
          <w:tcPr>
            <w:tcW w:w="1875" w:type="pct"/>
            <w:tcBorders>
              <w:top w:val="single" w:sz="6" w:space="0" w:color="auto"/>
              <w:left w:val="single" w:sz="6" w:space="0" w:color="auto"/>
              <w:bottom w:val="single" w:sz="6" w:space="0" w:color="auto"/>
              <w:right w:val="single" w:sz="6" w:space="0" w:color="auto"/>
            </w:tcBorders>
          </w:tcPr>
          <w:p w14:paraId="6B3B87F1" w14:textId="7861974B" w:rsidR="00150704" w:rsidRPr="00D26284" w:rsidRDefault="00150704" w:rsidP="000832AE">
            <w:pPr>
              <w:rPr>
                <w:rFonts w:cs="Arial"/>
                <w:sz w:val="16"/>
                <w:szCs w:val="16"/>
              </w:rPr>
            </w:pPr>
            <w:r w:rsidRPr="00D26284">
              <w:rPr>
                <w:rFonts w:cs="Arial"/>
                <w:sz w:val="16"/>
                <w:szCs w:val="16"/>
              </w:rPr>
              <w:t>RN330BDRHOOGTE</w:t>
            </w:r>
          </w:p>
        </w:tc>
      </w:tr>
      <w:tr w:rsidR="00150704" w:rsidRPr="00D26284" w14:paraId="20CBDECF" w14:textId="77777777" w:rsidTr="00581660">
        <w:trPr>
          <w:cantSplit/>
          <w:trHeight w:val="190"/>
        </w:trPr>
        <w:tc>
          <w:tcPr>
            <w:tcW w:w="1612" w:type="pct"/>
            <w:tcBorders>
              <w:top w:val="single" w:sz="6" w:space="0" w:color="auto"/>
              <w:left w:val="single" w:sz="6" w:space="0" w:color="auto"/>
              <w:bottom w:val="single" w:sz="6" w:space="0" w:color="auto"/>
              <w:right w:val="single" w:sz="6" w:space="0" w:color="auto"/>
            </w:tcBorders>
          </w:tcPr>
          <w:p w14:paraId="21198412" w14:textId="17443648" w:rsidR="00B84E04" w:rsidRPr="00D26284" w:rsidRDefault="00F37D84" w:rsidP="000832AE">
            <w:pPr>
              <w:rPr>
                <w:rFonts w:cs="Arial"/>
                <w:sz w:val="16"/>
                <w:szCs w:val="16"/>
              </w:rPr>
            </w:pPr>
            <w:r w:rsidRPr="00D26284">
              <w:rPr>
                <w:rFonts w:cs="Arial"/>
                <w:sz w:val="16"/>
                <w:szCs w:val="16"/>
              </w:rPr>
              <w:t>XAABE</w:t>
            </w:r>
            <w:r w:rsidR="00150704" w:rsidRPr="00D26284">
              <w:rPr>
                <w:rFonts w:cs="Arial"/>
                <w:sz w:val="16"/>
                <w:szCs w:val="16"/>
              </w:rPr>
              <w:t>_BEDRAGHOOGTE_IN_EURO</w:t>
            </w:r>
          </w:p>
        </w:tc>
        <w:tc>
          <w:tcPr>
            <w:tcW w:w="177" w:type="pct"/>
            <w:tcBorders>
              <w:top w:val="single" w:sz="6" w:space="0" w:color="auto"/>
              <w:left w:val="single" w:sz="6" w:space="0" w:color="auto"/>
              <w:bottom w:val="single" w:sz="6" w:space="0" w:color="auto"/>
              <w:right w:val="single" w:sz="6" w:space="0" w:color="auto"/>
            </w:tcBorders>
          </w:tcPr>
          <w:p w14:paraId="6AEC68A0" w14:textId="77777777" w:rsidR="00150704" w:rsidRPr="00D26284" w:rsidRDefault="00150704" w:rsidP="000832AE">
            <w:pPr>
              <w:rPr>
                <w:rFonts w:cs="Arial"/>
                <w:sz w:val="16"/>
                <w:szCs w:val="16"/>
              </w:rPr>
            </w:pPr>
          </w:p>
        </w:tc>
        <w:tc>
          <w:tcPr>
            <w:tcW w:w="246" w:type="pct"/>
            <w:tcBorders>
              <w:top w:val="single" w:sz="6" w:space="0" w:color="auto"/>
              <w:left w:val="single" w:sz="6" w:space="0" w:color="auto"/>
              <w:bottom w:val="single" w:sz="6" w:space="0" w:color="auto"/>
              <w:right w:val="single" w:sz="6" w:space="0" w:color="auto"/>
            </w:tcBorders>
          </w:tcPr>
          <w:p w14:paraId="0A76A3E9" w14:textId="77777777" w:rsidR="00150704" w:rsidRPr="00D26284" w:rsidRDefault="00150704" w:rsidP="000832AE">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tcPr>
          <w:p w14:paraId="047AD6C6" w14:textId="52F607E3" w:rsidR="00150704" w:rsidRPr="00D26284" w:rsidRDefault="005F3C9D" w:rsidP="000832AE">
            <w:pPr>
              <w:rPr>
                <w:rFonts w:cs="Arial"/>
                <w:sz w:val="16"/>
                <w:szCs w:val="16"/>
              </w:rPr>
            </w:pPr>
            <w:r>
              <w:rPr>
                <w:rFonts w:cs="Arial"/>
                <w:sz w:val="16"/>
                <w:szCs w:val="16"/>
              </w:rPr>
              <w:t>HSEL</w:t>
            </w:r>
            <w:r w:rsidR="00150704" w:rsidRPr="00D26284">
              <w:rPr>
                <w:rFonts w:cs="Arial"/>
                <w:sz w:val="16"/>
                <w:szCs w:val="16"/>
              </w:rPr>
              <w:t>_RN330BOP</w:t>
            </w:r>
          </w:p>
        </w:tc>
        <w:tc>
          <w:tcPr>
            <w:tcW w:w="1875" w:type="pct"/>
            <w:tcBorders>
              <w:top w:val="single" w:sz="6" w:space="0" w:color="auto"/>
              <w:left w:val="single" w:sz="6" w:space="0" w:color="auto"/>
              <w:bottom w:val="single" w:sz="6" w:space="0" w:color="auto"/>
              <w:right w:val="single" w:sz="6" w:space="0" w:color="auto"/>
            </w:tcBorders>
          </w:tcPr>
          <w:p w14:paraId="778E1516" w14:textId="4399822E" w:rsidR="00150704" w:rsidRPr="00D26284" w:rsidRDefault="00150704" w:rsidP="000832AE">
            <w:pPr>
              <w:rPr>
                <w:rFonts w:cs="Arial"/>
                <w:sz w:val="16"/>
                <w:szCs w:val="16"/>
              </w:rPr>
            </w:pPr>
            <w:r w:rsidRPr="00D26284">
              <w:rPr>
                <w:rFonts w:cs="Arial"/>
                <w:sz w:val="16"/>
                <w:szCs w:val="16"/>
              </w:rPr>
              <w:t>RN330BDRHOOGTEEUR</w:t>
            </w:r>
          </w:p>
        </w:tc>
      </w:tr>
    </w:tbl>
    <w:p w14:paraId="1BA3651C" w14:textId="24C89175" w:rsidR="00B84E04" w:rsidRDefault="00B84E04" w:rsidP="007B7463">
      <w:pPr>
        <w:pStyle w:val="Kop2"/>
      </w:pPr>
      <w:r>
        <w:t xml:space="preserve"> </w:t>
      </w:r>
      <w:bookmarkStart w:id="1413" w:name="_Toc7616287"/>
      <w:r>
        <w:t>Hoofdselectie</w:t>
      </w:r>
      <w:bookmarkEnd w:id="1413"/>
    </w:p>
    <w:p w14:paraId="2E795134" w14:textId="77777777" w:rsidR="00EF0F9C" w:rsidRPr="00EF0F9C" w:rsidRDefault="00EF0F9C" w:rsidP="00ED31EF">
      <w:r w:rsidRPr="00EF0F9C">
        <w:rPr>
          <w:b/>
        </w:rPr>
        <w:t>Functionele beschrijving:</w:t>
      </w:r>
    </w:p>
    <w:p w14:paraId="42AF373C" w14:textId="452CD9A1" w:rsidR="005E6143" w:rsidRDefault="005E6143" w:rsidP="005E6143">
      <w:pPr>
        <w:pStyle w:val="Standaardinspringing"/>
        <w:ind w:left="0" w:firstLine="0"/>
      </w:pPr>
      <w:r w:rsidRPr="0054792E">
        <w:t>Selecteer alle</w:t>
      </w:r>
      <w:r>
        <w:t xml:space="preserve"> Rekening-gegevens uit RBG (tabel </w:t>
      </w:r>
      <w:r w:rsidR="0095502F">
        <w:t>HSEL_RN310REK</w:t>
      </w:r>
      <w:r w:rsidR="002A78D7">
        <w:t>)</w:t>
      </w:r>
      <w:r>
        <w:t>.</w:t>
      </w:r>
      <w:r w:rsidRPr="0054792E">
        <w:t xml:space="preserve"> </w:t>
      </w:r>
    </w:p>
    <w:p w14:paraId="56E6D901" w14:textId="7323FC12" w:rsidR="005E6143" w:rsidRPr="0054792E" w:rsidRDefault="005E6143" w:rsidP="005E6143">
      <w:pPr>
        <w:pStyle w:val="Standaardinspringing"/>
        <w:ind w:left="0" w:firstLine="0"/>
      </w:pPr>
      <w:r>
        <w:t xml:space="preserve">Zoek daarbij alle </w:t>
      </w:r>
      <w:r w:rsidRPr="0054792E">
        <w:t xml:space="preserve">Bedragopgave-gegevens uit RBG (tabel </w:t>
      </w:r>
      <w:r w:rsidR="005F3C9D">
        <w:t>HSEL</w:t>
      </w:r>
      <w:r w:rsidRPr="0054792E">
        <w:t xml:space="preserve">_RN330BOP) </w:t>
      </w:r>
      <w:r>
        <w:t>waarbij BedragType = “B” (Bronbelasting)</w:t>
      </w:r>
      <w:r>
        <w:rPr>
          <w:szCs w:val="19"/>
        </w:rPr>
        <w:t>.</w:t>
      </w:r>
    </w:p>
    <w:p w14:paraId="6E906E8F" w14:textId="77777777" w:rsidR="005E6143" w:rsidRDefault="005E6143" w:rsidP="005E6143">
      <w:pPr>
        <w:pStyle w:val="Standaardinspringing"/>
        <w:ind w:left="0" w:firstLine="0"/>
      </w:pPr>
      <w:r w:rsidRPr="0054792E">
        <w:t xml:space="preserve">Maak vervolgens van deze gegevens een lijst met unieke voorkomens van Business Keys </w:t>
      </w:r>
      <w:r>
        <w:t>en XAABB_MUTATIEBEGIN_TS.</w:t>
      </w:r>
    </w:p>
    <w:p w14:paraId="35EE522B" w14:textId="77777777" w:rsidR="005E6143" w:rsidRDefault="005E6143" w:rsidP="00B84E04">
      <w:pPr>
        <w:pStyle w:val="Standaardinspringing"/>
        <w:ind w:left="0" w:firstLine="0"/>
      </w:pPr>
    </w:p>
    <w:p w14:paraId="480A949B" w14:textId="77777777" w:rsidR="005E6143" w:rsidRPr="00D5662A" w:rsidRDefault="005E6143" w:rsidP="00ED31EF">
      <w:r w:rsidRPr="00D5662A">
        <w:rPr>
          <w:b/>
        </w:rPr>
        <w:t>Selectiepad:</w:t>
      </w:r>
    </w:p>
    <w:p w14:paraId="12163EE5" w14:textId="64A5BE18" w:rsidR="00B84E04" w:rsidRDefault="0095502F" w:rsidP="00B84E04">
      <w:pPr>
        <w:pStyle w:val="Standaardinspringing"/>
        <w:ind w:left="0" w:firstLine="0"/>
      </w:pPr>
      <w:r>
        <w:t xml:space="preserve">HSEL_RN310REK </w:t>
      </w:r>
    </w:p>
    <w:p w14:paraId="7A779454" w14:textId="17341227" w:rsidR="00B84E04" w:rsidRPr="00AE0711" w:rsidRDefault="00B84E04" w:rsidP="00B84E04">
      <w:pPr>
        <w:pStyle w:val="Standaardinspringing"/>
        <w:ind w:left="0" w:firstLine="0"/>
      </w:pPr>
      <w:r w:rsidRPr="00AE0711">
        <w:t xml:space="preserve">         </w:t>
      </w:r>
      <w:r w:rsidRPr="00AE0711">
        <w:sym w:font="Wingdings" w:char="F0E2"/>
      </w:r>
      <w:r w:rsidRPr="00AE0711">
        <w:t xml:space="preserve"> </w:t>
      </w:r>
      <w:r w:rsidR="000B25C9" w:rsidRPr="00FB573A">
        <w:rPr>
          <w:color w:val="7F7F7F" w:themeColor="text1" w:themeTint="80"/>
          <w:sz w:val="16"/>
          <w:szCs w:val="16"/>
        </w:rPr>
        <w:t>(</w:t>
      </w:r>
      <w:r w:rsidR="000B25C9">
        <w:rPr>
          <w:color w:val="7F7F7F" w:themeColor="text1" w:themeTint="80"/>
          <w:sz w:val="16"/>
          <w:szCs w:val="16"/>
        </w:rPr>
        <w:t xml:space="preserve">inner </w:t>
      </w:r>
      <w:r w:rsidR="000B25C9" w:rsidRPr="00FB573A">
        <w:rPr>
          <w:color w:val="7F7F7F" w:themeColor="text1" w:themeTint="80"/>
          <w:sz w:val="16"/>
          <w:szCs w:val="16"/>
        </w:rPr>
        <w:t>join)</w:t>
      </w:r>
      <w:r w:rsidR="000B25C9" w:rsidRPr="00FB573A" w:rsidDel="000B25C9">
        <w:rPr>
          <w:color w:val="7F7F7F" w:themeColor="text1" w:themeTint="80"/>
          <w:sz w:val="16"/>
          <w:szCs w:val="16"/>
        </w:rPr>
        <w:t xml:space="preserve"> </w:t>
      </w:r>
    </w:p>
    <w:p w14:paraId="1D21081C" w14:textId="468A24D1" w:rsidR="00B84E04" w:rsidRPr="0054792E" w:rsidRDefault="005F3C9D" w:rsidP="00B84E04">
      <w:pPr>
        <w:pStyle w:val="Standaardinspringing"/>
        <w:ind w:left="0" w:firstLine="0"/>
      </w:pPr>
      <w:r>
        <w:t>HSEL</w:t>
      </w:r>
      <w:r w:rsidR="00B84E04" w:rsidRPr="0054792E">
        <w:t>_RN330BOP</w:t>
      </w:r>
    </w:p>
    <w:p w14:paraId="573F0DA6" w14:textId="77777777" w:rsidR="000B25C9" w:rsidRPr="00AE0711" w:rsidRDefault="000B25C9" w:rsidP="000B25C9">
      <w:pPr>
        <w:pStyle w:val="Standaardinspringing"/>
        <w:ind w:left="0" w:firstLine="0"/>
      </w:pPr>
      <w:r w:rsidRPr="00AE0711">
        <w:t xml:space="preserve">         </w:t>
      </w:r>
      <w:r w:rsidRPr="00AE0711">
        <w:sym w:font="Wingdings" w:char="F0E2"/>
      </w:r>
      <w:r w:rsidRPr="00AE0711">
        <w:t xml:space="preserve"> </w:t>
      </w:r>
      <w:r w:rsidRPr="00FB573A">
        <w:rPr>
          <w:color w:val="7F7F7F" w:themeColor="text1" w:themeTint="80"/>
          <w:sz w:val="16"/>
          <w:szCs w:val="16"/>
        </w:rPr>
        <w:t>(</w:t>
      </w:r>
      <w:r>
        <w:rPr>
          <w:color w:val="7F7F7F" w:themeColor="text1" w:themeTint="80"/>
          <w:sz w:val="16"/>
          <w:szCs w:val="16"/>
        </w:rPr>
        <w:t xml:space="preserve">inner </w:t>
      </w:r>
      <w:r w:rsidRPr="00FB573A">
        <w:rPr>
          <w:color w:val="7F7F7F" w:themeColor="text1" w:themeTint="80"/>
          <w:sz w:val="16"/>
          <w:szCs w:val="16"/>
        </w:rPr>
        <w:t>join)</w:t>
      </w:r>
    </w:p>
    <w:p w14:paraId="08B6E1D5" w14:textId="77777777" w:rsidR="000B25C9" w:rsidRDefault="000B25C9" w:rsidP="000B25C9">
      <w:pPr>
        <w:pStyle w:val="Standaardinspringing"/>
        <w:ind w:left="0" w:firstLine="0"/>
      </w:pPr>
      <w:r w:rsidRPr="00E844F8">
        <w:t>H_FIN_</w:t>
      </w:r>
      <w:r>
        <w:t>MELDING</w:t>
      </w:r>
    </w:p>
    <w:p w14:paraId="666AA854" w14:textId="77777777" w:rsidR="00B84E04" w:rsidRDefault="00B84E04" w:rsidP="00ED31EF"/>
    <w:p w14:paraId="44621271" w14:textId="3C45045D" w:rsidR="00CC2A35" w:rsidRPr="00D5662A" w:rsidRDefault="00CC2A35" w:rsidP="00ED31EF">
      <w:r w:rsidRPr="00D5662A">
        <w:rPr>
          <w:b/>
        </w:rPr>
        <w:t>Kolommen en condities:</w:t>
      </w:r>
    </w:p>
    <w:tbl>
      <w:tblPr>
        <w:tblW w:w="9609" w:type="dxa"/>
        <w:tblLayout w:type="fixed"/>
        <w:tblCellMar>
          <w:left w:w="70" w:type="dxa"/>
          <w:right w:w="70" w:type="dxa"/>
        </w:tblCellMar>
        <w:tblLook w:val="0000" w:firstRow="0" w:lastRow="0" w:firstColumn="0" w:lastColumn="0" w:noHBand="0" w:noVBand="0"/>
      </w:tblPr>
      <w:tblGrid>
        <w:gridCol w:w="3823"/>
        <w:gridCol w:w="425"/>
        <w:gridCol w:w="5361"/>
      </w:tblGrid>
      <w:tr w:rsidR="00CC2A35" w:rsidRPr="003C60BB" w14:paraId="74A8289F" w14:textId="77777777" w:rsidTr="00ED31EF">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945ADD1" w14:textId="457A78EF" w:rsidR="00CC2A35" w:rsidRDefault="0095502F" w:rsidP="00CC2A35">
            <w:pPr>
              <w:rPr>
                <w:b/>
                <w:sz w:val="16"/>
                <w:szCs w:val="16"/>
              </w:rPr>
            </w:pPr>
            <w:r>
              <w:rPr>
                <w:b/>
                <w:sz w:val="16"/>
                <w:szCs w:val="16"/>
              </w:rPr>
              <w:t xml:space="preserve">HSEL_RN310REK </w:t>
            </w:r>
            <w:r w:rsidR="00CC2A35" w:rsidRPr="00D26284">
              <w:rPr>
                <w:b/>
                <w:sz w:val="16"/>
                <w:szCs w:val="16"/>
              </w:rPr>
              <w:t xml:space="preserve"> (alias: R</w:t>
            </w:r>
            <w:r w:rsidR="002E18CD">
              <w:rPr>
                <w:b/>
                <w:sz w:val="16"/>
                <w:szCs w:val="16"/>
              </w:rPr>
              <w:t>1</w:t>
            </w:r>
            <w:r w:rsidR="00CC2A35" w:rsidRPr="00D26284">
              <w:rPr>
                <w:b/>
                <w:sz w:val="16"/>
                <w:szCs w:val="16"/>
              </w:rPr>
              <w:t>)</w:t>
            </w:r>
          </w:p>
          <w:p w14:paraId="5A087D85" w14:textId="239C29EE" w:rsidR="002E18CD" w:rsidRPr="003C60BB" w:rsidRDefault="002E18CD" w:rsidP="00CC2A35">
            <w:pP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2C4319C" w14:textId="04995303" w:rsidR="00CC2A35" w:rsidRPr="008254F2" w:rsidRDefault="00CC2A35" w:rsidP="00CC2A35">
            <w:pPr>
              <w:ind w:right="-70"/>
              <w:rPr>
                <w:rFonts w:cs="Arial"/>
                <w:sz w:val="16"/>
                <w:szCs w:val="16"/>
              </w:rPr>
            </w:pPr>
            <w:r w:rsidRPr="00D26284">
              <w:rPr>
                <w:b/>
                <w:sz w:val="16"/>
                <w:szCs w:val="16"/>
              </w:rPr>
              <w:t>Sel.</w:t>
            </w:r>
          </w:p>
        </w:tc>
        <w:tc>
          <w:tcPr>
            <w:tcW w:w="536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BAFDC6E" w14:textId="1F9AF550" w:rsidR="00CC2A35" w:rsidRPr="00214B48" w:rsidRDefault="00CC2A35" w:rsidP="00CC2A35">
            <w:pPr>
              <w:rPr>
                <w:rFonts w:cs="Arial"/>
                <w:sz w:val="16"/>
                <w:szCs w:val="16"/>
              </w:rPr>
            </w:pPr>
            <w:r w:rsidRPr="00D26284">
              <w:rPr>
                <w:b/>
                <w:sz w:val="16"/>
                <w:szCs w:val="16"/>
              </w:rPr>
              <w:t>Conditie</w:t>
            </w:r>
          </w:p>
        </w:tc>
      </w:tr>
      <w:tr w:rsidR="00CC2A35" w:rsidRPr="003C60BB" w14:paraId="7B6FEC45" w14:textId="77777777" w:rsidTr="00ED31EF">
        <w:trPr>
          <w:cantSplit/>
          <w:trHeight w:val="353"/>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51812E51" w14:textId="3CB33D84" w:rsidR="00CC2A35" w:rsidRPr="003C60BB" w:rsidRDefault="00CC2A35" w:rsidP="00CC2A35">
            <w:pPr>
              <w:rPr>
                <w:b/>
                <w:sz w:val="16"/>
                <w:szCs w:val="16"/>
              </w:rPr>
            </w:pPr>
            <w:r w:rsidRPr="00D26284">
              <w:rPr>
                <w:rFonts w:cs="Arial"/>
                <w:sz w:val="16"/>
                <w:szCs w:val="16"/>
              </w:rPr>
              <w:t>RN310INDVERWERKING</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3DAC1A6" w14:textId="77777777" w:rsidR="00CC2A35" w:rsidRPr="008254F2" w:rsidRDefault="00CC2A35" w:rsidP="00CC2A35">
            <w:pPr>
              <w:ind w:right="-70"/>
              <w:rPr>
                <w:b/>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5A43F08B" w14:textId="619E9A0E" w:rsidR="00CC2A35" w:rsidRPr="00214B48" w:rsidRDefault="00CC2A35" w:rsidP="00CC2A35">
            <w:pPr>
              <w:rPr>
                <w:b/>
                <w:sz w:val="16"/>
                <w:szCs w:val="16"/>
              </w:rPr>
            </w:pPr>
          </w:p>
        </w:tc>
      </w:tr>
      <w:tr w:rsidR="00CC2A35" w:rsidRPr="003C60BB" w14:paraId="3FB9E78B" w14:textId="77777777" w:rsidTr="00E40AC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FC802DD" w14:textId="434BD7C1" w:rsidR="00CC2A35" w:rsidRPr="003C60BB" w:rsidRDefault="00CC2A35" w:rsidP="00CC2A35">
            <w:pPr>
              <w:rPr>
                <w:rFonts w:cs="Arial"/>
                <w:sz w:val="16"/>
                <w:szCs w:val="16"/>
              </w:rPr>
            </w:pPr>
            <w:r w:rsidRPr="00D26284">
              <w:rPr>
                <w:rFonts w:cs="Arial"/>
                <w:sz w:val="16"/>
                <w:szCs w:val="16"/>
              </w:rPr>
              <w:t>RN310RSINBRN</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7228C10" w14:textId="77777777" w:rsidR="00CC2A35" w:rsidRPr="008254F2" w:rsidRDefault="00CC2A35" w:rsidP="00CC2A35">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536408FE" w14:textId="77777777" w:rsidR="00CC2A35" w:rsidRPr="00214B48" w:rsidRDefault="00CC2A35" w:rsidP="00CC2A35">
            <w:pPr>
              <w:rPr>
                <w:rFonts w:cs="Arial"/>
                <w:sz w:val="16"/>
                <w:szCs w:val="16"/>
              </w:rPr>
            </w:pPr>
          </w:p>
        </w:tc>
      </w:tr>
      <w:tr w:rsidR="00CC2A35" w:rsidRPr="003C60BB" w14:paraId="5C631EE8" w14:textId="77777777" w:rsidTr="00E40AC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59F48F38" w14:textId="4FA0E90B" w:rsidR="00CC2A35" w:rsidRPr="003C60BB" w:rsidRDefault="00CC2A35" w:rsidP="00CC2A35">
            <w:pPr>
              <w:rPr>
                <w:snapToGrid w:val="0"/>
                <w:color w:val="000000"/>
                <w:sz w:val="16"/>
                <w:szCs w:val="16"/>
                <w:highlight w:val="yellow"/>
              </w:rPr>
            </w:pPr>
            <w:r w:rsidRPr="00D26284">
              <w:rPr>
                <w:rFonts w:cs="Arial"/>
                <w:sz w:val="16"/>
                <w:szCs w:val="16"/>
              </w:rPr>
              <w:t>RN310VALUTAJAAR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6273B60" w14:textId="77777777" w:rsidR="00CC2A35" w:rsidRPr="008254F2" w:rsidRDefault="00CC2A35" w:rsidP="00CC2A35">
            <w:pPr>
              <w:ind w:right="-70"/>
              <w:rPr>
                <w:rFonts w:cs="Arial"/>
                <w:sz w:val="16"/>
                <w:szCs w:val="16"/>
                <w:highlight w:val="yellow"/>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A1D9828" w14:textId="5C792C0D" w:rsidR="00CC2A35" w:rsidRPr="00530FE9" w:rsidRDefault="00CC2A35" w:rsidP="00CC2A35">
            <w:pPr>
              <w:rPr>
                <w:rFonts w:cs="Arial"/>
                <w:sz w:val="16"/>
                <w:szCs w:val="16"/>
                <w:highlight w:val="yellow"/>
              </w:rPr>
            </w:pPr>
          </w:p>
        </w:tc>
      </w:tr>
      <w:tr w:rsidR="00CC2A35" w:rsidRPr="003C60BB" w14:paraId="155A6B0C" w14:textId="77777777" w:rsidTr="00E40AC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1A5852B" w14:textId="6B193458" w:rsidR="00CC2A35" w:rsidRPr="003C60BB" w:rsidRDefault="00CC2A35" w:rsidP="00CC2A35">
            <w:pPr>
              <w:rPr>
                <w:snapToGrid w:val="0"/>
                <w:color w:val="000000"/>
                <w:sz w:val="16"/>
                <w:szCs w:val="16"/>
                <w:highlight w:val="yellow"/>
              </w:rPr>
            </w:pPr>
            <w:r w:rsidRPr="00D26284">
              <w:rPr>
                <w:rFonts w:cs="Arial"/>
                <w:snapToGrid w:val="0"/>
                <w:sz w:val="16"/>
                <w:szCs w:val="16"/>
              </w:rPr>
              <w:t>RN310PRODUCTID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5F2A920" w14:textId="77777777" w:rsidR="00CC2A35" w:rsidRPr="008254F2" w:rsidRDefault="00CC2A35" w:rsidP="00CC2A35">
            <w:pPr>
              <w:ind w:right="-70"/>
              <w:rPr>
                <w:rFonts w:cs="Arial"/>
                <w:sz w:val="16"/>
                <w:szCs w:val="16"/>
                <w:highlight w:val="yellow"/>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94EF6AE" w14:textId="673DBC4A" w:rsidR="00CC2A35" w:rsidRPr="00530FE9" w:rsidRDefault="00CC2A35" w:rsidP="00CC2A35">
            <w:pPr>
              <w:rPr>
                <w:rFonts w:cs="Arial"/>
                <w:sz w:val="16"/>
                <w:szCs w:val="16"/>
                <w:highlight w:val="yellow"/>
              </w:rPr>
            </w:pPr>
          </w:p>
        </w:tc>
      </w:tr>
      <w:tr w:rsidR="00CC2A35" w:rsidRPr="003C60BB" w14:paraId="11A509F3" w14:textId="77777777" w:rsidTr="00E40AC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48C96C2C" w14:textId="40F9FCA5" w:rsidR="00CC2A35" w:rsidRPr="003C60BB" w:rsidRDefault="00CC2A35" w:rsidP="00CC2A35">
            <w:pPr>
              <w:rPr>
                <w:snapToGrid w:val="0"/>
                <w:color w:val="000000"/>
                <w:sz w:val="16"/>
                <w:szCs w:val="16"/>
                <w:highlight w:val="yellow"/>
              </w:rPr>
            </w:pPr>
            <w:r w:rsidRPr="00D26284">
              <w:rPr>
                <w:rFonts w:cs="Arial"/>
                <w:snapToGrid w:val="0"/>
                <w:sz w:val="16"/>
                <w:szCs w:val="16"/>
              </w:rPr>
              <w:t>RN310REKENINGNR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247B264" w14:textId="77777777" w:rsidR="00CC2A35" w:rsidRPr="008254F2" w:rsidRDefault="00CC2A35" w:rsidP="00CC2A35">
            <w:pPr>
              <w:ind w:right="-70"/>
              <w:rPr>
                <w:rFonts w:cs="Arial"/>
                <w:sz w:val="16"/>
                <w:szCs w:val="16"/>
                <w:highlight w:val="yellow"/>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4393A16F" w14:textId="2D62A824" w:rsidR="00CC2A35" w:rsidRPr="00530FE9" w:rsidRDefault="00CC2A35" w:rsidP="00CC2A35">
            <w:pPr>
              <w:rPr>
                <w:rFonts w:cs="Arial"/>
                <w:sz w:val="16"/>
                <w:szCs w:val="16"/>
                <w:highlight w:val="yellow"/>
              </w:rPr>
            </w:pPr>
          </w:p>
        </w:tc>
      </w:tr>
      <w:tr w:rsidR="008132E9" w:rsidRPr="003C60BB" w14:paraId="2B789A41" w14:textId="77777777" w:rsidTr="00E40AC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D45BA77" w14:textId="515E1657" w:rsidR="008132E9" w:rsidRPr="00D26284" w:rsidRDefault="008132E9" w:rsidP="00CC2A35">
            <w:pPr>
              <w:rPr>
                <w:rFonts w:cs="Arial"/>
                <w:snapToGrid w:val="0"/>
                <w:sz w:val="16"/>
                <w:szCs w:val="16"/>
              </w:rPr>
            </w:pPr>
            <w:r>
              <w:rPr>
                <w:rFonts w:cs="Arial"/>
                <w:snapToGrid w:val="0"/>
                <w:sz w:val="16"/>
                <w:szCs w:val="16"/>
              </w:rPr>
              <w:t>RN310SOORTBESTAND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70F38AD" w14:textId="77777777" w:rsidR="008132E9" w:rsidRPr="008254F2" w:rsidRDefault="008132E9" w:rsidP="00CC2A35">
            <w:pPr>
              <w:ind w:right="-70"/>
              <w:rPr>
                <w:rFonts w:cs="Arial"/>
                <w:sz w:val="16"/>
                <w:szCs w:val="16"/>
                <w:highlight w:val="yellow"/>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4DFE2FB2" w14:textId="77777777" w:rsidR="008132E9" w:rsidRPr="00530FE9" w:rsidRDefault="008132E9" w:rsidP="00CC2A35">
            <w:pPr>
              <w:rPr>
                <w:rFonts w:cs="Arial"/>
                <w:sz w:val="16"/>
                <w:szCs w:val="16"/>
                <w:highlight w:val="yellow"/>
              </w:rPr>
            </w:pPr>
          </w:p>
        </w:tc>
      </w:tr>
      <w:tr w:rsidR="00CC2A35" w:rsidRPr="003C60BB" w14:paraId="5F4012A4" w14:textId="77777777" w:rsidTr="00E40AC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37B74F7" w14:textId="218BDDA0" w:rsidR="00CC2A35" w:rsidRPr="003C60BB" w:rsidRDefault="00EF138C">
            <w:pPr>
              <w:rPr>
                <w:snapToGrid w:val="0"/>
                <w:color w:val="000000"/>
                <w:sz w:val="16"/>
                <w:szCs w:val="16"/>
                <w:highlight w:val="yellow"/>
              </w:rPr>
            </w:pPr>
            <w:r w:rsidRPr="00831552">
              <w:rPr>
                <w:rFonts w:cs="Arial"/>
                <w:snapToGrid w:val="0"/>
                <w:color w:val="000000"/>
                <w:sz w:val="16"/>
                <w:szCs w:val="16"/>
              </w:rPr>
              <w:t xml:space="preserve"> RN310DATTYDREG</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242D85C" w14:textId="44238AC2" w:rsidR="00CC2A35" w:rsidRPr="008254F2" w:rsidRDefault="00CC2A35" w:rsidP="00CC2A35">
            <w:pPr>
              <w:ind w:right="-70"/>
              <w:rPr>
                <w:rFonts w:cs="Arial"/>
                <w:sz w:val="16"/>
                <w:szCs w:val="16"/>
                <w:highlight w:val="yellow"/>
              </w:rPr>
            </w:pPr>
            <w:r>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497316D7" w14:textId="1AD3A51B" w:rsidR="00CC2A35" w:rsidRPr="00530FE9" w:rsidRDefault="00CC2A35" w:rsidP="00CC2A35">
            <w:pPr>
              <w:rPr>
                <w:rFonts w:cs="Arial"/>
                <w:sz w:val="16"/>
                <w:szCs w:val="16"/>
                <w:highlight w:val="yellow"/>
              </w:rPr>
            </w:pPr>
          </w:p>
        </w:tc>
      </w:tr>
      <w:tr w:rsidR="00DF4C76" w:rsidRPr="003C60BB" w14:paraId="3B2566ED" w14:textId="77777777" w:rsidTr="00E40AC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F3811B7" w14:textId="0DC20AAF" w:rsidR="00DF4C76" w:rsidRPr="00D26284" w:rsidRDefault="00DF4C76" w:rsidP="00CC2A35">
            <w:pPr>
              <w:rPr>
                <w:rFonts w:cs="Arial"/>
                <w:snapToGrid w:val="0"/>
                <w:sz w:val="16"/>
                <w:szCs w:val="16"/>
              </w:rPr>
            </w:pPr>
            <w:r>
              <w:rPr>
                <w:rFonts w:cs="Arial"/>
                <w:snapToGrid w:val="0"/>
                <w:sz w:val="16"/>
                <w:szCs w:val="16"/>
              </w:rPr>
              <w:t>RECORDBRON_NAAM</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50C6EBF" w14:textId="50D12122" w:rsidR="00DF4C76" w:rsidRDefault="00DF4C76" w:rsidP="00CC2A35">
            <w:pPr>
              <w:ind w:right="-70"/>
              <w:rPr>
                <w:rFonts w:cs="Arial"/>
                <w:sz w:val="16"/>
                <w:szCs w:val="16"/>
              </w:rPr>
            </w:pPr>
            <w:r>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29018A5A" w14:textId="77777777" w:rsidR="00DF4C76" w:rsidRPr="00530FE9" w:rsidRDefault="00DF4C76" w:rsidP="00CC2A35">
            <w:pPr>
              <w:rPr>
                <w:rFonts w:cs="Arial"/>
                <w:sz w:val="16"/>
                <w:szCs w:val="16"/>
                <w:highlight w:val="yellow"/>
              </w:rPr>
            </w:pPr>
          </w:p>
        </w:tc>
      </w:tr>
      <w:tr w:rsidR="00CC2A35" w:rsidRPr="003C60BB" w14:paraId="3FE9FA8D" w14:textId="77777777" w:rsidTr="00ED31EF">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129FEEC" w14:textId="6820A0F5" w:rsidR="00CC2A35" w:rsidRDefault="005F3C9D" w:rsidP="00CC2A35">
            <w:pPr>
              <w:rPr>
                <w:b/>
                <w:sz w:val="16"/>
                <w:szCs w:val="16"/>
              </w:rPr>
            </w:pPr>
            <w:r>
              <w:rPr>
                <w:b/>
                <w:sz w:val="16"/>
                <w:szCs w:val="16"/>
              </w:rPr>
              <w:t>HSEL</w:t>
            </w:r>
            <w:r w:rsidR="00CC2A35" w:rsidRPr="00D26284">
              <w:rPr>
                <w:b/>
                <w:sz w:val="16"/>
                <w:szCs w:val="16"/>
              </w:rPr>
              <w:t>_RN330BOP (alias: R</w:t>
            </w:r>
            <w:r w:rsidR="008132E9">
              <w:rPr>
                <w:b/>
                <w:sz w:val="16"/>
                <w:szCs w:val="16"/>
              </w:rPr>
              <w:t>2</w:t>
            </w:r>
            <w:r w:rsidR="00CC2A35" w:rsidRPr="00D26284">
              <w:rPr>
                <w:b/>
                <w:sz w:val="16"/>
                <w:szCs w:val="16"/>
              </w:rPr>
              <w:t>)</w:t>
            </w:r>
          </w:p>
          <w:p w14:paraId="381803EE" w14:textId="5C2541C7" w:rsidR="002E18CD" w:rsidRPr="003C60BB" w:rsidRDefault="002E18CD" w:rsidP="00CC2A35">
            <w:pPr>
              <w:rPr>
                <w:snapToGrid w:val="0"/>
                <w:color w:val="000000"/>
                <w:sz w:val="16"/>
                <w:szCs w:val="16"/>
                <w:highlight w:val="yellow"/>
              </w:rPr>
            </w:pPr>
          </w:p>
        </w:tc>
        <w:tc>
          <w:tcPr>
            <w:tcW w:w="42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C5B9FF3" w14:textId="1C595A11" w:rsidR="00CC2A35" w:rsidRPr="008254F2" w:rsidRDefault="00CC2A35" w:rsidP="00CC2A35">
            <w:pPr>
              <w:ind w:right="-70"/>
              <w:rPr>
                <w:rFonts w:cs="Arial"/>
                <w:sz w:val="16"/>
                <w:szCs w:val="16"/>
                <w:highlight w:val="yellow"/>
              </w:rPr>
            </w:pPr>
            <w:r w:rsidRPr="00D26284">
              <w:rPr>
                <w:b/>
                <w:sz w:val="16"/>
                <w:szCs w:val="16"/>
              </w:rPr>
              <w:t>Sel.</w:t>
            </w:r>
          </w:p>
        </w:tc>
        <w:tc>
          <w:tcPr>
            <w:tcW w:w="536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213E2A1" w14:textId="2AE111CC" w:rsidR="00CC2A35" w:rsidRPr="00C9001C" w:rsidRDefault="00CC2A35" w:rsidP="00CC2A35">
            <w:pPr>
              <w:rPr>
                <w:rFonts w:cs="Arial"/>
                <w:sz w:val="16"/>
                <w:szCs w:val="16"/>
                <w:highlight w:val="yellow"/>
              </w:rPr>
            </w:pPr>
            <w:r w:rsidRPr="00D26284">
              <w:rPr>
                <w:b/>
                <w:sz w:val="16"/>
                <w:szCs w:val="16"/>
              </w:rPr>
              <w:t>Conditie</w:t>
            </w:r>
          </w:p>
        </w:tc>
      </w:tr>
      <w:tr w:rsidR="00F85FD3" w:rsidRPr="003C60BB" w14:paraId="461444CF" w14:textId="77777777" w:rsidTr="00621F9D">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40D3B2DD" w14:textId="46CBB87C" w:rsidR="00F85FD3" w:rsidRPr="00D26284" w:rsidRDefault="00F85FD3" w:rsidP="00621F9D">
            <w:pPr>
              <w:rPr>
                <w:rFonts w:cs="Arial"/>
                <w:sz w:val="16"/>
                <w:szCs w:val="16"/>
              </w:rPr>
            </w:pPr>
            <w:r w:rsidRPr="00D26284">
              <w:rPr>
                <w:rFonts w:cs="Arial"/>
                <w:snapToGrid w:val="0"/>
                <w:sz w:val="16"/>
                <w:szCs w:val="16"/>
              </w:rPr>
              <w:t>RN330REKID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4819ED5" w14:textId="77777777" w:rsidR="00F85FD3" w:rsidRPr="00D26284" w:rsidRDefault="00F85FD3" w:rsidP="00621F9D">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4BB6FCFD" w14:textId="107152F4" w:rsidR="00F85FD3" w:rsidRPr="00251E1E" w:rsidRDefault="00F85FD3">
            <w:pPr>
              <w:rPr>
                <w:rFonts w:cs="Arial"/>
                <w:snapToGrid w:val="0"/>
                <w:sz w:val="16"/>
                <w:szCs w:val="16"/>
              </w:rPr>
            </w:pPr>
            <w:r>
              <w:rPr>
                <w:rFonts w:cs="Arial"/>
                <w:sz w:val="16"/>
                <w:szCs w:val="16"/>
              </w:rPr>
              <w:t>= R1.</w:t>
            </w:r>
            <w:r w:rsidR="000E0C0E" w:rsidRPr="00D26284" w:rsidDel="000E0C0E">
              <w:rPr>
                <w:rFonts w:cs="Arial"/>
                <w:sz w:val="16"/>
                <w:szCs w:val="16"/>
              </w:rPr>
              <w:t xml:space="preserve"> </w:t>
            </w:r>
            <w:r w:rsidRPr="00D26284">
              <w:rPr>
                <w:rFonts w:cs="Arial"/>
                <w:sz w:val="16"/>
                <w:szCs w:val="16"/>
              </w:rPr>
              <w:t>RN310REKID</w:t>
            </w:r>
          </w:p>
        </w:tc>
      </w:tr>
      <w:tr w:rsidR="00CC2A35" w:rsidRPr="003C60BB" w14:paraId="21C7A2CD" w14:textId="77777777" w:rsidTr="00E40AC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4BAC8EF4" w14:textId="66880F50" w:rsidR="00CC2A35" w:rsidRPr="003C60BB" w:rsidRDefault="00CC2A35" w:rsidP="00CC2A35">
            <w:pPr>
              <w:rPr>
                <w:rFonts w:cs="Arial"/>
                <w:snapToGrid w:val="0"/>
                <w:sz w:val="16"/>
                <w:szCs w:val="16"/>
              </w:rPr>
            </w:pPr>
            <w:r w:rsidRPr="00D26284">
              <w:rPr>
                <w:rFonts w:cs="Arial"/>
                <w:sz w:val="16"/>
                <w:szCs w:val="16"/>
              </w:rPr>
              <w:t>RN330BEDRTYPE</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5F50F51" w14:textId="6F7E4124" w:rsidR="00CC2A35" w:rsidRPr="00583DAC" w:rsidRDefault="00CC2A35" w:rsidP="00CC2A35">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155966C0" w14:textId="6F1CB269" w:rsidR="00CC2A35" w:rsidRPr="008254F2" w:rsidRDefault="00CC2A35" w:rsidP="00CC2A35">
            <w:pPr>
              <w:rPr>
                <w:rFonts w:cs="Arial"/>
                <w:snapToGrid w:val="0"/>
                <w:sz w:val="16"/>
                <w:szCs w:val="16"/>
              </w:rPr>
            </w:pPr>
            <w:r w:rsidRPr="00D26284">
              <w:rPr>
                <w:rFonts w:cs="Arial"/>
                <w:sz w:val="16"/>
                <w:szCs w:val="16"/>
              </w:rPr>
              <w:t>= “B”</w:t>
            </w:r>
          </w:p>
        </w:tc>
      </w:tr>
      <w:tr w:rsidR="00CC2A35" w:rsidRPr="003C60BB" w14:paraId="2BB84781" w14:textId="77777777" w:rsidTr="00E40AC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B959242" w14:textId="0CC06481" w:rsidR="00CC2A35" w:rsidRPr="003C60BB" w:rsidRDefault="00CC2A35" w:rsidP="00CC2A35">
            <w:pPr>
              <w:rPr>
                <w:rFonts w:cs="Arial"/>
                <w:sz w:val="16"/>
                <w:szCs w:val="16"/>
              </w:rPr>
            </w:pPr>
            <w:r w:rsidRPr="00D26284">
              <w:rPr>
                <w:rFonts w:cs="Arial"/>
                <w:snapToGrid w:val="0"/>
                <w:color w:val="000000"/>
                <w:sz w:val="16"/>
                <w:szCs w:val="16"/>
              </w:rPr>
              <w:t>RN330LAND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418CCFC" w14:textId="39574F2F" w:rsidR="00CC2A35" w:rsidRPr="008254F2" w:rsidRDefault="00CC2A35" w:rsidP="00CC2A35">
            <w:pPr>
              <w:ind w:right="-70"/>
              <w:rPr>
                <w:rFonts w:cs="Arial"/>
                <w:sz w:val="16"/>
                <w:szCs w:val="16"/>
              </w:rPr>
            </w:pPr>
            <w:r w:rsidRPr="00D26284">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67CC5AC" w14:textId="3E292FBF" w:rsidR="00CC2A35" w:rsidRPr="00214B48" w:rsidRDefault="00CC2A35" w:rsidP="00CC2A35">
            <w:pPr>
              <w:rPr>
                <w:rFonts w:cs="Arial"/>
                <w:sz w:val="16"/>
                <w:szCs w:val="16"/>
              </w:rPr>
            </w:pPr>
          </w:p>
        </w:tc>
      </w:tr>
      <w:tr w:rsidR="00CC2A35" w:rsidRPr="003C60BB" w14:paraId="36B24DE3" w14:textId="77777777" w:rsidTr="00E40AC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579BE89E" w14:textId="4BDC66AE" w:rsidR="00CC2A35" w:rsidRPr="00D42569" w:rsidRDefault="00CC2A35" w:rsidP="00CC2A35">
            <w:pPr>
              <w:rPr>
                <w:rFonts w:cs="Arial"/>
                <w:snapToGrid w:val="0"/>
                <w:sz w:val="16"/>
                <w:szCs w:val="16"/>
              </w:rPr>
            </w:pPr>
            <w:r w:rsidRPr="00D26284">
              <w:rPr>
                <w:rFonts w:cs="Arial"/>
                <w:snapToGrid w:val="0"/>
                <w:color w:val="000000"/>
                <w:sz w:val="16"/>
                <w:szCs w:val="16"/>
              </w:rPr>
              <w:t>RN330VALUTA</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337DD8D" w14:textId="4F97EF66" w:rsidR="00CC2A35" w:rsidRPr="008254F2" w:rsidRDefault="00CC2A35" w:rsidP="00CC2A35">
            <w:pPr>
              <w:ind w:right="-70"/>
              <w:rPr>
                <w:rFonts w:cs="Arial"/>
                <w:sz w:val="16"/>
                <w:szCs w:val="16"/>
                <w:highlight w:val="yellow"/>
              </w:rPr>
            </w:pPr>
            <w:r w:rsidRPr="00D26284">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13B3021" w14:textId="2A7FE4B3" w:rsidR="00CC2A35" w:rsidRPr="00C9001C" w:rsidRDefault="00CC2A35" w:rsidP="00CC2A35">
            <w:pPr>
              <w:rPr>
                <w:rFonts w:cs="Arial"/>
                <w:i/>
                <w:snapToGrid w:val="0"/>
                <w:sz w:val="16"/>
                <w:szCs w:val="16"/>
              </w:rPr>
            </w:pPr>
          </w:p>
        </w:tc>
      </w:tr>
      <w:tr w:rsidR="00CC2A35" w:rsidRPr="003C60BB" w14:paraId="1BDFC44A" w14:textId="77777777" w:rsidTr="00E40AC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1EBA274" w14:textId="615BF56E" w:rsidR="00CC2A35" w:rsidRPr="00D26284" w:rsidRDefault="00CC2A35" w:rsidP="00CC2A35">
            <w:pPr>
              <w:rPr>
                <w:rFonts w:cs="Arial"/>
                <w:snapToGrid w:val="0"/>
                <w:color w:val="000000"/>
                <w:sz w:val="16"/>
                <w:szCs w:val="16"/>
              </w:rPr>
            </w:pPr>
            <w:r w:rsidRPr="00D26284">
              <w:rPr>
                <w:rFonts w:cs="Arial"/>
                <w:sz w:val="16"/>
                <w:szCs w:val="16"/>
              </w:rPr>
              <w:t>RN330BDRHOOGTE</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7C428F0" w14:textId="4E1715F9" w:rsidR="00CC2A35" w:rsidRPr="00D26284" w:rsidRDefault="00CC2A35" w:rsidP="00CC2A35">
            <w:pPr>
              <w:ind w:right="-70"/>
              <w:rPr>
                <w:rFonts w:cs="Arial"/>
                <w:sz w:val="16"/>
                <w:szCs w:val="16"/>
              </w:rPr>
            </w:pPr>
            <w:r w:rsidRPr="00D26284">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2B634F23" w14:textId="77777777" w:rsidR="00CC2A35" w:rsidRPr="00C9001C" w:rsidRDefault="00CC2A35" w:rsidP="00CC2A35">
            <w:pPr>
              <w:rPr>
                <w:rFonts w:cs="Arial"/>
                <w:i/>
                <w:snapToGrid w:val="0"/>
                <w:sz w:val="16"/>
                <w:szCs w:val="16"/>
              </w:rPr>
            </w:pPr>
          </w:p>
        </w:tc>
      </w:tr>
      <w:tr w:rsidR="00CC2A35" w:rsidRPr="003C60BB" w14:paraId="0E2828DD" w14:textId="77777777" w:rsidTr="00E40AC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FFA7A34" w14:textId="1FE35D19" w:rsidR="00CC2A35" w:rsidRPr="00D26284" w:rsidRDefault="00CC2A35" w:rsidP="00CC2A35">
            <w:pPr>
              <w:rPr>
                <w:rFonts w:cs="Arial"/>
                <w:sz w:val="16"/>
                <w:szCs w:val="16"/>
              </w:rPr>
            </w:pPr>
            <w:r w:rsidRPr="00D26284">
              <w:rPr>
                <w:rFonts w:cs="Arial"/>
                <w:sz w:val="16"/>
                <w:szCs w:val="16"/>
              </w:rPr>
              <w:t>RN330BDRHOOGTEEUR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72F0C75" w14:textId="65514393" w:rsidR="00CC2A35" w:rsidRPr="00D26284" w:rsidRDefault="00CC2A35" w:rsidP="00CC2A35">
            <w:pPr>
              <w:ind w:right="-70"/>
              <w:rPr>
                <w:rFonts w:cs="Arial"/>
                <w:sz w:val="16"/>
                <w:szCs w:val="16"/>
              </w:rPr>
            </w:pPr>
            <w:r w:rsidRPr="00D26284">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2FDD02C" w14:textId="77777777" w:rsidR="00CC2A35" w:rsidRPr="00C9001C" w:rsidRDefault="00CC2A35" w:rsidP="00CC2A35">
            <w:pPr>
              <w:rPr>
                <w:rFonts w:cs="Arial"/>
                <w:i/>
                <w:snapToGrid w:val="0"/>
                <w:sz w:val="16"/>
                <w:szCs w:val="16"/>
              </w:rPr>
            </w:pPr>
          </w:p>
        </w:tc>
      </w:tr>
      <w:tr w:rsidR="002E18CD" w:rsidRPr="003C60BB" w14:paraId="722529B0" w14:textId="77777777" w:rsidTr="002E18CD">
        <w:trPr>
          <w:cantSplit/>
          <w:trHeight w:val="432"/>
        </w:trPr>
        <w:tc>
          <w:tcPr>
            <w:tcW w:w="382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232030C" w14:textId="77777777" w:rsidR="002E18CD" w:rsidRPr="003C60BB" w:rsidRDefault="002E18CD" w:rsidP="002E18CD">
            <w:pPr>
              <w:rPr>
                <w:b/>
                <w:sz w:val="16"/>
                <w:szCs w:val="16"/>
              </w:rPr>
            </w:pPr>
            <w:r w:rsidRPr="003C60BB">
              <w:rPr>
                <w:b/>
                <w:sz w:val="16"/>
                <w:szCs w:val="16"/>
              </w:rPr>
              <w:t>H_FIN_MELDING (alias: H1)</w:t>
            </w:r>
          </w:p>
        </w:tc>
        <w:tc>
          <w:tcPr>
            <w:tcW w:w="42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3ABAEF7" w14:textId="77777777" w:rsidR="002E18CD" w:rsidRPr="008254F2" w:rsidRDefault="002E18CD" w:rsidP="002E18CD">
            <w:pPr>
              <w:ind w:right="-70"/>
              <w:rPr>
                <w:b/>
                <w:sz w:val="16"/>
                <w:szCs w:val="16"/>
              </w:rPr>
            </w:pPr>
            <w:r w:rsidRPr="008254F2">
              <w:rPr>
                <w:b/>
                <w:sz w:val="16"/>
                <w:szCs w:val="16"/>
              </w:rPr>
              <w:t>Sel.</w:t>
            </w:r>
          </w:p>
        </w:tc>
        <w:tc>
          <w:tcPr>
            <w:tcW w:w="536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C63F7C6" w14:textId="77777777" w:rsidR="002E18CD" w:rsidRPr="00214B48" w:rsidRDefault="002E18CD" w:rsidP="002E18CD">
            <w:pPr>
              <w:rPr>
                <w:b/>
                <w:sz w:val="16"/>
                <w:szCs w:val="16"/>
              </w:rPr>
            </w:pPr>
            <w:r w:rsidRPr="00214B48">
              <w:rPr>
                <w:b/>
                <w:sz w:val="16"/>
                <w:szCs w:val="16"/>
              </w:rPr>
              <w:t>Conditie</w:t>
            </w:r>
          </w:p>
        </w:tc>
      </w:tr>
      <w:tr w:rsidR="002E18CD" w:rsidRPr="003C60BB" w14:paraId="23F728D0" w14:textId="77777777" w:rsidTr="002E18CD">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16BD3F13" w14:textId="77777777" w:rsidR="002E18CD" w:rsidRPr="003C60BB" w:rsidRDefault="002E18CD" w:rsidP="002E18CD">
            <w:pPr>
              <w:rPr>
                <w:rFonts w:cs="Arial"/>
                <w:sz w:val="16"/>
                <w:szCs w:val="16"/>
              </w:rPr>
            </w:pPr>
            <w:r w:rsidRPr="003C60BB">
              <w:rPr>
                <w:snapToGrid w:val="0"/>
                <w:color w:val="000000"/>
                <w:sz w:val="16"/>
                <w:szCs w:val="16"/>
              </w:rPr>
              <w:t>XAAB_SK</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529725F" w14:textId="77777777" w:rsidR="002E18CD" w:rsidRPr="008254F2" w:rsidRDefault="002E18CD" w:rsidP="002E18CD">
            <w:pPr>
              <w:ind w:right="-70"/>
              <w:rPr>
                <w:rFonts w:cs="Arial"/>
                <w:sz w:val="16"/>
                <w:szCs w:val="16"/>
              </w:rPr>
            </w:pPr>
            <w:r>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5215A8BC" w14:textId="77777777" w:rsidR="002E18CD" w:rsidRPr="00C9001C" w:rsidRDefault="002E18CD" w:rsidP="002E18CD">
            <w:pPr>
              <w:rPr>
                <w:rFonts w:cs="Arial"/>
                <w:sz w:val="16"/>
                <w:szCs w:val="16"/>
              </w:rPr>
            </w:pPr>
          </w:p>
        </w:tc>
      </w:tr>
      <w:tr w:rsidR="002E18CD" w:rsidRPr="003C60BB" w14:paraId="39426DA3" w14:textId="77777777" w:rsidTr="002E18CD">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5BE57858" w14:textId="77777777" w:rsidR="002E18CD" w:rsidRPr="003C60BB" w:rsidRDefault="002E18CD" w:rsidP="002E18CD">
            <w:pPr>
              <w:rPr>
                <w:rFonts w:cs="Arial"/>
                <w:sz w:val="16"/>
                <w:szCs w:val="16"/>
              </w:rPr>
            </w:pPr>
            <w:r w:rsidRPr="003C60BB">
              <w:rPr>
                <w:rFonts w:cs="Arial"/>
                <w:snapToGrid w:val="0"/>
                <w:sz w:val="16"/>
                <w:szCs w:val="16"/>
              </w:rPr>
              <w:t>XAAB_RSIN</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D46BE6F" w14:textId="77777777" w:rsidR="002E18CD" w:rsidRPr="008254F2" w:rsidRDefault="002E18CD" w:rsidP="002E18CD">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E046277" w14:textId="70773D47" w:rsidR="002E18CD" w:rsidRPr="00214B48" w:rsidRDefault="002E18CD">
            <w:pPr>
              <w:rPr>
                <w:rFonts w:cs="Arial"/>
                <w:sz w:val="16"/>
                <w:szCs w:val="16"/>
              </w:rPr>
            </w:pPr>
            <w:r w:rsidRPr="00214B48">
              <w:rPr>
                <w:rFonts w:cs="Arial"/>
                <w:snapToGrid w:val="0"/>
                <w:sz w:val="16"/>
                <w:szCs w:val="16"/>
              </w:rPr>
              <w:t xml:space="preserve">= </w:t>
            </w:r>
            <w:r w:rsidRPr="00C9001C">
              <w:rPr>
                <w:rFonts w:cs="Arial"/>
                <w:snapToGrid w:val="0"/>
                <w:sz w:val="16"/>
                <w:szCs w:val="16"/>
              </w:rPr>
              <w:t>R</w:t>
            </w:r>
            <w:r w:rsidR="000B25C9">
              <w:rPr>
                <w:rFonts w:cs="Arial"/>
                <w:snapToGrid w:val="0"/>
                <w:sz w:val="16"/>
                <w:szCs w:val="16"/>
              </w:rPr>
              <w:t>1</w:t>
            </w:r>
            <w:r w:rsidRPr="00530FE9">
              <w:rPr>
                <w:rFonts w:cs="Arial"/>
                <w:snapToGrid w:val="0"/>
                <w:sz w:val="16"/>
                <w:szCs w:val="16"/>
              </w:rPr>
              <w:t>.</w:t>
            </w:r>
            <w:r w:rsidR="000E0C0E" w:rsidRPr="00530FE9" w:rsidDel="000E0C0E">
              <w:rPr>
                <w:rFonts w:cs="Arial"/>
                <w:snapToGrid w:val="0"/>
                <w:sz w:val="16"/>
                <w:szCs w:val="16"/>
              </w:rPr>
              <w:t xml:space="preserve"> </w:t>
            </w:r>
            <w:r w:rsidRPr="00530FE9">
              <w:rPr>
                <w:rFonts w:cs="Arial"/>
                <w:snapToGrid w:val="0"/>
                <w:sz w:val="16"/>
                <w:szCs w:val="16"/>
              </w:rPr>
              <w:t>RN310RSINBRN</w:t>
            </w:r>
          </w:p>
        </w:tc>
      </w:tr>
      <w:tr w:rsidR="002E18CD" w:rsidRPr="003C60BB" w14:paraId="0BFF10AB" w14:textId="77777777" w:rsidTr="002E18CD">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4474CA2D" w14:textId="77777777" w:rsidR="002E18CD" w:rsidRPr="003C60BB" w:rsidRDefault="002E18CD" w:rsidP="002E18CD">
            <w:pPr>
              <w:rPr>
                <w:rFonts w:cs="Arial"/>
                <w:snapToGrid w:val="0"/>
                <w:sz w:val="16"/>
                <w:szCs w:val="16"/>
              </w:rPr>
            </w:pPr>
            <w:r w:rsidRPr="003C60BB">
              <w:rPr>
                <w:rFonts w:cs="Arial"/>
                <w:snapToGrid w:val="0"/>
                <w:sz w:val="16"/>
                <w:szCs w:val="16"/>
              </w:rPr>
              <w:t>XAAB_GEGEVENSTIJDVAK</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F7CF085" w14:textId="77777777" w:rsidR="002E18CD" w:rsidRPr="008254F2" w:rsidRDefault="002E18CD" w:rsidP="002E18CD">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072405CC" w14:textId="2976CBA6" w:rsidR="002E18CD" w:rsidRPr="00214B48" w:rsidRDefault="002E18CD">
            <w:pPr>
              <w:rPr>
                <w:rFonts w:cs="Arial"/>
                <w:sz w:val="16"/>
                <w:szCs w:val="16"/>
              </w:rPr>
            </w:pPr>
            <w:r w:rsidRPr="00214B48">
              <w:rPr>
                <w:rFonts w:cs="Arial"/>
                <w:snapToGrid w:val="0"/>
                <w:sz w:val="16"/>
                <w:szCs w:val="16"/>
              </w:rPr>
              <w:t xml:space="preserve">= </w:t>
            </w:r>
            <w:r w:rsidRPr="00C9001C">
              <w:rPr>
                <w:rFonts w:cs="Arial"/>
                <w:snapToGrid w:val="0"/>
                <w:sz w:val="16"/>
                <w:szCs w:val="16"/>
              </w:rPr>
              <w:t>R</w:t>
            </w:r>
            <w:r w:rsidR="000B25C9">
              <w:rPr>
                <w:rFonts w:cs="Arial"/>
                <w:snapToGrid w:val="0"/>
                <w:sz w:val="16"/>
                <w:szCs w:val="16"/>
              </w:rPr>
              <w:t>1</w:t>
            </w:r>
            <w:r w:rsidRPr="00530FE9">
              <w:rPr>
                <w:rFonts w:cs="Arial"/>
                <w:snapToGrid w:val="0"/>
                <w:sz w:val="16"/>
                <w:szCs w:val="16"/>
              </w:rPr>
              <w:t>.</w:t>
            </w:r>
            <w:r w:rsidR="000E0C0E" w:rsidRPr="00530FE9" w:rsidDel="000E0C0E">
              <w:rPr>
                <w:rFonts w:cs="Arial"/>
                <w:snapToGrid w:val="0"/>
                <w:sz w:val="16"/>
                <w:szCs w:val="16"/>
              </w:rPr>
              <w:t xml:space="preserve"> </w:t>
            </w:r>
            <w:r w:rsidRPr="00530FE9">
              <w:rPr>
                <w:rFonts w:cs="Arial"/>
                <w:snapToGrid w:val="0"/>
                <w:sz w:val="16"/>
                <w:szCs w:val="16"/>
              </w:rPr>
              <w:t>RN310VALUTAJAAR</w:t>
            </w:r>
          </w:p>
        </w:tc>
      </w:tr>
      <w:tr w:rsidR="002E18CD" w:rsidRPr="003C60BB" w14:paraId="2FC9A302" w14:textId="77777777" w:rsidTr="00ED31EF">
        <w:trPr>
          <w:cantSplit/>
          <w:trHeight w:val="304"/>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532F3461" w14:textId="77777777" w:rsidR="002E18CD" w:rsidRPr="003C60BB" w:rsidRDefault="002E18CD" w:rsidP="002E18CD">
            <w:pPr>
              <w:rPr>
                <w:b/>
                <w:sz w:val="16"/>
                <w:szCs w:val="16"/>
              </w:rPr>
            </w:pPr>
            <w:r w:rsidRPr="003C60BB">
              <w:rPr>
                <w:rFonts w:cs="Arial"/>
                <w:snapToGrid w:val="0"/>
                <w:sz w:val="16"/>
                <w:szCs w:val="16"/>
              </w:rPr>
              <w:t>XAAB_PRODUCTID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4F95949" w14:textId="77777777" w:rsidR="002E18CD" w:rsidRPr="008254F2" w:rsidRDefault="002E18CD" w:rsidP="002E18CD">
            <w:pPr>
              <w:ind w:right="-70"/>
              <w:rPr>
                <w:b/>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CE31C82" w14:textId="4D6F66B6" w:rsidR="002E18CD" w:rsidRPr="00214B48" w:rsidRDefault="002E18CD">
            <w:pPr>
              <w:rPr>
                <w:b/>
                <w:sz w:val="16"/>
                <w:szCs w:val="16"/>
              </w:rPr>
            </w:pPr>
            <w:r w:rsidRPr="00214B48">
              <w:rPr>
                <w:rFonts w:cs="Arial"/>
                <w:snapToGrid w:val="0"/>
                <w:sz w:val="16"/>
                <w:szCs w:val="16"/>
              </w:rPr>
              <w:t xml:space="preserve">= </w:t>
            </w:r>
            <w:r w:rsidRPr="00C9001C">
              <w:rPr>
                <w:rFonts w:cs="Arial"/>
                <w:snapToGrid w:val="0"/>
                <w:sz w:val="16"/>
                <w:szCs w:val="16"/>
              </w:rPr>
              <w:t>R</w:t>
            </w:r>
            <w:r w:rsidR="000B25C9">
              <w:rPr>
                <w:rFonts w:cs="Arial"/>
                <w:snapToGrid w:val="0"/>
                <w:sz w:val="16"/>
                <w:szCs w:val="16"/>
              </w:rPr>
              <w:t>1</w:t>
            </w:r>
            <w:r w:rsidRPr="00530FE9">
              <w:rPr>
                <w:rFonts w:cs="Arial"/>
                <w:snapToGrid w:val="0"/>
                <w:sz w:val="16"/>
                <w:szCs w:val="16"/>
              </w:rPr>
              <w:t>.</w:t>
            </w:r>
            <w:r w:rsidR="000E0C0E" w:rsidRPr="00530FE9" w:rsidDel="000E0C0E">
              <w:rPr>
                <w:rFonts w:cs="Arial"/>
                <w:snapToGrid w:val="0"/>
                <w:sz w:val="16"/>
                <w:szCs w:val="16"/>
              </w:rPr>
              <w:t xml:space="preserve"> </w:t>
            </w:r>
            <w:r w:rsidRPr="00530FE9">
              <w:rPr>
                <w:rFonts w:cs="Arial"/>
                <w:snapToGrid w:val="0"/>
                <w:sz w:val="16"/>
                <w:szCs w:val="16"/>
              </w:rPr>
              <w:t>RN310PRODUCTID</w:t>
            </w:r>
          </w:p>
        </w:tc>
      </w:tr>
      <w:tr w:rsidR="002E18CD" w:rsidRPr="003C60BB" w14:paraId="34019EBC" w14:textId="77777777" w:rsidTr="002E18CD">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57F6043" w14:textId="77777777" w:rsidR="002E18CD" w:rsidRPr="003C60BB" w:rsidRDefault="002E18CD" w:rsidP="002E18CD">
            <w:pPr>
              <w:rPr>
                <w:rFonts w:cs="Arial"/>
                <w:sz w:val="16"/>
                <w:szCs w:val="16"/>
              </w:rPr>
            </w:pPr>
            <w:r w:rsidRPr="003C60BB">
              <w:rPr>
                <w:rFonts w:cs="Arial"/>
                <w:snapToGrid w:val="0"/>
                <w:sz w:val="16"/>
                <w:szCs w:val="16"/>
              </w:rPr>
              <w:t>XAAB_PRODUCTNUMMER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29CD0B1" w14:textId="77777777" w:rsidR="002E18CD" w:rsidRPr="008254F2" w:rsidRDefault="002E18CD" w:rsidP="002E18CD">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34FEF4C9" w14:textId="45C431ED" w:rsidR="002E18CD" w:rsidRPr="00530FE9" w:rsidRDefault="002E18CD">
            <w:pPr>
              <w:rPr>
                <w:rFonts w:cs="Arial"/>
                <w:sz w:val="16"/>
                <w:szCs w:val="16"/>
              </w:rPr>
            </w:pPr>
            <w:r w:rsidRPr="00214B48">
              <w:rPr>
                <w:rFonts w:cs="Arial"/>
                <w:snapToGrid w:val="0"/>
                <w:sz w:val="16"/>
                <w:szCs w:val="16"/>
              </w:rPr>
              <w:t xml:space="preserve">= </w:t>
            </w:r>
            <w:r w:rsidRPr="00C9001C">
              <w:rPr>
                <w:rFonts w:cs="Arial"/>
                <w:snapToGrid w:val="0"/>
                <w:sz w:val="16"/>
                <w:szCs w:val="16"/>
              </w:rPr>
              <w:t>R</w:t>
            </w:r>
            <w:r w:rsidR="000B25C9">
              <w:rPr>
                <w:rFonts w:cs="Arial"/>
                <w:snapToGrid w:val="0"/>
                <w:sz w:val="16"/>
                <w:szCs w:val="16"/>
              </w:rPr>
              <w:t>1</w:t>
            </w:r>
            <w:r w:rsidRPr="00530FE9">
              <w:rPr>
                <w:rFonts w:cs="Arial"/>
                <w:snapToGrid w:val="0"/>
                <w:sz w:val="16"/>
                <w:szCs w:val="16"/>
              </w:rPr>
              <w:t>.</w:t>
            </w:r>
            <w:r w:rsidR="000E0C0E" w:rsidRPr="00530FE9" w:rsidDel="000E0C0E">
              <w:rPr>
                <w:rFonts w:cs="Arial"/>
                <w:snapToGrid w:val="0"/>
                <w:sz w:val="16"/>
                <w:szCs w:val="16"/>
              </w:rPr>
              <w:t xml:space="preserve"> </w:t>
            </w:r>
            <w:r w:rsidRPr="00530FE9">
              <w:rPr>
                <w:rFonts w:cs="Arial"/>
                <w:snapToGrid w:val="0"/>
                <w:sz w:val="16"/>
                <w:szCs w:val="16"/>
              </w:rPr>
              <w:t>RN310REKENINGNR</w:t>
            </w:r>
          </w:p>
        </w:tc>
      </w:tr>
      <w:tr w:rsidR="00C54E38" w:rsidRPr="00D26284" w14:paraId="57768B66" w14:textId="77777777" w:rsidTr="00C54E38">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6E6EDE5" w14:textId="77777777" w:rsidR="00C54E38" w:rsidRPr="00D26284" w:rsidRDefault="00C54E38" w:rsidP="00074562">
            <w:pPr>
              <w:rPr>
                <w:rFonts w:cs="Arial"/>
                <w:snapToGrid w:val="0"/>
                <w:sz w:val="16"/>
                <w:szCs w:val="16"/>
              </w:rPr>
            </w:pPr>
            <w:r>
              <w:rPr>
                <w:rFonts w:cs="Arial"/>
                <w:snapToGrid w:val="0"/>
                <w:sz w:val="16"/>
                <w:szCs w:val="16"/>
              </w:rPr>
              <w:t>XAAB_BERICHTTYPE</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4413BA3" w14:textId="77777777" w:rsidR="00C54E38" w:rsidRPr="00C54E38" w:rsidRDefault="00C54E38" w:rsidP="00074562">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599C710" w14:textId="12BC3AD3" w:rsidR="00C54E38" w:rsidRPr="00D26284" w:rsidRDefault="00C54E38">
            <w:pPr>
              <w:rPr>
                <w:rFonts w:cs="Arial"/>
                <w:snapToGrid w:val="0"/>
                <w:sz w:val="16"/>
                <w:szCs w:val="16"/>
              </w:rPr>
            </w:pPr>
            <w:r>
              <w:rPr>
                <w:rFonts w:cs="Arial"/>
                <w:snapToGrid w:val="0"/>
                <w:sz w:val="16"/>
                <w:szCs w:val="16"/>
              </w:rPr>
              <w:t>= R1.</w:t>
            </w:r>
            <w:r w:rsidR="000E0C0E" w:rsidDel="000E0C0E">
              <w:rPr>
                <w:rFonts w:cs="Arial"/>
                <w:snapToGrid w:val="0"/>
                <w:sz w:val="16"/>
                <w:szCs w:val="16"/>
              </w:rPr>
              <w:t xml:space="preserve"> </w:t>
            </w:r>
            <w:r>
              <w:rPr>
                <w:rFonts w:cs="Arial"/>
                <w:snapToGrid w:val="0"/>
                <w:sz w:val="16"/>
                <w:szCs w:val="16"/>
              </w:rPr>
              <w:t>RN310SOORTBESTAND</w:t>
            </w:r>
          </w:p>
        </w:tc>
      </w:tr>
      <w:tr w:rsidR="002E18CD" w:rsidRPr="003C60BB" w14:paraId="0AF6EA9C" w14:textId="77777777" w:rsidTr="002E18CD">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D33525C" w14:textId="77777777" w:rsidR="002E18CD" w:rsidRPr="003C60BB" w:rsidRDefault="002E18CD" w:rsidP="002E18CD">
            <w:pPr>
              <w:rPr>
                <w:rFonts w:cs="Arial"/>
                <w:sz w:val="16"/>
                <w:szCs w:val="16"/>
              </w:rPr>
            </w:pPr>
            <w:r w:rsidRPr="003C60BB">
              <w:rPr>
                <w:rFonts w:cs="Arial"/>
                <w:snapToGrid w:val="0"/>
                <w:sz w:val="16"/>
                <w:szCs w:val="16"/>
              </w:rPr>
              <w:lastRenderedPageBreak/>
              <w:t>XAAB_MELDINGTYPE</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4EB78DF" w14:textId="77777777" w:rsidR="002E18CD" w:rsidRPr="008254F2" w:rsidRDefault="002E18CD" w:rsidP="002E18CD">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088900F8" w14:textId="77777777" w:rsidR="002E18CD" w:rsidRPr="00214B48" w:rsidRDefault="002E18CD" w:rsidP="002E18CD">
            <w:pPr>
              <w:rPr>
                <w:rFonts w:cs="Arial"/>
                <w:sz w:val="16"/>
                <w:szCs w:val="16"/>
              </w:rPr>
            </w:pPr>
            <w:r w:rsidRPr="00214B48">
              <w:rPr>
                <w:rFonts w:cs="Arial"/>
                <w:snapToGrid w:val="0"/>
                <w:sz w:val="16"/>
                <w:szCs w:val="16"/>
              </w:rPr>
              <w:t>= “BANK”</w:t>
            </w:r>
          </w:p>
        </w:tc>
      </w:tr>
      <w:tr w:rsidR="002E18CD" w:rsidRPr="003C60BB" w14:paraId="1397531A" w14:textId="77777777" w:rsidTr="002E18CD">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D932535" w14:textId="77777777" w:rsidR="002E18CD" w:rsidRPr="003C60BB" w:rsidRDefault="002E18CD" w:rsidP="002E18CD">
            <w:pPr>
              <w:rPr>
                <w:rFonts w:cs="Arial"/>
                <w:sz w:val="16"/>
                <w:szCs w:val="16"/>
              </w:rPr>
            </w:pPr>
            <w:r w:rsidRPr="003C60BB">
              <w:rPr>
                <w:rFonts w:cs="Arial"/>
                <w:snapToGrid w:val="0"/>
                <w:sz w:val="16"/>
                <w:szCs w:val="16"/>
              </w:rPr>
              <w:t>XAAB_MAAND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107477B" w14:textId="77777777" w:rsidR="002E18CD" w:rsidRPr="008254F2" w:rsidRDefault="002E18CD" w:rsidP="002E18CD">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1F4E22BC" w14:textId="77777777" w:rsidR="002E18CD" w:rsidRPr="001402FD" w:rsidRDefault="002E18CD" w:rsidP="002E18CD">
            <w:pPr>
              <w:rPr>
                <w:rFonts w:cs="Arial"/>
                <w:sz w:val="16"/>
                <w:szCs w:val="16"/>
              </w:rPr>
            </w:pPr>
            <w:r w:rsidRPr="00214B48">
              <w:rPr>
                <w:rFonts w:cs="Arial"/>
                <w:snapToGrid w:val="0"/>
                <w:sz w:val="16"/>
                <w:szCs w:val="16"/>
              </w:rPr>
              <w:t>= “00”</w:t>
            </w:r>
          </w:p>
        </w:tc>
      </w:tr>
    </w:tbl>
    <w:p w14:paraId="13BFE0B8" w14:textId="77777777" w:rsidR="00A62E70" w:rsidRPr="00E93CAD" w:rsidRDefault="00A62E70" w:rsidP="00A62E70">
      <w:pPr>
        <w:pStyle w:val="Plattetekst"/>
        <w:rPr>
          <w:i w:val="0"/>
          <w:highlight w:val="yellow"/>
          <w:lang w:val="en-US"/>
        </w:rPr>
      </w:pPr>
    </w:p>
    <w:p w14:paraId="431CAC50" w14:textId="77777777" w:rsidR="00A62E70" w:rsidRPr="00D5662A" w:rsidRDefault="00A62E70" w:rsidP="00ED31EF">
      <w:r w:rsidRPr="00D5662A">
        <w:rPr>
          <w:b/>
        </w:rPr>
        <w:t>Uitvoer:</w:t>
      </w:r>
    </w:p>
    <w:p w14:paraId="3E0B5F1E" w14:textId="02A52423" w:rsidR="00A62E70" w:rsidRPr="005F740A" w:rsidRDefault="00A62E70" w:rsidP="00A62E70">
      <w:pPr>
        <w:rPr>
          <w:szCs w:val="19"/>
        </w:rPr>
      </w:pPr>
      <w:r w:rsidRPr="00CE2C1E">
        <w:rPr>
          <w:szCs w:val="19"/>
        </w:rPr>
        <w:t xml:space="preserve">Voor iedere unieke regel uit </w:t>
      </w:r>
      <w:r w:rsidRPr="00916721">
        <w:rPr>
          <w:szCs w:val="19"/>
        </w:rPr>
        <w:t>RBG_BedragOpgave (</w:t>
      </w:r>
      <w:r w:rsidR="00127C42">
        <w:rPr>
          <w:szCs w:val="19"/>
        </w:rPr>
        <w:t>HSEL</w:t>
      </w:r>
      <w:r w:rsidRPr="00916721">
        <w:rPr>
          <w:szCs w:val="19"/>
        </w:rPr>
        <w:t>_RN330BOP) waarbij BedragType =“B” (Bronbelasting)</w:t>
      </w:r>
      <w:r w:rsidRPr="00CE2C1E">
        <w:rPr>
          <w:szCs w:val="19"/>
        </w:rPr>
        <w:t xml:space="preserve"> én Rekening.</w:t>
      </w:r>
      <w:r w:rsidRPr="00CE2C1E">
        <w:rPr>
          <w:rFonts w:cs="Arial"/>
          <w:szCs w:val="19"/>
        </w:rPr>
        <w:t xml:space="preserve">IndicatieVerwerking = “0” of “2” </w:t>
      </w:r>
      <w:r w:rsidR="004112BC" w:rsidRPr="00CE2C1E">
        <w:rPr>
          <w:rFonts w:cs="Arial"/>
          <w:szCs w:val="19"/>
        </w:rPr>
        <w:t xml:space="preserve">én X_OP_TYPE &lt;&gt; “D” </w:t>
      </w:r>
      <w:r w:rsidRPr="00916721">
        <w:rPr>
          <w:szCs w:val="19"/>
        </w:rPr>
        <w:t>wordt  een nieuwe SAT-regel toegevoegd.</w:t>
      </w:r>
    </w:p>
    <w:p w14:paraId="07E7B8F4" w14:textId="77777777" w:rsidR="00A62E70" w:rsidRPr="007E7370" w:rsidRDefault="00A62E70" w:rsidP="00ED31EF"/>
    <w:p w14:paraId="073DE199" w14:textId="746C46DD" w:rsidR="00A62E70" w:rsidRPr="00CE2C1E" w:rsidRDefault="00A62E70" w:rsidP="00A62E70">
      <w:pPr>
        <w:pStyle w:val="Standaardinspringing"/>
        <w:ind w:left="0" w:firstLine="0"/>
        <w:rPr>
          <w:rFonts w:cs="Arial"/>
          <w:spacing w:val="0"/>
          <w:szCs w:val="19"/>
        </w:rPr>
      </w:pPr>
      <w:r w:rsidRPr="00CE2C1E">
        <w:rPr>
          <w:rFonts w:cs="Arial"/>
          <w:spacing w:val="0"/>
          <w:szCs w:val="19"/>
        </w:rPr>
        <w:t xml:space="preserve">Indien </w:t>
      </w:r>
      <w:r w:rsidRPr="00ED31EF">
        <w:rPr>
          <w:rFonts w:cs="Arial"/>
          <w:szCs w:val="19"/>
        </w:rPr>
        <w:t xml:space="preserve">RN310INDVERWERKING = 1 (Intrekking) dan X_OP_TYPE is “D”; indien er geen record in </w:t>
      </w:r>
      <w:r w:rsidR="001A7CE6">
        <w:rPr>
          <w:szCs w:val="19"/>
        </w:rPr>
        <w:t>HSEL</w:t>
      </w:r>
      <w:r w:rsidRPr="00ED31EF">
        <w:rPr>
          <w:szCs w:val="19"/>
        </w:rPr>
        <w:t xml:space="preserve">_RN330BOP gevonden kan worden dan X_OP_TYPE is “D”. Indien X_OP_TYPE = “D” een regel niet wegschrijven naar de doeltabel; eventueel bestaande records van de </w:t>
      </w:r>
      <w:r w:rsidRPr="00ED31EF">
        <w:rPr>
          <w:snapToGrid w:val="0"/>
          <w:color w:val="000000"/>
          <w:szCs w:val="19"/>
        </w:rPr>
        <w:t>XAAB_SK moeten worden afgesloten.</w:t>
      </w:r>
    </w:p>
    <w:p w14:paraId="2F70F37E" w14:textId="78E7745B" w:rsidR="00A62E70" w:rsidRPr="00CE2C1E" w:rsidRDefault="00A62E70" w:rsidP="00A62E70">
      <w:pPr>
        <w:rPr>
          <w:szCs w:val="19"/>
        </w:rPr>
      </w:pPr>
      <w:r w:rsidRPr="00CE2C1E">
        <w:rPr>
          <w:szCs w:val="19"/>
        </w:rPr>
        <w:t>Voor iedere gevonden</w:t>
      </w:r>
      <w:r w:rsidR="007237F9" w:rsidRPr="00CE2C1E">
        <w:rPr>
          <w:szCs w:val="19"/>
        </w:rPr>
        <w:t xml:space="preserve"> (af te sluiten)</w:t>
      </w:r>
      <w:r w:rsidRPr="00CE2C1E">
        <w:rPr>
          <w:szCs w:val="19"/>
        </w:rPr>
        <w:t xml:space="preserve"> regel in </w:t>
      </w:r>
      <w:r w:rsidRPr="00916721">
        <w:rPr>
          <w:szCs w:val="19"/>
        </w:rPr>
        <w:t>S_RBG_FIN_MELD_BANK_BRON_BEL</w:t>
      </w:r>
      <w:r w:rsidRPr="00CE2C1E">
        <w:rPr>
          <w:szCs w:val="19"/>
        </w:rPr>
        <w:t xml:space="preserve"> dient </w:t>
      </w:r>
      <w:r w:rsidRPr="00CE2C1E">
        <w:rPr>
          <w:rFonts w:cs="Arial"/>
          <w:szCs w:val="19"/>
        </w:rPr>
        <w:t xml:space="preserve">XAABE_MUTATIEEINDE_TS gevuld te worden met </w:t>
      </w:r>
      <w:r w:rsidR="00EF138C" w:rsidRPr="00831552">
        <w:rPr>
          <w:rFonts w:cs="Arial"/>
          <w:snapToGrid w:val="0"/>
          <w:color w:val="000000"/>
          <w:sz w:val="16"/>
          <w:szCs w:val="16"/>
        </w:rPr>
        <w:t>RN310DATTYDREG</w:t>
      </w:r>
      <w:r w:rsidRPr="00CE2C1E">
        <w:rPr>
          <w:szCs w:val="19"/>
        </w:rPr>
        <w:t>.</w:t>
      </w:r>
    </w:p>
    <w:p w14:paraId="6C046639" w14:textId="77777777" w:rsidR="00A62E70" w:rsidRPr="0054792E" w:rsidRDefault="00A62E70" w:rsidP="00A62E70"/>
    <w:p w14:paraId="578BDD3A" w14:textId="77777777" w:rsidR="00E44BED" w:rsidRPr="00D5662A" w:rsidRDefault="00E44BED" w:rsidP="00ED31EF">
      <w:r w:rsidRPr="00D5662A">
        <w:rPr>
          <w:b/>
        </w:rPr>
        <w:t>Afwijkende uitvoer:</w:t>
      </w:r>
    </w:p>
    <w:p w14:paraId="2BB2E226" w14:textId="77777777" w:rsidR="00E44BED" w:rsidRPr="00C96BC1" w:rsidRDefault="00E44BED" w:rsidP="00E44BED">
      <w:pPr>
        <w:pStyle w:val="Standaardinspringing"/>
        <w:ind w:left="0" w:firstLine="0"/>
        <w:rPr>
          <w:rFonts w:cs="Arial"/>
          <w:spacing w:val="0"/>
          <w:szCs w:val="19"/>
        </w:rPr>
      </w:pPr>
      <w:r>
        <w:rPr>
          <w:rFonts w:cs="Arial"/>
          <w:spacing w:val="0"/>
          <w:szCs w:val="19"/>
        </w:rPr>
        <w:t>N.v.t.</w:t>
      </w:r>
    </w:p>
    <w:p w14:paraId="7162C684" w14:textId="77777777" w:rsidR="00CC2A35" w:rsidRPr="00E93CAD" w:rsidRDefault="00CC2A35" w:rsidP="00CC2A35">
      <w:pPr>
        <w:pStyle w:val="Plattetekst"/>
        <w:rPr>
          <w:i w:val="0"/>
          <w:highlight w:val="yellow"/>
          <w:lang w:val="en-US"/>
        </w:rPr>
      </w:pPr>
    </w:p>
    <w:p w14:paraId="47FCB2BF" w14:textId="77777777" w:rsidR="00CC2A35" w:rsidRDefault="00CC2A35" w:rsidP="00ED31EF"/>
    <w:p w14:paraId="7CB1B1BE" w14:textId="77777777" w:rsidR="00CC2A35" w:rsidRPr="00B84E04" w:rsidRDefault="00CC2A35" w:rsidP="00ED31EF"/>
    <w:p w14:paraId="4F07F556" w14:textId="0AD68A5C" w:rsidR="00CF08C9" w:rsidRPr="00121957" w:rsidRDefault="00CF08C9" w:rsidP="00CF08C9">
      <w:pPr>
        <w:pStyle w:val="Kop1"/>
      </w:pPr>
      <w:bookmarkStart w:id="1414" w:name="_Toc7616288"/>
      <w:r w:rsidRPr="00121957">
        <w:lastRenderedPageBreak/>
        <w:t>S_RBG_FIN_MELD_BANK_SALDO</w:t>
      </w:r>
      <w:bookmarkEnd w:id="1414"/>
    </w:p>
    <w:p w14:paraId="4488BEC2" w14:textId="77777777" w:rsidR="00121957" w:rsidRPr="004B738F" w:rsidRDefault="00121957" w:rsidP="00121957">
      <w:pPr>
        <w:pStyle w:val="Kop2"/>
      </w:pPr>
      <w:bookmarkStart w:id="1415" w:name="_Toc7616289"/>
      <w:r w:rsidRPr="004B738F">
        <w:t>Globale opzet</w:t>
      </w:r>
      <w:bookmarkEnd w:id="1415"/>
    </w:p>
    <w:p w14:paraId="4D0AEC19" w14:textId="77777777" w:rsidR="00121957" w:rsidRDefault="00121957" w:rsidP="00121957">
      <w:pPr>
        <w:rPr>
          <w:rFonts w:ascii="Times New Roman" w:hAnsi="Times New Roman"/>
          <w:spacing w:val="0"/>
          <w:sz w:val="24"/>
          <w:szCs w:val="24"/>
        </w:rPr>
      </w:pPr>
      <w:r w:rsidRPr="003E2518">
        <w:rPr>
          <w:u w:val="single"/>
        </w:rPr>
        <w:t>Business Key</w:t>
      </w:r>
      <w:r>
        <w:t xml:space="preserve"> :</w:t>
      </w:r>
      <w:r w:rsidRPr="004E0DF9">
        <w:rPr>
          <w:rFonts w:ascii="Times New Roman" w:hAnsi="Times New Roman"/>
          <w:spacing w:val="0"/>
          <w:sz w:val="24"/>
          <w:szCs w:val="24"/>
        </w:rPr>
        <w:t xml:space="preserve"> </w:t>
      </w:r>
    </w:p>
    <w:p w14:paraId="371049D5" w14:textId="77777777" w:rsidR="00121957" w:rsidRPr="00771BB2" w:rsidRDefault="00121957" w:rsidP="00121957">
      <w:pPr>
        <w:tabs>
          <w:tab w:val="left" w:pos="2694"/>
        </w:tabs>
        <w:ind w:left="2694" w:hanging="2694"/>
      </w:pPr>
      <w:r w:rsidRPr="0058006F">
        <w:t>XAAB_RSIN</w:t>
      </w:r>
      <w:r w:rsidRPr="00771BB2">
        <w:tab/>
        <w:t>Dit veld bevat het FINR van de Fin.Instelling.</w:t>
      </w:r>
    </w:p>
    <w:p w14:paraId="06ED468D" w14:textId="77777777" w:rsidR="00121957" w:rsidRDefault="00121957" w:rsidP="00121957">
      <w:pPr>
        <w:tabs>
          <w:tab w:val="left" w:pos="2694"/>
        </w:tabs>
        <w:ind w:left="2694" w:hanging="2694"/>
      </w:pPr>
      <w:r>
        <w:t>XAAB</w:t>
      </w:r>
      <w:r w:rsidRPr="00771BB2">
        <w:t>_GEGEVENSTIJDVAK</w:t>
      </w:r>
      <w:r w:rsidRPr="00771BB2">
        <w:tab/>
        <w:t>Dit veld bevat het jaartal waarop de levering betrekking</w:t>
      </w:r>
      <w:r>
        <w:t xml:space="preserve"> heeft</w:t>
      </w:r>
    </w:p>
    <w:p w14:paraId="57B83E5A" w14:textId="77777777" w:rsidR="00121957" w:rsidRDefault="00121957" w:rsidP="00121957">
      <w:pPr>
        <w:tabs>
          <w:tab w:val="left" w:pos="2694"/>
        </w:tabs>
        <w:ind w:left="2694" w:hanging="2694"/>
      </w:pPr>
      <w:r w:rsidRPr="0058006F">
        <w:t>XAAB_PRODUCTID</w:t>
      </w:r>
      <w:r>
        <w:tab/>
        <w:t>Dit veld bevat de omschrijving van het Financiële Product dat door de FI wordt gevoerd.</w:t>
      </w:r>
    </w:p>
    <w:p w14:paraId="523CE633" w14:textId="77777777" w:rsidR="00121957" w:rsidRDefault="00121957" w:rsidP="00121957">
      <w:pPr>
        <w:tabs>
          <w:tab w:val="left" w:pos="2694"/>
        </w:tabs>
        <w:ind w:left="2694" w:hanging="2694"/>
      </w:pPr>
      <w:r w:rsidRPr="0058006F">
        <w:t>XAAB_PRODUCTNUMMER</w:t>
      </w:r>
      <w:r>
        <w:tab/>
        <w:t>Dit veld bevat het rekeningnummer, binnen het Financiële Product</w:t>
      </w:r>
    </w:p>
    <w:p w14:paraId="292DFF98" w14:textId="77777777" w:rsidR="00674660" w:rsidRDefault="00674660" w:rsidP="00674660">
      <w:pPr>
        <w:tabs>
          <w:tab w:val="left" w:pos="2694"/>
        </w:tabs>
        <w:ind w:left="2694" w:hanging="2694"/>
      </w:pPr>
      <w:r>
        <w:t>XAAB_BERICHTTYPE</w:t>
      </w:r>
      <w:r>
        <w:tab/>
        <w:t>Dit veld bevat de soort Zending</w:t>
      </w:r>
    </w:p>
    <w:p w14:paraId="055814C3" w14:textId="77777777" w:rsidR="00121957" w:rsidRDefault="00121957" w:rsidP="00121957">
      <w:pPr>
        <w:tabs>
          <w:tab w:val="left" w:pos="2694"/>
        </w:tabs>
        <w:ind w:left="2694" w:hanging="2694"/>
      </w:pPr>
      <w:r w:rsidRPr="0058006F">
        <w:t>XAAB_MELDINGTYPE</w:t>
      </w:r>
      <w:r>
        <w:tab/>
        <w:t>Dit veld bevat een code waarmee de Fin. Instelling kan aangeven wat voor een soort van melding het betreft.</w:t>
      </w:r>
    </w:p>
    <w:p w14:paraId="1F213557" w14:textId="77777777" w:rsidR="00121957" w:rsidRPr="002A1ABD" w:rsidRDefault="00121957" w:rsidP="00121957">
      <w:pPr>
        <w:tabs>
          <w:tab w:val="left" w:pos="2694"/>
        </w:tabs>
        <w:ind w:left="2694" w:hanging="2694"/>
        <w:rPr>
          <w:highlight w:val="yellow"/>
        </w:rPr>
      </w:pPr>
      <w:r w:rsidRPr="0058006F">
        <w:t>XAAB_MAAND</w:t>
      </w:r>
      <w:r>
        <w:tab/>
        <w:t>Dit veld bevat het maandnummer (van 00 t/m 12) van de melding (NB. slechts enkele CMG-meldingtypes bevatten een maandnummer. Hier vullen met “00”.</w:t>
      </w:r>
    </w:p>
    <w:p w14:paraId="5807FC6F" w14:textId="77777777" w:rsidR="00121957" w:rsidRDefault="00121957" w:rsidP="00121957"/>
    <w:p w14:paraId="456C0025" w14:textId="77777777" w:rsidR="00121957" w:rsidRDefault="00121957" w:rsidP="00121957">
      <w:r>
        <w:t>Deze tabel dient gevuld te worden met BedragOpgave-gegevens uit RBG.</w:t>
      </w:r>
    </w:p>
    <w:p w14:paraId="5B4E72C4" w14:textId="77777777" w:rsidR="00121957" w:rsidRDefault="00121957" w:rsidP="00121957"/>
    <w:p w14:paraId="6B95B58C" w14:textId="440ED32C" w:rsidR="00121957" w:rsidRDefault="00121957" w:rsidP="00121957">
      <w:r>
        <w:t>Selecteer alle gegevens die sinds de vorige verwerking zijn toegevoegd aan RBG_BEDRAGOPGAVE (</w:t>
      </w:r>
      <w:r w:rsidR="00127C42">
        <w:t>HSEL</w:t>
      </w:r>
      <w:r w:rsidRPr="004678C0">
        <w:t>_RN330BOP</w:t>
      </w:r>
      <w:r>
        <w:t>), waarbij BedragType = “S” (Saldo).</w:t>
      </w:r>
      <w:r w:rsidR="009D184F">
        <w:t xml:space="preserve"> </w:t>
      </w:r>
      <w:r w:rsidR="009D184F" w:rsidRPr="009D184F">
        <w:rPr>
          <w:szCs w:val="19"/>
        </w:rPr>
        <w:t>Selecteer ook de gegevens die zijn toegevoegd aan</w:t>
      </w:r>
      <w:r w:rsidR="009D184F" w:rsidRPr="00AA07E3">
        <w:rPr>
          <w:szCs w:val="19"/>
        </w:rPr>
        <w:t xml:space="preserve"> </w:t>
      </w:r>
      <w:r w:rsidR="0095502F">
        <w:rPr>
          <w:szCs w:val="19"/>
        </w:rPr>
        <w:t xml:space="preserve">HSEL_RN310REK </w:t>
      </w:r>
      <w:r w:rsidR="009D184F" w:rsidRPr="00AA07E3">
        <w:rPr>
          <w:szCs w:val="19"/>
        </w:rPr>
        <w:t xml:space="preserve"> waarbij ér geen nieuwe records in </w:t>
      </w:r>
      <w:r w:rsidR="00127C42">
        <w:rPr>
          <w:szCs w:val="19"/>
        </w:rPr>
        <w:t>HSEL</w:t>
      </w:r>
      <w:r w:rsidR="009D184F" w:rsidRPr="009D184F">
        <w:rPr>
          <w:szCs w:val="19"/>
        </w:rPr>
        <w:t>_RN330BOP</w:t>
      </w:r>
      <w:r w:rsidR="009D184F" w:rsidRPr="00AA07E3">
        <w:rPr>
          <w:szCs w:val="19"/>
        </w:rPr>
        <w:t xml:space="preserve"> zijn opgenomen, maar waarvoor wel een actieve record</w:t>
      </w:r>
      <w:r w:rsidR="009D184F">
        <w:rPr>
          <w:szCs w:val="19"/>
        </w:rPr>
        <w:t>/ actieve records</w:t>
      </w:r>
      <w:r w:rsidR="009D184F" w:rsidRPr="00AA07E3">
        <w:rPr>
          <w:szCs w:val="19"/>
        </w:rPr>
        <w:t xml:space="preserve"> in </w:t>
      </w:r>
      <w:r w:rsidR="009D184F" w:rsidRPr="00121957">
        <w:t>S_RBG_FIN_MELD_BANK_SALDO</w:t>
      </w:r>
      <w:r w:rsidR="009D184F">
        <w:t xml:space="preserve"> </w:t>
      </w:r>
      <w:r w:rsidR="009D184F" w:rsidRPr="00AA07E3">
        <w:rPr>
          <w:szCs w:val="19"/>
        </w:rPr>
        <w:t>aanwezig is</w:t>
      </w:r>
      <w:r w:rsidR="009D184F">
        <w:rPr>
          <w:szCs w:val="19"/>
        </w:rPr>
        <w:t>/zijn</w:t>
      </w:r>
      <w:r w:rsidR="009D184F" w:rsidRPr="00AA07E3">
        <w:rPr>
          <w:szCs w:val="19"/>
        </w:rPr>
        <w:t>.</w:t>
      </w:r>
    </w:p>
    <w:p w14:paraId="6962AEB9" w14:textId="77777777" w:rsidR="00121957" w:rsidRDefault="00121957" w:rsidP="00121957"/>
    <w:p w14:paraId="09D5DA95" w14:textId="256A4AEC" w:rsidR="00121957" w:rsidRDefault="00121957" w:rsidP="00121957">
      <w:r>
        <w:t xml:space="preserve">De beschrijvende attributen moeten worden opgenomen in de </w:t>
      </w:r>
      <w:r w:rsidRPr="00121957">
        <w:t>S_RBG_FIN_MELD_BANK_SALDO</w:t>
      </w:r>
      <w:r>
        <w:t>, met de SK die is gevonden in de H_FIN_MELDING.</w:t>
      </w:r>
    </w:p>
    <w:p w14:paraId="54B6D2AB" w14:textId="77777777" w:rsidR="00464B69" w:rsidRDefault="00464B69" w:rsidP="00121957"/>
    <w:p w14:paraId="11649912" w14:textId="77777777" w:rsidR="00464B69" w:rsidRDefault="00464B69" w:rsidP="00464B69">
      <w:r>
        <w:t>Financiële Instellingen kunnen een Correctie of een Intrekking sturen van een eerder ingestuurd bericht. In RBG krijgt de eerder ontvangen Financiële Melding (degene die vervangen wordt) een TimestampVervallen.</w:t>
      </w:r>
    </w:p>
    <w:p w14:paraId="5B50FD56" w14:textId="77777777" w:rsidR="00464B69" w:rsidRDefault="00464B69" w:rsidP="00464B69">
      <w:r>
        <w:t>Nieuw toegevoegde regels, die tussen de vorige verwerking en de huidige zijn komen te vervallen worden niet ingelezen in het H_FIN_MELDING.</w:t>
      </w:r>
    </w:p>
    <w:p w14:paraId="4D13B61E" w14:textId="77777777" w:rsidR="00464B69" w:rsidRDefault="00464B69" w:rsidP="00464B69"/>
    <w:p w14:paraId="6CE5CF0D" w14:textId="77777777" w:rsidR="00EC6950" w:rsidRPr="00875CAD" w:rsidRDefault="00EC6950" w:rsidP="00EC6950">
      <w:pPr>
        <w:rPr>
          <w:b/>
        </w:rPr>
      </w:pPr>
      <w:r>
        <w:rPr>
          <w:b/>
        </w:rPr>
        <w:t>Afwijkende verwerking mutaties</w:t>
      </w:r>
    </w:p>
    <w:p w14:paraId="474528D9" w14:textId="77777777" w:rsidR="00EC6950" w:rsidRDefault="00EC6950" w:rsidP="00EC6950">
      <w:r>
        <w:t xml:space="preserve">Omdat de RBG-gegevens middels berichten worden aangeleverd door Banken, komen mutaties altijd als nieuwe gegevens in RBG (een nieuwe bericht-regel, maar wel over het zelfde rekeningnummer). </w:t>
      </w:r>
    </w:p>
    <w:p w14:paraId="433CE1E0" w14:textId="5C06EC98" w:rsidR="00EC6950" w:rsidRDefault="00EC6950" w:rsidP="00EC6950">
      <w:r>
        <w:t xml:space="preserve">Aan de hand van de </w:t>
      </w:r>
      <w:r w:rsidRPr="000D680D">
        <w:t>IndicatieVerwerking</w:t>
      </w:r>
      <w:r>
        <w:t xml:space="preserve"> dient bepaald te worden of de mutatie een Initiële (ind.=“0”), een Correctie (ind.=“2”) of een Intrekking (ind.=“1”) betreft. Er wordt geen tijdslijn opgebouwd zoals bij andere </w:t>
      </w:r>
      <w:r w:rsidR="00E44BED">
        <w:t>satellieten</w:t>
      </w:r>
      <w:r>
        <w:t>; daarom wordt voor deze satelliet geen template gebruikt.</w:t>
      </w:r>
    </w:p>
    <w:p w14:paraId="11B22E70" w14:textId="77777777" w:rsidR="00EC6950" w:rsidRDefault="00EC6950" w:rsidP="00EC6950">
      <w:pPr>
        <w:pStyle w:val="Lijstalinea"/>
        <w:numPr>
          <w:ilvl w:val="0"/>
          <w:numId w:val="33"/>
        </w:numPr>
      </w:pPr>
      <w:r>
        <w:t xml:space="preserve">Bij een Correctie en een Intrekking dient de actuele rij/ de actuele rijen van XAAB_SK </w:t>
      </w:r>
      <w:r w:rsidRPr="00875CAD">
        <w:rPr>
          <w:b/>
          <w:i/>
        </w:rPr>
        <w:t>altijd</w:t>
      </w:r>
      <w:r>
        <w:t xml:space="preserve"> afgesloten te worden.</w:t>
      </w:r>
    </w:p>
    <w:p w14:paraId="7BAC2CEA" w14:textId="77777777" w:rsidR="00EC6950" w:rsidRDefault="00EC6950" w:rsidP="00EC6950">
      <w:pPr>
        <w:pStyle w:val="Lijstalinea"/>
        <w:numPr>
          <w:ilvl w:val="0"/>
          <w:numId w:val="33"/>
        </w:numPr>
        <w:ind w:left="426"/>
      </w:pPr>
      <w:r>
        <w:t>Bij een correctie of Initiële vulling wordt er weer een nieuwe regel/ nieuwe regels opgevoerd.</w:t>
      </w:r>
    </w:p>
    <w:p w14:paraId="17440FFC" w14:textId="5BAC1406" w:rsidR="00EC6950" w:rsidRDefault="00EC6950" w:rsidP="00EC6950">
      <w:pPr>
        <w:pStyle w:val="Lijstalinea"/>
        <w:numPr>
          <w:ilvl w:val="0"/>
          <w:numId w:val="33"/>
        </w:numPr>
        <w:ind w:left="426"/>
      </w:pPr>
      <w:r>
        <w:t xml:space="preserve">De sleutel bestaat uit drie velden. De sk/mutatiebegin_ts combinatie is niet per definitie uniek. De derde sleultel is </w:t>
      </w:r>
      <w:r w:rsidRPr="00D26284">
        <w:rPr>
          <w:rFonts w:cs="Arial"/>
          <w:sz w:val="16"/>
          <w:szCs w:val="16"/>
        </w:rPr>
        <w:t>XAABF_SALDO_VOLGNR</w:t>
      </w:r>
      <w:r>
        <w:t>.</w:t>
      </w:r>
    </w:p>
    <w:p w14:paraId="5510D85B" w14:textId="691A98F8" w:rsidR="00121957" w:rsidRDefault="00121957" w:rsidP="00121957">
      <w:pPr>
        <w:pStyle w:val="Kop2"/>
      </w:pPr>
      <w:bookmarkStart w:id="1416" w:name="_Toc7616290"/>
      <w:r>
        <w:t xml:space="preserve">Mapping </w:t>
      </w:r>
      <w:r w:rsidRPr="00121957">
        <w:t>S_RBG_FIN_MELD_BANK_SALDO</w:t>
      </w:r>
      <w:bookmarkEnd w:id="1416"/>
    </w:p>
    <w:tbl>
      <w:tblPr>
        <w:tblW w:w="5000" w:type="pct"/>
        <w:tblCellMar>
          <w:left w:w="30" w:type="dxa"/>
          <w:right w:w="30" w:type="dxa"/>
        </w:tblCellMar>
        <w:tblLook w:val="0000" w:firstRow="0" w:lastRow="0" w:firstColumn="0" w:lastColumn="0" w:noHBand="0" w:noVBand="0"/>
      </w:tblPr>
      <w:tblGrid>
        <w:gridCol w:w="3057"/>
        <w:gridCol w:w="336"/>
        <w:gridCol w:w="466"/>
        <w:gridCol w:w="2067"/>
        <w:gridCol w:w="3555"/>
      </w:tblGrid>
      <w:tr w:rsidR="00121957" w:rsidRPr="00D26284" w14:paraId="55E11B99" w14:textId="77777777" w:rsidTr="000832AE">
        <w:trPr>
          <w:cantSplit/>
          <w:trHeight w:val="190"/>
        </w:trPr>
        <w:tc>
          <w:tcPr>
            <w:tcW w:w="1612" w:type="pct"/>
            <w:tcBorders>
              <w:top w:val="single" w:sz="6" w:space="0" w:color="auto"/>
              <w:left w:val="single" w:sz="6" w:space="0" w:color="auto"/>
              <w:bottom w:val="single" w:sz="6" w:space="0" w:color="auto"/>
              <w:right w:val="single" w:sz="6" w:space="0" w:color="auto"/>
            </w:tcBorders>
            <w:shd w:val="pct20" w:color="auto" w:fill="FFFFFF"/>
          </w:tcPr>
          <w:p w14:paraId="024901CA" w14:textId="77777777" w:rsidR="00121957" w:rsidRPr="00D26284" w:rsidRDefault="00121957" w:rsidP="000832AE">
            <w:pPr>
              <w:rPr>
                <w:b/>
                <w:color w:val="000000"/>
                <w:sz w:val="16"/>
                <w:szCs w:val="16"/>
              </w:rPr>
            </w:pPr>
            <w:r w:rsidRPr="00D26284">
              <w:rPr>
                <w:b/>
                <w:color w:val="000000"/>
                <w:sz w:val="16"/>
                <w:szCs w:val="16"/>
              </w:rPr>
              <w:t>Doelkolom</w:t>
            </w:r>
          </w:p>
          <w:p w14:paraId="45D656FC" w14:textId="77777777" w:rsidR="00121957" w:rsidRPr="00D26284" w:rsidRDefault="00121957" w:rsidP="000832AE">
            <w:pPr>
              <w:rPr>
                <w:b/>
                <w:color w:val="000000"/>
                <w:sz w:val="16"/>
                <w:szCs w:val="16"/>
              </w:rPr>
            </w:pPr>
          </w:p>
        </w:tc>
        <w:tc>
          <w:tcPr>
            <w:tcW w:w="177" w:type="pct"/>
            <w:tcBorders>
              <w:top w:val="single" w:sz="6" w:space="0" w:color="auto"/>
              <w:left w:val="single" w:sz="6" w:space="0" w:color="auto"/>
              <w:bottom w:val="single" w:sz="6" w:space="0" w:color="auto"/>
              <w:right w:val="single" w:sz="6" w:space="0" w:color="auto"/>
            </w:tcBorders>
            <w:shd w:val="pct20" w:color="auto" w:fill="FFFFFF"/>
          </w:tcPr>
          <w:p w14:paraId="4AD3C8A8" w14:textId="77777777" w:rsidR="00121957" w:rsidRPr="00D26284" w:rsidRDefault="00121957" w:rsidP="000832AE">
            <w:pPr>
              <w:rPr>
                <w:b/>
                <w:color w:val="000000"/>
                <w:sz w:val="16"/>
                <w:szCs w:val="16"/>
              </w:rPr>
            </w:pPr>
            <w:r w:rsidRPr="00D26284">
              <w:rPr>
                <w:b/>
                <w:color w:val="000000"/>
                <w:sz w:val="16"/>
                <w:szCs w:val="16"/>
              </w:rPr>
              <w:t>TK</w:t>
            </w:r>
          </w:p>
        </w:tc>
        <w:tc>
          <w:tcPr>
            <w:tcW w:w="246" w:type="pct"/>
            <w:tcBorders>
              <w:top w:val="single" w:sz="6" w:space="0" w:color="auto"/>
              <w:left w:val="single" w:sz="6" w:space="0" w:color="auto"/>
              <w:bottom w:val="single" w:sz="6" w:space="0" w:color="auto"/>
              <w:right w:val="single" w:sz="6" w:space="0" w:color="auto"/>
            </w:tcBorders>
            <w:shd w:val="pct20" w:color="auto" w:fill="FFFFFF"/>
          </w:tcPr>
          <w:p w14:paraId="39C5ADF9" w14:textId="77777777" w:rsidR="00121957" w:rsidRPr="00D26284" w:rsidRDefault="00121957" w:rsidP="000832AE">
            <w:pPr>
              <w:rPr>
                <w:b/>
                <w:color w:val="000000"/>
                <w:sz w:val="16"/>
                <w:szCs w:val="16"/>
              </w:rPr>
            </w:pPr>
            <w:r w:rsidRPr="00D26284">
              <w:rPr>
                <w:b/>
                <w:color w:val="000000"/>
                <w:sz w:val="16"/>
                <w:szCs w:val="16"/>
              </w:rPr>
              <w:t>BK</w:t>
            </w:r>
          </w:p>
        </w:tc>
        <w:tc>
          <w:tcPr>
            <w:tcW w:w="1090" w:type="pct"/>
            <w:tcBorders>
              <w:top w:val="single" w:sz="6" w:space="0" w:color="auto"/>
              <w:left w:val="single" w:sz="6" w:space="0" w:color="auto"/>
              <w:bottom w:val="single" w:sz="6" w:space="0" w:color="auto"/>
              <w:right w:val="single" w:sz="6" w:space="0" w:color="auto"/>
            </w:tcBorders>
            <w:shd w:val="pct20" w:color="auto" w:fill="FFFFFF"/>
          </w:tcPr>
          <w:p w14:paraId="6FAFF43C" w14:textId="77777777" w:rsidR="00121957" w:rsidRPr="00D26284" w:rsidRDefault="00121957" w:rsidP="000832AE">
            <w:pPr>
              <w:rPr>
                <w:b/>
                <w:color w:val="000000"/>
                <w:sz w:val="16"/>
                <w:szCs w:val="16"/>
              </w:rPr>
            </w:pPr>
            <w:r w:rsidRPr="00D26284">
              <w:rPr>
                <w:b/>
                <w:color w:val="000000"/>
                <w:sz w:val="16"/>
                <w:szCs w:val="16"/>
              </w:rPr>
              <w:t>Bron/brontabel</w:t>
            </w:r>
          </w:p>
        </w:tc>
        <w:tc>
          <w:tcPr>
            <w:tcW w:w="1875" w:type="pct"/>
            <w:tcBorders>
              <w:top w:val="single" w:sz="6" w:space="0" w:color="auto"/>
              <w:left w:val="single" w:sz="6" w:space="0" w:color="auto"/>
              <w:bottom w:val="single" w:sz="6" w:space="0" w:color="auto"/>
              <w:right w:val="single" w:sz="6" w:space="0" w:color="auto"/>
            </w:tcBorders>
            <w:shd w:val="pct20" w:color="auto" w:fill="FFFFFF"/>
          </w:tcPr>
          <w:p w14:paraId="4C398646" w14:textId="77777777" w:rsidR="00121957" w:rsidRPr="00D26284" w:rsidRDefault="00121957" w:rsidP="000832AE">
            <w:pPr>
              <w:rPr>
                <w:b/>
                <w:color w:val="000000"/>
                <w:sz w:val="16"/>
                <w:szCs w:val="16"/>
              </w:rPr>
            </w:pPr>
            <w:r w:rsidRPr="00D26284">
              <w:rPr>
                <w:b/>
                <w:color w:val="000000"/>
                <w:sz w:val="16"/>
                <w:szCs w:val="16"/>
              </w:rPr>
              <w:t>Bronkolom</w:t>
            </w:r>
          </w:p>
        </w:tc>
      </w:tr>
      <w:tr w:rsidR="00121957" w:rsidRPr="00D26284" w14:paraId="62154A03" w14:textId="77777777" w:rsidTr="000832AE">
        <w:trPr>
          <w:cantSplit/>
          <w:trHeight w:val="190"/>
        </w:trPr>
        <w:tc>
          <w:tcPr>
            <w:tcW w:w="1612" w:type="pct"/>
            <w:tcBorders>
              <w:top w:val="single" w:sz="6" w:space="0" w:color="auto"/>
              <w:left w:val="single" w:sz="6" w:space="0" w:color="auto"/>
              <w:bottom w:val="single" w:sz="6" w:space="0" w:color="auto"/>
              <w:right w:val="single" w:sz="6" w:space="0" w:color="auto"/>
            </w:tcBorders>
          </w:tcPr>
          <w:p w14:paraId="37EC9333" w14:textId="77777777" w:rsidR="00121957" w:rsidRPr="00D26284" w:rsidRDefault="00121957" w:rsidP="000832AE">
            <w:pPr>
              <w:rPr>
                <w:rFonts w:cs="Arial"/>
                <w:sz w:val="16"/>
                <w:szCs w:val="16"/>
              </w:rPr>
            </w:pPr>
            <w:r w:rsidRPr="00D26284">
              <w:rPr>
                <w:rFonts w:cs="Arial"/>
                <w:sz w:val="16"/>
                <w:szCs w:val="16"/>
              </w:rPr>
              <w:t>XAAB_SK</w:t>
            </w:r>
          </w:p>
        </w:tc>
        <w:tc>
          <w:tcPr>
            <w:tcW w:w="177" w:type="pct"/>
            <w:tcBorders>
              <w:top w:val="single" w:sz="6" w:space="0" w:color="auto"/>
              <w:left w:val="single" w:sz="6" w:space="0" w:color="auto"/>
              <w:bottom w:val="single" w:sz="6" w:space="0" w:color="auto"/>
              <w:right w:val="single" w:sz="6" w:space="0" w:color="auto"/>
            </w:tcBorders>
          </w:tcPr>
          <w:p w14:paraId="09D7E479" w14:textId="77777777" w:rsidR="00121957" w:rsidRPr="00D26284" w:rsidRDefault="00121957" w:rsidP="000832AE">
            <w:pPr>
              <w:rPr>
                <w:rFonts w:cs="Arial"/>
                <w:sz w:val="16"/>
                <w:szCs w:val="16"/>
              </w:rPr>
            </w:pPr>
            <w:r w:rsidRPr="00D26284">
              <w:rPr>
                <w:rFonts w:cs="Arial"/>
                <w:sz w:val="16"/>
                <w:szCs w:val="16"/>
              </w:rPr>
              <w:t>X</w:t>
            </w:r>
          </w:p>
        </w:tc>
        <w:tc>
          <w:tcPr>
            <w:tcW w:w="246" w:type="pct"/>
            <w:tcBorders>
              <w:top w:val="single" w:sz="6" w:space="0" w:color="auto"/>
              <w:left w:val="single" w:sz="6" w:space="0" w:color="auto"/>
              <w:bottom w:val="single" w:sz="6" w:space="0" w:color="auto"/>
              <w:right w:val="single" w:sz="6" w:space="0" w:color="auto"/>
            </w:tcBorders>
          </w:tcPr>
          <w:p w14:paraId="3A649A5F" w14:textId="77777777" w:rsidR="00121957" w:rsidRPr="00D26284" w:rsidRDefault="00121957" w:rsidP="000832AE">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tcPr>
          <w:p w14:paraId="408312FE" w14:textId="77777777" w:rsidR="00121957" w:rsidRPr="00D26284" w:rsidRDefault="00121957" w:rsidP="000832AE">
            <w:pPr>
              <w:rPr>
                <w:rFonts w:cs="Arial"/>
                <w:sz w:val="16"/>
                <w:szCs w:val="16"/>
              </w:rPr>
            </w:pPr>
            <w:r w:rsidRPr="00D26284">
              <w:rPr>
                <w:rFonts w:cs="Arial"/>
                <w:sz w:val="16"/>
                <w:szCs w:val="16"/>
              </w:rPr>
              <w:t>H_FIN_MELDING</w:t>
            </w:r>
          </w:p>
        </w:tc>
        <w:tc>
          <w:tcPr>
            <w:tcW w:w="1875" w:type="pct"/>
            <w:tcBorders>
              <w:top w:val="single" w:sz="6" w:space="0" w:color="auto"/>
              <w:left w:val="single" w:sz="6" w:space="0" w:color="auto"/>
              <w:bottom w:val="single" w:sz="6" w:space="0" w:color="auto"/>
              <w:right w:val="single" w:sz="6" w:space="0" w:color="auto"/>
            </w:tcBorders>
          </w:tcPr>
          <w:p w14:paraId="7F7C6400" w14:textId="77777777" w:rsidR="00121957" w:rsidRPr="00D26284" w:rsidRDefault="00121957" w:rsidP="000832AE">
            <w:pPr>
              <w:rPr>
                <w:sz w:val="16"/>
                <w:szCs w:val="16"/>
              </w:rPr>
            </w:pPr>
            <w:r w:rsidRPr="00D26284">
              <w:rPr>
                <w:snapToGrid w:val="0"/>
                <w:color w:val="000000"/>
                <w:sz w:val="16"/>
                <w:szCs w:val="16"/>
              </w:rPr>
              <w:t>XAAB_SK</w:t>
            </w:r>
          </w:p>
        </w:tc>
      </w:tr>
      <w:tr w:rsidR="00121957" w:rsidRPr="00D26284" w14:paraId="28B6AF3A" w14:textId="77777777" w:rsidTr="000832AE">
        <w:trPr>
          <w:cantSplit/>
          <w:trHeight w:val="190"/>
        </w:trPr>
        <w:tc>
          <w:tcPr>
            <w:tcW w:w="1612" w:type="pct"/>
            <w:tcBorders>
              <w:top w:val="single" w:sz="6" w:space="0" w:color="auto"/>
              <w:left w:val="single" w:sz="6" w:space="0" w:color="auto"/>
              <w:bottom w:val="single" w:sz="6" w:space="0" w:color="auto"/>
              <w:right w:val="single" w:sz="6" w:space="0" w:color="auto"/>
            </w:tcBorders>
          </w:tcPr>
          <w:p w14:paraId="65C53239" w14:textId="667F5A16" w:rsidR="00121957" w:rsidRPr="00D26284" w:rsidRDefault="00121957" w:rsidP="000832AE">
            <w:pPr>
              <w:rPr>
                <w:rFonts w:cs="Arial"/>
                <w:sz w:val="16"/>
                <w:szCs w:val="16"/>
              </w:rPr>
            </w:pPr>
            <w:r w:rsidRPr="00D26284">
              <w:rPr>
                <w:rFonts w:cs="Arial"/>
                <w:sz w:val="16"/>
                <w:szCs w:val="16"/>
              </w:rPr>
              <w:t>XAAB</w:t>
            </w:r>
            <w:r w:rsidR="005C41FD" w:rsidRPr="00D26284">
              <w:rPr>
                <w:rFonts w:cs="Arial"/>
                <w:sz w:val="16"/>
                <w:szCs w:val="16"/>
              </w:rPr>
              <w:t>F</w:t>
            </w:r>
            <w:r w:rsidRPr="00D26284">
              <w:rPr>
                <w:rFonts w:cs="Arial"/>
                <w:sz w:val="16"/>
                <w:szCs w:val="16"/>
              </w:rPr>
              <w:t>_MUTATIEBEGIN_TS</w:t>
            </w:r>
          </w:p>
        </w:tc>
        <w:tc>
          <w:tcPr>
            <w:tcW w:w="177" w:type="pct"/>
            <w:tcBorders>
              <w:top w:val="single" w:sz="6" w:space="0" w:color="auto"/>
              <w:left w:val="single" w:sz="6" w:space="0" w:color="auto"/>
              <w:bottom w:val="single" w:sz="6" w:space="0" w:color="auto"/>
              <w:right w:val="single" w:sz="6" w:space="0" w:color="auto"/>
            </w:tcBorders>
          </w:tcPr>
          <w:p w14:paraId="5924AC71" w14:textId="77777777" w:rsidR="00121957" w:rsidRPr="00D26284" w:rsidRDefault="00121957" w:rsidP="000832AE">
            <w:pPr>
              <w:rPr>
                <w:rFonts w:cs="Arial"/>
                <w:sz w:val="16"/>
                <w:szCs w:val="16"/>
              </w:rPr>
            </w:pPr>
            <w:r w:rsidRPr="00D26284">
              <w:rPr>
                <w:rFonts w:cs="Arial"/>
                <w:sz w:val="16"/>
                <w:szCs w:val="16"/>
              </w:rPr>
              <w:t>X</w:t>
            </w:r>
          </w:p>
        </w:tc>
        <w:tc>
          <w:tcPr>
            <w:tcW w:w="246" w:type="pct"/>
            <w:tcBorders>
              <w:top w:val="single" w:sz="6" w:space="0" w:color="auto"/>
              <w:left w:val="single" w:sz="6" w:space="0" w:color="auto"/>
              <w:bottom w:val="single" w:sz="6" w:space="0" w:color="auto"/>
              <w:right w:val="single" w:sz="6" w:space="0" w:color="auto"/>
            </w:tcBorders>
          </w:tcPr>
          <w:p w14:paraId="6EF84EED" w14:textId="77777777" w:rsidR="00121957" w:rsidRPr="00D26284" w:rsidRDefault="00121957" w:rsidP="000832AE">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shd w:val="clear" w:color="auto" w:fill="auto"/>
          </w:tcPr>
          <w:p w14:paraId="46F8DF2C" w14:textId="0256794B" w:rsidR="00121957" w:rsidRPr="00D26284" w:rsidRDefault="0095502F" w:rsidP="00ED31EF">
            <w:pPr>
              <w:pStyle w:val="Standaardinspringing"/>
              <w:ind w:left="0" w:firstLine="0"/>
              <w:rPr>
                <w:rFonts w:cs="Arial"/>
                <w:sz w:val="16"/>
                <w:szCs w:val="16"/>
              </w:rPr>
            </w:pPr>
            <w:r>
              <w:rPr>
                <w:sz w:val="16"/>
                <w:szCs w:val="16"/>
              </w:rPr>
              <w:t xml:space="preserve">HSEL_RN310REK </w:t>
            </w: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5496653D" w14:textId="07C80A84" w:rsidR="00121957" w:rsidRPr="00D26284" w:rsidRDefault="00EF138C" w:rsidP="000832AE">
            <w:pPr>
              <w:rPr>
                <w:rFonts w:cs="Arial"/>
                <w:sz w:val="16"/>
                <w:szCs w:val="16"/>
              </w:rPr>
            </w:pPr>
            <w:r w:rsidRPr="00831552">
              <w:rPr>
                <w:rFonts w:cs="Arial"/>
                <w:snapToGrid w:val="0"/>
                <w:color w:val="000000"/>
                <w:sz w:val="16"/>
                <w:szCs w:val="16"/>
              </w:rPr>
              <w:t>RN310DATTYDREG</w:t>
            </w:r>
            <w:r w:rsidR="00121957" w:rsidRPr="00D26284">
              <w:rPr>
                <w:i/>
                <w:snapToGrid w:val="0"/>
                <w:color w:val="000000"/>
                <w:sz w:val="16"/>
                <w:szCs w:val="16"/>
              </w:rPr>
              <w:tab/>
            </w:r>
          </w:p>
        </w:tc>
      </w:tr>
      <w:tr w:rsidR="00121957" w:rsidRPr="00D26284" w14:paraId="70185FB5" w14:textId="77777777" w:rsidTr="000832AE">
        <w:trPr>
          <w:cantSplit/>
          <w:trHeight w:val="190"/>
        </w:trPr>
        <w:tc>
          <w:tcPr>
            <w:tcW w:w="1612" w:type="pct"/>
            <w:tcBorders>
              <w:top w:val="single" w:sz="6" w:space="0" w:color="auto"/>
              <w:left w:val="single" w:sz="6" w:space="0" w:color="auto"/>
              <w:bottom w:val="single" w:sz="6" w:space="0" w:color="auto"/>
              <w:right w:val="single" w:sz="6" w:space="0" w:color="auto"/>
            </w:tcBorders>
          </w:tcPr>
          <w:p w14:paraId="036D044A" w14:textId="7BAA1007" w:rsidR="00121957" w:rsidRPr="00D26284" w:rsidRDefault="00121957" w:rsidP="005C41FD">
            <w:pPr>
              <w:rPr>
                <w:rFonts w:cs="Arial"/>
                <w:sz w:val="16"/>
                <w:szCs w:val="16"/>
              </w:rPr>
            </w:pPr>
            <w:r w:rsidRPr="00D26284">
              <w:rPr>
                <w:rFonts w:cs="Arial"/>
                <w:sz w:val="16"/>
                <w:szCs w:val="16"/>
              </w:rPr>
              <w:t>XAAB</w:t>
            </w:r>
            <w:r w:rsidR="005C41FD" w:rsidRPr="00D26284">
              <w:rPr>
                <w:rFonts w:cs="Arial"/>
                <w:sz w:val="16"/>
                <w:szCs w:val="16"/>
              </w:rPr>
              <w:t>F</w:t>
            </w:r>
            <w:r w:rsidRPr="00D26284">
              <w:rPr>
                <w:rFonts w:cs="Arial"/>
                <w:sz w:val="16"/>
                <w:szCs w:val="16"/>
              </w:rPr>
              <w:t>_MUTATIEEINDE_TS</w:t>
            </w:r>
          </w:p>
        </w:tc>
        <w:tc>
          <w:tcPr>
            <w:tcW w:w="177" w:type="pct"/>
            <w:tcBorders>
              <w:top w:val="single" w:sz="6" w:space="0" w:color="auto"/>
              <w:left w:val="single" w:sz="6" w:space="0" w:color="auto"/>
              <w:bottom w:val="single" w:sz="6" w:space="0" w:color="auto"/>
              <w:right w:val="single" w:sz="6" w:space="0" w:color="auto"/>
            </w:tcBorders>
          </w:tcPr>
          <w:p w14:paraId="084A318D" w14:textId="77777777" w:rsidR="00121957" w:rsidRPr="00D26284" w:rsidRDefault="00121957" w:rsidP="000832AE">
            <w:pPr>
              <w:rPr>
                <w:rFonts w:cs="Arial"/>
                <w:sz w:val="16"/>
                <w:szCs w:val="16"/>
              </w:rPr>
            </w:pPr>
          </w:p>
        </w:tc>
        <w:tc>
          <w:tcPr>
            <w:tcW w:w="246" w:type="pct"/>
            <w:tcBorders>
              <w:top w:val="single" w:sz="6" w:space="0" w:color="auto"/>
              <w:left w:val="single" w:sz="6" w:space="0" w:color="auto"/>
              <w:bottom w:val="single" w:sz="6" w:space="0" w:color="auto"/>
              <w:right w:val="single" w:sz="6" w:space="0" w:color="auto"/>
            </w:tcBorders>
          </w:tcPr>
          <w:p w14:paraId="215B9736" w14:textId="77777777" w:rsidR="00121957" w:rsidRPr="00D26284" w:rsidRDefault="00121957" w:rsidP="000832AE">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shd w:val="clear" w:color="auto" w:fill="auto"/>
          </w:tcPr>
          <w:p w14:paraId="51C4B3CE" w14:textId="77777777" w:rsidR="00121957" w:rsidRPr="00D26284" w:rsidRDefault="00121957" w:rsidP="000832AE">
            <w:pPr>
              <w:rPr>
                <w:rFonts w:cs="Arial"/>
                <w:sz w:val="16"/>
                <w:szCs w:val="16"/>
              </w:rPr>
            </w:pP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0232C0BA" w14:textId="11354826" w:rsidR="00121957" w:rsidRPr="00D26284" w:rsidRDefault="00EF138C" w:rsidP="00EC6950">
            <w:pPr>
              <w:rPr>
                <w:rFonts w:cs="Arial"/>
                <w:i/>
                <w:snapToGrid w:val="0"/>
                <w:color w:val="000000"/>
                <w:sz w:val="16"/>
                <w:szCs w:val="16"/>
              </w:rPr>
            </w:pPr>
            <w:r w:rsidRPr="00F750E1">
              <w:rPr>
                <w:rFonts w:cs="Arial"/>
                <w:snapToGrid w:val="0"/>
                <w:color w:val="000000"/>
                <w:sz w:val="16"/>
                <w:szCs w:val="16"/>
              </w:rPr>
              <w:t xml:space="preserve">Afleiding  </w:t>
            </w:r>
            <w:r>
              <w:rPr>
                <w:rFonts w:cs="Arial"/>
                <w:snapToGrid w:val="0"/>
                <w:color w:val="000000"/>
                <w:sz w:val="16"/>
                <w:szCs w:val="16"/>
              </w:rPr>
              <w:t xml:space="preserve">MTHV </w:t>
            </w:r>
            <w:r w:rsidRPr="00F750E1">
              <w:rPr>
                <w:rFonts w:cs="Arial"/>
                <w:snapToGrid w:val="0"/>
                <w:color w:val="000000"/>
                <w:sz w:val="16"/>
                <w:szCs w:val="16"/>
              </w:rPr>
              <w:t xml:space="preserve">- </w:t>
            </w:r>
            <w:r w:rsidRPr="00F750E1">
              <w:rPr>
                <w:rFonts w:cs="Arial"/>
                <w:sz w:val="16"/>
                <w:szCs w:val="16"/>
              </w:rPr>
              <w:t>MUTATIEEINDE_TS</w:t>
            </w:r>
          </w:p>
        </w:tc>
      </w:tr>
      <w:tr w:rsidR="00121957" w:rsidRPr="00D26284" w14:paraId="4DCA5501" w14:textId="77777777" w:rsidTr="000832AE">
        <w:trPr>
          <w:cantSplit/>
          <w:trHeight w:val="190"/>
        </w:trPr>
        <w:tc>
          <w:tcPr>
            <w:tcW w:w="1612" w:type="pct"/>
            <w:tcBorders>
              <w:top w:val="single" w:sz="6" w:space="0" w:color="auto"/>
              <w:left w:val="single" w:sz="6" w:space="0" w:color="auto"/>
              <w:bottom w:val="single" w:sz="6" w:space="0" w:color="auto"/>
              <w:right w:val="single" w:sz="6" w:space="0" w:color="auto"/>
            </w:tcBorders>
          </w:tcPr>
          <w:p w14:paraId="721C8F2D" w14:textId="1D454769" w:rsidR="00121957" w:rsidRPr="00D26284" w:rsidRDefault="00121957" w:rsidP="000832AE">
            <w:pPr>
              <w:rPr>
                <w:rFonts w:cs="Arial"/>
                <w:sz w:val="16"/>
                <w:szCs w:val="16"/>
              </w:rPr>
            </w:pPr>
            <w:r w:rsidRPr="00D26284">
              <w:rPr>
                <w:rFonts w:cs="Arial"/>
                <w:sz w:val="16"/>
                <w:szCs w:val="16"/>
              </w:rPr>
              <w:t>XAAB</w:t>
            </w:r>
            <w:r w:rsidR="005C41FD" w:rsidRPr="00D26284">
              <w:rPr>
                <w:rFonts w:cs="Arial"/>
                <w:sz w:val="16"/>
                <w:szCs w:val="16"/>
              </w:rPr>
              <w:t>F</w:t>
            </w:r>
            <w:r w:rsidRPr="00D26284">
              <w:rPr>
                <w:rFonts w:cs="Arial"/>
                <w:sz w:val="16"/>
                <w:szCs w:val="16"/>
              </w:rPr>
              <w:t>_LAAD_TS</w:t>
            </w:r>
          </w:p>
        </w:tc>
        <w:tc>
          <w:tcPr>
            <w:tcW w:w="177" w:type="pct"/>
            <w:tcBorders>
              <w:top w:val="single" w:sz="6" w:space="0" w:color="auto"/>
              <w:left w:val="single" w:sz="6" w:space="0" w:color="auto"/>
              <w:bottom w:val="single" w:sz="6" w:space="0" w:color="auto"/>
              <w:right w:val="single" w:sz="6" w:space="0" w:color="auto"/>
            </w:tcBorders>
          </w:tcPr>
          <w:p w14:paraId="4CAD9BD2" w14:textId="77777777" w:rsidR="00121957" w:rsidRPr="00D26284" w:rsidRDefault="00121957" w:rsidP="000832AE">
            <w:pPr>
              <w:rPr>
                <w:rFonts w:cs="Arial"/>
                <w:sz w:val="16"/>
                <w:szCs w:val="16"/>
              </w:rPr>
            </w:pPr>
          </w:p>
        </w:tc>
        <w:tc>
          <w:tcPr>
            <w:tcW w:w="246" w:type="pct"/>
            <w:tcBorders>
              <w:top w:val="single" w:sz="6" w:space="0" w:color="auto"/>
              <w:left w:val="single" w:sz="6" w:space="0" w:color="auto"/>
              <w:bottom w:val="single" w:sz="6" w:space="0" w:color="auto"/>
              <w:right w:val="single" w:sz="6" w:space="0" w:color="auto"/>
            </w:tcBorders>
          </w:tcPr>
          <w:p w14:paraId="3B3FA579" w14:textId="77777777" w:rsidR="00121957" w:rsidRPr="00D26284" w:rsidRDefault="00121957" w:rsidP="000832AE">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shd w:val="clear" w:color="auto" w:fill="auto"/>
          </w:tcPr>
          <w:p w14:paraId="13BBF92A" w14:textId="77777777" w:rsidR="00121957" w:rsidRPr="00D26284" w:rsidRDefault="00121957" w:rsidP="000832AE">
            <w:pPr>
              <w:rPr>
                <w:rFonts w:cs="Arial"/>
                <w:sz w:val="16"/>
                <w:szCs w:val="16"/>
              </w:rPr>
            </w:pP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2D526A72" w14:textId="77777777" w:rsidR="00121957" w:rsidRPr="00D26284" w:rsidRDefault="00121957" w:rsidP="000832AE">
            <w:pPr>
              <w:rPr>
                <w:rFonts w:cs="Arial"/>
                <w:i/>
                <w:snapToGrid w:val="0"/>
                <w:color w:val="000000"/>
                <w:sz w:val="16"/>
                <w:szCs w:val="16"/>
              </w:rPr>
            </w:pPr>
            <w:r w:rsidRPr="00D26284">
              <w:rPr>
                <w:i/>
                <w:snapToGrid w:val="0"/>
                <w:color w:val="000000"/>
                <w:sz w:val="16"/>
                <w:szCs w:val="16"/>
              </w:rPr>
              <w:t>Laad_TS</w:t>
            </w:r>
          </w:p>
        </w:tc>
      </w:tr>
      <w:tr w:rsidR="00121957" w:rsidRPr="00D26284" w14:paraId="21D2ED5D" w14:textId="77777777" w:rsidTr="000832AE">
        <w:trPr>
          <w:cantSplit/>
          <w:trHeight w:val="190"/>
        </w:trPr>
        <w:tc>
          <w:tcPr>
            <w:tcW w:w="1612" w:type="pct"/>
            <w:tcBorders>
              <w:top w:val="single" w:sz="6" w:space="0" w:color="auto"/>
              <w:left w:val="single" w:sz="6" w:space="0" w:color="auto"/>
              <w:bottom w:val="single" w:sz="6" w:space="0" w:color="auto"/>
              <w:right w:val="single" w:sz="6" w:space="0" w:color="auto"/>
            </w:tcBorders>
          </w:tcPr>
          <w:p w14:paraId="662BED0A" w14:textId="4777CF49" w:rsidR="00121957" w:rsidRPr="00D26284" w:rsidRDefault="005C41FD" w:rsidP="000832AE">
            <w:pPr>
              <w:rPr>
                <w:rFonts w:cs="Arial"/>
                <w:sz w:val="16"/>
                <w:szCs w:val="16"/>
              </w:rPr>
            </w:pPr>
            <w:r w:rsidRPr="00D26284">
              <w:rPr>
                <w:rFonts w:cs="Arial"/>
                <w:sz w:val="16"/>
                <w:szCs w:val="16"/>
              </w:rPr>
              <w:t>XAABF</w:t>
            </w:r>
            <w:r w:rsidR="00121957" w:rsidRPr="00D26284">
              <w:rPr>
                <w:rFonts w:cs="Arial"/>
                <w:sz w:val="16"/>
                <w:szCs w:val="16"/>
              </w:rPr>
              <w:t>_RECORDBRON_NAAM</w:t>
            </w:r>
          </w:p>
        </w:tc>
        <w:tc>
          <w:tcPr>
            <w:tcW w:w="177" w:type="pct"/>
            <w:tcBorders>
              <w:top w:val="single" w:sz="6" w:space="0" w:color="auto"/>
              <w:left w:val="single" w:sz="6" w:space="0" w:color="auto"/>
              <w:bottom w:val="single" w:sz="6" w:space="0" w:color="auto"/>
              <w:right w:val="single" w:sz="6" w:space="0" w:color="auto"/>
            </w:tcBorders>
          </w:tcPr>
          <w:p w14:paraId="3E318521" w14:textId="77777777" w:rsidR="00121957" w:rsidRPr="00D26284" w:rsidRDefault="00121957" w:rsidP="000832AE">
            <w:pPr>
              <w:rPr>
                <w:rFonts w:cs="Arial"/>
                <w:sz w:val="16"/>
                <w:szCs w:val="16"/>
              </w:rPr>
            </w:pPr>
          </w:p>
        </w:tc>
        <w:tc>
          <w:tcPr>
            <w:tcW w:w="246" w:type="pct"/>
            <w:tcBorders>
              <w:top w:val="single" w:sz="6" w:space="0" w:color="auto"/>
              <w:left w:val="single" w:sz="6" w:space="0" w:color="auto"/>
              <w:bottom w:val="single" w:sz="6" w:space="0" w:color="auto"/>
              <w:right w:val="single" w:sz="6" w:space="0" w:color="auto"/>
            </w:tcBorders>
          </w:tcPr>
          <w:p w14:paraId="0CCD1D6E" w14:textId="77777777" w:rsidR="00121957" w:rsidRPr="00D26284" w:rsidRDefault="00121957" w:rsidP="000832AE">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shd w:val="clear" w:color="auto" w:fill="auto"/>
          </w:tcPr>
          <w:p w14:paraId="47D2CCD3" w14:textId="6DD80E00" w:rsidR="00EC6950" w:rsidRPr="00AA07E3" w:rsidRDefault="0095502F" w:rsidP="00EC6950">
            <w:pPr>
              <w:pStyle w:val="Standaardinspringing"/>
              <w:ind w:left="0" w:firstLine="0"/>
              <w:rPr>
                <w:sz w:val="16"/>
                <w:szCs w:val="16"/>
              </w:rPr>
            </w:pPr>
            <w:r>
              <w:rPr>
                <w:sz w:val="16"/>
                <w:szCs w:val="16"/>
              </w:rPr>
              <w:t xml:space="preserve">HSEL_RN310REK </w:t>
            </w:r>
          </w:p>
          <w:p w14:paraId="33EEC1A7" w14:textId="47C121B9" w:rsidR="00121957" w:rsidRPr="00D26284" w:rsidRDefault="00121957" w:rsidP="000832AE">
            <w:pPr>
              <w:rPr>
                <w:rFonts w:cs="Arial"/>
                <w:sz w:val="16"/>
                <w:szCs w:val="16"/>
              </w:rPr>
            </w:pP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69880273" w14:textId="3473B8FE" w:rsidR="00121957" w:rsidRPr="00D26284" w:rsidRDefault="00121957" w:rsidP="00E44BED">
            <w:pPr>
              <w:rPr>
                <w:rFonts w:cs="Arial"/>
                <w:snapToGrid w:val="0"/>
                <w:color w:val="000000"/>
                <w:sz w:val="16"/>
                <w:szCs w:val="16"/>
              </w:rPr>
            </w:pPr>
            <w:r w:rsidRPr="00D26284">
              <w:rPr>
                <w:rFonts w:cs="Arial"/>
                <w:snapToGrid w:val="0"/>
                <w:color w:val="000000"/>
                <w:sz w:val="16"/>
                <w:szCs w:val="16"/>
              </w:rPr>
              <w:t>RECORDBRON_NAAM</w:t>
            </w:r>
          </w:p>
        </w:tc>
      </w:tr>
      <w:tr w:rsidR="00121957" w:rsidRPr="00D26284" w14:paraId="665DABFE" w14:textId="77777777" w:rsidTr="000832AE">
        <w:trPr>
          <w:cantSplit/>
          <w:trHeight w:val="190"/>
        </w:trPr>
        <w:tc>
          <w:tcPr>
            <w:tcW w:w="1612" w:type="pct"/>
            <w:tcBorders>
              <w:top w:val="single" w:sz="6" w:space="0" w:color="auto"/>
              <w:left w:val="single" w:sz="6" w:space="0" w:color="auto"/>
              <w:bottom w:val="single" w:sz="6" w:space="0" w:color="auto"/>
              <w:right w:val="single" w:sz="6" w:space="0" w:color="auto"/>
            </w:tcBorders>
          </w:tcPr>
          <w:p w14:paraId="33E8DEBB" w14:textId="0A6469BB" w:rsidR="00121957" w:rsidRPr="00D26284" w:rsidRDefault="005C41FD" w:rsidP="005C41FD">
            <w:pPr>
              <w:rPr>
                <w:rFonts w:cs="Arial"/>
                <w:sz w:val="16"/>
                <w:szCs w:val="16"/>
              </w:rPr>
            </w:pPr>
            <w:r w:rsidRPr="00D26284">
              <w:rPr>
                <w:rFonts w:cs="Arial"/>
                <w:sz w:val="16"/>
                <w:szCs w:val="16"/>
              </w:rPr>
              <w:lastRenderedPageBreak/>
              <w:t>XAABF</w:t>
            </w:r>
            <w:r w:rsidR="00121957" w:rsidRPr="00D26284">
              <w:rPr>
                <w:rFonts w:cs="Arial"/>
                <w:sz w:val="16"/>
                <w:szCs w:val="16"/>
              </w:rPr>
              <w:t>_</w:t>
            </w:r>
            <w:r w:rsidRPr="00D26284">
              <w:rPr>
                <w:rFonts w:cs="Arial"/>
                <w:sz w:val="16"/>
                <w:szCs w:val="16"/>
              </w:rPr>
              <w:t>SALDO</w:t>
            </w:r>
            <w:r w:rsidR="00121957" w:rsidRPr="00D26284">
              <w:rPr>
                <w:rFonts w:cs="Arial"/>
                <w:sz w:val="16"/>
                <w:szCs w:val="16"/>
              </w:rPr>
              <w:t>_VOLGNR</w:t>
            </w:r>
          </w:p>
        </w:tc>
        <w:tc>
          <w:tcPr>
            <w:tcW w:w="177" w:type="pct"/>
            <w:tcBorders>
              <w:top w:val="single" w:sz="6" w:space="0" w:color="auto"/>
              <w:left w:val="single" w:sz="6" w:space="0" w:color="auto"/>
              <w:bottom w:val="single" w:sz="6" w:space="0" w:color="auto"/>
              <w:right w:val="single" w:sz="6" w:space="0" w:color="auto"/>
            </w:tcBorders>
          </w:tcPr>
          <w:p w14:paraId="07B56C87" w14:textId="77777777" w:rsidR="00121957" w:rsidRPr="00D26284" w:rsidRDefault="00121957" w:rsidP="000832AE">
            <w:pPr>
              <w:rPr>
                <w:rFonts w:cs="Arial"/>
                <w:sz w:val="16"/>
                <w:szCs w:val="16"/>
              </w:rPr>
            </w:pPr>
            <w:r w:rsidRPr="00D26284">
              <w:rPr>
                <w:rFonts w:cs="Arial"/>
                <w:sz w:val="16"/>
                <w:szCs w:val="16"/>
              </w:rPr>
              <w:t>X</w:t>
            </w:r>
          </w:p>
        </w:tc>
        <w:tc>
          <w:tcPr>
            <w:tcW w:w="246" w:type="pct"/>
            <w:tcBorders>
              <w:top w:val="single" w:sz="6" w:space="0" w:color="auto"/>
              <w:left w:val="single" w:sz="6" w:space="0" w:color="auto"/>
              <w:bottom w:val="single" w:sz="6" w:space="0" w:color="auto"/>
              <w:right w:val="single" w:sz="6" w:space="0" w:color="auto"/>
            </w:tcBorders>
          </w:tcPr>
          <w:p w14:paraId="56111A2F" w14:textId="77777777" w:rsidR="00121957" w:rsidRPr="00D26284" w:rsidRDefault="00121957" w:rsidP="000832AE">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shd w:val="clear" w:color="auto" w:fill="auto"/>
          </w:tcPr>
          <w:p w14:paraId="69265E2E" w14:textId="0B21FC93" w:rsidR="00121957" w:rsidRPr="00D26284" w:rsidRDefault="00121957" w:rsidP="000832AE">
            <w:pPr>
              <w:rPr>
                <w:rFonts w:cs="Arial"/>
                <w:sz w:val="16"/>
                <w:szCs w:val="16"/>
              </w:rPr>
            </w:pP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7FF7F422" w14:textId="37C90DA1" w:rsidR="00121957" w:rsidRPr="00D26284" w:rsidRDefault="00EC6950" w:rsidP="00E44BED">
            <w:pPr>
              <w:rPr>
                <w:rFonts w:cs="Arial"/>
                <w:i/>
                <w:snapToGrid w:val="0"/>
                <w:color w:val="000000"/>
                <w:sz w:val="16"/>
                <w:szCs w:val="16"/>
              </w:rPr>
            </w:pPr>
            <w:r w:rsidRPr="00AA07E3">
              <w:rPr>
                <w:rFonts w:cs="Arial"/>
                <w:i/>
                <w:snapToGrid w:val="0"/>
                <w:color w:val="000000"/>
                <w:sz w:val="16"/>
                <w:szCs w:val="16"/>
              </w:rPr>
              <w:t>Genereer een oplopend volgnummer (binnen de delta) binnen de XAAB_SK (beginnend met 1</w:t>
            </w:r>
            <w:r>
              <w:rPr>
                <w:rFonts w:cs="Arial"/>
                <w:i/>
                <w:snapToGrid w:val="0"/>
                <w:color w:val="000000"/>
                <w:sz w:val="16"/>
                <w:szCs w:val="16"/>
              </w:rPr>
              <w:t xml:space="preserve"> bij</w:t>
            </w:r>
            <w:r w:rsidRPr="00AA07E3">
              <w:rPr>
                <w:rFonts w:cs="Arial"/>
                <w:i/>
                <w:snapToGrid w:val="0"/>
                <w:color w:val="000000"/>
                <w:sz w:val="16"/>
                <w:szCs w:val="16"/>
              </w:rPr>
              <w:t xml:space="preserve"> de laagste xaabe_mutatiebegin_ts</w:t>
            </w:r>
            <w:r w:rsidR="00E44BED">
              <w:rPr>
                <w:rFonts w:cs="Arial"/>
                <w:i/>
                <w:snapToGrid w:val="0"/>
                <w:color w:val="000000"/>
                <w:sz w:val="16"/>
                <w:szCs w:val="16"/>
              </w:rPr>
              <w:t>(oplopend)</w:t>
            </w:r>
            <w:r w:rsidRPr="00AA07E3">
              <w:rPr>
                <w:rFonts w:cs="Arial"/>
                <w:i/>
                <w:snapToGrid w:val="0"/>
                <w:color w:val="000000"/>
                <w:sz w:val="16"/>
                <w:szCs w:val="16"/>
              </w:rPr>
              <w:t xml:space="preserve"> oplopend met 1)</w:t>
            </w:r>
          </w:p>
        </w:tc>
      </w:tr>
      <w:tr w:rsidR="00121957" w:rsidRPr="00D26284" w14:paraId="41D675CA" w14:textId="77777777" w:rsidTr="000832AE">
        <w:trPr>
          <w:cantSplit/>
          <w:trHeight w:val="190"/>
        </w:trPr>
        <w:tc>
          <w:tcPr>
            <w:tcW w:w="1612" w:type="pct"/>
            <w:tcBorders>
              <w:top w:val="single" w:sz="6" w:space="0" w:color="auto"/>
              <w:left w:val="single" w:sz="6" w:space="0" w:color="auto"/>
              <w:bottom w:val="single" w:sz="6" w:space="0" w:color="auto"/>
              <w:right w:val="single" w:sz="6" w:space="0" w:color="auto"/>
            </w:tcBorders>
          </w:tcPr>
          <w:p w14:paraId="329C21FD" w14:textId="7AFC6BE3" w:rsidR="00121957" w:rsidRPr="00D26284" w:rsidRDefault="005C41FD" w:rsidP="000832AE">
            <w:pPr>
              <w:rPr>
                <w:rFonts w:cs="Arial"/>
                <w:sz w:val="16"/>
                <w:szCs w:val="16"/>
              </w:rPr>
            </w:pPr>
            <w:r w:rsidRPr="00D26284">
              <w:rPr>
                <w:rFonts w:cs="Arial"/>
                <w:sz w:val="16"/>
                <w:szCs w:val="16"/>
              </w:rPr>
              <w:t>XAABF_SOORTSALDO</w:t>
            </w:r>
          </w:p>
        </w:tc>
        <w:tc>
          <w:tcPr>
            <w:tcW w:w="177" w:type="pct"/>
            <w:tcBorders>
              <w:top w:val="single" w:sz="6" w:space="0" w:color="auto"/>
              <w:left w:val="single" w:sz="6" w:space="0" w:color="auto"/>
              <w:bottom w:val="single" w:sz="6" w:space="0" w:color="auto"/>
              <w:right w:val="single" w:sz="6" w:space="0" w:color="auto"/>
            </w:tcBorders>
          </w:tcPr>
          <w:p w14:paraId="2AD0C446" w14:textId="77777777" w:rsidR="00121957" w:rsidRPr="00D26284" w:rsidRDefault="00121957" w:rsidP="000832AE">
            <w:pPr>
              <w:rPr>
                <w:rFonts w:cs="Arial"/>
                <w:sz w:val="16"/>
                <w:szCs w:val="16"/>
              </w:rPr>
            </w:pPr>
          </w:p>
        </w:tc>
        <w:tc>
          <w:tcPr>
            <w:tcW w:w="246" w:type="pct"/>
            <w:tcBorders>
              <w:top w:val="single" w:sz="6" w:space="0" w:color="auto"/>
              <w:left w:val="single" w:sz="6" w:space="0" w:color="auto"/>
              <w:bottom w:val="single" w:sz="6" w:space="0" w:color="auto"/>
              <w:right w:val="single" w:sz="6" w:space="0" w:color="auto"/>
            </w:tcBorders>
          </w:tcPr>
          <w:p w14:paraId="26067158" w14:textId="77777777" w:rsidR="00121957" w:rsidRPr="00D26284" w:rsidRDefault="00121957" w:rsidP="000832AE">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shd w:val="clear" w:color="auto" w:fill="auto"/>
          </w:tcPr>
          <w:p w14:paraId="6037147C" w14:textId="568CC87B" w:rsidR="00121957" w:rsidRPr="00D26284" w:rsidRDefault="00127C42" w:rsidP="000832AE">
            <w:pPr>
              <w:rPr>
                <w:rFonts w:cs="Arial"/>
                <w:sz w:val="16"/>
                <w:szCs w:val="16"/>
              </w:rPr>
            </w:pPr>
            <w:r>
              <w:rPr>
                <w:rFonts w:cs="Arial"/>
                <w:sz w:val="16"/>
                <w:szCs w:val="16"/>
              </w:rPr>
              <w:t>HSEL</w:t>
            </w:r>
            <w:r w:rsidR="00121957" w:rsidRPr="00D26284">
              <w:rPr>
                <w:rFonts w:cs="Arial"/>
                <w:sz w:val="16"/>
                <w:szCs w:val="16"/>
              </w:rPr>
              <w:t>_RN330BOP</w:t>
            </w: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3C19B8E1" w14:textId="71F3F936" w:rsidR="00121957" w:rsidRPr="00D26284" w:rsidRDefault="004D3E8C" w:rsidP="000832AE">
            <w:pPr>
              <w:rPr>
                <w:rFonts w:cs="Arial"/>
                <w:snapToGrid w:val="0"/>
                <w:color w:val="000000"/>
                <w:sz w:val="16"/>
                <w:szCs w:val="16"/>
              </w:rPr>
            </w:pPr>
            <w:r w:rsidRPr="00D26284">
              <w:rPr>
                <w:rFonts w:cs="Arial"/>
                <w:snapToGrid w:val="0"/>
                <w:color w:val="000000"/>
                <w:sz w:val="16"/>
                <w:szCs w:val="16"/>
              </w:rPr>
              <w:t>RN330SOORT</w:t>
            </w:r>
          </w:p>
        </w:tc>
      </w:tr>
      <w:tr w:rsidR="00121957" w:rsidRPr="00D26284" w14:paraId="77A5F0DF" w14:textId="77777777" w:rsidTr="000832AE">
        <w:trPr>
          <w:cantSplit/>
          <w:trHeight w:val="190"/>
        </w:trPr>
        <w:tc>
          <w:tcPr>
            <w:tcW w:w="1612" w:type="pct"/>
            <w:tcBorders>
              <w:top w:val="single" w:sz="6" w:space="0" w:color="auto"/>
              <w:left w:val="single" w:sz="6" w:space="0" w:color="auto"/>
              <w:bottom w:val="single" w:sz="6" w:space="0" w:color="auto"/>
              <w:right w:val="single" w:sz="6" w:space="0" w:color="auto"/>
            </w:tcBorders>
          </w:tcPr>
          <w:p w14:paraId="5B71AF5B" w14:textId="01196F8A" w:rsidR="00121957" w:rsidRPr="00D26284" w:rsidRDefault="005C41FD" w:rsidP="000832AE">
            <w:pPr>
              <w:rPr>
                <w:rFonts w:cs="Arial"/>
                <w:sz w:val="16"/>
                <w:szCs w:val="16"/>
              </w:rPr>
            </w:pPr>
            <w:r w:rsidRPr="00D26284">
              <w:rPr>
                <w:rFonts w:cs="Arial"/>
                <w:sz w:val="16"/>
                <w:szCs w:val="16"/>
              </w:rPr>
              <w:t>XAABF</w:t>
            </w:r>
            <w:r w:rsidR="00121957" w:rsidRPr="00D26284">
              <w:rPr>
                <w:rFonts w:cs="Arial"/>
                <w:sz w:val="16"/>
                <w:szCs w:val="16"/>
              </w:rPr>
              <w:t>_VALUTA</w:t>
            </w:r>
          </w:p>
        </w:tc>
        <w:tc>
          <w:tcPr>
            <w:tcW w:w="177" w:type="pct"/>
            <w:tcBorders>
              <w:top w:val="single" w:sz="6" w:space="0" w:color="auto"/>
              <w:left w:val="single" w:sz="6" w:space="0" w:color="auto"/>
              <w:bottom w:val="single" w:sz="6" w:space="0" w:color="auto"/>
              <w:right w:val="single" w:sz="6" w:space="0" w:color="auto"/>
            </w:tcBorders>
          </w:tcPr>
          <w:p w14:paraId="33612242" w14:textId="77777777" w:rsidR="00121957" w:rsidRPr="00D26284" w:rsidRDefault="00121957" w:rsidP="000832AE">
            <w:pPr>
              <w:rPr>
                <w:rFonts w:cs="Arial"/>
                <w:sz w:val="16"/>
                <w:szCs w:val="16"/>
              </w:rPr>
            </w:pPr>
          </w:p>
        </w:tc>
        <w:tc>
          <w:tcPr>
            <w:tcW w:w="246" w:type="pct"/>
            <w:tcBorders>
              <w:top w:val="single" w:sz="6" w:space="0" w:color="auto"/>
              <w:left w:val="single" w:sz="6" w:space="0" w:color="auto"/>
              <w:bottom w:val="single" w:sz="6" w:space="0" w:color="auto"/>
              <w:right w:val="single" w:sz="6" w:space="0" w:color="auto"/>
            </w:tcBorders>
          </w:tcPr>
          <w:p w14:paraId="306BFC8B" w14:textId="77777777" w:rsidR="00121957" w:rsidRPr="00D26284" w:rsidRDefault="00121957" w:rsidP="000832AE">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shd w:val="clear" w:color="auto" w:fill="auto"/>
          </w:tcPr>
          <w:p w14:paraId="39C42DAC" w14:textId="37AC875A" w:rsidR="00121957" w:rsidRPr="00D26284" w:rsidRDefault="00127C42" w:rsidP="000832AE">
            <w:pPr>
              <w:rPr>
                <w:rFonts w:cs="Arial"/>
                <w:sz w:val="16"/>
                <w:szCs w:val="16"/>
              </w:rPr>
            </w:pPr>
            <w:r>
              <w:rPr>
                <w:rFonts w:cs="Arial"/>
                <w:sz w:val="16"/>
                <w:szCs w:val="16"/>
              </w:rPr>
              <w:t>HSEL</w:t>
            </w:r>
            <w:r w:rsidR="00121957" w:rsidRPr="00D26284">
              <w:rPr>
                <w:rFonts w:cs="Arial"/>
                <w:sz w:val="16"/>
                <w:szCs w:val="16"/>
              </w:rPr>
              <w:t>_RN330BOP</w:t>
            </w: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3618FCC5" w14:textId="70D14F8D" w:rsidR="00121957" w:rsidRPr="00D26284" w:rsidRDefault="00121957" w:rsidP="000832AE">
            <w:pPr>
              <w:rPr>
                <w:rFonts w:cs="Arial"/>
                <w:snapToGrid w:val="0"/>
                <w:color w:val="000000"/>
                <w:sz w:val="16"/>
                <w:szCs w:val="16"/>
              </w:rPr>
            </w:pPr>
            <w:r w:rsidRPr="00D26284">
              <w:rPr>
                <w:rFonts w:cs="Arial"/>
                <w:snapToGrid w:val="0"/>
                <w:color w:val="000000"/>
                <w:sz w:val="16"/>
                <w:szCs w:val="16"/>
              </w:rPr>
              <w:t>RN330VALUTA</w:t>
            </w:r>
          </w:p>
        </w:tc>
      </w:tr>
      <w:tr w:rsidR="00121957" w:rsidRPr="00D26284" w14:paraId="76DF280B" w14:textId="77777777" w:rsidTr="000832AE">
        <w:trPr>
          <w:cantSplit/>
          <w:trHeight w:val="190"/>
        </w:trPr>
        <w:tc>
          <w:tcPr>
            <w:tcW w:w="1612" w:type="pct"/>
            <w:tcBorders>
              <w:top w:val="single" w:sz="6" w:space="0" w:color="auto"/>
              <w:left w:val="single" w:sz="6" w:space="0" w:color="auto"/>
              <w:bottom w:val="single" w:sz="6" w:space="0" w:color="auto"/>
              <w:right w:val="single" w:sz="6" w:space="0" w:color="auto"/>
            </w:tcBorders>
          </w:tcPr>
          <w:p w14:paraId="34169D03" w14:textId="601130C8" w:rsidR="00121957" w:rsidRPr="00D26284" w:rsidRDefault="005C41FD" w:rsidP="000832AE">
            <w:pPr>
              <w:rPr>
                <w:rFonts w:cs="Arial"/>
                <w:sz w:val="16"/>
                <w:szCs w:val="16"/>
              </w:rPr>
            </w:pPr>
            <w:r w:rsidRPr="00D26284">
              <w:rPr>
                <w:rFonts w:cs="Arial"/>
                <w:sz w:val="16"/>
                <w:szCs w:val="16"/>
              </w:rPr>
              <w:t>XAABF</w:t>
            </w:r>
            <w:r w:rsidR="00121957" w:rsidRPr="00D26284">
              <w:rPr>
                <w:rFonts w:cs="Arial"/>
                <w:sz w:val="16"/>
                <w:szCs w:val="16"/>
              </w:rPr>
              <w:t>_BEDRAGHOOGTE</w:t>
            </w:r>
          </w:p>
        </w:tc>
        <w:tc>
          <w:tcPr>
            <w:tcW w:w="177" w:type="pct"/>
            <w:tcBorders>
              <w:top w:val="single" w:sz="6" w:space="0" w:color="auto"/>
              <w:left w:val="single" w:sz="6" w:space="0" w:color="auto"/>
              <w:bottom w:val="single" w:sz="6" w:space="0" w:color="auto"/>
              <w:right w:val="single" w:sz="6" w:space="0" w:color="auto"/>
            </w:tcBorders>
          </w:tcPr>
          <w:p w14:paraId="62925B9F" w14:textId="77777777" w:rsidR="00121957" w:rsidRPr="00D26284" w:rsidRDefault="00121957" w:rsidP="000832AE">
            <w:pPr>
              <w:rPr>
                <w:rFonts w:cs="Arial"/>
                <w:sz w:val="16"/>
                <w:szCs w:val="16"/>
              </w:rPr>
            </w:pPr>
          </w:p>
        </w:tc>
        <w:tc>
          <w:tcPr>
            <w:tcW w:w="246" w:type="pct"/>
            <w:tcBorders>
              <w:top w:val="single" w:sz="6" w:space="0" w:color="auto"/>
              <w:left w:val="single" w:sz="6" w:space="0" w:color="auto"/>
              <w:bottom w:val="single" w:sz="6" w:space="0" w:color="auto"/>
              <w:right w:val="single" w:sz="6" w:space="0" w:color="auto"/>
            </w:tcBorders>
          </w:tcPr>
          <w:p w14:paraId="23D1D34E" w14:textId="77777777" w:rsidR="00121957" w:rsidRPr="00D26284" w:rsidRDefault="00121957" w:rsidP="000832AE">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tcPr>
          <w:p w14:paraId="43A42A6E" w14:textId="28E5B57B" w:rsidR="00121957" w:rsidRPr="00D26284" w:rsidRDefault="00127C42" w:rsidP="000832AE">
            <w:pPr>
              <w:rPr>
                <w:rFonts w:cs="Arial"/>
                <w:sz w:val="16"/>
                <w:szCs w:val="16"/>
              </w:rPr>
            </w:pPr>
            <w:r>
              <w:rPr>
                <w:rFonts w:cs="Arial"/>
                <w:sz w:val="16"/>
                <w:szCs w:val="16"/>
              </w:rPr>
              <w:t>HSEL</w:t>
            </w:r>
            <w:r w:rsidR="00121957" w:rsidRPr="00D26284">
              <w:rPr>
                <w:rFonts w:cs="Arial"/>
                <w:sz w:val="16"/>
                <w:szCs w:val="16"/>
              </w:rPr>
              <w:t>_RN330BOP</w:t>
            </w:r>
          </w:p>
        </w:tc>
        <w:tc>
          <w:tcPr>
            <w:tcW w:w="1875" w:type="pct"/>
            <w:tcBorders>
              <w:top w:val="single" w:sz="6" w:space="0" w:color="auto"/>
              <w:left w:val="single" w:sz="6" w:space="0" w:color="auto"/>
              <w:bottom w:val="single" w:sz="6" w:space="0" w:color="auto"/>
              <w:right w:val="single" w:sz="6" w:space="0" w:color="auto"/>
            </w:tcBorders>
          </w:tcPr>
          <w:p w14:paraId="0BFCA8AA" w14:textId="0F7000D6" w:rsidR="00121957" w:rsidRPr="00D26284" w:rsidRDefault="00121957" w:rsidP="000832AE">
            <w:pPr>
              <w:rPr>
                <w:rFonts w:cs="Arial"/>
                <w:sz w:val="16"/>
                <w:szCs w:val="16"/>
              </w:rPr>
            </w:pPr>
            <w:r w:rsidRPr="00D26284">
              <w:rPr>
                <w:rFonts w:cs="Arial"/>
                <w:sz w:val="16"/>
                <w:szCs w:val="16"/>
              </w:rPr>
              <w:t>RN330BDRHOOGTE</w:t>
            </w:r>
          </w:p>
        </w:tc>
      </w:tr>
      <w:tr w:rsidR="00121957" w:rsidRPr="00D26284" w14:paraId="0A0C6E88" w14:textId="77777777" w:rsidTr="000832AE">
        <w:trPr>
          <w:cantSplit/>
          <w:trHeight w:val="190"/>
        </w:trPr>
        <w:tc>
          <w:tcPr>
            <w:tcW w:w="1612" w:type="pct"/>
            <w:tcBorders>
              <w:top w:val="single" w:sz="6" w:space="0" w:color="auto"/>
              <w:left w:val="single" w:sz="6" w:space="0" w:color="auto"/>
              <w:bottom w:val="single" w:sz="6" w:space="0" w:color="auto"/>
              <w:right w:val="single" w:sz="6" w:space="0" w:color="auto"/>
            </w:tcBorders>
          </w:tcPr>
          <w:p w14:paraId="6A10273A" w14:textId="469FE794" w:rsidR="00121957" w:rsidRPr="00D26284" w:rsidRDefault="005C41FD" w:rsidP="000832AE">
            <w:pPr>
              <w:rPr>
                <w:rFonts w:cs="Arial"/>
                <w:sz w:val="16"/>
                <w:szCs w:val="16"/>
              </w:rPr>
            </w:pPr>
            <w:r w:rsidRPr="00D26284">
              <w:rPr>
                <w:rFonts w:cs="Arial"/>
                <w:sz w:val="16"/>
                <w:szCs w:val="16"/>
              </w:rPr>
              <w:t>XAABF</w:t>
            </w:r>
            <w:r w:rsidR="00121957" w:rsidRPr="00D26284">
              <w:rPr>
                <w:rFonts w:cs="Arial"/>
                <w:sz w:val="16"/>
                <w:szCs w:val="16"/>
              </w:rPr>
              <w:t>_BEDRAGHOOGTE_IN_EURO</w:t>
            </w:r>
          </w:p>
        </w:tc>
        <w:tc>
          <w:tcPr>
            <w:tcW w:w="177" w:type="pct"/>
            <w:tcBorders>
              <w:top w:val="single" w:sz="6" w:space="0" w:color="auto"/>
              <w:left w:val="single" w:sz="6" w:space="0" w:color="auto"/>
              <w:bottom w:val="single" w:sz="6" w:space="0" w:color="auto"/>
              <w:right w:val="single" w:sz="6" w:space="0" w:color="auto"/>
            </w:tcBorders>
          </w:tcPr>
          <w:p w14:paraId="08BDD861" w14:textId="77777777" w:rsidR="00121957" w:rsidRPr="00D26284" w:rsidRDefault="00121957" w:rsidP="000832AE">
            <w:pPr>
              <w:rPr>
                <w:rFonts w:cs="Arial"/>
                <w:sz w:val="16"/>
                <w:szCs w:val="16"/>
              </w:rPr>
            </w:pPr>
          </w:p>
        </w:tc>
        <w:tc>
          <w:tcPr>
            <w:tcW w:w="246" w:type="pct"/>
            <w:tcBorders>
              <w:top w:val="single" w:sz="6" w:space="0" w:color="auto"/>
              <w:left w:val="single" w:sz="6" w:space="0" w:color="auto"/>
              <w:bottom w:val="single" w:sz="6" w:space="0" w:color="auto"/>
              <w:right w:val="single" w:sz="6" w:space="0" w:color="auto"/>
            </w:tcBorders>
          </w:tcPr>
          <w:p w14:paraId="7622C1D3" w14:textId="77777777" w:rsidR="00121957" w:rsidRPr="00D26284" w:rsidRDefault="00121957" w:rsidP="000832AE">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tcPr>
          <w:p w14:paraId="2E72AB86" w14:textId="56DCBA5A" w:rsidR="00121957" w:rsidRPr="00D26284" w:rsidRDefault="00127C42" w:rsidP="000832AE">
            <w:pPr>
              <w:rPr>
                <w:rFonts w:cs="Arial"/>
                <w:sz w:val="16"/>
                <w:szCs w:val="16"/>
              </w:rPr>
            </w:pPr>
            <w:r>
              <w:rPr>
                <w:rFonts w:cs="Arial"/>
                <w:sz w:val="16"/>
                <w:szCs w:val="16"/>
              </w:rPr>
              <w:t>HSEL</w:t>
            </w:r>
            <w:r w:rsidR="00121957" w:rsidRPr="00D26284">
              <w:rPr>
                <w:rFonts w:cs="Arial"/>
                <w:sz w:val="16"/>
                <w:szCs w:val="16"/>
              </w:rPr>
              <w:t>_RN330BOP</w:t>
            </w:r>
          </w:p>
        </w:tc>
        <w:tc>
          <w:tcPr>
            <w:tcW w:w="1875" w:type="pct"/>
            <w:tcBorders>
              <w:top w:val="single" w:sz="6" w:space="0" w:color="auto"/>
              <w:left w:val="single" w:sz="6" w:space="0" w:color="auto"/>
              <w:bottom w:val="single" w:sz="6" w:space="0" w:color="auto"/>
              <w:right w:val="single" w:sz="6" w:space="0" w:color="auto"/>
            </w:tcBorders>
          </w:tcPr>
          <w:p w14:paraId="002AEE81" w14:textId="6CE5F9C4" w:rsidR="00121957" w:rsidRPr="00D26284" w:rsidRDefault="00121957" w:rsidP="000832AE">
            <w:pPr>
              <w:rPr>
                <w:rFonts w:cs="Arial"/>
                <w:sz w:val="16"/>
                <w:szCs w:val="16"/>
              </w:rPr>
            </w:pPr>
            <w:r w:rsidRPr="00D26284">
              <w:rPr>
                <w:rFonts w:cs="Arial"/>
                <w:sz w:val="16"/>
                <w:szCs w:val="16"/>
              </w:rPr>
              <w:t>RN330BDRHOOGTEEUR</w:t>
            </w:r>
          </w:p>
        </w:tc>
      </w:tr>
    </w:tbl>
    <w:p w14:paraId="5BFE56DE" w14:textId="55F74F4F" w:rsidR="00001ECA" w:rsidRPr="0054792E" w:rsidRDefault="00001ECA" w:rsidP="00001ECA">
      <w:pPr>
        <w:pStyle w:val="Kop2"/>
      </w:pPr>
      <w:bookmarkStart w:id="1417" w:name="_Toc7616291"/>
      <w:r w:rsidRPr="0054792E">
        <w:t>Hoofdselectie</w:t>
      </w:r>
      <w:bookmarkEnd w:id="1417"/>
      <w:r w:rsidRPr="0054792E">
        <w:t xml:space="preserve"> </w:t>
      </w:r>
    </w:p>
    <w:p w14:paraId="023DD6AA" w14:textId="77777777" w:rsidR="005E6143" w:rsidRPr="005E6143" w:rsidRDefault="005E6143" w:rsidP="00ED31EF">
      <w:r w:rsidRPr="005E6143">
        <w:rPr>
          <w:b/>
        </w:rPr>
        <w:t>Functionele beschrijving:</w:t>
      </w:r>
    </w:p>
    <w:p w14:paraId="1960D80E" w14:textId="422DE057" w:rsidR="005E6143" w:rsidRDefault="005E6143" w:rsidP="005E6143">
      <w:pPr>
        <w:pStyle w:val="Standaardinspringing"/>
        <w:ind w:left="0" w:firstLine="0"/>
      </w:pPr>
      <w:r w:rsidRPr="0054792E">
        <w:t>Selecteer alle</w:t>
      </w:r>
      <w:r>
        <w:t xml:space="preserve"> Rekening-gegevens uit RBG (tabel </w:t>
      </w:r>
      <w:r w:rsidR="0095502F">
        <w:t>HSEL_RN310REK</w:t>
      </w:r>
      <w:r>
        <w:t>.</w:t>
      </w:r>
      <w:r w:rsidRPr="0054792E">
        <w:t xml:space="preserve"> </w:t>
      </w:r>
    </w:p>
    <w:p w14:paraId="334D4F94" w14:textId="4DABC3B2" w:rsidR="005E6143" w:rsidRPr="0054792E" w:rsidRDefault="005E6143" w:rsidP="005E6143">
      <w:pPr>
        <w:pStyle w:val="Standaardinspringing"/>
        <w:ind w:left="0" w:firstLine="0"/>
      </w:pPr>
      <w:r>
        <w:t xml:space="preserve">Zoek daarbij alle </w:t>
      </w:r>
      <w:r w:rsidRPr="0054792E">
        <w:t xml:space="preserve">Bedragopgave-gegevens uit RBG (tabel </w:t>
      </w:r>
      <w:r w:rsidR="00127C42">
        <w:t>HSEL</w:t>
      </w:r>
      <w:r w:rsidRPr="0054792E">
        <w:t xml:space="preserve">_RN330BOP) </w:t>
      </w:r>
      <w:r>
        <w:t>waarbij BedragType = “S” (Saldo)</w:t>
      </w:r>
      <w:r>
        <w:rPr>
          <w:szCs w:val="19"/>
        </w:rPr>
        <w:t>.</w:t>
      </w:r>
    </w:p>
    <w:p w14:paraId="766EF828" w14:textId="77777777" w:rsidR="005E6143" w:rsidRDefault="005E6143" w:rsidP="005E6143">
      <w:pPr>
        <w:pStyle w:val="Standaardinspringing"/>
        <w:ind w:left="0" w:firstLine="0"/>
      </w:pPr>
      <w:r w:rsidRPr="0054792E">
        <w:t xml:space="preserve">Maak vervolgens van deze gegevens een lijst met unieke voorkomens van Business Keys </w:t>
      </w:r>
      <w:r>
        <w:t>en XAABB_MUTATIEBEGIN_TS.</w:t>
      </w:r>
    </w:p>
    <w:p w14:paraId="0D8B3797" w14:textId="77777777" w:rsidR="005E6143" w:rsidRPr="00614FA7" w:rsidRDefault="005E6143" w:rsidP="00ED31EF">
      <w:pPr>
        <w:pStyle w:val="Standaardinspringing"/>
      </w:pPr>
    </w:p>
    <w:p w14:paraId="7D47ACF8" w14:textId="77777777" w:rsidR="00001ECA" w:rsidRPr="00761422" w:rsidRDefault="00001ECA" w:rsidP="00ED31EF">
      <w:r w:rsidRPr="00761422">
        <w:rPr>
          <w:b/>
        </w:rPr>
        <w:t>Selectiepad:</w:t>
      </w:r>
    </w:p>
    <w:p w14:paraId="65E14F51" w14:textId="75044A30" w:rsidR="00001172" w:rsidRDefault="0095502F" w:rsidP="00001172">
      <w:pPr>
        <w:pStyle w:val="Standaardinspringing"/>
        <w:ind w:left="0" w:firstLine="0"/>
      </w:pPr>
      <w:r>
        <w:t xml:space="preserve">HSEL_RN310REK </w:t>
      </w:r>
    </w:p>
    <w:p w14:paraId="0FACC194" w14:textId="77777777" w:rsidR="00001172" w:rsidRPr="0054792E" w:rsidRDefault="00001172" w:rsidP="00001172">
      <w:pPr>
        <w:pStyle w:val="Standaardinspringing"/>
        <w:ind w:left="0" w:firstLine="0"/>
      </w:pPr>
      <w:r w:rsidRPr="0054792E">
        <w:t xml:space="preserve">         </w:t>
      </w:r>
      <w:r w:rsidRPr="0054792E">
        <w:sym w:font="Wingdings" w:char="F0E2"/>
      </w:r>
      <w:r w:rsidRPr="0054792E">
        <w:t xml:space="preserve"> </w:t>
      </w:r>
      <w:r w:rsidRPr="00FB573A">
        <w:rPr>
          <w:color w:val="7F7F7F" w:themeColor="text1" w:themeTint="80"/>
          <w:sz w:val="16"/>
          <w:szCs w:val="16"/>
        </w:rPr>
        <w:t>(</w:t>
      </w:r>
      <w:r>
        <w:rPr>
          <w:color w:val="7F7F7F" w:themeColor="text1" w:themeTint="80"/>
          <w:sz w:val="16"/>
          <w:szCs w:val="16"/>
        </w:rPr>
        <w:t xml:space="preserve">inner </w:t>
      </w:r>
      <w:r w:rsidRPr="00FB573A">
        <w:rPr>
          <w:color w:val="7F7F7F" w:themeColor="text1" w:themeTint="80"/>
          <w:sz w:val="16"/>
          <w:szCs w:val="16"/>
        </w:rPr>
        <w:t>join)</w:t>
      </w:r>
      <w:r w:rsidRPr="0054792E" w:rsidDel="000B25C9">
        <w:rPr>
          <w:color w:val="7F7F7F" w:themeColor="text1" w:themeTint="80"/>
          <w:sz w:val="16"/>
          <w:szCs w:val="16"/>
        </w:rPr>
        <w:t xml:space="preserve"> </w:t>
      </w:r>
    </w:p>
    <w:p w14:paraId="718AF47F" w14:textId="517F684B" w:rsidR="00001172" w:rsidRPr="0054792E" w:rsidRDefault="00127C42" w:rsidP="00001172">
      <w:pPr>
        <w:pStyle w:val="Standaardinspringing"/>
        <w:ind w:left="0" w:firstLine="0"/>
      </w:pPr>
      <w:r>
        <w:t>HSEL</w:t>
      </w:r>
      <w:r w:rsidR="00001172" w:rsidRPr="0054792E">
        <w:t>_RN330BOP</w:t>
      </w:r>
    </w:p>
    <w:p w14:paraId="7AD2B301" w14:textId="77777777" w:rsidR="00001172" w:rsidRPr="00AE0711" w:rsidRDefault="00001172" w:rsidP="00001172">
      <w:pPr>
        <w:pStyle w:val="Standaardinspringing"/>
        <w:ind w:left="0" w:firstLine="0"/>
      </w:pPr>
      <w:r w:rsidRPr="00AE0711">
        <w:t xml:space="preserve">         </w:t>
      </w:r>
      <w:r w:rsidRPr="00AE0711">
        <w:sym w:font="Wingdings" w:char="F0E2"/>
      </w:r>
      <w:r w:rsidRPr="00AE0711">
        <w:t xml:space="preserve"> </w:t>
      </w:r>
      <w:r w:rsidRPr="00FB573A">
        <w:rPr>
          <w:color w:val="7F7F7F" w:themeColor="text1" w:themeTint="80"/>
          <w:sz w:val="16"/>
          <w:szCs w:val="16"/>
        </w:rPr>
        <w:t>(</w:t>
      </w:r>
      <w:r>
        <w:rPr>
          <w:color w:val="7F7F7F" w:themeColor="text1" w:themeTint="80"/>
          <w:sz w:val="16"/>
          <w:szCs w:val="16"/>
        </w:rPr>
        <w:t xml:space="preserve">inner </w:t>
      </w:r>
      <w:r w:rsidRPr="00FB573A">
        <w:rPr>
          <w:color w:val="7F7F7F" w:themeColor="text1" w:themeTint="80"/>
          <w:sz w:val="16"/>
          <w:szCs w:val="16"/>
        </w:rPr>
        <w:t>join)</w:t>
      </w:r>
    </w:p>
    <w:p w14:paraId="002A2BC6" w14:textId="6CDDE886" w:rsidR="00001172" w:rsidRDefault="00001172" w:rsidP="00001172">
      <w:pPr>
        <w:pStyle w:val="Standaardinspringing"/>
        <w:ind w:left="0" w:firstLine="0"/>
      </w:pPr>
      <w:r w:rsidRPr="00E844F8">
        <w:t>H_FIN_</w:t>
      </w:r>
      <w:r>
        <w:t>MELDING</w:t>
      </w:r>
    </w:p>
    <w:p w14:paraId="182E5338" w14:textId="77777777" w:rsidR="00001172" w:rsidRDefault="00001172" w:rsidP="00001172">
      <w:pPr>
        <w:pStyle w:val="Standaardinspringing"/>
        <w:ind w:left="0" w:firstLine="0"/>
      </w:pPr>
    </w:p>
    <w:p w14:paraId="5AE67001" w14:textId="4B228F06" w:rsidR="00001ECA" w:rsidRPr="00ED31EF" w:rsidRDefault="00001ECA" w:rsidP="00ED31EF">
      <w:pPr>
        <w:rPr>
          <w:b/>
        </w:rPr>
      </w:pPr>
      <w:r w:rsidRPr="00ED31EF">
        <w:rPr>
          <w:b/>
        </w:rPr>
        <w:t>Kolommen en condities:</w:t>
      </w:r>
      <w:r w:rsidR="00EC6950" w:rsidRPr="00ED31EF" w:rsidDel="00EC6950">
        <w:rPr>
          <w:b/>
        </w:rPr>
        <w:t xml:space="preserve"> </w:t>
      </w:r>
    </w:p>
    <w:tbl>
      <w:tblPr>
        <w:tblW w:w="9609" w:type="dxa"/>
        <w:tblLayout w:type="fixed"/>
        <w:tblCellMar>
          <w:left w:w="70" w:type="dxa"/>
          <w:right w:w="70" w:type="dxa"/>
        </w:tblCellMar>
        <w:tblLook w:val="0000" w:firstRow="0" w:lastRow="0" w:firstColumn="0" w:lastColumn="0" w:noHBand="0" w:noVBand="0"/>
      </w:tblPr>
      <w:tblGrid>
        <w:gridCol w:w="3823"/>
        <w:gridCol w:w="425"/>
        <w:gridCol w:w="5361"/>
      </w:tblGrid>
      <w:tr w:rsidR="00EC6950" w:rsidRPr="003C60BB" w14:paraId="0FDEF59A" w14:textId="77777777" w:rsidTr="00E40AC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43B5AD8" w14:textId="409EFDE9" w:rsidR="00EC6950" w:rsidRDefault="0095502F" w:rsidP="00E40AC5">
            <w:pPr>
              <w:rPr>
                <w:b/>
                <w:sz w:val="16"/>
                <w:szCs w:val="16"/>
              </w:rPr>
            </w:pPr>
            <w:r>
              <w:rPr>
                <w:b/>
                <w:sz w:val="16"/>
                <w:szCs w:val="16"/>
              </w:rPr>
              <w:t xml:space="preserve">HSEL_RN310REK </w:t>
            </w:r>
            <w:r w:rsidR="00EC6950" w:rsidRPr="00D26284">
              <w:rPr>
                <w:b/>
                <w:sz w:val="16"/>
                <w:szCs w:val="16"/>
              </w:rPr>
              <w:t xml:space="preserve"> (alias: R</w:t>
            </w:r>
            <w:r w:rsidR="00001172">
              <w:rPr>
                <w:b/>
                <w:sz w:val="16"/>
                <w:szCs w:val="16"/>
              </w:rPr>
              <w:t>1</w:t>
            </w:r>
            <w:r w:rsidR="00EC6950" w:rsidRPr="00D26284">
              <w:rPr>
                <w:b/>
                <w:sz w:val="16"/>
                <w:szCs w:val="16"/>
              </w:rPr>
              <w:t>)</w:t>
            </w:r>
          </w:p>
          <w:p w14:paraId="0CCD3F09" w14:textId="77777777" w:rsidR="00001172" w:rsidRPr="003C60BB" w:rsidRDefault="00001172" w:rsidP="00E40AC5">
            <w:pP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8F7E5A1" w14:textId="77777777" w:rsidR="00EC6950" w:rsidRPr="008254F2" w:rsidRDefault="00EC6950" w:rsidP="00E40AC5">
            <w:pPr>
              <w:ind w:right="-70"/>
              <w:rPr>
                <w:rFonts w:cs="Arial"/>
                <w:sz w:val="16"/>
                <w:szCs w:val="16"/>
              </w:rPr>
            </w:pPr>
            <w:r w:rsidRPr="00D26284">
              <w:rPr>
                <w:b/>
                <w:sz w:val="16"/>
                <w:szCs w:val="16"/>
              </w:rPr>
              <w:t>Sel.</w:t>
            </w:r>
          </w:p>
        </w:tc>
        <w:tc>
          <w:tcPr>
            <w:tcW w:w="536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9313585" w14:textId="77777777" w:rsidR="00EC6950" w:rsidRPr="00214B48" w:rsidRDefault="00EC6950" w:rsidP="00E40AC5">
            <w:pPr>
              <w:rPr>
                <w:rFonts w:cs="Arial"/>
                <w:sz w:val="16"/>
                <w:szCs w:val="16"/>
              </w:rPr>
            </w:pPr>
            <w:r w:rsidRPr="00D26284">
              <w:rPr>
                <w:b/>
                <w:sz w:val="16"/>
                <w:szCs w:val="16"/>
              </w:rPr>
              <w:t>Conditie</w:t>
            </w:r>
          </w:p>
        </w:tc>
      </w:tr>
      <w:tr w:rsidR="00EC6950" w:rsidRPr="003C60BB" w14:paraId="76F17ACD" w14:textId="77777777" w:rsidTr="00ED31EF">
        <w:trPr>
          <w:cantSplit/>
          <w:trHeight w:val="267"/>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3CBED4A" w14:textId="1FD0DCEA" w:rsidR="00EC6950" w:rsidRPr="003C60BB" w:rsidRDefault="00EC6950" w:rsidP="00E40AC5">
            <w:pPr>
              <w:rPr>
                <w:b/>
                <w:sz w:val="16"/>
                <w:szCs w:val="16"/>
              </w:rPr>
            </w:pPr>
            <w:r w:rsidRPr="00D26284">
              <w:rPr>
                <w:rFonts w:cs="Arial"/>
                <w:sz w:val="16"/>
                <w:szCs w:val="16"/>
              </w:rPr>
              <w:t>RN310INDVERWERKING</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15B0EBF" w14:textId="77777777" w:rsidR="00EC6950" w:rsidRPr="008254F2" w:rsidRDefault="00EC6950" w:rsidP="00E40AC5">
            <w:pPr>
              <w:ind w:right="-70"/>
              <w:rPr>
                <w:b/>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3D516737" w14:textId="77777777" w:rsidR="00EC6950" w:rsidRPr="00214B48" w:rsidRDefault="00EC6950" w:rsidP="00E40AC5">
            <w:pPr>
              <w:rPr>
                <w:b/>
                <w:sz w:val="16"/>
                <w:szCs w:val="16"/>
              </w:rPr>
            </w:pPr>
          </w:p>
        </w:tc>
      </w:tr>
      <w:tr w:rsidR="00EC6950" w:rsidRPr="003C60BB" w14:paraId="036EFF8E" w14:textId="77777777" w:rsidTr="00E40AC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900F1CD" w14:textId="2AB7C46B" w:rsidR="00EC6950" w:rsidRPr="003C60BB" w:rsidRDefault="00EC6950" w:rsidP="00E40AC5">
            <w:pPr>
              <w:rPr>
                <w:rFonts w:cs="Arial"/>
                <w:sz w:val="16"/>
                <w:szCs w:val="16"/>
              </w:rPr>
            </w:pPr>
            <w:r w:rsidRPr="00D26284">
              <w:rPr>
                <w:rFonts w:cs="Arial"/>
                <w:sz w:val="16"/>
                <w:szCs w:val="16"/>
              </w:rPr>
              <w:t>RN310RSINBRN</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4490B88" w14:textId="77777777" w:rsidR="00EC6950" w:rsidRPr="008254F2" w:rsidRDefault="00EC6950" w:rsidP="00E40AC5">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214C33E1" w14:textId="77777777" w:rsidR="00EC6950" w:rsidRPr="00214B48" w:rsidRDefault="00EC6950" w:rsidP="00E40AC5">
            <w:pPr>
              <w:rPr>
                <w:rFonts w:cs="Arial"/>
                <w:sz w:val="16"/>
                <w:szCs w:val="16"/>
              </w:rPr>
            </w:pPr>
          </w:p>
        </w:tc>
      </w:tr>
      <w:tr w:rsidR="00EC6950" w:rsidRPr="003C60BB" w14:paraId="3791EE48" w14:textId="77777777" w:rsidTr="00E40AC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544EA2A2" w14:textId="66F6F451" w:rsidR="00EC6950" w:rsidRPr="003C60BB" w:rsidRDefault="00EC6950" w:rsidP="00E40AC5">
            <w:pPr>
              <w:rPr>
                <w:snapToGrid w:val="0"/>
                <w:color w:val="000000"/>
                <w:sz w:val="16"/>
                <w:szCs w:val="16"/>
                <w:highlight w:val="yellow"/>
              </w:rPr>
            </w:pPr>
            <w:r w:rsidRPr="00D26284">
              <w:rPr>
                <w:rFonts w:cs="Arial"/>
                <w:sz w:val="16"/>
                <w:szCs w:val="16"/>
              </w:rPr>
              <w:t>RN310VALUTAJAAR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7C1F598" w14:textId="77777777" w:rsidR="00EC6950" w:rsidRPr="008254F2" w:rsidRDefault="00EC6950" w:rsidP="00E40AC5">
            <w:pPr>
              <w:ind w:right="-70"/>
              <w:rPr>
                <w:rFonts w:cs="Arial"/>
                <w:sz w:val="16"/>
                <w:szCs w:val="16"/>
                <w:highlight w:val="yellow"/>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16F7B2C5" w14:textId="77777777" w:rsidR="00EC6950" w:rsidRPr="00530FE9" w:rsidRDefault="00EC6950" w:rsidP="00E40AC5">
            <w:pPr>
              <w:rPr>
                <w:rFonts w:cs="Arial"/>
                <w:sz w:val="16"/>
                <w:szCs w:val="16"/>
                <w:highlight w:val="yellow"/>
              </w:rPr>
            </w:pPr>
          </w:p>
        </w:tc>
      </w:tr>
      <w:tr w:rsidR="00EC6950" w:rsidRPr="003C60BB" w14:paraId="01E928E7" w14:textId="77777777" w:rsidTr="00E40AC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46F1B44" w14:textId="2B07B127" w:rsidR="00EC6950" w:rsidRPr="003C60BB" w:rsidRDefault="00EC6950" w:rsidP="00E40AC5">
            <w:pPr>
              <w:rPr>
                <w:snapToGrid w:val="0"/>
                <w:color w:val="000000"/>
                <w:sz w:val="16"/>
                <w:szCs w:val="16"/>
                <w:highlight w:val="yellow"/>
              </w:rPr>
            </w:pPr>
            <w:r w:rsidRPr="00D26284">
              <w:rPr>
                <w:rFonts w:cs="Arial"/>
                <w:snapToGrid w:val="0"/>
                <w:sz w:val="16"/>
                <w:szCs w:val="16"/>
              </w:rPr>
              <w:t>RN310PRODUCTID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575FB1C" w14:textId="77777777" w:rsidR="00EC6950" w:rsidRPr="008254F2" w:rsidRDefault="00EC6950" w:rsidP="00E40AC5">
            <w:pPr>
              <w:ind w:right="-70"/>
              <w:rPr>
                <w:rFonts w:cs="Arial"/>
                <w:sz w:val="16"/>
                <w:szCs w:val="16"/>
                <w:highlight w:val="yellow"/>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A2F414D" w14:textId="77777777" w:rsidR="00EC6950" w:rsidRPr="00530FE9" w:rsidRDefault="00EC6950" w:rsidP="00E40AC5">
            <w:pPr>
              <w:rPr>
                <w:rFonts w:cs="Arial"/>
                <w:sz w:val="16"/>
                <w:szCs w:val="16"/>
                <w:highlight w:val="yellow"/>
              </w:rPr>
            </w:pPr>
          </w:p>
        </w:tc>
      </w:tr>
      <w:tr w:rsidR="00EC6950" w:rsidRPr="003C60BB" w14:paraId="550ED7A0" w14:textId="77777777" w:rsidTr="00E40AC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8D2D831" w14:textId="6123E3F5" w:rsidR="00EC6950" w:rsidRPr="003C60BB" w:rsidRDefault="00EC6950">
            <w:pPr>
              <w:rPr>
                <w:snapToGrid w:val="0"/>
                <w:color w:val="000000"/>
                <w:sz w:val="16"/>
                <w:szCs w:val="16"/>
                <w:highlight w:val="yellow"/>
              </w:rPr>
            </w:pPr>
            <w:r w:rsidRPr="00D26284">
              <w:rPr>
                <w:rFonts w:cs="Arial"/>
                <w:snapToGrid w:val="0"/>
                <w:sz w:val="16"/>
                <w:szCs w:val="16"/>
              </w:rPr>
              <w:t>RN310REKENINGNR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BBCCB6E" w14:textId="77777777" w:rsidR="00EC6950" w:rsidRPr="008254F2" w:rsidRDefault="00EC6950" w:rsidP="00E40AC5">
            <w:pPr>
              <w:ind w:right="-70"/>
              <w:rPr>
                <w:rFonts w:cs="Arial"/>
                <w:sz w:val="16"/>
                <w:szCs w:val="16"/>
                <w:highlight w:val="yellow"/>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14D546EE" w14:textId="77777777" w:rsidR="00EC6950" w:rsidRPr="00530FE9" w:rsidRDefault="00EC6950" w:rsidP="00E40AC5">
            <w:pPr>
              <w:rPr>
                <w:rFonts w:cs="Arial"/>
                <w:sz w:val="16"/>
                <w:szCs w:val="16"/>
                <w:highlight w:val="yellow"/>
              </w:rPr>
            </w:pPr>
          </w:p>
        </w:tc>
      </w:tr>
      <w:tr w:rsidR="008132E9" w:rsidRPr="003C60BB" w14:paraId="76E22087" w14:textId="77777777" w:rsidTr="00E40AC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17696A7F" w14:textId="38ED1016" w:rsidR="008132E9" w:rsidRPr="00D26284" w:rsidRDefault="008132E9">
            <w:pPr>
              <w:rPr>
                <w:rFonts w:cs="Arial"/>
                <w:snapToGrid w:val="0"/>
                <w:sz w:val="16"/>
                <w:szCs w:val="16"/>
              </w:rPr>
            </w:pPr>
            <w:r>
              <w:rPr>
                <w:rFonts w:cs="Arial"/>
                <w:snapToGrid w:val="0"/>
                <w:sz w:val="16"/>
                <w:szCs w:val="16"/>
              </w:rPr>
              <w:t>RN310SOORTBESTAND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2275763" w14:textId="77777777" w:rsidR="008132E9" w:rsidRPr="008254F2" w:rsidRDefault="008132E9" w:rsidP="00E40AC5">
            <w:pPr>
              <w:ind w:right="-70"/>
              <w:rPr>
                <w:rFonts w:cs="Arial"/>
                <w:sz w:val="16"/>
                <w:szCs w:val="16"/>
                <w:highlight w:val="yellow"/>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A505537" w14:textId="77777777" w:rsidR="008132E9" w:rsidRPr="00530FE9" w:rsidRDefault="008132E9" w:rsidP="00E40AC5">
            <w:pPr>
              <w:rPr>
                <w:rFonts w:cs="Arial"/>
                <w:sz w:val="16"/>
                <w:szCs w:val="16"/>
                <w:highlight w:val="yellow"/>
              </w:rPr>
            </w:pPr>
          </w:p>
        </w:tc>
      </w:tr>
      <w:tr w:rsidR="00EC6950" w:rsidRPr="003C60BB" w14:paraId="05799B34" w14:textId="77777777" w:rsidTr="00E40AC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572F3AF" w14:textId="798EECE9" w:rsidR="00EC6950" w:rsidRPr="003C60BB" w:rsidRDefault="00EF138C" w:rsidP="00E40AC5">
            <w:pPr>
              <w:rPr>
                <w:snapToGrid w:val="0"/>
                <w:color w:val="000000"/>
                <w:sz w:val="16"/>
                <w:szCs w:val="16"/>
                <w:highlight w:val="yellow"/>
              </w:rPr>
            </w:pPr>
            <w:r w:rsidRPr="00831552">
              <w:rPr>
                <w:rFonts w:cs="Arial"/>
                <w:snapToGrid w:val="0"/>
                <w:color w:val="000000"/>
                <w:sz w:val="16"/>
                <w:szCs w:val="16"/>
              </w:rPr>
              <w:t>RN310DATTYDREG</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5FB6342" w14:textId="77777777" w:rsidR="00EC6950" w:rsidRPr="008254F2" w:rsidRDefault="00EC6950" w:rsidP="00E40AC5">
            <w:pPr>
              <w:ind w:right="-70"/>
              <w:rPr>
                <w:rFonts w:cs="Arial"/>
                <w:sz w:val="16"/>
                <w:szCs w:val="16"/>
                <w:highlight w:val="yellow"/>
              </w:rPr>
            </w:pPr>
            <w:r>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81B96EB" w14:textId="77777777" w:rsidR="00EC6950" w:rsidRPr="00530FE9" w:rsidRDefault="00EC6950" w:rsidP="00E40AC5">
            <w:pPr>
              <w:rPr>
                <w:rFonts w:cs="Arial"/>
                <w:sz w:val="16"/>
                <w:szCs w:val="16"/>
                <w:highlight w:val="yellow"/>
              </w:rPr>
            </w:pPr>
          </w:p>
        </w:tc>
      </w:tr>
      <w:tr w:rsidR="00EC6950" w:rsidRPr="003C60BB" w14:paraId="37778ED3" w14:textId="77777777" w:rsidTr="00E40AC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543C799" w14:textId="7B23AD70" w:rsidR="00EC6950" w:rsidRPr="00D26284" w:rsidRDefault="00EC6950" w:rsidP="00E40AC5">
            <w:pPr>
              <w:rPr>
                <w:rFonts w:cs="Arial"/>
                <w:snapToGrid w:val="0"/>
                <w:sz w:val="16"/>
                <w:szCs w:val="16"/>
              </w:rPr>
            </w:pPr>
            <w:r>
              <w:rPr>
                <w:rFonts w:cs="Arial"/>
                <w:snapToGrid w:val="0"/>
                <w:sz w:val="16"/>
                <w:szCs w:val="16"/>
              </w:rPr>
              <w:t>RECORDBRON_NAAM</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44D0AC8" w14:textId="77777777" w:rsidR="00EC6950" w:rsidRDefault="00EC6950" w:rsidP="00E40AC5">
            <w:pPr>
              <w:ind w:right="-70"/>
              <w:rPr>
                <w:rFonts w:cs="Arial"/>
                <w:sz w:val="16"/>
                <w:szCs w:val="16"/>
              </w:rPr>
            </w:pPr>
            <w:r>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0AA3581A" w14:textId="77777777" w:rsidR="00EC6950" w:rsidRPr="00530FE9" w:rsidRDefault="00EC6950" w:rsidP="00E40AC5">
            <w:pPr>
              <w:rPr>
                <w:rFonts w:cs="Arial"/>
                <w:sz w:val="16"/>
                <w:szCs w:val="16"/>
                <w:highlight w:val="yellow"/>
              </w:rPr>
            </w:pPr>
          </w:p>
        </w:tc>
      </w:tr>
      <w:tr w:rsidR="00EC6950" w:rsidRPr="003C60BB" w14:paraId="7E291080" w14:textId="77777777" w:rsidTr="00ED31EF">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1CADDB3" w14:textId="22C19933" w:rsidR="00EC6950" w:rsidRDefault="00127C42" w:rsidP="00E40AC5">
            <w:pPr>
              <w:rPr>
                <w:b/>
                <w:sz w:val="16"/>
                <w:szCs w:val="16"/>
              </w:rPr>
            </w:pPr>
            <w:r>
              <w:rPr>
                <w:b/>
                <w:sz w:val="16"/>
                <w:szCs w:val="16"/>
              </w:rPr>
              <w:t>HSEL</w:t>
            </w:r>
            <w:r w:rsidR="00EC6950" w:rsidRPr="00D26284">
              <w:rPr>
                <w:b/>
                <w:sz w:val="16"/>
                <w:szCs w:val="16"/>
              </w:rPr>
              <w:t>_RN330BOP (alias: R</w:t>
            </w:r>
            <w:r w:rsidR="00001172">
              <w:rPr>
                <w:b/>
                <w:sz w:val="16"/>
                <w:szCs w:val="16"/>
              </w:rPr>
              <w:t>2</w:t>
            </w:r>
            <w:r w:rsidR="00EC6950" w:rsidRPr="00D26284">
              <w:rPr>
                <w:b/>
                <w:sz w:val="16"/>
                <w:szCs w:val="16"/>
              </w:rPr>
              <w:t>)</w:t>
            </w:r>
          </w:p>
          <w:p w14:paraId="00AF0308" w14:textId="77777777" w:rsidR="00001172" w:rsidRPr="003C60BB" w:rsidRDefault="00001172" w:rsidP="00E40AC5">
            <w:pPr>
              <w:rPr>
                <w:snapToGrid w:val="0"/>
                <w:color w:val="000000"/>
                <w:sz w:val="16"/>
                <w:szCs w:val="16"/>
                <w:highlight w:val="yellow"/>
              </w:rPr>
            </w:pPr>
          </w:p>
        </w:tc>
        <w:tc>
          <w:tcPr>
            <w:tcW w:w="42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513FD3B" w14:textId="77777777" w:rsidR="00EC6950" w:rsidRPr="008254F2" w:rsidRDefault="00EC6950" w:rsidP="00E40AC5">
            <w:pPr>
              <w:ind w:right="-70"/>
              <w:rPr>
                <w:rFonts w:cs="Arial"/>
                <w:sz w:val="16"/>
                <w:szCs w:val="16"/>
                <w:highlight w:val="yellow"/>
              </w:rPr>
            </w:pPr>
            <w:r w:rsidRPr="00D26284">
              <w:rPr>
                <w:b/>
                <w:sz w:val="16"/>
                <w:szCs w:val="16"/>
              </w:rPr>
              <w:t>Sel.</w:t>
            </w:r>
          </w:p>
        </w:tc>
        <w:tc>
          <w:tcPr>
            <w:tcW w:w="536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AE6AA88" w14:textId="77777777" w:rsidR="00EC6950" w:rsidRPr="00C9001C" w:rsidRDefault="00EC6950" w:rsidP="00E40AC5">
            <w:pPr>
              <w:rPr>
                <w:rFonts w:cs="Arial"/>
                <w:sz w:val="16"/>
                <w:szCs w:val="16"/>
                <w:highlight w:val="yellow"/>
              </w:rPr>
            </w:pPr>
            <w:r w:rsidRPr="00D26284">
              <w:rPr>
                <w:b/>
                <w:sz w:val="16"/>
                <w:szCs w:val="16"/>
              </w:rPr>
              <w:t>Conditie</w:t>
            </w:r>
          </w:p>
        </w:tc>
      </w:tr>
      <w:tr w:rsidR="00001172" w:rsidRPr="003C60BB" w14:paraId="26C4BDF8" w14:textId="77777777" w:rsidTr="00621F9D">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69A810C" w14:textId="781F0893" w:rsidR="00001172" w:rsidRPr="003C60BB" w:rsidRDefault="00001172" w:rsidP="00621F9D">
            <w:pPr>
              <w:rPr>
                <w:rFonts w:cs="Arial"/>
                <w:sz w:val="16"/>
                <w:szCs w:val="16"/>
              </w:rPr>
            </w:pPr>
            <w:r w:rsidRPr="00D26284">
              <w:rPr>
                <w:rFonts w:cs="Arial"/>
                <w:sz w:val="16"/>
                <w:szCs w:val="16"/>
              </w:rPr>
              <w:t>RN330REKID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0556DEB" w14:textId="77777777" w:rsidR="00001172" w:rsidRPr="008254F2" w:rsidRDefault="00001172" w:rsidP="00621F9D">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4866B1ED" w14:textId="5998E171" w:rsidR="00001172" w:rsidRPr="00214B48" w:rsidRDefault="00001172">
            <w:pPr>
              <w:rPr>
                <w:rFonts w:cs="Arial"/>
                <w:sz w:val="16"/>
                <w:szCs w:val="16"/>
              </w:rPr>
            </w:pPr>
            <w:r w:rsidRPr="00D26284">
              <w:rPr>
                <w:rFonts w:cs="Arial"/>
                <w:sz w:val="16"/>
                <w:szCs w:val="16"/>
              </w:rPr>
              <w:t>=R1.</w:t>
            </w:r>
            <w:r w:rsidR="000E0C0E" w:rsidRPr="00D26284" w:rsidDel="000E0C0E">
              <w:rPr>
                <w:rFonts w:cs="Arial"/>
                <w:sz w:val="16"/>
                <w:szCs w:val="16"/>
              </w:rPr>
              <w:t xml:space="preserve"> </w:t>
            </w:r>
            <w:r w:rsidRPr="00D26284">
              <w:rPr>
                <w:rFonts w:cs="Arial"/>
                <w:sz w:val="16"/>
                <w:szCs w:val="16"/>
              </w:rPr>
              <w:t>RN310REKID</w:t>
            </w:r>
          </w:p>
        </w:tc>
      </w:tr>
      <w:tr w:rsidR="00EC6950" w:rsidRPr="003C60BB" w14:paraId="77BDA33D" w14:textId="77777777" w:rsidTr="00E40AC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1510277D" w14:textId="590D9792" w:rsidR="00EC6950" w:rsidRPr="003C60BB" w:rsidRDefault="00EC6950" w:rsidP="00E40AC5">
            <w:pPr>
              <w:rPr>
                <w:rFonts w:cs="Arial"/>
                <w:snapToGrid w:val="0"/>
                <w:sz w:val="16"/>
                <w:szCs w:val="16"/>
              </w:rPr>
            </w:pPr>
            <w:r w:rsidRPr="00D26284">
              <w:rPr>
                <w:rFonts w:cs="Arial"/>
                <w:sz w:val="16"/>
                <w:szCs w:val="16"/>
              </w:rPr>
              <w:t>RN330BEDRTYPE</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7C7B277" w14:textId="77777777" w:rsidR="00EC6950" w:rsidRPr="00583DAC" w:rsidRDefault="00EC6950" w:rsidP="00E40AC5">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331640B8" w14:textId="644E6E8F" w:rsidR="00EC6950" w:rsidRPr="008254F2" w:rsidRDefault="00EC6950" w:rsidP="00E40AC5">
            <w:pPr>
              <w:rPr>
                <w:rFonts w:cs="Arial"/>
                <w:snapToGrid w:val="0"/>
                <w:sz w:val="16"/>
                <w:szCs w:val="16"/>
              </w:rPr>
            </w:pPr>
            <w:r>
              <w:rPr>
                <w:rFonts w:cs="Arial"/>
                <w:sz w:val="16"/>
                <w:szCs w:val="16"/>
              </w:rPr>
              <w:t>= “S</w:t>
            </w:r>
            <w:r w:rsidRPr="00D26284">
              <w:rPr>
                <w:rFonts w:cs="Arial"/>
                <w:sz w:val="16"/>
                <w:szCs w:val="16"/>
              </w:rPr>
              <w:t>”</w:t>
            </w:r>
          </w:p>
        </w:tc>
      </w:tr>
      <w:tr w:rsidR="00E44BED" w:rsidRPr="003C60BB" w14:paraId="0225EBF6" w14:textId="77777777" w:rsidTr="00E40AC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E6268CE" w14:textId="6680B0E1" w:rsidR="00E44BED" w:rsidRPr="003C60BB" w:rsidRDefault="00E44BED" w:rsidP="00E44BED">
            <w:pPr>
              <w:rPr>
                <w:rFonts w:cs="Arial"/>
                <w:sz w:val="16"/>
                <w:szCs w:val="16"/>
              </w:rPr>
            </w:pPr>
            <w:r w:rsidRPr="00D26284">
              <w:rPr>
                <w:rFonts w:cs="Arial"/>
                <w:sz w:val="16"/>
                <w:szCs w:val="16"/>
              </w:rPr>
              <w:t>XAABF_SOORTSALDO</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05B81E1" w14:textId="77777777" w:rsidR="00E44BED" w:rsidRPr="008254F2" w:rsidRDefault="00E44BED" w:rsidP="00E44BED">
            <w:pPr>
              <w:ind w:right="-70"/>
              <w:rPr>
                <w:rFonts w:cs="Arial"/>
                <w:sz w:val="16"/>
                <w:szCs w:val="16"/>
              </w:rPr>
            </w:pPr>
            <w:r w:rsidRPr="00D26284">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21923C74" w14:textId="77777777" w:rsidR="00E44BED" w:rsidRPr="00214B48" w:rsidRDefault="00E44BED" w:rsidP="00E44BED">
            <w:pPr>
              <w:rPr>
                <w:rFonts w:cs="Arial"/>
                <w:sz w:val="16"/>
                <w:szCs w:val="16"/>
              </w:rPr>
            </w:pPr>
          </w:p>
        </w:tc>
      </w:tr>
      <w:tr w:rsidR="00E44BED" w:rsidRPr="003C60BB" w14:paraId="07EE47E6" w14:textId="77777777" w:rsidTr="00E40AC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3D9EA3A" w14:textId="329090CD" w:rsidR="00E44BED" w:rsidRPr="00D42569" w:rsidRDefault="00E44BED" w:rsidP="00E44BED">
            <w:pPr>
              <w:rPr>
                <w:rFonts w:cs="Arial"/>
                <w:snapToGrid w:val="0"/>
                <w:sz w:val="16"/>
                <w:szCs w:val="16"/>
              </w:rPr>
            </w:pPr>
            <w:r w:rsidRPr="00D26284">
              <w:rPr>
                <w:rFonts w:cs="Arial"/>
                <w:sz w:val="16"/>
                <w:szCs w:val="16"/>
              </w:rPr>
              <w:t>XAABF_VALUTA</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9FB6CD7" w14:textId="77777777" w:rsidR="00E44BED" w:rsidRPr="008254F2" w:rsidRDefault="00E44BED" w:rsidP="00E44BED">
            <w:pPr>
              <w:ind w:right="-70"/>
              <w:rPr>
                <w:rFonts w:cs="Arial"/>
                <w:sz w:val="16"/>
                <w:szCs w:val="16"/>
                <w:highlight w:val="yellow"/>
              </w:rPr>
            </w:pPr>
            <w:r w:rsidRPr="00D26284">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1D8B66AA" w14:textId="77777777" w:rsidR="00E44BED" w:rsidRPr="00C9001C" w:rsidRDefault="00E44BED" w:rsidP="00E44BED">
            <w:pPr>
              <w:rPr>
                <w:rFonts w:cs="Arial"/>
                <w:i/>
                <w:snapToGrid w:val="0"/>
                <w:sz w:val="16"/>
                <w:szCs w:val="16"/>
              </w:rPr>
            </w:pPr>
          </w:p>
        </w:tc>
      </w:tr>
      <w:tr w:rsidR="00E44BED" w:rsidRPr="003C60BB" w14:paraId="7955FC0A" w14:textId="77777777" w:rsidTr="00E40AC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5B49089C" w14:textId="4B8195BD" w:rsidR="00E44BED" w:rsidRPr="00D26284" w:rsidRDefault="00E44BED" w:rsidP="00E44BED">
            <w:pPr>
              <w:rPr>
                <w:rFonts w:cs="Arial"/>
                <w:snapToGrid w:val="0"/>
                <w:color w:val="000000"/>
                <w:sz w:val="16"/>
                <w:szCs w:val="16"/>
              </w:rPr>
            </w:pPr>
            <w:r w:rsidRPr="00D26284">
              <w:rPr>
                <w:rFonts w:cs="Arial"/>
                <w:sz w:val="16"/>
                <w:szCs w:val="16"/>
              </w:rPr>
              <w:t>XAABF_BEDRAGHOOGTE</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BDC4282" w14:textId="77777777" w:rsidR="00E44BED" w:rsidRPr="00D26284" w:rsidRDefault="00E44BED" w:rsidP="00E44BED">
            <w:pPr>
              <w:ind w:right="-70"/>
              <w:rPr>
                <w:rFonts w:cs="Arial"/>
                <w:sz w:val="16"/>
                <w:szCs w:val="16"/>
              </w:rPr>
            </w:pPr>
            <w:r w:rsidRPr="00D26284">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BF0360A" w14:textId="77777777" w:rsidR="00E44BED" w:rsidRPr="00C9001C" w:rsidRDefault="00E44BED" w:rsidP="00E44BED">
            <w:pPr>
              <w:rPr>
                <w:rFonts w:cs="Arial"/>
                <w:i/>
                <w:snapToGrid w:val="0"/>
                <w:sz w:val="16"/>
                <w:szCs w:val="16"/>
              </w:rPr>
            </w:pPr>
          </w:p>
        </w:tc>
      </w:tr>
      <w:tr w:rsidR="00E44BED" w:rsidRPr="003C60BB" w14:paraId="4C51A2C1" w14:textId="77777777" w:rsidTr="00E40AC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2B306BD" w14:textId="3683E058" w:rsidR="00E44BED" w:rsidRPr="00D26284" w:rsidRDefault="00E44BED" w:rsidP="00E44BED">
            <w:pPr>
              <w:rPr>
                <w:rFonts w:cs="Arial"/>
                <w:sz w:val="16"/>
                <w:szCs w:val="16"/>
              </w:rPr>
            </w:pPr>
            <w:r w:rsidRPr="00D26284">
              <w:rPr>
                <w:rFonts w:cs="Arial"/>
                <w:sz w:val="16"/>
                <w:szCs w:val="16"/>
              </w:rPr>
              <w:t>XAABF_BEDRAGHOOGTE_IN_EURO</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9166B48" w14:textId="77777777" w:rsidR="00E44BED" w:rsidRPr="00D26284" w:rsidRDefault="00E44BED" w:rsidP="00E44BED">
            <w:pPr>
              <w:ind w:right="-70"/>
              <w:rPr>
                <w:rFonts w:cs="Arial"/>
                <w:sz w:val="16"/>
                <w:szCs w:val="16"/>
              </w:rPr>
            </w:pPr>
            <w:r w:rsidRPr="00D26284">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4C1E9547" w14:textId="77777777" w:rsidR="00E44BED" w:rsidRPr="00C9001C" w:rsidRDefault="00E44BED" w:rsidP="00E44BED">
            <w:pPr>
              <w:rPr>
                <w:rFonts w:cs="Arial"/>
                <w:i/>
                <w:snapToGrid w:val="0"/>
                <w:sz w:val="16"/>
                <w:szCs w:val="16"/>
              </w:rPr>
            </w:pPr>
          </w:p>
        </w:tc>
      </w:tr>
      <w:tr w:rsidR="00E44BED" w:rsidRPr="003C60BB" w14:paraId="07984441" w14:textId="77777777" w:rsidTr="00E40AC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2DD9768" w14:textId="1738E609" w:rsidR="00E44BED" w:rsidRPr="00D26284" w:rsidRDefault="00E44BED" w:rsidP="00E44BED">
            <w:pPr>
              <w:rPr>
                <w:rFonts w:cs="Arial"/>
                <w:sz w:val="16"/>
                <w:szCs w:val="16"/>
              </w:rPr>
            </w:pPr>
            <w:r w:rsidRPr="00D26284">
              <w:rPr>
                <w:rFonts w:cs="Arial"/>
                <w:sz w:val="16"/>
                <w:szCs w:val="16"/>
              </w:rPr>
              <w:t>XAABF_SOORTSALDO</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A06740E" w14:textId="7CDD9B0B" w:rsidR="00E44BED" w:rsidRPr="00D26284" w:rsidRDefault="00E44BED" w:rsidP="00E44BED">
            <w:pPr>
              <w:ind w:right="-70"/>
              <w:rPr>
                <w:rFonts w:cs="Arial"/>
                <w:sz w:val="16"/>
                <w:szCs w:val="16"/>
              </w:rPr>
            </w:pPr>
            <w:r>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249F1FEB" w14:textId="77777777" w:rsidR="00E44BED" w:rsidRPr="00C9001C" w:rsidRDefault="00E44BED" w:rsidP="00E44BED">
            <w:pPr>
              <w:rPr>
                <w:rFonts w:cs="Arial"/>
                <w:i/>
                <w:snapToGrid w:val="0"/>
                <w:sz w:val="16"/>
                <w:szCs w:val="16"/>
              </w:rPr>
            </w:pPr>
          </w:p>
        </w:tc>
      </w:tr>
      <w:tr w:rsidR="00001172" w:rsidRPr="003C60BB" w14:paraId="45DBA1B1" w14:textId="77777777" w:rsidTr="00621F9D">
        <w:trPr>
          <w:cantSplit/>
          <w:trHeight w:val="432"/>
        </w:trPr>
        <w:tc>
          <w:tcPr>
            <w:tcW w:w="382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073B303" w14:textId="77777777" w:rsidR="00001172" w:rsidRPr="003C60BB" w:rsidRDefault="00001172" w:rsidP="00621F9D">
            <w:pPr>
              <w:rPr>
                <w:b/>
                <w:sz w:val="16"/>
                <w:szCs w:val="16"/>
              </w:rPr>
            </w:pPr>
            <w:r w:rsidRPr="003C60BB">
              <w:rPr>
                <w:b/>
                <w:sz w:val="16"/>
                <w:szCs w:val="16"/>
              </w:rPr>
              <w:t>H_FIN_MELDING (alias: H1)</w:t>
            </w:r>
          </w:p>
        </w:tc>
        <w:tc>
          <w:tcPr>
            <w:tcW w:w="42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1A76936" w14:textId="77777777" w:rsidR="00001172" w:rsidRPr="008254F2" w:rsidRDefault="00001172" w:rsidP="00621F9D">
            <w:pPr>
              <w:ind w:right="-70"/>
              <w:rPr>
                <w:b/>
                <w:sz w:val="16"/>
                <w:szCs w:val="16"/>
              </w:rPr>
            </w:pPr>
            <w:r w:rsidRPr="008254F2">
              <w:rPr>
                <w:b/>
                <w:sz w:val="16"/>
                <w:szCs w:val="16"/>
              </w:rPr>
              <w:t>Sel.</w:t>
            </w:r>
          </w:p>
        </w:tc>
        <w:tc>
          <w:tcPr>
            <w:tcW w:w="536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E7BFE68" w14:textId="77777777" w:rsidR="00001172" w:rsidRPr="00214B48" w:rsidRDefault="00001172" w:rsidP="00621F9D">
            <w:pPr>
              <w:rPr>
                <w:b/>
                <w:sz w:val="16"/>
                <w:szCs w:val="16"/>
              </w:rPr>
            </w:pPr>
            <w:r w:rsidRPr="00214B48">
              <w:rPr>
                <w:b/>
                <w:sz w:val="16"/>
                <w:szCs w:val="16"/>
              </w:rPr>
              <w:t>Conditie</w:t>
            </w:r>
          </w:p>
        </w:tc>
      </w:tr>
      <w:tr w:rsidR="00001172" w:rsidRPr="003C60BB" w14:paraId="1A25A89C" w14:textId="77777777" w:rsidTr="00621F9D">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15D6D457" w14:textId="77777777" w:rsidR="00001172" w:rsidRPr="003C60BB" w:rsidRDefault="00001172" w:rsidP="00621F9D">
            <w:pPr>
              <w:rPr>
                <w:rFonts w:cs="Arial"/>
                <w:sz w:val="16"/>
                <w:szCs w:val="16"/>
              </w:rPr>
            </w:pPr>
            <w:r w:rsidRPr="003C60BB">
              <w:rPr>
                <w:snapToGrid w:val="0"/>
                <w:color w:val="000000"/>
                <w:sz w:val="16"/>
                <w:szCs w:val="16"/>
              </w:rPr>
              <w:t>XAAB_SK</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D9CBEE8" w14:textId="77777777" w:rsidR="00001172" w:rsidRPr="008254F2" w:rsidRDefault="00001172" w:rsidP="00621F9D">
            <w:pPr>
              <w:ind w:right="-70"/>
              <w:rPr>
                <w:rFonts w:cs="Arial"/>
                <w:sz w:val="16"/>
                <w:szCs w:val="16"/>
              </w:rPr>
            </w:pPr>
            <w:r>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3154B80D" w14:textId="77777777" w:rsidR="00001172" w:rsidRPr="00C9001C" w:rsidRDefault="00001172" w:rsidP="00621F9D">
            <w:pPr>
              <w:rPr>
                <w:rFonts w:cs="Arial"/>
                <w:sz w:val="16"/>
                <w:szCs w:val="16"/>
              </w:rPr>
            </w:pPr>
          </w:p>
        </w:tc>
      </w:tr>
      <w:tr w:rsidR="00001172" w:rsidRPr="003C60BB" w14:paraId="5E330630" w14:textId="77777777" w:rsidTr="00621F9D">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1C23300" w14:textId="77777777" w:rsidR="00001172" w:rsidRPr="003C60BB" w:rsidRDefault="00001172" w:rsidP="00621F9D">
            <w:pPr>
              <w:rPr>
                <w:rFonts w:cs="Arial"/>
                <w:sz w:val="16"/>
                <w:szCs w:val="16"/>
              </w:rPr>
            </w:pPr>
            <w:r w:rsidRPr="003C60BB">
              <w:rPr>
                <w:rFonts w:cs="Arial"/>
                <w:snapToGrid w:val="0"/>
                <w:sz w:val="16"/>
                <w:szCs w:val="16"/>
              </w:rPr>
              <w:t>XAAB_RSIN</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22B6809" w14:textId="77777777" w:rsidR="00001172" w:rsidRPr="008254F2" w:rsidRDefault="00001172" w:rsidP="00621F9D">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5642DD5C" w14:textId="797CAEFA" w:rsidR="00001172" w:rsidRPr="00214B48" w:rsidRDefault="00001172">
            <w:pPr>
              <w:rPr>
                <w:rFonts w:cs="Arial"/>
                <w:sz w:val="16"/>
                <w:szCs w:val="16"/>
              </w:rPr>
            </w:pPr>
            <w:r w:rsidRPr="00214B48">
              <w:rPr>
                <w:rFonts w:cs="Arial"/>
                <w:snapToGrid w:val="0"/>
                <w:sz w:val="16"/>
                <w:szCs w:val="16"/>
              </w:rPr>
              <w:t xml:space="preserve">= </w:t>
            </w:r>
            <w:r w:rsidRPr="00C9001C">
              <w:rPr>
                <w:rFonts w:cs="Arial"/>
                <w:snapToGrid w:val="0"/>
                <w:sz w:val="16"/>
                <w:szCs w:val="16"/>
              </w:rPr>
              <w:t>R</w:t>
            </w:r>
            <w:r>
              <w:rPr>
                <w:rFonts w:cs="Arial"/>
                <w:snapToGrid w:val="0"/>
                <w:sz w:val="16"/>
                <w:szCs w:val="16"/>
              </w:rPr>
              <w:t>1</w:t>
            </w:r>
            <w:r w:rsidRPr="00530FE9">
              <w:rPr>
                <w:rFonts w:cs="Arial"/>
                <w:snapToGrid w:val="0"/>
                <w:sz w:val="16"/>
                <w:szCs w:val="16"/>
              </w:rPr>
              <w:t>.</w:t>
            </w:r>
            <w:r w:rsidR="000E0C0E" w:rsidRPr="00530FE9" w:rsidDel="000E0C0E">
              <w:rPr>
                <w:rFonts w:cs="Arial"/>
                <w:snapToGrid w:val="0"/>
                <w:sz w:val="16"/>
                <w:szCs w:val="16"/>
              </w:rPr>
              <w:t xml:space="preserve"> </w:t>
            </w:r>
            <w:r w:rsidRPr="00530FE9">
              <w:rPr>
                <w:rFonts w:cs="Arial"/>
                <w:snapToGrid w:val="0"/>
                <w:sz w:val="16"/>
                <w:szCs w:val="16"/>
              </w:rPr>
              <w:t>RN310RSINBRN</w:t>
            </w:r>
          </w:p>
        </w:tc>
      </w:tr>
      <w:tr w:rsidR="00001172" w:rsidRPr="003C60BB" w14:paraId="60BD6A51" w14:textId="77777777" w:rsidTr="00621F9D">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6814244" w14:textId="77777777" w:rsidR="00001172" w:rsidRPr="003C60BB" w:rsidRDefault="00001172" w:rsidP="00621F9D">
            <w:pPr>
              <w:rPr>
                <w:rFonts w:cs="Arial"/>
                <w:snapToGrid w:val="0"/>
                <w:sz w:val="16"/>
                <w:szCs w:val="16"/>
              </w:rPr>
            </w:pPr>
            <w:r w:rsidRPr="003C60BB">
              <w:rPr>
                <w:rFonts w:cs="Arial"/>
                <w:snapToGrid w:val="0"/>
                <w:sz w:val="16"/>
                <w:szCs w:val="16"/>
              </w:rPr>
              <w:t>XAAB_GEGEVENSTIJDVAK</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7D81AF3" w14:textId="77777777" w:rsidR="00001172" w:rsidRPr="008254F2" w:rsidRDefault="00001172" w:rsidP="00621F9D">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088E9381" w14:textId="3F519F16" w:rsidR="00001172" w:rsidRPr="00214B48" w:rsidRDefault="00001172">
            <w:pPr>
              <w:rPr>
                <w:rFonts w:cs="Arial"/>
                <w:sz w:val="16"/>
                <w:szCs w:val="16"/>
              </w:rPr>
            </w:pPr>
            <w:r w:rsidRPr="00214B48">
              <w:rPr>
                <w:rFonts w:cs="Arial"/>
                <w:snapToGrid w:val="0"/>
                <w:sz w:val="16"/>
                <w:szCs w:val="16"/>
              </w:rPr>
              <w:t xml:space="preserve">= </w:t>
            </w:r>
            <w:r w:rsidRPr="00C9001C">
              <w:rPr>
                <w:rFonts w:cs="Arial"/>
                <w:snapToGrid w:val="0"/>
                <w:sz w:val="16"/>
                <w:szCs w:val="16"/>
              </w:rPr>
              <w:t>R</w:t>
            </w:r>
            <w:r>
              <w:rPr>
                <w:rFonts w:cs="Arial"/>
                <w:snapToGrid w:val="0"/>
                <w:sz w:val="16"/>
                <w:szCs w:val="16"/>
              </w:rPr>
              <w:t>1</w:t>
            </w:r>
            <w:r w:rsidRPr="00530FE9">
              <w:rPr>
                <w:rFonts w:cs="Arial"/>
                <w:snapToGrid w:val="0"/>
                <w:sz w:val="16"/>
                <w:szCs w:val="16"/>
              </w:rPr>
              <w:t>.</w:t>
            </w:r>
            <w:r w:rsidR="000E0C0E" w:rsidRPr="00530FE9" w:rsidDel="000E0C0E">
              <w:rPr>
                <w:rFonts w:cs="Arial"/>
                <w:snapToGrid w:val="0"/>
                <w:sz w:val="16"/>
                <w:szCs w:val="16"/>
              </w:rPr>
              <w:t xml:space="preserve"> </w:t>
            </w:r>
            <w:r w:rsidRPr="00530FE9">
              <w:rPr>
                <w:rFonts w:cs="Arial"/>
                <w:snapToGrid w:val="0"/>
                <w:sz w:val="16"/>
                <w:szCs w:val="16"/>
              </w:rPr>
              <w:t>RN310VALUTAJAAR</w:t>
            </w:r>
          </w:p>
        </w:tc>
      </w:tr>
      <w:tr w:rsidR="00001172" w:rsidRPr="003C60BB" w14:paraId="550FD800" w14:textId="77777777" w:rsidTr="00ED31EF">
        <w:trPr>
          <w:cantSplit/>
          <w:trHeight w:val="274"/>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5DA496F1" w14:textId="77777777" w:rsidR="00001172" w:rsidRPr="003C60BB" w:rsidRDefault="00001172" w:rsidP="00621F9D">
            <w:pPr>
              <w:rPr>
                <w:b/>
                <w:sz w:val="16"/>
                <w:szCs w:val="16"/>
              </w:rPr>
            </w:pPr>
            <w:r w:rsidRPr="003C60BB">
              <w:rPr>
                <w:rFonts w:cs="Arial"/>
                <w:snapToGrid w:val="0"/>
                <w:sz w:val="16"/>
                <w:szCs w:val="16"/>
              </w:rPr>
              <w:t>XAAB_PRODUCTID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E3F7C83" w14:textId="77777777" w:rsidR="00001172" w:rsidRPr="008254F2" w:rsidRDefault="00001172" w:rsidP="00621F9D">
            <w:pPr>
              <w:ind w:right="-70"/>
              <w:rPr>
                <w:b/>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349862B7" w14:textId="3950E8FB" w:rsidR="00001172" w:rsidRPr="00214B48" w:rsidRDefault="00001172">
            <w:pPr>
              <w:rPr>
                <w:b/>
                <w:sz w:val="16"/>
                <w:szCs w:val="16"/>
              </w:rPr>
            </w:pPr>
            <w:r w:rsidRPr="00214B48">
              <w:rPr>
                <w:rFonts w:cs="Arial"/>
                <w:snapToGrid w:val="0"/>
                <w:sz w:val="16"/>
                <w:szCs w:val="16"/>
              </w:rPr>
              <w:t xml:space="preserve">= </w:t>
            </w:r>
            <w:r w:rsidRPr="00C9001C">
              <w:rPr>
                <w:rFonts w:cs="Arial"/>
                <w:snapToGrid w:val="0"/>
                <w:sz w:val="16"/>
                <w:szCs w:val="16"/>
              </w:rPr>
              <w:t>R</w:t>
            </w:r>
            <w:r>
              <w:rPr>
                <w:rFonts w:cs="Arial"/>
                <w:snapToGrid w:val="0"/>
                <w:sz w:val="16"/>
                <w:szCs w:val="16"/>
              </w:rPr>
              <w:t>1</w:t>
            </w:r>
            <w:r w:rsidRPr="00530FE9">
              <w:rPr>
                <w:rFonts w:cs="Arial"/>
                <w:snapToGrid w:val="0"/>
                <w:sz w:val="16"/>
                <w:szCs w:val="16"/>
              </w:rPr>
              <w:t>.</w:t>
            </w:r>
            <w:r w:rsidR="000E0C0E" w:rsidRPr="00530FE9" w:rsidDel="000E0C0E">
              <w:rPr>
                <w:rFonts w:cs="Arial"/>
                <w:snapToGrid w:val="0"/>
                <w:sz w:val="16"/>
                <w:szCs w:val="16"/>
              </w:rPr>
              <w:t xml:space="preserve"> </w:t>
            </w:r>
            <w:r w:rsidRPr="00530FE9">
              <w:rPr>
                <w:rFonts w:cs="Arial"/>
                <w:snapToGrid w:val="0"/>
                <w:sz w:val="16"/>
                <w:szCs w:val="16"/>
              </w:rPr>
              <w:t>RN310PRODUCTID</w:t>
            </w:r>
          </w:p>
        </w:tc>
      </w:tr>
      <w:tr w:rsidR="00001172" w:rsidRPr="003C60BB" w14:paraId="790E0DC2" w14:textId="77777777" w:rsidTr="00621F9D">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5BDE69D1" w14:textId="77777777" w:rsidR="00001172" w:rsidRPr="003C60BB" w:rsidRDefault="00001172" w:rsidP="00621F9D">
            <w:pPr>
              <w:rPr>
                <w:rFonts w:cs="Arial"/>
                <w:sz w:val="16"/>
                <w:szCs w:val="16"/>
              </w:rPr>
            </w:pPr>
            <w:r w:rsidRPr="003C60BB">
              <w:rPr>
                <w:rFonts w:cs="Arial"/>
                <w:snapToGrid w:val="0"/>
                <w:sz w:val="16"/>
                <w:szCs w:val="16"/>
              </w:rPr>
              <w:t>XAAB_PRODUCTNUMMER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E8E4D64" w14:textId="77777777" w:rsidR="00001172" w:rsidRPr="008254F2" w:rsidRDefault="00001172" w:rsidP="00621F9D">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343BE6B2" w14:textId="7006C4CA" w:rsidR="00001172" w:rsidRPr="00530FE9" w:rsidRDefault="00001172">
            <w:pPr>
              <w:rPr>
                <w:rFonts w:cs="Arial"/>
                <w:sz w:val="16"/>
                <w:szCs w:val="16"/>
              </w:rPr>
            </w:pPr>
            <w:r w:rsidRPr="00214B48">
              <w:rPr>
                <w:rFonts w:cs="Arial"/>
                <w:snapToGrid w:val="0"/>
                <w:sz w:val="16"/>
                <w:szCs w:val="16"/>
              </w:rPr>
              <w:t xml:space="preserve">= </w:t>
            </w:r>
            <w:r w:rsidRPr="00C9001C">
              <w:rPr>
                <w:rFonts w:cs="Arial"/>
                <w:snapToGrid w:val="0"/>
                <w:sz w:val="16"/>
                <w:szCs w:val="16"/>
              </w:rPr>
              <w:t>R</w:t>
            </w:r>
            <w:r>
              <w:rPr>
                <w:rFonts w:cs="Arial"/>
                <w:snapToGrid w:val="0"/>
                <w:sz w:val="16"/>
                <w:szCs w:val="16"/>
              </w:rPr>
              <w:t>1</w:t>
            </w:r>
            <w:r w:rsidRPr="00530FE9">
              <w:rPr>
                <w:rFonts w:cs="Arial"/>
                <w:snapToGrid w:val="0"/>
                <w:sz w:val="16"/>
                <w:szCs w:val="16"/>
              </w:rPr>
              <w:t>.</w:t>
            </w:r>
            <w:r w:rsidR="000E0C0E" w:rsidRPr="00530FE9" w:rsidDel="000E0C0E">
              <w:rPr>
                <w:rFonts w:cs="Arial"/>
                <w:snapToGrid w:val="0"/>
                <w:sz w:val="16"/>
                <w:szCs w:val="16"/>
              </w:rPr>
              <w:t xml:space="preserve"> </w:t>
            </w:r>
            <w:r w:rsidRPr="00530FE9">
              <w:rPr>
                <w:rFonts w:cs="Arial"/>
                <w:snapToGrid w:val="0"/>
                <w:sz w:val="16"/>
                <w:szCs w:val="16"/>
              </w:rPr>
              <w:t>RN310REKENINGNR</w:t>
            </w:r>
          </w:p>
        </w:tc>
      </w:tr>
      <w:tr w:rsidR="00C54E38" w:rsidRPr="00D26284" w14:paraId="2330AEB5" w14:textId="77777777" w:rsidTr="00C54E38">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4C8FFB99" w14:textId="77777777" w:rsidR="00C54E38" w:rsidRPr="00D26284" w:rsidRDefault="00C54E38" w:rsidP="00074562">
            <w:pPr>
              <w:rPr>
                <w:rFonts w:cs="Arial"/>
                <w:snapToGrid w:val="0"/>
                <w:sz w:val="16"/>
                <w:szCs w:val="16"/>
              </w:rPr>
            </w:pPr>
            <w:r>
              <w:rPr>
                <w:rFonts w:cs="Arial"/>
                <w:snapToGrid w:val="0"/>
                <w:sz w:val="16"/>
                <w:szCs w:val="16"/>
              </w:rPr>
              <w:lastRenderedPageBreak/>
              <w:t>XAAB_BERICHTTYPE</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AB3FC91" w14:textId="77777777" w:rsidR="00C54E38" w:rsidRPr="00C54E38" w:rsidRDefault="00C54E38" w:rsidP="00074562">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5ED144C" w14:textId="4EB870E5" w:rsidR="00C54E38" w:rsidRPr="00D26284" w:rsidRDefault="00C54E38">
            <w:pPr>
              <w:rPr>
                <w:rFonts w:cs="Arial"/>
                <w:snapToGrid w:val="0"/>
                <w:sz w:val="16"/>
                <w:szCs w:val="16"/>
              </w:rPr>
            </w:pPr>
            <w:r>
              <w:rPr>
                <w:rFonts w:cs="Arial"/>
                <w:snapToGrid w:val="0"/>
                <w:sz w:val="16"/>
                <w:szCs w:val="16"/>
              </w:rPr>
              <w:t>= R1.</w:t>
            </w:r>
            <w:r w:rsidR="000E0C0E" w:rsidDel="000E0C0E">
              <w:rPr>
                <w:rFonts w:cs="Arial"/>
                <w:snapToGrid w:val="0"/>
                <w:sz w:val="16"/>
                <w:szCs w:val="16"/>
              </w:rPr>
              <w:t xml:space="preserve"> </w:t>
            </w:r>
            <w:r>
              <w:rPr>
                <w:rFonts w:cs="Arial"/>
                <w:snapToGrid w:val="0"/>
                <w:sz w:val="16"/>
                <w:szCs w:val="16"/>
              </w:rPr>
              <w:t>RN310SOORTBESTAND</w:t>
            </w:r>
          </w:p>
        </w:tc>
      </w:tr>
      <w:tr w:rsidR="00001172" w:rsidRPr="003C60BB" w14:paraId="33273BCE" w14:textId="77777777" w:rsidTr="00621F9D">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B32B62D" w14:textId="77777777" w:rsidR="00001172" w:rsidRPr="003C60BB" w:rsidRDefault="00001172" w:rsidP="00621F9D">
            <w:pPr>
              <w:rPr>
                <w:rFonts w:cs="Arial"/>
                <w:sz w:val="16"/>
                <w:szCs w:val="16"/>
              </w:rPr>
            </w:pPr>
            <w:r w:rsidRPr="003C60BB">
              <w:rPr>
                <w:rFonts w:cs="Arial"/>
                <w:snapToGrid w:val="0"/>
                <w:sz w:val="16"/>
                <w:szCs w:val="16"/>
              </w:rPr>
              <w:t>XAAB_MELDINGTYPE</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383A900" w14:textId="77777777" w:rsidR="00001172" w:rsidRPr="008254F2" w:rsidRDefault="00001172" w:rsidP="00621F9D">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CF737DE" w14:textId="77777777" w:rsidR="00001172" w:rsidRPr="00214B48" w:rsidRDefault="00001172" w:rsidP="00621F9D">
            <w:pPr>
              <w:rPr>
                <w:rFonts w:cs="Arial"/>
                <w:sz w:val="16"/>
                <w:szCs w:val="16"/>
              </w:rPr>
            </w:pPr>
            <w:r w:rsidRPr="00214B48">
              <w:rPr>
                <w:rFonts w:cs="Arial"/>
                <w:snapToGrid w:val="0"/>
                <w:sz w:val="16"/>
                <w:szCs w:val="16"/>
              </w:rPr>
              <w:t>= “BANK”</w:t>
            </w:r>
          </w:p>
        </w:tc>
      </w:tr>
      <w:tr w:rsidR="00001172" w:rsidRPr="003C60BB" w14:paraId="23AF1EF5" w14:textId="77777777" w:rsidTr="00621F9D">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32E26EE" w14:textId="77777777" w:rsidR="00001172" w:rsidRPr="003C60BB" w:rsidRDefault="00001172" w:rsidP="00621F9D">
            <w:pPr>
              <w:rPr>
                <w:rFonts w:cs="Arial"/>
                <w:sz w:val="16"/>
                <w:szCs w:val="16"/>
              </w:rPr>
            </w:pPr>
            <w:r w:rsidRPr="003C60BB">
              <w:rPr>
                <w:rFonts w:cs="Arial"/>
                <w:snapToGrid w:val="0"/>
                <w:sz w:val="16"/>
                <w:szCs w:val="16"/>
              </w:rPr>
              <w:t>XAAB_MAAND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C982AD1" w14:textId="77777777" w:rsidR="00001172" w:rsidRPr="008254F2" w:rsidRDefault="00001172" w:rsidP="00621F9D">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14AF49CE" w14:textId="77777777" w:rsidR="00001172" w:rsidRPr="001402FD" w:rsidRDefault="00001172" w:rsidP="00621F9D">
            <w:pPr>
              <w:rPr>
                <w:rFonts w:cs="Arial"/>
                <w:sz w:val="16"/>
                <w:szCs w:val="16"/>
              </w:rPr>
            </w:pPr>
            <w:r w:rsidRPr="00214B48">
              <w:rPr>
                <w:rFonts w:cs="Arial"/>
                <w:snapToGrid w:val="0"/>
                <w:sz w:val="16"/>
                <w:szCs w:val="16"/>
              </w:rPr>
              <w:t>= “00”</w:t>
            </w:r>
          </w:p>
        </w:tc>
      </w:tr>
    </w:tbl>
    <w:p w14:paraId="5FC48C39" w14:textId="77777777" w:rsidR="00EC6950" w:rsidRPr="00001172" w:rsidRDefault="00EC6950" w:rsidP="00001172">
      <w:pPr>
        <w:pStyle w:val="Standaardinspringing"/>
        <w:rPr>
          <w:highlight w:val="yellow"/>
        </w:rPr>
      </w:pPr>
    </w:p>
    <w:p w14:paraId="5563C40F" w14:textId="77777777" w:rsidR="00001ECA" w:rsidRPr="00761422" w:rsidRDefault="00001ECA" w:rsidP="00ED31EF">
      <w:r w:rsidRPr="00761422">
        <w:rPr>
          <w:b/>
        </w:rPr>
        <w:t>Uitvoer:</w:t>
      </w:r>
    </w:p>
    <w:p w14:paraId="066D73B0" w14:textId="0374A634" w:rsidR="00E44BED" w:rsidRPr="00B030FA" w:rsidRDefault="00E44BED">
      <w:pPr>
        <w:rPr>
          <w:szCs w:val="19"/>
        </w:rPr>
      </w:pPr>
      <w:r w:rsidRPr="00B030FA">
        <w:rPr>
          <w:szCs w:val="19"/>
        </w:rPr>
        <w:t>Voor iedere unieke regel uit RBG_BedragOpgave (</w:t>
      </w:r>
      <w:r w:rsidR="00127C42">
        <w:rPr>
          <w:szCs w:val="19"/>
        </w:rPr>
        <w:t>HSEL</w:t>
      </w:r>
      <w:r w:rsidRPr="00B030FA">
        <w:rPr>
          <w:szCs w:val="19"/>
        </w:rPr>
        <w:t>_RN330BOP) waarbij BedragType =“</w:t>
      </w:r>
      <w:r w:rsidR="00AA3444" w:rsidRPr="00B030FA">
        <w:rPr>
          <w:szCs w:val="19"/>
        </w:rPr>
        <w:t>S</w:t>
      </w:r>
      <w:r w:rsidRPr="00B030FA">
        <w:rPr>
          <w:szCs w:val="19"/>
        </w:rPr>
        <w:t>” (</w:t>
      </w:r>
      <w:r w:rsidR="00AA3444" w:rsidRPr="00B030FA">
        <w:rPr>
          <w:szCs w:val="19"/>
        </w:rPr>
        <w:t>Saldo</w:t>
      </w:r>
      <w:r w:rsidRPr="00B030FA">
        <w:rPr>
          <w:szCs w:val="19"/>
        </w:rPr>
        <w:t>) én Rekening.</w:t>
      </w:r>
      <w:r w:rsidRPr="00B030FA">
        <w:rPr>
          <w:rFonts w:cs="Arial"/>
          <w:szCs w:val="19"/>
        </w:rPr>
        <w:t xml:space="preserve">IndicatieVerwerking = “0” of “2” én X_OP_TYPE &lt;&gt; “D” </w:t>
      </w:r>
      <w:r w:rsidRPr="00B030FA">
        <w:rPr>
          <w:szCs w:val="19"/>
        </w:rPr>
        <w:t>wordt  een nieuwe SAT-regel toegevoegd.</w:t>
      </w:r>
    </w:p>
    <w:p w14:paraId="2FFBCE47" w14:textId="77777777" w:rsidR="00E44BED" w:rsidRPr="00B030FA" w:rsidRDefault="00E44BED">
      <w:pPr>
        <w:rPr>
          <w:szCs w:val="19"/>
        </w:rPr>
      </w:pPr>
    </w:p>
    <w:p w14:paraId="6A253B21" w14:textId="2E05A58F" w:rsidR="00E44BED" w:rsidRPr="00B030FA" w:rsidRDefault="00E44BED" w:rsidP="00B030FA">
      <w:pPr>
        <w:rPr>
          <w:rFonts w:cs="Arial"/>
          <w:spacing w:val="0"/>
          <w:szCs w:val="19"/>
        </w:rPr>
      </w:pPr>
      <w:r w:rsidRPr="00B030FA">
        <w:rPr>
          <w:rFonts w:cs="Arial"/>
          <w:spacing w:val="0"/>
          <w:szCs w:val="19"/>
        </w:rPr>
        <w:t xml:space="preserve">Indien </w:t>
      </w:r>
      <w:r w:rsidRPr="00B030FA">
        <w:rPr>
          <w:rFonts w:cs="Arial"/>
          <w:szCs w:val="19"/>
        </w:rPr>
        <w:t xml:space="preserve">RN310INDVERWERKING = 1 (Intrekking) dan X_OP_TYPE is “D”; indien er geen record in </w:t>
      </w:r>
      <w:r w:rsidR="00127C42">
        <w:rPr>
          <w:szCs w:val="19"/>
        </w:rPr>
        <w:t>HSEL</w:t>
      </w:r>
      <w:r w:rsidRPr="00B030FA">
        <w:rPr>
          <w:szCs w:val="19"/>
        </w:rPr>
        <w:t xml:space="preserve">_RN330BOP gevonden kan worden dan X_OP_TYPE is “D”. Indien X_OP_TYPE = “D” een regel niet wegschrijven naar de doeltabel; eventueel bestaande records van de </w:t>
      </w:r>
      <w:r w:rsidRPr="00B030FA">
        <w:rPr>
          <w:snapToGrid w:val="0"/>
          <w:color w:val="000000"/>
          <w:szCs w:val="19"/>
        </w:rPr>
        <w:t>XAAB_SK moeten worden afgesloten.</w:t>
      </w:r>
    </w:p>
    <w:p w14:paraId="315A49D0" w14:textId="29AD3318" w:rsidR="00E44BED" w:rsidRPr="00B030FA" w:rsidRDefault="00E44BED">
      <w:pPr>
        <w:rPr>
          <w:szCs w:val="19"/>
        </w:rPr>
      </w:pPr>
      <w:r w:rsidRPr="00B030FA">
        <w:rPr>
          <w:szCs w:val="19"/>
        </w:rPr>
        <w:t>Voor iedere gevonden</w:t>
      </w:r>
      <w:r w:rsidR="007237F9" w:rsidRPr="00B030FA">
        <w:rPr>
          <w:szCs w:val="19"/>
        </w:rPr>
        <w:t xml:space="preserve"> (af te sluiten)</w:t>
      </w:r>
      <w:r w:rsidRPr="00B030FA">
        <w:rPr>
          <w:szCs w:val="19"/>
        </w:rPr>
        <w:t xml:space="preserve"> regel in S_RBG_FIN_MELD_BANK_</w:t>
      </w:r>
      <w:r w:rsidR="00AA3444" w:rsidRPr="00B030FA">
        <w:rPr>
          <w:szCs w:val="19"/>
        </w:rPr>
        <w:t>SALDO</w:t>
      </w:r>
      <w:r w:rsidRPr="00B030FA">
        <w:rPr>
          <w:szCs w:val="19"/>
        </w:rPr>
        <w:t xml:space="preserve"> dient </w:t>
      </w:r>
      <w:r w:rsidRPr="00B030FA">
        <w:rPr>
          <w:rFonts w:cs="Arial"/>
          <w:szCs w:val="19"/>
        </w:rPr>
        <w:t>XAAB</w:t>
      </w:r>
      <w:r w:rsidR="00AA3444" w:rsidRPr="00B030FA">
        <w:rPr>
          <w:rFonts w:cs="Arial"/>
          <w:szCs w:val="19"/>
        </w:rPr>
        <w:t>F</w:t>
      </w:r>
      <w:r w:rsidRPr="00B030FA">
        <w:rPr>
          <w:rFonts w:cs="Arial"/>
          <w:szCs w:val="19"/>
        </w:rPr>
        <w:t xml:space="preserve">_MUTATIEEINDE_TS gevuld te worden met </w:t>
      </w:r>
      <w:r w:rsidR="00EF138C" w:rsidRPr="00B030FA">
        <w:rPr>
          <w:rFonts w:cs="Arial"/>
          <w:snapToGrid w:val="0"/>
          <w:color w:val="000000"/>
          <w:szCs w:val="19"/>
        </w:rPr>
        <w:t>RN310DATTYDREG</w:t>
      </w:r>
      <w:r w:rsidRPr="00B030FA">
        <w:rPr>
          <w:szCs w:val="19"/>
        </w:rPr>
        <w:t>.</w:t>
      </w:r>
    </w:p>
    <w:p w14:paraId="1BDFE6BB" w14:textId="77777777" w:rsidR="00001ECA" w:rsidRPr="00D673DA" w:rsidRDefault="00001ECA" w:rsidP="00001ECA"/>
    <w:p w14:paraId="77A3527F" w14:textId="77777777" w:rsidR="00001ECA" w:rsidRPr="00761422" w:rsidRDefault="00001ECA" w:rsidP="00ED31EF">
      <w:r w:rsidRPr="00761422">
        <w:rPr>
          <w:b/>
        </w:rPr>
        <w:t>Afwijkende uitvoer:</w:t>
      </w:r>
    </w:p>
    <w:p w14:paraId="4FA0C5AD" w14:textId="1182FD77" w:rsidR="00001ECA" w:rsidRPr="00C96BC1" w:rsidRDefault="00F6518A" w:rsidP="00001ECA">
      <w:pPr>
        <w:pStyle w:val="Standaardinspringing"/>
        <w:ind w:left="0" w:firstLine="0"/>
        <w:rPr>
          <w:rFonts w:cs="Arial"/>
          <w:spacing w:val="0"/>
          <w:szCs w:val="19"/>
        </w:rPr>
      </w:pPr>
      <w:r>
        <w:rPr>
          <w:rFonts w:cs="Arial"/>
          <w:spacing w:val="0"/>
          <w:szCs w:val="19"/>
        </w:rPr>
        <w:t>N.v.t.</w:t>
      </w:r>
    </w:p>
    <w:p w14:paraId="0A515BE4" w14:textId="510568A2" w:rsidR="00E332B2" w:rsidRPr="00E332B2" w:rsidRDefault="00E332B2" w:rsidP="00E332B2">
      <w:pPr>
        <w:pStyle w:val="Kop1"/>
      </w:pPr>
      <w:bookmarkStart w:id="1418" w:name="_Toc7616292"/>
      <w:r w:rsidRPr="00E332B2">
        <w:lastRenderedPageBreak/>
        <w:t>S_RBG_FIN_MELD_BANK_LENINGKENM</w:t>
      </w:r>
      <w:bookmarkEnd w:id="1418"/>
    </w:p>
    <w:p w14:paraId="07084EF2" w14:textId="77777777" w:rsidR="00E332B2" w:rsidRPr="004B738F" w:rsidRDefault="00E332B2" w:rsidP="00E332B2">
      <w:pPr>
        <w:pStyle w:val="Kop2"/>
      </w:pPr>
      <w:bookmarkStart w:id="1419" w:name="_Toc7616293"/>
      <w:r w:rsidRPr="004B738F">
        <w:t>Globale opzet</w:t>
      </w:r>
      <w:bookmarkEnd w:id="1419"/>
    </w:p>
    <w:p w14:paraId="64C94BD0" w14:textId="77777777" w:rsidR="00E332B2" w:rsidRDefault="00E332B2" w:rsidP="00E332B2">
      <w:pPr>
        <w:rPr>
          <w:rFonts w:ascii="Times New Roman" w:hAnsi="Times New Roman"/>
          <w:spacing w:val="0"/>
          <w:sz w:val="24"/>
          <w:szCs w:val="24"/>
        </w:rPr>
      </w:pPr>
      <w:r w:rsidRPr="003E2518">
        <w:rPr>
          <w:u w:val="single"/>
        </w:rPr>
        <w:t>Business Key</w:t>
      </w:r>
      <w:r>
        <w:t xml:space="preserve"> :</w:t>
      </w:r>
      <w:r w:rsidRPr="004E0DF9">
        <w:rPr>
          <w:rFonts w:ascii="Times New Roman" w:hAnsi="Times New Roman"/>
          <w:spacing w:val="0"/>
          <w:sz w:val="24"/>
          <w:szCs w:val="24"/>
        </w:rPr>
        <w:t xml:space="preserve"> </w:t>
      </w:r>
    </w:p>
    <w:p w14:paraId="196E69B8" w14:textId="77777777" w:rsidR="00E332B2" w:rsidRPr="00771BB2" w:rsidRDefault="00E332B2" w:rsidP="00E332B2">
      <w:pPr>
        <w:tabs>
          <w:tab w:val="left" w:pos="2694"/>
        </w:tabs>
        <w:ind w:left="2694" w:hanging="2694"/>
      </w:pPr>
      <w:r w:rsidRPr="0058006F">
        <w:t>XAAB_RSIN</w:t>
      </w:r>
      <w:r w:rsidRPr="00771BB2">
        <w:tab/>
        <w:t>Dit veld bevat het FINR van de Fin.Instelling.</w:t>
      </w:r>
    </w:p>
    <w:p w14:paraId="3BDA74B0" w14:textId="77777777" w:rsidR="00E332B2" w:rsidRDefault="00E332B2" w:rsidP="00E332B2">
      <w:pPr>
        <w:tabs>
          <w:tab w:val="left" w:pos="2694"/>
        </w:tabs>
        <w:ind w:left="2694" w:hanging="2694"/>
      </w:pPr>
      <w:r>
        <w:t>XAAB</w:t>
      </w:r>
      <w:r w:rsidRPr="00771BB2">
        <w:t>_GEGEVENSTIJDVAK</w:t>
      </w:r>
      <w:r w:rsidRPr="00771BB2">
        <w:tab/>
        <w:t>Dit veld bevat het jaartal waarop de levering betrekking</w:t>
      </w:r>
      <w:r>
        <w:t xml:space="preserve"> heeft</w:t>
      </w:r>
    </w:p>
    <w:p w14:paraId="46BB4A4C" w14:textId="77777777" w:rsidR="00E332B2" w:rsidRDefault="00E332B2" w:rsidP="00E332B2">
      <w:pPr>
        <w:tabs>
          <w:tab w:val="left" w:pos="2694"/>
        </w:tabs>
        <w:ind w:left="2694" w:hanging="2694"/>
      </w:pPr>
      <w:r w:rsidRPr="0058006F">
        <w:t>XAAB_PRODUCTID</w:t>
      </w:r>
      <w:r>
        <w:tab/>
        <w:t>Dit veld bevat de omschrijving van het Financiële Product dat door de FI wordt gevoerd.</w:t>
      </w:r>
    </w:p>
    <w:p w14:paraId="1A1E0E98" w14:textId="77777777" w:rsidR="00E332B2" w:rsidRDefault="00E332B2" w:rsidP="00E332B2">
      <w:pPr>
        <w:tabs>
          <w:tab w:val="left" w:pos="2694"/>
        </w:tabs>
        <w:ind w:left="2694" w:hanging="2694"/>
      </w:pPr>
      <w:r w:rsidRPr="0058006F">
        <w:t>XAAB_PRODUCTNUMMER</w:t>
      </w:r>
      <w:r>
        <w:tab/>
        <w:t>Dit veld bevat het rekeningnummer, binnen het Financiële Product</w:t>
      </w:r>
    </w:p>
    <w:p w14:paraId="64B32749" w14:textId="77777777" w:rsidR="00674660" w:rsidRDefault="00674660" w:rsidP="00674660">
      <w:pPr>
        <w:tabs>
          <w:tab w:val="left" w:pos="2694"/>
        </w:tabs>
        <w:ind w:left="2694" w:hanging="2694"/>
      </w:pPr>
      <w:r>
        <w:t>XAAB_BERICHTTYPE</w:t>
      </w:r>
      <w:r>
        <w:tab/>
        <w:t>Dit veld bevat de soort Zending</w:t>
      </w:r>
    </w:p>
    <w:p w14:paraId="0E228D8D" w14:textId="77777777" w:rsidR="00E332B2" w:rsidRDefault="00E332B2" w:rsidP="00E332B2">
      <w:pPr>
        <w:tabs>
          <w:tab w:val="left" w:pos="2694"/>
        </w:tabs>
        <w:ind w:left="2694" w:hanging="2694"/>
      </w:pPr>
      <w:r w:rsidRPr="0058006F">
        <w:t>XAAB_MELDINGTYPE</w:t>
      </w:r>
      <w:r>
        <w:tab/>
        <w:t>Dit veld bevat een code waarmee de Fin. Instelling kan aangeven wat voor een soort van melding het betreft.</w:t>
      </w:r>
    </w:p>
    <w:p w14:paraId="5E9D13C4" w14:textId="77777777" w:rsidR="00E332B2" w:rsidRPr="002A1ABD" w:rsidRDefault="00E332B2" w:rsidP="00E332B2">
      <w:pPr>
        <w:tabs>
          <w:tab w:val="left" w:pos="2694"/>
        </w:tabs>
        <w:ind w:left="2694" w:hanging="2694"/>
        <w:rPr>
          <w:highlight w:val="yellow"/>
        </w:rPr>
      </w:pPr>
      <w:r w:rsidRPr="0058006F">
        <w:t>XAAB_MAAND</w:t>
      </w:r>
      <w:r>
        <w:tab/>
        <w:t>Dit veld bevat het maandnummer (van 00 t/m 12) van de melding (NB. slechts enkele CMG-meldingtypes bevatten een maandnummer. Hier vullen met “00”.</w:t>
      </w:r>
    </w:p>
    <w:p w14:paraId="4B0C3339" w14:textId="77777777" w:rsidR="00E332B2" w:rsidRDefault="00E332B2" w:rsidP="00E332B2"/>
    <w:p w14:paraId="2E15F690" w14:textId="7B80F73C" w:rsidR="00E332B2" w:rsidRDefault="00E332B2" w:rsidP="00E332B2">
      <w:r>
        <w:t>Deze tabel dient gevuld te worden met Leningkenmerk-gegevens uit RBG.</w:t>
      </w:r>
    </w:p>
    <w:p w14:paraId="1BA0B886" w14:textId="77777777" w:rsidR="00E332B2" w:rsidRDefault="00E332B2" w:rsidP="00E332B2"/>
    <w:p w14:paraId="7FD3A7B8" w14:textId="748DF8E1" w:rsidR="00E332B2" w:rsidRDefault="00E332B2" w:rsidP="00E332B2">
      <w:r>
        <w:t>Selecteer alle gegevens die sinds de vorige verwerking zijn toegevoegd aan RBG_LENINGKENMERK (</w:t>
      </w:r>
      <w:r w:rsidR="00127C42">
        <w:t>HSEL</w:t>
      </w:r>
      <w:r w:rsidRPr="00E332B2">
        <w:t>_RN540LEK</w:t>
      </w:r>
      <w:r>
        <w:t>).</w:t>
      </w:r>
    </w:p>
    <w:p w14:paraId="75D64323" w14:textId="77777777" w:rsidR="00E332B2" w:rsidRDefault="00E332B2" w:rsidP="00E332B2"/>
    <w:p w14:paraId="37DA9B50" w14:textId="047367E4" w:rsidR="00E332B2" w:rsidRDefault="00E332B2" w:rsidP="00E332B2">
      <w:r>
        <w:t xml:space="preserve">De beschrijvende attributen moeten worden opgenomen in de </w:t>
      </w:r>
      <w:r w:rsidRPr="00E332B2">
        <w:t>S_RBG_FIN_MELD_BANK_LENINGKENM</w:t>
      </w:r>
      <w:r>
        <w:t>, met de SK die is gevonden in de H_FIN_MELDING.</w:t>
      </w:r>
    </w:p>
    <w:p w14:paraId="6BBE029E" w14:textId="77777777" w:rsidR="00464B69" w:rsidRDefault="00464B69" w:rsidP="00E332B2"/>
    <w:p w14:paraId="58158D48" w14:textId="77777777" w:rsidR="00464B69" w:rsidRDefault="00464B69" w:rsidP="00464B69">
      <w:r>
        <w:t>Financiële Instellingen kunnen een Correctie of een Intrekking sturen van een eerder ingestuurd bericht. In RBG krijgt de eerder ontvangen Financiële Melding (degene die vervangen wordt) een TimestampVervallen.</w:t>
      </w:r>
    </w:p>
    <w:p w14:paraId="4DD9DD25" w14:textId="77777777" w:rsidR="00464B69" w:rsidRDefault="00464B69" w:rsidP="00464B69">
      <w:r>
        <w:t>Nieuw toegevoegde regels, die tussen de vorige verwerking en de huidige zijn komen te vervallen worden niet ingelezen in het H_FIN_MELDING.</w:t>
      </w:r>
    </w:p>
    <w:p w14:paraId="3A05B40D" w14:textId="77777777" w:rsidR="00464B69" w:rsidRDefault="00464B69" w:rsidP="00464B69"/>
    <w:p w14:paraId="569777FB" w14:textId="0C2D6A85" w:rsidR="005545D3" w:rsidRPr="00875CAD" w:rsidRDefault="005545D3" w:rsidP="005545D3">
      <w:pPr>
        <w:rPr>
          <w:b/>
        </w:rPr>
      </w:pPr>
      <w:r>
        <w:rPr>
          <w:b/>
        </w:rPr>
        <w:t>Afwijkende verwerking mutaties</w:t>
      </w:r>
    </w:p>
    <w:p w14:paraId="0BE2BEC4" w14:textId="77777777" w:rsidR="005545D3" w:rsidRDefault="005545D3" w:rsidP="005545D3">
      <w:r>
        <w:t xml:space="preserve">Omdat de RBG-gegevens middels berichten worden aangeleverd door Banken, komen mutaties altijd als nieuwe gegevens in RBG (een nieuwe bericht-regel, maar wel over het zelfde rekeningnummer). </w:t>
      </w:r>
    </w:p>
    <w:p w14:paraId="14BD0BDE" w14:textId="77777777" w:rsidR="005545D3" w:rsidRDefault="005545D3" w:rsidP="005545D3">
      <w:r>
        <w:t xml:space="preserve">Aan de hand van de </w:t>
      </w:r>
      <w:r w:rsidRPr="000D680D">
        <w:t>IndicatieVerwerking</w:t>
      </w:r>
      <w:r>
        <w:t xml:space="preserve"> dient bepaald te worden of de mutatie een Initiële (ind.=“0”), een Correctie (ind.=“2”) of een Intrekking (ind.=“1”) betreft. </w:t>
      </w:r>
    </w:p>
    <w:p w14:paraId="337D1300" w14:textId="77777777" w:rsidR="005545D3" w:rsidRDefault="005545D3" w:rsidP="00DA75A9">
      <w:pPr>
        <w:pStyle w:val="Lijstalinea"/>
        <w:numPr>
          <w:ilvl w:val="0"/>
          <w:numId w:val="21"/>
        </w:numPr>
        <w:ind w:left="426"/>
      </w:pPr>
      <w:r>
        <w:t xml:space="preserve">Bij een Correctie en een Intrekking dient de actuele rij </w:t>
      </w:r>
      <w:r w:rsidRPr="00875CAD">
        <w:rPr>
          <w:b/>
          <w:i/>
        </w:rPr>
        <w:t>altijd</w:t>
      </w:r>
      <w:r>
        <w:t xml:space="preserve"> afgesloten te worden.</w:t>
      </w:r>
    </w:p>
    <w:p w14:paraId="604EA830" w14:textId="25A5D0D5" w:rsidR="005545D3" w:rsidRDefault="005545D3" w:rsidP="00122A55">
      <w:pPr>
        <w:pStyle w:val="Lijstalinea"/>
        <w:numPr>
          <w:ilvl w:val="0"/>
          <w:numId w:val="21"/>
        </w:numPr>
        <w:ind w:left="426"/>
      </w:pPr>
      <w:r>
        <w:t>Bij een correctie</w:t>
      </w:r>
      <w:r w:rsidR="00DA75A9" w:rsidRPr="00DA75A9">
        <w:t xml:space="preserve"> </w:t>
      </w:r>
      <w:r w:rsidR="00DA75A9">
        <w:t>of Initiële vulling</w:t>
      </w:r>
      <w:r>
        <w:t xml:space="preserve"> wordt er weer een nieuwe regel opgevoerd.</w:t>
      </w:r>
    </w:p>
    <w:p w14:paraId="22FFB9AF" w14:textId="4787D321" w:rsidR="00E332B2" w:rsidRDefault="00E332B2" w:rsidP="00E332B2">
      <w:pPr>
        <w:pStyle w:val="Kop2"/>
      </w:pPr>
      <w:bookmarkStart w:id="1420" w:name="_Toc7616294"/>
      <w:r>
        <w:t xml:space="preserve">Mapping </w:t>
      </w:r>
      <w:r w:rsidRPr="00E332B2">
        <w:t>S_RBG_FIN_MELD_BANK_LENINGKENM</w:t>
      </w:r>
      <w:bookmarkEnd w:id="1420"/>
    </w:p>
    <w:tbl>
      <w:tblPr>
        <w:tblW w:w="5000" w:type="pct"/>
        <w:tblCellMar>
          <w:left w:w="30" w:type="dxa"/>
          <w:right w:w="30" w:type="dxa"/>
        </w:tblCellMar>
        <w:tblLook w:val="0000" w:firstRow="0" w:lastRow="0" w:firstColumn="0" w:lastColumn="0" w:noHBand="0" w:noVBand="0"/>
      </w:tblPr>
      <w:tblGrid>
        <w:gridCol w:w="3057"/>
        <w:gridCol w:w="336"/>
        <w:gridCol w:w="466"/>
        <w:gridCol w:w="2067"/>
        <w:gridCol w:w="3555"/>
      </w:tblGrid>
      <w:tr w:rsidR="00E332B2" w:rsidRPr="00D26284" w14:paraId="6C6DAE23" w14:textId="77777777" w:rsidTr="000832AE">
        <w:trPr>
          <w:cantSplit/>
          <w:trHeight w:val="190"/>
        </w:trPr>
        <w:tc>
          <w:tcPr>
            <w:tcW w:w="1612" w:type="pct"/>
            <w:tcBorders>
              <w:top w:val="single" w:sz="6" w:space="0" w:color="auto"/>
              <w:left w:val="single" w:sz="6" w:space="0" w:color="auto"/>
              <w:bottom w:val="single" w:sz="6" w:space="0" w:color="auto"/>
              <w:right w:val="single" w:sz="6" w:space="0" w:color="auto"/>
            </w:tcBorders>
            <w:shd w:val="pct20" w:color="auto" w:fill="FFFFFF"/>
          </w:tcPr>
          <w:p w14:paraId="47832353" w14:textId="77777777" w:rsidR="00E332B2" w:rsidRPr="00D26284" w:rsidRDefault="00E332B2" w:rsidP="000832AE">
            <w:pPr>
              <w:rPr>
                <w:b/>
                <w:color w:val="000000"/>
                <w:sz w:val="16"/>
                <w:szCs w:val="16"/>
              </w:rPr>
            </w:pPr>
            <w:r w:rsidRPr="00D26284">
              <w:rPr>
                <w:b/>
                <w:color w:val="000000"/>
                <w:sz w:val="16"/>
                <w:szCs w:val="16"/>
              </w:rPr>
              <w:t>Doelkolom</w:t>
            </w:r>
          </w:p>
          <w:p w14:paraId="0CEEFC33" w14:textId="77777777" w:rsidR="00E332B2" w:rsidRPr="00D26284" w:rsidRDefault="00E332B2" w:rsidP="000832AE">
            <w:pPr>
              <w:rPr>
                <w:b/>
                <w:color w:val="000000"/>
                <w:sz w:val="16"/>
                <w:szCs w:val="16"/>
              </w:rPr>
            </w:pPr>
          </w:p>
        </w:tc>
        <w:tc>
          <w:tcPr>
            <w:tcW w:w="177" w:type="pct"/>
            <w:tcBorders>
              <w:top w:val="single" w:sz="6" w:space="0" w:color="auto"/>
              <w:left w:val="single" w:sz="6" w:space="0" w:color="auto"/>
              <w:bottom w:val="single" w:sz="6" w:space="0" w:color="auto"/>
              <w:right w:val="single" w:sz="6" w:space="0" w:color="auto"/>
            </w:tcBorders>
            <w:shd w:val="pct20" w:color="auto" w:fill="FFFFFF"/>
          </w:tcPr>
          <w:p w14:paraId="474DEA39" w14:textId="77777777" w:rsidR="00E332B2" w:rsidRPr="00D26284" w:rsidRDefault="00E332B2" w:rsidP="000832AE">
            <w:pPr>
              <w:rPr>
                <w:b/>
                <w:color w:val="000000"/>
                <w:sz w:val="16"/>
                <w:szCs w:val="16"/>
              </w:rPr>
            </w:pPr>
            <w:r w:rsidRPr="00D26284">
              <w:rPr>
                <w:b/>
                <w:color w:val="000000"/>
                <w:sz w:val="16"/>
                <w:szCs w:val="16"/>
              </w:rPr>
              <w:t>TK</w:t>
            </w:r>
          </w:p>
        </w:tc>
        <w:tc>
          <w:tcPr>
            <w:tcW w:w="246" w:type="pct"/>
            <w:tcBorders>
              <w:top w:val="single" w:sz="6" w:space="0" w:color="auto"/>
              <w:left w:val="single" w:sz="6" w:space="0" w:color="auto"/>
              <w:bottom w:val="single" w:sz="6" w:space="0" w:color="auto"/>
              <w:right w:val="single" w:sz="6" w:space="0" w:color="auto"/>
            </w:tcBorders>
            <w:shd w:val="pct20" w:color="auto" w:fill="FFFFFF"/>
          </w:tcPr>
          <w:p w14:paraId="131F614E" w14:textId="77777777" w:rsidR="00E332B2" w:rsidRPr="00D26284" w:rsidRDefault="00E332B2" w:rsidP="000832AE">
            <w:pPr>
              <w:rPr>
                <w:b/>
                <w:color w:val="000000"/>
                <w:sz w:val="16"/>
                <w:szCs w:val="16"/>
              </w:rPr>
            </w:pPr>
            <w:r w:rsidRPr="00D26284">
              <w:rPr>
                <w:b/>
                <w:color w:val="000000"/>
                <w:sz w:val="16"/>
                <w:szCs w:val="16"/>
              </w:rPr>
              <w:t>BK</w:t>
            </w:r>
          </w:p>
        </w:tc>
        <w:tc>
          <w:tcPr>
            <w:tcW w:w="1090" w:type="pct"/>
            <w:tcBorders>
              <w:top w:val="single" w:sz="6" w:space="0" w:color="auto"/>
              <w:left w:val="single" w:sz="6" w:space="0" w:color="auto"/>
              <w:bottom w:val="single" w:sz="6" w:space="0" w:color="auto"/>
              <w:right w:val="single" w:sz="6" w:space="0" w:color="auto"/>
            </w:tcBorders>
            <w:shd w:val="pct20" w:color="auto" w:fill="FFFFFF"/>
          </w:tcPr>
          <w:p w14:paraId="35E4A396" w14:textId="77777777" w:rsidR="00E332B2" w:rsidRPr="00D26284" w:rsidRDefault="00E332B2" w:rsidP="000832AE">
            <w:pPr>
              <w:rPr>
                <w:b/>
                <w:color w:val="000000"/>
                <w:sz w:val="16"/>
                <w:szCs w:val="16"/>
              </w:rPr>
            </w:pPr>
            <w:r w:rsidRPr="00D26284">
              <w:rPr>
                <w:b/>
                <w:color w:val="000000"/>
                <w:sz w:val="16"/>
                <w:szCs w:val="16"/>
              </w:rPr>
              <w:t>Bron/brontabel</w:t>
            </w:r>
          </w:p>
        </w:tc>
        <w:tc>
          <w:tcPr>
            <w:tcW w:w="1875" w:type="pct"/>
            <w:tcBorders>
              <w:top w:val="single" w:sz="6" w:space="0" w:color="auto"/>
              <w:left w:val="single" w:sz="6" w:space="0" w:color="auto"/>
              <w:bottom w:val="single" w:sz="6" w:space="0" w:color="auto"/>
              <w:right w:val="single" w:sz="6" w:space="0" w:color="auto"/>
            </w:tcBorders>
            <w:shd w:val="pct20" w:color="auto" w:fill="FFFFFF"/>
          </w:tcPr>
          <w:p w14:paraId="1F647874" w14:textId="77777777" w:rsidR="00E332B2" w:rsidRPr="00D26284" w:rsidRDefault="00E332B2" w:rsidP="000832AE">
            <w:pPr>
              <w:rPr>
                <w:b/>
                <w:color w:val="000000"/>
                <w:sz w:val="16"/>
                <w:szCs w:val="16"/>
              </w:rPr>
            </w:pPr>
            <w:r w:rsidRPr="00D26284">
              <w:rPr>
                <w:b/>
                <w:color w:val="000000"/>
                <w:sz w:val="16"/>
                <w:szCs w:val="16"/>
              </w:rPr>
              <w:t>Bronkolom</w:t>
            </w:r>
          </w:p>
        </w:tc>
      </w:tr>
      <w:tr w:rsidR="00E332B2" w:rsidRPr="00D26284" w14:paraId="5EE17520" w14:textId="77777777" w:rsidTr="000832AE">
        <w:trPr>
          <w:cantSplit/>
          <w:trHeight w:val="190"/>
        </w:trPr>
        <w:tc>
          <w:tcPr>
            <w:tcW w:w="1612" w:type="pct"/>
            <w:tcBorders>
              <w:top w:val="single" w:sz="6" w:space="0" w:color="auto"/>
              <w:left w:val="single" w:sz="6" w:space="0" w:color="auto"/>
              <w:bottom w:val="single" w:sz="6" w:space="0" w:color="auto"/>
              <w:right w:val="single" w:sz="6" w:space="0" w:color="auto"/>
            </w:tcBorders>
          </w:tcPr>
          <w:p w14:paraId="46BE772A" w14:textId="77777777" w:rsidR="00E332B2" w:rsidRPr="00D26284" w:rsidRDefault="00E332B2" w:rsidP="000832AE">
            <w:pPr>
              <w:rPr>
                <w:rFonts w:cs="Arial"/>
                <w:sz w:val="16"/>
                <w:szCs w:val="16"/>
              </w:rPr>
            </w:pPr>
            <w:r w:rsidRPr="00D26284">
              <w:rPr>
                <w:rFonts w:cs="Arial"/>
                <w:sz w:val="16"/>
                <w:szCs w:val="16"/>
              </w:rPr>
              <w:t>XAAB_SK</w:t>
            </w:r>
          </w:p>
        </w:tc>
        <w:tc>
          <w:tcPr>
            <w:tcW w:w="177" w:type="pct"/>
            <w:tcBorders>
              <w:top w:val="single" w:sz="6" w:space="0" w:color="auto"/>
              <w:left w:val="single" w:sz="6" w:space="0" w:color="auto"/>
              <w:bottom w:val="single" w:sz="6" w:space="0" w:color="auto"/>
              <w:right w:val="single" w:sz="6" w:space="0" w:color="auto"/>
            </w:tcBorders>
          </w:tcPr>
          <w:p w14:paraId="13EE693E" w14:textId="77777777" w:rsidR="00E332B2" w:rsidRPr="00D26284" w:rsidRDefault="00E332B2" w:rsidP="000832AE">
            <w:pPr>
              <w:rPr>
                <w:rFonts w:cs="Arial"/>
                <w:sz w:val="16"/>
                <w:szCs w:val="16"/>
              </w:rPr>
            </w:pPr>
            <w:r w:rsidRPr="00D26284">
              <w:rPr>
                <w:rFonts w:cs="Arial"/>
                <w:sz w:val="16"/>
                <w:szCs w:val="16"/>
              </w:rPr>
              <w:t>X</w:t>
            </w:r>
          </w:p>
        </w:tc>
        <w:tc>
          <w:tcPr>
            <w:tcW w:w="246" w:type="pct"/>
            <w:tcBorders>
              <w:top w:val="single" w:sz="6" w:space="0" w:color="auto"/>
              <w:left w:val="single" w:sz="6" w:space="0" w:color="auto"/>
              <w:bottom w:val="single" w:sz="6" w:space="0" w:color="auto"/>
              <w:right w:val="single" w:sz="6" w:space="0" w:color="auto"/>
            </w:tcBorders>
          </w:tcPr>
          <w:p w14:paraId="3C4820FA" w14:textId="77777777" w:rsidR="00E332B2" w:rsidRPr="00D26284" w:rsidRDefault="00E332B2" w:rsidP="000832AE">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tcPr>
          <w:p w14:paraId="3625EC2A" w14:textId="77777777" w:rsidR="00E332B2" w:rsidRPr="00D26284" w:rsidRDefault="00E332B2" w:rsidP="000832AE">
            <w:pPr>
              <w:rPr>
                <w:rFonts w:cs="Arial"/>
                <w:sz w:val="16"/>
                <w:szCs w:val="16"/>
              </w:rPr>
            </w:pPr>
            <w:r w:rsidRPr="00D26284">
              <w:rPr>
                <w:rFonts w:cs="Arial"/>
                <w:sz w:val="16"/>
                <w:szCs w:val="16"/>
              </w:rPr>
              <w:t>H_FIN_MELDING</w:t>
            </w:r>
          </w:p>
        </w:tc>
        <w:tc>
          <w:tcPr>
            <w:tcW w:w="1875" w:type="pct"/>
            <w:tcBorders>
              <w:top w:val="single" w:sz="6" w:space="0" w:color="auto"/>
              <w:left w:val="single" w:sz="6" w:space="0" w:color="auto"/>
              <w:bottom w:val="single" w:sz="6" w:space="0" w:color="auto"/>
              <w:right w:val="single" w:sz="6" w:space="0" w:color="auto"/>
            </w:tcBorders>
          </w:tcPr>
          <w:p w14:paraId="67E1DCD3" w14:textId="77777777" w:rsidR="00E332B2" w:rsidRPr="00D26284" w:rsidRDefault="00E332B2" w:rsidP="000832AE">
            <w:pPr>
              <w:rPr>
                <w:sz w:val="16"/>
                <w:szCs w:val="16"/>
              </w:rPr>
            </w:pPr>
            <w:r w:rsidRPr="00D26284">
              <w:rPr>
                <w:snapToGrid w:val="0"/>
                <w:color w:val="000000"/>
                <w:sz w:val="16"/>
                <w:szCs w:val="16"/>
              </w:rPr>
              <w:t>XAAB_SK</w:t>
            </w:r>
          </w:p>
        </w:tc>
      </w:tr>
      <w:tr w:rsidR="00E332B2" w:rsidRPr="00D26284" w14:paraId="6AF0DAD6" w14:textId="77777777" w:rsidTr="000832AE">
        <w:trPr>
          <w:cantSplit/>
          <w:trHeight w:val="190"/>
        </w:trPr>
        <w:tc>
          <w:tcPr>
            <w:tcW w:w="1612" w:type="pct"/>
            <w:tcBorders>
              <w:top w:val="single" w:sz="6" w:space="0" w:color="auto"/>
              <w:left w:val="single" w:sz="6" w:space="0" w:color="auto"/>
              <w:bottom w:val="single" w:sz="6" w:space="0" w:color="auto"/>
              <w:right w:val="single" w:sz="6" w:space="0" w:color="auto"/>
            </w:tcBorders>
          </w:tcPr>
          <w:p w14:paraId="0A572ABD" w14:textId="4F134B90" w:rsidR="00E332B2" w:rsidRPr="00D26284" w:rsidRDefault="00E332B2" w:rsidP="005545D3">
            <w:pPr>
              <w:rPr>
                <w:rFonts w:cs="Arial"/>
                <w:sz w:val="16"/>
                <w:szCs w:val="16"/>
              </w:rPr>
            </w:pPr>
            <w:r w:rsidRPr="00D26284">
              <w:rPr>
                <w:rFonts w:cs="Arial"/>
                <w:sz w:val="16"/>
                <w:szCs w:val="16"/>
              </w:rPr>
              <w:t>XAAB</w:t>
            </w:r>
            <w:r w:rsidR="005545D3">
              <w:rPr>
                <w:rFonts w:cs="Arial"/>
                <w:sz w:val="16"/>
                <w:szCs w:val="16"/>
              </w:rPr>
              <w:t>C</w:t>
            </w:r>
            <w:r w:rsidRPr="00D26284">
              <w:rPr>
                <w:rFonts w:cs="Arial"/>
                <w:sz w:val="16"/>
                <w:szCs w:val="16"/>
              </w:rPr>
              <w:t>_MUTATIEBEGIN_TS</w:t>
            </w:r>
          </w:p>
        </w:tc>
        <w:tc>
          <w:tcPr>
            <w:tcW w:w="177" w:type="pct"/>
            <w:tcBorders>
              <w:top w:val="single" w:sz="6" w:space="0" w:color="auto"/>
              <w:left w:val="single" w:sz="6" w:space="0" w:color="auto"/>
              <w:bottom w:val="single" w:sz="6" w:space="0" w:color="auto"/>
              <w:right w:val="single" w:sz="6" w:space="0" w:color="auto"/>
            </w:tcBorders>
          </w:tcPr>
          <w:p w14:paraId="4D0F4D88" w14:textId="77777777" w:rsidR="00E332B2" w:rsidRPr="00D26284" w:rsidRDefault="00E332B2" w:rsidP="000832AE">
            <w:pPr>
              <w:rPr>
                <w:rFonts w:cs="Arial"/>
                <w:sz w:val="16"/>
                <w:szCs w:val="16"/>
              </w:rPr>
            </w:pPr>
            <w:r w:rsidRPr="00D26284">
              <w:rPr>
                <w:rFonts w:cs="Arial"/>
                <w:sz w:val="16"/>
                <w:szCs w:val="16"/>
              </w:rPr>
              <w:t>X</w:t>
            </w:r>
          </w:p>
        </w:tc>
        <w:tc>
          <w:tcPr>
            <w:tcW w:w="246" w:type="pct"/>
            <w:tcBorders>
              <w:top w:val="single" w:sz="6" w:space="0" w:color="auto"/>
              <w:left w:val="single" w:sz="6" w:space="0" w:color="auto"/>
              <w:bottom w:val="single" w:sz="6" w:space="0" w:color="auto"/>
              <w:right w:val="single" w:sz="6" w:space="0" w:color="auto"/>
            </w:tcBorders>
          </w:tcPr>
          <w:p w14:paraId="5F1E2F13" w14:textId="77777777" w:rsidR="00E332B2" w:rsidRPr="00D26284" w:rsidRDefault="00E332B2" w:rsidP="000832AE">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shd w:val="clear" w:color="auto" w:fill="auto"/>
          </w:tcPr>
          <w:p w14:paraId="2400CF7C" w14:textId="77777777" w:rsidR="00E332B2" w:rsidRPr="00D26284" w:rsidRDefault="00E332B2" w:rsidP="000832AE">
            <w:pPr>
              <w:rPr>
                <w:rFonts w:cs="Arial"/>
                <w:sz w:val="16"/>
                <w:szCs w:val="16"/>
              </w:rPr>
            </w:pP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4E248AE2" w14:textId="0591D5CA" w:rsidR="00E332B2" w:rsidRPr="00D26284" w:rsidRDefault="00EF138C" w:rsidP="000832AE">
            <w:pPr>
              <w:rPr>
                <w:rFonts w:cs="Arial"/>
                <w:sz w:val="16"/>
                <w:szCs w:val="16"/>
              </w:rPr>
            </w:pPr>
            <w:r w:rsidRPr="00831552">
              <w:rPr>
                <w:rFonts w:cs="Arial"/>
                <w:snapToGrid w:val="0"/>
                <w:color w:val="000000"/>
                <w:sz w:val="16"/>
                <w:szCs w:val="16"/>
              </w:rPr>
              <w:t>RN310DATTYDREG</w:t>
            </w:r>
            <w:r w:rsidR="00E332B2" w:rsidRPr="00D26284">
              <w:rPr>
                <w:i/>
                <w:snapToGrid w:val="0"/>
                <w:color w:val="000000"/>
                <w:sz w:val="16"/>
                <w:szCs w:val="16"/>
              </w:rPr>
              <w:tab/>
            </w:r>
          </w:p>
        </w:tc>
      </w:tr>
      <w:tr w:rsidR="00E332B2" w:rsidRPr="00D26284" w14:paraId="66DBD15F" w14:textId="77777777" w:rsidTr="000832AE">
        <w:trPr>
          <w:cantSplit/>
          <w:trHeight w:val="190"/>
        </w:trPr>
        <w:tc>
          <w:tcPr>
            <w:tcW w:w="1612" w:type="pct"/>
            <w:tcBorders>
              <w:top w:val="single" w:sz="6" w:space="0" w:color="auto"/>
              <w:left w:val="single" w:sz="6" w:space="0" w:color="auto"/>
              <w:bottom w:val="single" w:sz="6" w:space="0" w:color="auto"/>
              <w:right w:val="single" w:sz="6" w:space="0" w:color="auto"/>
            </w:tcBorders>
          </w:tcPr>
          <w:p w14:paraId="350842AC" w14:textId="4F82F1AD" w:rsidR="00E332B2" w:rsidRPr="00D26284" w:rsidRDefault="00E332B2" w:rsidP="005545D3">
            <w:pPr>
              <w:rPr>
                <w:rFonts w:cs="Arial"/>
                <w:sz w:val="16"/>
                <w:szCs w:val="16"/>
              </w:rPr>
            </w:pPr>
            <w:r w:rsidRPr="00D26284">
              <w:rPr>
                <w:rFonts w:cs="Arial"/>
                <w:sz w:val="16"/>
                <w:szCs w:val="16"/>
              </w:rPr>
              <w:t>XAAB</w:t>
            </w:r>
            <w:r w:rsidR="005545D3">
              <w:rPr>
                <w:rFonts w:cs="Arial"/>
                <w:sz w:val="16"/>
                <w:szCs w:val="16"/>
              </w:rPr>
              <w:t>C</w:t>
            </w:r>
            <w:r w:rsidRPr="00D26284">
              <w:rPr>
                <w:rFonts w:cs="Arial"/>
                <w:sz w:val="16"/>
                <w:szCs w:val="16"/>
              </w:rPr>
              <w:t>_MUTATIEEINDE_TS</w:t>
            </w:r>
          </w:p>
        </w:tc>
        <w:tc>
          <w:tcPr>
            <w:tcW w:w="177" w:type="pct"/>
            <w:tcBorders>
              <w:top w:val="single" w:sz="6" w:space="0" w:color="auto"/>
              <w:left w:val="single" w:sz="6" w:space="0" w:color="auto"/>
              <w:bottom w:val="single" w:sz="6" w:space="0" w:color="auto"/>
              <w:right w:val="single" w:sz="6" w:space="0" w:color="auto"/>
            </w:tcBorders>
          </w:tcPr>
          <w:p w14:paraId="18F28EF0" w14:textId="77777777" w:rsidR="00E332B2" w:rsidRPr="00D26284" w:rsidRDefault="00E332B2" w:rsidP="000832AE">
            <w:pPr>
              <w:rPr>
                <w:rFonts w:cs="Arial"/>
                <w:sz w:val="16"/>
                <w:szCs w:val="16"/>
              </w:rPr>
            </w:pPr>
          </w:p>
        </w:tc>
        <w:tc>
          <w:tcPr>
            <w:tcW w:w="246" w:type="pct"/>
            <w:tcBorders>
              <w:top w:val="single" w:sz="6" w:space="0" w:color="auto"/>
              <w:left w:val="single" w:sz="6" w:space="0" w:color="auto"/>
              <w:bottom w:val="single" w:sz="6" w:space="0" w:color="auto"/>
              <w:right w:val="single" w:sz="6" w:space="0" w:color="auto"/>
            </w:tcBorders>
          </w:tcPr>
          <w:p w14:paraId="2C62477C" w14:textId="77777777" w:rsidR="00E332B2" w:rsidRPr="00D26284" w:rsidRDefault="00E332B2" w:rsidP="000832AE">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shd w:val="clear" w:color="auto" w:fill="auto"/>
          </w:tcPr>
          <w:p w14:paraId="515D1FA9" w14:textId="77777777" w:rsidR="00E332B2" w:rsidRPr="00D26284" w:rsidRDefault="00E332B2" w:rsidP="000832AE">
            <w:pPr>
              <w:rPr>
                <w:rFonts w:cs="Arial"/>
                <w:sz w:val="16"/>
                <w:szCs w:val="16"/>
              </w:rPr>
            </w:pP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7C947866" w14:textId="202E7C08" w:rsidR="00E332B2" w:rsidRPr="00D26284" w:rsidRDefault="00EF138C" w:rsidP="000832AE">
            <w:pPr>
              <w:rPr>
                <w:rFonts w:cs="Arial"/>
                <w:i/>
                <w:snapToGrid w:val="0"/>
                <w:color w:val="000000"/>
                <w:sz w:val="16"/>
                <w:szCs w:val="16"/>
              </w:rPr>
            </w:pPr>
            <w:r w:rsidRPr="00F750E1">
              <w:rPr>
                <w:rFonts w:cs="Arial"/>
                <w:snapToGrid w:val="0"/>
                <w:color w:val="000000"/>
                <w:sz w:val="16"/>
                <w:szCs w:val="16"/>
              </w:rPr>
              <w:t xml:space="preserve">Afleiding  </w:t>
            </w:r>
            <w:r>
              <w:rPr>
                <w:rFonts w:cs="Arial"/>
                <w:snapToGrid w:val="0"/>
                <w:color w:val="000000"/>
                <w:sz w:val="16"/>
                <w:szCs w:val="16"/>
              </w:rPr>
              <w:t xml:space="preserve">MTHV </w:t>
            </w:r>
            <w:r w:rsidRPr="00F750E1">
              <w:rPr>
                <w:rFonts w:cs="Arial"/>
                <w:snapToGrid w:val="0"/>
                <w:color w:val="000000"/>
                <w:sz w:val="16"/>
                <w:szCs w:val="16"/>
              </w:rPr>
              <w:t xml:space="preserve">- </w:t>
            </w:r>
            <w:r w:rsidRPr="00F750E1">
              <w:rPr>
                <w:rFonts w:cs="Arial"/>
                <w:sz w:val="16"/>
                <w:szCs w:val="16"/>
              </w:rPr>
              <w:t>MUTATIEEINDE_TS</w:t>
            </w:r>
          </w:p>
        </w:tc>
      </w:tr>
      <w:tr w:rsidR="00E332B2" w:rsidRPr="00D26284" w14:paraId="471933BE" w14:textId="77777777" w:rsidTr="000832AE">
        <w:trPr>
          <w:cantSplit/>
          <w:trHeight w:val="190"/>
        </w:trPr>
        <w:tc>
          <w:tcPr>
            <w:tcW w:w="1612" w:type="pct"/>
            <w:tcBorders>
              <w:top w:val="single" w:sz="6" w:space="0" w:color="auto"/>
              <w:left w:val="single" w:sz="6" w:space="0" w:color="auto"/>
              <w:bottom w:val="single" w:sz="6" w:space="0" w:color="auto"/>
              <w:right w:val="single" w:sz="6" w:space="0" w:color="auto"/>
            </w:tcBorders>
          </w:tcPr>
          <w:p w14:paraId="19FC0E25" w14:textId="00EA47E2" w:rsidR="00E332B2" w:rsidRPr="00D26284" w:rsidRDefault="00E332B2" w:rsidP="005545D3">
            <w:pPr>
              <w:rPr>
                <w:rFonts w:cs="Arial"/>
                <w:sz w:val="16"/>
                <w:szCs w:val="16"/>
              </w:rPr>
            </w:pPr>
            <w:r w:rsidRPr="00D26284">
              <w:rPr>
                <w:rFonts w:cs="Arial"/>
                <w:sz w:val="16"/>
                <w:szCs w:val="16"/>
              </w:rPr>
              <w:t>XAAB</w:t>
            </w:r>
            <w:r w:rsidR="005545D3">
              <w:rPr>
                <w:rFonts w:cs="Arial"/>
                <w:sz w:val="16"/>
                <w:szCs w:val="16"/>
              </w:rPr>
              <w:t>C</w:t>
            </w:r>
            <w:r w:rsidRPr="00D26284">
              <w:rPr>
                <w:rFonts w:cs="Arial"/>
                <w:sz w:val="16"/>
                <w:szCs w:val="16"/>
              </w:rPr>
              <w:t>_LAAD_TS</w:t>
            </w:r>
          </w:p>
        </w:tc>
        <w:tc>
          <w:tcPr>
            <w:tcW w:w="177" w:type="pct"/>
            <w:tcBorders>
              <w:top w:val="single" w:sz="6" w:space="0" w:color="auto"/>
              <w:left w:val="single" w:sz="6" w:space="0" w:color="auto"/>
              <w:bottom w:val="single" w:sz="6" w:space="0" w:color="auto"/>
              <w:right w:val="single" w:sz="6" w:space="0" w:color="auto"/>
            </w:tcBorders>
          </w:tcPr>
          <w:p w14:paraId="75B752BE" w14:textId="77777777" w:rsidR="00E332B2" w:rsidRPr="00D26284" w:rsidRDefault="00E332B2" w:rsidP="000832AE">
            <w:pPr>
              <w:rPr>
                <w:rFonts w:cs="Arial"/>
                <w:sz w:val="16"/>
                <w:szCs w:val="16"/>
              </w:rPr>
            </w:pPr>
          </w:p>
        </w:tc>
        <w:tc>
          <w:tcPr>
            <w:tcW w:w="246" w:type="pct"/>
            <w:tcBorders>
              <w:top w:val="single" w:sz="6" w:space="0" w:color="auto"/>
              <w:left w:val="single" w:sz="6" w:space="0" w:color="auto"/>
              <w:bottom w:val="single" w:sz="6" w:space="0" w:color="auto"/>
              <w:right w:val="single" w:sz="6" w:space="0" w:color="auto"/>
            </w:tcBorders>
          </w:tcPr>
          <w:p w14:paraId="14EE30CC" w14:textId="77777777" w:rsidR="00E332B2" w:rsidRPr="00D26284" w:rsidRDefault="00E332B2" w:rsidP="000832AE">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shd w:val="clear" w:color="auto" w:fill="auto"/>
          </w:tcPr>
          <w:p w14:paraId="10D2B9A2" w14:textId="77777777" w:rsidR="00E332B2" w:rsidRPr="00D26284" w:rsidRDefault="00E332B2" w:rsidP="000832AE">
            <w:pPr>
              <w:rPr>
                <w:rFonts w:cs="Arial"/>
                <w:sz w:val="16"/>
                <w:szCs w:val="16"/>
              </w:rPr>
            </w:pP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7F28462D" w14:textId="77777777" w:rsidR="00E332B2" w:rsidRPr="00D26284" w:rsidRDefault="00E332B2" w:rsidP="000832AE">
            <w:pPr>
              <w:rPr>
                <w:rFonts w:cs="Arial"/>
                <w:i/>
                <w:snapToGrid w:val="0"/>
                <w:color w:val="000000"/>
                <w:sz w:val="16"/>
                <w:szCs w:val="16"/>
              </w:rPr>
            </w:pPr>
            <w:r w:rsidRPr="00D26284">
              <w:rPr>
                <w:i/>
                <w:snapToGrid w:val="0"/>
                <w:color w:val="000000"/>
                <w:sz w:val="16"/>
                <w:szCs w:val="16"/>
              </w:rPr>
              <w:t>Laad_TS</w:t>
            </w:r>
          </w:p>
        </w:tc>
      </w:tr>
      <w:tr w:rsidR="001A059F" w:rsidRPr="00D26284" w14:paraId="02EA43C1" w14:textId="77777777" w:rsidTr="000832AE">
        <w:trPr>
          <w:cantSplit/>
          <w:trHeight w:val="190"/>
        </w:trPr>
        <w:tc>
          <w:tcPr>
            <w:tcW w:w="1612" w:type="pct"/>
            <w:tcBorders>
              <w:top w:val="single" w:sz="6" w:space="0" w:color="auto"/>
              <w:left w:val="single" w:sz="6" w:space="0" w:color="auto"/>
              <w:bottom w:val="single" w:sz="6" w:space="0" w:color="auto"/>
              <w:right w:val="single" w:sz="6" w:space="0" w:color="auto"/>
            </w:tcBorders>
          </w:tcPr>
          <w:p w14:paraId="2CE2E28E" w14:textId="36D46977" w:rsidR="001A059F" w:rsidRPr="00D26284" w:rsidRDefault="001A059F" w:rsidP="005545D3">
            <w:pPr>
              <w:rPr>
                <w:rFonts w:cs="Arial"/>
                <w:sz w:val="16"/>
                <w:szCs w:val="16"/>
              </w:rPr>
            </w:pPr>
            <w:r w:rsidRPr="00D26284">
              <w:rPr>
                <w:rFonts w:cs="Arial"/>
                <w:sz w:val="16"/>
                <w:szCs w:val="16"/>
              </w:rPr>
              <w:t>XAAB</w:t>
            </w:r>
            <w:r w:rsidR="005545D3">
              <w:rPr>
                <w:rFonts w:cs="Arial"/>
                <w:sz w:val="16"/>
                <w:szCs w:val="16"/>
              </w:rPr>
              <w:t>C</w:t>
            </w:r>
            <w:r w:rsidRPr="00D26284">
              <w:rPr>
                <w:rFonts w:cs="Arial"/>
                <w:sz w:val="16"/>
                <w:szCs w:val="16"/>
              </w:rPr>
              <w:t>_RECORDBRON_NAAM</w:t>
            </w:r>
          </w:p>
        </w:tc>
        <w:tc>
          <w:tcPr>
            <w:tcW w:w="177" w:type="pct"/>
            <w:tcBorders>
              <w:top w:val="single" w:sz="6" w:space="0" w:color="auto"/>
              <w:left w:val="single" w:sz="6" w:space="0" w:color="auto"/>
              <w:bottom w:val="single" w:sz="6" w:space="0" w:color="auto"/>
              <w:right w:val="single" w:sz="6" w:space="0" w:color="auto"/>
            </w:tcBorders>
          </w:tcPr>
          <w:p w14:paraId="171A35F5" w14:textId="77777777" w:rsidR="001A059F" w:rsidRPr="00D26284" w:rsidRDefault="001A059F" w:rsidP="001A059F">
            <w:pPr>
              <w:rPr>
                <w:rFonts w:cs="Arial"/>
                <w:sz w:val="16"/>
                <w:szCs w:val="16"/>
              </w:rPr>
            </w:pPr>
          </w:p>
        </w:tc>
        <w:tc>
          <w:tcPr>
            <w:tcW w:w="246" w:type="pct"/>
            <w:tcBorders>
              <w:top w:val="single" w:sz="6" w:space="0" w:color="auto"/>
              <w:left w:val="single" w:sz="6" w:space="0" w:color="auto"/>
              <w:bottom w:val="single" w:sz="6" w:space="0" w:color="auto"/>
              <w:right w:val="single" w:sz="6" w:space="0" w:color="auto"/>
            </w:tcBorders>
          </w:tcPr>
          <w:p w14:paraId="6394BFB5" w14:textId="77777777" w:rsidR="001A059F" w:rsidRPr="00D26284" w:rsidRDefault="001A059F" w:rsidP="001A059F">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shd w:val="clear" w:color="auto" w:fill="auto"/>
          </w:tcPr>
          <w:p w14:paraId="5C8B7C70" w14:textId="46C35836" w:rsidR="001A059F" w:rsidRPr="00D26284" w:rsidRDefault="00127C42" w:rsidP="001A059F">
            <w:pPr>
              <w:rPr>
                <w:rFonts w:cs="Arial"/>
                <w:sz w:val="16"/>
                <w:szCs w:val="16"/>
              </w:rPr>
            </w:pPr>
            <w:r>
              <w:rPr>
                <w:rFonts w:cs="Arial"/>
                <w:sz w:val="16"/>
                <w:szCs w:val="16"/>
              </w:rPr>
              <w:t>HSEL</w:t>
            </w:r>
            <w:r w:rsidR="001A059F" w:rsidRPr="00D26284">
              <w:rPr>
                <w:sz w:val="16"/>
                <w:szCs w:val="16"/>
              </w:rPr>
              <w:t>_RN540LEK</w:t>
            </w: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6E31ADED" w14:textId="4F1BE170" w:rsidR="001A059F" w:rsidRPr="00D26284" w:rsidRDefault="001A059F" w:rsidP="001A059F">
            <w:pPr>
              <w:rPr>
                <w:rFonts w:cs="Arial"/>
                <w:snapToGrid w:val="0"/>
                <w:color w:val="000000"/>
                <w:sz w:val="16"/>
                <w:szCs w:val="16"/>
              </w:rPr>
            </w:pPr>
            <w:r w:rsidRPr="00D26284">
              <w:rPr>
                <w:rFonts w:cs="Arial"/>
                <w:snapToGrid w:val="0"/>
                <w:color w:val="000000"/>
                <w:sz w:val="16"/>
                <w:szCs w:val="16"/>
              </w:rPr>
              <w:t>RECORDBRON_NAAM</w:t>
            </w:r>
          </w:p>
        </w:tc>
      </w:tr>
      <w:tr w:rsidR="001A059F" w:rsidRPr="00D26284" w14:paraId="4B7EC45C" w14:textId="77777777" w:rsidTr="000832AE">
        <w:trPr>
          <w:cantSplit/>
          <w:trHeight w:val="190"/>
        </w:trPr>
        <w:tc>
          <w:tcPr>
            <w:tcW w:w="1612" w:type="pct"/>
            <w:tcBorders>
              <w:top w:val="single" w:sz="6" w:space="0" w:color="auto"/>
              <w:left w:val="single" w:sz="6" w:space="0" w:color="auto"/>
              <w:bottom w:val="single" w:sz="6" w:space="0" w:color="auto"/>
              <w:right w:val="single" w:sz="6" w:space="0" w:color="auto"/>
            </w:tcBorders>
          </w:tcPr>
          <w:p w14:paraId="7035F0E4" w14:textId="72C7C808" w:rsidR="001A059F" w:rsidRPr="00D26284" w:rsidRDefault="001A059F" w:rsidP="001A059F">
            <w:pPr>
              <w:rPr>
                <w:rFonts w:cs="Arial"/>
                <w:sz w:val="16"/>
                <w:szCs w:val="16"/>
              </w:rPr>
            </w:pPr>
            <w:r w:rsidRPr="00D26284">
              <w:rPr>
                <w:rFonts w:cs="Arial"/>
                <w:sz w:val="16"/>
                <w:szCs w:val="16"/>
              </w:rPr>
              <w:t>XAABC_INGANGSDATUM</w:t>
            </w:r>
          </w:p>
        </w:tc>
        <w:tc>
          <w:tcPr>
            <w:tcW w:w="177" w:type="pct"/>
            <w:tcBorders>
              <w:top w:val="single" w:sz="6" w:space="0" w:color="auto"/>
              <w:left w:val="single" w:sz="6" w:space="0" w:color="auto"/>
              <w:bottom w:val="single" w:sz="6" w:space="0" w:color="auto"/>
              <w:right w:val="single" w:sz="6" w:space="0" w:color="auto"/>
            </w:tcBorders>
          </w:tcPr>
          <w:p w14:paraId="60675A5B" w14:textId="6679A4B9" w:rsidR="001A059F" w:rsidRPr="00D26284" w:rsidRDefault="001A059F" w:rsidP="001A059F">
            <w:pPr>
              <w:rPr>
                <w:rFonts w:cs="Arial"/>
                <w:sz w:val="16"/>
                <w:szCs w:val="16"/>
              </w:rPr>
            </w:pPr>
          </w:p>
        </w:tc>
        <w:tc>
          <w:tcPr>
            <w:tcW w:w="246" w:type="pct"/>
            <w:tcBorders>
              <w:top w:val="single" w:sz="6" w:space="0" w:color="auto"/>
              <w:left w:val="single" w:sz="6" w:space="0" w:color="auto"/>
              <w:bottom w:val="single" w:sz="6" w:space="0" w:color="auto"/>
              <w:right w:val="single" w:sz="6" w:space="0" w:color="auto"/>
            </w:tcBorders>
          </w:tcPr>
          <w:p w14:paraId="78024BD1" w14:textId="77777777" w:rsidR="001A059F" w:rsidRPr="00D26284" w:rsidRDefault="001A059F" w:rsidP="001A059F">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shd w:val="clear" w:color="auto" w:fill="auto"/>
          </w:tcPr>
          <w:p w14:paraId="0B238D4F" w14:textId="7BA46D03" w:rsidR="001A059F" w:rsidRPr="00D26284" w:rsidRDefault="00127C42" w:rsidP="001A059F">
            <w:pPr>
              <w:rPr>
                <w:rFonts w:cs="Arial"/>
                <w:sz w:val="16"/>
                <w:szCs w:val="16"/>
              </w:rPr>
            </w:pPr>
            <w:r>
              <w:rPr>
                <w:rFonts w:cs="Arial"/>
                <w:sz w:val="16"/>
                <w:szCs w:val="16"/>
              </w:rPr>
              <w:t>HSEL</w:t>
            </w:r>
            <w:r w:rsidR="001A059F" w:rsidRPr="00D26284">
              <w:rPr>
                <w:sz w:val="16"/>
                <w:szCs w:val="16"/>
              </w:rPr>
              <w:t>_RN540LEK</w:t>
            </w: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6DF0D741" w14:textId="6DF6F86F" w:rsidR="001A059F" w:rsidRPr="00D26284" w:rsidRDefault="001A059F" w:rsidP="001A059F">
            <w:pPr>
              <w:rPr>
                <w:rFonts w:cs="Arial"/>
                <w:snapToGrid w:val="0"/>
                <w:color w:val="000000"/>
                <w:sz w:val="16"/>
                <w:szCs w:val="16"/>
              </w:rPr>
            </w:pPr>
            <w:r w:rsidRPr="00D26284">
              <w:rPr>
                <w:rFonts w:cs="Arial"/>
                <w:snapToGrid w:val="0"/>
                <w:color w:val="000000"/>
                <w:sz w:val="16"/>
                <w:szCs w:val="16"/>
              </w:rPr>
              <w:t>LEK_INGANGSDATUM</w:t>
            </w:r>
          </w:p>
        </w:tc>
      </w:tr>
      <w:tr w:rsidR="001A059F" w:rsidRPr="00D26284" w14:paraId="1F13189A" w14:textId="77777777" w:rsidTr="000832AE">
        <w:trPr>
          <w:cantSplit/>
          <w:trHeight w:val="190"/>
        </w:trPr>
        <w:tc>
          <w:tcPr>
            <w:tcW w:w="1612" w:type="pct"/>
            <w:tcBorders>
              <w:top w:val="single" w:sz="6" w:space="0" w:color="auto"/>
              <w:left w:val="single" w:sz="6" w:space="0" w:color="auto"/>
              <w:bottom w:val="single" w:sz="6" w:space="0" w:color="auto"/>
              <w:right w:val="single" w:sz="6" w:space="0" w:color="auto"/>
            </w:tcBorders>
          </w:tcPr>
          <w:p w14:paraId="593FDF0D" w14:textId="1F18E248" w:rsidR="001A059F" w:rsidRPr="00D26284" w:rsidRDefault="001A059F" w:rsidP="001A059F">
            <w:pPr>
              <w:rPr>
                <w:rFonts w:cs="Arial"/>
                <w:sz w:val="16"/>
                <w:szCs w:val="16"/>
              </w:rPr>
            </w:pPr>
            <w:r w:rsidRPr="00D26284">
              <w:rPr>
                <w:rFonts w:cs="Arial"/>
                <w:sz w:val="16"/>
                <w:szCs w:val="16"/>
              </w:rPr>
              <w:t>XAABC_EINDDATUM_GEPLAND</w:t>
            </w:r>
          </w:p>
        </w:tc>
        <w:tc>
          <w:tcPr>
            <w:tcW w:w="177" w:type="pct"/>
            <w:tcBorders>
              <w:top w:val="single" w:sz="6" w:space="0" w:color="auto"/>
              <w:left w:val="single" w:sz="6" w:space="0" w:color="auto"/>
              <w:bottom w:val="single" w:sz="6" w:space="0" w:color="auto"/>
              <w:right w:val="single" w:sz="6" w:space="0" w:color="auto"/>
            </w:tcBorders>
          </w:tcPr>
          <w:p w14:paraId="025CE991" w14:textId="77777777" w:rsidR="001A059F" w:rsidRPr="00D26284" w:rsidRDefault="001A059F" w:rsidP="001A059F">
            <w:pPr>
              <w:rPr>
                <w:rFonts w:cs="Arial"/>
                <w:sz w:val="16"/>
                <w:szCs w:val="16"/>
              </w:rPr>
            </w:pPr>
          </w:p>
        </w:tc>
        <w:tc>
          <w:tcPr>
            <w:tcW w:w="246" w:type="pct"/>
            <w:tcBorders>
              <w:top w:val="single" w:sz="6" w:space="0" w:color="auto"/>
              <w:left w:val="single" w:sz="6" w:space="0" w:color="auto"/>
              <w:bottom w:val="single" w:sz="6" w:space="0" w:color="auto"/>
              <w:right w:val="single" w:sz="6" w:space="0" w:color="auto"/>
            </w:tcBorders>
          </w:tcPr>
          <w:p w14:paraId="41790C1C" w14:textId="77777777" w:rsidR="001A059F" w:rsidRPr="00D26284" w:rsidRDefault="001A059F" w:rsidP="001A059F">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shd w:val="clear" w:color="auto" w:fill="auto"/>
          </w:tcPr>
          <w:p w14:paraId="5BD25CFF" w14:textId="36A5AD57" w:rsidR="001A059F" w:rsidRPr="00D26284" w:rsidRDefault="00127C42" w:rsidP="001A059F">
            <w:pPr>
              <w:rPr>
                <w:rFonts w:cs="Arial"/>
                <w:sz w:val="16"/>
                <w:szCs w:val="16"/>
              </w:rPr>
            </w:pPr>
            <w:r>
              <w:rPr>
                <w:rFonts w:cs="Arial"/>
                <w:sz w:val="16"/>
                <w:szCs w:val="16"/>
              </w:rPr>
              <w:t>HSEL</w:t>
            </w:r>
            <w:r w:rsidR="001A059F" w:rsidRPr="00D26284">
              <w:rPr>
                <w:sz w:val="16"/>
                <w:szCs w:val="16"/>
              </w:rPr>
              <w:t>_RN540LEK</w:t>
            </w: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304696C7" w14:textId="0CF7B58E" w:rsidR="001A059F" w:rsidRPr="00D26284" w:rsidRDefault="001A059F" w:rsidP="001A059F">
            <w:pPr>
              <w:rPr>
                <w:rFonts w:cs="Arial"/>
                <w:snapToGrid w:val="0"/>
                <w:color w:val="000000"/>
                <w:sz w:val="16"/>
                <w:szCs w:val="16"/>
              </w:rPr>
            </w:pPr>
            <w:r w:rsidRPr="00D26284">
              <w:rPr>
                <w:rFonts w:cs="Arial"/>
                <w:snapToGrid w:val="0"/>
                <w:color w:val="000000"/>
                <w:sz w:val="16"/>
                <w:szCs w:val="16"/>
              </w:rPr>
              <w:t>LEK_EINDDATUMGEPLAND</w:t>
            </w:r>
          </w:p>
        </w:tc>
      </w:tr>
      <w:tr w:rsidR="001A059F" w:rsidRPr="00D26284" w14:paraId="41A0216C" w14:textId="77777777" w:rsidTr="000832AE">
        <w:trPr>
          <w:cantSplit/>
          <w:trHeight w:val="190"/>
        </w:trPr>
        <w:tc>
          <w:tcPr>
            <w:tcW w:w="1612" w:type="pct"/>
            <w:tcBorders>
              <w:top w:val="single" w:sz="6" w:space="0" w:color="auto"/>
              <w:left w:val="single" w:sz="6" w:space="0" w:color="auto"/>
              <w:bottom w:val="single" w:sz="6" w:space="0" w:color="auto"/>
              <w:right w:val="single" w:sz="6" w:space="0" w:color="auto"/>
            </w:tcBorders>
          </w:tcPr>
          <w:p w14:paraId="3AA38A49" w14:textId="41E302F1" w:rsidR="001A059F" w:rsidRPr="00D26284" w:rsidRDefault="001A059F" w:rsidP="001A059F">
            <w:pPr>
              <w:rPr>
                <w:rFonts w:cs="Arial"/>
                <w:sz w:val="16"/>
                <w:szCs w:val="16"/>
              </w:rPr>
            </w:pPr>
            <w:r w:rsidRPr="00D26284">
              <w:rPr>
                <w:rFonts w:cs="Arial"/>
                <w:sz w:val="16"/>
                <w:szCs w:val="16"/>
              </w:rPr>
              <w:t>XAABC_INDICATIE_ANNUITAIR</w:t>
            </w:r>
          </w:p>
        </w:tc>
        <w:tc>
          <w:tcPr>
            <w:tcW w:w="177" w:type="pct"/>
            <w:tcBorders>
              <w:top w:val="single" w:sz="6" w:space="0" w:color="auto"/>
              <w:left w:val="single" w:sz="6" w:space="0" w:color="auto"/>
              <w:bottom w:val="single" w:sz="6" w:space="0" w:color="auto"/>
              <w:right w:val="single" w:sz="6" w:space="0" w:color="auto"/>
            </w:tcBorders>
          </w:tcPr>
          <w:p w14:paraId="2EFCF128" w14:textId="77777777" w:rsidR="001A059F" w:rsidRPr="00D26284" w:rsidRDefault="001A059F" w:rsidP="001A059F">
            <w:pPr>
              <w:rPr>
                <w:rFonts w:cs="Arial"/>
                <w:sz w:val="16"/>
                <w:szCs w:val="16"/>
              </w:rPr>
            </w:pPr>
          </w:p>
        </w:tc>
        <w:tc>
          <w:tcPr>
            <w:tcW w:w="246" w:type="pct"/>
            <w:tcBorders>
              <w:top w:val="single" w:sz="6" w:space="0" w:color="auto"/>
              <w:left w:val="single" w:sz="6" w:space="0" w:color="auto"/>
              <w:bottom w:val="single" w:sz="6" w:space="0" w:color="auto"/>
              <w:right w:val="single" w:sz="6" w:space="0" w:color="auto"/>
            </w:tcBorders>
          </w:tcPr>
          <w:p w14:paraId="38BC4ED1" w14:textId="77777777" w:rsidR="001A059F" w:rsidRPr="00D26284" w:rsidRDefault="001A059F" w:rsidP="001A059F">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shd w:val="clear" w:color="auto" w:fill="auto"/>
          </w:tcPr>
          <w:p w14:paraId="2B28861D" w14:textId="15FCBEFD" w:rsidR="001A059F" w:rsidRPr="00D26284" w:rsidRDefault="00127C42" w:rsidP="001A059F">
            <w:pPr>
              <w:rPr>
                <w:rFonts w:cs="Arial"/>
                <w:sz w:val="16"/>
                <w:szCs w:val="16"/>
              </w:rPr>
            </w:pPr>
            <w:r>
              <w:rPr>
                <w:rFonts w:cs="Arial"/>
                <w:sz w:val="16"/>
                <w:szCs w:val="16"/>
              </w:rPr>
              <w:t>HSEL</w:t>
            </w:r>
            <w:r w:rsidR="001A059F" w:rsidRPr="00D26284">
              <w:rPr>
                <w:sz w:val="16"/>
                <w:szCs w:val="16"/>
              </w:rPr>
              <w:t>_RN540LEK</w:t>
            </w: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4CADC660" w14:textId="1C379E71" w:rsidR="001A059F" w:rsidRPr="00D26284" w:rsidRDefault="001A059F" w:rsidP="001A059F">
            <w:pPr>
              <w:rPr>
                <w:rFonts w:cs="Arial"/>
                <w:snapToGrid w:val="0"/>
                <w:color w:val="000000"/>
                <w:sz w:val="16"/>
                <w:szCs w:val="16"/>
              </w:rPr>
            </w:pPr>
            <w:r w:rsidRPr="00D26284">
              <w:rPr>
                <w:rFonts w:cs="Arial"/>
                <w:snapToGrid w:val="0"/>
                <w:color w:val="000000"/>
                <w:sz w:val="16"/>
                <w:szCs w:val="16"/>
              </w:rPr>
              <w:t>LEK_INDANNUTAIR</w:t>
            </w:r>
          </w:p>
        </w:tc>
      </w:tr>
      <w:tr w:rsidR="001A059F" w:rsidRPr="00D26284" w14:paraId="1E34B0D6" w14:textId="77777777" w:rsidTr="000832AE">
        <w:trPr>
          <w:cantSplit/>
          <w:trHeight w:val="190"/>
        </w:trPr>
        <w:tc>
          <w:tcPr>
            <w:tcW w:w="1612" w:type="pct"/>
            <w:tcBorders>
              <w:top w:val="single" w:sz="6" w:space="0" w:color="auto"/>
              <w:left w:val="single" w:sz="6" w:space="0" w:color="auto"/>
              <w:bottom w:val="single" w:sz="6" w:space="0" w:color="auto"/>
              <w:right w:val="single" w:sz="6" w:space="0" w:color="auto"/>
            </w:tcBorders>
          </w:tcPr>
          <w:p w14:paraId="372F1031" w14:textId="2E2238A5" w:rsidR="001A059F" w:rsidRPr="00D26284" w:rsidRDefault="001A059F" w:rsidP="001A059F">
            <w:pPr>
              <w:rPr>
                <w:rFonts w:cs="Arial"/>
                <w:sz w:val="16"/>
                <w:szCs w:val="16"/>
              </w:rPr>
            </w:pPr>
            <w:r w:rsidRPr="00D26284">
              <w:rPr>
                <w:rFonts w:cs="Arial"/>
                <w:sz w:val="16"/>
                <w:szCs w:val="16"/>
              </w:rPr>
              <w:t>XAABC_INDICATIE_HYPOTHECAIR</w:t>
            </w:r>
          </w:p>
        </w:tc>
        <w:tc>
          <w:tcPr>
            <w:tcW w:w="177" w:type="pct"/>
            <w:tcBorders>
              <w:top w:val="single" w:sz="6" w:space="0" w:color="auto"/>
              <w:left w:val="single" w:sz="6" w:space="0" w:color="auto"/>
              <w:bottom w:val="single" w:sz="6" w:space="0" w:color="auto"/>
              <w:right w:val="single" w:sz="6" w:space="0" w:color="auto"/>
            </w:tcBorders>
          </w:tcPr>
          <w:p w14:paraId="238CE71E" w14:textId="77777777" w:rsidR="001A059F" w:rsidRPr="00D26284" w:rsidRDefault="001A059F" w:rsidP="001A059F">
            <w:pPr>
              <w:rPr>
                <w:rFonts w:cs="Arial"/>
                <w:sz w:val="16"/>
                <w:szCs w:val="16"/>
              </w:rPr>
            </w:pPr>
          </w:p>
        </w:tc>
        <w:tc>
          <w:tcPr>
            <w:tcW w:w="246" w:type="pct"/>
            <w:tcBorders>
              <w:top w:val="single" w:sz="6" w:space="0" w:color="auto"/>
              <w:left w:val="single" w:sz="6" w:space="0" w:color="auto"/>
              <w:bottom w:val="single" w:sz="6" w:space="0" w:color="auto"/>
              <w:right w:val="single" w:sz="6" w:space="0" w:color="auto"/>
            </w:tcBorders>
          </w:tcPr>
          <w:p w14:paraId="6F8B3007" w14:textId="77777777" w:rsidR="001A059F" w:rsidRPr="00D26284" w:rsidRDefault="001A059F" w:rsidP="001A059F">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tcPr>
          <w:p w14:paraId="49BE7D58" w14:textId="1CC6272D" w:rsidR="001A059F" w:rsidRPr="00D26284" w:rsidRDefault="00127C42" w:rsidP="001A059F">
            <w:pPr>
              <w:rPr>
                <w:rFonts w:cs="Arial"/>
                <w:sz w:val="16"/>
                <w:szCs w:val="16"/>
              </w:rPr>
            </w:pPr>
            <w:r>
              <w:rPr>
                <w:rFonts w:cs="Arial"/>
                <w:sz w:val="16"/>
                <w:szCs w:val="16"/>
              </w:rPr>
              <w:t>HSEL</w:t>
            </w:r>
            <w:r w:rsidR="001A059F" w:rsidRPr="00D26284">
              <w:rPr>
                <w:sz w:val="16"/>
                <w:szCs w:val="16"/>
              </w:rPr>
              <w:t>_RN540LEK</w:t>
            </w:r>
          </w:p>
        </w:tc>
        <w:tc>
          <w:tcPr>
            <w:tcW w:w="1875" w:type="pct"/>
            <w:tcBorders>
              <w:top w:val="single" w:sz="6" w:space="0" w:color="auto"/>
              <w:left w:val="single" w:sz="6" w:space="0" w:color="auto"/>
              <w:bottom w:val="single" w:sz="6" w:space="0" w:color="auto"/>
              <w:right w:val="single" w:sz="6" w:space="0" w:color="auto"/>
            </w:tcBorders>
          </w:tcPr>
          <w:p w14:paraId="2BDB7C1A" w14:textId="78D99FD1" w:rsidR="001A059F" w:rsidRPr="00D26284" w:rsidRDefault="001A059F" w:rsidP="001A059F">
            <w:pPr>
              <w:rPr>
                <w:rFonts w:cs="Arial"/>
                <w:sz w:val="16"/>
                <w:szCs w:val="16"/>
              </w:rPr>
            </w:pPr>
            <w:r w:rsidRPr="00D26284">
              <w:rPr>
                <w:rFonts w:cs="Arial"/>
                <w:snapToGrid w:val="0"/>
                <w:color w:val="000000"/>
                <w:sz w:val="16"/>
                <w:szCs w:val="16"/>
              </w:rPr>
              <w:t>LEK_INDHYPOTHECAIR</w:t>
            </w:r>
          </w:p>
        </w:tc>
      </w:tr>
      <w:tr w:rsidR="001A059F" w:rsidRPr="00D26284" w14:paraId="15763BDB" w14:textId="77777777" w:rsidTr="000832AE">
        <w:trPr>
          <w:cantSplit/>
          <w:trHeight w:val="190"/>
        </w:trPr>
        <w:tc>
          <w:tcPr>
            <w:tcW w:w="1612" w:type="pct"/>
            <w:tcBorders>
              <w:top w:val="single" w:sz="6" w:space="0" w:color="auto"/>
              <w:left w:val="single" w:sz="6" w:space="0" w:color="auto"/>
              <w:bottom w:val="single" w:sz="6" w:space="0" w:color="auto"/>
              <w:right w:val="single" w:sz="6" w:space="0" w:color="auto"/>
            </w:tcBorders>
          </w:tcPr>
          <w:p w14:paraId="6670CED7" w14:textId="2DA74130" w:rsidR="001A059F" w:rsidRPr="00D26284" w:rsidRDefault="001A059F" w:rsidP="001A059F">
            <w:pPr>
              <w:rPr>
                <w:rFonts w:cs="Arial"/>
                <w:sz w:val="16"/>
                <w:szCs w:val="16"/>
              </w:rPr>
            </w:pPr>
            <w:r w:rsidRPr="00D26284">
              <w:rPr>
                <w:rFonts w:cs="Arial"/>
                <w:sz w:val="16"/>
                <w:szCs w:val="16"/>
              </w:rPr>
              <w:t>XAABC_RENTEVOET</w:t>
            </w:r>
          </w:p>
        </w:tc>
        <w:tc>
          <w:tcPr>
            <w:tcW w:w="177" w:type="pct"/>
            <w:tcBorders>
              <w:top w:val="single" w:sz="6" w:space="0" w:color="auto"/>
              <w:left w:val="single" w:sz="6" w:space="0" w:color="auto"/>
              <w:bottom w:val="single" w:sz="6" w:space="0" w:color="auto"/>
              <w:right w:val="single" w:sz="6" w:space="0" w:color="auto"/>
            </w:tcBorders>
          </w:tcPr>
          <w:p w14:paraId="10BC0ACA" w14:textId="77777777" w:rsidR="001A059F" w:rsidRPr="00D26284" w:rsidRDefault="001A059F" w:rsidP="001A059F">
            <w:pPr>
              <w:rPr>
                <w:rFonts w:cs="Arial"/>
                <w:sz w:val="16"/>
                <w:szCs w:val="16"/>
              </w:rPr>
            </w:pPr>
          </w:p>
        </w:tc>
        <w:tc>
          <w:tcPr>
            <w:tcW w:w="246" w:type="pct"/>
            <w:tcBorders>
              <w:top w:val="single" w:sz="6" w:space="0" w:color="auto"/>
              <w:left w:val="single" w:sz="6" w:space="0" w:color="auto"/>
              <w:bottom w:val="single" w:sz="6" w:space="0" w:color="auto"/>
              <w:right w:val="single" w:sz="6" w:space="0" w:color="auto"/>
            </w:tcBorders>
          </w:tcPr>
          <w:p w14:paraId="18F6A474" w14:textId="77777777" w:rsidR="001A059F" w:rsidRPr="00D26284" w:rsidRDefault="001A059F" w:rsidP="001A059F">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tcPr>
          <w:p w14:paraId="490FAB0A" w14:textId="4FD51727" w:rsidR="001A059F" w:rsidRPr="00D26284" w:rsidRDefault="00127C42" w:rsidP="001A059F">
            <w:pPr>
              <w:rPr>
                <w:rFonts w:cs="Arial"/>
                <w:sz w:val="16"/>
                <w:szCs w:val="16"/>
              </w:rPr>
            </w:pPr>
            <w:r>
              <w:rPr>
                <w:rFonts w:cs="Arial"/>
                <w:sz w:val="16"/>
                <w:szCs w:val="16"/>
              </w:rPr>
              <w:t>HSEL</w:t>
            </w:r>
            <w:r w:rsidR="001A059F" w:rsidRPr="00D26284">
              <w:rPr>
                <w:sz w:val="16"/>
                <w:szCs w:val="16"/>
              </w:rPr>
              <w:t>_RN540LEK</w:t>
            </w:r>
          </w:p>
        </w:tc>
        <w:tc>
          <w:tcPr>
            <w:tcW w:w="1875" w:type="pct"/>
            <w:tcBorders>
              <w:top w:val="single" w:sz="6" w:space="0" w:color="auto"/>
              <w:left w:val="single" w:sz="6" w:space="0" w:color="auto"/>
              <w:bottom w:val="single" w:sz="6" w:space="0" w:color="auto"/>
              <w:right w:val="single" w:sz="6" w:space="0" w:color="auto"/>
            </w:tcBorders>
          </w:tcPr>
          <w:p w14:paraId="7921819C" w14:textId="3CE60152" w:rsidR="001A059F" w:rsidRPr="00D26284" w:rsidRDefault="001A059F" w:rsidP="001A059F">
            <w:pPr>
              <w:rPr>
                <w:rFonts w:cs="Arial"/>
                <w:sz w:val="16"/>
                <w:szCs w:val="16"/>
              </w:rPr>
            </w:pPr>
            <w:r w:rsidRPr="00D26284">
              <w:rPr>
                <w:rFonts w:cs="Arial"/>
                <w:sz w:val="16"/>
                <w:szCs w:val="16"/>
              </w:rPr>
              <w:t>LEK_RENTEVOET</w:t>
            </w:r>
          </w:p>
        </w:tc>
      </w:tr>
      <w:tr w:rsidR="001A059F" w:rsidRPr="00D26284" w14:paraId="61AD460F" w14:textId="77777777" w:rsidTr="000832AE">
        <w:trPr>
          <w:cantSplit/>
          <w:trHeight w:val="190"/>
        </w:trPr>
        <w:tc>
          <w:tcPr>
            <w:tcW w:w="1612" w:type="pct"/>
            <w:tcBorders>
              <w:top w:val="single" w:sz="6" w:space="0" w:color="auto"/>
              <w:left w:val="single" w:sz="6" w:space="0" w:color="auto"/>
              <w:bottom w:val="single" w:sz="6" w:space="0" w:color="auto"/>
              <w:right w:val="single" w:sz="6" w:space="0" w:color="auto"/>
            </w:tcBorders>
          </w:tcPr>
          <w:p w14:paraId="142B20A6" w14:textId="28BF3E0C" w:rsidR="001A059F" w:rsidRPr="00D26284" w:rsidRDefault="001A059F" w:rsidP="001A059F">
            <w:pPr>
              <w:rPr>
                <w:rFonts w:cs="Arial"/>
                <w:sz w:val="16"/>
                <w:szCs w:val="16"/>
              </w:rPr>
            </w:pPr>
            <w:r w:rsidRPr="00D26284">
              <w:rPr>
                <w:rFonts w:cs="Arial"/>
                <w:sz w:val="16"/>
                <w:szCs w:val="16"/>
              </w:rPr>
              <w:t>XAABC_STARTBEDRAG</w:t>
            </w:r>
          </w:p>
        </w:tc>
        <w:tc>
          <w:tcPr>
            <w:tcW w:w="177" w:type="pct"/>
            <w:tcBorders>
              <w:top w:val="single" w:sz="6" w:space="0" w:color="auto"/>
              <w:left w:val="single" w:sz="6" w:space="0" w:color="auto"/>
              <w:bottom w:val="single" w:sz="6" w:space="0" w:color="auto"/>
              <w:right w:val="single" w:sz="6" w:space="0" w:color="auto"/>
            </w:tcBorders>
          </w:tcPr>
          <w:p w14:paraId="55903773" w14:textId="77777777" w:rsidR="001A059F" w:rsidRPr="00D26284" w:rsidRDefault="001A059F" w:rsidP="001A059F">
            <w:pPr>
              <w:rPr>
                <w:rFonts w:cs="Arial"/>
                <w:sz w:val="16"/>
                <w:szCs w:val="16"/>
              </w:rPr>
            </w:pPr>
          </w:p>
        </w:tc>
        <w:tc>
          <w:tcPr>
            <w:tcW w:w="246" w:type="pct"/>
            <w:tcBorders>
              <w:top w:val="single" w:sz="6" w:space="0" w:color="auto"/>
              <w:left w:val="single" w:sz="6" w:space="0" w:color="auto"/>
              <w:bottom w:val="single" w:sz="6" w:space="0" w:color="auto"/>
              <w:right w:val="single" w:sz="6" w:space="0" w:color="auto"/>
            </w:tcBorders>
          </w:tcPr>
          <w:p w14:paraId="18AC2AFE" w14:textId="77777777" w:rsidR="001A059F" w:rsidRPr="00D26284" w:rsidRDefault="001A059F" w:rsidP="001A059F">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tcPr>
          <w:p w14:paraId="1FFA218D" w14:textId="5ECD6B92" w:rsidR="001A059F" w:rsidRPr="00D26284" w:rsidRDefault="00127C42" w:rsidP="001A059F">
            <w:pPr>
              <w:rPr>
                <w:rFonts w:cs="Arial"/>
                <w:sz w:val="16"/>
                <w:szCs w:val="16"/>
              </w:rPr>
            </w:pPr>
            <w:r>
              <w:rPr>
                <w:rFonts w:cs="Arial"/>
                <w:sz w:val="16"/>
                <w:szCs w:val="16"/>
              </w:rPr>
              <w:t>HSEL</w:t>
            </w:r>
            <w:r w:rsidR="001A059F" w:rsidRPr="00D26284">
              <w:rPr>
                <w:sz w:val="16"/>
                <w:szCs w:val="16"/>
              </w:rPr>
              <w:t>_RN540LEK</w:t>
            </w:r>
          </w:p>
        </w:tc>
        <w:tc>
          <w:tcPr>
            <w:tcW w:w="1875" w:type="pct"/>
            <w:tcBorders>
              <w:top w:val="single" w:sz="6" w:space="0" w:color="auto"/>
              <w:left w:val="single" w:sz="6" w:space="0" w:color="auto"/>
              <w:bottom w:val="single" w:sz="6" w:space="0" w:color="auto"/>
              <w:right w:val="single" w:sz="6" w:space="0" w:color="auto"/>
            </w:tcBorders>
          </w:tcPr>
          <w:p w14:paraId="59E5D871" w14:textId="09A4B681" w:rsidR="001A059F" w:rsidRPr="00D26284" w:rsidRDefault="001A059F" w:rsidP="001A059F">
            <w:pPr>
              <w:rPr>
                <w:rFonts w:cs="Arial"/>
                <w:sz w:val="16"/>
                <w:szCs w:val="16"/>
              </w:rPr>
            </w:pPr>
            <w:r w:rsidRPr="00D26284">
              <w:rPr>
                <w:rFonts w:cs="Arial"/>
                <w:sz w:val="16"/>
                <w:szCs w:val="16"/>
              </w:rPr>
              <w:t>LEK_STARTBEDRAG</w:t>
            </w:r>
          </w:p>
        </w:tc>
      </w:tr>
    </w:tbl>
    <w:p w14:paraId="7723C506" w14:textId="6549385E" w:rsidR="005545D3" w:rsidRPr="0054792E" w:rsidRDefault="005545D3" w:rsidP="005545D3">
      <w:pPr>
        <w:pStyle w:val="Kop2"/>
      </w:pPr>
      <w:bookmarkStart w:id="1421" w:name="_Toc7616295"/>
      <w:r w:rsidRPr="0054792E">
        <w:lastRenderedPageBreak/>
        <w:t>Hoofdselectie (HSEL)</w:t>
      </w:r>
      <w:bookmarkEnd w:id="1421"/>
    </w:p>
    <w:p w14:paraId="324A6DCB" w14:textId="77777777" w:rsidR="005545D3" w:rsidRPr="000E19A9" w:rsidRDefault="005545D3" w:rsidP="00ED31EF">
      <w:r w:rsidRPr="000E19A9">
        <w:rPr>
          <w:b/>
        </w:rPr>
        <w:t>Functionele beschrijving:</w:t>
      </w:r>
    </w:p>
    <w:p w14:paraId="6C62CCE6" w14:textId="0EFA2D03" w:rsidR="005545D3" w:rsidRPr="0054792E" w:rsidRDefault="005545D3" w:rsidP="005545D3">
      <w:pPr>
        <w:pStyle w:val="Standaardinspringing"/>
        <w:ind w:left="0" w:firstLine="0"/>
      </w:pPr>
      <w:r w:rsidRPr="00882041">
        <w:t xml:space="preserve">Selecteer alle </w:t>
      </w:r>
      <w:r>
        <w:t>RBG_Leningkenmerken (</w:t>
      </w:r>
      <w:r w:rsidR="00127C42">
        <w:t>HSEL</w:t>
      </w:r>
      <w:r w:rsidRPr="00E332B2">
        <w:t>_RN540LEK</w:t>
      </w:r>
      <w:r>
        <w:t>)</w:t>
      </w:r>
      <w:r w:rsidRPr="0054792E">
        <w:t xml:space="preserve">. </w:t>
      </w:r>
    </w:p>
    <w:p w14:paraId="44CA709A" w14:textId="35C11466" w:rsidR="005545D3" w:rsidRDefault="005545D3" w:rsidP="005545D3">
      <w:pPr>
        <w:pStyle w:val="Standaardinspringing"/>
        <w:ind w:left="0" w:firstLine="0"/>
        <w:rPr>
          <w:szCs w:val="19"/>
        </w:rPr>
      </w:pPr>
      <w:r w:rsidRPr="00882041">
        <w:rPr>
          <w:szCs w:val="19"/>
        </w:rPr>
        <w:t xml:space="preserve">Maak vervolgens van deze gegevens een lijst met unieke voorkomens van Business Keys en </w:t>
      </w:r>
      <w:r w:rsidRPr="00882041">
        <w:rPr>
          <w:rFonts w:cs="Arial"/>
          <w:szCs w:val="19"/>
        </w:rPr>
        <w:t xml:space="preserve">sluit alle gevonden regels af middels het vullen van de </w:t>
      </w:r>
      <w:r w:rsidR="00EF138C">
        <w:rPr>
          <w:rFonts w:cs="Arial"/>
          <w:szCs w:val="19"/>
        </w:rPr>
        <w:t>XAABC_</w:t>
      </w:r>
      <w:r w:rsidRPr="00882041">
        <w:rPr>
          <w:rFonts w:cs="Arial"/>
          <w:szCs w:val="19"/>
        </w:rPr>
        <w:t>MUTATIEEINDE_TS</w:t>
      </w:r>
      <w:r w:rsidRPr="00882041">
        <w:rPr>
          <w:szCs w:val="19"/>
        </w:rPr>
        <w:t>.</w:t>
      </w:r>
    </w:p>
    <w:p w14:paraId="254E946C" w14:textId="77777777" w:rsidR="005545D3" w:rsidRDefault="005545D3" w:rsidP="005545D3">
      <w:pPr>
        <w:pStyle w:val="Standaardinspringing"/>
        <w:ind w:left="0" w:firstLine="0"/>
        <w:rPr>
          <w:szCs w:val="19"/>
        </w:rPr>
      </w:pPr>
    </w:p>
    <w:p w14:paraId="52A0A9DB" w14:textId="77777777" w:rsidR="005545D3" w:rsidRPr="00BE0C84" w:rsidRDefault="005545D3" w:rsidP="00ED31EF">
      <w:r w:rsidRPr="00BE0C84">
        <w:rPr>
          <w:b/>
        </w:rPr>
        <w:t>Selectiepad:</w:t>
      </w:r>
    </w:p>
    <w:p w14:paraId="7015D5BE" w14:textId="1FB11FAE" w:rsidR="005545D3" w:rsidRDefault="0095502F" w:rsidP="005545D3">
      <w:pPr>
        <w:pStyle w:val="Standaardinspringing"/>
        <w:ind w:left="0" w:firstLine="0"/>
      </w:pPr>
      <w:r>
        <w:t xml:space="preserve">HSEL_RN310REK </w:t>
      </w:r>
    </w:p>
    <w:p w14:paraId="10B5D8A8" w14:textId="1515288E" w:rsidR="005545D3" w:rsidRPr="00AE0711" w:rsidRDefault="005545D3" w:rsidP="005545D3">
      <w:pPr>
        <w:pStyle w:val="Standaardinspringing"/>
        <w:ind w:left="0" w:firstLine="0"/>
      </w:pPr>
      <w:r w:rsidRPr="00AE0711">
        <w:t xml:space="preserve">         </w:t>
      </w:r>
      <w:r w:rsidRPr="00AE0711">
        <w:sym w:font="Wingdings" w:char="F0E2"/>
      </w:r>
      <w:r w:rsidRPr="00AE0711">
        <w:t xml:space="preserve"> </w:t>
      </w:r>
      <w:r w:rsidRPr="00FB573A">
        <w:rPr>
          <w:color w:val="7F7F7F" w:themeColor="text1" w:themeTint="80"/>
          <w:sz w:val="16"/>
          <w:szCs w:val="16"/>
        </w:rPr>
        <w:t>(</w:t>
      </w:r>
      <w:r w:rsidR="00001172">
        <w:rPr>
          <w:color w:val="7F7F7F" w:themeColor="text1" w:themeTint="80"/>
          <w:sz w:val="16"/>
          <w:szCs w:val="16"/>
        </w:rPr>
        <w:t xml:space="preserve">inner </w:t>
      </w:r>
      <w:r w:rsidRPr="00FB573A">
        <w:rPr>
          <w:color w:val="7F7F7F" w:themeColor="text1" w:themeTint="80"/>
          <w:sz w:val="16"/>
          <w:szCs w:val="16"/>
        </w:rPr>
        <w:t>join)</w:t>
      </w:r>
    </w:p>
    <w:p w14:paraId="628E0CA6" w14:textId="2E9D7DC5" w:rsidR="00001172" w:rsidRPr="00001172" w:rsidRDefault="00127C42" w:rsidP="00ED31EF">
      <w:pPr>
        <w:pStyle w:val="Standaardinspringing"/>
        <w:ind w:left="0" w:firstLine="0"/>
      </w:pPr>
      <w:r>
        <w:t>HSEL</w:t>
      </w:r>
      <w:r w:rsidR="00001172" w:rsidRPr="00001172">
        <w:t>_RN540LEK</w:t>
      </w:r>
    </w:p>
    <w:p w14:paraId="7E883024" w14:textId="72158ED2" w:rsidR="00001172" w:rsidRPr="00001172" w:rsidRDefault="00001172" w:rsidP="00ED31EF">
      <w:pPr>
        <w:pStyle w:val="Standaardinspringing"/>
        <w:ind w:left="0" w:firstLine="0"/>
      </w:pPr>
      <w:r w:rsidRPr="00001172">
        <w:t xml:space="preserve">         </w:t>
      </w:r>
      <w:r w:rsidRPr="00001172">
        <w:sym w:font="Wingdings" w:char="F0E2"/>
      </w:r>
      <w:r w:rsidRPr="00001172">
        <w:t xml:space="preserve"> </w:t>
      </w:r>
      <w:r w:rsidRPr="00FB573A">
        <w:rPr>
          <w:color w:val="7F7F7F" w:themeColor="text1" w:themeTint="80"/>
          <w:sz w:val="16"/>
          <w:szCs w:val="16"/>
        </w:rPr>
        <w:t>(</w:t>
      </w:r>
      <w:r>
        <w:rPr>
          <w:color w:val="7F7F7F" w:themeColor="text1" w:themeTint="80"/>
          <w:sz w:val="16"/>
          <w:szCs w:val="16"/>
        </w:rPr>
        <w:t xml:space="preserve">inner </w:t>
      </w:r>
      <w:r w:rsidRPr="00FB573A">
        <w:rPr>
          <w:color w:val="7F7F7F" w:themeColor="text1" w:themeTint="80"/>
          <w:sz w:val="16"/>
          <w:szCs w:val="16"/>
        </w:rPr>
        <w:t>join)</w:t>
      </w:r>
    </w:p>
    <w:p w14:paraId="2B45579C" w14:textId="77777777" w:rsidR="005545D3" w:rsidRDefault="005545D3" w:rsidP="005545D3">
      <w:pPr>
        <w:pStyle w:val="Standaardinspringing"/>
        <w:ind w:left="0" w:firstLine="0"/>
      </w:pPr>
      <w:r w:rsidRPr="00E844F8">
        <w:t>H_FIN_</w:t>
      </w:r>
      <w:r>
        <w:t>MELDING</w:t>
      </w:r>
    </w:p>
    <w:p w14:paraId="3F3FC3B5" w14:textId="77777777" w:rsidR="005545D3" w:rsidRPr="0054792E" w:rsidRDefault="005545D3" w:rsidP="005545D3"/>
    <w:p w14:paraId="0C43C668" w14:textId="77777777" w:rsidR="005545D3" w:rsidRPr="00BE0C84" w:rsidRDefault="005545D3" w:rsidP="00ED31EF">
      <w:r w:rsidRPr="00BE0C84">
        <w:rPr>
          <w:b/>
        </w:rPr>
        <w:t>Kolommen en condities:</w:t>
      </w:r>
    </w:p>
    <w:tbl>
      <w:tblPr>
        <w:tblW w:w="9609" w:type="dxa"/>
        <w:tblLayout w:type="fixed"/>
        <w:tblCellMar>
          <w:left w:w="70" w:type="dxa"/>
          <w:right w:w="70" w:type="dxa"/>
        </w:tblCellMar>
        <w:tblLook w:val="0000" w:firstRow="0" w:lastRow="0" w:firstColumn="0" w:lastColumn="0" w:noHBand="0" w:noVBand="0"/>
      </w:tblPr>
      <w:tblGrid>
        <w:gridCol w:w="3823"/>
        <w:gridCol w:w="425"/>
        <w:gridCol w:w="5361"/>
      </w:tblGrid>
      <w:tr w:rsidR="005545D3" w:rsidRPr="003C60BB" w14:paraId="727505F9" w14:textId="77777777" w:rsidTr="00030DDE">
        <w:trPr>
          <w:cantSplit/>
          <w:trHeight w:val="432"/>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43705ADC" w14:textId="69191E5D" w:rsidR="005545D3" w:rsidRPr="00161410" w:rsidRDefault="0095502F" w:rsidP="00030DDE">
            <w:pPr>
              <w:rPr>
                <w:b/>
                <w:sz w:val="16"/>
                <w:szCs w:val="16"/>
              </w:rPr>
            </w:pPr>
            <w:r>
              <w:rPr>
                <w:b/>
                <w:sz w:val="16"/>
                <w:szCs w:val="16"/>
              </w:rPr>
              <w:t xml:space="preserve">HSEL_RN310REK </w:t>
            </w:r>
            <w:r w:rsidR="005545D3" w:rsidRPr="00161410">
              <w:rPr>
                <w:b/>
                <w:sz w:val="16"/>
                <w:szCs w:val="16"/>
              </w:rPr>
              <w:t xml:space="preserve"> (alias: R</w:t>
            </w:r>
            <w:r w:rsidR="00001172" w:rsidRPr="00161410">
              <w:rPr>
                <w:b/>
                <w:sz w:val="16"/>
                <w:szCs w:val="16"/>
              </w:rPr>
              <w:t>1</w:t>
            </w:r>
            <w:r w:rsidR="005545D3" w:rsidRPr="00161410">
              <w:rPr>
                <w:b/>
                <w:sz w:val="16"/>
                <w:szCs w:val="16"/>
              </w:rPr>
              <w:t>)</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485A7A2B" w14:textId="77777777" w:rsidR="005545D3" w:rsidRPr="00161410" w:rsidRDefault="005545D3" w:rsidP="00030DDE">
            <w:pPr>
              <w:ind w:right="-70"/>
              <w:rPr>
                <w:b/>
                <w:sz w:val="16"/>
                <w:szCs w:val="16"/>
              </w:rPr>
            </w:pPr>
            <w:r w:rsidRPr="00161410">
              <w:rPr>
                <w:b/>
                <w:sz w:val="16"/>
                <w:szCs w:val="16"/>
              </w:rPr>
              <w:t>Sel.</w:t>
            </w:r>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520DB211" w14:textId="77777777" w:rsidR="005545D3" w:rsidRPr="00161410" w:rsidRDefault="005545D3" w:rsidP="00030DDE">
            <w:pPr>
              <w:rPr>
                <w:b/>
                <w:sz w:val="16"/>
                <w:szCs w:val="16"/>
              </w:rPr>
            </w:pPr>
            <w:r w:rsidRPr="00161410">
              <w:rPr>
                <w:b/>
                <w:sz w:val="16"/>
                <w:szCs w:val="16"/>
              </w:rPr>
              <w:t>Conditie</w:t>
            </w:r>
          </w:p>
        </w:tc>
      </w:tr>
      <w:tr w:rsidR="005545D3" w:rsidRPr="003C60BB" w14:paraId="34D2B275" w14:textId="77777777" w:rsidTr="00030DDE">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5B504BC" w14:textId="6AEEB273" w:rsidR="005545D3" w:rsidRPr="00A35857" w:rsidRDefault="005545D3" w:rsidP="00030DDE">
            <w:pPr>
              <w:rPr>
                <w:rFonts w:cs="Arial"/>
                <w:sz w:val="16"/>
                <w:szCs w:val="16"/>
              </w:rPr>
            </w:pPr>
            <w:r w:rsidRPr="00A35857">
              <w:rPr>
                <w:rFonts w:cs="Arial"/>
                <w:sz w:val="16"/>
                <w:szCs w:val="16"/>
              </w:rPr>
              <w:t>RN310INDVERWERKING</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C8391F7" w14:textId="77777777" w:rsidR="005545D3" w:rsidRPr="00161410" w:rsidRDefault="005545D3" w:rsidP="00030DDE">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1E837957" w14:textId="6111E5EE" w:rsidR="005545D3" w:rsidRPr="00161410" w:rsidRDefault="005545D3" w:rsidP="00030DDE">
            <w:pPr>
              <w:rPr>
                <w:rFonts w:cs="Arial"/>
                <w:sz w:val="16"/>
                <w:szCs w:val="16"/>
              </w:rPr>
            </w:pPr>
          </w:p>
        </w:tc>
      </w:tr>
      <w:tr w:rsidR="005545D3" w:rsidRPr="003C60BB" w14:paraId="6C4259AF" w14:textId="77777777" w:rsidTr="00030DDE">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121500A8" w14:textId="6240D558" w:rsidR="005545D3" w:rsidRPr="00A35857" w:rsidRDefault="005545D3" w:rsidP="00030DDE">
            <w:pPr>
              <w:rPr>
                <w:rFonts w:cs="Arial"/>
                <w:sz w:val="16"/>
                <w:szCs w:val="16"/>
              </w:rPr>
            </w:pPr>
            <w:r w:rsidRPr="00A35857">
              <w:rPr>
                <w:rFonts w:cs="Arial"/>
                <w:sz w:val="16"/>
                <w:szCs w:val="16"/>
              </w:rPr>
              <w:t>RN310RSINBRN</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AC6F1D1" w14:textId="77777777" w:rsidR="005545D3" w:rsidRPr="00161410" w:rsidRDefault="005545D3" w:rsidP="00030DDE">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4D37AF06" w14:textId="77777777" w:rsidR="005545D3" w:rsidRPr="00161410" w:rsidRDefault="005545D3" w:rsidP="00030DDE">
            <w:pPr>
              <w:rPr>
                <w:rFonts w:cs="Arial"/>
                <w:sz w:val="16"/>
                <w:szCs w:val="16"/>
              </w:rPr>
            </w:pPr>
          </w:p>
        </w:tc>
      </w:tr>
      <w:tr w:rsidR="005545D3" w:rsidRPr="003C60BB" w14:paraId="49326283" w14:textId="77777777" w:rsidTr="00030DDE">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48778CFA" w14:textId="6C457CA3" w:rsidR="005545D3" w:rsidRPr="00A35857" w:rsidRDefault="005545D3" w:rsidP="00030DDE">
            <w:pPr>
              <w:rPr>
                <w:rFonts w:cs="Arial"/>
                <w:sz w:val="16"/>
                <w:szCs w:val="16"/>
              </w:rPr>
            </w:pPr>
            <w:r w:rsidRPr="00A35857">
              <w:rPr>
                <w:rFonts w:cs="Arial"/>
                <w:sz w:val="16"/>
                <w:szCs w:val="16"/>
              </w:rPr>
              <w:t>RN310VALUTAJAAR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D683D25" w14:textId="77777777" w:rsidR="005545D3" w:rsidRPr="00161410" w:rsidRDefault="005545D3" w:rsidP="00030DDE">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12FE849E" w14:textId="77777777" w:rsidR="005545D3" w:rsidRPr="00161410" w:rsidRDefault="005545D3" w:rsidP="00030DDE">
            <w:pPr>
              <w:rPr>
                <w:rFonts w:cs="Arial"/>
                <w:sz w:val="16"/>
                <w:szCs w:val="16"/>
              </w:rPr>
            </w:pPr>
          </w:p>
        </w:tc>
      </w:tr>
      <w:tr w:rsidR="005545D3" w:rsidRPr="003C60BB" w14:paraId="64EAD6BA" w14:textId="77777777" w:rsidTr="00030DDE">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CFA0F83" w14:textId="40CB7A17" w:rsidR="005545D3" w:rsidRPr="00A35857" w:rsidRDefault="005545D3" w:rsidP="00030DDE">
            <w:pPr>
              <w:rPr>
                <w:rFonts w:cs="Arial"/>
                <w:sz w:val="16"/>
                <w:szCs w:val="16"/>
              </w:rPr>
            </w:pPr>
            <w:r w:rsidRPr="00A35857">
              <w:rPr>
                <w:rFonts w:cs="Arial"/>
                <w:snapToGrid w:val="0"/>
                <w:sz w:val="16"/>
                <w:szCs w:val="16"/>
              </w:rPr>
              <w:t>RN310PRODUCTID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031D8DA" w14:textId="77777777" w:rsidR="005545D3" w:rsidRPr="00161410" w:rsidRDefault="005545D3" w:rsidP="00030DDE">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358E8E0" w14:textId="77777777" w:rsidR="005545D3" w:rsidRPr="00161410" w:rsidRDefault="005545D3" w:rsidP="00030DDE">
            <w:pPr>
              <w:rPr>
                <w:rFonts w:cs="Arial"/>
                <w:sz w:val="16"/>
                <w:szCs w:val="16"/>
              </w:rPr>
            </w:pPr>
          </w:p>
        </w:tc>
      </w:tr>
      <w:tr w:rsidR="005545D3" w:rsidRPr="003C60BB" w14:paraId="623A8481" w14:textId="77777777" w:rsidTr="00030DDE">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03C995B" w14:textId="5917AE61" w:rsidR="005545D3" w:rsidRPr="00A35857" w:rsidRDefault="005545D3" w:rsidP="00030DDE">
            <w:pPr>
              <w:rPr>
                <w:rFonts w:cs="Arial"/>
                <w:sz w:val="16"/>
                <w:szCs w:val="16"/>
              </w:rPr>
            </w:pPr>
            <w:r w:rsidRPr="00A35857">
              <w:rPr>
                <w:rFonts w:cs="Arial"/>
                <w:snapToGrid w:val="0"/>
                <w:sz w:val="16"/>
                <w:szCs w:val="16"/>
              </w:rPr>
              <w:t>RN310REKENINGNR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FD3EE3B" w14:textId="77777777" w:rsidR="005545D3" w:rsidRPr="00161410" w:rsidRDefault="005545D3" w:rsidP="00030DDE">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106733CA" w14:textId="77777777" w:rsidR="005545D3" w:rsidRPr="00161410" w:rsidRDefault="005545D3" w:rsidP="00030DDE">
            <w:pPr>
              <w:rPr>
                <w:rFonts w:cs="Arial"/>
                <w:sz w:val="16"/>
                <w:szCs w:val="16"/>
              </w:rPr>
            </w:pPr>
          </w:p>
        </w:tc>
      </w:tr>
      <w:tr w:rsidR="008132E9" w:rsidRPr="003C60BB" w14:paraId="5E207233" w14:textId="77777777" w:rsidTr="00030DDE">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DA93368" w14:textId="7C8999E6" w:rsidR="008132E9" w:rsidRPr="00A35857" w:rsidRDefault="008132E9" w:rsidP="00030DDE">
            <w:pPr>
              <w:rPr>
                <w:rFonts w:cs="Arial"/>
                <w:snapToGrid w:val="0"/>
                <w:sz w:val="16"/>
                <w:szCs w:val="16"/>
              </w:rPr>
            </w:pPr>
            <w:r>
              <w:rPr>
                <w:rFonts w:cs="Arial"/>
                <w:snapToGrid w:val="0"/>
                <w:sz w:val="16"/>
                <w:szCs w:val="16"/>
              </w:rPr>
              <w:t>RN310SOORTBESTAND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F25E10B" w14:textId="77777777" w:rsidR="008132E9" w:rsidRPr="00161410" w:rsidRDefault="008132E9" w:rsidP="00030DDE">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0B3728AF" w14:textId="77777777" w:rsidR="008132E9" w:rsidRPr="00161410" w:rsidRDefault="008132E9" w:rsidP="00030DDE">
            <w:pPr>
              <w:rPr>
                <w:rFonts w:cs="Arial"/>
                <w:sz w:val="16"/>
                <w:szCs w:val="16"/>
              </w:rPr>
            </w:pPr>
          </w:p>
        </w:tc>
      </w:tr>
      <w:tr w:rsidR="00161410" w:rsidRPr="003C60BB" w14:paraId="4AD8C740" w14:textId="77777777" w:rsidTr="00621F9D">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7A58946" w14:textId="45E20484" w:rsidR="00161410" w:rsidRPr="00A35857" w:rsidRDefault="00EF138C" w:rsidP="00621F9D">
            <w:pPr>
              <w:rPr>
                <w:rFonts w:cs="Arial"/>
                <w:snapToGrid w:val="0"/>
                <w:sz w:val="16"/>
                <w:szCs w:val="16"/>
              </w:rPr>
            </w:pPr>
            <w:r w:rsidRPr="00831552">
              <w:rPr>
                <w:rFonts w:cs="Arial"/>
                <w:snapToGrid w:val="0"/>
                <w:color w:val="000000"/>
                <w:sz w:val="16"/>
                <w:szCs w:val="16"/>
              </w:rPr>
              <w:t>RN310DATTYDREG</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49032BF" w14:textId="77777777" w:rsidR="00161410" w:rsidRPr="00161410" w:rsidRDefault="00161410" w:rsidP="00621F9D">
            <w:pPr>
              <w:ind w:right="-70"/>
              <w:rPr>
                <w:rFonts w:cs="Arial"/>
                <w:sz w:val="16"/>
                <w:szCs w:val="16"/>
              </w:rPr>
            </w:pPr>
            <w:r w:rsidRPr="00161410">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3AF7ADF1" w14:textId="77777777" w:rsidR="00161410" w:rsidRPr="00161410" w:rsidRDefault="00161410" w:rsidP="00621F9D">
            <w:pPr>
              <w:rPr>
                <w:rFonts w:cs="Arial"/>
                <w:snapToGrid w:val="0"/>
                <w:sz w:val="16"/>
                <w:szCs w:val="16"/>
              </w:rPr>
            </w:pPr>
          </w:p>
        </w:tc>
      </w:tr>
      <w:tr w:rsidR="00001172" w:rsidRPr="003C60BB" w14:paraId="394EE44D" w14:textId="77777777" w:rsidTr="00621F9D">
        <w:trPr>
          <w:cantSplit/>
          <w:trHeight w:val="432"/>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0741658C" w14:textId="0AD40E74" w:rsidR="00001172" w:rsidRPr="00161410" w:rsidRDefault="00127C42" w:rsidP="00621F9D">
            <w:pPr>
              <w:rPr>
                <w:b/>
                <w:sz w:val="16"/>
                <w:szCs w:val="16"/>
              </w:rPr>
            </w:pPr>
            <w:r>
              <w:rPr>
                <w:b/>
                <w:sz w:val="16"/>
                <w:szCs w:val="16"/>
              </w:rPr>
              <w:t>HSEL</w:t>
            </w:r>
            <w:r w:rsidR="00001172" w:rsidRPr="00A35857">
              <w:rPr>
                <w:b/>
                <w:sz w:val="16"/>
                <w:szCs w:val="16"/>
              </w:rPr>
              <w:t>_RN540LEK (alias: R</w:t>
            </w:r>
            <w:r w:rsidR="00161410" w:rsidRPr="005B160E">
              <w:rPr>
                <w:b/>
                <w:sz w:val="16"/>
                <w:szCs w:val="16"/>
              </w:rPr>
              <w:t>2</w:t>
            </w:r>
            <w:r w:rsidR="00001172" w:rsidRPr="00161410">
              <w:rPr>
                <w:b/>
                <w:sz w:val="16"/>
                <w:szCs w:val="16"/>
              </w:rPr>
              <w:t>)</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72E16181" w14:textId="77777777" w:rsidR="00001172" w:rsidRPr="00161410" w:rsidRDefault="00001172" w:rsidP="00621F9D">
            <w:pPr>
              <w:ind w:right="-70"/>
              <w:rPr>
                <w:b/>
                <w:sz w:val="16"/>
                <w:szCs w:val="16"/>
              </w:rPr>
            </w:pPr>
            <w:r w:rsidRPr="00161410">
              <w:rPr>
                <w:b/>
                <w:sz w:val="16"/>
                <w:szCs w:val="16"/>
              </w:rPr>
              <w:t>Sel.</w:t>
            </w:r>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4B66942A" w14:textId="77777777" w:rsidR="00001172" w:rsidRPr="00161410" w:rsidRDefault="00001172" w:rsidP="00621F9D">
            <w:pPr>
              <w:rPr>
                <w:b/>
                <w:sz w:val="16"/>
                <w:szCs w:val="16"/>
              </w:rPr>
            </w:pPr>
            <w:r w:rsidRPr="00161410">
              <w:rPr>
                <w:b/>
                <w:sz w:val="16"/>
                <w:szCs w:val="16"/>
              </w:rPr>
              <w:t>Conditie</w:t>
            </w:r>
          </w:p>
        </w:tc>
      </w:tr>
      <w:tr w:rsidR="00001172" w:rsidRPr="003C60BB" w14:paraId="06D00217" w14:textId="77777777" w:rsidTr="00621F9D">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D056324" w14:textId="043B2B19" w:rsidR="00001172" w:rsidRPr="00A35857" w:rsidRDefault="00001172" w:rsidP="00621F9D">
            <w:pPr>
              <w:rPr>
                <w:rFonts w:cs="Arial"/>
                <w:snapToGrid w:val="0"/>
                <w:sz w:val="16"/>
                <w:szCs w:val="16"/>
              </w:rPr>
            </w:pPr>
            <w:r w:rsidRPr="00A35857">
              <w:rPr>
                <w:rFonts w:cs="Arial"/>
                <w:sz w:val="16"/>
                <w:szCs w:val="16"/>
              </w:rPr>
              <w:t>LEK_REK_ID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2B911CE" w14:textId="77777777" w:rsidR="00001172" w:rsidRPr="00161410" w:rsidRDefault="00001172" w:rsidP="00621F9D">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30ECC861" w14:textId="6CF0FEF9" w:rsidR="00001172" w:rsidRPr="00161410" w:rsidRDefault="00161410">
            <w:pPr>
              <w:rPr>
                <w:rFonts w:cs="Arial"/>
                <w:sz w:val="16"/>
                <w:szCs w:val="16"/>
              </w:rPr>
            </w:pPr>
            <w:r w:rsidRPr="00161410">
              <w:rPr>
                <w:rFonts w:cs="Arial"/>
                <w:sz w:val="16"/>
                <w:szCs w:val="16"/>
              </w:rPr>
              <w:t>= R1.</w:t>
            </w:r>
            <w:r w:rsidR="000E0C0E" w:rsidRPr="00161410" w:rsidDel="000E0C0E">
              <w:rPr>
                <w:rFonts w:cs="Arial"/>
                <w:sz w:val="16"/>
                <w:szCs w:val="16"/>
              </w:rPr>
              <w:t xml:space="preserve"> </w:t>
            </w:r>
            <w:r w:rsidRPr="00161410">
              <w:rPr>
                <w:rFonts w:cs="Arial"/>
                <w:sz w:val="16"/>
                <w:szCs w:val="16"/>
              </w:rPr>
              <w:t>RN310REKID</w:t>
            </w:r>
          </w:p>
        </w:tc>
      </w:tr>
      <w:tr w:rsidR="005545D3" w:rsidRPr="003C60BB" w14:paraId="7FFF3E0D" w14:textId="77777777" w:rsidTr="00030DDE">
        <w:trPr>
          <w:cantSplit/>
          <w:trHeight w:val="410"/>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79FA2493" w14:textId="77777777" w:rsidR="005545D3" w:rsidRPr="00A35857" w:rsidRDefault="005545D3" w:rsidP="00030DDE">
            <w:pPr>
              <w:rPr>
                <w:b/>
                <w:sz w:val="16"/>
                <w:szCs w:val="16"/>
              </w:rPr>
            </w:pPr>
            <w:r w:rsidRPr="00A35857">
              <w:rPr>
                <w:b/>
                <w:sz w:val="16"/>
                <w:szCs w:val="16"/>
              </w:rPr>
              <w:t>H_FIN_MELDING (alias: H1)</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0C5A01D5" w14:textId="77777777" w:rsidR="005545D3" w:rsidRPr="00161410" w:rsidRDefault="005545D3" w:rsidP="00030DDE">
            <w:pPr>
              <w:ind w:right="-70"/>
              <w:rPr>
                <w:b/>
                <w:sz w:val="16"/>
                <w:szCs w:val="16"/>
              </w:rPr>
            </w:pPr>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7405078A" w14:textId="77777777" w:rsidR="005545D3" w:rsidRPr="00161410" w:rsidRDefault="005545D3" w:rsidP="00030DDE">
            <w:pPr>
              <w:rPr>
                <w:b/>
                <w:sz w:val="16"/>
                <w:szCs w:val="16"/>
              </w:rPr>
            </w:pPr>
          </w:p>
        </w:tc>
      </w:tr>
      <w:tr w:rsidR="005545D3" w:rsidRPr="003C60BB" w14:paraId="4BFAA252" w14:textId="77777777" w:rsidTr="00030DDE">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DFC81EA" w14:textId="77777777" w:rsidR="005545D3" w:rsidRPr="00A35857" w:rsidRDefault="005545D3" w:rsidP="00030DDE">
            <w:pPr>
              <w:rPr>
                <w:rFonts w:cs="Arial"/>
                <w:sz w:val="16"/>
                <w:szCs w:val="16"/>
              </w:rPr>
            </w:pPr>
            <w:r w:rsidRPr="00A35857">
              <w:rPr>
                <w:snapToGrid w:val="0"/>
                <w:color w:val="000000"/>
                <w:sz w:val="16"/>
                <w:szCs w:val="16"/>
              </w:rPr>
              <w:t>XAAB_SK</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B10DE53" w14:textId="0E668063" w:rsidR="005545D3" w:rsidRPr="00161410" w:rsidRDefault="00161410" w:rsidP="00030DDE">
            <w:pPr>
              <w:ind w:right="-70"/>
              <w:rPr>
                <w:rFonts w:cs="Arial"/>
                <w:sz w:val="16"/>
                <w:szCs w:val="16"/>
              </w:rPr>
            </w:pPr>
            <w:r w:rsidRPr="00161410">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312DFAC8" w14:textId="77777777" w:rsidR="005545D3" w:rsidRPr="00161410" w:rsidRDefault="005545D3" w:rsidP="00030DDE">
            <w:pPr>
              <w:rPr>
                <w:rFonts w:cs="Arial"/>
                <w:sz w:val="16"/>
                <w:szCs w:val="16"/>
              </w:rPr>
            </w:pPr>
          </w:p>
        </w:tc>
      </w:tr>
      <w:tr w:rsidR="005545D3" w:rsidRPr="003C60BB" w14:paraId="774B4DAD" w14:textId="77777777" w:rsidTr="00030DDE">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932118F" w14:textId="77777777" w:rsidR="005545D3" w:rsidRPr="00A35857" w:rsidRDefault="005545D3" w:rsidP="00030DDE">
            <w:pPr>
              <w:rPr>
                <w:snapToGrid w:val="0"/>
                <w:color w:val="000000"/>
                <w:sz w:val="16"/>
                <w:szCs w:val="16"/>
                <w:highlight w:val="yellow"/>
              </w:rPr>
            </w:pPr>
            <w:r w:rsidRPr="00A35857">
              <w:rPr>
                <w:rFonts w:cs="Arial"/>
                <w:snapToGrid w:val="0"/>
                <w:sz w:val="16"/>
                <w:szCs w:val="16"/>
              </w:rPr>
              <w:t>XAAB_RSIN</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0D878C2" w14:textId="77777777" w:rsidR="005545D3" w:rsidRPr="00161410" w:rsidRDefault="005545D3" w:rsidP="00030DDE">
            <w:pPr>
              <w:ind w:right="-70"/>
              <w:rPr>
                <w:rFonts w:cs="Arial"/>
                <w:sz w:val="16"/>
                <w:szCs w:val="16"/>
                <w:highlight w:val="yellow"/>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4B9D9433" w14:textId="74728CB1" w:rsidR="005545D3" w:rsidRPr="00161410" w:rsidRDefault="005545D3">
            <w:pPr>
              <w:rPr>
                <w:rFonts w:cs="Arial"/>
                <w:sz w:val="16"/>
                <w:szCs w:val="16"/>
                <w:highlight w:val="yellow"/>
              </w:rPr>
            </w:pPr>
            <w:r w:rsidRPr="00161410">
              <w:rPr>
                <w:rFonts w:cs="Arial"/>
                <w:snapToGrid w:val="0"/>
                <w:sz w:val="16"/>
                <w:szCs w:val="16"/>
              </w:rPr>
              <w:t>= R</w:t>
            </w:r>
            <w:r w:rsidR="00161410" w:rsidRPr="00161410">
              <w:rPr>
                <w:rFonts w:cs="Arial"/>
                <w:snapToGrid w:val="0"/>
                <w:sz w:val="16"/>
                <w:szCs w:val="16"/>
              </w:rPr>
              <w:t>1</w:t>
            </w:r>
            <w:r w:rsidRPr="00161410">
              <w:rPr>
                <w:rFonts w:cs="Arial"/>
                <w:snapToGrid w:val="0"/>
                <w:sz w:val="16"/>
                <w:szCs w:val="16"/>
              </w:rPr>
              <w:t>.</w:t>
            </w:r>
            <w:r w:rsidR="000E0C0E" w:rsidRPr="00161410" w:rsidDel="000E0C0E">
              <w:rPr>
                <w:rFonts w:cs="Arial"/>
                <w:snapToGrid w:val="0"/>
                <w:sz w:val="16"/>
                <w:szCs w:val="16"/>
              </w:rPr>
              <w:t xml:space="preserve"> </w:t>
            </w:r>
            <w:r w:rsidRPr="00161410">
              <w:rPr>
                <w:rFonts w:cs="Arial"/>
                <w:snapToGrid w:val="0"/>
                <w:sz w:val="16"/>
                <w:szCs w:val="16"/>
              </w:rPr>
              <w:t>RN310RSINBRN</w:t>
            </w:r>
          </w:p>
        </w:tc>
      </w:tr>
      <w:tr w:rsidR="005545D3" w:rsidRPr="003C60BB" w14:paraId="6E5EC20C" w14:textId="77777777" w:rsidTr="00030DDE">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1EEFEE4B" w14:textId="77777777" w:rsidR="005545D3" w:rsidRPr="00A35857" w:rsidRDefault="005545D3" w:rsidP="00030DDE">
            <w:pPr>
              <w:rPr>
                <w:snapToGrid w:val="0"/>
                <w:color w:val="000000"/>
                <w:sz w:val="16"/>
                <w:szCs w:val="16"/>
                <w:highlight w:val="yellow"/>
              </w:rPr>
            </w:pPr>
            <w:r w:rsidRPr="00A35857">
              <w:rPr>
                <w:rFonts w:cs="Arial"/>
                <w:snapToGrid w:val="0"/>
                <w:sz w:val="16"/>
                <w:szCs w:val="16"/>
              </w:rPr>
              <w:t>XAAB_GEGEVENSTIJDVAK</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595843E" w14:textId="77777777" w:rsidR="005545D3" w:rsidRPr="00161410" w:rsidRDefault="005545D3" w:rsidP="00030DDE">
            <w:pPr>
              <w:ind w:right="-70"/>
              <w:rPr>
                <w:rFonts w:cs="Arial"/>
                <w:sz w:val="16"/>
                <w:szCs w:val="16"/>
                <w:highlight w:val="yellow"/>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03FF25EE" w14:textId="698C546A" w:rsidR="005545D3" w:rsidRPr="00161410" w:rsidRDefault="005545D3">
            <w:pPr>
              <w:rPr>
                <w:rFonts w:cs="Arial"/>
                <w:sz w:val="16"/>
                <w:szCs w:val="16"/>
                <w:highlight w:val="yellow"/>
              </w:rPr>
            </w:pPr>
            <w:r w:rsidRPr="00161410">
              <w:rPr>
                <w:rFonts w:cs="Arial"/>
                <w:snapToGrid w:val="0"/>
                <w:sz w:val="16"/>
                <w:szCs w:val="16"/>
              </w:rPr>
              <w:t>= R</w:t>
            </w:r>
            <w:r w:rsidR="00161410" w:rsidRPr="00161410">
              <w:rPr>
                <w:rFonts w:cs="Arial"/>
                <w:snapToGrid w:val="0"/>
                <w:sz w:val="16"/>
                <w:szCs w:val="16"/>
              </w:rPr>
              <w:t>1</w:t>
            </w:r>
            <w:r w:rsidRPr="00161410">
              <w:rPr>
                <w:rFonts w:cs="Arial"/>
                <w:snapToGrid w:val="0"/>
                <w:sz w:val="16"/>
                <w:szCs w:val="16"/>
              </w:rPr>
              <w:t>.</w:t>
            </w:r>
            <w:r w:rsidR="000E0C0E" w:rsidRPr="00161410" w:rsidDel="000E0C0E">
              <w:rPr>
                <w:rFonts w:cs="Arial"/>
                <w:snapToGrid w:val="0"/>
                <w:sz w:val="16"/>
                <w:szCs w:val="16"/>
              </w:rPr>
              <w:t xml:space="preserve"> </w:t>
            </w:r>
            <w:r w:rsidRPr="00161410">
              <w:rPr>
                <w:rFonts w:cs="Arial"/>
                <w:snapToGrid w:val="0"/>
                <w:sz w:val="16"/>
                <w:szCs w:val="16"/>
              </w:rPr>
              <w:t>RN310VALUTAJAAR</w:t>
            </w:r>
          </w:p>
        </w:tc>
      </w:tr>
      <w:tr w:rsidR="005545D3" w:rsidRPr="003C60BB" w14:paraId="1F79F11A" w14:textId="77777777" w:rsidTr="00030DDE">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4447351A" w14:textId="77777777" w:rsidR="005545D3" w:rsidRPr="00A35857" w:rsidRDefault="005545D3" w:rsidP="00030DDE">
            <w:pPr>
              <w:rPr>
                <w:snapToGrid w:val="0"/>
                <w:color w:val="000000"/>
                <w:sz w:val="16"/>
                <w:szCs w:val="16"/>
                <w:highlight w:val="yellow"/>
              </w:rPr>
            </w:pPr>
            <w:r w:rsidRPr="00A35857">
              <w:rPr>
                <w:rFonts w:cs="Arial"/>
                <w:snapToGrid w:val="0"/>
                <w:sz w:val="16"/>
                <w:szCs w:val="16"/>
              </w:rPr>
              <w:t>XAAB_PRODUCTID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ACD1244" w14:textId="77777777" w:rsidR="005545D3" w:rsidRPr="00161410" w:rsidRDefault="005545D3" w:rsidP="00030DDE">
            <w:pPr>
              <w:ind w:right="-70"/>
              <w:rPr>
                <w:rFonts w:cs="Arial"/>
                <w:sz w:val="16"/>
                <w:szCs w:val="16"/>
                <w:highlight w:val="yellow"/>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2842A328" w14:textId="478F58EC" w:rsidR="005545D3" w:rsidRPr="00161410" w:rsidRDefault="005545D3">
            <w:pPr>
              <w:rPr>
                <w:rFonts w:cs="Arial"/>
                <w:sz w:val="16"/>
                <w:szCs w:val="16"/>
                <w:highlight w:val="yellow"/>
              </w:rPr>
            </w:pPr>
            <w:r w:rsidRPr="00161410">
              <w:rPr>
                <w:rFonts w:cs="Arial"/>
                <w:snapToGrid w:val="0"/>
                <w:sz w:val="16"/>
                <w:szCs w:val="16"/>
              </w:rPr>
              <w:t>= R</w:t>
            </w:r>
            <w:r w:rsidR="00161410" w:rsidRPr="00161410">
              <w:rPr>
                <w:rFonts w:cs="Arial"/>
                <w:snapToGrid w:val="0"/>
                <w:sz w:val="16"/>
                <w:szCs w:val="16"/>
              </w:rPr>
              <w:t>1</w:t>
            </w:r>
            <w:r w:rsidRPr="00161410">
              <w:rPr>
                <w:rFonts w:cs="Arial"/>
                <w:snapToGrid w:val="0"/>
                <w:sz w:val="16"/>
                <w:szCs w:val="16"/>
              </w:rPr>
              <w:t>.</w:t>
            </w:r>
            <w:r w:rsidR="000E0C0E" w:rsidRPr="00161410" w:rsidDel="000E0C0E">
              <w:rPr>
                <w:rFonts w:cs="Arial"/>
                <w:snapToGrid w:val="0"/>
                <w:sz w:val="16"/>
                <w:szCs w:val="16"/>
              </w:rPr>
              <w:t xml:space="preserve"> </w:t>
            </w:r>
            <w:r w:rsidRPr="00161410">
              <w:rPr>
                <w:rFonts w:cs="Arial"/>
                <w:snapToGrid w:val="0"/>
                <w:sz w:val="16"/>
                <w:szCs w:val="16"/>
              </w:rPr>
              <w:t>RN310PRODUCTID</w:t>
            </w:r>
          </w:p>
        </w:tc>
      </w:tr>
      <w:tr w:rsidR="005545D3" w:rsidRPr="003C60BB" w14:paraId="7CB6332E" w14:textId="77777777" w:rsidTr="00030DDE">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423356F" w14:textId="77777777" w:rsidR="005545D3" w:rsidRPr="00A35857" w:rsidRDefault="005545D3" w:rsidP="00030DDE">
            <w:pPr>
              <w:rPr>
                <w:snapToGrid w:val="0"/>
                <w:color w:val="000000"/>
                <w:sz w:val="16"/>
                <w:szCs w:val="16"/>
                <w:highlight w:val="yellow"/>
              </w:rPr>
            </w:pPr>
            <w:r w:rsidRPr="00A35857">
              <w:rPr>
                <w:rFonts w:cs="Arial"/>
                <w:snapToGrid w:val="0"/>
                <w:sz w:val="16"/>
                <w:szCs w:val="16"/>
              </w:rPr>
              <w:t>XAAB_PRODUCTNUMMER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5C5A5A2" w14:textId="77777777" w:rsidR="005545D3" w:rsidRPr="00161410" w:rsidRDefault="005545D3" w:rsidP="00030DDE">
            <w:pPr>
              <w:ind w:right="-70"/>
              <w:rPr>
                <w:rFonts w:cs="Arial"/>
                <w:sz w:val="16"/>
                <w:szCs w:val="16"/>
                <w:highlight w:val="yellow"/>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3A702E8A" w14:textId="61533D95" w:rsidR="005545D3" w:rsidRPr="00161410" w:rsidRDefault="005545D3">
            <w:pPr>
              <w:rPr>
                <w:rFonts w:cs="Arial"/>
                <w:sz w:val="16"/>
                <w:szCs w:val="16"/>
                <w:highlight w:val="yellow"/>
              </w:rPr>
            </w:pPr>
            <w:r w:rsidRPr="00161410">
              <w:rPr>
                <w:rFonts w:cs="Arial"/>
                <w:snapToGrid w:val="0"/>
                <w:sz w:val="16"/>
                <w:szCs w:val="16"/>
              </w:rPr>
              <w:t>= R</w:t>
            </w:r>
            <w:r w:rsidR="00161410" w:rsidRPr="00161410">
              <w:rPr>
                <w:rFonts w:cs="Arial"/>
                <w:snapToGrid w:val="0"/>
                <w:sz w:val="16"/>
                <w:szCs w:val="16"/>
              </w:rPr>
              <w:t>1</w:t>
            </w:r>
            <w:r w:rsidRPr="00161410">
              <w:rPr>
                <w:rFonts w:cs="Arial"/>
                <w:snapToGrid w:val="0"/>
                <w:sz w:val="16"/>
                <w:szCs w:val="16"/>
              </w:rPr>
              <w:t>.</w:t>
            </w:r>
            <w:r w:rsidR="000E0C0E" w:rsidRPr="00161410" w:rsidDel="000E0C0E">
              <w:rPr>
                <w:rFonts w:cs="Arial"/>
                <w:snapToGrid w:val="0"/>
                <w:sz w:val="16"/>
                <w:szCs w:val="16"/>
              </w:rPr>
              <w:t xml:space="preserve"> </w:t>
            </w:r>
            <w:r w:rsidRPr="00161410">
              <w:rPr>
                <w:rFonts w:cs="Arial"/>
                <w:snapToGrid w:val="0"/>
                <w:sz w:val="16"/>
                <w:szCs w:val="16"/>
              </w:rPr>
              <w:t>RN310REKENINGNR</w:t>
            </w:r>
          </w:p>
        </w:tc>
      </w:tr>
      <w:tr w:rsidR="00C54E38" w:rsidRPr="00D26284" w14:paraId="5D104269" w14:textId="77777777" w:rsidTr="00C54E38">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8B25831" w14:textId="77777777" w:rsidR="00C54E38" w:rsidRPr="00D26284" w:rsidRDefault="00C54E38" w:rsidP="00074562">
            <w:pPr>
              <w:rPr>
                <w:rFonts w:cs="Arial"/>
                <w:snapToGrid w:val="0"/>
                <w:sz w:val="16"/>
                <w:szCs w:val="16"/>
              </w:rPr>
            </w:pPr>
            <w:r>
              <w:rPr>
                <w:rFonts w:cs="Arial"/>
                <w:snapToGrid w:val="0"/>
                <w:sz w:val="16"/>
                <w:szCs w:val="16"/>
              </w:rPr>
              <w:t>XAAB_BERICHTTYPE</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CEE169C" w14:textId="77777777" w:rsidR="00C54E38" w:rsidRPr="00D26284" w:rsidRDefault="00C54E38" w:rsidP="00074562">
            <w:pPr>
              <w:ind w:right="-70"/>
              <w:rPr>
                <w:rFonts w:cs="Arial"/>
                <w:sz w:val="16"/>
                <w:szCs w:val="16"/>
                <w:highlight w:val="yellow"/>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14E62B1A" w14:textId="516E73E4" w:rsidR="00C54E38" w:rsidRPr="00D26284" w:rsidRDefault="00C54E38">
            <w:pPr>
              <w:rPr>
                <w:rFonts w:cs="Arial"/>
                <w:snapToGrid w:val="0"/>
                <w:sz w:val="16"/>
                <w:szCs w:val="16"/>
              </w:rPr>
            </w:pPr>
            <w:r>
              <w:rPr>
                <w:rFonts w:cs="Arial"/>
                <w:snapToGrid w:val="0"/>
                <w:sz w:val="16"/>
                <w:szCs w:val="16"/>
              </w:rPr>
              <w:t>=</w:t>
            </w:r>
            <w:r w:rsidR="008132E9">
              <w:rPr>
                <w:rFonts w:cs="Arial"/>
                <w:snapToGrid w:val="0"/>
                <w:sz w:val="16"/>
                <w:szCs w:val="16"/>
              </w:rPr>
              <w:t xml:space="preserve"> </w:t>
            </w:r>
            <w:r>
              <w:rPr>
                <w:rFonts w:cs="Arial"/>
                <w:snapToGrid w:val="0"/>
                <w:sz w:val="16"/>
                <w:szCs w:val="16"/>
              </w:rPr>
              <w:t>R1.</w:t>
            </w:r>
            <w:r w:rsidR="000E0C0E" w:rsidDel="000E0C0E">
              <w:rPr>
                <w:rFonts w:cs="Arial"/>
                <w:snapToGrid w:val="0"/>
                <w:sz w:val="16"/>
                <w:szCs w:val="16"/>
              </w:rPr>
              <w:t xml:space="preserve"> </w:t>
            </w:r>
            <w:r>
              <w:rPr>
                <w:rFonts w:cs="Arial"/>
                <w:snapToGrid w:val="0"/>
                <w:sz w:val="16"/>
                <w:szCs w:val="16"/>
              </w:rPr>
              <w:t>RN310SOORTBESTAND</w:t>
            </w:r>
          </w:p>
        </w:tc>
      </w:tr>
      <w:tr w:rsidR="005545D3" w:rsidRPr="003C60BB" w14:paraId="79C2A47F" w14:textId="77777777" w:rsidTr="00030DDE">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4D65DC0" w14:textId="77777777" w:rsidR="005545D3" w:rsidRPr="00A35857" w:rsidRDefault="005545D3" w:rsidP="00030DDE">
            <w:pPr>
              <w:rPr>
                <w:snapToGrid w:val="0"/>
                <w:color w:val="000000"/>
                <w:sz w:val="16"/>
                <w:szCs w:val="16"/>
                <w:highlight w:val="yellow"/>
              </w:rPr>
            </w:pPr>
            <w:r w:rsidRPr="00A35857">
              <w:rPr>
                <w:rFonts w:cs="Arial"/>
                <w:snapToGrid w:val="0"/>
                <w:sz w:val="16"/>
                <w:szCs w:val="16"/>
              </w:rPr>
              <w:t>XAAB_MELDINGTYPE</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ED77A45" w14:textId="77777777" w:rsidR="005545D3" w:rsidRPr="00161410" w:rsidRDefault="005545D3" w:rsidP="00030DDE">
            <w:pPr>
              <w:ind w:right="-70"/>
              <w:rPr>
                <w:rFonts w:cs="Arial"/>
                <w:sz w:val="16"/>
                <w:szCs w:val="16"/>
                <w:highlight w:val="yellow"/>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0B7A9C16" w14:textId="77777777" w:rsidR="005545D3" w:rsidRPr="00161410" w:rsidRDefault="005545D3" w:rsidP="00030DDE">
            <w:pPr>
              <w:rPr>
                <w:rFonts w:cs="Arial"/>
                <w:sz w:val="16"/>
                <w:szCs w:val="16"/>
                <w:highlight w:val="yellow"/>
              </w:rPr>
            </w:pPr>
            <w:r w:rsidRPr="00161410">
              <w:rPr>
                <w:rFonts w:cs="Arial"/>
                <w:snapToGrid w:val="0"/>
                <w:sz w:val="16"/>
                <w:szCs w:val="16"/>
              </w:rPr>
              <w:t>= “BANK”</w:t>
            </w:r>
          </w:p>
        </w:tc>
      </w:tr>
      <w:tr w:rsidR="005545D3" w:rsidRPr="003C60BB" w14:paraId="4C17C03D" w14:textId="77777777" w:rsidTr="00030DDE">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B2D984B" w14:textId="77777777" w:rsidR="005545D3" w:rsidRPr="00A35857" w:rsidRDefault="005545D3" w:rsidP="00030DDE">
            <w:pPr>
              <w:rPr>
                <w:snapToGrid w:val="0"/>
                <w:color w:val="000000"/>
                <w:sz w:val="16"/>
                <w:szCs w:val="16"/>
                <w:highlight w:val="yellow"/>
              </w:rPr>
            </w:pPr>
            <w:r w:rsidRPr="00A35857">
              <w:rPr>
                <w:rFonts w:cs="Arial"/>
                <w:snapToGrid w:val="0"/>
                <w:sz w:val="16"/>
                <w:szCs w:val="16"/>
              </w:rPr>
              <w:t>XAAB_MAAND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F384E56" w14:textId="77777777" w:rsidR="005545D3" w:rsidRPr="00161410" w:rsidRDefault="005545D3" w:rsidP="00030DDE">
            <w:pPr>
              <w:ind w:right="-70"/>
              <w:rPr>
                <w:rFonts w:cs="Arial"/>
                <w:sz w:val="16"/>
                <w:szCs w:val="16"/>
                <w:highlight w:val="yellow"/>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0E2211F6" w14:textId="77777777" w:rsidR="005545D3" w:rsidRPr="00161410" w:rsidRDefault="005545D3" w:rsidP="00030DDE">
            <w:pPr>
              <w:rPr>
                <w:rFonts w:cs="Arial"/>
                <w:sz w:val="16"/>
                <w:szCs w:val="16"/>
                <w:highlight w:val="yellow"/>
              </w:rPr>
            </w:pPr>
            <w:r w:rsidRPr="00161410">
              <w:rPr>
                <w:rFonts w:cs="Arial"/>
                <w:snapToGrid w:val="0"/>
                <w:sz w:val="16"/>
                <w:szCs w:val="16"/>
              </w:rPr>
              <w:t>= “00”</w:t>
            </w:r>
          </w:p>
        </w:tc>
      </w:tr>
    </w:tbl>
    <w:p w14:paraId="0DB213C2" w14:textId="77777777" w:rsidR="005545D3" w:rsidRPr="00E93CAD" w:rsidRDefault="005545D3" w:rsidP="00ED31EF">
      <w:pPr>
        <w:rPr>
          <w:highlight w:val="yellow"/>
          <w:lang w:val="en-US"/>
        </w:rPr>
      </w:pPr>
    </w:p>
    <w:p w14:paraId="03ACB7BF" w14:textId="77777777" w:rsidR="005545D3" w:rsidRPr="00161410" w:rsidRDefault="005545D3" w:rsidP="00ED31EF">
      <w:r w:rsidRPr="00161410">
        <w:rPr>
          <w:b/>
        </w:rPr>
        <w:t>Uitvoer:</w:t>
      </w:r>
    </w:p>
    <w:p w14:paraId="1411CBB1" w14:textId="3CDF9764" w:rsidR="005545D3" w:rsidRDefault="005545D3" w:rsidP="005545D3">
      <w:pPr>
        <w:rPr>
          <w:szCs w:val="19"/>
        </w:rPr>
      </w:pPr>
      <w:r w:rsidRPr="004B726F">
        <w:rPr>
          <w:szCs w:val="19"/>
        </w:rPr>
        <w:t xml:space="preserve">Voor iedere gevonden regel in </w:t>
      </w:r>
      <w:r w:rsidR="00161410">
        <w:t xml:space="preserve">RBG_LENINGKENMERK (tabel </w:t>
      </w:r>
      <w:r w:rsidR="00127C42">
        <w:t>HSEL</w:t>
      </w:r>
      <w:r w:rsidR="00161410">
        <w:t xml:space="preserve">_RN540LEK) </w:t>
      </w:r>
      <w:r w:rsidRPr="004B726F">
        <w:rPr>
          <w:szCs w:val="19"/>
        </w:rPr>
        <w:t xml:space="preserve"> dient </w:t>
      </w:r>
      <w:r>
        <w:rPr>
          <w:rFonts w:cs="Arial"/>
          <w:szCs w:val="19"/>
        </w:rPr>
        <w:t>XAABC</w:t>
      </w:r>
      <w:r w:rsidRPr="004B726F">
        <w:rPr>
          <w:rFonts w:cs="Arial"/>
          <w:szCs w:val="19"/>
        </w:rPr>
        <w:t xml:space="preserve">_MUTATIEEINDE_TS gevuld te worden met </w:t>
      </w:r>
      <w:r w:rsidR="00EF138C" w:rsidRPr="00EF138C">
        <w:rPr>
          <w:rFonts w:cs="Arial"/>
          <w:szCs w:val="19"/>
        </w:rPr>
        <w:t>RN310DATTYDREG</w:t>
      </w:r>
      <w:r w:rsidR="00EF138C" w:rsidRPr="00EF138C" w:rsidDel="00EF138C">
        <w:rPr>
          <w:rFonts w:cs="Arial"/>
          <w:szCs w:val="19"/>
        </w:rPr>
        <w:t xml:space="preserve"> </w:t>
      </w:r>
      <w:r w:rsidRPr="004B726F">
        <w:rPr>
          <w:szCs w:val="19"/>
        </w:rPr>
        <w:t>.</w:t>
      </w:r>
    </w:p>
    <w:p w14:paraId="511972B8" w14:textId="07217A7D" w:rsidR="00161410" w:rsidRPr="00251E1E" w:rsidRDefault="00161410" w:rsidP="00161410">
      <w:pPr>
        <w:rPr>
          <w:szCs w:val="19"/>
        </w:rPr>
      </w:pPr>
      <w:r w:rsidRPr="00251E1E">
        <w:rPr>
          <w:szCs w:val="19"/>
        </w:rPr>
        <w:t xml:space="preserve">Voor iedere unieke regel uit </w:t>
      </w:r>
      <w:r>
        <w:t xml:space="preserve">RBG_LENINGKENMERK (tabel </w:t>
      </w:r>
      <w:r w:rsidR="00127C42">
        <w:t>HSEL</w:t>
      </w:r>
      <w:r>
        <w:t xml:space="preserve">_RN540LEK) </w:t>
      </w:r>
      <w:r w:rsidRPr="004B726F">
        <w:rPr>
          <w:szCs w:val="19"/>
        </w:rPr>
        <w:t xml:space="preserve"> </w:t>
      </w:r>
      <w:r w:rsidRPr="00251E1E">
        <w:rPr>
          <w:szCs w:val="19"/>
        </w:rPr>
        <w:t xml:space="preserve">waarbij </w:t>
      </w:r>
      <w:r w:rsidRPr="00251E1E">
        <w:rPr>
          <w:rFonts w:cs="Arial"/>
          <w:szCs w:val="19"/>
        </w:rPr>
        <w:t xml:space="preserve">RN310INDVERWERKING = “0” of “2” én X_OP_TYPE &lt;&gt; “D” </w:t>
      </w:r>
      <w:r w:rsidRPr="00251E1E">
        <w:rPr>
          <w:szCs w:val="19"/>
        </w:rPr>
        <w:t>wordt  een nieuwe SAT-regel toegevoegd.</w:t>
      </w:r>
    </w:p>
    <w:p w14:paraId="5852EB10" w14:textId="77777777" w:rsidR="00161410" w:rsidRPr="00251E1E" w:rsidRDefault="00161410" w:rsidP="00ED31EF"/>
    <w:p w14:paraId="0010A613" w14:textId="76769411" w:rsidR="00161410" w:rsidRPr="00251E1E" w:rsidRDefault="00161410" w:rsidP="00ED31EF">
      <w:pPr>
        <w:rPr>
          <w:rFonts w:cs="Arial"/>
          <w:spacing w:val="0"/>
          <w:szCs w:val="19"/>
        </w:rPr>
      </w:pPr>
      <w:r w:rsidRPr="00251E1E">
        <w:rPr>
          <w:rFonts w:cs="Arial"/>
          <w:spacing w:val="0"/>
          <w:szCs w:val="19"/>
        </w:rPr>
        <w:t xml:space="preserve">Indien </w:t>
      </w:r>
      <w:r w:rsidRPr="00251E1E">
        <w:rPr>
          <w:rFonts w:cs="Arial"/>
          <w:szCs w:val="19"/>
        </w:rPr>
        <w:t xml:space="preserve">RN310INDVERWERKING = 1 (Intrekking) dan X_OP_TYPE is “D”; indien er geen record in </w:t>
      </w:r>
      <w:r>
        <w:t xml:space="preserve">RBG_LENINGKENMERK (tabel </w:t>
      </w:r>
      <w:r w:rsidR="00127C42">
        <w:t>HSEL</w:t>
      </w:r>
      <w:r>
        <w:t xml:space="preserve">_RN540LEK) </w:t>
      </w:r>
      <w:r w:rsidRPr="00251E1E">
        <w:rPr>
          <w:szCs w:val="19"/>
        </w:rPr>
        <w:t xml:space="preserve">gevonden kan worden dan X_OP_TYPE is “D”. Indien X_OP_TYPE = “D” een regel niet wegschrijven naar de doeltabel; eventueel bestaande records van de </w:t>
      </w:r>
      <w:r w:rsidRPr="00251E1E">
        <w:rPr>
          <w:snapToGrid w:val="0"/>
          <w:color w:val="000000"/>
          <w:szCs w:val="19"/>
        </w:rPr>
        <w:t>XAAB_SK moeten worden afgesloten.</w:t>
      </w:r>
    </w:p>
    <w:p w14:paraId="19BFD18A" w14:textId="3E1B345B" w:rsidR="00161410" w:rsidRPr="00251E1E" w:rsidRDefault="00161410">
      <w:pPr>
        <w:rPr>
          <w:szCs w:val="19"/>
        </w:rPr>
      </w:pPr>
      <w:r w:rsidRPr="00251E1E">
        <w:rPr>
          <w:szCs w:val="19"/>
        </w:rPr>
        <w:t xml:space="preserve">Voor iedere gevonden (af te sluiten) regel in </w:t>
      </w:r>
      <w:r w:rsidRPr="00161410">
        <w:rPr>
          <w:szCs w:val="19"/>
        </w:rPr>
        <w:t xml:space="preserve">S_RBG_FIN_MELD_BANK_LENINGKENM </w:t>
      </w:r>
      <w:r w:rsidRPr="00251E1E">
        <w:rPr>
          <w:szCs w:val="19"/>
        </w:rPr>
        <w:t xml:space="preserve">dient </w:t>
      </w:r>
      <w:r w:rsidRPr="00251E1E">
        <w:rPr>
          <w:rFonts w:cs="Arial"/>
          <w:szCs w:val="19"/>
        </w:rPr>
        <w:t>XAAB</w:t>
      </w:r>
      <w:r>
        <w:rPr>
          <w:rFonts w:cs="Arial"/>
          <w:szCs w:val="19"/>
        </w:rPr>
        <w:t>C</w:t>
      </w:r>
      <w:r w:rsidRPr="00251E1E">
        <w:rPr>
          <w:rFonts w:cs="Arial"/>
          <w:szCs w:val="19"/>
        </w:rPr>
        <w:t xml:space="preserve">_MUTATIEEINDE_TS gevuld te worden met </w:t>
      </w:r>
      <w:r w:rsidR="00EF138C" w:rsidRPr="00EF138C">
        <w:rPr>
          <w:rFonts w:cs="Arial"/>
          <w:szCs w:val="19"/>
        </w:rPr>
        <w:t>RN310DATTYDREG</w:t>
      </w:r>
      <w:r w:rsidRPr="00251E1E">
        <w:rPr>
          <w:szCs w:val="19"/>
        </w:rPr>
        <w:t>.</w:t>
      </w:r>
    </w:p>
    <w:p w14:paraId="09C00CB6" w14:textId="77777777" w:rsidR="005545D3" w:rsidRPr="00D673DA" w:rsidRDefault="005545D3" w:rsidP="005545D3"/>
    <w:p w14:paraId="27B45991" w14:textId="77777777" w:rsidR="005545D3" w:rsidRPr="00161410" w:rsidRDefault="005545D3" w:rsidP="00ED31EF">
      <w:r w:rsidRPr="00161410">
        <w:rPr>
          <w:b/>
        </w:rPr>
        <w:t>Afwijkende uitvoer:</w:t>
      </w:r>
    </w:p>
    <w:p w14:paraId="70CAB3C8" w14:textId="2B60063B" w:rsidR="009A2584" w:rsidRDefault="003B4BE4" w:rsidP="00ED31EF">
      <w:r>
        <w:t>N.v.t.</w:t>
      </w:r>
    </w:p>
    <w:p w14:paraId="40D4305F" w14:textId="77777777" w:rsidR="008B642A" w:rsidRPr="000109E8" w:rsidRDefault="008B642A" w:rsidP="008B642A">
      <w:pPr>
        <w:pStyle w:val="Kop1"/>
      </w:pPr>
      <w:bookmarkStart w:id="1422" w:name="_Toc7616296"/>
      <w:r w:rsidRPr="000109E8">
        <w:lastRenderedPageBreak/>
        <w:t>S_RBG_FIN_MELD_BANK_</w:t>
      </w:r>
      <w:r>
        <w:t>INLEG</w:t>
      </w:r>
      <w:bookmarkEnd w:id="1422"/>
    </w:p>
    <w:p w14:paraId="275073C5" w14:textId="77777777" w:rsidR="008B642A" w:rsidRPr="004B738F" w:rsidRDefault="008B642A" w:rsidP="008B642A">
      <w:pPr>
        <w:pStyle w:val="Kop2"/>
      </w:pPr>
      <w:bookmarkStart w:id="1423" w:name="_Toc7616297"/>
      <w:r w:rsidRPr="004B738F">
        <w:t>Globale opzet</w:t>
      </w:r>
      <w:bookmarkEnd w:id="1423"/>
    </w:p>
    <w:p w14:paraId="54761C70" w14:textId="77777777" w:rsidR="008B642A" w:rsidRDefault="008B642A" w:rsidP="008B642A">
      <w:pPr>
        <w:rPr>
          <w:rFonts w:ascii="Times New Roman" w:hAnsi="Times New Roman"/>
          <w:spacing w:val="0"/>
          <w:sz w:val="24"/>
          <w:szCs w:val="24"/>
        </w:rPr>
      </w:pPr>
      <w:r w:rsidRPr="003E2518">
        <w:rPr>
          <w:u w:val="single"/>
        </w:rPr>
        <w:t>Business Key</w:t>
      </w:r>
      <w:r>
        <w:t xml:space="preserve"> :</w:t>
      </w:r>
      <w:r w:rsidRPr="004E0DF9">
        <w:rPr>
          <w:rFonts w:ascii="Times New Roman" w:hAnsi="Times New Roman"/>
          <w:spacing w:val="0"/>
          <w:sz w:val="24"/>
          <w:szCs w:val="24"/>
        </w:rPr>
        <w:t xml:space="preserve"> </w:t>
      </w:r>
    </w:p>
    <w:p w14:paraId="522DE6A7" w14:textId="77777777" w:rsidR="008B642A" w:rsidRPr="00771BB2" w:rsidRDefault="008B642A" w:rsidP="008B642A">
      <w:pPr>
        <w:tabs>
          <w:tab w:val="left" w:pos="2694"/>
        </w:tabs>
        <w:ind w:left="2694" w:hanging="2694"/>
      </w:pPr>
      <w:r w:rsidRPr="0058006F">
        <w:t>XAAB_RSIN</w:t>
      </w:r>
      <w:r w:rsidRPr="00771BB2">
        <w:tab/>
        <w:t>Dit veld bevat het FINR van de Fin.Instelling.</w:t>
      </w:r>
    </w:p>
    <w:p w14:paraId="45F67912" w14:textId="77777777" w:rsidR="008B642A" w:rsidRDefault="008B642A" w:rsidP="008B642A">
      <w:pPr>
        <w:tabs>
          <w:tab w:val="left" w:pos="2694"/>
        </w:tabs>
        <w:ind w:left="2694" w:hanging="2694"/>
      </w:pPr>
      <w:r>
        <w:t>XAAB</w:t>
      </w:r>
      <w:r w:rsidRPr="00771BB2">
        <w:t>_GEGEVENSTIJDVAK</w:t>
      </w:r>
      <w:r w:rsidRPr="00771BB2">
        <w:tab/>
        <w:t>Dit veld bevat het jaartal waarop de levering betrekking</w:t>
      </w:r>
      <w:r>
        <w:t xml:space="preserve"> heeft</w:t>
      </w:r>
    </w:p>
    <w:p w14:paraId="1B8F90AA" w14:textId="77777777" w:rsidR="008B642A" w:rsidRDefault="008B642A" w:rsidP="008B642A">
      <w:pPr>
        <w:tabs>
          <w:tab w:val="left" w:pos="2694"/>
        </w:tabs>
        <w:ind w:left="2694" w:hanging="2694"/>
      </w:pPr>
      <w:r w:rsidRPr="0058006F">
        <w:t>XAAB_PRODUCTID</w:t>
      </w:r>
      <w:r>
        <w:tab/>
        <w:t>Dit veld bevat de omschrijving van het Financiële Product dat door de FI wordt gevoerd.</w:t>
      </w:r>
    </w:p>
    <w:p w14:paraId="6DAD9D86" w14:textId="77777777" w:rsidR="008B642A" w:rsidRDefault="008B642A" w:rsidP="008B642A">
      <w:pPr>
        <w:tabs>
          <w:tab w:val="left" w:pos="2694"/>
        </w:tabs>
        <w:ind w:left="2694" w:hanging="2694"/>
      </w:pPr>
      <w:r w:rsidRPr="0058006F">
        <w:t>XAAB_PRODUCTNUMMER</w:t>
      </w:r>
      <w:r>
        <w:tab/>
        <w:t>Dit veld bevat het rekeningnummer, binnen het Financiële Product</w:t>
      </w:r>
    </w:p>
    <w:p w14:paraId="388120BB" w14:textId="77777777" w:rsidR="008B642A" w:rsidRDefault="008B642A" w:rsidP="008B642A">
      <w:pPr>
        <w:tabs>
          <w:tab w:val="left" w:pos="2694"/>
        </w:tabs>
        <w:ind w:left="2694" w:hanging="2694"/>
      </w:pPr>
      <w:r>
        <w:t>XAAB_BERICHTTYPE</w:t>
      </w:r>
      <w:r>
        <w:tab/>
        <w:t>Dit veld bevat de soort Zending</w:t>
      </w:r>
    </w:p>
    <w:p w14:paraId="4CD173EF" w14:textId="77777777" w:rsidR="008B642A" w:rsidRDefault="008B642A" w:rsidP="008B642A">
      <w:pPr>
        <w:tabs>
          <w:tab w:val="left" w:pos="2694"/>
        </w:tabs>
        <w:ind w:left="2694" w:hanging="2694"/>
      </w:pPr>
      <w:r w:rsidRPr="0058006F">
        <w:t>XAAB_MELDINGTYPE</w:t>
      </w:r>
      <w:r>
        <w:tab/>
        <w:t>Dit veld bevat een code waarmee de Fin. Instelling kan aangeven wat voor een soort van melding het betreft.</w:t>
      </w:r>
    </w:p>
    <w:p w14:paraId="1A59750A" w14:textId="77777777" w:rsidR="008B642A" w:rsidRDefault="008B642A" w:rsidP="008B642A">
      <w:pPr>
        <w:tabs>
          <w:tab w:val="left" w:pos="2694"/>
        </w:tabs>
        <w:ind w:left="2694" w:hanging="2694"/>
      </w:pPr>
      <w:r w:rsidRPr="0058006F">
        <w:t>XAAB_MAAND</w:t>
      </w:r>
      <w:r>
        <w:tab/>
        <w:t>Dit veld bevat het maandnummer (van 00 t/m 12) van de melding (NB. slechts enkele CMG-meldingtypes bevatten een maandnummer. Hier vullen met “00”.</w:t>
      </w:r>
    </w:p>
    <w:p w14:paraId="74EBB29B" w14:textId="77777777" w:rsidR="008B642A" w:rsidRPr="00107E24" w:rsidRDefault="008B642A" w:rsidP="008B642A">
      <w:pPr>
        <w:tabs>
          <w:tab w:val="left" w:pos="2694"/>
        </w:tabs>
        <w:ind w:left="2694" w:hanging="2694"/>
        <w:rPr>
          <w:szCs w:val="19"/>
          <w:highlight w:val="yellow"/>
        </w:rPr>
      </w:pPr>
      <w:r w:rsidRPr="00107E24">
        <w:rPr>
          <w:rFonts w:cs="Arial"/>
          <w:szCs w:val="19"/>
        </w:rPr>
        <w:t>XAAB</w:t>
      </w:r>
      <w:r>
        <w:rPr>
          <w:rFonts w:cs="Arial"/>
          <w:szCs w:val="19"/>
        </w:rPr>
        <w:t>Q</w:t>
      </w:r>
      <w:r w:rsidRPr="00107E24">
        <w:rPr>
          <w:rFonts w:cs="Arial"/>
          <w:szCs w:val="19"/>
        </w:rPr>
        <w:t>_</w:t>
      </w:r>
      <w:r>
        <w:rPr>
          <w:rFonts w:cs="Arial"/>
          <w:szCs w:val="19"/>
        </w:rPr>
        <w:t>INLEG</w:t>
      </w:r>
      <w:r w:rsidRPr="00107E24">
        <w:rPr>
          <w:rFonts w:cs="Arial"/>
          <w:szCs w:val="19"/>
        </w:rPr>
        <w:t>_VOLGNR</w:t>
      </w:r>
      <w:r>
        <w:rPr>
          <w:rFonts w:cs="Arial"/>
          <w:szCs w:val="19"/>
        </w:rPr>
        <w:t xml:space="preserve"> </w:t>
      </w:r>
      <w:r w:rsidRPr="00107E24">
        <w:rPr>
          <w:rFonts w:cs="Arial"/>
          <w:szCs w:val="19"/>
        </w:rPr>
        <w:t>Oplopend volgnummer binnen bovenstaande gegevensset.</w:t>
      </w:r>
    </w:p>
    <w:p w14:paraId="112FEA6F" w14:textId="77777777" w:rsidR="008B642A" w:rsidRDefault="008B642A" w:rsidP="008B642A"/>
    <w:p w14:paraId="76415D31" w14:textId="77777777" w:rsidR="008B642A" w:rsidRDefault="008B642A" w:rsidP="008B642A">
      <w:r>
        <w:t>Deze tabel dient gevuld te worden met BedragOpgave-gegevens uit RBG.</w:t>
      </w:r>
    </w:p>
    <w:p w14:paraId="44A11BD5" w14:textId="77777777" w:rsidR="008B642A" w:rsidRDefault="008B642A" w:rsidP="008B642A"/>
    <w:p w14:paraId="73B59E1B" w14:textId="77777777" w:rsidR="008B642A" w:rsidRDefault="008B642A" w:rsidP="008B642A">
      <w:r>
        <w:t xml:space="preserve">Selecteer alle gegevens uit RBG_REKENING (HSEL_RN310REK ). </w:t>
      </w:r>
    </w:p>
    <w:p w14:paraId="197F68F3" w14:textId="77777777" w:rsidR="008B642A" w:rsidRDefault="008B642A" w:rsidP="008B642A">
      <w:r>
        <w:t xml:space="preserve">Van alle records met recordtype “Correctie” of “Intrekking” dienen alle regels bij de RBG_REKENING te worden afgesloten. </w:t>
      </w:r>
    </w:p>
    <w:p w14:paraId="47E9DE8F" w14:textId="77777777" w:rsidR="008B642A" w:rsidRDefault="008B642A" w:rsidP="008B642A">
      <w:r>
        <w:t>Van alle records met recordtype “Correctie” of “Initieel” dienen de gegevens uit RBG_BEDRAGOPGAVE (HSEL_RN330BOP), waarbij BedragType = “I” (Inleg) te worden toegevoegd.</w:t>
      </w:r>
    </w:p>
    <w:p w14:paraId="720BFB33" w14:textId="77777777" w:rsidR="008B642A" w:rsidRDefault="008B642A" w:rsidP="008B642A"/>
    <w:p w14:paraId="50B0B8E8" w14:textId="77777777" w:rsidR="008B642A" w:rsidRDefault="008B642A" w:rsidP="008B642A">
      <w:r>
        <w:t xml:space="preserve">De beschrijvende attributen moeten worden opgenomen in de </w:t>
      </w:r>
      <w:r w:rsidRPr="00F37D84">
        <w:t>S_RBG_FIN_MELD_BANK_</w:t>
      </w:r>
      <w:r>
        <w:t>INLEG, met de SK die is gevonden in de H_FIN_MELDING.</w:t>
      </w:r>
    </w:p>
    <w:p w14:paraId="26B26CFB" w14:textId="77777777" w:rsidR="008B642A" w:rsidRDefault="008B642A" w:rsidP="008B642A"/>
    <w:p w14:paraId="260BA4B7" w14:textId="77777777" w:rsidR="008B642A" w:rsidRDefault="008B642A" w:rsidP="008B642A">
      <w:r>
        <w:t>Financiële Instellingen kunnen een Correctie of een Intrekking sturen van een eerder ingestuurd bericht. In RBG krijgt de eerder ontvangen Financiële Melding (degene die vervangen wordt) een TimestampVervallen.</w:t>
      </w:r>
    </w:p>
    <w:p w14:paraId="27BAB78E" w14:textId="77777777" w:rsidR="008B642A" w:rsidRDefault="008B642A" w:rsidP="008B642A">
      <w:r>
        <w:t>Nieuw toegevoegde regels, die tussen de vorige verwerking en de huidige zijn komen te vervallen in RBG, worden niet ingelezen in het H_FIN_MELDING.</w:t>
      </w:r>
    </w:p>
    <w:p w14:paraId="41208978" w14:textId="77777777" w:rsidR="008B642A" w:rsidRDefault="008B642A" w:rsidP="008B642A"/>
    <w:p w14:paraId="184693FE" w14:textId="77777777" w:rsidR="008B642A" w:rsidRPr="00875CAD" w:rsidRDefault="008B642A" w:rsidP="008B642A">
      <w:pPr>
        <w:rPr>
          <w:b/>
        </w:rPr>
      </w:pPr>
      <w:r>
        <w:rPr>
          <w:b/>
        </w:rPr>
        <w:t>Afwijkende verwerking mutaties</w:t>
      </w:r>
    </w:p>
    <w:p w14:paraId="66A8311E" w14:textId="77777777" w:rsidR="008B642A" w:rsidRDefault="008B642A" w:rsidP="008B642A">
      <w:r>
        <w:t xml:space="preserve">Omdat de RBG-gegevens middels berichten worden aangeleverd door Banken, komen mutaties altijd als nieuwe gegevens in RBG (een nieuwe bericht-regel, maar wel over het zelfde rekeningnummer). </w:t>
      </w:r>
    </w:p>
    <w:p w14:paraId="5D712E6D" w14:textId="77777777" w:rsidR="008B642A" w:rsidRDefault="008B642A" w:rsidP="008B642A">
      <w:r>
        <w:t xml:space="preserve">Aan de hand van de </w:t>
      </w:r>
      <w:r w:rsidRPr="000D680D">
        <w:t>IndicatieVerwerking</w:t>
      </w:r>
      <w:r>
        <w:t xml:space="preserve"> dient bepaald te worden of de mutatie een Initiële (ind.=“0”), een Correctie (ind.=“2”) of een Intrekking (ind.=“1”) betreft. Er wordt geen tijdslijn opgebouwd zoals bij andere sattelieten; daarom wordt voor deze satelliet geen template gebruikt.</w:t>
      </w:r>
    </w:p>
    <w:p w14:paraId="5A0F0654" w14:textId="77777777" w:rsidR="008B642A" w:rsidRDefault="008B642A" w:rsidP="008B642A">
      <w:pPr>
        <w:pStyle w:val="Lijstalinea"/>
        <w:numPr>
          <w:ilvl w:val="0"/>
          <w:numId w:val="38"/>
        </w:numPr>
      </w:pPr>
      <w:r>
        <w:t xml:space="preserve">Bij een Correctie en een Intrekking dienen  de actuele rijen van de Rekening (XAAB_SK) </w:t>
      </w:r>
      <w:r w:rsidRPr="00DE5CA7">
        <w:rPr>
          <w:b/>
          <w:i/>
        </w:rPr>
        <w:t>altijd</w:t>
      </w:r>
      <w:r>
        <w:t xml:space="preserve"> afgesloten te worden.</w:t>
      </w:r>
    </w:p>
    <w:p w14:paraId="0D72B297" w14:textId="77777777" w:rsidR="008B642A" w:rsidRDefault="008B642A" w:rsidP="008B642A">
      <w:pPr>
        <w:pStyle w:val="Lijstalinea"/>
        <w:numPr>
          <w:ilvl w:val="0"/>
          <w:numId w:val="38"/>
        </w:numPr>
      </w:pPr>
      <w:r>
        <w:t>Bij een correctie of Initiële vulling wordt er weer een nieuwe regel/ nieuwe regels opgevoerd, op basis van de aanwezigheid van een Bedragopgave met Type = “I”.</w:t>
      </w:r>
    </w:p>
    <w:p w14:paraId="0439F7D1" w14:textId="77777777" w:rsidR="008B642A" w:rsidRDefault="008B642A" w:rsidP="008B642A">
      <w:pPr>
        <w:spacing w:after="200" w:line="276" w:lineRule="auto"/>
        <w:rPr>
          <w:u w:val="single"/>
        </w:rPr>
      </w:pPr>
    </w:p>
    <w:p w14:paraId="3EE4BFCD" w14:textId="77777777" w:rsidR="008B642A" w:rsidRDefault="008B642A" w:rsidP="008B642A">
      <w:pPr>
        <w:pStyle w:val="Kop2"/>
      </w:pPr>
      <w:bookmarkStart w:id="1424" w:name="_Toc7616298"/>
      <w:r>
        <w:t xml:space="preserve">Mapping </w:t>
      </w:r>
      <w:r w:rsidRPr="000109E8">
        <w:t>S_RBG_FIN_MELD_BANK_</w:t>
      </w:r>
      <w:r>
        <w:t>INLEG</w:t>
      </w:r>
      <w:bookmarkEnd w:id="1424"/>
    </w:p>
    <w:tbl>
      <w:tblPr>
        <w:tblW w:w="5000" w:type="pct"/>
        <w:tblCellMar>
          <w:left w:w="30" w:type="dxa"/>
          <w:right w:w="30" w:type="dxa"/>
        </w:tblCellMar>
        <w:tblLook w:val="0000" w:firstRow="0" w:lastRow="0" w:firstColumn="0" w:lastColumn="0" w:noHBand="0" w:noVBand="0"/>
      </w:tblPr>
      <w:tblGrid>
        <w:gridCol w:w="3057"/>
        <w:gridCol w:w="336"/>
        <w:gridCol w:w="466"/>
        <w:gridCol w:w="2067"/>
        <w:gridCol w:w="3555"/>
      </w:tblGrid>
      <w:tr w:rsidR="008B642A" w:rsidRPr="00D26284" w14:paraId="74165778" w14:textId="77777777" w:rsidTr="00A02C76">
        <w:trPr>
          <w:cantSplit/>
          <w:trHeight w:val="190"/>
        </w:trPr>
        <w:tc>
          <w:tcPr>
            <w:tcW w:w="1612" w:type="pct"/>
            <w:tcBorders>
              <w:top w:val="single" w:sz="6" w:space="0" w:color="auto"/>
              <w:left w:val="single" w:sz="6" w:space="0" w:color="auto"/>
              <w:bottom w:val="single" w:sz="6" w:space="0" w:color="auto"/>
              <w:right w:val="single" w:sz="6" w:space="0" w:color="auto"/>
            </w:tcBorders>
            <w:shd w:val="pct20" w:color="auto" w:fill="FFFFFF"/>
          </w:tcPr>
          <w:p w14:paraId="689F021F" w14:textId="77777777" w:rsidR="008B642A" w:rsidRPr="00D26284" w:rsidRDefault="008B642A" w:rsidP="00A02C76">
            <w:pPr>
              <w:rPr>
                <w:b/>
                <w:color w:val="000000"/>
                <w:sz w:val="16"/>
                <w:szCs w:val="16"/>
              </w:rPr>
            </w:pPr>
            <w:r w:rsidRPr="00D26284">
              <w:rPr>
                <w:b/>
                <w:color w:val="000000"/>
                <w:sz w:val="16"/>
                <w:szCs w:val="16"/>
              </w:rPr>
              <w:t>Doelkolom</w:t>
            </w:r>
          </w:p>
          <w:p w14:paraId="3721599F" w14:textId="77777777" w:rsidR="008B642A" w:rsidRPr="00D26284" w:rsidRDefault="008B642A" w:rsidP="00A02C76">
            <w:pPr>
              <w:rPr>
                <w:b/>
                <w:color w:val="000000"/>
                <w:sz w:val="16"/>
                <w:szCs w:val="16"/>
              </w:rPr>
            </w:pPr>
          </w:p>
        </w:tc>
        <w:tc>
          <w:tcPr>
            <w:tcW w:w="177" w:type="pct"/>
            <w:tcBorders>
              <w:top w:val="single" w:sz="6" w:space="0" w:color="auto"/>
              <w:left w:val="single" w:sz="6" w:space="0" w:color="auto"/>
              <w:bottom w:val="single" w:sz="6" w:space="0" w:color="auto"/>
              <w:right w:val="single" w:sz="6" w:space="0" w:color="auto"/>
            </w:tcBorders>
            <w:shd w:val="pct20" w:color="auto" w:fill="FFFFFF"/>
          </w:tcPr>
          <w:p w14:paraId="1577F3FE" w14:textId="77777777" w:rsidR="008B642A" w:rsidRPr="00D26284" w:rsidRDefault="008B642A" w:rsidP="00A02C76">
            <w:pPr>
              <w:rPr>
                <w:b/>
                <w:color w:val="000000"/>
                <w:sz w:val="16"/>
                <w:szCs w:val="16"/>
              </w:rPr>
            </w:pPr>
            <w:r w:rsidRPr="00D26284">
              <w:rPr>
                <w:b/>
                <w:color w:val="000000"/>
                <w:sz w:val="16"/>
                <w:szCs w:val="16"/>
              </w:rPr>
              <w:t>TK</w:t>
            </w:r>
          </w:p>
        </w:tc>
        <w:tc>
          <w:tcPr>
            <w:tcW w:w="246" w:type="pct"/>
            <w:tcBorders>
              <w:top w:val="single" w:sz="6" w:space="0" w:color="auto"/>
              <w:left w:val="single" w:sz="6" w:space="0" w:color="auto"/>
              <w:bottom w:val="single" w:sz="6" w:space="0" w:color="auto"/>
              <w:right w:val="single" w:sz="6" w:space="0" w:color="auto"/>
            </w:tcBorders>
            <w:shd w:val="pct20" w:color="auto" w:fill="FFFFFF"/>
          </w:tcPr>
          <w:p w14:paraId="35D818D6" w14:textId="77777777" w:rsidR="008B642A" w:rsidRPr="00D26284" w:rsidRDefault="008B642A" w:rsidP="00A02C76">
            <w:pPr>
              <w:rPr>
                <w:b/>
                <w:color w:val="000000"/>
                <w:sz w:val="16"/>
                <w:szCs w:val="16"/>
              </w:rPr>
            </w:pPr>
            <w:r w:rsidRPr="00D26284">
              <w:rPr>
                <w:b/>
                <w:color w:val="000000"/>
                <w:sz w:val="16"/>
                <w:szCs w:val="16"/>
              </w:rPr>
              <w:t>BK</w:t>
            </w:r>
          </w:p>
        </w:tc>
        <w:tc>
          <w:tcPr>
            <w:tcW w:w="1090" w:type="pct"/>
            <w:tcBorders>
              <w:top w:val="single" w:sz="6" w:space="0" w:color="auto"/>
              <w:left w:val="single" w:sz="6" w:space="0" w:color="auto"/>
              <w:bottom w:val="single" w:sz="6" w:space="0" w:color="auto"/>
              <w:right w:val="single" w:sz="6" w:space="0" w:color="auto"/>
            </w:tcBorders>
            <w:shd w:val="pct20" w:color="auto" w:fill="FFFFFF"/>
          </w:tcPr>
          <w:p w14:paraId="3E3DA11C" w14:textId="77777777" w:rsidR="008B642A" w:rsidRPr="00D26284" w:rsidRDefault="008B642A" w:rsidP="00A02C76">
            <w:pPr>
              <w:rPr>
                <w:b/>
                <w:color w:val="000000"/>
                <w:sz w:val="16"/>
                <w:szCs w:val="16"/>
              </w:rPr>
            </w:pPr>
            <w:r w:rsidRPr="00D26284">
              <w:rPr>
                <w:b/>
                <w:color w:val="000000"/>
                <w:sz w:val="16"/>
                <w:szCs w:val="16"/>
              </w:rPr>
              <w:t>Bron/brontabel</w:t>
            </w:r>
          </w:p>
        </w:tc>
        <w:tc>
          <w:tcPr>
            <w:tcW w:w="1875" w:type="pct"/>
            <w:tcBorders>
              <w:top w:val="single" w:sz="6" w:space="0" w:color="auto"/>
              <w:left w:val="single" w:sz="6" w:space="0" w:color="auto"/>
              <w:bottom w:val="single" w:sz="6" w:space="0" w:color="auto"/>
              <w:right w:val="single" w:sz="6" w:space="0" w:color="auto"/>
            </w:tcBorders>
            <w:shd w:val="pct20" w:color="auto" w:fill="FFFFFF"/>
          </w:tcPr>
          <w:p w14:paraId="5D5A8111" w14:textId="77777777" w:rsidR="008B642A" w:rsidRPr="00D26284" w:rsidRDefault="008B642A" w:rsidP="00A02C76">
            <w:pPr>
              <w:rPr>
                <w:b/>
                <w:color w:val="000000"/>
                <w:sz w:val="16"/>
                <w:szCs w:val="16"/>
              </w:rPr>
            </w:pPr>
            <w:r w:rsidRPr="00D26284">
              <w:rPr>
                <w:b/>
                <w:color w:val="000000"/>
                <w:sz w:val="16"/>
                <w:szCs w:val="16"/>
              </w:rPr>
              <w:t>Bronkolom</w:t>
            </w:r>
          </w:p>
        </w:tc>
      </w:tr>
      <w:tr w:rsidR="008B642A" w:rsidRPr="00D26284" w14:paraId="614B750A" w14:textId="77777777" w:rsidTr="00A02C76">
        <w:trPr>
          <w:cantSplit/>
          <w:trHeight w:val="190"/>
        </w:trPr>
        <w:tc>
          <w:tcPr>
            <w:tcW w:w="1612" w:type="pct"/>
            <w:tcBorders>
              <w:top w:val="single" w:sz="6" w:space="0" w:color="auto"/>
              <w:left w:val="single" w:sz="6" w:space="0" w:color="auto"/>
              <w:bottom w:val="single" w:sz="6" w:space="0" w:color="auto"/>
              <w:right w:val="single" w:sz="6" w:space="0" w:color="auto"/>
            </w:tcBorders>
          </w:tcPr>
          <w:p w14:paraId="18267ED2" w14:textId="77777777" w:rsidR="008B642A" w:rsidRPr="00D26284" w:rsidRDefault="008B642A" w:rsidP="00A02C76">
            <w:pPr>
              <w:rPr>
                <w:rFonts w:cs="Arial"/>
                <w:sz w:val="16"/>
                <w:szCs w:val="16"/>
              </w:rPr>
            </w:pPr>
            <w:r w:rsidRPr="00D26284">
              <w:rPr>
                <w:rFonts w:cs="Arial"/>
                <w:sz w:val="16"/>
                <w:szCs w:val="16"/>
              </w:rPr>
              <w:t>XAAB_SK</w:t>
            </w:r>
          </w:p>
        </w:tc>
        <w:tc>
          <w:tcPr>
            <w:tcW w:w="177" w:type="pct"/>
            <w:tcBorders>
              <w:top w:val="single" w:sz="6" w:space="0" w:color="auto"/>
              <w:left w:val="single" w:sz="6" w:space="0" w:color="auto"/>
              <w:bottom w:val="single" w:sz="6" w:space="0" w:color="auto"/>
              <w:right w:val="single" w:sz="6" w:space="0" w:color="auto"/>
            </w:tcBorders>
          </w:tcPr>
          <w:p w14:paraId="17DC0B3E" w14:textId="77777777" w:rsidR="008B642A" w:rsidRPr="00D26284" w:rsidRDefault="008B642A" w:rsidP="00A02C76">
            <w:pPr>
              <w:rPr>
                <w:rFonts w:cs="Arial"/>
                <w:sz w:val="16"/>
                <w:szCs w:val="16"/>
              </w:rPr>
            </w:pPr>
            <w:r w:rsidRPr="00D26284">
              <w:rPr>
                <w:rFonts w:cs="Arial"/>
                <w:sz w:val="16"/>
                <w:szCs w:val="16"/>
              </w:rPr>
              <w:t>X</w:t>
            </w:r>
          </w:p>
        </w:tc>
        <w:tc>
          <w:tcPr>
            <w:tcW w:w="246" w:type="pct"/>
            <w:tcBorders>
              <w:top w:val="single" w:sz="6" w:space="0" w:color="auto"/>
              <w:left w:val="single" w:sz="6" w:space="0" w:color="auto"/>
              <w:bottom w:val="single" w:sz="6" w:space="0" w:color="auto"/>
              <w:right w:val="single" w:sz="6" w:space="0" w:color="auto"/>
            </w:tcBorders>
          </w:tcPr>
          <w:p w14:paraId="6FA811E7" w14:textId="77777777" w:rsidR="008B642A" w:rsidRPr="00D26284" w:rsidRDefault="008B642A" w:rsidP="00A02C76">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tcPr>
          <w:p w14:paraId="1DC3B698" w14:textId="77777777" w:rsidR="008B642A" w:rsidRPr="00D26284" w:rsidRDefault="008B642A" w:rsidP="00A02C76">
            <w:pPr>
              <w:rPr>
                <w:rFonts w:cs="Arial"/>
                <w:sz w:val="16"/>
                <w:szCs w:val="16"/>
              </w:rPr>
            </w:pPr>
            <w:r w:rsidRPr="00D26284">
              <w:rPr>
                <w:rFonts w:cs="Arial"/>
                <w:sz w:val="16"/>
                <w:szCs w:val="16"/>
              </w:rPr>
              <w:t>H_FIN_MELDING</w:t>
            </w:r>
          </w:p>
        </w:tc>
        <w:tc>
          <w:tcPr>
            <w:tcW w:w="1875" w:type="pct"/>
            <w:tcBorders>
              <w:top w:val="single" w:sz="6" w:space="0" w:color="auto"/>
              <w:left w:val="single" w:sz="6" w:space="0" w:color="auto"/>
              <w:bottom w:val="single" w:sz="6" w:space="0" w:color="auto"/>
              <w:right w:val="single" w:sz="6" w:space="0" w:color="auto"/>
            </w:tcBorders>
          </w:tcPr>
          <w:p w14:paraId="78409971" w14:textId="77777777" w:rsidR="008B642A" w:rsidRPr="00D26284" w:rsidRDefault="008B642A" w:rsidP="00A02C76">
            <w:pPr>
              <w:rPr>
                <w:sz w:val="16"/>
                <w:szCs w:val="16"/>
              </w:rPr>
            </w:pPr>
            <w:r w:rsidRPr="00D26284">
              <w:rPr>
                <w:snapToGrid w:val="0"/>
                <w:color w:val="000000"/>
                <w:sz w:val="16"/>
                <w:szCs w:val="16"/>
              </w:rPr>
              <w:t>XAAB_SK</w:t>
            </w:r>
          </w:p>
        </w:tc>
      </w:tr>
      <w:tr w:rsidR="008B642A" w:rsidRPr="00D26284" w14:paraId="5E3ECD21" w14:textId="77777777" w:rsidTr="00A02C76">
        <w:trPr>
          <w:cantSplit/>
          <w:trHeight w:val="190"/>
        </w:trPr>
        <w:tc>
          <w:tcPr>
            <w:tcW w:w="1612" w:type="pct"/>
            <w:tcBorders>
              <w:top w:val="single" w:sz="6" w:space="0" w:color="auto"/>
              <w:left w:val="single" w:sz="6" w:space="0" w:color="auto"/>
              <w:bottom w:val="single" w:sz="6" w:space="0" w:color="auto"/>
              <w:right w:val="single" w:sz="6" w:space="0" w:color="auto"/>
            </w:tcBorders>
          </w:tcPr>
          <w:p w14:paraId="26D5FD8A" w14:textId="77777777" w:rsidR="008B642A" w:rsidRPr="00D26284" w:rsidRDefault="008B642A" w:rsidP="00A02C76">
            <w:pPr>
              <w:rPr>
                <w:rFonts w:cs="Arial"/>
                <w:sz w:val="16"/>
                <w:szCs w:val="16"/>
              </w:rPr>
            </w:pPr>
            <w:r w:rsidRPr="00D26284">
              <w:rPr>
                <w:rFonts w:cs="Arial"/>
                <w:sz w:val="16"/>
                <w:szCs w:val="16"/>
              </w:rPr>
              <w:t>XAAB</w:t>
            </w:r>
            <w:r>
              <w:rPr>
                <w:rFonts w:cs="Arial"/>
                <w:sz w:val="16"/>
                <w:szCs w:val="16"/>
              </w:rPr>
              <w:t>Q</w:t>
            </w:r>
            <w:r w:rsidRPr="00D26284">
              <w:rPr>
                <w:rFonts w:cs="Arial"/>
                <w:sz w:val="16"/>
                <w:szCs w:val="16"/>
              </w:rPr>
              <w:t>_MUTATIEBEGIN_TS</w:t>
            </w:r>
          </w:p>
        </w:tc>
        <w:tc>
          <w:tcPr>
            <w:tcW w:w="177" w:type="pct"/>
            <w:tcBorders>
              <w:top w:val="single" w:sz="6" w:space="0" w:color="auto"/>
              <w:left w:val="single" w:sz="6" w:space="0" w:color="auto"/>
              <w:bottom w:val="single" w:sz="6" w:space="0" w:color="auto"/>
              <w:right w:val="single" w:sz="6" w:space="0" w:color="auto"/>
            </w:tcBorders>
          </w:tcPr>
          <w:p w14:paraId="7A6C691A" w14:textId="77777777" w:rsidR="008B642A" w:rsidRPr="00D26284" w:rsidRDefault="008B642A" w:rsidP="00A02C76">
            <w:pPr>
              <w:rPr>
                <w:rFonts w:cs="Arial"/>
                <w:sz w:val="16"/>
                <w:szCs w:val="16"/>
              </w:rPr>
            </w:pPr>
            <w:r w:rsidRPr="00D26284">
              <w:rPr>
                <w:rFonts w:cs="Arial"/>
                <w:sz w:val="16"/>
                <w:szCs w:val="16"/>
              </w:rPr>
              <w:t>X</w:t>
            </w:r>
          </w:p>
        </w:tc>
        <w:tc>
          <w:tcPr>
            <w:tcW w:w="246" w:type="pct"/>
            <w:tcBorders>
              <w:top w:val="single" w:sz="6" w:space="0" w:color="auto"/>
              <w:left w:val="single" w:sz="6" w:space="0" w:color="auto"/>
              <w:bottom w:val="single" w:sz="6" w:space="0" w:color="auto"/>
              <w:right w:val="single" w:sz="6" w:space="0" w:color="auto"/>
            </w:tcBorders>
          </w:tcPr>
          <w:p w14:paraId="2C08FFB6" w14:textId="77777777" w:rsidR="008B642A" w:rsidRPr="00D26284" w:rsidRDefault="008B642A" w:rsidP="00A02C76">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shd w:val="clear" w:color="auto" w:fill="auto"/>
          </w:tcPr>
          <w:p w14:paraId="7046A6EE" w14:textId="77777777" w:rsidR="008B642A" w:rsidRPr="001F0F11" w:rsidRDefault="008B642A" w:rsidP="00A02C76">
            <w:pPr>
              <w:rPr>
                <w:rFonts w:cs="Arial"/>
                <w:sz w:val="16"/>
                <w:szCs w:val="16"/>
              </w:rPr>
            </w:pPr>
            <w:r>
              <w:rPr>
                <w:sz w:val="16"/>
                <w:szCs w:val="16"/>
              </w:rPr>
              <w:t xml:space="preserve">HSEL_RN310REK </w:t>
            </w: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617EF30B" w14:textId="77777777" w:rsidR="008B642A" w:rsidRPr="00D26284" w:rsidRDefault="008B642A" w:rsidP="00A02C76">
            <w:pPr>
              <w:rPr>
                <w:rFonts w:cs="Arial"/>
                <w:sz w:val="16"/>
                <w:szCs w:val="16"/>
              </w:rPr>
            </w:pPr>
            <w:r w:rsidRPr="00831552">
              <w:rPr>
                <w:rFonts w:cs="Arial"/>
                <w:snapToGrid w:val="0"/>
                <w:color w:val="000000"/>
                <w:sz w:val="16"/>
                <w:szCs w:val="16"/>
              </w:rPr>
              <w:t>RN310DATTYDREG</w:t>
            </w:r>
            <w:r w:rsidRPr="00D26284">
              <w:rPr>
                <w:i/>
                <w:snapToGrid w:val="0"/>
                <w:color w:val="000000"/>
                <w:sz w:val="16"/>
                <w:szCs w:val="16"/>
              </w:rPr>
              <w:tab/>
            </w:r>
          </w:p>
        </w:tc>
      </w:tr>
      <w:tr w:rsidR="008B642A" w:rsidRPr="00D26284" w14:paraId="197F601F" w14:textId="77777777" w:rsidTr="00A02C76">
        <w:trPr>
          <w:cantSplit/>
          <w:trHeight w:val="190"/>
        </w:trPr>
        <w:tc>
          <w:tcPr>
            <w:tcW w:w="1612" w:type="pct"/>
            <w:tcBorders>
              <w:top w:val="single" w:sz="6" w:space="0" w:color="auto"/>
              <w:left w:val="single" w:sz="6" w:space="0" w:color="auto"/>
              <w:bottom w:val="single" w:sz="6" w:space="0" w:color="auto"/>
              <w:right w:val="single" w:sz="6" w:space="0" w:color="auto"/>
            </w:tcBorders>
          </w:tcPr>
          <w:p w14:paraId="2A50468D" w14:textId="77777777" w:rsidR="008B642A" w:rsidRPr="00D26284" w:rsidRDefault="008B642A" w:rsidP="00A02C76">
            <w:pPr>
              <w:rPr>
                <w:rFonts w:cs="Arial"/>
                <w:sz w:val="16"/>
                <w:szCs w:val="16"/>
              </w:rPr>
            </w:pPr>
            <w:r w:rsidRPr="00D26284">
              <w:rPr>
                <w:rFonts w:cs="Arial"/>
                <w:sz w:val="16"/>
                <w:szCs w:val="16"/>
              </w:rPr>
              <w:t>XAAB</w:t>
            </w:r>
            <w:r>
              <w:rPr>
                <w:rFonts w:cs="Arial"/>
                <w:sz w:val="16"/>
                <w:szCs w:val="16"/>
              </w:rPr>
              <w:t>Q</w:t>
            </w:r>
            <w:r w:rsidRPr="00D26284">
              <w:rPr>
                <w:rFonts w:cs="Arial"/>
                <w:sz w:val="16"/>
                <w:szCs w:val="16"/>
              </w:rPr>
              <w:t>_MUTATIEEINDE_TS</w:t>
            </w:r>
          </w:p>
        </w:tc>
        <w:tc>
          <w:tcPr>
            <w:tcW w:w="177" w:type="pct"/>
            <w:tcBorders>
              <w:top w:val="single" w:sz="6" w:space="0" w:color="auto"/>
              <w:left w:val="single" w:sz="6" w:space="0" w:color="auto"/>
              <w:bottom w:val="single" w:sz="6" w:space="0" w:color="auto"/>
              <w:right w:val="single" w:sz="6" w:space="0" w:color="auto"/>
            </w:tcBorders>
          </w:tcPr>
          <w:p w14:paraId="64AF67B6" w14:textId="77777777" w:rsidR="008B642A" w:rsidRPr="00D26284" w:rsidRDefault="008B642A" w:rsidP="00A02C76">
            <w:pPr>
              <w:rPr>
                <w:rFonts w:cs="Arial"/>
                <w:sz w:val="16"/>
                <w:szCs w:val="16"/>
              </w:rPr>
            </w:pPr>
          </w:p>
        </w:tc>
        <w:tc>
          <w:tcPr>
            <w:tcW w:w="246" w:type="pct"/>
            <w:tcBorders>
              <w:top w:val="single" w:sz="6" w:space="0" w:color="auto"/>
              <w:left w:val="single" w:sz="6" w:space="0" w:color="auto"/>
              <w:bottom w:val="single" w:sz="6" w:space="0" w:color="auto"/>
              <w:right w:val="single" w:sz="6" w:space="0" w:color="auto"/>
            </w:tcBorders>
          </w:tcPr>
          <w:p w14:paraId="382A9ED0" w14:textId="77777777" w:rsidR="008B642A" w:rsidRPr="00D26284" w:rsidRDefault="008B642A" w:rsidP="00A02C76">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shd w:val="clear" w:color="auto" w:fill="auto"/>
          </w:tcPr>
          <w:p w14:paraId="561B6867" w14:textId="77777777" w:rsidR="008B642A" w:rsidRPr="001F0F11" w:rsidRDefault="008B642A" w:rsidP="00A02C76">
            <w:pPr>
              <w:rPr>
                <w:rFonts w:cs="Arial"/>
                <w:sz w:val="16"/>
                <w:szCs w:val="16"/>
              </w:rPr>
            </w:pP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74812543" w14:textId="77777777" w:rsidR="008B642A" w:rsidRPr="00D26284" w:rsidRDefault="008B642A" w:rsidP="00A02C76">
            <w:pPr>
              <w:rPr>
                <w:rFonts w:cs="Arial"/>
                <w:i/>
                <w:snapToGrid w:val="0"/>
                <w:color w:val="000000"/>
                <w:sz w:val="16"/>
                <w:szCs w:val="16"/>
              </w:rPr>
            </w:pPr>
            <w:r w:rsidRPr="00F750E1">
              <w:rPr>
                <w:rFonts w:cs="Arial"/>
                <w:snapToGrid w:val="0"/>
                <w:color w:val="000000"/>
                <w:sz w:val="16"/>
                <w:szCs w:val="16"/>
              </w:rPr>
              <w:t xml:space="preserve">Afleiding  </w:t>
            </w:r>
            <w:r>
              <w:rPr>
                <w:rFonts w:cs="Arial"/>
                <w:snapToGrid w:val="0"/>
                <w:color w:val="000000"/>
                <w:sz w:val="16"/>
                <w:szCs w:val="16"/>
              </w:rPr>
              <w:t xml:space="preserve">MTHV </w:t>
            </w:r>
            <w:r w:rsidRPr="00F750E1">
              <w:rPr>
                <w:rFonts w:cs="Arial"/>
                <w:snapToGrid w:val="0"/>
                <w:color w:val="000000"/>
                <w:sz w:val="16"/>
                <w:szCs w:val="16"/>
              </w:rPr>
              <w:t xml:space="preserve">- </w:t>
            </w:r>
            <w:r w:rsidRPr="00F750E1">
              <w:rPr>
                <w:rFonts w:cs="Arial"/>
                <w:sz w:val="16"/>
                <w:szCs w:val="16"/>
              </w:rPr>
              <w:t>MUTATIEEINDE_TS</w:t>
            </w:r>
          </w:p>
        </w:tc>
      </w:tr>
      <w:tr w:rsidR="008B642A" w:rsidRPr="00D26284" w14:paraId="019F52F1" w14:textId="77777777" w:rsidTr="00A02C76">
        <w:trPr>
          <w:cantSplit/>
          <w:trHeight w:val="190"/>
        </w:trPr>
        <w:tc>
          <w:tcPr>
            <w:tcW w:w="1612" w:type="pct"/>
            <w:tcBorders>
              <w:top w:val="single" w:sz="6" w:space="0" w:color="auto"/>
              <w:left w:val="single" w:sz="6" w:space="0" w:color="auto"/>
              <w:bottom w:val="single" w:sz="6" w:space="0" w:color="auto"/>
              <w:right w:val="single" w:sz="6" w:space="0" w:color="auto"/>
            </w:tcBorders>
          </w:tcPr>
          <w:p w14:paraId="46974493" w14:textId="77777777" w:rsidR="008B642A" w:rsidRPr="00D26284" w:rsidRDefault="008B642A" w:rsidP="00A02C76">
            <w:pPr>
              <w:rPr>
                <w:rFonts w:cs="Arial"/>
                <w:sz w:val="16"/>
                <w:szCs w:val="16"/>
              </w:rPr>
            </w:pPr>
            <w:r w:rsidRPr="00D26284">
              <w:rPr>
                <w:rFonts w:cs="Arial"/>
                <w:sz w:val="16"/>
                <w:szCs w:val="16"/>
              </w:rPr>
              <w:t>XAAB</w:t>
            </w:r>
            <w:r>
              <w:rPr>
                <w:rFonts w:cs="Arial"/>
                <w:sz w:val="16"/>
                <w:szCs w:val="16"/>
              </w:rPr>
              <w:t>Q</w:t>
            </w:r>
            <w:r w:rsidRPr="00D26284">
              <w:rPr>
                <w:rFonts w:cs="Arial"/>
                <w:sz w:val="16"/>
                <w:szCs w:val="16"/>
              </w:rPr>
              <w:t>_LAAD_TS</w:t>
            </w:r>
          </w:p>
        </w:tc>
        <w:tc>
          <w:tcPr>
            <w:tcW w:w="177" w:type="pct"/>
            <w:tcBorders>
              <w:top w:val="single" w:sz="6" w:space="0" w:color="auto"/>
              <w:left w:val="single" w:sz="6" w:space="0" w:color="auto"/>
              <w:bottom w:val="single" w:sz="6" w:space="0" w:color="auto"/>
              <w:right w:val="single" w:sz="6" w:space="0" w:color="auto"/>
            </w:tcBorders>
          </w:tcPr>
          <w:p w14:paraId="342EA7E6" w14:textId="77777777" w:rsidR="008B642A" w:rsidRPr="00D26284" w:rsidRDefault="008B642A" w:rsidP="00A02C76">
            <w:pPr>
              <w:rPr>
                <w:rFonts w:cs="Arial"/>
                <w:sz w:val="16"/>
                <w:szCs w:val="16"/>
              </w:rPr>
            </w:pPr>
          </w:p>
        </w:tc>
        <w:tc>
          <w:tcPr>
            <w:tcW w:w="246" w:type="pct"/>
            <w:tcBorders>
              <w:top w:val="single" w:sz="6" w:space="0" w:color="auto"/>
              <w:left w:val="single" w:sz="6" w:space="0" w:color="auto"/>
              <w:bottom w:val="single" w:sz="6" w:space="0" w:color="auto"/>
              <w:right w:val="single" w:sz="6" w:space="0" w:color="auto"/>
            </w:tcBorders>
          </w:tcPr>
          <w:p w14:paraId="7CEBFCFD" w14:textId="77777777" w:rsidR="008B642A" w:rsidRPr="00D26284" w:rsidRDefault="008B642A" w:rsidP="00A02C76">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shd w:val="clear" w:color="auto" w:fill="auto"/>
          </w:tcPr>
          <w:p w14:paraId="04557F55" w14:textId="77777777" w:rsidR="008B642A" w:rsidRPr="001F0F11" w:rsidRDefault="008B642A" w:rsidP="00A02C76">
            <w:pPr>
              <w:rPr>
                <w:rFonts w:cs="Arial"/>
                <w:sz w:val="16"/>
                <w:szCs w:val="16"/>
              </w:rPr>
            </w:pP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5F029873" w14:textId="77777777" w:rsidR="008B642A" w:rsidRPr="00D26284" w:rsidRDefault="008B642A" w:rsidP="00A02C76">
            <w:pPr>
              <w:rPr>
                <w:rFonts w:cs="Arial"/>
                <w:i/>
                <w:snapToGrid w:val="0"/>
                <w:color w:val="000000"/>
                <w:sz w:val="16"/>
                <w:szCs w:val="16"/>
              </w:rPr>
            </w:pPr>
            <w:r w:rsidRPr="00D26284">
              <w:rPr>
                <w:i/>
                <w:snapToGrid w:val="0"/>
                <w:color w:val="000000"/>
                <w:sz w:val="16"/>
                <w:szCs w:val="16"/>
              </w:rPr>
              <w:t>Laad_TS</w:t>
            </w:r>
          </w:p>
        </w:tc>
      </w:tr>
      <w:tr w:rsidR="008B642A" w:rsidRPr="00D26284" w14:paraId="19E536AB" w14:textId="77777777" w:rsidTr="00A02C76">
        <w:trPr>
          <w:cantSplit/>
          <w:trHeight w:val="190"/>
        </w:trPr>
        <w:tc>
          <w:tcPr>
            <w:tcW w:w="1612" w:type="pct"/>
            <w:tcBorders>
              <w:top w:val="single" w:sz="6" w:space="0" w:color="auto"/>
              <w:left w:val="single" w:sz="6" w:space="0" w:color="auto"/>
              <w:bottom w:val="single" w:sz="6" w:space="0" w:color="auto"/>
              <w:right w:val="single" w:sz="6" w:space="0" w:color="auto"/>
            </w:tcBorders>
          </w:tcPr>
          <w:p w14:paraId="583D8EE3" w14:textId="77777777" w:rsidR="008B642A" w:rsidRPr="00D26284" w:rsidRDefault="008B642A" w:rsidP="00A02C76">
            <w:pPr>
              <w:rPr>
                <w:rFonts w:cs="Arial"/>
                <w:sz w:val="16"/>
                <w:szCs w:val="16"/>
              </w:rPr>
            </w:pPr>
            <w:r w:rsidRPr="00D26284">
              <w:rPr>
                <w:rFonts w:cs="Arial"/>
                <w:sz w:val="16"/>
                <w:szCs w:val="16"/>
              </w:rPr>
              <w:t>XAAB</w:t>
            </w:r>
            <w:r>
              <w:rPr>
                <w:rFonts w:cs="Arial"/>
                <w:sz w:val="16"/>
                <w:szCs w:val="16"/>
              </w:rPr>
              <w:t>Q</w:t>
            </w:r>
            <w:r w:rsidRPr="00D26284">
              <w:rPr>
                <w:rFonts w:cs="Arial"/>
                <w:sz w:val="16"/>
                <w:szCs w:val="16"/>
              </w:rPr>
              <w:t>_RECORDBRON_NAAM</w:t>
            </w:r>
          </w:p>
        </w:tc>
        <w:tc>
          <w:tcPr>
            <w:tcW w:w="177" w:type="pct"/>
            <w:tcBorders>
              <w:top w:val="single" w:sz="6" w:space="0" w:color="auto"/>
              <w:left w:val="single" w:sz="6" w:space="0" w:color="auto"/>
              <w:bottom w:val="single" w:sz="6" w:space="0" w:color="auto"/>
              <w:right w:val="single" w:sz="6" w:space="0" w:color="auto"/>
            </w:tcBorders>
          </w:tcPr>
          <w:p w14:paraId="4C9F822B" w14:textId="77777777" w:rsidR="008B642A" w:rsidRPr="00D26284" w:rsidRDefault="008B642A" w:rsidP="00A02C76">
            <w:pPr>
              <w:rPr>
                <w:rFonts w:cs="Arial"/>
                <w:sz w:val="16"/>
                <w:szCs w:val="16"/>
              </w:rPr>
            </w:pPr>
          </w:p>
        </w:tc>
        <w:tc>
          <w:tcPr>
            <w:tcW w:w="246" w:type="pct"/>
            <w:tcBorders>
              <w:top w:val="single" w:sz="6" w:space="0" w:color="auto"/>
              <w:left w:val="single" w:sz="6" w:space="0" w:color="auto"/>
              <w:bottom w:val="single" w:sz="6" w:space="0" w:color="auto"/>
              <w:right w:val="single" w:sz="6" w:space="0" w:color="auto"/>
            </w:tcBorders>
          </w:tcPr>
          <w:p w14:paraId="1E51798D" w14:textId="77777777" w:rsidR="008B642A" w:rsidRPr="00D26284" w:rsidRDefault="008B642A" w:rsidP="00A02C76">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shd w:val="clear" w:color="auto" w:fill="auto"/>
          </w:tcPr>
          <w:p w14:paraId="36B0C61A" w14:textId="77777777" w:rsidR="008B642A" w:rsidRPr="001F0F11" w:rsidRDefault="008B642A" w:rsidP="00A02C76">
            <w:pPr>
              <w:rPr>
                <w:rFonts w:cs="Arial"/>
                <w:sz w:val="16"/>
                <w:szCs w:val="16"/>
              </w:rPr>
            </w:pPr>
            <w:r>
              <w:rPr>
                <w:sz w:val="16"/>
                <w:szCs w:val="16"/>
              </w:rPr>
              <w:t xml:space="preserve">HSEL_RN310REK </w:t>
            </w:r>
            <w:r w:rsidRPr="001F0F11">
              <w:rPr>
                <w:sz w:val="16"/>
                <w:szCs w:val="16"/>
              </w:rPr>
              <w:t xml:space="preserve"> </w:t>
            </w: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36ACAFE8" w14:textId="77777777" w:rsidR="008B642A" w:rsidRPr="00D26284" w:rsidRDefault="008B642A" w:rsidP="00A02C76">
            <w:pPr>
              <w:rPr>
                <w:rFonts w:cs="Arial"/>
                <w:snapToGrid w:val="0"/>
                <w:color w:val="000000"/>
                <w:sz w:val="16"/>
                <w:szCs w:val="16"/>
              </w:rPr>
            </w:pPr>
            <w:r w:rsidRPr="00D26284">
              <w:rPr>
                <w:rFonts w:cs="Arial"/>
                <w:snapToGrid w:val="0"/>
                <w:color w:val="000000"/>
                <w:sz w:val="16"/>
                <w:szCs w:val="16"/>
              </w:rPr>
              <w:t>BEAF_RECORDBRON_NAAM</w:t>
            </w:r>
          </w:p>
        </w:tc>
      </w:tr>
      <w:tr w:rsidR="008B642A" w:rsidRPr="00D26284" w14:paraId="39F05BEB" w14:textId="77777777" w:rsidTr="00A02C76">
        <w:trPr>
          <w:cantSplit/>
          <w:trHeight w:val="190"/>
        </w:trPr>
        <w:tc>
          <w:tcPr>
            <w:tcW w:w="1612" w:type="pct"/>
            <w:tcBorders>
              <w:top w:val="single" w:sz="6" w:space="0" w:color="auto"/>
              <w:left w:val="single" w:sz="6" w:space="0" w:color="auto"/>
              <w:bottom w:val="single" w:sz="6" w:space="0" w:color="auto"/>
              <w:right w:val="single" w:sz="6" w:space="0" w:color="auto"/>
            </w:tcBorders>
          </w:tcPr>
          <w:p w14:paraId="096EFA5E" w14:textId="77777777" w:rsidR="008B642A" w:rsidRPr="00D26284" w:rsidRDefault="008B642A" w:rsidP="00A02C76">
            <w:pPr>
              <w:rPr>
                <w:rFonts w:cs="Arial"/>
                <w:sz w:val="16"/>
                <w:szCs w:val="16"/>
              </w:rPr>
            </w:pPr>
            <w:r w:rsidRPr="00ED6D99">
              <w:rPr>
                <w:rFonts w:cs="Arial"/>
                <w:sz w:val="16"/>
                <w:szCs w:val="16"/>
              </w:rPr>
              <w:lastRenderedPageBreak/>
              <w:t>XAAB</w:t>
            </w:r>
            <w:r>
              <w:rPr>
                <w:rFonts w:cs="Arial"/>
                <w:sz w:val="16"/>
                <w:szCs w:val="16"/>
              </w:rPr>
              <w:t>Q</w:t>
            </w:r>
            <w:r w:rsidRPr="00ED6D99">
              <w:rPr>
                <w:rFonts w:cs="Arial"/>
                <w:sz w:val="16"/>
                <w:szCs w:val="16"/>
              </w:rPr>
              <w:t>_</w:t>
            </w:r>
            <w:r>
              <w:rPr>
                <w:rFonts w:cs="Arial"/>
                <w:sz w:val="16"/>
                <w:szCs w:val="16"/>
              </w:rPr>
              <w:t>INLEG</w:t>
            </w:r>
            <w:r w:rsidRPr="00ED6D99">
              <w:rPr>
                <w:rFonts w:cs="Arial"/>
                <w:sz w:val="16"/>
                <w:szCs w:val="16"/>
              </w:rPr>
              <w:t>_VOLGNR</w:t>
            </w:r>
          </w:p>
        </w:tc>
        <w:tc>
          <w:tcPr>
            <w:tcW w:w="177" w:type="pct"/>
            <w:tcBorders>
              <w:top w:val="single" w:sz="6" w:space="0" w:color="auto"/>
              <w:left w:val="single" w:sz="6" w:space="0" w:color="auto"/>
              <w:bottom w:val="single" w:sz="6" w:space="0" w:color="auto"/>
              <w:right w:val="single" w:sz="6" w:space="0" w:color="auto"/>
            </w:tcBorders>
          </w:tcPr>
          <w:p w14:paraId="01879D20" w14:textId="77777777" w:rsidR="008B642A" w:rsidRPr="00D26284" w:rsidRDefault="008B642A" w:rsidP="00A02C76">
            <w:pPr>
              <w:rPr>
                <w:rFonts w:cs="Arial"/>
                <w:sz w:val="16"/>
                <w:szCs w:val="16"/>
              </w:rPr>
            </w:pPr>
          </w:p>
        </w:tc>
        <w:tc>
          <w:tcPr>
            <w:tcW w:w="246" w:type="pct"/>
            <w:tcBorders>
              <w:top w:val="single" w:sz="6" w:space="0" w:color="auto"/>
              <w:left w:val="single" w:sz="6" w:space="0" w:color="auto"/>
              <w:bottom w:val="single" w:sz="6" w:space="0" w:color="auto"/>
              <w:right w:val="single" w:sz="6" w:space="0" w:color="auto"/>
            </w:tcBorders>
          </w:tcPr>
          <w:p w14:paraId="4AA39836" w14:textId="77777777" w:rsidR="008B642A" w:rsidRPr="00D26284" w:rsidRDefault="008B642A" w:rsidP="00A02C76">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shd w:val="clear" w:color="auto" w:fill="auto"/>
          </w:tcPr>
          <w:p w14:paraId="01132351" w14:textId="77777777" w:rsidR="008B642A" w:rsidRPr="00D26284" w:rsidRDefault="008B642A" w:rsidP="00A02C76">
            <w:pPr>
              <w:rPr>
                <w:b/>
                <w:sz w:val="16"/>
                <w:szCs w:val="16"/>
              </w:rPr>
            </w:pP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563E953E" w14:textId="77777777" w:rsidR="008B642A" w:rsidRPr="00D26284" w:rsidRDefault="008B642A" w:rsidP="00A02C76">
            <w:pPr>
              <w:rPr>
                <w:rFonts w:cs="Arial"/>
                <w:snapToGrid w:val="0"/>
                <w:color w:val="000000"/>
                <w:sz w:val="16"/>
                <w:szCs w:val="16"/>
              </w:rPr>
            </w:pPr>
            <w:r w:rsidRPr="00AA07E3">
              <w:rPr>
                <w:rFonts w:cs="Arial"/>
                <w:i/>
                <w:snapToGrid w:val="0"/>
                <w:color w:val="000000"/>
                <w:sz w:val="16"/>
                <w:szCs w:val="16"/>
              </w:rPr>
              <w:t xml:space="preserve">Genereer een oplopend volgnummer (binnen de delta) binnen de XAAB_SK (beginnend met 1 </w:t>
            </w:r>
            <w:r>
              <w:rPr>
                <w:rFonts w:cs="Arial"/>
                <w:i/>
                <w:snapToGrid w:val="0"/>
                <w:color w:val="000000"/>
                <w:sz w:val="16"/>
                <w:szCs w:val="16"/>
              </w:rPr>
              <w:t xml:space="preserve">bij </w:t>
            </w:r>
            <w:r w:rsidRPr="00AA07E3">
              <w:rPr>
                <w:rFonts w:cs="Arial"/>
                <w:i/>
                <w:snapToGrid w:val="0"/>
                <w:color w:val="000000"/>
                <w:sz w:val="16"/>
                <w:szCs w:val="16"/>
              </w:rPr>
              <w:t>de laagste xaabe_mutatiebegin_ts,</w:t>
            </w:r>
            <w:r>
              <w:rPr>
                <w:rFonts w:cs="Arial"/>
                <w:i/>
                <w:snapToGrid w:val="0"/>
                <w:color w:val="000000"/>
                <w:sz w:val="16"/>
                <w:szCs w:val="16"/>
              </w:rPr>
              <w:t>(</w:t>
            </w:r>
            <w:r w:rsidRPr="00AA07E3">
              <w:rPr>
                <w:rFonts w:cs="Arial"/>
                <w:i/>
                <w:snapToGrid w:val="0"/>
                <w:color w:val="000000"/>
                <w:sz w:val="16"/>
                <w:szCs w:val="16"/>
              </w:rPr>
              <w:t xml:space="preserve"> oplopend met 1)</w:t>
            </w:r>
          </w:p>
        </w:tc>
      </w:tr>
      <w:tr w:rsidR="008B642A" w:rsidRPr="00D26284" w14:paraId="0B09FD3C" w14:textId="77777777" w:rsidTr="00A02C76">
        <w:trPr>
          <w:cantSplit/>
          <w:trHeight w:val="190"/>
        </w:trPr>
        <w:tc>
          <w:tcPr>
            <w:tcW w:w="1612" w:type="pct"/>
            <w:tcBorders>
              <w:top w:val="single" w:sz="6" w:space="0" w:color="auto"/>
              <w:left w:val="single" w:sz="6" w:space="0" w:color="auto"/>
              <w:bottom w:val="single" w:sz="6" w:space="0" w:color="auto"/>
              <w:right w:val="single" w:sz="6" w:space="0" w:color="auto"/>
            </w:tcBorders>
          </w:tcPr>
          <w:p w14:paraId="550316FE" w14:textId="77777777" w:rsidR="008B642A" w:rsidRPr="00D26284" w:rsidRDefault="008B642A" w:rsidP="00A02C76">
            <w:pPr>
              <w:rPr>
                <w:rFonts w:cs="Arial"/>
                <w:sz w:val="16"/>
                <w:szCs w:val="16"/>
              </w:rPr>
            </w:pPr>
            <w:r w:rsidRPr="00D26284">
              <w:rPr>
                <w:rFonts w:cs="Arial"/>
                <w:sz w:val="16"/>
                <w:szCs w:val="16"/>
              </w:rPr>
              <w:t>XAAB</w:t>
            </w:r>
            <w:r>
              <w:rPr>
                <w:rFonts w:cs="Arial"/>
                <w:sz w:val="16"/>
                <w:szCs w:val="16"/>
              </w:rPr>
              <w:t>Q</w:t>
            </w:r>
            <w:r w:rsidRPr="00D26284">
              <w:rPr>
                <w:rFonts w:cs="Arial"/>
                <w:sz w:val="16"/>
                <w:szCs w:val="16"/>
              </w:rPr>
              <w:t>_SOORT_</w:t>
            </w:r>
            <w:r>
              <w:rPr>
                <w:rFonts w:cs="Arial"/>
                <w:sz w:val="16"/>
                <w:szCs w:val="16"/>
              </w:rPr>
              <w:t>INLEG</w:t>
            </w:r>
          </w:p>
        </w:tc>
        <w:tc>
          <w:tcPr>
            <w:tcW w:w="177" w:type="pct"/>
            <w:tcBorders>
              <w:top w:val="single" w:sz="6" w:space="0" w:color="auto"/>
              <w:left w:val="single" w:sz="6" w:space="0" w:color="auto"/>
              <w:bottom w:val="single" w:sz="6" w:space="0" w:color="auto"/>
              <w:right w:val="single" w:sz="6" w:space="0" w:color="auto"/>
            </w:tcBorders>
          </w:tcPr>
          <w:p w14:paraId="7295F931" w14:textId="77777777" w:rsidR="008B642A" w:rsidRPr="00D26284" w:rsidRDefault="008B642A" w:rsidP="00A02C76">
            <w:pPr>
              <w:rPr>
                <w:rFonts w:cs="Arial"/>
                <w:sz w:val="16"/>
                <w:szCs w:val="16"/>
              </w:rPr>
            </w:pPr>
          </w:p>
        </w:tc>
        <w:tc>
          <w:tcPr>
            <w:tcW w:w="246" w:type="pct"/>
            <w:tcBorders>
              <w:top w:val="single" w:sz="6" w:space="0" w:color="auto"/>
              <w:left w:val="single" w:sz="6" w:space="0" w:color="auto"/>
              <w:bottom w:val="single" w:sz="6" w:space="0" w:color="auto"/>
              <w:right w:val="single" w:sz="6" w:space="0" w:color="auto"/>
            </w:tcBorders>
          </w:tcPr>
          <w:p w14:paraId="7E85D4B8" w14:textId="77777777" w:rsidR="008B642A" w:rsidRPr="00D26284" w:rsidRDefault="008B642A" w:rsidP="00A02C76">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shd w:val="clear" w:color="auto" w:fill="auto"/>
          </w:tcPr>
          <w:p w14:paraId="6F3E83DD" w14:textId="77777777" w:rsidR="008B642A" w:rsidRPr="00D26284" w:rsidRDefault="008B642A" w:rsidP="00A02C76">
            <w:pPr>
              <w:rPr>
                <w:rFonts w:cs="Arial"/>
                <w:sz w:val="16"/>
                <w:szCs w:val="16"/>
              </w:rPr>
            </w:pPr>
            <w:r>
              <w:rPr>
                <w:rFonts w:cs="Arial"/>
                <w:sz w:val="16"/>
                <w:szCs w:val="16"/>
              </w:rPr>
              <w:t>HSEL</w:t>
            </w:r>
            <w:r w:rsidRPr="00D26284">
              <w:rPr>
                <w:rFonts w:cs="Arial"/>
                <w:sz w:val="16"/>
                <w:szCs w:val="16"/>
              </w:rPr>
              <w:t>_RN330BOP</w:t>
            </w: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4C559A37" w14:textId="77777777" w:rsidR="008B642A" w:rsidRPr="00D26284" w:rsidRDefault="008B642A" w:rsidP="00A02C76">
            <w:pPr>
              <w:rPr>
                <w:rFonts w:cs="Arial"/>
                <w:snapToGrid w:val="0"/>
                <w:color w:val="000000"/>
                <w:sz w:val="16"/>
                <w:szCs w:val="16"/>
              </w:rPr>
            </w:pPr>
            <w:r w:rsidRPr="00D26284">
              <w:rPr>
                <w:rFonts w:cs="Arial"/>
                <w:snapToGrid w:val="0"/>
                <w:color w:val="000000"/>
                <w:sz w:val="16"/>
                <w:szCs w:val="16"/>
              </w:rPr>
              <w:t>RN330SOORT</w:t>
            </w:r>
          </w:p>
        </w:tc>
      </w:tr>
      <w:tr w:rsidR="008B642A" w:rsidRPr="00D26284" w14:paraId="144483CF" w14:textId="77777777" w:rsidTr="00A02C76">
        <w:trPr>
          <w:cantSplit/>
          <w:trHeight w:val="190"/>
        </w:trPr>
        <w:tc>
          <w:tcPr>
            <w:tcW w:w="1612" w:type="pct"/>
            <w:tcBorders>
              <w:top w:val="single" w:sz="6" w:space="0" w:color="auto"/>
              <w:left w:val="single" w:sz="6" w:space="0" w:color="auto"/>
              <w:bottom w:val="single" w:sz="6" w:space="0" w:color="auto"/>
              <w:right w:val="single" w:sz="6" w:space="0" w:color="auto"/>
            </w:tcBorders>
          </w:tcPr>
          <w:p w14:paraId="1944A4B1" w14:textId="77777777" w:rsidR="008B642A" w:rsidRPr="00D26284" w:rsidRDefault="008B642A" w:rsidP="00A02C76">
            <w:pPr>
              <w:rPr>
                <w:rFonts w:cs="Arial"/>
                <w:sz w:val="16"/>
                <w:szCs w:val="16"/>
              </w:rPr>
            </w:pPr>
            <w:r w:rsidRPr="00D26284">
              <w:rPr>
                <w:rFonts w:cs="Arial"/>
                <w:sz w:val="16"/>
                <w:szCs w:val="16"/>
              </w:rPr>
              <w:t>XAAB</w:t>
            </w:r>
            <w:r>
              <w:rPr>
                <w:rFonts w:cs="Arial"/>
                <w:sz w:val="16"/>
                <w:szCs w:val="16"/>
              </w:rPr>
              <w:t>Q</w:t>
            </w:r>
            <w:r w:rsidRPr="00D26284">
              <w:rPr>
                <w:rFonts w:cs="Arial"/>
                <w:sz w:val="16"/>
                <w:szCs w:val="16"/>
              </w:rPr>
              <w:t>_VALUTA</w:t>
            </w:r>
          </w:p>
        </w:tc>
        <w:tc>
          <w:tcPr>
            <w:tcW w:w="177" w:type="pct"/>
            <w:tcBorders>
              <w:top w:val="single" w:sz="6" w:space="0" w:color="auto"/>
              <w:left w:val="single" w:sz="6" w:space="0" w:color="auto"/>
              <w:bottom w:val="single" w:sz="6" w:space="0" w:color="auto"/>
              <w:right w:val="single" w:sz="6" w:space="0" w:color="auto"/>
            </w:tcBorders>
          </w:tcPr>
          <w:p w14:paraId="796ECF1F" w14:textId="77777777" w:rsidR="008B642A" w:rsidRPr="00D26284" w:rsidRDefault="008B642A" w:rsidP="00A02C76">
            <w:pPr>
              <w:rPr>
                <w:rFonts w:cs="Arial"/>
                <w:sz w:val="16"/>
                <w:szCs w:val="16"/>
              </w:rPr>
            </w:pPr>
          </w:p>
        </w:tc>
        <w:tc>
          <w:tcPr>
            <w:tcW w:w="246" w:type="pct"/>
            <w:tcBorders>
              <w:top w:val="single" w:sz="6" w:space="0" w:color="auto"/>
              <w:left w:val="single" w:sz="6" w:space="0" w:color="auto"/>
              <w:bottom w:val="single" w:sz="6" w:space="0" w:color="auto"/>
              <w:right w:val="single" w:sz="6" w:space="0" w:color="auto"/>
            </w:tcBorders>
          </w:tcPr>
          <w:p w14:paraId="2B0CDAA3" w14:textId="77777777" w:rsidR="008B642A" w:rsidRPr="00D26284" w:rsidRDefault="008B642A" w:rsidP="00A02C76">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shd w:val="clear" w:color="auto" w:fill="auto"/>
          </w:tcPr>
          <w:p w14:paraId="272C7B27" w14:textId="77777777" w:rsidR="008B642A" w:rsidRPr="00D26284" w:rsidRDefault="008B642A" w:rsidP="00A02C76">
            <w:pPr>
              <w:rPr>
                <w:rFonts w:cs="Arial"/>
                <w:sz w:val="16"/>
                <w:szCs w:val="16"/>
              </w:rPr>
            </w:pPr>
            <w:r>
              <w:rPr>
                <w:rFonts w:cs="Arial"/>
                <w:sz w:val="16"/>
                <w:szCs w:val="16"/>
              </w:rPr>
              <w:t>HSEL</w:t>
            </w:r>
            <w:r w:rsidRPr="00D26284">
              <w:rPr>
                <w:rFonts w:cs="Arial"/>
                <w:sz w:val="16"/>
                <w:szCs w:val="16"/>
              </w:rPr>
              <w:t>_RN330BOP</w:t>
            </w: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707D5C22" w14:textId="77777777" w:rsidR="008B642A" w:rsidRPr="00D26284" w:rsidRDefault="008B642A" w:rsidP="00A02C76">
            <w:pPr>
              <w:rPr>
                <w:rFonts w:cs="Arial"/>
                <w:snapToGrid w:val="0"/>
                <w:color w:val="000000"/>
                <w:sz w:val="16"/>
                <w:szCs w:val="16"/>
              </w:rPr>
            </w:pPr>
            <w:r w:rsidRPr="00D26284">
              <w:rPr>
                <w:rFonts w:cs="Arial"/>
                <w:snapToGrid w:val="0"/>
                <w:color w:val="000000"/>
                <w:sz w:val="16"/>
                <w:szCs w:val="16"/>
              </w:rPr>
              <w:t>RN330VALUTA</w:t>
            </w:r>
          </w:p>
        </w:tc>
      </w:tr>
      <w:tr w:rsidR="008B642A" w:rsidRPr="00D26284" w14:paraId="5199DB37" w14:textId="77777777" w:rsidTr="00A02C76">
        <w:trPr>
          <w:cantSplit/>
          <w:trHeight w:val="190"/>
        </w:trPr>
        <w:tc>
          <w:tcPr>
            <w:tcW w:w="1612" w:type="pct"/>
            <w:tcBorders>
              <w:top w:val="single" w:sz="6" w:space="0" w:color="auto"/>
              <w:left w:val="single" w:sz="6" w:space="0" w:color="auto"/>
              <w:bottom w:val="single" w:sz="6" w:space="0" w:color="auto"/>
              <w:right w:val="single" w:sz="6" w:space="0" w:color="auto"/>
            </w:tcBorders>
          </w:tcPr>
          <w:p w14:paraId="23814EA1" w14:textId="77777777" w:rsidR="008B642A" w:rsidRPr="00D26284" w:rsidRDefault="008B642A" w:rsidP="00A02C76">
            <w:pPr>
              <w:rPr>
                <w:rFonts w:cs="Arial"/>
                <w:sz w:val="16"/>
                <w:szCs w:val="16"/>
              </w:rPr>
            </w:pPr>
            <w:r w:rsidRPr="00D26284">
              <w:rPr>
                <w:rFonts w:cs="Arial"/>
                <w:sz w:val="16"/>
                <w:szCs w:val="16"/>
              </w:rPr>
              <w:t>XAAB</w:t>
            </w:r>
            <w:r>
              <w:rPr>
                <w:rFonts w:cs="Arial"/>
                <w:sz w:val="16"/>
                <w:szCs w:val="16"/>
              </w:rPr>
              <w:t>Q</w:t>
            </w:r>
            <w:r w:rsidRPr="00D26284">
              <w:rPr>
                <w:rFonts w:cs="Arial"/>
                <w:sz w:val="16"/>
                <w:szCs w:val="16"/>
              </w:rPr>
              <w:t>_BEDRAGHOOGTE</w:t>
            </w:r>
          </w:p>
        </w:tc>
        <w:tc>
          <w:tcPr>
            <w:tcW w:w="177" w:type="pct"/>
            <w:tcBorders>
              <w:top w:val="single" w:sz="6" w:space="0" w:color="auto"/>
              <w:left w:val="single" w:sz="6" w:space="0" w:color="auto"/>
              <w:bottom w:val="single" w:sz="6" w:space="0" w:color="auto"/>
              <w:right w:val="single" w:sz="6" w:space="0" w:color="auto"/>
            </w:tcBorders>
          </w:tcPr>
          <w:p w14:paraId="32B23355" w14:textId="77777777" w:rsidR="008B642A" w:rsidRPr="00D26284" w:rsidRDefault="008B642A" w:rsidP="00A02C76">
            <w:pPr>
              <w:rPr>
                <w:rFonts w:cs="Arial"/>
                <w:sz w:val="16"/>
                <w:szCs w:val="16"/>
              </w:rPr>
            </w:pPr>
          </w:p>
        </w:tc>
        <w:tc>
          <w:tcPr>
            <w:tcW w:w="246" w:type="pct"/>
            <w:tcBorders>
              <w:top w:val="single" w:sz="6" w:space="0" w:color="auto"/>
              <w:left w:val="single" w:sz="6" w:space="0" w:color="auto"/>
              <w:bottom w:val="single" w:sz="6" w:space="0" w:color="auto"/>
              <w:right w:val="single" w:sz="6" w:space="0" w:color="auto"/>
            </w:tcBorders>
          </w:tcPr>
          <w:p w14:paraId="79680A3C" w14:textId="77777777" w:rsidR="008B642A" w:rsidRPr="00D26284" w:rsidRDefault="008B642A" w:rsidP="00A02C76">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tcPr>
          <w:p w14:paraId="275D8F24" w14:textId="77777777" w:rsidR="008B642A" w:rsidRPr="00D26284" w:rsidRDefault="008B642A" w:rsidP="00A02C76">
            <w:pPr>
              <w:rPr>
                <w:rFonts w:cs="Arial"/>
                <w:sz w:val="16"/>
                <w:szCs w:val="16"/>
              </w:rPr>
            </w:pPr>
            <w:r>
              <w:rPr>
                <w:rFonts w:cs="Arial"/>
                <w:sz w:val="16"/>
                <w:szCs w:val="16"/>
              </w:rPr>
              <w:t>HSEL</w:t>
            </w:r>
            <w:r w:rsidRPr="00D26284">
              <w:rPr>
                <w:rFonts w:cs="Arial"/>
                <w:sz w:val="16"/>
                <w:szCs w:val="16"/>
              </w:rPr>
              <w:t>_RN330BOP</w:t>
            </w:r>
          </w:p>
        </w:tc>
        <w:tc>
          <w:tcPr>
            <w:tcW w:w="1875" w:type="pct"/>
            <w:tcBorders>
              <w:top w:val="single" w:sz="6" w:space="0" w:color="auto"/>
              <w:left w:val="single" w:sz="6" w:space="0" w:color="auto"/>
              <w:bottom w:val="single" w:sz="6" w:space="0" w:color="auto"/>
              <w:right w:val="single" w:sz="6" w:space="0" w:color="auto"/>
            </w:tcBorders>
          </w:tcPr>
          <w:p w14:paraId="4B492EEB" w14:textId="77777777" w:rsidR="008B642A" w:rsidRPr="00D26284" w:rsidRDefault="008B642A" w:rsidP="00A02C76">
            <w:pPr>
              <w:rPr>
                <w:rFonts w:cs="Arial"/>
                <w:sz w:val="16"/>
                <w:szCs w:val="16"/>
              </w:rPr>
            </w:pPr>
            <w:r w:rsidRPr="00D26284">
              <w:rPr>
                <w:rFonts w:cs="Arial"/>
                <w:sz w:val="16"/>
                <w:szCs w:val="16"/>
              </w:rPr>
              <w:t>RN330BDRHOOGTE</w:t>
            </w:r>
          </w:p>
        </w:tc>
      </w:tr>
      <w:tr w:rsidR="008B642A" w:rsidRPr="00D26284" w14:paraId="7B65C5C1" w14:textId="77777777" w:rsidTr="00A02C76">
        <w:trPr>
          <w:cantSplit/>
          <w:trHeight w:val="190"/>
        </w:trPr>
        <w:tc>
          <w:tcPr>
            <w:tcW w:w="1612" w:type="pct"/>
            <w:tcBorders>
              <w:top w:val="single" w:sz="6" w:space="0" w:color="auto"/>
              <w:left w:val="single" w:sz="6" w:space="0" w:color="auto"/>
              <w:bottom w:val="single" w:sz="6" w:space="0" w:color="auto"/>
              <w:right w:val="single" w:sz="6" w:space="0" w:color="auto"/>
            </w:tcBorders>
          </w:tcPr>
          <w:p w14:paraId="167BB1C3" w14:textId="77777777" w:rsidR="008B642A" w:rsidRPr="00D26284" w:rsidRDefault="008B642A" w:rsidP="00A02C76">
            <w:pPr>
              <w:rPr>
                <w:rFonts w:cs="Arial"/>
                <w:sz w:val="16"/>
                <w:szCs w:val="16"/>
              </w:rPr>
            </w:pPr>
            <w:r w:rsidRPr="00D26284">
              <w:rPr>
                <w:rFonts w:cs="Arial"/>
                <w:sz w:val="16"/>
                <w:szCs w:val="16"/>
              </w:rPr>
              <w:t>XAAB</w:t>
            </w:r>
            <w:r>
              <w:rPr>
                <w:rFonts w:cs="Arial"/>
                <w:sz w:val="16"/>
                <w:szCs w:val="16"/>
              </w:rPr>
              <w:t>Q</w:t>
            </w:r>
            <w:r w:rsidRPr="00D26284">
              <w:rPr>
                <w:rFonts w:cs="Arial"/>
                <w:sz w:val="16"/>
                <w:szCs w:val="16"/>
              </w:rPr>
              <w:t>_BEDRAGHOOGTE_IN_EURO</w:t>
            </w:r>
          </w:p>
        </w:tc>
        <w:tc>
          <w:tcPr>
            <w:tcW w:w="177" w:type="pct"/>
            <w:tcBorders>
              <w:top w:val="single" w:sz="6" w:space="0" w:color="auto"/>
              <w:left w:val="single" w:sz="6" w:space="0" w:color="auto"/>
              <w:bottom w:val="single" w:sz="6" w:space="0" w:color="auto"/>
              <w:right w:val="single" w:sz="6" w:space="0" w:color="auto"/>
            </w:tcBorders>
          </w:tcPr>
          <w:p w14:paraId="225F4515" w14:textId="77777777" w:rsidR="008B642A" w:rsidRPr="00D26284" w:rsidRDefault="008B642A" w:rsidP="00A02C76">
            <w:pPr>
              <w:rPr>
                <w:rFonts w:cs="Arial"/>
                <w:sz w:val="16"/>
                <w:szCs w:val="16"/>
              </w:rPr>
            </w:pPr>
          </w:p>
        </w:tc>
        <w:tc>
          <w:tcPr>
            <w:tcW w:w="246" w:type="pct"/>
            <w:tcBorders>
              <w:top w:val="single" w:sz="6" w:space="0" w:color="auto"/>
              <w:left w:val="single" w:sz="6" w:space="0" w:color="auto"/>
              <w:bottom w:val="single" w:sz="6" w:space="0" w:color="auto"/>
              <w:right w:val="single" w:sz="6" w:space="0" w:color="auto"/>
            </w:tcBorders>
          </w:tcPr>
          <w:p w14:paraId="3BE9F5CB" w14:textId="77777777" w:rsidR="008B642A" w:rsidRPr="00D26284" w:rsidRDefault="008B642A" w:rsidP="00A02C76">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tcPr>
          <w:p w14:paraId="19874B4F" w14:textId="77777777" w:rsidR="008B642A" w:rsidRPr="00D26284" w:rsidRDefault="008B642A" w:rsidP="00A02C76">
            <w:pPr>
              <w:rPr>
                <w:rFonts w:cs="Arial"/>
                <w:sz w:val="16"/>
                <w:szCs w:val="16"/>
              </w:rPr>
            </w:pPr>
            <w:r>
              <w:rPr>
                <w:rFonts w:cs="Arial"/>
                <w:sz w:val="16"/>
                <w:szCs w:val="16"/>
              </w:rPr>
              <w:t>HSEL</w:t>
            </w:r>
            <w:r w:rsidRPr="00D26284">
              <w:rPr>
                <w:rFonts w:cs="Arial"/>
                <w:sz w:val="16"/>
                <w:szCs w:val="16"/>
              </w:rPr>
              <w:t>_RN330BOP</w:t>
            </w:r>
          </w:p>
        </w:tc>
        <w:tc>
          <w:tcPr>
            <w:tcW w:w="1875" w:type="pct"/>
            <w:tcBorders>
              <w:top w:val="single" w:sz="6" w:space="0" w:color="auto"/>
              <w:left w:val="single" w:sz="6" w:space="0" w:color="auto"/>
              <w:bottom w:val="single" w:sz="6" w:space="0" w:color="auto"/>
              <w:right w:val="single" w:sz="6" w:space="0" w:color="auto"/>
            </w:tcBorders>
          </w:tcPr>
          <w:p w14:paraId="7660D203" w14:textId="77777777" w:rsidR="008B642A" w:rsidRPr="00D26284" w:rsidRDefault="008B642A" w:rsidP="00A02C76">
            <w:pPr>
              <w:rPr>
                <w:rFonts w:cs="Arial"/>
                <w:sz w:val="16"/>
                <w:szCs w:val="16"/>
              </w:rPr>
            </w:pPr>
            <w:r w:rsidRPr="00D26284">
              <w:rPr>
                <w:rFonts w:cs="Arial"/>
                <w:sz w:val="16"/>
                <w:szCs w:val="16"/>
              </w:rPr>
              <w:t>RN330BDRHOOGTEEUR</w:t>
            </w:r>
          </w:p>
        </w:tc>
      </w:tr>
    </w:tbl>
    <w:p w14:paraId="0A60894F" w14:textId="77777777" w:rsidR="008B642A" w:rsidRPr="0054792E" w:rsidRDefault="008B642A" w:rsidP="008B642A">
      <w:pPr>
        <w:pStyle w:val="Kop2"/>
      </w:pPr>
      <w:bookmarkStart w:id="1425" w:name="_Toc7616299"/>
      <w:r w:rsidRPr="0054792E">
        <w:t>Hoofdselectie</w:t>
      </w:r>
      <w:bookmarkEnd w:id="1425"/>
      <w:r w:rsidRPr="0054792E">
        <w:t xml:space="preserve"> </w:t>
      </w:r>
    </w:p>
    <w:p w14:paraId="3480497B" w14:textId="77777777" w:rsidR="008B642A" w:rsidRPr="006205DF" w:rsidRDefault="008B642A" w:rsidP="008B642A">
      <w:r w:rsidRPr="006205DF">
        <w:rPr>
          <w:b/>
        </w:rPr>
        <w:t>Functionele beschrijving:</w:t>
      </w:r>
    </w:p>
    <w:p w14:paraId="388FCCD9" w14:textId="77777777" w:rsidR="008B642A" w:rsidRDefault="008B642A" w:rsidP="008B642A">
      <w:pPr>
        <w:pStyle w:val="Standaardinspringing"/>
        <w:ind w:left="0" w:firstLine="0"/>
      </w:pPr>
      <w:r w:rsidRPr="0054792E">
        <w:t>Selecteer alle</w:t>
      </w:r>
      <w:r>
        <w:t xml:space="preserve"> Rekening-gegevens uit RBG (tabel HSEL_RN310REK ) die zijn toegevoegd sinds de vorige verwerking</w:t>
      </w:r>
      <w:r w:rsidRPr="004F7F27">
        <w:t xml:space="preserve"> (</w:t>
      </w:r>
      <w:r w:rsidRPr="003F4F2B">
        <w:t>LAAD_TS</w:t>
      </w:r>
      <w:r>
        <w:t xml:space="preserve"> ligt ná</w:t>
      </w:r>
      <w:r w:rsidRPr="004F7F27">
        <w:t xml:space="preserve"> de </w:t>
      </w:r>
      <w:r w:rsidRPr="004F7F27">
        <w:rPr>
          <w:i/>
        </w:rPr>
        <w:t>Vorige_laad_TS</w:t>
      </w:r>
      <w:r>
        <w:t>).</w:t>
      </w:r>
      <w:r w:rsidRPr="0054792E">
        <w:t xml:space="preserve"> </w:t>
      </w:r>
    </w:p>
    <w:p w14:paraId="7FB28083" w14:textId="77777777" w:rsidR="008B642A" w:rsidRPr="0054792E" w:rsidRDefault="008B642A" w:rsidP="008B642A">
      <w:pPr>
        <w:pStyle w:val="Standaardinspringing"/>
        <w:ind w:left="0" w:firstLine="0"/>
      </w:pPr>
      <w:r>
        <w:t xml:space="preserve">Zoek daarbij alle </w:t>
      </w:r>
      <w:r w:rsidRPr="0054792E">
        <w:t xml:space="preserve">Bedragopgave-gegevens uit RBG (tabel </w:t>
      </w:r>
      <w:r>
        <w:t>HSEL</w:t>
      </w:r>
      <w:r w:rsidRPr="0054792E">
        <w:t xml:space="preserve">_RN330BOP) </w:t>
      </w:r>
      <w:r>
        <w:t>waarbij BedragType = “I” (Inleg)</w:t>
      </w:r>
      <w:r>
        <w:rPr>
          <w:szCs w:val="19"/>
        </w:rPr>
        <w:t>.</w:t>
      </w:r>
    </w:p>
    <w:p w14:paraId="7DF92011" w14:textId="77777777" w:rsidR="008B642A" w:rsidRPr="0054792E" w:rsidRDefault="008B642A" w:rsidP="008B642A">
      <w:pPr>
        <w:pStyle w:val="Standaardinspringing"/>
        <w:ind w:left="0" w:firstLine="0"/>
      </w:pPr>
    </w:p>
    <w:p w14:paraId="59501D64" w14:textId="77777777" w:rsidR="008B642A" w:rsidRDefault="008B642A" w:rsidP="008B642A">
      <w:pPr>
        <w:pStyle w:val="Standaardinspringing"/>
        <w:ind w:left="0" w:firstLine="0"/>
      </w:pPr>
      <w:r w:rsidRPr="0054792E">
        <w:t xml:space="preserve">Maak vervolgens van deze gegevens een lijst met unieke voorkomens van Business Keys </w:t>
      </w:r>
      <w:r>
        <w:t>en XAABQ_MUTATIEBEGIN_TS.</w:t>
      </w:r>
    </w:p>
    <w:p w14:paraId="718470D9" w14:textId="77777777" w:rsidR="008B642A" w:rsidRPr="0054792E" w:rsidRDefault="008B642A" w:rsidP="008B642A">
      <w:pPr>
        <w:pStyle w:val="Standaardinspringing"/>
        <w:ind w:left="0" w:firstLine="0"/>
      </w:pPr>
    </w:p>
    <w:p w14:paraId="00EA27C7" w14:textId="77777777" w:rsidR="008B642A" w:rsidRPr="00D5662A" w:rsidRDefault="008B642A" w:rsidP="008B642A">
      <w:r w:rsidRPr="00D5662A">
        <w:rPr>
          <w:b/>
        </w:rPr>
        <w:t>Selectiepad:</w:t>
      </w:r>
    </w:p>
    <w:p w14:paraId="3204A2FC" w14:textId="77777777" w:rsidR="008B642A" w:rsidRDefault="008B642A" w:rsidP="008B642A">
      <w:pPr>
        <w:pStyle w:val="Standaardinspringing"/>
        <w:ind w:left="0" w:firstLine="0"/>
      </w:pPr>
      <w:r>
        <w:t xml:space="preserve">HSEL_RN310REK </w:t>
      </w:r>
    </w:p>
    <w:p w14:paraId="76ED5F08" w14:textId="77777777" w:rsidR="008B642A" w:rsidRPr="0054792E" w:rsidRDefault="008B642A" w:rsidP="008B642A">
      <w:pPr>
        <w:pStyle w:val="Standaardinspringing"/>
        <w:ind w:left="0" w:firstLine="0"/>
      </w:pPr>
      <w:r w:rsidRPr="0054792E">
        <w:t xml:space="preserve">         </w:t>
      </w:r>
      <w:r w:rsidRPr="0054792E">
        <w:sym w:font="Wingdings" w:char="F0E2"/>
      </w:r>
      <w:r w:rsidRPr="0054792E">
        <w:t xml:space="preserve"> </w:t>
      </w:r>
      <w:r w:rsidRPr="00FB573A">
        <w:rPr>
          <w:color w:val="7F7F7F" w:themeColor="text1" w:themeTint="80"/>
          <w:sz w:val="16"/>
          <w:szCs w:val="16"/>
        </w:rPr>
        <w:t>(</w:t>
      </w:r>
      <w:r>
        <w:rPr>
          <w:color w:val="7F7F7F" w:themeColor="text1" w:themeTint="80"/>
          <w:sz w:val="16"/>
          <w:szCs w:val="16"/>
        </w:rPr>
        <w:t xml:space="preserve">inner </w:t>
      </w:r>
      <w:r w:rsidRPr="00FB573A">
        <w:rPr>
          <w:color w:val="7F7F7F" w:themeColor="text1" w:themeTint="80"/>
          <w:sz w:val="16"/>
          <w:szCs w:val="16"/>
        </w:rPr>
        <w:t>join)</w:t>
      </w:r>
      <w:r w:rsidRPr="0054792E" w:rsidDel="000B25C9">
        <w:rPr>
          <w:color w:val="7F7F7F" w:themeColor="text1" w:themeTint="80"/>
          <w:sz w:val="16"/>
          <w:szCs w:val="16"/>
        </w:rPr>
        <w:t xml:space="preserve"> </w:t>
      </w:r>
    </w:p>
    <w:p w14:paraId="0B63B82C" w14:textId="77777777" w:rsidR="008B642A" w:rsidRPr="0054792E" w:rsidRDefault="008B642A" w:rsidP="008B642A">
      <w:pPr>
        <w:pStyle w:val="Standaardinspringing"/>
        <w:ind w:left="0" w:firstLine="0"/>
      </w:pPr>
      <w:r>
        <w:t>HSEL</w:t>
      </w:r>
      <w:r w:rsidRPr="0054792E">
        <w:t>_RN330BOP</w:t>
      </w:r>
    </w:p>
    <w:p w14:paraId="0B9D2E67" w14:textId="77777777" w:rsidR="008B642A" w:rsidRPr="00AE0711" w:rsidRDefault="008B642A" w:rsidP="008B642A">
      <w:pPr>
        <w:pStyle w:val="Standaardinspringing"/>
        <w:ind w:left="0" w:firstLine="0"/>
      </w:pPr>
      <w:r w:rsidRPr="00AE0711">
        <w:t xml:space="preserve">         </w:t>
      </w:r>
      <w:r w:rsidRPr="00AE0711">
        <w:sym w:font="Wingdings" w:char="F0E2"/>
      </w:r>
      <w:r w:rsidRPr="00AE0711">
        <w:t xml:space="preserve"> </w:t>
      </w:r>
      <w:r w:rsidRPr="00FB573A">
        <w:rPr>
          <w:color w:val="7F7F7F" w:themeColor="text1" w:themeTint="80"/>
          <w:sz w:val="16"/>
          <w:szCs w:val="16"/>
        </w:rPr>
        <w:t>(</w:t>
      </w:r>
      <w:r>
        <w:rPr>
          <w:color w:val="7F7F7F" w:themeColor="text1" w:themeTint="80"/>
          <w:sz w:val="16"/>
          <w:szCs w:val="16"/>
        </w:rPr>
        <w:t xml:space="preserve">inner </w:t>
      </w:r>
      <w:r w:rsidRPr="00FB573A">
        <w:rPr>
          <w:color w:val="7F7F7F" w:themeColor="text1" w:themeTint="80"/>
          <w:sz w:val="16"/>
          <w:szCs w:val="16"/>
        </w:rPr>
        <w:t>join)</w:t>
      </w:r>
    </w:p>
    <w:p w14:paraId="2809E4A9" w14:textId="77777777" w:rsidR="008B642A" w:rsidRDefault="008B642A" w:rsidP="008B642A">
      <w:pPr>
        <w:pStyle w:val="Standaardinspringing"/>
        <w:ind w:left="0" w:firstLine="0"/>
      </w:pPr>
      <w:r w:rsidRPr="00E844F8">
        <w:t>H_FIN_</w:t>
      </w:r>
      <w:r>
        <w:t xml:space="preserve">MELDING </w:t>
      </w:r>
    </w:p>
    <w:p w14:paraId="1E95E690" w14:textId="77777777" w:rsidR="008B642A" w:rsidRPr="0054792E" w:rsidRDefault="008B642A" w:rsidP="008B642A"/>
    <w:p w14:paraId="77BADA81" w14:textId="77777777" w:rsidR="008B642A" w:rsidRPr="00D5662A" w:rsidRDefault="008B642A" w:rsidP="008B642A">
      <w:r w:rsidRPr="00D5662A">
        <w:rPr>
          <w:b/>
        </w:rPr>
        <w:t>Kolommen en condities:</w:t>
      </w:r>
    </w:p>
    <w:tbl>
      <w:tblPr>
        <w:tblW w:w="9609" w:type="dxa"/>
        <w:tblLayout w:type="fixed"/>
        <w:tblCellMar>
          <w:left w:w="70" w:type="dxa"/>
          <w:right w:w="70" w:type="dxa"/>
        </w:tblCellMar>
        <w:tblLook w:val="0000" w:firstRow="0" w:lastRow="0" w:firstColumn="0" w:lastColumn="0" w:noHBand="0" w:noVBand="0"/>
      </w:tblPr>
      <w:tblGrid>
        <w:gridCol w:w="3823"/>
        <w:gridCol w:w="425"/>
        <w:gridCol w:w="5361"/>
      </w:tblGrid>
      <w:tr w:rsidR="008B642A" w:rsidRPr="000F65E6" w14:paraId="58170052" w14:textId="77777777" w:rsidTr="00A02C7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5D8FE8" w14:textId="77777777" w:rsidR="008B642A" w:rsidRDefault="008B642A" w:rsidP="00A02C76">
            <w:pPr>
              <w:rPr>
                <w:b/>
                <w:sz w:val="16"/>
                <w:szCs w:val="16"/>
              </w:rPr>
            </w:pPr>
            <w:r>
              <w:rPr>
                <w:b/>
                <w:sz w:val="16"/>
                <w:szCs w:val="16"/>
              </w:rPr>
              <w:t xml:space="preserve">HSEL_RN310REK </w:t>
            </w:r>
            <w:r w:rsidRPr="000F65E6">
              <w:rPr>
                <w:b/>
                <w:sz w:val="16"/>
                <w:szCs w:val="16"/>
              </w:rPr>
              <w:t xml:space="preserve"> (alias: R</w:t>
            </w:r>
            <w:r>
              <w:rPr>
                <w:b/>
                <w:sz w:val="16"/>
                <w:szCs w:val="16"/>
              </w:rPr>
              <w:t>1</w:t>
            </w:r>
            <w:r w:rsidRPr="000F65E6">
              <w:rPr>
                <w:b/>
                <w:sz w:val="16"/>
                <w:szCs w:val="16"/>
              </w:rPr>
              <w:t>)</w:t>
            </w:r>
          </w:p>
          <w:p w14:paraId="5E6699A9" w14:textId="77777777" w:rsidR="008B642A" w:rsidRPr="000F65E6" w:rsidRDefault="008B642A" w:rsidP="00A02C76">
            <w:pP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121D531" w14:textId="77777777" w:rsidR="008B642A" w:rsidRPr="000F65E6" w:rsidRDefault="008B642A" w:rsidP="00A02C76">
            <w:pPr>
              <w:ind w:right="-70"/>
              <w:rPr>
                <w:rFonts w:cs="Arial"/>
                <w:sz w:val="16"/>
                <w:szCs w:val="16"/>
              </w:rPr>
            </w:pPr>
            <w:r w:rsidRPr="000F65E6">
              <w:rPr>
                <w:b/>
                <w:sz w:val="16"/>
                <w:szCs w:val="16"/>
              </w:rPr>
              <w:t>Sel</w:t>
            </w:r>
          </w:p>
        </w:tc>
        <w:tc>
          <w:tcPr>
            <w:tcW w:w="536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9FC88C0" w14:textId="77777777" w:rsidR="008B642A" w:rsidRPr="000F65E6" w:rsidRDefault="008B642A" w:rsidP="00A02C76">
            <w:pPr>
              <w:rPr>
                <w:rFonts w:cs="Arial"/>
                <w:sz w:val="16"/>
                <w:szCs w:val="16"/>
              </w:rPr>
            </w:pPr>
            <w:r w:rsidRPr="000F65E6">
              <w:rPr>
                <w:b/>
                <w:sz w:val="16"/>
                <w:szCs w:val="16"/>
              </w:rPr>
              <w:t>Conditie</w:t>
            </w:r>
          </w:p>
        </w:tc>
      </w:tr>
      <w:tr w:rsidR="008B642A" w:rsidRPr="000F65E6" w14:paraId="329DA72F" w14:textId="77777777" w:rsidTr="00A02C7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5742A13" w14:textId="77777777" w:rsidR="008B642A" w:rsidRPr="000F65E6" w:rsidRDefault="008B642A" w:rsidP="00A02C76">
            <w:pPr>
              <w:rPr>
                <w:rFonts w:cs="Arial"/>
                <w:sz w:val="16"/>
                <w:szCs w:val="16"/>
              </w:rPr>
            </w:pPr>
            <w:r w:rsidRPr="000F65E6">
              <w:rPr>
                <w:rFonts w:cs="Arial"/>
                <w:snapToGrid w:val="0"/>
                <w:color w:val="000000"/>
                <w:sz w:val="16"/>
                <w:szCs w:val="16"/>
              </w:rPr>
              <w:t>RECORDBRON_NAAM</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47EDE0A" w14:textId="77777777" w:rsidR="008B642A" w:rsidRPr="000F65E6" w:rsidRDefault="008B642A" w:rsidP="00A02C76">
            <w:pPr>
              <w:ind w:right="-70"/>
              <w:rPr>
                <w:rFonts w:cs="Arial"/>
                <w:sz w:val="16"/>
                <w:szCs w:val="16"/>
              </w:rPr>
            </w:pPr>
            <w:r w:rsidRPr="000F65E6">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2218F5E2" w14:textId="77777777" w:rsidR="008B642A" w:rsidRPr="000F65E6" w:rsidRDefault="008B642A" w:rsidP="00A02C76">
            <w:pPr>
              <w:rPr>
                <w:rFonts w:cs="Arial"/>
                <w:sz w:val="16"/>
                <w:szCs w:val="16"/>
              </w:rPr>
            </w:pPr>
          </w:p>
        </w:tc>
      </w:tr>
      <w:tr w:rsidR="008B642A" w:rsidRPr="000F65E6" w14:paraId="7439DFFF" w14:textId="77777777" w:rsidTr="00A02C7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52385DF" w14:textId="77777777" w:rsidR="008B642A" w:rsidRPr="000F65E6" w:rsidRDefault="008B642A" w:rsidP="00A02C76">
            <w:pPr>
              <w:rPr>
                <w:rFonts w:cs="Arial"/>
                <w:sz w:val="16"/>
                <w:szCs w:val="16"/>
              </w:rPr>
            </w:pPr>
            <w:r w:rsidRPr="000F65E6">
              <w:rPr>
                <w:rFonts w:cs="Arial"/>
                <w:sz w:val="16"/>
                <w:szCs w:val="16"/>
              </w:rPr>
              <w:t>RN310INDVERWERKING</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ED3A703" w14:textId="77777777" w:rsidR="008B642A" w:rsidRPr="000F65E6" w:rsidRDefault="008B642A" w:rsidP="00A02C76">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38BAE041" w14:textId="77777777" w:rsidR="008B642A" w:rsidRPr="000F65E6" w:rsidRDefault="008B642A" w:rsidP="00A02C76">
            <w:pPr>
              <w:rPr>
                <w:rFonts w:cs="Arial"/>
                <w:sz w:val="16"/>
                <w:szCs w:val="16"/>
              </w:rPr>
            </w:pPr>
          </w:p>
        </w:tc>
      </w:tr>
      <w:tr w:rsidR="008B642A" w:rsidRPr="000F65E6" w14:paraId="3258F7BE" w14:textId="77777777" w:rsidTr="00A02C7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B53374A" w14:textId="77777777" w:rsidR="008B642A" w:rsidRPr="000F65E6" w:rsidRDefault="008B642A" w:rsidP="00A02C76">
            <w:pPr>
              <w:rPr>
                <w:rFonts w:cs="Arial"/>
                <w:snapToGrid w:val="0"/>
                <w:sz w:val="16"/>
                <w:szCs w:val="16"/>
              </w:rPr>
            </w:pPr>
            <w:r w:rsidRPr="000F65E6">
              <w:rPr>
                <w:rFonts w:cs="Arial"/>
                <w:sz w:val="16"/>
                <w:szCs w:val="16"/>
              </w:rPr>
              <w:t>RN310RSINBRN</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27D033F" w14:textId="77777777" w:rsidR="008B642A" w:rsidRPr="000F65E6" w:rsidRDefault="008B642A" w:rsidP="00A02C76">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40F28159" w14:textId="77777777" w:rsidR="008B642A" w:rsidRPr="000F65E6" w:rsidRDefault="008B642A" w:rsidP="00A02C76">
            <w:pPr>
              <w:rPr>
                <w:rFonts w:cs="Arial"/>
                <w:sz w:val="16"/>
                <w:szCs w:val="16"/>
              </w:rPr>
            </w:pPr>
          </w:p>
        </w:tc>
      </w:tr>
      <w:tr w:rsidR="008B642A" w:rsidRPr="000F65E6" w14:paraId="03242817" w14:textId="77777777" w:rsidTr="00A02C76">
        <w:trPr>
          <w:cantSplit/>
          <w:trHeight w:val="195"/>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1A2507A5" w14:textId="77777777" w:rsidR="008B642A" w:rsidRPr="000F65E6" w:rsidRDefault="008B642A" w:rsidP="00A02C76">
            <w:pPr>
              <w:rPr>
                <w:b/>
                <w:sz w:val="16"/>
                <w:szCs w:val="16"/>
              </w:rPr>
            </w:pPr>
            <w:r w:rsidRPr="000F65E6">
              <w:rPr>
                <w:rFonts w:cs="Arial"/>
                <w:sz w:val="16"/>
                <w:szCs w:val="16"/>
              </w:rPr>
              <w:t>RN310VALUTAJAAR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9A313B2" w14:textId="77777777" w:rsidR="008B642A" w:rsidRPr="000F65E6" w:rsidRDefault="008B642A" w:rsidP="00A02C76">
            <w:pPr>
              <w:ind w:right="-70"/>
              <w:rPr>
                <w:b/>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20374378" w14:textId="77777777" w:rsidR="008B642A" w:rsidRPr="000F65E6" w:rsidRDefault="008B642A" w:rsidP="00A02C76">
            <w:pPr>
              <w:rPr>
                <w:b/>
                <w:sz w:val="16"/>
                <w:szCs w:val="16"/>
              </w:rPr>
            </w:pPr>
          </w:p>
        </w:tc>
      </w:tr>
      <w:tr w:rsidR="008B642A" w:rsidRPr="000F65E6" w14:paraId="6F1EEB36" w14:textId="77777777" w:rsidTr="00A02C7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1D22B780" w14:textId="77777777" w:rsidR="008B642A" w:rsidRPr="000F65E6" w:rsidRDefault="008B642A" w:rsidP="00A02C76">
            <w:pPr>
              <w:rPr>
                <w:rFonts w:cs="Arial"/>
                <w:sz w:val="16"/>
                <w:szCs w:val="16"/>
              </w:rPr>
            </w:pPr>
            <w:r w:rsidRPr="000F65E6">
              <w:rPr>
                <w:rFonts w:cs="Arial"/>
                <w:snapToGrid w:val="0"/>
                <w:sz w:val="16"/>
                <w:szCs w:val="16"/>
              </w:rPr>
              <w:t>RN310PRODUCTID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7E6655E" w14:textId="77777777" w:rsidR="008B642A" w:rsidRPr="000F65E6" w:rsidRDefault="008B642A" w:rsidP="00A02C76">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3CCBBD03" w14:textId="77777777" w:rsidR="008B642A" w:rsidRPr="000F65E6" w:rsidRDefault="008B642A" w:rsidP="00A02C76">
            <w:pPr>
              <w:rPr>
                <w:rFonts w:cs="Arial"/>
                <w:sz w:val="16"/>
                <w:szCs w:val="16"/>
              </w:rPr>
            </w:pPr>
          </w:p>
        </w:tc>
      </w:tr>
      <w:tr w:rsidR="008B642A" w:rsidRPr="000F65E6" w14:paraId="0CBBF448" w14:textId="77777777" w:rsidTr="00A02C7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10326FA1" w14:textId="77777777" w:rsidR="008B642A" w:rsidRPr="000F65E6" w:rsidRDefault="008B642A" w:rsidP="00A02C76">
            <w:pPr>
              <w:rPr>
                <w:snapToGrid w:val="0"/>
                <w:color w:val="000000"/>
                <w:sz w:val="16"/>
                <w:szCs w:val="16"/>
                <w:highlight w:val="yellow"/>
              </w:rPr>
            </w:pPr>
            <w:r w:rsidRPr="000F65E6">
              <w:rPr>
                <w:rFonts w:cs="Arial"/>
                <w:snapToGrid w:val="0"/>
                <w:sz w:val="16"/>
                <w:szCs w:val="16"/>
              </w:rPr>
              <w:t>RN310REKENINGNR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9F13473" w14:textId="77777777" w:rsidR="008B642A" w:rsidRPr="000F65E6" w:rsidRDefault="008B642A" w:rsidP="00A02C76">
            <w:pPr>
              <w:ind w:right="-70"/>
              <w:rPr>
                <w:rFonts w:cs="Arial"/>
                <w:sz w:val="16"/>
                <w:szCs w:val="16"/>
                <w:highlight w:val="yellow"/>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35760C20" w14:textId="77777777" w:rsidR="008B642A" w:rsidRPr="000F65E6" w:rsidRDefault="008B642A" w:rsidP="00A02C76">
            <w:pPr>
              <w:rPr>
                <w:rFonts w:cs="Arial"/>
                <w:sz w:val="16"/>
                <w:szCs w:val="16"/>
                <w:highlight w:val="yellow"/>
              </w:rPr>
            </w:pPr>
          </w:p>
        </w:tc>
      </w:tr>
      <w:tr w:rsidR="008B642A" w:rsidRPr="000F65E6" w14:paraId="2E3450E9" w14:textId="77777777" w:rsidTr="00A02C7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1971AAA" w14:textId="77777777" w:rsidR="008B642A" w:rsidRPr="000F65E6" w:rsidRDefault="008B642A" w:rsidP="00A02C76">
            <w:pPr>
              <w:rPr>
                <w:rFonts w:cs="Arial"/>
                <w:snapToGrid w:val="0"/>
                <w:sz w:val="16"/>
                <w:szCs w:val="16"/>
              </w:rPr>
            </w:pPr>
            <w:r>
              <w:rPr>
                <w:rFonts w:cs="Arial"/>
                <w:snapToGrid w:val="0"/>
                <w:sz w:val="16"/>
                <w:szCs w:val="16"/>
              </w:rPr>
              <w:t>RN310SOORTBESTAND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CE6C18D" w14:textId="77777777" w:rsidR="008B642A" w:rsidRPr="000F65E6" w:rsidRDefault="008B642A" w:rsidP="00A02C76">
            <w:pPr>
              <w:ind w:right="-70"/>
              <w:rPr>
                <w:rFonts w:cs="Arial"/>
                <w:sz w:val="16"/>
                <w:szCs w:val="16"/>
                <w:highlight w:val="yellow"/>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B9C173C" w14:textId="77777777" w:rsidR="008B642A" w:rsidRPr="000F65E6" w:rsidRDefault="008B642A" w:rsidP="00A02C76">
            <w:pPr>
              <w:rPr>
                <w:rFonts w:cs="Arial"/>
                <w:sz w:val="16"/>
                <w:szCs w:val="16"/>
                <w:highlight w:val="yellow"/>
              </w:rPr>
            </w:pPr>
          </w:p>
        </w:tc>
      </w:tr>
      <w:tr w:rsidR="008B642A" w:rsidRPr="000F65E6" w14:paraId="40516C0D" w14:textId="77777777" w:rsidTr="00A02C7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810B4B7" w14:textId="77777777" w:rsidR="008B642A" w:rsidRPr="000F65E6" w:rsidRDefault="008B642A" w:rsidP="00A02C76">
            <w:pPr>
              <w:rPr>
                <w:snapToGrid w:val="0"/>
                <w:color w:val="000000"/>
                <w:sz w:val="16"/>
                <w:szCs w:val="16"/>
                <w:highlight w:val="yellow"/>
              </w:rPr>
            </w:pPr>
            <w:r w:rsidRPr="006022AC">
              <w:rPr>
                <w:rFonts w:cs="Arial"/>
                <w:snapToGrid w:val="0"/>
                <w:sz w:val="16"/>
                <w:szCs w:val="16"/>
              </w:rPr>
              <w:t>RN310DATTYDREG</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3F1A18E" w14:textId="77777777" w:rsidR="008B642A" w:rsidRPr="000F65E6" w:rsidRDefault="008B642A" w:rsidP="00A02C76">
            <w:pPr>
              <w:ind w:right="-70"/>
              <w:rPr>
                <w:rFonts w:cs="Arial"/>
                <w:sz w:val="16"/>
                <w:szCs w:val="16"/>
                <w:highlight w:val="yellow"/>
              </w:rPr>
            </w:pPr>
            <w:r w:rsidRPr="000F65E6">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07CF8C99" w14:textId="77777777" w:rsidR="008B642A" w:rsidRPr="000F65E6" w:rsidRDefault="008B642A" w:rsidP="00A02C76">
            <w:pPr>
              <w:rPr>
                <w:rFonts w:cs="Arial"/>
                <w:sz w:val="16"/>
                <w:szCs w:val="16"/>
                <w:highlight w:val="yellow"/>
              </w:rPr>
            </w:pPr>
          </w:p>
        </w:tc>
      </w:tr>
      <w:tr w:rsidR="008B642A" w:rsidRPr="000F65E6" w14:paraId="5D286C21" w14:textId="77777777" w:rsidTr="00A02C7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EAAF77B" w14:textId="77777777" w:rsidR="008B642A" w:rsidRDefault="008B642A" w:rsidP="00A02C76">
            <w:pPr>
              <w:rPr>
                <w:b/>
                <w:sz w:val="16"/>
                <w:szCs w:val="16"/>
              </w:rPr>
            </w:pPr>
            <w:r>
              <w:rPr>
                <w:b/>
                <w:sz w:val="16"/>
                <w:szCs w:val="16"/>
              </w:rPr>
              <w:t>HSEL</w:t>
            </w:r>
            <w:r w:rsidRPr="000F65E6">
              <w:rPr>
                <w:b/>
                <w:sz w:val="16"/>
                <w:szCs w:val="16"/>
              </w:rPr>
              <w:t>_RN330BOP (alias: R2)</w:t>
            </w:r>
          </w:p>
          <w:p w14:paraId="4FE4EB78" w14:textId="77777777" w:rsidR="008B642A" w:rsidRPr="000F65E6" w:rsidRDefault="008B642A" w:rsidP="00A02C76">
            <w:pPr>
              <w:rPr>
                <w:snapToGrid w:val="0"/>
                <w:color w:val="000000"/>
                <w:sz w:val="16"/>
                <w:szCs w:val="16"/>
                <w:highlight w:val="yellow"/>
              </w:rPr>
            </w:pPr>
          </w:p>
        </w:tc>
        <w:tc>
          <w:tcPr>
            <w:tcW w:w="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C2A46DE" w14:textId="77777777" w:rsidR="008B642A" w:rsidRPr="000F65E6" w:rsidRDefault="008B642A" w:rsidP="00A02C76">
            <w:pPr>
              <w:ind w:right="-70"/>
              <w:rPr>
                <w:rFonts w:cs="Arial"/>
                <w:sz w:val="16"/>
                <w:szCs w:val="16"/>
                <w:highlight w:val="yellow"/>
              </w:rPr>
            </w:pPr>
            <w:r w:rsidRPr="000F65E6">
              <w:rPr>
                <w:b/>
                <w:sz w:val="16"/>
                <w:szCs w:val="16"/>
              </w:rPr>
              <w:t>Sel</w:t>
            </w:r>
          </w:p>
        </w:tc>
        <w:tc>
          <w:tcPr>
            <w:tcW w:w="536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CED782F" w14:textId="77777777" w:rsidR="008B642A" w:rsidRPr="000F65E6" w:rsidRDefault="008B642A" w:rsidP="00A02C76">
            <w:pPr>
              <w:rPr>
                <w:rFonts w:cs="Arial"/>
                <w:sz w:val="16"/>
                <w:szCs w:val="16"/>
                <w:highlight w:val="yellow"/>
              </w:rPr>
            </w:pPr>
            <w:r w:rsidRPr="000F65E6">
              <w:rPr>
                <w:b/>
                <w:sz w:val="16"/>
                <w:szCs w:val="16"/>
              </w:rPr>
              <w:t>Conditie</w:t>
            </w:r>
          </w:p>
        </w:tc>
      </w:tr>
      <w:tr w:rsidR="008B642A" w:rsidRPr="000F65E6" w14:paraId="2E2ADCF4" w14:textId="77777777" w:rsidTr="00A02C7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2C90BA5" w14:textId="77777777" w:rsidR="008B642A" w:rsidRPr="000F65E6" w:rsidRDefault="008B642A" w:rsidP="00A02C76">
            <w:pPr>
              <w:rPr>
                <w:snapToGrid w:val="0"/>
                <w:color w:val="000000"/>
                <w:sz w:val="16"/>
                <w:szCs w:val="16"/>
                <w:highlight w:val="yellow"/>
              </w:rPr>
            </w:pPr>
            <w:r w:rsidRPr="000F65E6">
              <w:rPr>
                <w:rFonts w:cs="Arial"/>
                <w:sz w:val="16"/>
                <w:szCs w:val="16"/>
              </w:rPr>
              <w:t xml:space="preserve"> RN330REKID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5D0BB18" w14:textId="77777777" w:rsidR="008B642A" w:rsidRPr="000F65E6" w:rsidRDefault="008B642A" w:rsidP="00A02C76">
            <w:pPr>
              <w:ind w:right="-70"/>
              <w:rPr>
                <w:rFonts w:cs="Arial"/>
                <w:sz w:val="16"/>
                <w:szCs w:val="16"/>
                <w:highlight w:val="yellow"/>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53A64ED3" w14:textId="77777777" w:rsidR="008B642A" w:rsidRPr="000F65E6" w:rsidRDefault="008B642A" w:rsidP="00A02C76">
            <w:pPr>
              <w:rPr>
                <w:rFonts w:cs="Arial"/>
                <w:sz w:val="16"/>
                <w:szCs w:val="16"/>
                <w:highlight w:val="yellow"/>
              </w:rPr>
            </w:pPr>
            <w:r w:rsidRPr="000F65E6">
              <w:rPr>
                <w:sz w:val="16"/>
                <w:szCs w:val="16"/>
              </w:rPr>
              <w:t>= R1.</w:t>
            </w:r>
            <w:r w:rsidRPr="000F65E6">
              <w:rPr>
                <w:rFonts w:cs="Arial"/>
                <w:sz w:val="16"/>
                <w:szCs w:val="16"/>
              </w:rPr>
              <w:t xml:space="preserve"> RN310REKID</w:t>
            </w:r>
          </w:p>
        </w:tc>
      </w:tr>
      <w:tr w:rsidR="008B642A" w:rsidRPr="000F65E6" w14:paraId="685DF3C7" w14:textId="77777777" w:rsidTr="00A02C7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D6B507C" w14:textId="77777777" w:rsidR="008B642A" w:rsidRPr="000F65E6" w:rsidRDefault="008B642A" w:rsidP="00A02C76">
            <w:pPr>
              <w:rPr>
                <w:snapToGrid w:val="0"/>
                <w:color w:val="000000"/>
                <w:sz w:val="16"/>
                <w:szCs w:val="16"/>
                <w:highlight w:val="yellow"/>
              </w:rPr>
            </w:pPr>
            <w:r w:rsidRPr="000F65E6">
              <w:rPr>
                <w:rFonts w:cs="Arial"/>
                <w:sz w:val="16"/>
                <w:szCs w:val="16"/>
              </w:rPr>
              <w:t>RN330BEDRTYPE</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8FB88B3" w14:textId="77777777" w:rsidR="008B642A" w:rsidRPr="000F65E6" w:rsidRDefault="008B642A" w:rsidP="00A02C76">
            <w:pPr>
              <w:ind w:right="-70"/>
              <w:rPr>
                <w:rFonts w:cs="Arial"/>
                <w:sz w:val="16"/>
                <w:szCs w:val="16"/>
                <w:highlight w:val="yellow"/>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44B82B32" w14:textId="77777777" w:rsidR="008B642A" w:rsidRPr="000F65E6" w:rsidRDefault="008B642A" w:rsidP="00A02C76">
            <w:pPr>
              <w:rPr>
                <w:rFonts w:cs="Arial"/>
                <w:sz w:val="16"/>
                <w:szCs w:val="16"/>
                <w:highlight w:val="yellow"/>
              </w:rPr>
            </w:pPr>
            <w:r w:rsidRPr="000F65E6">
              <w:rPr>
                <w:rFonts w:cs="Arial"/>
                <w:sz w:val="16"/>
                <w:szCs w:val="16"/>
              </w:rPr>
              <w:t>= “</w:t>
            </w:r>
            <w:r>
              <w:rPr>
                <w:rFonts w:cs="Arial"/>
                <w:sz w:val="16"/>
                <w:szCs w:val="16"/>
              </w:rPr>
              <w:t>I</w:t>
            </w:r>
            <w:r w:rsidRPr="000F65E6">
              <w:rPr>
                <w:rFonts w:cs="Arial"/>
                <w:sz w:val="16"/>
                <w:szCs w:val="16"/>
              </w:rPr>
              <w:t>”</w:t>
            </w:r>
          </w:p>
        </w:tc>
      </w:tr>
      <w:tr w:rsidR="008B642A" w:rsidRPr="000F65E6" w14:paraId="7F0DF076" w14:textId="77777777" w:rsidTr="00A02C7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75E1898" w14:textId="77777777" w:rsidR="008B642A" w:rsidRPr="000F65E6" w:rsidRDefault="008B642A" w:rsidP="00A02C76">
            <w:pPr>
              <w:rPr>
                <w:b/>
                <w:snapToGrid w:val="0"/>
                <w:color w:val="000000"/>
                <w:sz w:val="16"/>
                <w:szCs w:val="16"/>
              </w:rPr>
            </w:pPr>
            <w:r w:rsidRPr="000F65E6">
              <w:rPr>
                <w:rFonts w:cs="Arial"/>
                <w:snapToGrid w:val="0"/>
                <w:color w:val="000000"/>
                <w:sz w:val="16"/>
                <w:szCs w:val="16"/>
              </w:rPr>
              <w:t>RN330VALUTA</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FE2705C" w14:textId="77777777" w:rsidR="008B642A" w:rsidRPr="000F65E6" w:rsidRDefault="008B642A" w:rsidP="00A02C76">
            <w:pPr>
              <w:ind w:right="-70"/>
              <w:rPr>
                <w:rFonts w:cs="Arial"/>
                <w:b/>
                <w:sz w:val="16"/>
                <w:szCs w:val="16"/>
              </w:rPr>
            </w:pPr>
            <w:r w:rsidRPr="000F65E6">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5CFD5E0D" w14:textId="77777777" w:rsidR="008B642A" w:rsidRPr="000F65E6" w:rsidRDefault="008B642A" w:rsidP="00A02C76">
            <w:pPr>
              <w:rPr>
                <w:rFonts w:cs="Arial"/>
                <w:b/>
                <w:sz w:val="16"/>
                <w:szCs w:val="16"/>
              </w:rPr>
            </w:pPr>
          </w:p>
        </w:tc>
      </w:tr>
      <w:tr w:rsidR="008B642A" w:rsidRPr="000F65E6" w14:paraId="34448BB6" w14:textId="77777777" w:rsidTr="00A02C7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54CED39B" w14:textId="77777777" w:rsidR="008B642A" w:rsidRPr="000F65E6" w:rsidRDefault="008B642A" w:rsidP="00A02C76">
            <w:pPr>
              <w:rPr>
                <w:snapToGrid w:val="0"/>
                <w:color w:val="000000"/>
                <w:sz w:val="16"/>
                <w:szCs w:val="16"/>
              </w:rPr>
            </w:pPr>
            <w:r w:rsidRPr="000F65E6">
              <w:rPr>
                <w:rFonts w:cs="Arial"/>
                <w:sz w:val="16"/>
                <w:szCs w:val="16"/>
              </w:rPr>
              <w:t>RN330BDRHOOGTE</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D98BB26" w14:textId="77777777" w:rsidR="008B642A" w:rsidRPr="000F65E6" w:rsidRDefault="008B642A" w:rsidP="00A02C76">
            <w:pPr>
              <w:ind w:right="-70"/>
              <w:rPr>
                <w:rFonts w:cs="Arial"/>
                <w:sz w:val="16"/>
                <w:szCs w:val="16"/>
              </w:rPr>
            </w:pPr>
            <w:r w:rsidRPr="000F65E6">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0750727B" w14:textId="77777777" w:rsidR="008B642A" w:rsidRPr="000F65E6" w:rsidRDefault="008B642A" w:rsidP="00A02C76">
            <w:pPr>
              <w:rPr>
                <w:rFonts w:cs="Arial"/>
                <w:sz w:val="16"/>
                <w:szCs w:val="16"/>
              </w:rPr>
            </w:pPr>
          </w:p>
        </w:tc>
      </w:tr>
      <w:tr w:rsidR="008B642A" w:rsidRPr="000F65E6" w14:paraId="2A8A2EF5" w14:textId="77777777" w:rsidTr="00A02C7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44B09358" w14:textId="77777777" w:rsidR="008B642A" w:rsidRPr="000F65E6" w:rsidRDefault="008B642A" w:rsidP="00A02C76">
            <w:pPr>
              <w:rPr>
                <w:snapToGrid w:val="0"/>
                <w:color w:val="000000"/>
                <w:sz w:val="16"/>
                <w:szCs w:val="16"/>
              </w:rPr>
            </w:pPr>
            <w:r w:rsidRPr="000F65E6">
              <w:rPr>
                <w:rFonts w:cs="Arial"/>
                <w:sz w:val="16"/>
                <w:szCs w:val="16"/>
              </w:rPr>
              <w:t>RN330BDRHOOGTEEUR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51162B9" w14:textId="77777777" w:rsidR="008B642A" w:rsidRPr="000F65E6" w:rsidRDefault="008B642A" w:rsidP="00A02C76">
            <w:pPr>
              <w:ind w:right="-70"/>
              <w:rPr>
                <w:rFonts w:cs="Arial"/>
                <w:sz w:val="16"/>
                <w:szCs w:val="16"/>
              </w:rPr>
            </w:pPr>
            <w:r w:rsidRPr="000F65E6">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47051F2F" w14:textId="77777777" w:rsidR="008B642A" w:rsidRPr="000F65E6" w:rsidRDefault="008B642A" w:rsidP="00A02C76">
            <w:pPr>
              <w:rPr>
                <w:rFonts w:cs="Arial"/>
                <w:sz w:val="16"/>
                <w:szCs w:val="16"/>
              </w:rPr>
            </w:pPr>
          </w:p>
        </w:tc>
      </w:tr>
      <w:tr w:rsidR="008B642A" w:rsidRPr="000F65E6" w14:paraId="427D1F6C" w14:textId="77777777" w:rsidTr="00A02C7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12384187" w14:textId="77777777" w:rsidR="008B642A" w:rsidRPr="000F65E6" w:rsidRDefault="008B642A" w:rsidP="00A02C76">
            <w:pPr>
              <w:rPr>
                <w:rFonts w:cs="Arial"/>
                <w:sz w:val="16"/>
                <w:szCs w:val="16"/>
              </w:rPr>
            </w:pPr>
            <w:r w:rsidRPr="000F65E6">
              <w:rPr>
                <w:rFonts w:cs="Arial"/>
                <w:snapToGrid w:val="0"/>
                <w:sz w:val="16"/>
                <w:szCs w:val="16"/>
              </w:rPr>
              <w:t>RN330REKID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3368753" w14:textId="77777777" w:rsidR="008B642A" w:rsidRPr="000F65E6" w:rsidRDefault="008B642A" w:rsidP="00A02C76">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2DF2463B" w14:textId="77777777" w:rsidR="008B642A" w:rsidRPr="000F65E6" w:rsidRDefault="008B642A" w:rsidP="00A02C76">
            <w:pPr>
              <w:rPr>
                <w:rFonts w:cs="Arial"/>
                <w:sz w:val="16"/>
                <w:szCs w:val="16"/>
              </w:rPr>
            </w:pPr>
          </w:p>
        </w:tc>
      </w:tr>
      <w:tr w:rsidR="008B642A" w:rsidRPr="000F65E6" w14:paraId="6911AFBB" w14:textId="77777777" w:rsidTr="00A02C76">
        <w:trPr>
          <w:cantSplit/>
          <w:trHeight w:val="432"/>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552B51D8" w14:textId="77777777" w:rsidR="008B642A" w:rsidRPr="000F65E6" w:rsidRDefault="008B642A" w:rsidP="00A02C76">
            <w:pPr>
              <w:rPr>
                <w:b/>
                <w:sz w:val="16"/>
                <w:szCs w:val="16"/>
              </w:rPr>
            </w:pPr>
            <w:r w:rsidRPr="000F65E6">
              <w:rPr>
                <w:b/>
                <w:sz w:val="16"/>
                <w:szCs w:val="16"/>
              </w:rPr>
              <w:t>H_FIN_MELDING (alias: H1)</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79EF9C9D" w14:textId="77777777" w:rsidR="008B642A" w:rsidRPr="000F65E6" w:rsidRDefault="008B642A" w:rsidP="00A02C76">
            <w:pPr>
              <w:ind w:right="-70"/>
              <w:rPr>
                <w:b/>
                <w:sz w:val="16"/>
                <w:szCs w:val="16"/>
              </w:rPr>
            </w:pPr>
            <w:r w:rsidRPr="000F65E6">
              <w:rPr>
                <w:b/>
                <w:sz w:val="16"/>
                <w:szCs w:val="16"/>
              </w:rPr>
              <w:t>Se</w:t>
            </w:r>
            <w:r>
              <w:rPr>
                <w:b/>
                <w:sz w:val="16"/>
                <w:szCs w:val="16"/>
              </w:rPr>
              <w:t>l</w:t>
            </w:r>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7858285F" w14:textId="77777777" w:rsidR="008B642A" w:rsidRPr="000F65E6" w:rsidRDefault="008B642A" w:rsidP="00A02C76">
            <w:pPr>
              <w:rPr>
                <w:b/>
                <w:sz w:val="16"/>
                <w:szCs w:val="16"/>
              </w:rPr>
            </w:pPr>
            <w:r w:rsidRPr="000F65E6">
              <w:rPr>
                <w:b/>
                <w:sz w:val="16"/>
                <w:szCs w:val="16"/>
              </w:rPr>
              <w:t>Conditie</w:t>
            </w:r>
          </w:p>
        </w:tc>
      </w:tr>
      <w:tr w:rsidR="008B642A" w:rsidRPr="000F65E6" w14:paraId="6BBC49FB" w14:textId="77777777" w:rsidTr="00A02C7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68F9670" w14:textId="77777777" w:rsidR="008B642A" w:rsidRPr="000F65E6" w:rsidRDefault="008B642A" w:rsidP="00A02C76">
            <w:pPr>
              <w:rPr>
                <w:rFonts w:cs="Arial"/>
                <w:sz w:val="16"/>
                <w:szCs w:val="16"/>
              </w:rPr>
            </w:pPr>
            <w:r w:rsidRPr="000F65E6">
              <w:rPr>
                <w:snapToGrid w:val="0"/>
                <w:color w:val="000000"/>
                <w:sz w:val="16"/>
                <w:szCs w:val="16"/>
              </w:rPr>
              <w:t>XAAB_SK</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D8B2A0B" w14:textId="77777777" w:rsidR="008B642A" w:rsidRPr="000F65E6" w:rsidRDefault="008B642A" w:rsidP="00A02C76">
            <w:pPr>
              <w:ind w:right="-70"/>
              <w:rPr>
                <w:rFonts w:cs="Arial"/>
                <w:sz w:val="16"/>
                <w:szCs w:val="16"/>
              </w:rPr>
            </w:pPr>
            <w:r w:rsidRPr="000F65E6">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4ED8BC4A" w14:textId="77777777" w:rsidR="008B642A" w:rsidRPr="000F65E6" w:rsidRDefault="008B642A" w:rsidP="00A02C76">
            <w:pPr>
              <w:rPr>
                <w:rFonts w:cs="Arial"/>
                <w:sz w:val="16"/>
                <w:szCs w:val="16"/>
              </w:rPr>
            </w:pPr>
          </w:p>
        </w:tc>
      </w:tr>
      <w:tr w:rsidR="008B642A" w:rsidRPr="000F65E6" w14:paraId="208BA2F0" w14:textId="77777777" w:rsidTr="00A02C7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16F1FFD" w14:textId="77777777" w:rsidR="008B642A" w:rsidRPr="000F65E6" w:rsidRDefault="008B642A" w:rsidP="00A02C76">
            <w:pPr>
              <w:rPr>
                <w:rFonts w:cs="Arial"/>
                <w:sz w:val="16"/>
                <w:szCs w:val="16"/>
              </w:rPr>
            </w:pPr>
            <w:r w:rsidRPr="000F65E6">
              <w:rPr>
                <w:rFonts w:cs="Arial"/>
                <w:snapToGrid w:val="0"/>
                <w:sz w:val="16"/>
                <w:szCs w:val="16"/>
              </w:rPr>
              <w:t>XAAB_RSIN</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F2B05DA" w14:textId="77777777" w:rsidR="008B642A" w:rsidRPr="000F65E6" w:rsidRDefault="008B642A" w:rsidP="00A02C76">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008C46FA" w14:textId="77777777" w:rsidR="008B642A" w:rsidRPr="000F65E6" w:rsidRDefault="008B642A" w:rsidP="00A02C76">
            <w:pPr>
              <w:rPr>
                <w:rFonts w:cs="Arial"/>
                <w:sz w:val="16"/>
                <w:szCs w:val="16"/>
              </w:rPr>
            </w:pPr>
            <w:r w:rsidRPr="000F65E6">
              <w:rPr>
                <w:rFonts w:cs="Arial"/>
                <w:snapToGrid w:val="0"/>
                <w:sz w:val="16"/>
                <w:szCs w:val="16"/>
              </w:rPr>
              <w:t>=R</w:t>
            </w:r>
            <w:r>
              <w:rPr>
                <w:rFonts w:cs="Arial"/>
                <w:snapToGrid w:val="0"/>
                <w:sz w:val="16"/>
                <w:szCs w:val="16"/>
              </w:rPr>
              <w:t>1</w:t>
            </w:r>
            <w:r w:rsidRPr="000F65E6">
              <w:rPr>
                <w:rFonts w:cs="Arial"/>
                <w:snapToGrid w:val="0"/>
                <w:sz w:val="16"/>
                <w:szCs w:val="16"/>
              </w:rPr>
              <w:t>.</w:t>
            </w:r>
            <w:r w:rsidRPr="000F65E6" w:rsidDel="000E0C0E">
              <w:rPr>
                <w:rFonts w:cs="Arial"/>
                <w:snapToGrid w:val="0"/>
                <w:sz w:val="16"/>
                <w:szCs w:val="16"/>
              </w:rPr>
              <w:t xml:space="preserve"> </w:t>
            </w:r>
            <w:r w:rsidRPr="000F65E6">
              <w:rPr>
                <w:rFonts w:cs="Arial"/>
                <w:snapToGrid w:val="0"/>
                <w:sz w:val="16"/>
                <w:szCs w:val="16"/>
              </w:rPr>
              <w:t>RN310RSINBRN</w:t>
            </w:r>
          </w:p>
        </w:tc>
      </w:tr>
      <w:tr w:rsidR="008B642A" w:rsidRPr="000F65E6" w14:paraId="78822D51" w14:textId="77777777" w:rsidTr="00A02C7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7F69AEB" w14:textId="77777777" w:rsidR="008B642A" w:rsidRPr="000F65E6" w:rsidRDefault="008B642A" w:rsidP="00A02C76">
            <w:pPr>
              <w:rPr>
                <w:rFonts w:cs="Arial"/>
                <w:snapToGrid w:val="0"/>
                <w:sz w:val="16"/>
                <w:szCs w:val="16"/>
              </w:rPr>
            </w:pPr>
            <w:r w:rsidRPr="000F65E6">
              <w:rPr>
                <w:rFonts w:cs="Arial"/>
                <w:snapToGrid w:val="0"/>
                <w:sz w:val="16"/>
                <w:szCs w:val="16"/>
              </w:rPr>
              <w:t>XAAB_GEGEVENSTIJDVAK</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AA20486" w14:textId="77777777" w:rsidR="008B642A" w:rsidRPr="000F65E6" w:rsidRDefault="008B642A" w:rsidP="00A02C76">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4944E06" w14:textId="77777777" w:rsidR="008B642A" w:rsidRPr="000F65E6" w:rsidRDefault="008B642A" w:rsidP="00A02C76">
            <w:pPr>
              <w:rPr>
                <w:rFonts w:cs="Arial"/>
                <w:sz w:val="16"/>
                <w:szCs w:val="16"/>
              </w:rPr>
            </w:pPr>
            <w:r w:rsidRPr="000F65E6">
              <w:rPr>
                <w:rFonts w:cs="Arial"/>
                <w:snapToGrid w:val="0"/>
                <w:sz w:val="16"/>
                <w:szCs w:val="16"/>
              </w:rPr>
              <w:t>=R</w:t>
            </w:r>
            <w:r>
              <w:rPr>
                <w:rFonts w:cs="Arial"/>
                <w:snapToGrid w:val="0"/>
                <w:sz w:val="16"/>
                <w:szCs w:val="16"/>
              </w:rPr>
              <w:t>1</w:t>
            </w:r>
            <w:r w:rsidRPr="000F65E6">
              <w:rPr>
                <w:rFonts w:cs="Arial"/>
                <w:snapToGrid w:val="0"/>
                <w:sz w:val="16"/>
                <w:szCs w:val="16"/>
              </w:rPr>
              <w:t>.</w:t>
            </w:r>
            <w:r w:rsidRPr="000F65E6" w:rsidDel="000E0C0E">
              <w:rPr>
                <w:rFonts w:cs="Arial"/>
                <w:snapToGrid w:val="0"/>
                <w:sz w:val="16"/>
                <w:szCs w:val="16"/>
              </w:rPr>
              <w:t xml:space="preserve"> </w:t>
            </w:r>
            <w:r w:rsidRPr="000F65E6">
              <w:rPr>
                <w:rFonts w:cs="Arial"/>
                <w:snapToGrid w:val="0"/>
                <w:sz w:val="16"/>
                <w:szCs w:val="16"/>
              </w:rPr>
              <w:t>RN310VALUTAJAAR</w:t>
            </w:r>
          </w:p>
        </w:tc>
      </w:tr>
      <w:tr w:rsidR="008B642A" w:rsidRPr="000F65E6" w14:paraId="16C8F9FD" w14:textId="77777777" w:rsidTr="00A02C76">
        <w:trPr>
          <w:cantSplit/>
          <w:trHeight w:val="345"/>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511876B" w14:textId="77777777" w:rsidR="008B642A" w:rsidRPr="000F65E6" w:rsidRDefault="008B642A" w:rsidP="00A02C76">
            <w:pPr>
              <w:rPr>
                <w:b/>
                <w:sz w:val="16"/>
                <w:szCs w:val="16"/>
              </w:rPr>
            </w:pPr>
            <w:r w:rsidRPr="000F65E6">
              <w:rPr>
                <w:rFonts w:cs="Arial"/>
                <w:snapToGrid w:val="0"/>
                <w:sz w:val="16"/>
                <w:szCs w:val="16"/>
              </w:rPr>
              <w:t>XAAB_PRODUCTID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C84EB9C" w14:textId="77777777" w:rsidR="008B642A" w:rsidRPr="000F65E6" w:rsidRDefault="008B642A" w:rsidP="00A02C76">
            <w:pPr>
              <w:ind w:right="-70"/>
              <w:rPr>
                <w:b/>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124FB46A" w14:textId="77777777" w:rsidR="008B642A" w:rsidRPr="000F65E6" w:rsidRDefault="008B642A" w:rsidP="00A02C76">
            <w:pPr>
              <w:rPr>
                <w:b/>
                <w:sz w:val="16"/>
                <w:szCs w:val="16"/>
              </w:rPr>
            </w:pPr>
            <w:r w:rsidRPr="000F65E6">
              <w:rPr>
                <w:rFonts w:cs="Arial"/>
                <w:snapToGrid w:val="0"/>
                <w:sz w:val="16"/>
                <w:szCs w:val="16"/>
              </w:rPr>
              <w:t>=R</w:t>
            </w:r>
            <w:r>
              <w:rPr>
                <w:rFonts w:cs="Arial"/>
                <w:snapToGrid w:val="0"/>
                <w:sz w:val="16"/>
                <w:szCs w:val="16"/>
              </w:rPr>
              <w:t>1</w:t>
            </w:r>
            <w:r w:rsidRPr="000F65E6">
              <w:rPr>
                <w:rFonts w:cs="Arial"/>
                <w:snapToGrid w:val="0"/>
                <w:sz w:val="16"/>
                <w:szCs w:val="16"/>
              </w:rPr>
              <w:t>.</w:t>
            </w:r>
            <w:r w:rsidRPr="000F65E6" w:rsidDel="000E0C0E">
              <w:rPr>
                <w:rFonts w:cs="Arial"/>
                <w:snapToGrid w:val="0"/>
                <w:sz w:val="16"/>
                <w:szCs w:val="16"/>
              </w:rPr>
              <w:t xml:space="preserve"> </w:t>
            </w:r>
            <w:r w:rsidRPr="000F65E6">
              <w:rPr>
                <w:rFonts w:cs="Arial"/>
                <w:snapToGrid w:val="0"/>
                <w:sz w:val="16"/>
                <w:szCs w:val="16"/>
              </w:rPr>
              <w:t>RN310PRODUCTID</w:t>
            </w:r>
          </w:p>
        </w:tc>
      </w:tr>
      <w:tr w:rsidR="008B642A" w:rsidRPr="000F65E6" w14:paraId="747CC96E" w14:textId="77777777" w:rsidTr="00A02C7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72B0A38" w14:textId="77777777" w:rsidR="008B642A" w:rsidRPr="000F65E6" w:rsidRDefault="008B642A" w:rsidP="00A02C76">
            <w:pPr>
              <w:rPr>
                <w:rFonts w:cs="Arial"/>
                <w:sz w:val="16"/>
                <w:szCs w:val="16"/>
              </w:rPr>
            </w:pPr>
            <w:r w:rsidRPr="000F65E6">
              <w:rPr>
                <w:rFonts w:cs="Arial"/>
                <w:snapToGrid w:val="0"/>
                <w:sz w:val="16"/>
                <w:szCs w:val="16"/>
              </w:rPr>
              <w:t>XAAB_PRODUCTNUMMER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933DFBD" w14:textId="77777777" w:rsidR="008B642A" w:rsidRPr="000F65E6" w:rsidRDefault="008B642A" w:rsidP="00A02C76">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261AFD86" w14:textId="77777777" w:rsidR="008B642A" w:rsidRPr="000F65E6" w:rsidRDefault="008B642A" w:rsidP="00A02C76">
            <w:pPr>
              <w:rPr>
                <w:rFonts w:cs="Arial"/>
                <w:sz w:val="16"/>
                <w:szCs w:val="16"/>
              </w:rPr>
            </w:pPr>
            <w:r w:rsidRPr="000F65E6">
              <w:rPr>
                <w:rFonts w:cs="Arial"/>
                <w:snapToGrid w:val="0"/>
                <w:sz w:val="16"/>
                <w:szCs w:val="16"/>
              </w:rPr>
              <w:t>=R</w:t>
            </w:r>
            <w:r>
              <w:rPr>
                <w:rFonts w:cs="Arial"/>
                <w:snapToGrid w:val="0"/>
                <w:sz w:val="16"/>
                <w:szCs w:val="16"/>
              </w:rPr>
              <w:t>1</w:t>
            </w:r>
            <w:r w:rsidRPr="000F65E6">
              <w:rPr>
                <w:rFonts w:cs="Arial"/>
                <w:snapToGrid w:val="0"/>
                <w:sz w:val="16"/>
                <w:szCs w:val="16"/>
              </w:rPr>
              <w:t>.</w:t>
            </w:r>
            <w:r w:rsidRPr="000F65E6" w:rsidDel="000E0C0E">
              <w:rPr>
                <w:rFonts w:cs="Arial"/>
                <w:snapToGrid w:val="0"/>
                <w:sz w:val="16"/>
                <w:szCs w:val="16"/>
              </w:rPr>
              <w:t xml:space="preserve"> </w:t>
            </w:r>
            <w:r w:rsidRPr="000F65E6">
              <w:rPr>
                <w:rFonts w:cs="Arial"/>
                <w:snapToGrid w:val="0"/>
                <w:sz w:val="16"/>
                <w:szCs w:val="16"/>
              </w:rPr>
              <w:t>RN310REKENINGNR</w:t>
            </w:r>
          </w:p>
        </w:tc>
      </w:tr>
      <w:tr w:rsidR="008B642A" w:rsidRPr="00D26284" w14:paraId="1E884F90" w14:textId="77777777" w:rsidTr="00A02C7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248734C" w14:textId="77777777" w:rsidR="008B642A" w:rsidRPr="00D26284" w:rsidRDefault="008B642A" w:rsidP="00A02C76">
            <w:pPr>
              <w:rPr>
                <w:rFonts w:cs="Arial"/>
                <w:snapToGrid w:val="0"/>
                <w:sz w:val="16"/>
                <w:szCs w:val="16"/>
              </w:rPr>
            </w:pPr>
            <w:r>
              <w:rPr>
                <w:rFonts w:cs="Arial"/>
                <w:snapToGrid w:val="0"/>
                <w:sz w:val="16"/>
                <w:szCs w:val="16"/>
              </w:rPr>
              <w:lastRenderedPageBreak/>
              <w:t>XAAB_BERICHTTYPE</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07C3201" w14:textId="77777777" w:rsidR="008B642A" w:rsidRPr="00C54E38" w:rsidRDefault="008B642A" w:rsidP="00A02C76">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179732E6" w14:textId="77777777" w:rsidR="008B642A" w:rsidRPr="00D26284" w:rsidRDefault="008B642A" w:rsidP="00A02C76">
            <w:pPr>
              <w:rPr>
                <w:rFonts w:cs="Arial"/>
                <w:snapToGrid w:val="0"/>
                <w:sz w:val="16"/>
                <w:szCs w:val="16"/>
              </w:rPr>
            </w:pPr>
            <w:r>
              <w:rPr>
                <w:rFonts w:cs="Arial"/>
                <w:snapToGrid w:val="0"/>
                <w:sz w:val="16"/>
                <w:szCs w:val="16"/>
              </w:rPr>
              <w:t>=R1.</w:t>
            </w:r>
            <w:r w:rsidDel="000E0C0E">
              <w:rPr>
                <w:rFonts w:cs="Arial"/>
                <w:snapToGrid w:val="0"/>
                <w:sz w:val="16"/>
                <w:szCs w:val="16"/>
              </w:rPr>
              <w:t xml:space="preserve"> </w:t>
            </w:r>
            <w:r>
              <w:rPr>
                <w:rFonts w:cs="Arial"/>
                <w:snapToGrid w:val="0"/>
                <w:sz w:val="16"/>
                <w:szCs w:val="16"/>
              </w:rPr>
              <w:t>RN310SOORTBESTAND</w:t>
            </w:r>
          </w:p>
        </w:tc>
      </w:tr>
      <w:tr w:rsidR="008B642A" w:rsidRPr="000F65E6" w14:paraId="68FA884A" w14:textId="77777777" w:rsidTr="00A02C7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E610F04" w14:textId="77777777" w:rsidR="008B642A" w:rsidRPr="000F65E6" w:rsidRDefault="008B642A" w:rsidP="00A02C76">
            <w:pPr>
              <w:rPr>
                <w:rFonts w:cs="Arial"/>
                <w:sz w:val="16"/>
                <w:szCs w:val="16"/>
              </w:rPr>
            </w:pPr>
            <w:r w:rsidRPr="000F65E6">
              <w:rPr>
                <w:rFonts w:cs="Arial"/>
                <w:snapToGrid w:val="0"/>
                <w:sz w:val="16"/>
                <w:szCs w:val="16"/>
              </w:rPr>
              <w:t>XAAB_MELDINGTYPE</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C8A0624" w14:textId="77777777" w:rsidR="008B642A" w:rsidRPr="000F65E6" w:rsidRDefault="008B642A" w:rsidP="00A02C76">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61A45F4" w14:textId="77777777" w:rsidR="008B642A" w:rsidRPr="000F65E6" w:rsidRDefault="008B642A" w:rsidP="00A02C76">
            <w:pPr>
              <w:rPr>
                <w:rFonts w:cs="Arial"/>
                <w:sz w:val="16"/>
                <w:szCs w:val="16"/>
              </w:rPr>
            </w:pPr>
            <w:r w:rsidRPr="000F65E6">
              <w:rPr>
                <w:rFonts w:cs="Arial"/>
                <w:snapToGrid w:val="0"/>
                <w:sz w:val="16"/>
                <w:szCs w:val="16"/>
              </w:rPr>
              <w:t>“BANK”</w:t>
            </w:r>
          </w:p>
        </w:tc>
      </w:tr>
      <w:tr w:rsidR="008B642A" w:rsidRPr="000F65E6" w14:paraId="456FD75C" w14:textId="77777777" w:rsidTr="00A02C7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E4B7963" w14:textId="77777777" w:rsidR="008B642A" w:rsidRPr="000F65E6" w:rsidRDefault="008B642A" w:rsidP="00A02C76">
            <w:pPr>
              <w:rPr>
                <w:rFonts w:cs="Arial"/>
                <w:sz w:val="16"/>
                <w:szCs w:val="16"/>
              </w:rPr>
            </w:pPr>
            <w:r w:rsidRPr="000F65E6">
              <w:rPr>
                <w:rFonts w:cs="Arial"/>
                <w:snapToGrid w:val="0"/>
                <w:sz w:val="16"/>
                <w:szCs w:val="16"/>
              </w:rPr>
              <w:t>XAAB_MAAND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07CCA7E" w14:textId="77777777" w:rsidR="008B642A" w:rsidRPr="000F65E6" w:rsidRDefault="008B642A" w:rsidP="00A02C76">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2E71239C" w14:textId="77777777" w:rsidR="008B642A" w:rsidRPr="000F65E6" w:rsidRDefault="008B642A" w:rsidP="00A02C76">
            <w:pPr>
              <w:rPr>
                <w:rFonts w:cs="Arial"/>
                <w:sz w:val="16"/>
                <w:szCs w:val="16"/>
              </w:rPr>
            </w:pPr>
            <w:r w:rsidRPr="000F65E6">
              <w:rPr>
                <w:rFonts w:cs="Arial"/>
                <w:snapToGrid w:val="0"/>
                <w:sz w:val="16"/>
                <w:szCs w:val="16"/>
              </w:rPr>
              <w:t>“00”</w:t>
            </w:r>
          </w:p>
        </w:tc>
      </w:tr>
    </w:tbl>
    <w:p w14:paraId="6EA5CD65" w14:textId="77777777" w:rsidR="008B642A" w:rsidRPr="00E93CAD" w:rsidRDefault="008B642A" w:rsidP="008B642A">
      <w:pPr>
        <w:pStyle w:val="Plattetekst"/>
        <w:rPr>
          <w:i w:val="0"/>
          <w:highlight w:val="yellow"/>
          <w:lang w:val="en-US"/>
        </w:rPr>
      </w:pPr>
    </w:p>
    <w:p w14:paraId="69C587E3" w14:textId="77777777" w:rsidR="008B642A" w:rsidRPr="00D5662A" w:rsidRDefault="008B642A" w:rsidP="008B642A">
      <w:r w:rsidRPr="00D5662A">
        <w:rPr>
          <w:b/>
        </w:rPr>
        <w:t>Uitvoer:</w:t>
      </w:r>
    </w:p>
    <w:p w14:paraId="59FAF464" w14:textId="77777777" w:rsidR="008B642A" w:rsidRPr="005F740A" w:rsidRDefault="008B642A" w:rsidP="008B642A">
      <w:pPr>
        <w:rPr>
          <w:szCs w:val="19"/>
        </w:rPr>
      </w:pPr>
      <w:r w:rsidRPr="00E43CB1">
        <w:rPr>
          <w:szCs w:val="19"/>
        </w:rPr>
        <w:t>Voor iedere unieke regel uit RBG_BedragOpgave (</w:t>
      </w:r>
      <w:r>
        <w:rPr>
          <w:szCs w:val="19"/>
        </w:rPr>
        <w:t>HSEL</w:t>
      </w:r>
      <w:r w:rsidRPr="00E43CB1">
        <w:rPr>
          <w:szCs w:val="19"/>
        </w:rPr>
        <w:t xml:space="preserve">_RN330BOP) waarbij BedragType </w:t>
      </w:r>
      <w:r w:rsidRPr="001F0F11">
        <w:rPr>
          <w:szCs w:val="19"/>
        </w:rPr>
        <w:t>=“</w:t>
      </w:r>
      <w:r>
        <w:rPr>
          <w:szCs w:val="19"/>
        </w:rPr>
        <w:t>I</w:t>
      </w:r>
      <w:r w:rsidRPr="001F0F11">
        <w:rPr>
          <w:szCs w:val="19"/>
        </w:rPr>
        <w:t xml:space="preserve">” én </w:t>
      </w:r>
      <w:r w:rsidRPr="00E43CB1">
        <w:rPr>
          <w:szCs w:val="19"/>
        </w:rPr>
        <w:t>Rekening.</w:t>
      </w:r>
      <w:r w:rsidRPr="00E43CB1">
        <w:rPr>
          <w:rFonts w:cs="Arial"/>
          <w:szCs w:val="19"/>
        </w:rPr>
        <w:t xml:space="preserve">IndicatieVerwerking = “0” of “2” én X_OP_TYPE &lt;&gt; “D” </w:t>
      </w:r>
      <w:r w:rsidRPr="00916721">
        <w:rPr>
          <w:szCs w:val="19"/>
        </w:rPr>
        <w:t>wordt  een nieuwe SAT-regel toegevoegd.</w:t>
      </w:r>
    </w:p>
    <w:p w14:paraId="0B7E93DF" w14:textId="77777777" w:rsidR="008B642A" w:rsidRPr="00E43CB1" w:rsidRDefault="008B642A" w:rsidP="008B642A">
      <w:pPr>
        <w:pStyle w:val="Standaardinspringing"/>
        <w:ind w:left="0" w:firstLine="0"/>
        <w:rPr>
          <w:rFonts w:cs="Arial"/>
          <w:spacing w:val="0"/>
          <w:szCs w:val="19"/>
        </w:rPr>
      </w:pPr>
      <w:r w:rsidRPr="00E43CB1">
        <w:rPr>
          <w:rFonts w:cs="Arial"/>
          <w:spacing w:val="0"/>
          <w:szCs w:val="19"/>
        </w:rPr>
        <w:t xml:space="preserve">Indien </w:t>
      </w:r>
      <w:r w:rsidRPr="00E43CB1">
        <w:rPr>
          <w:rFonts w:cs="Arial"/>
          <w:szCs w:val="19"/>
        </w:rPr>
        <w:t xml:space="preserve">RN310INDVERWERKING = </w:t>
      </w:r>
      <w:r w:rsidRPr="005E6143">
        <w:rPr>
          <w:rFonts w:cs="Arial"/>
          <w:szCs w:val="19"/>
        </w:rPr>
        <w:t>“1”</w:t>
      </w:r>
      <w:r w:rsidRPr="00E43CB1">
        <w:rPr>
          <w:rFonts w:cs="Arial"/>
          <w:szCs w:val="19"/>
        </w:rPr>
        <w:t xml:space="preserve"> (Intrekking) dan X_OP_TYPE is “D”; indien er geen record in </w:t>
      </w:r>
      <w:r>
        <w:rPr>
          <w:szCs w:val="19"/>
        </w:rPr>
        <w:t>HSEL</w:t>
      </w:r>
      <w:r w:rsidRPr="00E43CB1">
        <w:rPr>
          <w:szCs w:val="19"/>
        </w:rPr>
        <w:t xml:space="preserve">_RN330BOP gevonden kan worden dan X_OP_TYPE is “D”. Indien X_OP_TYPE = “D” een regel niet wegschrijven naar de doeltabel; eventueel bestaande records van de </w:t>
      </w:r>
      <w:r w:rsidRPr="00E43CB1">
        <w:rPr>
          <w:snapToGrid w:val="0"/>
          <w:color w:val="000000"/>
          <w:szCs w:val="19"/>
        </w:rPr>
        <w:t>XAAB_SK moeten worden afgesloten.</w:t>
      </w:r>
    </w:p>
    <w:p w14:paraId="11FB88F0" w14:textId="77777777" w:rsidR="008B642A" w:rsidRPr="004B726F" w:rsidRDefault="008B642A" w:rsidP="008B642A">
      <w:pPr>
        <w:rPr>
          <w:szCs w:val="19"/>
        </w:rPr>
      </w:pPr>
      <w:r w:rsidRPr="00E43CB1">
        <w:rPr>
          <w:szCs w:val="19"/>
        </w:rPr>
        <w:t xml:space="preserve">Voor iedere gevonden (af te sluiten) regel in </w:t>
      </w:r>
      <w:r w:rsidRPr="00916721">
        <w:rPr>
          <w:szCs w:val="19"/>
        </w:rPr>
        <w:t>S_RBG_FIN_MELD_BANK_</w:t>
      </w:r>
      <w:r>
        <w:rPr>
          <w:szCs w:val="19"/>
        </w:rPr>
        <w:t>INLEG</w:t>
      </w:r>
      <w:r w:rsidRPr="00E43CB1">
        <w:rPr>
          <w:szCs w:val="19"/>
        </w:rPr>
        <w:t xml:space="preserve"> dient </w:t>
      </w:r>
      <w:r w:rsidRPr="00E43CB1">
        <w:rPr>
          <w:rFonts w:cs="Arial"/>
          <w:szCs w:val="19"/>
        </w:rPr>
        <w:t>XAAB</w:t>
      </w:r>
      <w:r>
        <w:rPr>
          <w:rFonts w:cs="Arial"/>
          <w:szCs w:val="19"/>
        </w:rPr>
        <w:t>Q</w:t>
      </w:r>
      <w:r w:rsidRPr="00E43CB1">
        <w:rPr>
          <w:rFonts w:cs="Arial"/>
          <w:szCs w:val="19"/>
        </w:rPr>
        <w:t xml:space="preserve">_MUTATIEEINDE_TS gevuld te worden met </w:t>
      </w:r>
      <w:r w:rsidRPr="006022AC">
        <w:rPr>
          <w:szCs w:val="19"/>
        </w:rPr>
        <w:t>RN310DATTYDREG</w:t>
      </w:r>
      <w:r w:rsidRPr="004B726F">
        <w:rPr>
          <w:szCs w:val="19"/>
        </w:rPr>
        <w:t>.</w:t>
      </w:r>
    </w:p>
    <w:p w14:paraId="79C11821" w14:textId="77777777" w:rsidR="008B642A" w:rsidRPr="004B726F" w:rsidRDefault="008B642A" w:rsidP="008B642A">
      <w:pPr>
        <w:rPr>
          <w:szCs w:val="19"/>
        </w:rPr>
      </w:pPr>
    </w:p>
    <w:p w14:paraId="7FC7ABFC" w14:textId="77777777" w:rsidR="008B642A" w:rsidRPr="00D673DA" w:rsidRDefault="008B642A" w:rsidP="008B642A"/>
    <w:p w14:paraId="2A1DE872" w14:textId="77777777" w:rsidR="008B642A" w:rsidRPr="00D5662A" w:rsidRDefault="008B642A" w:rsidP="008B642A">
      <w:r w:rsidRPr="00D5662A">
        <w:rPr>
          <w:b/>
        </w:rPr>
        <w:t>Afwijkende uitvoer:</w:t>
      </w:r>
    </w:p>
    <w:p w14:paraId="586B27AB" w14:textId="77777777" w:rsidR="008B642A" w:rsidRPr="007B7463" w:rsidRDefault="008B642A" w:rsidP="008B642A">
      <w:pPr>
        <w:pStyle w:val="Standaardinspringing"/>
        <w:ind w:left="0" w:firstLine="0"/>
        <w:rPr>
          <w:rFonts w:cs="Arial"/>
          <w:spacing w:val="0"/>
          <w:szCs w:val="19"/>
        </w:rPr>
      </w:pPr>
      <w:r>
        <w:rPr>
          <w:rFonts w:cs="Arial"/>
          <w:spacing w:val="0"/>
          <w:szCs w:val="19"/>
        </w:rPr>
        <w:t>N.v.t.</w:t>
      </w:r>
    </w:p>
    <w:p w14:paraId="21DDA530" w14:textId="77777777" w:rsidR="008B642A" w:rsidRDefault="008B642A" w:rsidP="008B642A">
      <w:pPr>
        <w:spacing w:line="240" w:lineRule="auto"/>
      </w:pPr>
      <w:r>
        <w:br w:type="page"/>
      </w:r>
    </w:p>
    <w:p w14:paraId="4F16E2A7" w14:textId="77777777" w:rsidR="008B642A" w:rsidRPr="000109E8" w:rsidRDefault="008B642A" w:rsidP="008B642A">
      <w:pPr>
        <w:pStyle w:val="Kop1"/>
      </w:pPr>
      <w:bookmarkStart w:id="1426" w:name="_Toc7616300"/>
      <w:r w:rsidRPr="000109E8">
        <w:lastRenderedPageBreak/>
        <w:t>S_RBG_FIN_MELD_BANK_</w:t>
      </w:r>
      <w:r>
        <w:t>GEBRTENIS</w:t>
      </w:r>
      <w:bookmarkEnd w:id="1426"/>
    </w:p>
    <w:p w14:paraId="3C01EDB2" w14:textId="77777777" w:rsidR="008B642A" w:rsidRPr="004B738F" w:rsidRDefault="008B642A" w:rsidP="008B642A">
      <w:pPr>
        <w:pStyle w:val="Kop2"/>
      </w:pPr>
      <w:bookmarkStart w:id="1427" w:name="_Toc7616301"/>
      <w:r w:rsidRPr="004B738F">
        <w:t>Globale opzet</w:t>
      </w:r>
      <w:bookmarkEnd w:id="1427"/>
    </w:p>
    <w:p w14:paraId="31089504" w14:textId="77777777" w:rsidR="008B642A" w:rsidRDefault="008B642A" w:rsidP="008B642A">
      <w:pPr>
        <w:rPr>
          <w:rFonts w:ascii="Times New Roman" w:hAnsi="Times New Roman"/>
          <w:spacing w:val="0"/>
          <w:sz w:val="24"/>
          <w:szCs w:val="24"/>
        </w:rPr>
      </w:pPr>
      <w:r w:rsidRPr="003E2518">
        <w:rPr>
          <w:u w:val="single"/>
        </w:rPr>
        <w:t>Business Key</w:t>
      </w:r>
      <w:r>
        <w:t xml:space="preserve"> :</w:t>
      </w:r>
      <w:r w:rsidRPr="004E0DF9">
        <w:rPr>
          <w:rFonts w:ascii="Times New Roman" w:hAnsi="Times New Roman"/>
          <w:spacing w:val="0"/>
          <w:sz w:val="24"/>
          <w:szCs w:val="24"/>
        </w:rPr>
        <w:t xml:space="preserve"> </w:t>
      </w:r>
    </w:p>
    <w:p w14:paraId="31497BA4" w14:textId="77777777" w:rsidR="008B642A" w:rsidRPr="00771BB2" w:rsidRDefault="008B642A" w:rsidP="008B642A">
      <w:pPr>
        <w:tabs>
          <w:tab w:val="left" w:pos="2694"/>
        </w:tabs>
        <w:ind w:left="2694" w:hanging="2694"/>
      </w:pPr>
      <w:r w:rsidRPr="0058006F">
        <w:t>XAAB_RSIN</w:t>
      </w:r>
      <w:r w:rsidRPr="00771BB2">
        <w:tab/>
        <w:t>Dit veld bevat het FINR van de Fin.Instelling.</w:t>
      </w:r>
    </w:p>
    <w:p w14:paraId="6B191D77" w14:textId="77777777" w:rsidR="008B642A" w:rsidRDefault="008B642A" w:rsidP="008B642A">
      <w:pPr>
        <w:tabs>
          <w:tab w:val="left" w:pos="2694"/>
        </w:tabs>
        <w:ind w:left="2694" w:hanging="2694"/>
      </w:pPr>
      <w:r>
        <w:t>XAAB</w:t>
      </w:r>
      <w:r w:rsidRPr="00771BB2">
        <w:t>_GEGEVENSTIJDVAK</w:t>
      </w:r>
      <w:r w:rsidRPr="00771BB2">
        <w:tab/>
        <w:t>Dit veld bevat het jaartal waarop de levering betrekking</w:t>
      </w:r>
      <w:r>
        <w:t xml:space="preserve"> heeft</w:t>
      </w:r>
    </w:p>
    <w:p w14:paraId="3D8C44BC" w14:textId="77777777" w:rsidR="008B642A" w:rsidRDefault="008B642A" w:rsidP="008B642A">
      <w:pPr>
        <w:tabs>
          <w:tab w:val="left" w:pos="2694"/>
        </w:tabs>
        <w:ind w:left="2694" w:hanging="2694"/>
      </w:pPr>
      <w:r w:rsidRPr="0058006F">
        <w:t>XAAB_PRODUCTID</w:t>
      </w:r>
      <w:r>
        <w:tab/>
        <w:t>Dit veld bevat de omschrijving van het Financiële Product dat door de FI wordt gevoerd.</w:t>
      </w:r>
    </w:p>
    <w:p w14:paraId="4935A65B" w14:textId="77777777" w:rsidR="008B642A" w:rsidRDefault="008B642A" w:rsidP="008B642A">
      <w:pPr>
        <w:tabs>
          <w:tab w:val="left" w:pos="2694"/>
        </w:tabs>
        <w:ind w:left="2694" w:hanging="2694"/>
      </w:pPr>
      <w:r w:rsidRPr="0058006F">
        <w:t>XAAB_PRODUCTNUMMER</w:t>
      </w:r>
      <w:r>
        <w:tab/>
        <w:t>Dit veld bevat het rekeningnummer, binnen het Financiële Product</w:t>
      </w:r>
    </w:p>
    <w:p w14:paraId="2A3BC488" w14:textId="77777777" w:rsidR="008B642A" w:rsidRDefault="008B642A" w:rsidP="008B642A">
      <w:pPr>
        <w:tabs>
          <w:tab w:val="left" w:pos="2694"/>
        </w:tabs>
        <w:ind w:left="2694" w:hanging="2694"/>
      </w:pPr>
      <w:r>
        <w:t>XAAB_BERICHTTYPE</w:t>
      </w:r>
      <w:r>
        <w:tab/>
        <w:t>Dit veld bevat de soort Zending</w:t>
      </w:r>
    </w:p>
    <w:p w14:paraId="51EF5638" w14:textId="77777777" w:rsidR="008B642A" w:rsidRDefault="008B642A" w:rsidP="008B642A">
      <w:pPr>
        <w:tabs>
          <w:tab w:val="left" w:pos="2694"/>
        </w:tabs>
        <w:ind w:left="2694" w:hanging="2694"/>
      </w:pPr>
      <w:r w:rsidRPr="0058006F">
        <w:t>XAAB_MELDINGTYPE</w:t>
      </w:r>
      <w:r>
        <w:tab/>
        <w:t>Dit veld bevat een code waarmee de Fin. Instelling kan aangeven wat voor een soort van melding het betreft.</w:t>
      </w:r>
    </w:p>
    <w:p w14:paraId="65CB80C0" w14:textId="77777777" w:rsidR="008B642A" w:rsidRDefault="008B642A" w:rsidP="008B642A">
      <w:pPr>
        <w:tabs>
          <w:tab w:val="left" w:pos="2694"/>
        </w:tabs>
        <w:ind w:left="2694" w:hanging="2694"/>
      </w:pPr>
      <w:r w:rsidRPr="0058006F">
        <w:t>XAAB_MAAND</w:t>
      </w:r>
      <w:r>
        <w:tab/>
        <w:t>Dit veld bevat het maandnummer (van 00 t/m 12) van de melding (NB. slechts enkele CMG-meldingtypes bevatten een maandnummer. Hier vullen met “00”.</w:t>
      </w:r>
    </w:p>
    <w:p w14:paraId="4B1740DB" w14:textId="77777777" w:rsidR="008B642A" w:rsidRPr="00107E24" w:rsidRDefault="008B642A" w:rsidP="008B642A">
      <w:pPr>
        <w:tabs>
          <w:tab w:val="left" w:pos="2694"/>
        </w:tabs>
        <w:ind w:left="2694" w:hanging="2694"/>
        <w:rPr>
          <w:szCs w:val="19"/>
          <w:highlight w:val="yellow"/>
        </w:rPr>
      </w:pPr>
      <w:r w:rsidRPr="00107E24">
        <w:rPr>
          <w:rFonts w:cs="Arial"/>
          <w:szCs w:val="19"/>
        </w:rPr>
        <w:t>XAAB</w:t>
      </w:r>
      <w:r>
        <w:rPr>
          <w:rFonts w:cs="Arial"/>
          <w:szCs w:val="19"/>
        </w:rPr>
        <w:t>P</w:t>
      </w:r>
      <w:r w:rsidRPr="00107E24">
        <w:rPr>
          <w:rFonts w:cs="Arial"/>
          <w:szCs w:val="19"/>
        </w:rPr>
        <w:t>_</w:t>
      </w:r>
      <w:r>
        <w:rPr>
          <w:rFonts w:cs="Arial"/>
          <w:szCs w:val="19"/>
        </w:rPr>
        <w:t>GEBEURTENIS</w:t>
      </w:r>
      <w:r w:rsidRPr="00107E24">
        <w:rPr>
          <w:rFonts w:cs="Arial"/>
          <w:szCs w:val="19"/>
        </w:rPr>
        <w:t>_VOLGNR</w:t>
      </w:r>
      <w:r>
        <w:rPr>
          <w:rFonts w:cs="Arial"/>
          <w:szCs w:val="19"/>
        </w:rPr>
        <w:t xml:space="preserve"> </w:t>
      </w:r>
      <w:r w:rsidRPr="00107E24">
        <w:rPr>
          <w:rFonts w:cs="Arial"/>
          <w:szCs w:val="19"/>
        </w:rPr>
        <w:t>Oplopend volgnummer binnen bovenstaande gegevensset.</w:t>
      </w:r>
    </w:p>
    <w:p w14:paraId="561FFC1B" w14:textId="77777777" w:rsidR="008B642A" w:rsidRDefault="008B642A" w:rsidP="008B642A"/>
    <w:p w14:paraId="24177CE4" w14:textId="77777777" w:rsidR="008B642A" w:rsidRDefault="008B642A" w:rsidP="008B642A">
      <w:r>
        <w:t>Deze tabel dient gevuld te worden met BedragOpgave-gegevens uit RBG.</w:t>
      </w:r>
    </w:p>
    <w:p w14:paraId="341EEB94" w14:textId="77777777" w:rsidR="008B642A" w:rsidRDefault="008B642A" w:rsidP="008B642A"/>
    <w:p w14:paraId="214061D0" w14:textId="77777777" w:rsidR="008B642A" w:rsidRDefault="008B642A" w:rsidP="008B642A">
      <w:r>
        <w:t xml:space="preserve">Selecteer alle gegevens uit RBG_REKENING (HSEL_RN310REK ). </w:t>
      </w:r>
    </w:p>
    <w:p w14:paraId="3DF52242" w14:textId="77777777" w:rsidR="008B642A" w:rsidRDefault="008B642A" w:rsidP="008B642A">
      <w:r>
        <w:t xml:space="preserve">Van alle records met recordtype “Correctie” of “Intrekking” dienen alle regels bij de RBG_REKENING te worden afgesloten. </w:t>
      </w:r>
    </w:p>
    <w:p w14:paraId="00301293" w14:textId="77777777" w:rsidR="008B642A" w:rsidRDefault="008B642A" w:rsidP="008B642A">
      <w:r>
        <w:t>Van alle records met recordtype “Correctie” of “Initieel” dienen de gegevens uit RBG_BEDRAGOPGAVE (HSEL_RN330BOP), waarbij BedragType = “G” (Gebeurtenis) te worden toegevoegd.</w:t>
      </w:r>
    </w:p>
    <w:p w14:paraId="4F4547A6" w14:textId="77777777" w:rsidR="008B642A" w:rsidRDefault="008B642A" w:rsidP="008B642A"/>
    <w:p w14:paraId="2FDA98A1" w14:textId="77777777" w:rsidR="008B642A" w:rsidRDefault="008B642A" w:rsidP="008B642A">
      <w:r>
        <w:t xml:space="preserve">De beschrijvende attributen moeten worden opgenomen in de </w:t>
      </w:r>
      <w:r w:rsidRPr="00F37D84">
        <w:t>S_RBG_FIN_MELD_BANK_</w:t>
      </w:r>
      <w:r>
        <w:t>GEBRTENIS, met de SK die is gevonden in de H_FIN_MELDING.</w:t>
      </w:r>
    </w:p>
    <w:p w14:paraId="701E1ADF" w14:textId="77777777" w:rsidR="008B642A" w:rsidRDefault="008B642A" w:rsidP="008B642A"/>
    <w:p w14:paraId="4DF9DAAA" w14:textId="77777777" w:rsidR="008B642A" w:rsidRDefault="008B642A" w:rsidP="008B642A">
      <w:r>
        <w:t>Financiële Instellingen kunnen een Correctie of een Intrekking sturen van een eerder ingestuurd bericht. In RBG krijgt de eerder ontvangen Financiële Melding (degene die vervangen wordt) een TimestampVervallen.</w:t>
      </w:r>
    </w:p>
    <w:p w14:paraId="05469D21" w14:textId="77777777" w:rsidR="008B642A" w:rsidRDefault="008B642A" w:rsidP="008B642A">
      <w:r>
        <w:t>Nieuw toegevoegde regels, die tussen de vorige verwerking en de huidige zijn komen te vervallen in RBG, worden niet ingelezen in het H_FIN_MELDING.</w:t>
      </w:r>
    </w:p>
    <w:p w14:paraId="0106A7A6" w14:textId="77777777" w:rsidR="008B642A" w:rsidRDefault="008B642A" w:rsidP="008B642A"/>
    <w:p w14:paraId="775A48AB" w14:textId="77777777" w:rsidR="008B642A" w:rsidRPr="00875CAD" w:rsidRDefault="008B642A" w:rsidP="008B642A">
      <w:pPr>
        <w:rPr>
          <w:b/>
        </w:rPr>
      </w:pPr>
      <w:r>
        <w:rPr>
          <w:b/>
        </w:rPr>
        <w:t>Afwijkende verwerking mutaties</w:t>
      </w:r>
    </w:p>
    <w:p w14:paraId="5DA2BF42" w14:textId="77777777" w:rsidR="008B642A" w:rsidRDefault="008B642A" w:rsidP="008B642A">
      <w:r>
        <w:t xml:space="preserve">Omdat de RBG-gegevens middels berichten worden aangeleverd door Banken, komen mutaties altijd als nieuwe gegevens in RBG (een nieuwe bericht-regel, maar wel over het zelfde rekeningnummer). </w:t>
      </w:r>
    </w:p>
    <w:p w14:paraId="47902503" w14:textId="77777777" w:rsidR="008B642A" w:rsidRDefault="008B642A" w:rsidP="008B642A">
      <w:r>
        <w:t xml:space="preserve">Aan de hand van de </w:t>
      </w:r>
      <w:r w:rsidRPr="000D680D">
        <w:t>IndicatieVerwerking</w:t>
      </w:r>
      <w:r>
        <w:t xml:space="preserve"> dient bepaald te worden of de mutatie een Initiële (ind.=“0”), een Correctie (ind.=“2”) of een Intrekking (ind.=“1”) betreft. Er wordt geen tijdslijn opgebouwd zoals bij andere sattelieten; daarom wordt voor deze satelliet geen template gebruikt.</w:t>
      </w:r>
    </w:p>
    <w:p w14:paraId="7FE8BC5A" w14:textId="77777777" w:rsidR="008B642A" w:rsidRDefault="008B642A" w:rsidP="008B642A">
      <w:pPr>
        <w:pStyle w:val="Lijstalinea"/>
        <w:numPr>
          <w:ilvl w:val="0"/>
          <w:numId w:val="39"/>
        </w:numPr>
      </w:pPr>
      <w:r>
        <w:t xml:space="preserve">Bij een Correctie en een Intrekking dienen  de actuele rijen van de Rekening (XAAB_SK) </w:t>
      </w:r>
      <w:r w:rsidRPr="00875CAD">
        <w:rPr>
          <w:b/>
          <w:i/>
        </w:rPr>
        <w:t>altijd</w:t>
      </w:r>
      <w:r>
        <w:t xml:space="preserve"> afgesloten te worden.</w:t>
      </w:r>
    </w:p>
    <w:p w14:paraId="1E8EC7DA" w14:textId="77777777" w:rsidR="008B642A" w:rsidRDefault="008B642A" w:rsidP="008B642A">
      <w:pPr>
        <w:pStyle w:val="Lijstalinea"/>
        <w:numPr>
          <w:ilvl w:val="0"/>
          <w:numId w:val="39"/>
        </w:numPr>
      </w:pPr>
      <w:r>
        <w:t>Bij een correctie of Initiële vulling wordt er weer een nieuwe regel/ nieuwe regels opgevoerd, op basis van de aanwezigheid van een Bedragopgave met Type = “G”.</w:t>
      </w:r>
    </w:p>
    <w:p w14:paraId="6695B31C" w14:textId="77777777" w:rsidR="008B642A" w:rsidRDefault="008B642A" w:rsidP="008B642A">
      <w:pPr>
        <w:spacing w:after="200" w:line="276" w:lineRule="auto"/>
        <w:rPr>
          <w:u w:val="single"/>
        </w:rPr>
      </w:pPr>
    </w:p>
    <w:p w14:paraId="18052CDD" w14:textId="77777777" w:rsidR="008B642A" w:rsidRDefault="008B642A" w:rsidP="008B642A">
      <w:pPr>
        <w:pStyle w:val="Kop2"/>
      </w:pPr>
      <w:bookmarkStart w:id="1428" w:name="_Toc7616302"/>
      <w:r>
        <w:t xml:space="preserve">Mapping </w:t>
      </w:r>
      <w:r w:rsidRPr="000109E8">
        <w:t>S_RBG_FIN_MELD_BANK_</w:t>
      </w:r>
      <w:r>
        <w:t>GEBRTENIS</w:t>
      </w:r>
      <w:bookmarkEnd w:id="1428"/>
    </w:p>
    <w:tbl>
      <w:tblPr>
        <w:tblW w:w="5000" w:type="pct"/>
        <w:tblCellMar>
          <w:left w:w="30" w:type="dxa"/>
          <w:right w:w="30" w:type="dxa"/>
        </w:tblCellMar>
        <w:tblLook w:val="0000" w:firstRow="0" w:lastRow="0" w:firstColumn="0" w:lastColumn="0" w:noHBand="0" w:noVBand="0"/>
      </w:tblPr>
      <w:tblGrid>
        <w:gridCol w:w="3057"/>
        <w:gridCol w:w="336"/>
        <w:gridCol w:w="466"/>
        <w:gridCol w:w="2067"/>
        <w:gridCol w:w="3555"/>
      </w:tblGrid>
      <w:tr w:rsidR="008B642A" w:rsidRPr="00D26284" w14:paraId="07D8B420" w14:textId="77777777" w:rsidTr="00A02C76">
        <w:trPr>
          <w:cantSplit/>
          <w:trHeight w:val="190"/>
        </w:trPr>
        <w:tc>
          <w:tcPr>
            <w:tcW w:w="1612" w:type="pct"/>
            <w:tcBorders>
              <w:top w:val="single" w:sz="6" w:space="0" w:color="auto"/>
              <w:left w:val="single" w:sz="6" w:space="0" w:color="auto"/>
              <w:bottom w:val="single" w:sz="6" w:space="0" w:color="auto"/>
              <w:right w:val="single" w:sz="6" w:space="0" w:color="auto"/>
            </w:tcBorders>
            <w:shd w:val="pct20" w:color="auto" w:fill="FFFFFF"/>
          </w:tcPr>
          <w:p w14:paraId="1996DF26" w14:textId="77777777" w:rsidR="008B642A" w:rsidRPr="00D26284" w:rsidRDefault="008B642A" w:rsidP="00A02C76">
            <w:pPr>
              <w:rPr>
                <w:b/>
                <w:color w:val="000000"/>
                <w:sz w:val="16"/>
                <w:szCs w:val="16"/>
              </w:rPr>
            </w:pPr>
            <w:r w:rsidRPr="00D26284">
              <w:rPr>
                <w:b/>
                <w:color w:val="000000"/>
                <w:sz w:val="16"/>
                <w:szCs w:val="16"/>
              </w:rPr>
              <w:t>Doelkolom</w:t>
            </w:r>
          </w:p>
          <w:p w14:paraId="4BFB6582" w14:textId="77777777" w:rsidR="008B642A" w:rsidRPr="00D26284" w:rsidRDefault="008B642A" w:rsidP="00A02C76">
            <w:pPr>
              <w:rPr>
                <w:b/>
                <w:color w:val="000000"/>
                <w:sz w:val="16"/>
                <w:szCs w:val="16"/>
              </w:rPr>
            </w:pPr>
          </w:p>
        </w:tc>
        <w:tc>
          <w:tcPr>
            <w:tcW w:w="177" w:type="pct"/>
            <w:tcBorders>
              <w:top w:val="single" w:sz="6" w:space="0" w:color="auto"/>
              <w:left w:val="single" w:sz="6" w:space="0" w:color="auto"/>
              <w:bottom w:val="single" w:sz="6" w:space="0" w:color="auto"/>
              <w:right w:val="single" w:sz="6" w:space="0" w:color="auto"/>
            </w:tcBorders>
            <w:shd w:val="pct20" w:color="auto" w:fill="FFFFFF"/>
          </w:tcPr>
          <w:p w14:paraId="0672089E" w14:textId="77777777" w:rsidR="008B642A" w:rsidRPr="00D26284" w:rsidRDefault="008B642A" w:rsidP="00A02C76">
            <w:pPr>
              <w:rPr>
                <w:b/>
                <w:color w:val="000000"/>
                <w:sz w:val="16"/>
                <w:szCs w:val="16"/>
              </w:rPr>
            </w:pPr>
            <w:r w:rsidRPr="00D26284">
              <w:rPr>
                <w:b/>
                <w:color w:val="000000"/>
                <w:sz w:val="16"/>
                <w:szCs w:val="16"/>
              </w:rPr>
              <w:t>TK</w:t>
            </w:r>
          </w:p>
        </w:tc>
        <w:tc>
          <w:tcPr>
            <w:tcW w:w="246" w:type="pct"/>
            <w:tcBorders>
              <w:top w:val="single" w:sz="6" w:space="0" w:color="auto"/>
              <w:left w:val="single" w:sz="6" w:space="0" w:color="auto"/>
              <w:bottom w:val="single" w:sz="6" w:space="0" w:color="auto"/>
              <w:right w:val="single" w:sz="6" w:space="0" w:color="auto"/>
            </w:tcBorders>
            <w:shd w:val="pct20" w:color="auto" w:fill="FFFFFF"/>
          </w:tcPr>
          <w:p w14:paraId="5FC14773" w14:textId="77777777" w:rsidR="008B642A" w:rsidRPr="00D26284" w:rsidRDefault="008B642A" w:rsidP="00A02C76">
            <w:pPr>
              <w:rPr>
                <w:b/>
                <w:color w:val="000000"/>
                <w:sz w:val="16"/>
                <w:szCs w:val="16"/>
              </w:rPr>
            </w:pPr>
            <w:r w:rsidRPr="00D26284">
              <w:rPr>
                <w:b/>
                <w:color w:val="000000"/>
                <w:sz w:val="16"/>
                <w:szCs w:val="16"/>
              </w:rPr>
              <w:t>BK</w:t>
            </w:r>
          </w:p>
        </w:tc>
        <w:tc>
          <w:tcPr>
            <w:tcW w:w="1090" w:type="pct"/>
            <w:tcBorders>
              <w:top w:val="single" w:sz="6" w:space="0" w:color="auto"/>
              <w:left w:val="single" w:sz="6" w:space="0" w:color="auto"/>
              <w:bottom w:val="single" w:sz="6" w:space="0" w:color="auto"/>
              <w:right w:val="single" w:sz="6" w:space="0" w:color="auto"/>
            </w:tcBorders>
            <w:shd w:val="pct20" w:color="auto" w:fill="FFFFFF"/>
          </w:tcPr>
          <w:p w14:paraId="14DEED82" w14:textId="77777777" w:rsidR="008B642A" w:rsidRPr="00D26284" w:rsidRDefault="008B642A" w:rsidP="00A02C76">
            <w:pPr>
              <w:rPr>
                <w:b/>
                <w:color w:val="000000"/>
                <w:sz w:val="16"/>
                <w:szCs w:val="16"/>
              </w:rPr>
            </w:pPr>
            <w:r w:rsidRPr="00D26284">
              <w:rPr>
                <w:b/>
                <w:color w:val="000000"/>
                <w:sz w:val="16"/>
                <w:szCs w:val="16"/>
              </w:rPr>
              <w:t>Bron/brontabel</w:t>
            </w:r>
          </w:p>
        </w:tc>
        <w:tc>
          <w:tcPr>
            <w:tcW w:w="1875" w:type="pct"/>
            <w:tcBorders>
              <w:top w:val="single" w:sz="6" w:space="0" w:color="auto"/>
              <w:left w:val="single" w:sz="6" w:space="0" w:color="auto"/>
              <w:bottom w:val="single" w:sz="6" w:space="0" w:color="auto"/>
              <w:right w:val="single" w:sz="6" w:space="0" w:color="auto"/>
            </w:tcBorders>
            <w:shd w:val="pct20" w:color="auto" w:fill="FFFFFF"/>
          </w:tcPr>
          <w:p w14:paraId="474A48D3" w14:textId="77777777" w:rsidR="008B642A" w:rsidRPr="00D26284" w:rsidRDefault="008B642A" w:rsidP="00A02C76">
            <w:pPr>
              <w:rPr>
                <w:b/>
                <w:color w:val="000000"/>
                <w:sz w:val="16"/>
                <w:szCs w:val="16"/>
              </w:rPr>
            </w:pPr>
            <w:r w:rsidRPr="00D26284">
              <w:rPr>
                <w:b/>
                <w:color w:val="000000"/>
                <w:sz w:val="16"/>
                <w:szCs w:val="16"/>
              </w:rPr>
              <w:t>Bronkolom</w:t>
            </w:r>
          </w:p>
        </w:tc>
      </w:tr>
      <w:tr w:rsidR="008B642A" w:rsidRPr="00D26284" w14:paraId="0FA090CD" w14:textId="77777777" w:rsidTr="00A02C76">
        <w:trPr>
          <w:cantSplit/>
          <w:trHeight w:val="190"/>
        </w:trPr>
        <w:tc>
          <w:tcPr>
            <w:tcW w:w="1612" w:type="pct"/>
            <w:tcBorders>
              <w:top w:val="single" w:sz="6" w:space="0" w:color="auto"/>
              <w:left w:val="single" w:sz="6" w:space="0" w:color="auto"/>
              <w:bottom w:val="single" w:sz="6" w:space="0" w:color="auto"/>
              <w:right w:val="single" w:sz="6" w:space="0" w:color="auto"/>
            </w:tcBorders>
          </w:tcPr>
          <w:p w14:paraId="1F82F190" w14:textId="77777777" w:rsidR="008B642A" w:rsidRPr="00D26284" w:rsidRDefault="008B642A" w:rsidP="00A02C76">
            <w:pPr>
              <w:rPr>
                <w:rFonts w:cs="Arial"/>
                <w:sz w:val="16"/>
                <w:szCs w:val="16"/>
              </w:rPr>
            </w:pPr>
            <w:r w:rsidRPr="00D26284">
              <w:rPr>
                <w:rFonts w:cs="Arial"/>
                <w:sz w:val="16"/>
                <w:szCs w:val="16"/>
              </w:rPr>
              <w:t>XAAB_SK</w:t>
            </w:r>
          </w:p>
        </w:tc>
        <w:tc>
          <w:tcPr>
            <w:tcW w:w="177" w:type="pct"/>
            <w:tcBorders>
              <w:top w:val="single" w:sz="6" w:space="0" w:color="auto"/>
              <w:left w:val="single" w:sz="6" w:space="0" w:color="auto"/>
              <w:bottom w:val="single" w:sz="6" w:space="0" w:color="auto"/>
              <w:right w:val="single" w:sz="6" w:space="0" w:color="auto"/>
            </w:tcBorders>
          </w:tcPr>
          <w:p w14:paraId="7D79F527" w14:textId="77777777" w:rsidR="008B642A" w:rsidRPr="00D26284" w:rsidRDefault="008B642A" w:rsidP="00A02C76">
            <w:pPr>
              <w:rPr>
                <w:rFonts w:cs="Arial"/>
                <w:sz w:val="16"/>
                <w:szCs w:val="16"/>
              </w:rPr>
            </w:pPr>
            <w:r w:rsidRPr="00D26284">
              <w:rPr>
                <w:rFonts w:cs="Arial"/>
                <w:sz w:val="16"/>
                <w:szCs w:val="16"/>
              </w:rPr>
              <w:t>X</w:t>
            </w:r>
          </w:p>
        </w:tc>
        <w:tc>
          <w:tcPr>
            <w:tcW w:w="246" w:type="pct"/>
            <w:tcBorders>
              <w:top w:val="single" w:sz="6" w:space="0" w:color="auto"/>
              <w:left w:val="single" w:sz="6" w:space="0" w:color="auto"/>
              <w:bottom w:val="single" w:sz="6" w:space="0" w:color="auto"/>
              <w:right w:val="single" w:sz="6" w:space="0" w:color="auto"/>
            </w:tcBorders>
          </w:tcPr>
          <w:p w14:paraId="4ABEE330" w14:textId="77777777" w:rsidR="008B642A" w:rsidRPr="00D26284" w:rsidRDefault="008B642A" w:rsidP="00A02C76">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tcPr>
          <w:p w14:paraId="181E7265" w14:textId="77777777" w:rsidR="008B642A" w:rsidRPr="00D26284" w:rsidRDefault="008B642A" w:rsidP="00A02C76">
            <w:pPr>
              <w:rPr>
                <w:rFonts w:cs="Arial"/>
                <w:sz w:val="16"/>
                <w:szCs w:val="16"/>
              </w:rPr>
            </w:pPr>
            <w:r w:rsidRPr="00D26284">
              <w:rPr>
                <w:rFonts w:cs="Arial"/>
                <w:sz w:val="16"/>
                <w:szCs w:val="16"/>
              </w:rPr>
              <w:t>H_FIN_MELDING</w:t>
            </w:r>
          </w:p>
        </w:tc>
        <w:tc>
          <w:tcPr>
            <w:tcW w:w="1875" w:type="pct"/>
            <w:tcBorders>
              <w:top w:val="single" w:sz="6" w:space="0" w:color="auto"/>
              <w:left w:val="single" w:sz="6" w:space="0" w:color="auto"/>
              <w:bottom w:val="single" w:sz="6" w:space="0" w:color="auto"/>
              <w:right w:val="single" w:sz="6" w:space="0" w:color="auto"/>
            </w:tcBorders>
          </w:tcPr>
          <w:p w14:paraId="63174AE1" w14:textId="77777777" w:rsidR="008B642A" w:rsidRPr="00D26284" w:rsidRDefault="008B642A" w:rsidP="00A02C76">
            <w:pPr>
              <w:rPr>
                <w:sz w:val="16"/>
                <w:szCs w:val="16"/>
              </w:rPr>
            </w:pPr>
            <w:r w:rsidRPr="00D26284">
              <w:rPr>
                <w:snapToGrid w:val="0"/>
                <w:color w:val="000000"/>
                <w:sz w:val="16"/>
                <w:szCs w:val="16"/>
              </w:rPr>
              <w:t>XAAB_SK</w:t>
            </w:r>
          </w:p>
        </w:tc>
      </w:tr>
      <w:tr w:rsidR="008B642A" w:rsidRPr="00D26284" w14:paraId="0DE74DF1" w14:textId="77777777" w:rsidTr="00A02C76">
        <w:trPr>
          <w:cantSplit/>
          <w:trHeight w:val="190"/>
        </w:trPr>
        <w:tc>
          <w:tcPr>
            <w:tcW w:w="1612" w:type="pct"/>
            <w:tcBorders>
              <w:top w:val="single" w:sz="6" w:space="0" w:color="auto"/>
              <w:left w:val="single" w:sz="6" w:space="0" w:color="auto"/>
              <w:bottom w:val="single" w:sz="6" w:space="0" w:color="auto"/>
              <w:right w:val="single" w:sz="6" w:space="0" w:color="auto"/>
            </w:tcBorders>
          </w:tcPr>
          <w:p w14:paraId="1DDFD401" w14:textId="77777777" w:rsidR="008B642A" w:rsidRPr="00D26284" w:rsidRDefault="008B642A" w:rsidP="00A02C76">
            <w:pPr>
              <w:rPr>
                <w:rFonts w:cs="Arial"/>
                <w:sz w:val="16"/>
                <w:szCs w:val="16"/>
              </w:rPr>
            </w:pPr>
            <w:r w:rsidRPr="00D26284">
              <w:rPr>
                <w:rFonts w:cs="Arial"/>
                <w:sz w:val="16"/>
                <w:szCs w:val="16"/>
              </w:rPr>
              <w:t>XAAB</w:t>
            </w:r>
            <w:r>
              <w:rPr>
                <w:rFonts w:cs="Arial"/>
                <w:sz w:val="16"/>
                <w:szCs w:val="16"/>
              </w:rPr>
              <w:t>P</w:t>
            </w:r>
            <w:r w:rsidRPr="00D26284">
              <w:rPr>
                <w:rFonts w:cs="Arial"/>
                <w:sz w:val="16"/>
                <w:szCs w:val="16"/>
              </w:rPr>
              <w:t>_MUTATIEBEGIN_TS</w:t>
            </w:r>
          </w:p>
        </w:tc>
        <w:tc>
          <w:tcPr>
            <w:tcW w:w="177" w:type="pct"/>
            <w:tcBorders>
              <w:top w:val="single" w:sz="6" w:space="0" w:color="auto"/>
              <w:left w:val="single" w:sz="6" w:space="0" w:color="auto"/>
              <w:bottom w:val="single" w:sz="6" w:space="0" w:color="auto"/>
              <w:right w:val="single" w:sz="6" w:space="0" w:color="auto"/>
            </w:tcBorders>
          </w:tcPr>
          <w:p w14:paraId="2ED4E170" w14:textId="77777777" w:rsidR="008B642A" w:rsidRPr="00D26284" w:rsidRDefault="008B642A" w:rsidP="00A02C76">
            <w:pPr>
              <w:rPr>
                <w:rFonts w:cs="Arial"/>
                <w:sz w:val="16"/>
                <w:szCs w:val="16"/>
              </w:rPr>
            </w:pPr>
            <w:r w:rsidRPr="00D26284">
              <w:rPr>
                <w:rFonts w:cs="Arial"/>
                <w:sz w:val="16"/>
                <w:szCs w:val="16"/>
              </w:rPr>
              <w:t>X</w:t>
            </w:r>
          </w:p>
        </w:tc>
        <w:tc>
          <w:tcPr>
            <w:tcW w:w="246" w:type="pct"/>
            <w:tcBorders>
              <w:top w:val="single" w:sz="6" w:space="0" w:color="auto"/>
              <w:left w:val="single" w:sz="6" w:space="0" w:color="auto"/>
              <w:bottom w:val="single" w:sz="6" w:space="0" w:color="auto"/>
              <w:right w:val="single" w:sz="6" w:space="0" w:color="auto"/>
            </w:tcBorders>
          </w:tcPr>
          <w:p w14:paraId="37D94C92" w14:textId="77777777" w:rsidR="008B642A" w:rsidRPr="00D26284" w:rsidRDefault="008B642A" w:rsidP="00A02C76">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shd w:val="clear" w:color="auto" w:fill="auto"/>
          </w:tcPr>
          <w:p w14:paraId="265B5070" w14:textId="77777777" w:rsidR="008B642A" w:rsidRPr="001F0F11" w:rsidRDefault="008B642A" w:rsidP="00A02C76">
            <w:pPr>
              <w:rPr>
                <w:rFonts w:cs="Arial"/>
                <w:sz w:val="16"/>
                <w:szCs w:val="16"/>
              </w:rPr>
            </w:pPr>
            <w:r>
              <w:rPr>
                <w:sz w:val="16"/>
                <w:szCs w:val="16"/>
              </w:rPr>
              <w:t xml:space="preserve">HSEL_RN310REK </w:t>
            </w: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18299289" w14:textId="77777777" w:rsidR="008B642A" w:rsidRPr="00D26284" w:rsidRDefault="008B642A" w:rsidP="00A02C76">
            <w:pPr>
              <w:rPr>
                <w:rFonts w:cs="Arial"/>
                <w:sz w:val="16"/>
                <w:szCs w:val="16"/>
              </w:rPr>
            </w:pPr>
            <w:r w:rsidRPr="00831552">
              <w:rPr>
                <w:rFonts w:cs="Arial"/>
                <w:snapToGrid w:val="0"/>
                <w:color w:val="000000"/>
                <w:sz w:val="16"/>
                <w:szCs w:val="16"/>
              </w:rPr>
              <w:t>RN310DATTYDREG</w:t>
            </w:r>
            <w:r w:rsidRPr="00D26284">
              <w:rPr>
                <w:i/>
                <w:snapToGrid w:val="0"/>
                <w:color w:val="000000"/>
                <w:sz w:val="16"/>
                <w:szCs w:val="16"/>
              </w:rPr>
              <w:tab/>
            </w:r>
          </w:p>
        </w:tc>
      </w:tr>
      <w:tr w:rsidR="008B642A" w:rsidRPr="00D26284" w14:paraId="661A5D84" w14:textId="77777777" w:rsidTr="00A02C76">
        <w:trPr>
          <w:cantSplit/>
          <w:trHeight w:val="190"/>
        </w:trPr>
        <w:tc>
          <w:tcPr>
            <w:tcW w:w="1612" w:type="pct"/>
            <w:tcBorders>
              <w:top w:val="single" w:sz="6" w:space="0" w:color="auto"/>
              <w:left w:val="single" w:sz="6" w:space="0" w:color="auto"/>
              <w:bottom w:val="single" w:sz="6" w:space="0" w:color="auto"/>
              <w:right w:val="single" w:sz="6" w:space="0" w:color="auto"/>
            </w:tcBorders>
          </w:tcPr>
          <w:p w14:paraId="7DA5C48E" w14:textId="77777777" w:rsidR="008B642A" w:rsidRPr="00D26284" w:rsidRDefault="008B642A" w:rsidP="00A02C76">
            <w:pPr>
              <w:rPr>
                <w:rFonts w:cs="Arial"/>
                <w:sz w:val="16"/>
                <w:szCs w:val="16"/>
              </w:rPr>
            </w:pPr>
            <w:r w:rsidRPr="00D26284">
              <w:rPr>
                <w:rFonts w:cs="Arial"/>
                <w:sz w:val="16"/>
                <w:szCs w:val="16"/>
              </w:rPr>
              <w:t>XAAB</w:t>
            </w:r>
            <w:r>
              <w:rPr>
                <w:rFonts w:cs="Arial"/>
                <w:sz w:val="16"/>
                <w:szCs w:val="16"/>
              </w:rPr>
              <w:t>P</w:t>
            </w:r>
            <w:r w:rsidRPr="00D26284">
              <w:rPr>
                <w:rFonts w:cs="Arial"/>
                <w:sz w:val="16"/>
                <w:szCs w:val="16"/>
              </w:rPr>
              <w:t>_MUTATIEEINDE_TS</w:t>
            </w:r>
          </w:p>
        </w:tc>
        <w:tc>
          <w:tcPr>
            <w:tcW w:w="177" w:type="pct"/>
            <w:tcBorders>
              <w:top w:val="single" w:sz="6" w:space="0" w:color="auto"/>
              <w:left w:val="single" w:sz="6" w:space="0" w:color="auto"/>
              <w:bottom w:val="single" w:sz="6" w:space="0" w:color="auto"/>
              <w:right w:val="single" w:sz="6" w:space="0" w:color="auto"/>
            </w:tcBorders>
          </w:tcPr>
          <w:p w14:paraId="5B7269A7" w14:textId="77777777" w:rsidR="008B642A" w:rsidRPr="00D26284" w:rsidRDefault="008B642A" w:rsidP="00A02C76">
            <w:pPr>
              <w:rPr>
                <w:rFonts w:cs="Arial"/>
                <w:sz w:val="16"/>
                <w:szCs w:val="16"/>
              </w:rPr>
            </w:pPr>
          </w:p>
        </w:tc>
        <w:tc>
          <w:tcPr>
            <w:tcW w:w="246" w:type="pct"/>
            <w:tcBorders>
              <w:top w:val="single" w:sz="6" w:space="0" w:color="auto"/>
              <w:left w:val="single" w:sz="6" w:space="0" w:color="auto"/>
              <w:bottom w:val="single" w:sz="6" w:space="0" w:color="auto"/>
              <w:right w:val="single" w:sz="6" w:space="0" w:color="auto"/>
            </w:tcBorders>
          </w:tcPr>
          <w:p w14:paraId="4F4C256D" w14:textId="77777777" w:rsidR="008B642A" w:rsidRPr="00D26284" w:rsidRDefault="008B642A" w:rsidP="00A02C76">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shd w:val="clear" w:color="auto" w:fill="auto"/>
          </w:tcPr>
          <w:p w14:paraId="3744A6CE" w14:textId="77777777" w:rsidR="008B642A" w:rsidRPr="001F0F11" w:rsidRDefault="008B642A" w:rsidP="00A02C76">
            <w:pPr>
              <w:rPr>
                <w:rFonts w:cs="Arial"/>
                <w:sz w:val="16"/>
                <w:szCs w:val="16"/>
              </w:rPr>
            </w:pP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5FC00F5D" w14:textId="77777777" w:rsidR="008B642A" w:rsidRPr="00D26284" w:rsidRDefault="008B642A" w:rsidP="00A02C76">
            <w:pPr>
              <w:rPr>
                <w:rFonts w:cs="Arial"/>
                <w:i/>
                <w:snapToGrid w:val="0"/>
                <w:color w:val="000000"/>
                <w:sz w:val="16"/>
                <w:szCs w:val="16"/>
              </w:rPr>
            </w:pPr>
            <w:r w:rsidRPr="00F750E1">
              <w:rPr>
                <w:rFonts w:cs="Arial"/>
                <w:snapToGrid w:val="0"/>
                <w:color w:val="000000"/>
                <w:sz w:val="16"/>
                <w:szCs w:val="16"/>
              </w:rPr>
              <w:t xml:space="preserve">Afleiding  </w:t>
            </w:r>
            <w:r>
              <w:rPr>
                <w:rFonts w:cs="Arial"/>
                <w:snapToGrid w:val="0"/>
                <w:color w:val="000000"/>
                <w:sz w:val="16"/>
                <w:szCs w:val="16"/>
              </w:rPr>
              <w:t xml:space="preserve">MTHV </w:t>
            </w:r>
            <w:r w:rsidRPr="00F750E1">
              <w:rPr>
                <w:rFonts w:cs="Arial"/>
                <w:snapToGrid w:val="0"/>
                <w:color w:val="000000"/>
                <w:sz w:val="16"/>
                <w:szCs w:val="16"/>
              </w:rPr>
              <w:t xml:space="preserve">- </w:t>
            </w:r>
            <w:r w:rsidRPr="00F750E1">
              <w:rPr>
                <w:rFonts w:cs="Arial"/>
                <w:sz w:val="16"/>
                <w:szCs w:val="16"/>
              </w:rPr>
              <w:t>MUTATIEEINDE_TS</w:t>
            </w:r>
          </w:p>
        </w:tc>
      </w:tr>
      <w:tr w:rsidR="008B642A" w:rsidRPr="00D26284" w14:paraId="0560376C" w14:textId="77777777" w:rsidTr="00A02C76">
        <w:trPr>
          <w:cantSplit/>
          <w:trHeight w:val="190"/>
        </w:trPr>
        <w:tc>
          <w:tcPr>
            <w:tcW w:w="1612" w:type="pct"/>
            <w:tcBorders>
              <w:top w:val="single" w:sz="6" w:space="0" w:color="auto"/>
              <w:left w:val="single" w:sz="6" w:space="0" w:color="auto"/>
              <w:bottom w:val="single" w:sz="6" w:space="0" w:color="auto"/>
              <w:right w:val="single" w:sz="6" w:space="0" w:color="auto"/>
            </w:tcBorders>
          </w:tcPr>
          <w:p w14:paraId="1C827F06" w14:textId="77777777" w:rsidR="008B642A" w:rsidRPr="00D26284" w:rsidRDefault="008B642A" w:rsidP="00A02C76">
            <w:pPr>
              <w:rPr>
                <w:rFonts w:cs="Arial"/>
                <w:sz w:val="16"/>
                <w:szCs w:val="16"/>
              </w:rPr>
            </w:pPr>
            <w:r w:rsidRPr="00D26284">
              <w:rPr>
                <w:rFonts w:cs="Arial"/>
                <w:sz w:val="16"/>
                <w:szCs w:val="16"/>
              </w:rPr>
              <w:t>XAAB</w:t>
            </w:r>
            <w:r>
              <w:rPr>
                <w:rFonts w:cs="Arial"/>
                <w:sz w:val="16"/>
                <w:szCs w:val="16"/>
              </w:rPr>
              <w:t>P</w:t>
            </w:r>
            <w:r w:rsidRPr="00D26284">
              <w:rPr>
                <w:rFonts w:cs="Arial"/>
                <w:sz w:val="16"/>
                <w:szCs w:val="16"/>
              </w:rPr>
              <w:t>_LAAD_TS</w:t>
            </w:r>
          </w:p>
        </w:tc>
        <w:tc>
          <w:tcPr>
            <w:tcW w:w="177" w:type="pct"/>
            <w:tcBorders>
              <w:top w:val="single" w:sz="6" w:space="0" w:color="auto"/>
              <w:left w:val="single" w:sz="6" w:space="0" w:color="auto"/>
              <w:bottom w:val="single" w:sz="6" w:space="0" w:color="auto"/>
              <w:right w:val="single" w:sz="6" w:space="0" w:color="auto"/>
            </w:tcBorders>
          </w:tcPr>
          <w:p w14:paraId="554FDC80" w14:textId="77777777" w:rsidR="008B642A" w:rsidRPr="00D26284" w:rsidRDefault="008B642A" w:rsidP="00A02C76">
            <w:pPr>
              <w:rPr>
                <w:rFonts w:cs="Arial"/>
                <w:sz w:val="16"/>
                <w:szCs w:val="16"/>
              </w:rPr>
            </w:pPr>
          </w:p>
        </w:tc>
        <w:tc>
          <w:tcPr>
            <w:tcW w:w="246" w:type="pct"/>
            <w:tcBorders>
              <w:top w:val="single" w:sz="6" w:space="0" w:color="auto"/>
              <w:left w:val="single" w:sz="6" w:space="0" w:color="auto"/>
              <w:bottom w:val="single" w:sz="6" w:space="0" w:color="auto"/>
              <w:right w:val="single" w:sz="6" w:space="0" w:color="auto"/>
            </w:tcBorders>
          </w:tcPr>
          <w:p w14:paraId="73CAF3BD" w14:textId="77777777" w:rsidR="008B642A" w:rsidRPr="00D26284" w:rsidRDefault="008B642A" w:rsidP="00A02C76">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shd w:val="clear" w:color="auto" w:fill="auto"/>
          </w:tcPr>
          <w:p w14:paraId="4BF58050" w14:textId="77777777" w:rsidR="008B642A" w:rsidRPr="001F0F11" w:rsidRDefault="008B642A" w:rsidP="00A02C76">
            <w:pPr>
              <w:rPr>
                <w:rFonts w:cs="Arial"/>
                <w:sz w:val="16"/>
                <w:szCs w:val="16"/>
              </w:rPr>
            </w:pP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24485136" w14:textId="77777777" w:rsidR="008B642A" w:rsidRPr="00D26284" w:rsidRDefault="008B642A" w:rsidP="00A02C76">
            <w:pPr>
              <w:rPr>
                <w:rFonts w:cs="Arial"/>
                <w:i/>
                <w:snapToGrid w:val="0"/>
                <w:color w:val="000000"/>
                <w:sz w:val="16"/>
                <w:szCs w:val="16"/>
              </w:rPr>
            </w:pPr>
            <w:r w:rsidRPr="00D26284">
              <w:rPr>
                <w:i/>
                <w:snapToGrid w:val="0"/>
                <w:color w:val="000000"/>
                <w:sz w:val="16"/>
                <w:szCs w:val="16"/>
              </w:rPr>
              <w:t>Laad_TS</w:t>
            </w:r>
          </w:p>
        </w:tc>
      </w:tr>
      <w:tr w:rsidR="008B642A" w:rsidRPr="00D26284" w14:paraId="50894133" w14:textId="77777777" w:rsidTr="00A02C76">
        <w:trPr>
          <w:cantSplit/>
          <w:trHeight w:val="190"/>
        </w:trPr>
        <w:tc>
          <w:tcPr>
            <w:tcW w:w="1612" w:type="pct"/>
            <w:tcBorders>
              <w:top w:val="single" w:sz="6" w:space="0" w:color="auto"/>
              <w:left w:val="single" w:sz="6" w:space="0" w:color="auto"/>
              <w:bottom w:val="single" w:sz="6" w:space="0" w:color="auto"/>
              <w:right w:val="single" w:sz="6" w:space="0" w:color="auto"/>
            </w:tcBorders>
          </w:tcPr>
          <w:p w14:paraId="573AE38E" w14:textId="77777777" w:rsidR="008B642A" w:rsidRPr="00D26284" w:rsidRDefault="008B642A" w:rsidP="00A02C76">
            <w:pPr>
              <w:rPr>
                <w:rFonts w:cs="Arial"/>
                <w:sz w:val="16"/>
                <w:szCs w:val="16"/>
              </w:rPr>
            </w:pPr>
            <w:r w:rsidRPr="00D26284">
              <w:rPr>
                <w:rFonts w:cs="Arial"/>
                <w:sz w:val="16"/>
                <w:szCs w:val="16"/>
              </w:rPr>
              <w:t>XAAB</w:t>
            </w:r>
            <w:r>
              <w:rPr>
                <w:rFonts w:cs="Arial"/>
                <w:sz w:val="16"/>
                <w:szCs w:val="16"/>
              </w:rPr>
              <w:t>P</w:t>
            </w:r>
            <w:r w:rsidRPr="00D26284">
              <w:rPr>
                <w:rFonts w:cs="Arial"/>
                <w:sz w:val="16"/>
                <w:szCs w:val="16"/>
              </w:rPr>
              <w:t>_RECORDBRON_NAAM</w:t>
            </w:r>
          </w:p>
        </w:tc>
        <w:tc>
          <w:tcPr>
            <w:tcW w:w="177" w:type="pct"/>
            <w:tcBorders>
              <w:top w:val="single" w:sz="6" w:space="0" w:color="auto"/>
              <w:left w:val="single" w:sz="6" w:space="0" w:color="auto"/>
              <w:bottom w:val="single" w:sz="6" w:space="0" w:color="auto"/>
              <w:right w:val="single" w:sz="6" w:space="0" w:color="auto"/>
            </w:tcBorders>
          </w:tcPr>
          <w:p w14:paraId="093896B5" w14:textId="77777777" w:rsidR="008B642A" w:rsidRPr="00D26284" w:rsidRDefault="008B642A" w:rsidP="00A02C76">
            <w:pPr>
              <w:rPr>
                <w:rFonts w:cs="Arial"/>
                <w:sz w:val="16"/>
                <w:szCs w:val="16"/>
              </w:rPr>
            </w:pPr>
          </w:p>
        </w:tc>
        <w:tc>
          <w:tcPr>
            <w:tcW w:w="246" w:type="pct"/>
            <w:tcBorders>
              <w:top w:val="single" w:sz="6" w:space="0" w:color="auto"/>
              <w:left w:val="single" w:sz="6" w:space="0" w:color="auto"/>
              <w:bottom w:val="single" w:sz="6" w:space="0" w:color="auto"/>
              <w:right w:val="single" w:sz="6" w:space="0" w:color="auto"/>
            </w:tcBorders>
          </w:tcPr>
          <w:p w14:paraId="5AFA423E" w14:textId="77777777" w:rsidR="008B642A" w:rsidRPr="00D26284" w:rsidRDefault="008B642A" w:rsidP="00A02C76">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shd w:val="clear" w:color="auto" w:fill="auto"/>
          </w:tcPr>
          <w:p w14:paraId="4DCC2FF8" w14:textId="77777777" w:rsidR="008B642A" w:rsidRPr="001F0F11" w:rsidRDefault="008B642A" w:rsidP="00A02C76">
            <w:pPr>
              <w:rPr>
                <w:rFonts w:cs="Arial"/>
                <w:sz w:val="16"/>
                <w:szCs w:val="16"/>
              </w:rPr>
            </w:pPr>
            <w:r>
              <w:rPr>
                <w:sz w:val="16"/>
                <w:szCs w:val="16"/>
              </w:rPr>
              <w:t xml:space="preserve">HSEL_RN310REK </w:t>
            </w:r>
            <w:r w:rsidRPr="001F0F11">
              <w:rPr>
                <w:sz w:val="16"/>
                <w:szCs w:val="16"/>
              </w:rPr>
              <w:t xml:space="preserve"> </w:t>
            </w: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2D592911" w14:textId="77777777" w:rsidR="008B642A" w:rsidRPr="00D26284" w:rsidRDefault="008B642A" w:rsidP="00A02C76">
            <w:pPr>
              <w:rPr>
                <w:rFonts w:cs="Arial"/>
                <w:snapToGrid w:val="0"/>
                <w:color w:val="000000"/>
                <w:sz w:val="16"/>
                <w:szCs w:val="16"/>
              </w:rPr>
            </w:pPr>
            <w:r w:rsidRPr="00D26284">
              <w:rPr>
                <w:rFonts w:cs="Arial"/>
                <w:snapToGrid w:val="0"/>
                <w:color w:val="000000"/>
                <w:sz w:val="16"/>
                <w:szCs w:val="16"/>
              </w:rPr>
              <w:t>BEAF_RECORDBRON_NAAM</w:t>
            </w:r>
          </w:p>
        </w:tc>
      </w:tr>
      <w:tr w:rsidR="008B642A" w:rsidRPr="00D26284" w14:paraId="43A4477A" w14:textId="77777777" w:rsidTr="00A02C76">
        <w:trPr>
          <w:cantSplit/>
          <w:trHeight w:val="190"/>
        </w:trPr>
        <w:tc>
          <w:tcPr>
            <w:tcW w:w="1612" w:type="pct"/>
            <w:tcBorders>
              <w:top w:val="single" w:sz="6" w:space="0" w:color="auto"/>
              <w:left w:val="single" w:sz="6" w:space="0" w:color="auto"/>
              <w:bottom w:val="single" w:sz="6" w:space="0" w:color="auto"/>
              <w:right w:val="single" w:sz="6" w:space="0" w:color="auto"/>
            </w:tcBorders>
          </w:tcPr>
          <w:p w14:paraId="3C971B11" w14:textId="77777777" w:rsidR="008B642A" w:rsidRPr="00D26284" w:rsidRDefault="008B642A" w:rsidP="00A02C76">
            <w:pPr>
              <w:rPr>
                <w:rFonts w:cs="Arial"/>
                <w:sz w:val="16"/>
                <w:szCs w:val="16"/>
              </w:rPr>
            </w:pPr>
            <w:r w:rsidRPr="00ED6D99">
              <w:rPr>
                <w:rFonts w:cs="Arial"/>
                <w:sz w:val="16"/>
                <w:szCs w:val="16"/>
              </w:rPr>
              <w:lastRenderedPageBreak/>
              <w:t>XAAB</w:t>
            </w:r>
            <w:r>
              <w:rPr>
                <w:rFonts w:cs="Arial"/>
                <w:sz w:val="16"/>
                <w:szCs w:val="16"/>
              </w:rPr>
              <w:t>P</w:t>
            </w:r>
            <w:r w:rsidRPr="00ED6D99">
              <w:rPr>
                <w:rFonts w:cs="Arial"/>
                <w:sz w:val="16"/>
                <w:szCs w:val="16"/>
              </w:rPr>
              <w:t>_</w:t>
            </w:r>
            <w:r>
              <w:rPr>
                <w:rFonts w:cs="Arial"/>
                <w:sz w:val="16"/>
                <w:szCs w:val="16"/>
              </w:rPr>
              <w:t>GEBEURTENIS</w:t>
            </w:r>
            <w:r w:rsidRPr="00ED6D99">
              <w:rPr>
                <w:rFonts w:cs="Arial"/>
                <w:sz w:val="16"/>
                <w:szCs w:val="16"/>
              </w:rPr>
              <w:t>_VOLGNR</w:t>
            </w:r>
          </w:p>
        </w:tc>
        <w:tc>
          <w:tcPr>
            <w:tcW w:w="177" w:type="pct"/>
            <w:tcBorders>
              <w:top w:val="single" w:sz="6" w:space="0" w:color="auto"/>
              <w:left w:val="single" w:sz="6" w:space="0" w:color="auto"/>
              <w:bottom w:val="single" w:sz="6" w:space="0" w:color="auto"/>
              <w:right w:val="single" w:sz="6" w:space="0" w:color="auto"/>
            </w:tcBorders>
          </w:tcPr>
          <w:p w14:paraId="0BF63757" w14:textId="77777777" w:rsidR="008B642A" w:rsidRPr="00D26284" w:rsidRDefault="008B642A" w:rsidP="00A02C76">
            <w:pPr>
              <w:rPr>
                <w:rFonts w:cs="Arial"/>
                <w:sz w:val="16"/>
                <w:szCs w:val="16"/>
              </w:rPr>
            </w:pPr>
          </w:p>
        </w:tc>
        <w:tc>
          <w:tcPr>
            <w:tcW w:w="246" w:type="pct"/>
            <w:tcBorders>
              <w:top w:val="single" w:sz="6" w:space="0" w:color="auto"/>
              <w:left w:val="single" w:sz="6" w:space="0" w:color="auto"/>
              <w:bottom w:val="single" w:sz="6" w:space="0" w:color="auto"/>
              <w:right w:val="single" w:sz="6" w:space="0" w:color="auto"/>
            </w:tcBorders>
          </w:tcPr>
          <w:p w14:paraId="7FB5C81D" w14:textId="77777777" w:rsidR="008B642A" w:rsidRPr="00D26284" w:rsidRDefault="008B642A" w:rsidP="00A02C76">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shd w:val="clear" w:color="auto" w:fill="auto"/>
          </w:tcPr>
          <w:p w14:paraId="7BCAF39F" w14:textId="77777777" w:rsidR="008B642A" w:rsidRPr="00D26284" w:rsidRDefault="008B642A" w:rsidP="00A02C76">
            <w:pPr>
              <w:rPr>
                <w:b/>
                <w:sz w:val="16"/>
                <w:szCs w:val="16"/>
              </w:rPr>
            </w:pP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33F11AF7" w14:textId="77777777" w:rsidR="008B642A" w:rsidRPr="00D26284" w:rsidRDefault="008B642A" w:rsidP="00A02C76">
            <w:pPr>
              <w:rPr>
                <w:rFonts w:cs="Arial"/>
                <w:snapToGrid w:val="0"/>
                <w:color w:val="000000"/>
                <w:sz w:val="16"/>
                <w:szCs w:val="16"/>
              </w:rPr>
            </w:pPr>
            <w:r w:rsidRPr="00AA07E3">
              <w:rPr>
                <w:rFonts w:cs="Arial"/>
                <w:i/>
                <w:snapToGrid w:val="0"/>
                <w:color w:val="000000"/>
                <w:sz w:val="16"/>
                <w:szCs w:val="16"/>
              </w:rPr>
              <w:t xml:space="preserve">Genereer een oplopend volgnummer (binnen de delta) binnen de XAAB_SK (beginnend met 1 </w:t>
            </w:r>
            <w:r>
              <w:rPr>
                <w:rFonts w:cs="Arial"/>
                <w:i/>
                <w:snapToGrid w:val="0"/>
                <w:color w:val="000000"/>
                <w:sz w:val="16"/>
                <w:szCs w:val="16"/>
              </w:rPr>
              <w:t xml:space="preserve">bij </w:t>
            </w:r>
            <w:r w:rsidRPr="00AA07E3">
              <w:rPr>
                <w:rFonts w:cs="Arial"/>
                <w:i/>
                <w:snapToGrid w:val="0"/>
                <w:color w:val="000000"/>
                <w:sz w:val="16"/>
                <w:szCs w:val="16"/>
              </w:rPr>
              <w:t>de laagste xaabe_mutatiebegin_ts,</w:t>
            </w:r>
            <w:r>
              <w:rPr>
                <w:rFonts w:cs="Arial"/>
                <w:i/>
                <w:snapToGrid w:val="0"/>
                <w:color w:val="000000"/>
                <w:sz w:val="16"/>
                <w:szCs w:val="16"/>
              </w:rPr>
              <w:t>(</w:t>
            </w:r>
            <w:r w:rsidRPr="00AA07E3">
              <w:rPr>
                <w:rFonts w:cs="Arial"/>
                <w:i/>
                <w:snapToGrid w:val="0"/>
                <w:color w:val="000000"/>
                <w:sz w:val="16"/>
                <w:szCs w:val="16"/>
              </w:rPr>
              <w:t xml:space="preserve"> oplopend met 1)</w:t>
            </w:r>
          </w:p>
        </w:tc>
      </w:tr>
      <w:tr w:rsidR="008B642A" w:rsidRPr="00D26284" w14:paraId="099E5CD3" w14:textId="77777777" w:rsidTr="00A02C76">
        <w:trPr>
          <w:cantSplit/>
          <w:trHeight w:val="190"/>
        </w:trPr>
        <w:tc>
          <w:tcPr>
            <w:tcW w:w="1612" w:type="pct"/>
            <w:tcBorders>
              <w:top w:val="single" w:sz="6" w:space="0" w:color="auto"/>
              <w:left w:val="single" w:sz="6" w:space="0" w:color="auto"/>
              <w:bottom w:val="single" w:sz="6" w:space="0" w:color="auto"/>
              <w:right w:val="single" w:sz="6" w:space="0" w:color="auto"/>
            </w:tcBorders>
          </w:tcPr>
          <w:p w14:paraId="1056F3AE" w14:textId="77777777" w:rsidR="008B642A" w:rsidRPr="00D26284" w:rsidRDefault="008B642A" w:rsidP="00A02C76">
            <w:pPr>
              <w:rPr>
                <w:rFonts w:cs="Arial"/>
                <w:sz w:val="16"/>
                <w:szCs w:val="16"/>
              </w:rPr>
            </w:pPr>
            <w:r w:rsidRPr="00D26284">
              <w:rPr>
                <w:rFonts w:cs="Arial"/>
                <w:sz w:val="16"/>
                <w:szCs w:val="16"/>
              </w:rPr>
              <w:t>XAAB</w:t>
            </w:r>
            <w:r>
              <w:rPr>
                <w:rFonts w:cs="Arial"/>
                <w:sz w:val="16"/>
                <w:szCs w:val="16"/>
              </w:rPr>
              <w:t>P</w:t>
            </w:r>
            <w:r w:rsidRPr="00D26284">
              <w:rPr>
                <w:rFonts w:cs="Arial"/>
                <w:sz w:val="16"/>
                <w:szCs w:val="16"/>
              </w:rPr>
              <w:t>_SOORT_</w:t>
            </w:r>
            <w:r>
              <w:rPr>
                <w:rFonts w:cs="Arial"/>
                <w:sz w:val="16"/>
                <w:szCs w:val="16"/>
              </w:rPr>
              <w:t>GEBEURTENIS</w:t>
            </w:r>
          </w:p>
        </w:tc>
        <w:tc>
          <w:tcPr>
            <w:tcW w:w="177" w:type="pct"/>
            <w:tcBorders>
              <w:top w:val="single" w:sz="6" w:space="0" w:color="auto"/>
              <w:left w:val="single" w:sz="6" w:space="0" w:color="auto"/>
              <w:bottom w:val="single" w:sz="6" w:space="0" w:color="auto"/>
              <w:right w:val="single" w:sz="6" w:space="0" w:color="auto"/>
            </w:tcBorders>
          </w:tcPr>
          <w:p w14:paraId="72CF2450" w14:textId="77777777" w:rsidR="008B642A" w:rsidRPr="00D26284" w:rsidRDefault="008B642A" w:rsidP="00A02C76">
            <w:pPr>
              <w:rPr>
                <w:rFonts w:cs="Arial"/>
                <w:sz w:val="16"/>
                <w:szCs w:val="16"/>
              </w:rPr>
            </w:pPr>
          </w:p>
        </w:tc>
        <w:tc>
          <w:tcPr>
            <w:tcW w:w="246" w:type="pct"/>
            <w:tcBorders>
              <w:top w:val="single" w:sz="6" w:space="0" w:color="auto"/>
              <w:left w:val="single" w:sz="6" w:space="0" w:color="auto"/>
              <w:bottom w:val="single" w:sz="6" w:space="0" w:color="auto"/>
              <w:right w:val="single" w:sz="6" w:space="0" w:color="auto"/>
            </w:tcBorders>
          </w:tcPr>
          <w:p w14:paraId="0FB1038E" w14:textId="77777777" w:rsidR="008B642A" w:rsidRPr="00D26284" w:rsidRDefault="008B642A" w:rsidP="00A02C76">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shd w:val="clear" w:color="auto" w:fill="auto"/>
          </w:tcPr>
          <w:p w14:paraId="14E2270B" w14:textId="77777777" w:rsidR="008B642A" w:rsidRPr="00D26284" w:rsidRDefault="008B642A" w:rsidP="00A02C76">
            <w:pPr>
              <w:rPr>
                <w:rFonts w:cs="Arial"/>
                <w:sz w:val="16"/>
                <w:szCs w:val="16"/>
              </w:rPr>
            </w:pPr>
            <w:r>
              <w:rPr>
                <w:rFonts w:cs="Arial"/>
                <w:sz w:val="16"/>
                <w:szCs w:val="16"/>
              </w:rPr>
              <w:t>HSEL</w:t>
            </w:r>
            <w:r w:rsidRPr="00D26284">
              <w:rPr>
                <w:rFonts w:cs="Arial"/>
                <w:sz w:val="16"/>
                <w:szCs w:val="16"/>
              </w:rPr>
              <w:t>_RN330BOP</w:t>
            </w: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43009D46" w14:textId="77777777" w:rsidR="008B642A" w:rsidRPr="00D26284" w:rsidRDefault="008B642A" w:rsidP="00A02C76">
            <w:pPr>
              <w:rPr>
                <w:rFonts w:cs="Arial"/>
                <w:snapToGrid w:val="0"/>
                <w:color w:val="000000"/>
                <w:sz w:val="16"/>
                <w:szCs w:val="16"/>
              </w:rPr>
            </w:pPr>
            <w:r w:rsidRPr="00D26284">
              <w:rPr>
                <w:rFonts w:cs="Arial"/>
                <w:snapToGrid w:val="0"/>
                <w:color w:val="000000"/>
                <w:sz w:val="16"/>
                <w:szCs w:val="16"/>
              </w:rPr>
              <w:t>RN330SOORT</w:t>
            </w:r>
          </w:p>
        </w:tc>
      </w:tr>
      <w:tr w:rsidR="008B642A" w:rsidRPr="00D26284" w14:paraId="2CA0F7E1" w14:textId="77777777" w:rsidTr="00A02C76">
        <w:trPr>
          <w:cantSplit/>
          <w:trHeight w:val="190"/>
        </w:trPr>
        <w:tc>
          <w:tcPr>
            <w:tcW w:w="1612" w:type="pct"/>
            <w:tcBorders>
              <w:top w:val="single" w:sz="6" w:space="0" w:color="auto"/>
              <w:left w:val="single" w:sz="6" w:space="0" w:color="auto"/>
              <w:bottom w:val="single" w:sz="6" w:space="0" w:color="auto"/>
              <w:right w:val="single" w:sz="6" w:space="0" w:color="auto"/>
            </w:tcBorders>
          </w:tcPr>
          <w:p w14:paraId="1B5BCEB1" w14:textId="77777777" w:rsidR="008B642A" w:rsidRPr="00D26284" w:rsidRDefault="008B642A" w:rsidP="00A02C76">
            <w:pPr>
              <w:rPr>
                <w:rFonts w:cs="Arial"/>
                <w:sz w:val="16"/>
                <w:szCs w:val="16"/>
              </w:rPr>
            </w:pPr>
            <w:r w:rsidRPr="00D26284">
              <w:rPr>
                <w:rFonts w:cs="Arial"/>
                <w:sz w:val="16"/>
                <w:szCs w:val="16"/>
              </w:rPr>
              <w:t>XAAB</w:t>
            </w:r>
            <w:r>
              <w:rPr>
                <w:rFonts w:cs="Arial"/>
                <w:sz w:val="16"/>
                <w:szCs w:val="16"/>
              </w:rPr>
              <w:t>P</w:t>
            </w:r>
            <w:r w:rsidRPr="00D26284">
              <w:rPr>
                <w:rFonts w:cs="Arial"/>
                <w:sz w:val="16"/>
                <w:szCs w:val="16"/>
              </w:rPr>
              <w:t>_VALUTA</w:t>
            </w:r>
          </w:p>
        </w:tc>
        <w:tc>
          <w:tcPr>
            <w:tcW w:w="177" w:type="pct"/>
            <w:tcBorders>
              <w:top w:val="single" w:sz="6" w:space="0" w:color="auto"/>
              <w:left w:val="single" w:sz="6" w:space="0" w:color="auto"/>
              <w:bottom w:val="single" w:sz="6" w:space="0" w:color="auto"/>
              <w:right w:val="single" w:sz="6" w:space="0" w:color="auto"/>
            </w:tcBorders>
          </w:tcPr>
          <w:p w14:paraId="2C150D15" w14:textId="77777777" w:rsidR="008B642A" w:rsidRPr="00D26284" w:rsidRDefault="008B642A" w:rsidP="00A02C76">
            <w:pPr>
              <w:rPr>
                <w:rFonts w:cs="Arial"/>
                <w:sz w:val="16"/>
                <w:szCs w:val="16"/>
              </w:rPr>
            </w:pPr>
          </w:p>
        </w:tc>
        <w:tc>
          <w:tcPr>
            <w:tcW w:w="246" w:type="pct"/>
            <w:tcBorders>
              <w:top w:val="single" w:sz="6" w:space="0" w:color="auto"/>
              <w:left w:val="single" w:sz="6" w:space="0" w:color="auto"/>
              <w:bottom w:val="single" w:sz="6" w:space="0" w:color="auto"/>
              <w:right w:val="single" w:sz="6" w:space="0" w:color="auto"/>
            </w:tcBorders>
          </w:tcPr>
          <w:p w14:paraId="3EA39B9F" w14:textId="77777777" w:rsidR="008B642A" w:rsidRPr="00D26284" w:rsidRDefault="008B642A" w:rsidP="00A02C76">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shd w:val="clear" w:color="auto" w:fill="auto"/>
          </w:tcPr>
          <w:p w14:paraId="2595F70F" w14:textId="77777777" w:rsidR="008B642A" w:rsidRPr="00D26284" w:rsidRDefault="008B642A" w:rsidP="00A02C76">
            <w:pPr>
              <w:rPr>
                <w:rFonts w:cs="Arial"/>
                <w:sz w:val="16"/>
                <w:szCs w:val="16"/>
              </w:rPr>
            </w:pPr>
            <w:r>
              <w:rPr>
                <w:rFonts w:cs="Arial"/>
                <w:sz w:val="16"/>
                <w:szCs w:val="16"/>
              </w:rPr>
              <w:t>HSEL</w:t>
            </w:r>
            <w:r w:rsidRPr="00D26284">
              <w:rPr>
                <w:rFonts w:cs="Arial"/>
                <w:sz w:val="16"/>
                <w:szCs w:val="16"/>
              </w:rPr>
              <w:t>_RN330BOP</w:t>
            </w: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0533BB31" w14:textId="77777777" w:rsidR="008B642A" w:rsidRPr="00D26284" w:rsidRDefault="008B642A" w:rsidP="00A02C76">
            <w:pPr>
              <w:rPr>
                <w:rFonts w:cs="Arial"/>
                <w:snapToGrid w:val="0"/>
                <w:color w:val="000000"/>
                <w:sz w:val="16"/>
                <w:szCs w:val="16"/>
              </w:rPr>
            </w:pPr>
            <w:r w:rsidRPr="00D26284">
              <w:rPr>
                <w:rFonts w:cs="Arial"/>
                <w:snapToGrid w:val="0"/>
                <w:color w:val="000000"/>
                <w:sz w:val="16"/>
                <w:szCs w:val="16"/>
              </w:rPr>
              <w:t>RN330VALUTA</w:t>
            </w:r>
          </w:p>
        </w:tc>
      </w:tr>
      <w:tr w:rsidR="008B642A" w:rsidRPr="00D26284" w14:paraId="0B30243D" w14:textId="77777777" w:rsidTr="00A02C76">
        <w:trPr>
          <w:cantSplit/>
          <w:trHeight w:val="190"/>
        </w:trPr>
        <w:tc>
          <w:tcPr>
            <w:tcW w:w="1612" w:type="pct"/>
            <w:tcBorders>
              <w:top w:val="single" w:sz="6" w:space="0" w:color="auto"/>
              <w:left w:val="single" w:sz="6" w:space="0" w:color="auto"/>
              <w:bottom w:val="single" w:sz="6" w:space="0" w:color="auto"/>
              <w:right w:val="single" w:sz="6" w:space="0" w:color="auto"/>
            </w:tcBorders>
          </w:tcPr>
          <w:p w14:paraId="36524B9B" w14:textId="77777777" w:rsidR="008B642A" w:rsidRPr="00D26284" w:rsidRDefault="008B642A" w:rsidP="00A02C76">
            <w:pPr>
              <w:rPr>
                <w:rFonts w:cs="Arial"/>
                <w:sz w:val="16"/>
                <w:szCs w:val="16"/>
              </w:rPr>
            </w:pPr>
            <w:r w:rsidRPr="00D26284">
              <w:rPr>
                <w:rFonts w:cs="Arial"/>
                <w:sz w:val="16"/>
                <w:szCs w:val="16"/>
              </w:rPr>
              <w:t>XAAB</w:t>
            </w:r>
            <w:r>
              <w:rPr>
                <w:rFonts w:cs="Arial"/>
                <w:sz w:val="16"/>
                <w:szCs w:val="16"/>
              </w:rPr>
              <w:t>P</w:t>
            </w:r>
            <w:r w:rsidRPr="00D26284">
              <w:rPr>
                <w:rFonts w:cs="Arial"/>
                <w:sz w:val="16"/>
                <w:szCs w:val="16"/>
              </w:rPr>
              <w:t>_BEDRAGHOOGTE</w:t>
            </w:r>
          </w:p>
        </w:tc>
        <w:tc>
          <w:tcPr>
            <w:tcW w:w="177" w:type="pct"/>
            <w:tcBorders>
              <w:top w:val="single" w:sz="6" w:space="0" w:color="auto"/>
              <w:left w:val="single" w:sz="6" w:space="0" w:color="auto"/>
              <w:bottom w:val="single" w:sz="6" w:space="0" w:color="auto"/>
              <w:right w:val="single" w:sz="6" w:space="0" w:color="auto"/>
            </w:tcBorders>
          </w:tcPr>
          <w:p w14:paraId="0E2B3D1F" w14:textId="77777777" w:rsidR="008B642A" w:rsidRPr="00D26284" w:rsidRDefault="008B642A" w:rsidP="00A02C76">
            <w:pPr>
              <w:rPr>
                <w:rFonts w:cs="Arial"/>
                <w:sz w:val="16"/>
                <w:szCs w:val="16"/>
              </w:rPr>
            </w:pPr>
          </w:p>
        </w:tc>
        <w:tc>
          <w:tcPr>
            <w:tcW w:w="246" w:type="pct"/>
            <w:tcBorders>
              <w:top w:val="single" w:sz="6" w:space="0" w:color="auto"/>
              <w:left w:val="single" w:sz="6" w:space="0" w:color="auto"/>
              <w:bottom w:val="single" w:sz="6" w:space="0" w:color="auto"/>
              <w:right w:val="single" w:sz="6" w:space="0" w:color="auto"/>
            </w:tcBorders>
          </w:tcPr>
          <w:p w14:paraId="2BD49080" w14:textId="77777777" w:rsidR="008B642A" w:rsidRPr="00D26284" w:rsidRDefault="008B642A" w:rsidP="00A02C76">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tcPr>
          <w:p w14:paraId="14B847DC" w14:textId="77777777" w:rsidR="008B642A" w:rsidRPr="00D26284" w:rsidRDefault="008B642A" w:rsidP="00A02C76">
            <w:pPr>
              <w:rPr>
                <w:rFonts w:cs="Arial"/>
                <w:sz w:val="16"/>
                <w:szCs w:val="16"/>
              </w:rPr>
            </w:pPr>
            <w:r>
              <w:rPr>
                <w:rFonts w:cs="Arial"/>
                <w:sz w:val="16"/>
                <w:szCs w:val="16"/>
              </w:rPr>
              <w:t>HSEL</w:t>
            </w:r>
            <w:r w:rsidRPr="00D26284">
              <w:rPr>
                <w:rFonts w:cs="Arial"/>
                <w:sz w:val="16"/>
                <w:szCs w:val="16"/>
              </w:rPr>
              <w:t>_RN330BOP</w:t>
            </w:r>
          </w:p>
        </w:tc>
        <w:tc>
          <w:tcPr>
            <w:tcW w:w="1875" w:type="pct"/>
            <w:tcBorders>
              <w:top w:val="single" w:sz="6" w:space="0" w:color="auto"/>
              <w:left w:val="single" w:sz="6" w:space="0" w:color="auto"/>
              <w:bottom w:val="single" w:sz="6" w:space="0" w:color="auto"/>
              <w:right w:val="single" w:sz="6" w:space="0" w:color="auto"/>
            </w:tcBorders>
          </w:tcPr>
          <w:p w14:paraId="7CA96FBA" w14:textId="77777777" w:rsidR="008B642A" w:rsidRPr="00D26284" w:rsidRDefault="008B642A" w:rsidP="00A02C76">
            <w:pPr>
              <w:rPr>
                <w:rFonts w:cs="Arial"/>
                <w:sz w:val="16"/>
                <w:szCs w:val="16"/>
              </w:rPr>
            </w:pPr>
            <w:r w:rsidRPr="00D26284">
              <w:rPr>
                <w:rFonts w:cs="Arial"/>
                <w:sz w:val="16"/>
                <w:szCs w:val="16"/>
              </w:rPr>
              <w:t>RN330BDRHOOGTE</w:t>
            </w:r>
          </w:p>
        </w:tc>
      </w:tr>
      <w:tr w:rsidR="008B642A" w:rsidRPr="00D26284" w14:paraId="1853829A" w14:textId="77777777" w:rsidTr="00A02C76">
        <w:trPr>
          <w:cantSplit/>
          <w:trHeight w:val="190"/>
        </w:trPr>
        <w:tc>
          <w:tcPr>
            <w:tcW w:w="1612" w:type="pct"/>
            <w:tcBorders>
              <w:top w:val="single" w:sz="6" w:space="0" w:color="auto"/>
              <w:left w:val="single" w:sz="6" w:space="0" w:color="auto"/>
              <w:bottom w:val="single" w:sz="6" w:space="0" w:color="auto"/>
              <w:right w:val="single" w:sz="6" w:space="0" w:color="auto"/>
            </w:tcBorders>
          </w:tcPr>
          <w:p w14:paraId="50EB00C4" w14:textId="77777777" w:rsidR="008B642A" w:rsidRPr="00D26284" w:rsidRDefault="008B642A" w:rsidP="00A02C76">
            <w:pPr>
              <w:rPr>
                <w:rFonts w:cs="Arial"/>
                <w:sz w:val="16"/>
                <w:szCs w:val="16"/>
              </w:rPr>
            </w:pPr>
            <w:r w:rsidRPr="00D26284">
              <w:rPr>
                <w:rFonts w:cs="Arial"/>
                <w:sz w:val="16"/>
                <w:szCs w:val="16"/>
              </w:rPr>
              <w:t>XAAB</w:t>
            </w:r>
            <w:r>
              <w:rPr>
                <w:rFonts w:cs="Arial"/>
                <w:sz w:val="16"/>
                <w:szCs w:val="16"/>
              </w:rPr>
              <w:t>P</w:t>
            </w:r>
            <w:r w:rsidRPr="00D26284">
              <w:rPr>
                <w:rFonts w:cs="Arial"/>
                <w:sz w:val="16"/>
                <w:szCs w:val="16"/>
              </w:rPr>
              <w:t>_BEDRAGHOOGTE_IN_EURO</w:t>
            </w:r>
          </w:p>
        </w:tc>
        <w:tc>
          <w:tcPr>
            <w:tcW w:w="177" w:type="pct"/>
            <w:tcBorders>
              <w:top w:val="single" w:sz="6" w:space="0" w:color="auto"/>
              <w:left w:val="single" w:sz="6" w:space="0" w:color="auto"/>
              <w:bottom w:val="single" w:sz="6" w:space="0" w:color="auto"/>
              <w:right w:val="single" w:sz="6" w:space="0" w:color="auto"/>
            </w:tcBorders>
          </w:tcPr>
          <w:p w14:paraId="6289396A" w14:textId="77777777" w:rsidR="008B642A" w:rsidRPr="00D26284" w:rsidRDefault="008B642A" w:rsidP="00A02C76">
            <w:pPr>
              <w:rPr>
                <w:rFonts w:cs="Arial"/>
                <w:sz w:val="16"/>
                <w:szCs w:val="16"/>
              </w:rPr>
            </w:pPr>
          </w:p>
        </w:tc>
        <w:tc>
          <w:tcPr>
            <w:tcW w:w="246" w:type="pct"/>
            <w:tcBorders>
              <w:top w:val="single" w:sz="6" w:space="0" w:color="auto"/>
              <w:left w:val="single" w:sz="6" w:space="0" w:color="auto"/>
              <w:bottom w:val="single" w:sz="6" w:space="0" w:color="auto"/>
              <w:right w:val="single" w:sz="6" w:space="0" w:color="auto"/>
            </w:tcBorders>
          </w:tcPr>
          <w:p w14:paraId="456C8C05" w14:textId="77777777" w:rsidR="008B642A" w:rsidRPr="00D26284" w:rsidRDefault="008B642A" w:rsidP="00A02C76">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tcPr>
          <w:p w14:paraId="704486F6" w14:textId="77777777" w:rsidR="008B642A" w:rsidRPr="00D26284" w:rsidRDefault="008B642A" w:rsidP="00A02C76">
            <w:pPr>
              <w:rPr>
                <w:rFonts w:cs="Arial"/>
                <w:sz w:val="16"/>
                <w:szCs w:val="16"/>
              </w:rPr>
            </w:pPr>
            <w:r>
              <w:rPr>
                <w:rFonts w:cs="Arial"/>
                <w:sz w:val="16"/>
                <w:szCs w:val="16"/>
              </w:rPr>
              <w:t>HSEL</w:t>
            </w:r>
            <w:r w:rsidRPr="00D26284">
              <w:rPr>
                <w:rFonts w:cs="Arial"/>
                <w:sz w:val="16"/>
                <w:szCs w:val="16"/>
              </w:rPr>
              <w:t>_RN330BOP</w:t>
            </w:r>
          </w:p>
        </w:tc>
        <w:tc>
          <w:tcPr>
            <w:tcW w:w="1875" w:type="pct"/>
            <w:tcBorders>
              <w:top w:val="single" w:sz="6" w:space="0" w:color="auto"/>
              <w:left w:val="single" w:sz="6" w:space="0" w:color="auto"/>
              <w:bottom w:val="single" w:sz="6" w:space="0" w:color="auto"/>
              <w:right w:val="single" w:sz="6" w:space="0" w:color="auto"/>
            </w:tcBorders>
          </w:tcPr>
          <w:p w14:paraId="0FFA81D5" w14:textId="77777777" w:rsidR="008B642A" w:rsidRPr="00D26284" w:rsidRDefault="008B642A" w:rsidP="00A02C76">
            <w:pPr>
              <w:rPr>
                <w:rFonts w:cs="Arial"/>
                <w:sz w:val="16"/>
                <w:szCs w:val="16"/>
              </w:rPr>
            </w:pPr>
            <w:r w:rsidRPr="00D26284">
              <w:rPr>
                <w:rFonts w:cs="Arial"/>
                <w:sz w:val="16"/>
                <w:szCs w:val="16"/>
              </w:rPr>
              <w:t>RN330BDRHOOGTEEUR</w:t>
            </w:r>
          </w:p>
        </w:tc>
      </w:tr>
      <w:tr w:rsidR="008B642A" w:rsidRPr="00D26284" w14:paraId="02AE9E8A" w14:textId="77777777" w:rsidTr="00A02C76">
        <w:trPr>
          <w:cantSplit/>
          <w:trHeight w:val="190"/>
        </w:trPr>
        <w:tc>
          <w:tcPr>
            <w:tcW w:w="1612" w:type="pct"/>
            <w:tcBorders>
              <w:top w:val="single" w:sz="6" w:space="0" w:color="auto"/>
              <w:left w:val="single" w:sz="6" w:space="0" w:color="auto"/>
              <w:bottom w:val="single" w:sz="6" w:space="0" w:color="auto"/>
              <w:right w:val="single" w:sz="6" w:space="0" w:color="auto"/>
            </w:tcBorders>
          </w:tcPr>
          <w:p w14:paraId="56C60697" w14:textId="77777777" w:rsidR="008B642A" w:rsidRPr="00D26284" w:rsidRDefault="008B642A" w:rsidP="00A02C76">
            <w:pPr>
              <w:rPr>
                <w:rFonts w:cs="Arial"/>
                <w:sz w:val="16"/>
                <w:szCs w:val="16"/>
              </w:rPr>
            </w:pPr>
            <w:r>
              <w:rPr>
                <w:rFonts w:cs="Arial"/>
                <w:sz w:val="16"/>
                <w:szCs w:val="16"/>
              </w:rPr>
              <w:t>XAABP_DATUM</w:t>
            </w:r>
          </w:p>
        </w:tc>
        <w:tc>
          <w:tcPr>
            <w:tcW w:w="177" w:type="pct"/>
            <w:tcBorders>
              <w:top w:val="single" w:sz="6" w:space="0" w:color="auto"/>
              <w:left w:val="single" w:sz="6" w:space="0" w:color="auto"/>
              <w:bottom w:val="single" w:sz="6" w:space="0" w:color="auto"/>
              <w:right w:val="single" w:sz="6" w:space="0" w:color="auto"/>
            </w:tcBorders>
          </w:tcPr>
          <w:p w14:paraId="05F7B4FD" w14:textId="77777777" w:rsidR="008B642A" w:rsidRPr="00D26284" w:rsidRDefault="008B642A" w:rsidP="00A02C76">
            <w:pPr>
              <w:rPr>
                <w:rFonts w:cs="Arial"/>
                <w:sz w:val="16"/>
                <w:szCs w:val="16"/>
              </w:rPr>
            </w:pPr>
          </w:p>
        </w:tc>
        <w:tc>
          <w:tcPr>
            <w:tcW w:w="246" w:type="pct"/>
            <w:tcBorders>
              <w:top w:val="single" w:sz="6" w:space="0" w:color="auto"/>
              <w:left w:val="single" w:sz="6" w:space="0" w:color="auto"/>
              <w:bottom w:val="single" w:sz="6" w:space="0" w:color="auto"/>
              <w:right w:val="single" w:sz="6" w:space="0" w:color="auto"/>
            </w:tcBorders>
          </w:tcPr>
          <w:p w14:paraId="0AE6F121" w14:textId="77777777" w:rsidR="008B642A" w:rsidRPr="00D26284" w:rsidRDefault="008B642A" w:rsidP="00A02C76">
            <w:pPr>
              <w:rPr>
                <w:rFonts w:cs="Arial"/>
                <w:sz w:val="16"/>
                <w:szCs w:val="16"/>
              </w:rPr>
            </w:pPr>
          </w:p>
        </w:tc>
        <w:tc>
          <w:tcPr>
            <w:tcW w:w="1090" w:type="pct"/>
            <w:tcBorders>
              <w:top w:val="single" w:sz="6" w:space="0" w:color="auto"/>
              <w:left w:val="single" w:sz="6" w:space="0" w:color="auto"/>
              <w:bottom w:val="single" w:sz="6" w:space="0" w:color="auto"/>
              <w:right w:val="single" w:sz="6" w:space="0" w:color="auto"/>
            </w:tcBorders>
          </w:tcPr>
          <w:p w14:paraId="58BD40B3" w14:textId="77777777" w:rsidR="008B642A" w:rsidRDefault="008B642A" w:rsidP="00A02C76">
            <w:pPr>
              <w:rPr>
                <w:rFonts w:cs="Arial"/>
                <w:sz w:val="16"/>
                <w:szCs w:val="16"/>
              </w:rPr>
            </w:pPr>
            <w:r>
              <w:rPr>
                <w:rFonts w:cs="Arial"/>
                <w:sz w:val="16"/>
                <w:szCs w:val="16"/>
              </w:rPr>
              <w:t>HSEL</w:t>
            </w:r>
            <w:r w:rsidRPr="00D26284">
              <w:rPr>
                <w:rFonts w:cs="Arial"/>
                <w:sz w:val="16"/>
                <w:szCs w:val="16"/>
              </w:rPr>
              <w:t>_RN330BOP</w:t>
            </w:r>
          </w:p>
        </w:tc>
        <w:tc>
          <w:tcPr>
            <w:tcW w:w="1875" w:type="pct"/>
            <w:tcBorders>
              <w:top w:val="single" w:sz="6" w:space="0" w:color="auto"/>
              <w:left w:val="single" w:sz="6" w:space="0" w:color="auto"/>
              <w:bottom w:val="single" w:sz="6" w:space="0" w:color="auto"/>
              <w:right w:val="single" w:sz="6" w:space="0" w:color="auto"/>
            </w:tcBorders>
          </w:tcPr>
          <w:p w14:paraId="6F67F854" w14:textId="77777777" w:rsidR="008B642A" w:rsidRPr="00D26284" w:rsidRDefault="008B642A" w:rsidP="00A02C76">
            <w:pPr>
              <w:rPr>
                <w:rFonts w:cs="Arial"/>
                <w:sz w:val="16"/>
                <w:szCs w:val="16"/>
              </w:rPr>
            </w:pPr>
            <w:r>
              <w:rPr>
                <w:rFonts w:cs="Arial"/>
                <w:sz w:val="16"/>
                <w:szCs w:val="16"/>
              </w:rPr>
              <w:t>RN330DATUM</w:t>
            </w:r>
          </w:p>
        </w:tc>
      </w:tr>
    </w:tbl>
    <w:p w14:paraId="0004B687" w14:textId="77777777" w:rsidR="008B642A" w:rsidRPr="0054792E" w:rsidRDefault="008B642A" w:rsidP="008B642A">
      <w:pPr>
        <w:pStyle w:val="Kop2"/>
      </w:pPr>
      <w:bookmarkStart w:id="1429" w:name="_Toc7616303"/>
      <w:r w:rsidRPr="0054792E">
        <w:t>Hoofdselectie</w:t>
      </w:r>
      <w:bookmarkEnd w:id="1429"/>
      <w:r w:rsidRPr="0054792E">
        <w:t xml:space="preserve"> </w:t>
      </w:r>
    </w:p>
    <w:p w14:paraId="4FDB1AD5" w14:textId="77777777" w:rsidR="008B642A" w:rsidRPr="006205DF" w:rsidRDefault="008B642A" w:rsidP="008B642A">
      <w:r w:rsidRPr="006205DF">
        <w:rPr>
          <w:b/>
        </w:rPr>
        <w:t>Functionele beschrijving:</w:t>
      </w:r>
    </w:p>
    <w:p w14:paraId="23A13A49" w14:textId="77777777" w:rsidR="008B642A" w:rsidRDefault="008B642A" w:rsidP="008B642A">
      <w:pPr>
        <w:pStyle w:val="Standaardinspringing"/>
        <w:ind w:left="0" w:firstLine="0"/>
      </w:pPr>
      <w:r w:rsidRPr="0054792E">
        <w:t>Selecteer alle</w:t>
      </w:r>
      <w:r>
        <w:t xml:space="preserve"> Rekening-gegevens uit RBG (tabel HSEL_RN310REK ) die zijn toegevoegd sinds de vorige verwerking</w:t>
      </w:r>
      <w:r w:rsidRPr="004F7F27">
        <w:t xml:space="preserve"> (</w:t>
      </w:r>
      <w:r w:rsidRPr="003F4F2B">
        <w:t>LAAD_TS</w:t>
      </w:r>
      <w:r>
        <w:t xml:space="preserve"> ligt ná</w:t>
      </w:r>
      <w:r w:rsidRPr="004F7F27">
        <w:t xml:space="preserve"> de </w:t>
      </w:r>
      <w:r w:rsidRPr="004F7F27">
        <w:rPr>
          <w:i/>
        </w:rPr>
        <w:t>Vorige_laad_TS</w:t>
      </w:r>
      <w:r>
        <w:t>).</w:t>
      </w:r>
      <w:r w:rsidRPr="0054792E">
        <w:t xml:space="preserve"> </w:t>
      </w:r>
    </w:p>
    <w:p w14:paraId="7B45D490" w14:textId="77777777" w:rsidR="008B642A" w:rsidRPr="0054792E" w:rsidRDefault="008B642A" w:rsidP="008B642A">
      <w:pPr>
        <w:pStyle w:val="Standaardinspringing"/>
        <w:ind w:left="0" w:firstLine="0"/>
      </w:pPr>
      <w:r>
        <w:t xml:space="preserve">Zoek daarbij alle </w:t>
      </w:r>
      <w:r w:rsidRPr="0054792E">
        <w:t xml:space="preserve">Bedragopgave-gegevens uit RBG (tabel </w:t>
      </w:r>
      <w:r>
        <w:t>HSEL</w:t>
      </w:r>
      <w:r w:rsidRPr="0054792E">
        <w:t xml:space="preserve">_RN330BOP) </w:t>
      </w:r>
      <w:r>
        <w:t>waarbij BedragType = “G” (Gebeurtenis)</w:t>
      </w:r>
      <w:r>
        <w:rPr>
          <w:szCs w:val="19"/>
        </w:rPr>
        <w:t>.</w:t>
      </w:r>
    </w:p>
    <w:p w14:paraId="40F8948B" w14:textId="77777777" w:rsidR="008B642A" w:rsidRPr="0054792E" w:rsidRDefault="008B642A" w:rsidP="008B642A">
      <w:pPr>
        <w:pStyle w:val="Standaardinspringing"/>
        <w:ind w:left="0" w:firstLine="0"/>
      </w:pPr>
    </w:p>
    <w:p w14:paraId="1B6778A2" w14:textId="77777777" w:rsidR="008B642A" w:rsidRDefault="008B642A" w:rsidP="008B642A">
      <w:pPr>
        <w:pStyle w:val="Standaardinspringing"/>
        <w:ind w:left="0" w:firstLine="0"/>
      </w:pPr>
      <w:r w:rsidRPr="0054792E">
        <w:t xml:space="preserve">Maak vervolgens van deze gegevens een lijst met unieke voorkomens van Business Keys </w:t>
      </w:r>
      <w:r>
        <w:t>en XAABP_MUTATIEBEGIN_TS.</w:t>
      </w:r>
    </w:p>
    <w:p w14:paraId="6B8B940C" w14:textId="77777777" w:rsidR="008B642A" w:rsidRPr="0054792E" w:rsidRDefault="008B642A" w:rsidP="008B642A">
      <w:pPr>
        <w:pStyle w:val="Standaardinspringing"/>
        <w:ind w:left="0" w:firstLine="0"/>
      </w:pPr>
    </w:p>
    <w:p w14:paraId="64BB8F36" w14:textId="77777777" w:rsidR="008B642A" w:rsidRPr="00D5662A" w:rsidRDefault="008B642A" w:rsidP="008B642A">
      <w:r w:rsidRPr="00D5662A">
        <w:rPr>
          <w:b/>
        </w:rPr>
        <w:t>Selectiepad:</w:t>
      </w:r>
    </w:p>
    <w:p w14:paraId="0A71F864" w14:textId="77777777" w:rsidR="008B642A" w:rsidRDefault="008B642A" w:rsidP="008B642A">
      <w:pPr>
        <w:pStyle w:val="Standaardinspringing"/>
        <w:ind w:left="0" w:firstLine="0"/>
      </w:pPr>
      <w:r>
        <w:t xml:space="preserve">HSEL_RN310REK </w:t>
      </w:r>
    </w:p>
    <w:p w14:paraId="5152CBC6" w14:textId="77777777" w:rsidR="008B642A" w:rsidRPr="0054792E" w:rsidRDefault="008B642A" w:rsidP="008B642A">
      <w:pPr>
        <w:pStyle w:val="Standaardinspringing"/>
        <w:ind w:left="0" w:firstLine="0"/>
      </w:pPr>
      <w:r w:rsidRPr="0054792E">
        <w:t xml:space="preserve">         </w:t>
      </w:r>
      <w:r w:rsidRPr="0054792E">
        <w:sym w:font="Wingdings" w:char="F0E2"/>
      </w:r>
      <w:r w:rsidRPr="0054792E">
        <w:t xml:space="preserve"> </w:t>
      </w:r>
      <w:r w:rsidRPr="00FB573A">
        <w:rPr>
          <w:color w:val="7F7F7F" w:themeColor="text1" w:themeTint="80"/>
          <w:sz w:val="16"/>
          <w:szCs w:val="16"/>
        </w:rPr>
        <w:t>(</w:t>
      </w:r>
      <w:r>
        <w:rPr>
          <w:color w:val="7F7F7F" w:themeColor="text1" w:themeTint="80"/>
          <w:sz w:val="16"/>
          <w:szCs w:val="16"/>
        </w:rPr>
        <w:t xml:space="preserve">inner </w:t>
      </w:r>
      <w:r w:rsidRPr="00FB573A">
        <w:rPr>
          <w:color w:val="7F7F7F" w:themeColor="text1" w:themeTint="80"/>
          <w:sz w:val="16"/>
          <w:szCs w:val="16"/>
        </w:rPr>
        <w:t>join)</w:t>
      </w:r>
      <w:r w:rsidRPr="0054792E" w:rsidDel="000B25C9">
        <w:rPr>
          <w:color w:val="7F7F7F" w:themeColor="text1" w:themeTint="80"/>
          <w:sz w:val="16"/>
          <w:szCs w:val="16"/>
        </w:rPr>
        <w:t xml:space="preserve"> </w:t>
      </w:r>
    </w:p>
    <w:p w14:paraId="706054A7" w14:textId="77777777" w:rsidR="008B642A" w:rsidRPr="0054792E" w:rsidRDefault="008B642A" w:rsidP="008B642A">
      <w:pPr>
        <w:pStyle w:val="Standaardinspringing"/>
        <w:ind w:left="0" w:firstLine="0"/>
      </w:pPr>
      <w:r>
        <w:t>HSEL</w:t>
      </w:r>
      <w:r w:rsidRPr="0054792E">
        <w:t>_RN330BOP</w:t>
      </w:r>
    </w:p>
    <w:p w14:paraId="3A9C6FD2" w14:textId="77777777" w:rsidR="008B642A" w:rsidRPr="00AE0711" w:rsidRDefault="008B642A" w:rsidP="008B642A">
      <w:pPr>
        <w:pStyle w:val="Standaardinspringing"/>
        <w:ind w:left="0" w:firstLine="0"/>
      </w:pPr>
      <w:r w:rsidRPr="00AE0711">
        <w:t xml:space="preserve">         </w:t>
      </w:r>
      <w:r w:rsidRPr="00AE0711">
        <w:sym w:font="Wingdings" w:char="F0E2"/>
      </w:r>
      <w:r w:rsidRPr="00AE0711">
        <w:t xml:space="preserve"> </w:t>
      </w:r>
      <w:r w:rsidRPr="00FB573A">
        <w:rPr>
          <w:color w:val="7F7F7F" w:themeColor="text1" w:themeTint="80"/>
          <w:sz w:val="16"/>
          <w:szCs w:val="16"/>
        </w:rPr>
        <w:t>(</w:t>
      </w:r>
      <w:r>
        <w:rPr>
          <w:color w:val="7F7F7F" w:themeColor="text1" w:themeTint="80"/>
          <w:sz w:val="16"/>
          <w:szCs w:val="16"/>
        </w:rPr>
        <w:t xml:space="preserve">inner </w:t>
      </w:r>
      <w:r w:rsidRPr="00FB573A">
        <w:rPr>
          <w:color w:val="7F7F7F" w:themeColor="text1" w:themeTint="80"/>
          <w:sz w:val="16"/>
          <w:szCs w:val="16"/>
        </w:rPr>
        <w:t>join)</w:t>
      </w:r>
    </w:p>
    <w:p w14:paraId="1E7AAD86" w14:textId="77777777" w:rsidR="008B642A" w:rsidRDefault="008B642A" w:rsidP="008B642A">
      <w:pPr>
        <w:pStyle w:val="Standaardinspringing"/>
        <w:ind w:left="0" w:firstLine="0"/>
      </w:pPr>
      <w:r w:rsidRPr="00E844F8">
        <w:t>H_FIN_</w:t>
      </w:r>
      <w:r>
        <w:t xml:space="preserve">MELDING </w:t>
      </w:r>
    </w:p>
    <w:p w14:paraId="635FA62C" w14:textId="77777777" w:rsidR="008B642A" w:rsidRPr="0054792E" w:rsidRDefault="008B642A" w:rsidP="008B642A"/>
    <w:p w14:paraId="6776E489" w14:textId="77777777" w:rsidR="008B642A" w:rsidRPr="00D5662A" w:rsidRDefault="008B642A" w:rsidP="008B642A">
      <w:r w:rsidRPr="00D5662A">
        <w:rPr>
          <w:b/>
        </w:rPr>
        <w:t>Kolommen en condities:</w:t>
      </w:r>
    </w:p>
    <w:tbl>
      <w:tblPr>
        <w:tblW w:w="9609" w:type="dxa"/>
        <w:tblLayout w:type="fixed"/>
        <w:tblCellMar>
          <w:left w:w="70" w:type="dxa"/>
          <w:right w:w="70" w:type="dxa"/>
        </w:tblCellMar>
        <w:tblLook w:val="0000" w:firstRow="0" w:lastRow="0" w:firstColumn="0" w:lastColumn="0" w:noHBand="0" w:noVBand="0"/>
      </w:tblPr>
      <w:tblGrid>
        <w:gridCol w:w="3823"/>
        <w:gridCol w:w="425"/>
        <w:gridCol w:w="5361"/>
      </w:tblGrid>
      <w:tr w:rsidR="008B642A" w:rsidRPr="000F65E6" w14:paraId="63508F93" w14:textId="77777777" w:rsidTr="00A02C7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72A53F4" w14:textId="77777777" w:rsidR="008B642A" w:rsidRDefault="008B642A" w:rsidP="00A02C76">
            <w:pPr>
              <w:rPr>
                <w:b/>
                <w:sz w:val="16"/>
                <w:szCs w:val="16"/>
              </w:rPr>
            </w:pPr>
            <w:r>
              <w:rPr>
                <w:b/>
                <w:sz w:val="16"/>
                <w:szCs w:val="16"/>
              </w:rPr>
              <w:t xml:space="preserve">HSEL_RN310REK </w:t>
            </w:r>
            <w:r w:rsidRPr="000F65E6">
              <w:rPr>
                <w:b/>
                <w:sz w:val="16"/>
                <w:szCs w:val="16"/>
              </w:rPr>
              <w:t xml:space="preserve"> (alias: R</w:t>
            </w:r>
            <w:r>
              <w:rPr>
                <w:b/>
                <w:sz w:val="16"/>
                <w:szCs w:val="16"/>
              </w:rPr>
              <w:t>1</w:t>
            </w:r>
            <w:r w:rsidRPr="000F65E6">
              <w:rPr>
                <w:b/>
                <w:sz w:val="16"/>
                <w:szCs w:val="16"/>
              </w:rPr>
              <w:t>)</w:t>
            </w:r>
          </w:p>
          <w:p w14:paraId="0DE39EF8" w14:textId="77777777" w:rsidR="008B642A" w:rsidRPr="000F65E6" w:rsidRDefault="008B642A" w:rsidP="00A02C76">
            <w:pP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0565613" w14:textId="77777777" w:rsidR="008B642A" w:rsidRPr="000F65E6" w:rsidRDefault="008B642A" w:rsidP="00A02C76">
            <w:pPr>
              <w:ind w:right="-70"/>
              <w:rPr>
                <w:rFonts w:cs="Arial"/>
                <w:sz w:val="16"/>
                <w:szCs w:val="16"/>
              </w:rPr>
            </w:pPr>
            <w:r w:rsidRPr="000F65E6">
              <w:rPr>
                <w:b/>
                <w:sz w:val="16"/>
                <w:szCs w:val="16"/>
              </w:rPr>
              <w:t>Sel</w:t>
            </w:r>
          </w:p>
        </w:tc>
        <w:tc>
          <w:tcPr>
            <w:tcW w:w="536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B3109C5" w14:textId="77777777" w:rsidR="008B642A" w:rsidRPr="000F65E6" w:rsidRDefault="008B642A" w:rsidP="00A02C76">
            <w:pPr>
              <w:rPr>
                <w:rFonts w:cs="Arial"/>
                <w:sz w:val="16"/>
                <w:szCs w:val="16"/>
              </w:rPr>
            </w:pPr>
            <w:r w:rsidRPr="000F65E6">
              <w:rPr>
                <w:b/>
                <w:sz w:val="16"/>
                <w:szCs w:val="16"/>
              </w:rPr>
              <w:t>Conditie</w:t>
            </w:r>
          </w:p>
        </w:tc>
      </w:tr>
      <w:tr w:rsidR="008B642A" w:rsidRPr="000F65E6" w14:paraId="75A67F05" w14:textId="77777777" w:rsidTr="00A02C7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4A0DF68" w14:textId="77777777" w:rsidR="008B642A" w:rsidRPr="000F65E6" w:rsidRDefault="008B642A" w:rsidP="00A02C76">
            <w:pPr>
              <w:rPr>
                <w:rFonts w:cs="Arial"/>
                <w:sz w:val="16"/>
                <w:szCs w:val="16"/>
              </w:rPr>
            </w:pPr>
            <w:r w:rsidRPr="000F65E6">
              <w:rPr>
                <w:rFonts w:cs="Arial"/>
                <w:snapToGrid w:val="0"/>
                <w:color w:val="000000"/>
                <w:sz w:val="16"/>
                <w:szCs w:val="16"/>
              </w:rPr>
              <w:t>RECORDBRON_NAAM</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AA76CED" w14:textId="77777777" w:rsidR="008B642A" w:rsidRPr="000F65E6" w:rsidRDefault="008B642A" w:rsidP="00A02C76">
            <w:pPr>
              <w:ind w:right="-70"/>
              <w:rPr>
                <w:rFonts w:cs="Arial"/>
                <w:sz w:val="16"/>
                <w:szCs w:val="16"/>
              </w:rPr>
            </w:pPr>
            <w:r w:rsidRPr="000F65E6">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140A9944" w14:textId="77777777" w:rsidR="008B642A" w:rsidRPr="000F65E6" w:rsidRDefault="008B642A" w:rsidP="00A02C76">
            <w:pPr>
              <w:rPr>
                <w:rFonts w:cs="Arial"/>
                <w:sz w:val="16"/>
                <w:szCs w:val="16"/>
              </w:rPr>
            </w:pPr>
          </w:p>
        </w:tc>
      </w:tr>
      <w:tr w:rsidR="008B642A" w:rsidRPr="000F65E6" w14:paraId="39C05E09" w14:textId="77777777" w:rsidTr="00A02C7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F63E14C" w14:textId="77777777" w:rsidR="008B642A" w:rsidRPr="000F65E6" w:rsidRDefault="008B642A" w:rsidP="00A02C76">
            <w:pPr>
              <w:rPr>
                <w:rFonts w:cs="Arial"/>
                <w:sz w:val="16"/>
                <w:szCs w:val="16"/>
              </w:rPr>
            </w:pPr>
            <w:r w:rsidRPr="000F65E6">
              <w:rPr>
                <w:rFonts w:cs="Arial"/>
                <w:sz w:val="16"/>
                <w:szCs w:val="16"/>
              </w:rPr>
              <w:t>RN310INDVERWERKING</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5C6EB77" w14:textId="77777777" w:rsidR="008B642A" w:rsidRPr="000F65E6" w:rsidRDefault="008B642A" w:rsidP="00A02C76">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3B43F951" w14:textId="77777777" w:rsidR="008B642A" w:rsidRPr="000F65E6" w:rsidRDefault="008B642A" w:rsidP="00A02C76">
            <w:pPr>
              <w:rPr>
                <w:rFonts w:cs="Arial"/>
                <w:sz w:val="16"/>
                <w:szCs w:val="16"/>
              </w:rPr>
            </w:pPr>
          </w:p>
        </w:tc>
      </w:tr>
      <w:tr w:rsidR="008B642A" w:rsidRPr="000F65E6" w14:paraId="0147CE97" w14:textId="77777777" w:rsidTr="00A02C7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3E44F4C" w14:textId="77777777" w:rsidR="008B642A" w:rsidRPr="000F65E6" w:rsidRDefault="008B642A" w:rsidP="00A02C76">
            <w:pPr>
              <w:rPr>
                <w:rFonts w:cs="Arial"/>
                <w:snapToGrid w:val="0"/>
                <w:sz w:val="16"/>
                <w:szCs w:val="16"/>
              </w:rPr>
            </w:pPr>
            <w:r w:rsidRPr="000F65E6">
              <w:rPr>
                <w:rFonts w:cs="Arial"/>
                <w:sz w:val="16"/>
                <w:szCs w:val="16"/>
              </w:rPr>
              <w:t>RN310RSINBRN</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8C2C9CA" w14:textId="77777777" w:rsidR="008B642A" w:rsidRPr="000F65E6" w:rsidRDefault="008B642A" w:rsidP="00A02C76">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33C4002F" w14:textId="77777777" w:rsidR="008B642A" w:rsidRPr="000F65E6" w:rsidRDefault="008B642A" w:rsidP="00A02C76">
            <w:pPr>
              <w:rPr>
                <w:rFonts w:cs="Arial"/>
                <w:sz w:val="16"/>
                <w:szCs w:val="16"/>
              </w:rPr>
            </w:pPr>
          </w:p>
        </w:tc>
      </w:tr>
      <w:tr w:rsidR="008B642A" w:rsidRPr="000F65E6" w14:paraId="65DD6FFD" w14:textId="77777777" w:rsidTr="00A02C76">
        <w:trPr>
          <w:cantSplit/>
          <w:trHeight w:val="195"/>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ACD1D38" w14:textId="77777777" w:rsidR="008B642A" w:rsidRPr="000F65E6" w:rsidRDefault="008B642A" w:rsidP="00A02C76">
            <w:pPr>
              <w:rPr>
                <w:b/>
                <w:sz w:val="16"/>
                <w:szCs w:val="16"/>
              </w:rPr>
            </w:pPr>
            <w:r w:rsidRPr="000F65E6">
              <w:rPr>
                <w:rFonts w:cs="Arial"/>
                <w:sz w:val="16"/>
                <w:szCs w:val="16"/>
              </w:rPr>
              <w:t>RN310VALUTAJAAR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9E6C72F" w14:textId="77777777" w:rsidR="008B642A" w:rsidRPr="000F65E6" w:rsidRDefault="008B642A" w:rsidP="00A02C76">
            <w:pPr>
              <w:ind w:right="-70"/>
              <w:rPr>
                <w:b/>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55743336" w14:textId="77777777" w:rsidR="008B642A" w:rsidRPr="000F65E6" w:rsidRDefault="008B642A" w:rsidP="00A02C76">
            <w:pPr>
              <w:rPr>
                <w:b/>
                <w:sz w:val="16"/>
                <w:szCs w:val="16"/>
              </w:rPr>
            </w:pPr>
          </w:p>
        </w:tc>
      </w:tr>
      <w:tr w:rsidR="008B642A" w:rsidRPr="000F65E6" w14:paraId="39BBA886" w14:textId="77777777" w:rsidTr="00A02C7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B1E20C9" w14:textId="77777777" w:rsidR="008B642A" w:rsidRPr="000F65E6" w:rsidRDefault="008B642A" w:rsidP="00A02C76">
            <w:pPr>
              <w:rPr>
                <w:rFonts w:cs="Arial"/>
                <w:sz w:val="16"/>
                <w:szCs w:val="16"/>
              </w:rPr>
            </w:pPr>
            <w:r w:rsidRPr="000F65E6">
              <w:rPr>
                <w:rFonts w:cs="Arial"/>
                <w:snapToGrid w:val="0"/>
                <w:sz w:val="16"/>
                <w:szCs w:val="16"/>
              </w:rPr>
              <w:t>RN310PRODUCTID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DDCC417" w14:textId="77777777" w:rsidR="008B642A" w:rsidRPr="000F65E6" w:rsidRDefault="008B642A" w:rsidP="00A02C76">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295B96F9" w14:textId="77777777" w:rsidR="008B642A" w:rsidRPr="000F65E6" w:rsidRDefault="008B642A" w:rsidP="00A02C76">
            <w:pPr>
              <w:rPr>
                <w:rFonts w:cs="Arial"/>
                <w:sz w:val="16"/>
                <w:szCs w:val="16"/>
              </w:rPr>
            </w:pPr>
          </w:p>
        </w:tc>
      </w:tr>
      <w:tr w:rsidR="008B642A" w:rsidRPr="000F65E6" w14:paraId="26A1CEDB" w14:textId="77777777" w:rsidTr="00A02C7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F3CDCE4" w14:textId="77777777" w:rsidR="008B642A" w:rsidRPr="000F65E6" w:rsidRDefault="008B642A" w:rsidP="00A02C76">
            <w:pPr>
              <w:rPr>
                <w:snapToGrid w:val="0"/>
                <w:color w:val="000000"/>
                <w:sz w:val="16"/>
                <w:szCs w:val="16"/>
                <w:highlight w:val="yellow"/>
              </w:rPr>
            </w:pPr>
            <w:r w:rsidRPr="000F65E6">
              <w:rPr>
                <w:rFonts w:cs="Arial"/>
                <w:snapToGrid w:val="0"/>
                <w:sz w:val="16"/>
                <w:szCs w:val="16"/>
              </w:rPr>
              <w:t>RN310REKENINGNR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CF30A39" w14:textId="77777777" w:rsidR="008B642A" w:rsidRPr="000F65E6" w:rsidRDefault="008B642A" w:rsidP="00A02C76">
            <w:pPr>
              <w:ind w:right="-70"/>
              <w:rPr>
                <w:rFonts w:cs="Arial"/>
                <w:sz w:val="16"/>
                <w:szCs w:val="16"/>
                <w:highlight w:val="yellow"/>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2DBD5B1" w14:textId="77777777" w:rsidR="008B642A" w:rsidRPr="000F65E6" w:rsidRDefault="008B642A" w:rsidP="00A02C76">
            <w:pPr>
              <w:rPr>
                <w:rFonts w:cs="Arial"/>
                <w:sz w:val="16"/>
                <w:szCs w:val="16"/>
                <w:highlight w:val="yellow"/>
              </w:rPr>
            </w:pPr>
          </w:p>
        </w:tc>
      </w:tr>
      <w:tr w:rsidR="008B642A" w:rsidRPr="000F65E6" w14:paraId="12926D9E" w14:textId="77777777" w:rsidTr="00A02C7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8895C16" w14:textId="77777777" w:rsidR="008B642A" w:rsidRPr="000F65E6" w:rsidRDefault="008B642A" w:rsidP="00A02C76">
            <w:pPr>
              <w:rPr>
                <w:rFonts w:cs="Arial"/>
                <w:snapToGrid w:val="0"/>
                <w:sz w:val="16"/>
                <w:szCs w:val="16"/>
              </w:rPr>
            </w:pPr>
            <w:r>
              <w:rPr>
                <w:rFonts w:cs="Arial"/>
                <w:snapToGrid w:val="0"/>
                <w:sz w:val="16"/>
                <w:szCs w:val="16"/>
              </w:rPr>
              <w:t>RN310SOORTBESTAND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89E7822" w14:textId="77777777" w:rsidR="008B642A" w:rsidRPr="000F65E6" w:rsidRDefault="008B642A" w:rsidP="00A02C76">
            <w:pPr>
              <w:ind w:right="-70"/>
              <w:rPr>
                <w:rFonts w:cs="Arial"/>
                <w:sz w:val="16"/>
                <w:szCs w:val="16"/>
                <w:highlight w:val="yellow"/>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32737669" w14:textId="77777777" w:rsidR="008B642A" w:rsidRPr="000F65E6" w:rsidRDefault="008B642A" w:rsidP="00A02C76">
            <w:pPr>
              <w:rPr>
                <w:rFonts w:cs="Arial"/>
                <w:sz w:val="16"/>
                <w:szCs w:val="16"/>
                <w:highlight w:val="yellow"/>
              </w:rPr>
            </w:pPr>
          </w:p>
        </w:tc>
      </w:tr>
      <w:tr w:rsidR="008B642A" w:rsidRPr="000F65E6" w14:paraId="20A7E112" w14:textId="77777777" w:rsidTr="00A02C7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16840737" w14:textId="77777777" w:rsidR="008B642A" w:rsidRPr="000F65E6" w:rsidRDefault="008B642A" w:rsidP="00A02C76">
            <w:pPr>
              <w:rPr>
                <w:snapToGrid w:val="0"/>
                <w:color w:val="000000"/>
                <w:sz w:val="16"/>
                <w:szCs w:val="16"/>
                <w:highlight w:val="yellow"/>
              </w:rPr>
            </w:pPr>
            <w:r w:rsidRPr="006022AC">
              <w:rPr>
                <w:rFonts w:cs="Arial"/>
                <w:snapToGrid w:val="0"/>
                <w:sz w:val="16"/>
                <w:szCs w:val="16"/>
              </w:rPr>
              <w:t>RN310DATTYDREG</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2158106" w14:textId="77777777" w:rsidR="008B642A" w:rsidRPr="000F65E6" w:rsidRDefault="008B642A" w:rsidP="00A02C76">
            <w:pPr>
              <w:ind w:right="-70"/>
              <w:rPr>
                <w:rFonts w:cs="Arial"/>
                <w:sz w:val="16"/>
                <w:szCs w:val="16"/>
                <w:highlight w:val="yellow"/>
              </w:rPr>
            </w:pPr>
            <w:r w:rsidRPr="000F65E6">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E03BE49" w14:textId="77777777" w:rsidR="008B642A" w:rsidRPr="000F65E6" w:rsidRDefault="008B642A" w:rsidP="00A02C76">
            <w:pPr>
              <w:rPr>
                <w:rFonts w:cs="Arial"/>
                <w:sz w:val="16"/>
                <w:szCs w:val="16"/>
                <w:highlight w:val="yellow"/>
              </w:rPr>
            </w:pPr>
          </w:p>
        </w:tc>
      </w:tr>
      <w:tr w:rsidR="008B642A" w:rsidRPr="000F65E6" w14:paraId="6E99610C" w14:textId="77777777" w:rsidTr="00A02C7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3722E67" w14:textId="77777777" w:rsidR="008B642A" w:rsidRDefault="008B642A" w:rsidP="00A02C76">
            <w:pPr>
              <w:rPr>
                <w:b/>
                <w:sz w:val="16"/>
                <w:szCs w:val="16"/>
              </w:rPr>
            </w:pPr>
            <w:r>
              <w:rPr>
                <w:b/>
                <w:sz w:val="16"/>
                <w:szCs w:val="16"/>
              </w:rPr>
              <w:t>HSEL</w:t>
            </w:r>
            <w:r w:rsidRPr="000F65E6">
              <w:rPr>
                <w:b/>
                <w:sz w:val="16"/>
                <w:szCs w:val="16"/>
              </w:rPr>
              <w:t>_RN330BOP (alias: R2)</w:t>
            </w:r>
          </w:p>
          <w:p w14:paraId="2E6B0E78" w14:textId="77777777" w:rsidR="008B642A" w:rsidRPr="000F65E6" w:rsidRDefault="008B642A" w:rsidP="00A02C76">
            <w:pPr>
              <w:rPr>
                <w:snapToGrid w:val="0"/>
                <w:color w:val="000000"/>
                <w:sz w:val="16"/>
                <w:szCs w:val="16"/>
                <w:highlight w:val="yellow"/>
              </w:rPr>
            </w:pPr>
          </w:p>
        </w:tc>
        <w:tc>
          <w:tcPr>
            <w:tcW w:w="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C16DE65" w14:textId="77777777" w:rsidR="008B642A" w:rsidRPr="000F65E6" w:rsidRDefault="008B642A" w:rsidP="00A02C76">
            <w:pPr>
              <w:ind w:right="-70"/>
              <w:rPr>
                <w:rFonts w:cs="Arial"/>
                <w:sz w:val="16"/>
                <w:szCs w:val="16"/>
                <w:highlight w:val="yellow"/>
              </w:rPr>
            </w:pPr>
            <w:r w:rsidRPr="000F65E6">
              <w:rPr>
                <w:b/>
                <w:sz w:val="16"/>
                <w:szCs w:val="16"/>
              </w:rPr>
              <w:t>Sel</w:t>
            </w:r>
          </w:p>
        </w:tc>
        <w:tc>
          <w:tcPr>
            <w:tcW w:w="536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45EA97F" w14:textId="77777777" w:rsidR="008B642A" w:rsidRPr="000F65E6" w:rsidRDefault="008B642A" w:rsidP="00A02C76">
            <w:pPr>
              <w:rPr>
                <w:rFonts w:cs="Arial"/>
                <w:sz w:val="16"/>
                <w:szCs w:val="16"/>
                <w:highlight w:val="yellow"/>
              </w:rPr>
            </w:pPr>
            <w:r w:rsidRPr="000F65E6">
              <w:rPr>
                <w:b/>
                <w:sz w:val="16"/>
                <w:szCs w:val="16"/>
              </w:rPr>
              <w:t>Conditie</w:t>
            </w:r>
          </w:p>
        </w:tc>
      </w:tr>
      <w:tr w:rsidR="008B642A" w:rsidRPr="000F65E6" w14:paraId="577D554D" w14:textId="77777777" w:rsidTr="00A02C7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D2D0991" w14:textId="77777777" w:rsidR="008B642A" w:rsidRPr="000F65E6" w:rsidRDefault="008B642A" w:rsidP="00A02C76">
            <w:pPr>
              <w:rPr>
                <w:snapToGrid w:val="0"/>
                <w:color w:val="000000"/>
                <w:sz w:val="16"/>
                <w:szCs w:val="16"/>
                <w:highlight w:val="yellow"/>
              </w:rPr>
            </w:pPr>
            <w:r w:rsidRPr="000F65E6">
              <w:rPr>
                <w:rFonts w:cs="Arial"/>
                <w:sz w:val="16"/>
                <w:szCs w:val="16"/>
              </w:rPr>
              <w:t xml:space="preserve"> RN330REKID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3D4AB10" w14:textId="77777777" w:rsidR="008B642A" w:rsidRPr="000F65E6" w:rsidRDefault="008B642A" w:rsidP="00A02C76">
            <w:pPr>
              <w:ind w:right="-70"/>
              <w:rPr>
                <w:rFonts w:cs="Arial"/>
                <w:sz w:val="16"/>
                <w:szCs w:val="16"/>
                <w:highlight w:val="yellow"/>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0B33ECE" w14:textId="77777777" w:rsidR="008B642A" w:rsidRPr="000F65E6" w:rsidRDefault="008B642A" w:rsidP="00A02C76">
            <w:pPr>
              <w:rPr>
                <w:rFonts w:cs="Arial"/>
                <w:sz w:val="16"/>
                <w:szCs w:val="16"/>
                <w:highlight w:val="yellow"/>
              </w:rPr>
            </w:pPr>
            <w:r w:rsidRPr="000F65E6">
              <w:rPr>
                <w:sz w:val="16"/>
                <w:szCs w:val="16"/>
              </w:rPr>
              <w:t>= R1.</w:t>
            </w:r>
            <w:r w:rsidRPr="000F65E6">
              <w:rPr>
                <w:rFonts w:cs="Arial"/>
                <w:sz w:val="16"/>
                <w:szCs w:val="16"/>
              </w:rPr>
              <w:t xml:space="preserve"> RN310REKID</w:t>
            </w:r>
          </w:p>
        </w:tc>
      </w:tr>
      <w:tr w:rsidR="008B642A" w:rsidRPr="000F65E6" w14:paraId="27AD063F" w14:textId="77777777" w:rsidTr="00A02C7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E3E5D76" w14:textId="77777777" w:rsidR="008B642A" w:rsidRPr="000F65E6" w:rsidRDefault="008B642A" w:rsidP="00A02C76">
            <w:pPr>
              <w:rPr>
                <w:snapToGrid w:val="0"/>
                <w:color w:val="000000"/>
                <w:sz w:val="16"/>
                <w:szCs w:val="16"/>
                <w:highlight w:val="yellow"/>
              </w:rPr>
            </w:pPr>
            <w:r w:rsidRPr="000F65E6">
              <w:rPr>
                <w:rFonts w:cs="Arial"/>
                <w:sz w:val="16"/>
                <w:szCs w:val="16"/>
              </w:rPr>
              <w:t>RN330BEDRTYPE</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99466B0" w14:textId="77777777" w:rsidR="008B642A" w:rsidRPr="000F65E6" w:rsidRDefault="008B642A" w:rsidP="00A02C76">
            <w:pPr>
              <w:ind w:right="-70"/>
              <w:rPr>
                <w:rFonts w:cs="Arial"/>
                <w:sz w:val="16"/>
                <w:szCs w:val="16"/>
                <w:highlight w:val="yellow"/>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0D343A4B" w14:textId="77777777" w:rsidR="008B642A" w:rsidRPr="000F65E6" w:rsidRDefault="008B642A" w:rsidP="00A02C76">
            <w:pPr>
              <w:rPr>
                <w:rFonts w:cs="Arial"/>
                <w:sz w:val="16"/>
                <w:szCs w:val="16"/>
                <w:highlight w:val="yellow"/>
              </w:rPr>
            </w:pPr>
            <w:r w:rsidRPr="000F65E6">
              <w:rPr>
                <w:rFonts w:cs="Arial"/>
                <w:sz w:val="16"/>
                <w:szCs w:val="16"/>
              </w:rPr>
              <w:t>= “</w:t>
            </w:r>
            <w:r>
              <w:rPr>
                <w:rFonts w:cs="Arial"/>
                <w:sz w:val="16"/>
                <w:szCs w:val="16"/>
              </w:rPr>
              <w:t>G</w:t>
            </w:r>
            <w:r w:rsidRPr="000F65E6">
              <w:rPr>
                <w:rFonts w:cs="Arial"/>
                <w:sz w:val="16"/>
                <w:szCs w:val="16"/>
              </w:rPr>
              <w:t>”</w:t>
            </w:r>
          </w:p>
        </w:tc>
      </w:tr>
      <w:tr w:rsidR="008B642A" w:rsidRPr="000F65E6" w14:paraId="63D38113" w14:textId="77777777" w:rsidTr="00A02C7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3D55ECD" w14:textId="77777777" w:rsidR="008B642A" w:rsidRPr="000F65E6" w:rsidRDefault="008B642A" w:rsidP="00A02C76">
            <w:pPr>
              <w:rPr>
                <w:b/>
                <w:snapToGrid w:val="0"/>
                <w:color w:val="000000"/>
                <w:sz w:val="16"/>
                <w:szCs w:val="16"/>
              </w:rPr>
            </w:pPr>
            <w:r w:rsidRPr="000F65E6">
              <w:rPr>
                <w:rFonts w:cs="Arial"/>
                <w:snapToGrid w:val="0"/>
                <w:color w:val="000000"/>
                <w:sz w:val="16"/>
                <w:szCs w:val="16"/>
              </w:rPr>
              <w:t>RN330VALUTA</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BA2B5FE" w14:textId="77777777" w:rsidR="008B642A" w:rsidRPr="000F65E6" w:rsidRDefault="008B642A" w:rsidP="00A02C76">
            <w:pPr>
              <w:ind w:right="-70"/>
              <w:rPr>
                <w:rFonts w:cs="Arial"/>
                <w:b/>
                <w:sz w:val="16"/>
                <w:szCs w:val="16"/>
              </w:rPr>
            </w:pPr>
            <w:r w:rsidRPr="000F65E6">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4C2C8ABE" w14:textId="77777777" w:rsidR="008B642A" w:rsidRPr="000F65E6" w:rsidRDefault="008B642A" w:rsidP="00A02C76">
            <w:pPr>
              <w:rPr>
                <w:rFonts w:cs="Arial"/>
                <w:b/>
                <w:sz w:val="16"/>
                <w:szCs w:val="16"/>
              </w:rPr>
            </w:pPr>
          </w:p>
        </w:tc>
      </w:tr>
      <w:tr w:rsidR="008B642A" w:rsidRPr="000F65E6" w14:paraId="2E84C345" w14:textId="77777777" w:rsidTr="00A02C7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440B9EE1" w14:textId="77777777" w:rsidR="008B642A" w:rsidRPr="000F65E6" w:rsidRDefault="008B642A" w:rsidP="00A02C76">
            <w:pPr>
              <w:rPr>
                <w:snapToGrid w:val="0"/>
                <w:color w:val="000000"/>
                <w:sz w:val="16"/>
                <w:szCs w:val="16"/>
              </w:rPr>
            </w:pPr>
            <w:r w:rsidRPr="000F65E6">
              <w:rPr>
                <w:rFonts w:cs="Arial"/>
                <w:sz w:val="16"/>
                <w:szCs w:val="16"/>
              </w:rPr>
              <w:t>RN330BDRHOOGTE</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CDAE393" w14:textId="77777777" w:rsidR="008B642A" w:rsidRPr="000F65E6" w:rsidRDefault="008B642A" w:rsidP="00A02C76">
            <w:pPr>
              <w:ind w:right="-70"/>
              <w:rPr>
                <w:rFonts w:cs="Arial"/>
                <w:sz w:val="16"/>
                <w:szCs w:val="16"/>
              </w:rPr>
            </w:pPr>
            <w:r w:rsidRPr="000F65E6">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44593CF8" w14:textId="77777777" w:rsidR="008B642A" w:rsidRPr="000F65E6" w:rsidRDefault="008B642A" w:rsidP="00A02C76">
            <w:pPr>
              <w:rPr>
                <w:rFonts w:cs="Arial"/>
                <w:sz w:val="16"/>
                <w:szCs w:val="16"/>
              </w:rPr>
            </w:pPr>
          </w:p>
        </w:tc>
      </w:tr>
      <w:tr w:rsidR="008B642A" w:rsidRPr="000F65E6" w14:paraId="079D0C8A" w14:textId="77777777" w:rsidTr="00A02C7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6440B5A" w14:textId="77777777" w:rsidR="008B642A" w:rsidRPr="000F65E6" w:rsidRDefault="008B642A" w:rsidP="00A02C76">
            <w:pPr>
              <w:rPr>
                <w:snapToGrid w:val="0"/>
                <w:color w:val="000000"/>
                <w:sz w:val="16"/>
                <w:szCs w:val="16"/>
              </w:rPr>
            </w:pPr>
            <w:r w:rsidRPr="000F65E6">
              <w:rPr>
                <w:rFonts w:cs="Arial"/>
                <w:sz w:val="16"/>
                <w:szCs w:val="16"/>
              </w:rPr>
              <w:t>RN330BDRHOOGTEEUR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B745B00" w14:textId="77777777" w:rsidR="008B642A" w:rsidRPr="000F65E6" w:rsidRDefault="008B642A" w:rsidP="00A02C76">
            <w:pPr>
              <w:ind w:right="-70"/>
              <w:rPr>
                <w:rFonts w:cs="Arial"/>
                <w:sz w:val="16"/>
                <w:szCs w:val="16"/>
              </w:rPr>
            </w:pPr>
            <w:r w:rsidRPr="000F65E6">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9D41100" w14:textId="77777777" w:rsidR="008B642A" w:rsidRPr="000F65E6" w:rsidRDefault="008B642A" w:rsidP="00A02C76">
            <w:pPr>
              <w:rPr>
                <w:rFonts w:cs="Arial"/>
                <w:sz w:val="16"/>
                <w:szCs w:val="16"/>
              </w:rPr>
            </w:pPr>
          </w:p>
        </w:tc>
      </w:tr>
      <w:tr w:rsidR="008B642A" w:rsidRPr="000F65E6" w14:paraId="6B675544" w14:textId="77777777" w:rsidTr="00A02C7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EF6ADF3" w14:textId="77777777" w:rsidR="008B642A" w:rsidRPr="000F65E6" w:rsidRDefault="008B642A" w:rsidP="00A02C76">
            <w:pPr>
              <w:rPr>
                <w:snapToGrid w:val="0"/>
                <w:color w:val="000000"/>
                <w:sz w:val="16"/>
                <w:szCs w:val="16"/>
              </w:rPr>
            </w:pPr>
            <w:r w:rsidRPr="000F65E6">
              <w:rPr>
                <w:rFonts w:cs="Arial"/>
                <w:sz w:val="16"/>
                <w:szCs w:val="16"/>
              </w:rPr>
              <w:t>RN330</w:t>
            </w:r>
            <w:r>
              <w:rPr>
                <w:rFonts w:cs="Arial"/>
                <w:sz w:val="16"/>
                <w:szCs w:val="16"/>
              </w:rPr>
              <w:t>DATUM</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87C165F" w14:textId="77777777" w:rsidR="008B642A" w:rsidRPr="000F65E6" w:rsidRDefault="008B642A" w:rsidP="00A02C76">
            <w:pPr>
              <w:ind w:right="-70"/>
              <w:rPr>
                <w:rFonts w:cs="Arial"/>
                <w:sz w:val="16"/>
                <w:szCs w:val="16"/>
              </w:rPr>
            </w:pPr>
            <w:r w:rsidRPr="000F65E6">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5B732535" w14:textId="77777777" w:rsidR="008B642A" w:rsidRPr="000F65E6" w:rsidRDefault="008B642A" w:rsidP="00A02C76">
            <w:pPr>
              <w:rPr>
                <w:rFonts w:cs="Arial"/>
                <w:sz w:val="16"/>
                <w:szCs w:val="16"/>
              </w:rPr>
            </w:pPr>
          </w:p>
        </w:tc>
      </w:tr>
      <w:tr w:rsidR="008B642A" w:rsidRPr="000F65E6" w14:paraId="37746600" w14:textId="77777777" w:rsidTr="00A02C7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63F0AEF" w14:textId="77777777" w:rsidR="008B642A" w:rsidRPr="000F65E6" w:rsidRDefault="008B642A" w:rsidP="00A02C76">
            <w:pPr>
              <w:rPr>
                <w:rFonts w:cs="Arial"/>
                <w:sz w:val="16"/>
                <w:szCs w:val="16"/>
              </w:rPr>
            </w:pPr>
            <w:r w:rsidRPr="000F65E6">
              <w:rPr>
                <w:rFonts w:cs="Arial"/>
                <w:snapToGrid w:val="0"/>
                <w:sz w:val="16"/>
                <w:szCs w:val="16"/>
              </w:rPr>
              <w:t>RN330REKID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B936F21" w14:textId="77777777" w:rsidR="008B642A" w:rsidRPr="000F65E6" w:rsidRDefault="008B642A" w:rsidP="00A02C76">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121B2C05" w14:textId="77777777" w:rsidR="008B642A" w:rsidRPr="000F65E6" w:rsidRDefault="008B642A" w:rsidP="00A02C76">
            <w:pPr>
              <w:rPr>
                <w:rFonts w:cs="Arial"/>
                <w:sz w:val="16"/>
                <w:szCs w:val="16"/>
              </w:rPr>
            </w:pPr>
          </w:p>
        </w:tc>
      </w:tr>
      <w:tr w:rsidR="008B642A" w:rsidRPr="000F65E6" w14:paraId="2022062D" w14:textId="77777777" w:rsidTr="00A02C76">
        <w:trPr>
          <w:cantSplit/>
          <w:trHeight w:val="432"/>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0779F1F5" w14:textId="77777777" w:rsidR="008B642A" w:rsidRPr="000F65E6" w:rsidRDefault="008B642A" w:rsidP="00A02C76">
            <w:pPr>
              <w:rPr>
                <w:b/>
                <w:sz w:val="16"/>
                <w:szCs w:val="16"/>
              </w:rPr>
            </w:pPr>
            <w:r w:rsidRPr="000F65E6">
              <w:rPr>
                <w:b/>
                <w:sz w:val="16"/>
                <w:szCs w:val="16"/>
              </w:rPr>
              <w:t>H_FIN_MELDING (alias: H1)</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6C440351" w14:textId="77777777" w:rsidR="008B642A" w:rsidRPr="000F65E6" w:rsidRDefault="008B642A" w:rsidP="00A02C76">
            <w:pPr>
              <w:ind w:right="-70"/>
              <w:rPr>
                <w:b/>
                <w:sz w:val="16"/>
                <w:szCs w:val="16"/>
              </w:rPr>
            </w:pPr>
            <w:r w:rsidRPr="000F65E6">
              <w:rPr>
                <w:b/>
                <w:sz w:val="16"/>
                <w:szCs w:val="16"/>
              </w:rPr>
              <w:t>Se</w:t>
            </w:r>
            <w:r>
              <w:rPr>
                <w:b/>
                <w:sz w:val="16"/>
                <w:szCs w:val="16"/>
              </w:rPr>
              <w:t>l</w:t>
            </w:r>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084026ED" w14:textId="77777777" w:rsidR="008B642A" w:rsidRPr="000F65E6" w:rsidRDefault="008B642A" w:rsidP="00A02C76">
            <w:pPr>
              <w:rPr>
                <w:b/>
                <w:sz w:val="16"/>
                <w:szCs w:val="16"/>
              </w:rPr>
            </w:pPr>
            <w:r w:rsidRPr="000F65E6">
              <w:rPr>
                <w:b/>
                <w:sz w:val="16"/>
                <w:szCs w:val="16"/>
              </w:rPr>
              <w:t>Conditie</w:t>
            </w:r>
          </w:p>
        </w:tc>
      </w:tr>
      <w:tr w:rsidR="008B642A" w:rsidRPr="000F65E6" w14:paraId="053FBBAA" w14:textId="77777777" w:rsidTr="00A02C7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5453A90A" w14:textId="77777777" w:rsidR="008B642A" w:rsidRPr="000F65E6" w:rsidRDefault="008B642A" w:rsidP="00A02C76">
            <w:pPr>
              <w:rPr>
                <w:rFonts w:cs="Arial"/>
                <w:sz w:val="16"/>
                <w:szCs w:val="16"/>
              </w:rPr>
            </w:pPr>
            <w:r w:rsidRPr="000F65E6">
              <w:rPr>
                <w:snapToGrid w:val="0"/>
                <w:color w:val="000000"/>
                <w:sz w:val="16"/>
                <w:szCs w:val="16"/>
              </w:rPr>
              <w:t>XAAB_SK</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888C36B" w14:textId="77777777" w:rsidR="008B642A" w:rsidRPr="000F65E6" w:rsidRDefault="008B642A" w:rsidP="00A02C76">
            <w:pPr>
              <w:ind w:right="-70"/>
              <w:rPr>
                <w:rFonts w:cs="Arial"/>
                <w:sz w:val="16"/>
                <w:szCs w:val="16"/>
              </w:rPr>
            </w:pPr>
            <w:r w:rsidRPr="000F65E6">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21BDB118" w14:textId="77777777" w:rsidR="008B642A" w:rsidRPr="000F65E6" w:rsidRDefault="008B642A" w:rsidP="00A02C76">
            <w:pPr>
              <w:rPr>
                <w:rFonts w:cs="Arial"/>
                <w:sz w:val="16"/>
                <w:szCs w:val="16"/>
              </w:rPr>
            </w:pPr>
          </w:p>
        </w:tc>
      </w:tr>
      <w:tr w:rsidR="008B642A" w:rsidRPr="000F65E6" w14:paraId="58295C20" w14:textId="77777777" w:rsidTr="00A02C7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90F2958" w14:textId="77777777" w:rsidR="008B642A" w:rsidRPr="000F65E6" w:rsidRDefault="008B642A" w:rsidP="00A02C76">
            <w:pPr>
              <w:rPr>
                <w:rFonts w:cs="Arial"/>
                <w:sz w:val="16"/>
                <w:szCs w:val="16"/>
              </w:rPr>
            </w:pPr>
            <w:r w:rsidRPr="000F65E6">
              <w:rPr>
                <w:rFonts w:cs="Arial"/>
                <w:snapToGrid w:val="0"/>
                <w:sz w:val="16"/>
                <w:szCs w:val="16"/>
              </w:rPr>
              <w:t>XAAB_RSIN</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5B204D6" w14:textId="77777777" w:rsidR="008B642A" w:rsidRPr="000F65E6" w:rsidRDefault="008B642A" w:rsidP="00A02C76">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297066ED" w14:textId="77777777" w:rsidR="008B642A" w:rsidRPr="000F65E6" w:rsidRDefault="008B642A" w:rsidP="00A02C76">
            <w:pPr>
              <w:rPr>
                <w:rFonts w:cs="Arial"/>
                <w:sz w:val="16"/>
                <w:szCs w:val="16"/>
              </w:rPr>
            </w:pPr>
            <w:r w:rsidRPr="000F65E6">
              <w:rPr>
                <w:rFonts w:cs="Arial"/>
                <w:snapToGrid w:val="0"/>
                <w:sz w:val="16"/>
                <w:szCs w:val="16"/>
              </w:rPr>
              <w:t>=R</w:t>
            </w:r>
            <w:r>
              <w:rPr>
                <w:rFonts w:cs="Arial"/>
                <w:snapToGrid w:val="0"/>
                <w:sz w:val="16"/>
                <w:szCs w:val="16"/>
              </w:rPr>
              <w:t>1</w:t>
            </w:r>
            <w:r w:rsidRPr="000F65E6">
              <w:rPr>
                <w:rFonts w:cs="Arial"/>
                <w:snapToGrid w:val="0"/>
                <w:sz w:val="16"/>
                <w:szCs w:val="16"/>
              </w:rPr>
              <w:t>.</w:t>
            </w:r>
            <w:r w:rsidRPr="000F65E6" w:rsidDel="000E0C0E">
              <w:rPr>
                <w:rFonts w:cs="Arial"/>
                <w:snapToGrid w:val="0"/>
                <w:sz w:val="16"/>
                <w:szCs w:val="16"/>
              </w:rPr>
              <w:t xml:space="preserve"> </w:t>
            </w:r>
            <w:r w:rsidRPr="000F65E6">
              <w:rPr>
                <w:rFonts w:cs="Arial"/>
                <w:snapToGrid w:val="0"/>
                <w:sz w:val="16"/>
                <w:szCs w:val="16"/>
              </w:rPr>
              <w:t>RN310RSINBRN</w:t>
            </w:r>
          </w:p>
        </w:tc>
      </w:tr>
      <w:tr w:rsidR="008B642A" w:rsidRPr="000F65E6" w14:paraId="44017ADA" w14:textId="77777777" w:rsidTr="00A02C7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45C02326" w14:textId="77777777" w:rsidR="008B642A" w:rsidRPr="000F65E6" w:rsidRDefault="008B642A" w:rsidP="00A02C76">
            <w:pPr>
              <w:rPr>
                <w:rFonts w:cs="Arial"/>
                <w:snapToGrid w:val="0"/>
                <w:sz w:val="16"/>
                <w:szCs w:val="16"/>
              </w:rPr>
            </w:pPr>
            <w:r w:rsidRPr="000F65E6">
              <w:rPr>
                <w:rFonts w:cs="Arial"/>
                <w:snapToGrid w:val="0"/>
                <w:sz w:val="16"/>
                <w:szCs w:val="16"/>
              </w:rPr>
              <w:t>XAAB_GEGEVENSTIJDVAK</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7113561" w14:textId="77777777" w:rsidR="008B642A" w:rsidRPr="000F65E6" w:rsidRDefault="008B642A" w:rsidP="00A02C76">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A39BC80" w14:textId="77777777" w:rsidR="008B642A" w:rsidRPr="000F65E6" w:rsidRDefault="008B642A" w:rsidP="00A02C76">
            <w:pPr>
              <w:rPr>
                <w:rFonts w:cs="Arial"/>
                <w:sz w:val="16"/>
                <w:szCs w:val="16"/>
              </w:rPr>
            </w:pPr>
            <w:r w:rsidRPr="000F65E6">
              <w:rPr>
                <w:rFonts w:cs="Arial"/>
                <w:snapToGrid w:val="0"/>
                <w:sz w:val="16"/>
                <w:szCs w:val="16"/>
              </w:rPr>
              <w:t>=R</w:t>
            </w:r>
            <w:r>
              <w:rPr>
                <w:rFonts w:cs="Arial"/>
                <w:snapToGrid w:val="0"/>
                <w:sz w:val="16"/>
                <w:szCs w:val="16"/>
              </w:rPr>
              <w:t>1</w:t>
            </w:r>
            <w:r w:rsidRPr="000F65E6">
              <w:rPr>
                <w:rFonts w:cs="Arial"/>
                <w:snapToGrid w:val="0"/>
                <w:sz w:val="16"/>
                <w:szCs w:val="16"/>
              </w:rPr>
              <w:t>.</w:t>
            </w:r>
            <w:r w:rsidRPr="000F65E6" w:rsidDel="000E0C0E">
              <w:rPr>
                <w:rFonts w:cs="Arial"/>
                <w:snapToGrid w:val="0"/>
                <w:sz w:val="16"/>
                <w:szCs w:val="16"/>
              </w:rPr>
              <w:t xml:space="preserve"> </w:t>
            </w:r>
            <w:r w:rsidRPr="000F65E6">
              <w:rPr>
                <w:rFonts w:cs="Arial"/>
                <w:snapToGrid w:val="0"/>
                <w:sz w:val="16"/>
                <w:szCs w:val="16"/>
              </w:rPr>
              <w:t>RN310VALUTAJAAR</w:t>
            </w:r>
          </w:p>
        </w:tc>
      </w:tr>
      <w:tr w:rsidR="008B642A" w:rsidRPr="000F65E6" w14:paraId="5BA99663" w14:textId="77777777" w:rsidTr="00A02C76">
        <w:trPr>
          <w:cantSplit/>
          <w:trHeight w:val="345"/>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7D2DCCF" w14:textId="77777777" w:rsidR="008B642A" w:rsidRPr="000F65E6" w:rsidRDefault="008B642A" w:rsidP="00A02C76">
            <w:pPr>
              <w:rPr>
                <w:b/>
                <w:sz w:val="16"/>
                <w:szCs w:val="16"/>
              </w:rPr>
            </w:pPr>
            <w:r w:rsidRPr="000F65E6">
              <w:rPr>
                <w:rFonts w:cs="Arial"/>
                <w:snapToGrid w:val="0"/>
                <w:sz w:val="16"/>
                <w:szCs w:val="16"/>
              </w:rPr>
              <w:t>XAAB_PRODUCTID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F6D9BFC" w14:textId="77777777" w:rsidR="008B642A" w:rsidRPr="000F65E6" w:rsidRDefault="008B642A" w:rsidP="00A02C76">
            <w:pPr>
              <w:ind w:right="-70"/>
              <w:rPr>
                <w:b/>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B05E185" w14:textId="77777777" w:rsidR="008B642A" w:rsidRPr="000F65E6" w:rsidRDefault="008B642A" w:rsidP="00A02C76">
            <w:pPr>
              <w:rPr>
                <w:b/>
                <w:sz w:val="16"/>
                <w:szCs w:val="16"/>
              </w:rPr>
            </w:pPr>
            <w:r w:rsidRPr="000F65E6">
              <w:rPr>
                <w:rFonts w:cs="Arial"/>
                <w:snapToGrid w:val="0"/>
                <w:sz w:val="16"/>
                <w:szCs w:val="16"/>
              </w:rPr>
              <w:t>=R</w:t>
            </w:r>
            <w:r>
              <w:rPr>
                <w:rFonts w:cs="Arial"/>
                <w:snapToGrid w:val="0"/>
                <w:sz w:val="16"/>
                <w:szCs w:val="16"/>
              </w:rPr>
              <w:t>1</w:t>
            </w:r>
            <w:r w:rsidRPr="000F65E6">
              <w:rPr>
                <w:rFonts w:cs="Arial"/>
                <w:snapToGrid w:val="0"/>
                <w:sz w:val="16"/>
                <w:szCs w:val="16"/>
              </w:rPr>
              <w:t>.</w:t>
            </w:r>
            <w:r w:rsidRPr="000F65E6" w:rsidDel="000E0C0E">
              <w:rPr>
                <w:rFonts w:cs="Arial"/>
                <w:snapToGrid w:val="0"/>
                <w:sz w:val="16"/>
                <w:szCs w:val="16"/>
              </w:rPr>
              <w:t xml:space="preserve"> </w:t>
            </w:r>
            <w:r w:rsidRPr="000F65E6">
              <w:rPr>
                <w:rFonts w:cs="Arial"/>
                <w:snapToGrid w:val="0"/>
                <w:sz w:val="16"/>
                <w:szCs w:val="16"/>
              </w:rPr>
              <w:t>RN310PRODUCTID</w:t>
            </w:r>
          </w:p>
        </w:tc>
      </w:tr>
      <w:tr w:rsidR="008B642A" w:rsidRPr="000F65E6" w14:paraId="1B1AEB6E" w14:textId="77777777" w:rsidTr="00A02C7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13FB4389" w14:textId="77777777" w:rsidR="008B642A" w:rsidRPr="000F65E6" w:rsidRDefault="008B642A" w:rsidP="00A02C76">
            <w:pPr>
              <w:rPr>
                <w:rFonts w:cs="Arial"/>
                <w:sz w:val="16"/>
                <w:szCs w:val="16"/>
              </w:rPr>
            </w:pPr>
            <w:r w:rsidRPr="000F65E6">
              <w:rPr>
                <w:rFonts w:cs="Arial"/>
                <w:snapToGrid w:val="0"/>
                <w:sz w:val="16"/>
                <w:szCs w:val="16"/>
              </w:rPr>
              <w:lastRenderedPageBreak/>
              <w:t>XAAB_PRODUCTNUMMER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95AA401" w14:textId="77777777" w:rsidR="008B642A" w:rsidRPr="000F65E6" w:rsidRDefault="008B642A" w:rsidP="00A02C76">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15528DE9" w14:textId="77777777" w:rsidR="008B642A" w:rsidRPr="000F65E6" w:rsidRDefault="008B642A" w:rsidP="00A02C76">
            <w:pPr>
              <w:rPr>
                <w:rFonts w:cs="Arial"/>
                <w:sz w:val="16"/>
                <w:szCs w:val="16"/>
              </w:rPr>
            </w:pPr>
            <w:r w:rsidRPr="000F65E6">
              <w:rPr>
                <w:rFonts w:cs="Arial"/>
                <w:snapToGrid w:val="0"/>
                <w:sz w:val="16"/>
                <w:szCs w:val="16"/>
              </w:rPr>
              <w:t>=R</w:t>
            </w:r>
            <w:r>
              <w:rPr>
                <w:rFonts w:cs="Arial"/>
                <w:snapToGrid w:val="0"/>
                <w:sz w:val="16"/>
                <w:szCs w:val="16"/>
              </w:rPr>
              <w:t>1</w:t>
            </w:r>
            <w:r w:rsidRPr="000F65E6">
              <w:rPr>
                <w:rFonts w:cs="Arial"/>
                <w:snapToGrid w:val="0"/>
                <w:sz w:val="16"/>
                <w:szCs w:val="16"/>
              </w:rPr>
              <w:t>.</w:t>
            </w:r>
            <w:r w:rsidRPr="000F65E6" w:rsidDel="000E0C0E">
              <w:rPr>
                <w:rFonts w:cs="Arial"/>
                <w:snapToGrid w:val="0"/>
                <w:sz w:val="16"/>
                <w:szCs w:val="16"/>
              </w:rPr>
              <w:t xml:space="preserve"> </w:t>
            </w:r>
            <w:r w:rsidRPr="000F65E6">
              <w:rPr>
                <w:rFonts w:cs="Arial"/>
                <w:snapToGrid w:val="0"/>
                <w:sz w:val="16"/>
                <w:szCs w:val="16"/>
              </w:rPr>
              <w:t>RN310REKENINGNR</w:t>
            </w:r>
          </w:p>
        </w:tc>
      </w:tr>
      <w:tr w:rsidR="008B642A" w:rsidRPr="00D26284" w14:paraId="6D6F6500" w14:textId="77777777" w:rsidTr="00A02C7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2C68EE2" w14:textId="77777777" w:rsidR="008B642A" w:rsidRPr="00D26284" w:rsidRDefault="008B642A" w:rsidP="00A02C76">
            <w:pPr>
              <w:rPr>
                <w:rFonts w:cs="Arial"/>
                <w:snapToGrid w:val="0"/>
                <w:sz w:val="16"/>
                <w:szCs w:val="16"/>
              </w:rPr>
            </w:pPr>
            <w:r>
              <w:rPr>
                <w:rFonts w:cs="Arial"/>
                <w:snapToGrid w:val="0"/>
                <w:sz w:val="16"/>
                <w:szCs w:val="16"/>
              </w:rPr>
              <w:t>XAAB_BERICHTTYPE</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6646F95" w14:textId="77777777" w:rsidR="008B642A" w:rsidRPr="00C54E38" w:rsidRDefault="008B642A" w:rsidP="00A02C76">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16198E28" w14:textId="77777777" w:rsidR="008B642A" w:rsidRPr="00D26284" w:rsidRDefault="008B642A" w:rsidP="00A02C76">
            <w:pPr>
              <w:rPr>
                <w:rFonts w:cs="Arial"/>
                <w:snapToGrid w:val="0"/>
                <w:sz w:val="16"/>
                <w:szCs w:val="16"/>
              </w:rPr>
            </w:pPr>
            <w:r>
              <w:rPr>
                <w:rFonts w:cs="Arial"/>
                <w:snapToGrid w:val="0"/>
                <w:sz w:val="16"/>
                <w:szCs w:val="16"/>
              </w:rPr>
              <w:t>=R1.</w:t>
            </w:r>
            <w:r w:rsidDel="000E0C0E">
              <w:rPr>
                <w:rFonts w:cs="Arial"/>
                <w:snapToGrid w:val="0"/>
                <w:sz w:val="16"/>
                <w:szCs w:val="16"/>
              </w:rPr>
              <w:t xml:space="preserve"> </w:t>
            </w:r>
            <w:r>
              <w:rPr>
                <w:rFonts w:cs="Arial"/>
                <w:snapToGrid w:val="0"/>
                <w:sz w:val="16"/>
                <w:szCs w:val="16"/>
              </w:rPr>
              <w:t>RN310SOORTBESTAND</w:t>
            </w:r>
          </w:p>
        </w:tc>
      </w:tr>
      <w:tr w:rsidR="008B642A" w:rsidRPr="000F65E6" w14:paraId="62D2E405" w14:textId="77777777" w:rsidTr="00A02C7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582B459" w14:textId="77777777" w:rsidR="008B642A" w:rsidRPr="000F65E6" w:rsidRDefault="008B642A" w:rsidP="00A02C76">
            <w:pPr>
              <w:rPr>
                <w:rFonts w:cs="Arial"/>
                <w:sz w:val="16"/>
                <w:szCs w:val="16"/>
              </w:rPr>
            </w:pPr>
            <w:r w:rsidRPr="000F65E6">
              <w:rPr>
                <w:rFonts w:cs="Arial"/>
                <w:snapToGrid w:val="0"/>
                <w:sz w:val="16"/>
                <w:szCs w:val="16"/>
              </w:rPr>
              <w:t>XAAB_MELDINGTYPE</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24DA434" w14:textId="77777777" w:rsidR="008B642A" w:rsidRPr="000F65E6" w:rsidRDefault="008B642A" w:rsidP="00A02C76">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57A151FB" w14:textId="77777777" w:rsidR="008B642A" w:rsidRPr="000F65E6" w:rsidRDefault="008B642A" w:rsidP="00A02C76">
            <w:pPr>
              <w:rPr>
                <w:rFonts w:cs="Arial"/>
                <w:sz w:val="16"/>
                <w:szCs w:val="16"/>
              </w:rPr>
            </w:pPr>
            <w:r w:rsidRPr="000F65E6">
              <w:rPr>
                <w:rFonts w:cs="Arial"/>
                <w:snapToGrid w:val="0"/>
                <w:sz w:val="16"/>
                <w:szCs w:val="16"/>
              </w:rPr>
              <w:t>“BANK”</w:t>
            </w:r>
          </w:p>
        </w:tc>
      </w:tr>
      <w:tr w:rsidR="008B642A" w:rsidRPr="000F65E6" w14:paraId="3BFEE199" w14:textId="77777777" w:rsidTr="00A02C7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4F828BDA" w14:textId="77777777" w:rsidR="008B642A" w:rsidRPr="000F65E6" w:rsidRDefault="008B642A" w:rsidP="00A02C76">
            <w:pPr>
              <w:rPr>
                <w:rFonts w:cs="Arial"/>
                <w:sz w:val="16"/>
                <w:szCs w:val="16"/>
              </w:rPr>
            </w:pPr>
            <w:r w:rsidRPr="000F65E6">
              <w:rPr>
                <w:rFonts w:cs="Arial"/>
                <w:snapToGrid w:val="0"/>
                <w:sz w:val="16"/>
                <w:szCs w:val="16"/>
              </w:rPr>
              <w:t>XAAB_MAAND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E3C0395" w14:textId="77777777" w:rsidR="008B642A" w:rsidRPr="000F65E6" w:rsidRDefault="008B642A" w:rsidP="00A02C76">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3F625FB8" w14:textId="77777777" w:rsidR="008B642A" w:rsidRPr="000F65E6" w:rsidRDefault="008B642A" w:rsidP="00A02C76">
            <w:pPr>
              <w:rPr>
                <w:rFonts w:cs="Arial"/>
                <w:sz w:val="16"/>
                <w:szCs w:val="16"/>
              </w:rPr>
            </w:pPr>
            <w:r w:rsidRPr="000F65E6">
              <w:rPr>
                <w:rFonts w:cs="Arial"/>
                <w:snapToGrid w:val="0"/>
                <w:sz w:val="16"/>
                <w:szCs w:val="16"/>
              </w:rPr>
              <w:t>“00”</w:t>
            </w:r>
          </w:p>
        </w:tc>
      </w:tr>
    </w:tbl>
    <w:p w14:paraId="3C21768F" w14:textId="77777777" w:rsidR="008B642A" w:rsidRPr="00E93CAD" w:rsidRDefault="008B642A" w:rsidP="008B642A">
      <w:pPr>
        <w:pStyle w:val="Plattetekst"/>
        <w:rPr>
          <w:i w:val="0"/>
          <w:highlight w:val="yellow"/>
          <w:lang w:val="en-US"/>
        </w:rPr>
      </w:pPr>
    </w:p>
    <w:p w14:paraId="6ACE2CD4" w14:textId="77777777" w:rsidR="008B642A" w:rsidRPr="00D5662A" w:rsidRDefault="008B642A" w:rsidP="008B642A">
      <w:r w:rsidRPr="00D5662A">
        <w:rPr>
          <w:b/>
        </w:rPr>
        <w:t>Uitvoer:</w:t>
      </w:r>
    </w:p>
    <w:p w14:paraId="029ABBE7" w14:textId="77777777" w:rsidR="008B642A" w:rsidRPr="005F740A" w:rsidRDefault="008B642A" w:rsidP="008B642A">
      <w:pPr>
        <w:rPr>
          <w:szCs w:val="19"/>
        </w:rPr>
      </w:pPr>
      <w:r w:rsidRPr="00E43CB1">
        <w:rPr>
          <w:szCs w:val="19"/>
        </w:rPr>
        <w:t>Voor iedere unieke regel uit RBG_BedragOpgave (</w:t>
      </w:r>
      <w:r>
        <w:rPr>
          <w:szCs w:val="19"/>
        </w:rPr>
        <w:t>HSEL</w:t>
      </w:r>
      <w:r w:rsidRPr="00E43CB1">
        <w:rPr>
          <w:szCs w:val="19"/>
        </w:rPr>
        <w:t xml:space="preserve">_RN330BOP) waarbij BedragType </w:t>
      </w:r>
      <w:r w:rsidRPr="001F0F11">
        <w:rPr>
          <w:szCs w:val="19"/>
        </w:rPr>
        <w:t>=“</w:t>
      </w:r>
      <w:r>
        <w:rPr>
          <w:szCs w:val="19"/>
        </w:rPr>
        <w:t>G</w:t>
      </w:r>
      <w:r w:rsidRPr="001F0F11">
        <w:rPr>
          <w:szCs w:val="19"/>
        </w:rPr>
        <w:t xml:space="preserve">” én </w:t>
      </w:r>
      <w:r w:rsidRPr="00E43CB1">
        <w:rPr>
          <w:szCs w:val="19"/>
        </w:rPr>
        <w:t>Rekening.</w:t>
      </w:r>
      <w:r w:rsidRPr="00E43CB1">
        <w:rPr>
          <w:rFonts w:cs="Arial"/>
          <w:szCs w:val="19"/>
        </w:rPr>
        <w:t xml:space="preserve">IndicatieVerwerking = “0” of “2” én X_OP_TYPE &lt;&gt; “D” </w:t>
      </w:r>
      <w:r w:rsidRPr="00916721">
        <w:rPr>
          <w:szCs w:val="19"/>
        </w:rPr>
        <w:t>wordt  een nieuwe SAT-regel toegevoegd.</w:t>
      </w:r>
    </w:p>
    <w:p w14:paraId="05273C34" w14:textId="77777777" w:rsidR="008B642A" w:rsidRPr="00E43CB1" w:rsidRDefault="008B642A" w:rsidP="008B642A">
      <w:pPr>
        <w:pStyle w:val="Standaardinspringing"/>
        <w:ind w:left="0" w:firstLine="0"/>
        <w:rPr>
          <w:rFonts w:cs="Arial"/>
          <w:spacing w:val="0"/>
          <w:szCs w:val="19"/>
        </w:rPr>
      </w:pPr>
      <w:r w:rsidRPr="00E43CB1">
        <w:rPr>
          <w:rFonts w:cs="Arial"/>
          <w:spacing w:val="0"/>
          <w:szCs w:val="19"/>
        </w:rPr>
        <w:t xml:space="preserve">Indien </w:t>
      </w:r>
      <w:r w:rsidRPr="00E43CB1">
        <w:rPr>
          <w:rFonts w:cs="Arial"/>
          <w:szCs w:val="19"/>
        </w:rPr>
        <w:t xml:space="preserve">RN310INDVERWERKING = </w:t>
      </w:r>
      <w:r w:rsidRPr="005E6143">
        <w:rPr>
          <w:rFonts w:cs="Arial"/>
          <w:szCs w:val="19"/>
        </w:rPr>
        <w:t>“1”</w:t>
      </w:r>
      <w:r w:rsidRPr="00E43CB1">
        <w:rPr>
          <w:rFonts w:cs="Arial"/>
          <w:szCs w:val="19"/>
        </w:rPr>
        <w:t xml:space="preserve"> (Intrekking) dan X_OP_TYPE is “D”; indien er geen record in </w:t>
      </w:r>
      <w:r>
        <w:rPr>
          <w:szCs w:val="19"/>
        </w:rPr>
        <w:t>HSEL</w:t>
      </w:r>
      <w:r w:rsidRPr="00E43CB1">
        <w:rPr>
          <w:szCs w:val="19"/>
        </w:rPr>
        <w:t xml:space="preserve">_RN330BOP gevonden kan worden dan X_OP_TYPE is “D”. Indien X_OP_TYPE = “D” een regel niet wegschrijven naar de doeltabel; eventueel bestaande records van de </w:t>
      </w:r>
      <w:r w:rsidRPr="00E43CB1">
        <w:rPr>
          <w:snapToGrid w:val="0"/>
          <w:color w:val="000000"/>
          <w:szCs w:val="19"/>
        </w:rPr>
        <w:t>XAAB_SK moeten worden afgesloten.</w:t>
      </w:r>
    </w:p>
    <w:p w14:paraId="4D3D3B9B" w14:textId="77777777" w:rsidR="008B642A" w:rsidRPr="004B726F" w:rsidRDefault="008B642A" w:rsidP="008B642A">
      <w:pPr>
        <w:rPr>
          <w:szCs w:val="19"/>
        </w:rPr>
      </w:pPr>
      <w:r w:rsidRPr="00E43CB1">
        <w:rPr>
          <w:szCs w:val="19"/>
        </w:rPr>
        <w:t xml:space="preserve">Voor iedere gevonden (af te sluiten) regel in </w:t>
      </w:r>
      <w:r w:rsidRPr="00916721">
        <w:rPr>
          <w:szCs w:val="19"/>
        </w:rPr>
        <w:t>S_RBG_FIN_MELD_BANK_</w:t>
      </w:r>
      <w:r>
        <w:rPr>
          <w:szCs w:val="19"/>
        </w:rPr>
        <w:t>GEBRTENIS</w:t>
      </w:r>
      <w:r w:rsidRPr="00E43CB1">
        <w:rPr>
          <w:szCs w:val="19"/>
        </w:rPr>
        <w:t xml:space="preserve"> dient </w:t>
      </w:r>
      <w:r w:rsidRPr="00E43CB1">
        <w:rPr>
          <w:rFonts w:cs="Arial"/>
          <w:szCs w:val="19"/>
        </w:rPr>
        <w:t>XAAB</w:t>
      </w:r>
      <w:r>
        <w:rPr>
          <w:rFonts w:cs="Arial"/>
          <w:szCs w:val="19"/>
        </w:rPr>
        <w:t>P</w:t>
      </w:r>
      <w:r w:rsidRPr="00E43CB1">
        <w:rPr>
          <w:rFonts w:cs="Arial"/>
          <w:szCs w:val="19"/>
        </w:rPr>
        <w:t xml:space="preserve">_MUTATIEEINDE_TS gevuld te worden met </w:t>
      </w:r>
      <w:r w:rsidRPr="006022AC">
        <w:rPr>
          <w:szCs w:val="19"/>
        </w:rPr>
        <w:t>RN310DATTYDREG</w:t>
      </w:r>
      <w:r w:rsidRPr="004B726F">
        <w:rPr>
          <w:szCs w:val="19"/>
        </w:rPr>
        <w:t>.</w:t>
      </w:r>
    </w:p>
    <w:p w14:paraId="41249A4B" w14:textId="77777777" w:rsidR="008B642A" w:rsidRPr="004B726F" w:rsidRDefault="008B642A" w:rsidP="008B642A">
      <w:pPr>
        <w:rPr>
          <w:szCs w:val="19"/>
        </w:rPr>
      </w:pPr>
    </w:p>
    <w:p w14:paraId="343FF681" w14:textId="77777777" w:rsidR="008B642A" w:rsidRPr="00D673DA" w:rsidRDefault="008B642A" w:rsidP="008B642A"/>
    <w:p w14:paraId="14E082BD" w14:textId="77777777" w:rsidR="008B642A" w:rsidRPr="00D5662A" w:rsidRDefault="008B642A" w:rsidP="008B642A">
      <w:r w:rsidRPr="00D5662A">
        <w:rPr>
          <w:b/>
        </w:rPr>
        <w:t>Afwijkende uitvoer:</w:t>
      </w:r>
    </w:p>
    <w:p w14:paraId="04045844" w14:textId="77777777" w:rsidR="008B642A" w:rsidRPr="007B7463" w:rsidRDefault="008B642A" w:rsidP="008B642A">
      <w:pPr>
        <w:pStyle w:val="Standaardinspringing"/>
        <w:ind w:left="0" w:firstLine="0"/>
        <w:rPr>
          <w:rFonts w:cs="Arial"/>
          <w:spacing w:val="0"/>
          <w:szCs w:val="19"/>
        </w:rPr>
      </w:pPr>
      <w:r>
        <w:rPr>
          <w:rFonts w:cs="Arial"/>
          <w:spacing w:val="0"/>
          <w:szCs w:val="19"/>
        </w:rPr>
        <w:t>N.v.t.</w:t>
      </w:r>
    </w:p>
    <w:p w14:paraId="35BAE6BF" w14:textId="77777777" w:rsidR="008B642A" w:rsidRDefault="008B642A" w:rsidP="008B642A"/>
    <w:p w14:paraId="4B3B6666" w14:textId="77777777" w:rsidR="008B642A" w:rsidRDefault="008B642A" w:rsidP="00ED31EF"/>
    <w:p w14:paraId="7F5BC56C" w14:textId="4184466B" w:rsidR="00CF08C9" w:rsidRDefault="00CF08C9" w:rsidP="00CF08C9">
      <w:pPr>
        <w:pStyle w:val="Kop1"/>
      </w:pPr>
      <w:bookmarkStart w:id="1430" w:name="_Toc481488072"/>
      <w:bookmarkStart w:id="1431" w:name="_Toc481488073"/>
      <w:bookmarkStart w:id="1432" w:name="_Toc481488074"/>
      <w:bookmarkStart w:id="1433" w:name="_Toc481488075"/>
      <w:bookmarkStart w:id="1434" w:name="_Toc481488076"/>
      <w:bookmarkStart w:id="1435" w:name="_Toc481488077"/>
      <w:bookmarkStart w:id="1436" w:name="_Toc481488078"/>
      <w:bookmarkStart w:id="1437" w:name="_Toc481488079"/>
      <w:bookmarkStart w:id="1438" w:name="_Toc481488080"/>
      <w:bookmarkStart w:id="1439" w:name="_Toc481488081"/>
      <w:bookmarkStart w:id="1440" w:name="_Toc481488082"/>
      <w:bookmarkStart w:id="1441" w:name="_Toc481488085"/>
      <w:bookmarkStart w:id="1442" w:name="_Toc481488086"/>
      <w:bookmarkStart w:id="1443" w:name="_Toc481488087"/>
      <w:bookmarkStart w:id="1444" w:name="_Toc481488236"/>
      <w:bookmarkStart w:id="1445" w:name="_Toc481488237"/>
      <w:bookmarkStart w:id="1446" w:name="_Toc481488238"/>
      <w:bookmarkStart w:id="1447" w:name="_Toc481488239"/>
      <w:bookmarkStart w:id="1448" w:name="_Toc481488240"/>
      <w:bookmarkStart w:id="1449" w:name="_Toc481488241"/>
      <w:bookmarkStart w:id="1450" w:name="_Toc7616304"/>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r w:rsidRPr="00357153">
        <w:lastRenderedPageBreak/>
        <w:t>S_RBG_FIN_MELD_BANK_CTRL_RESULT</w:t>
      </w:r>
      <w:bookmarkEnd w:id="1450"/>
    </w:p>
    <w:p w14:paraId="42B6A279" w14:textId="77777777" w:rsidR="00981FC9" w:rsidRPr="004B738F" w:rsidRDefault="00981FC9" w:rsidP="00981FC9">
      <w:pPr>
        <w:pStyle w:val="Kop2"/>
      </w:pPr>
      <w:bookmarkStart w:id="1451" w:name="_Toc7616305"/>
      <w:r w:rsidRPr="004B738F">
        <w:t>Globale opzet</w:t>
      </w:r>
      <w:bookmarkEnd w:id="1451"/>
    </w:p>
    <w:p w14:paraId="7383CA41" w14:textId="77777777" w:rsidR="00981FC9" w:rsidRDefault="00981FC9" w:rsidP="00981FC9">
      <w:pPr>
        <w:rPr>
          <w:rFonts w:ascii="Times New Roman" w:hAnsi="Times New Roman"/>
          <w:spacing w:val="0"/>
          <w:sz w:val="24"/>
          <w:szCs w:val="24"/>
        </w:rPr>
      </w:pPr>
      <w:r w:rsidRPr="003E2518">
        <w:rPr>
          <w:u w:val="single"/>
        </w:rPr>
        <w:t>Business Key</w:t>
      </w:r>
      <w:r>
        <w:t xml:space="preserve"> :</w:t>
      </w:r>
      <w:r w:rsidRPr="004E0DF9">
        <w:rPr>
          <w:rFonts w:ascii="Times New Roman" w:hAnsi="Times New Roman"/>
          <w:spacing w:val="0"/>
          <w:sz w:val="24"/>
          <w:szCs w:val="24"/>
        </w:rPr>
        <w:t xml:space="preserve"> </w:t>
      </w:r>
    </w:p>
    <w:p w14:paraId="21F318B3" w14:textId="77777777" w:rsidR="00981FC9" w:rsidRPr="00771BB2" w:rsidRDefault="00981FC9" w:rsidP="00981FC9">
      <w:pPr>
        <w:tabs>
          <w:tab w:val="left" w:pos="2694"/>
        </w:tabs>
        <w:ind w:left="2694" w:hanging="2694"/>
      </w:pPr>
      <w:r w:rsidRPr="0058006F">
        <w:t>XAAB_RSIN</w:t>
      </w:r>
      <w:r w:rsidRPr="00771BB2">
        <w:tab/>
        <w:t>Dit veld bevat het FINR van de Fin.Instelling.</w:t>
      </w:r>
    </w:p>
    <w:p w14:paraId="060752E3" w14:textId="77777777" w:rsidR="00981FC9" w:rsidRDefault="00981FC9" w:rsidP="00981FC9">
      <w:pPr>
        <w:tabs>
          <w:tab w:val="left" w:pos="2694"/>
        </w:tabs>
        <w:ind w:left="2694" w:hanging="2694"/>
      </w:pPr>
      <w:r>
        <w:t>XAAB</w:t>
      </w:r>
      <w:r w:rsidRPr="00771BB2">
        <w:t>_GEGEVENSTIJDVAK</w:t>
      </w:r>
      <w:r w:rsidRPr="00771BB2">
        <w:tab/>
        <w:t>Dit veld bevat het jaartal waarop de levering betrekking</w:t>
      </w:r>
      <w:r>
        <w:t xml:space="preserve"> heeft</w:t>
      </w:r>
    </w:p>
    <w:p w14:paraId="6203895B" w14:textId="77777777" w:rsidR="00981FC9" w:rsidRDefault="00981FC9" w:rsidP="00981FC9">
      <w:pPr>
        <w:tabs>
          <w:tab w:val="left" w:pos="2694"/>
        </w:tabs>
        <w:ind w:left="2694" w:hanging="2694"/>
      </w:pPr>
      <w:r w:rsidRPr="0058006F">
        <w:t>XAAB_PRODUCTID</w:t>
      </w:r>
      <w:r>
        <w:tab/>
        <w:t>Dit veld bevat de omschrijving van het Financiële Product dat door de FI wordt gevoerd.</w:t>
      </w:r>
    </w:p>
    <w:p w14:paraId="3CB95F6B" w14:textId="77777777" w:rsidR="00981FC9" w:rsidRDefault="00981FC9" w:rsidP="00981FC9">
      <w:pPr>
        <w:tabs>
          <w:tab w:val="left" w:pos="2694"/>
        </w:tabs>
        <w:ind w:left="2694" w:hanging="2694"/>
      </w:pPr>
      <w:r w:rsidRPr="0058006F">
        <w:t>XAAB_PRODUCTNUMMER</w:t>
      </w:r>
      <w:r>
        <w:tab/>
        <w:t>Dit veld bevat het rekeningnummer, binnen het Financiële Product</w:t>
      </w:r>
    </w:p>
    <w:p w14:paraId="47F6F6C8" w14:textId="77777777" w:rsidR="00674660" w:rsidRDefault="00674660" w:rsidP="00674660">
      <w:pPr>
        <w:tabs>
          <w:tab w:val="left" w:pos="2694"/>
        </w:tabs>
        <w:ind w:left="2694" w:hanging="2694"/>
      </w:pPr>
      <w:r>
        <w:t>XAAB_BERICHTTYPE</w:t>
      </w:r>
      <w:r>
        <w:tab/>
        <w:t>Dit veld bevat de soort Zending</w:t>
      </w:r>
    </w:p>
    <w:p w14:paraId="2E8E7346" w14:textId="77777777" w:rsidR="00981FC9" w:rsidRDefault="00981FC9" w:rsidP="00981FC9">
      <w:pPr>
        <w:tabs>
          <w:tab w:val="left" w:pos="2694"/>
        </w:tabs>
        <w:ind w:left="2694" w:hanging="2694"/>
      </w:pPr>
      <w:r w:rsidRPr="0058006F">
        <w:t>XAAB_MELDINGTYPE</w:t>
      </w:r>
      <w:r>
        <w:tab/>
        <w:t>Dit veld bevat een code waarmee de Fin. Instelling kan aangeven wat voor een soort van melding het betreft.</w:t>
      </w:r>
    </w:p>
    <w:p w14:paraId="29E91162" w14:textId="77777777" w:rsidR="00981FC9" w:rsidRPr="002A1ABD" w:rsidRDefault="00981FC9" w:rsidP="00981FC9">
      <w:pPr>
        <w:tabs>
          <w:tab w:val="left" w:pos="2694"/>
        </w:tabs>
        <w:ind w:left="2694" w:hanging="2694"/>
        <w:rPr>
          <w:highlight w:val="yellow"/>
        </w:rPr>
      </w:pPr>
      <w:r w:rsidRPr="0058006F">
        <w:t>XAAB_MAAND</w:t>
      </w:r>
      <w:r>
        <w:tab/>
        <w:t>Dit veld bevat het maandnummer (van 00 t/m 12) van de melding (NB. slechts enkele CMG-meldingtypes bevatten een maandnummer. Hier vullen met “00”.</w:t>
      </w:r>
    </w:p>
    <w:p w14:paraId="6D4CA4FB" w14:textId="77777777" w:rsidR="00981FC9" w:rsidRDefault="00981FC9" w:rsidP="00981FC9"/>
    <w:p w14:paraId="30621CDB" w14:textId="77777777" w:rsidR="00981FC9" w:rsidRDefault="00981FC9" w:rsidP="00981FC9">
      <w:r>
        <w:t>Deze tabel dient gevuld te worden met Controleresultaat-gegevens uit RBG.</w:t>
      </w:r>
    </w:p>
    <w:p w14:paraId="3EF9D826" w14:textId="77777777" w:rsidR="00981FC9" w:rsidRDefault="00981FC9" w:rsidP="00981FC9"/>
    <w:p w14:paraId="11E5F470" w14:textId="5E90BC91" w:rsidR="00981FC9" w:rsidRDefault="00981FC9" w:rsidP="00981FC9">
      <w:r>
        <w:t>Selecteer alle gegevens die sinds de vorige verwerking zijn toegevoegd aan RBG_CONTROLERESULTAAT (</w:t>
      </w:r>
      <w:r w:rsidR="00127C42">
        <w:t>HSEL</w:t>
      </w:r>
      <w:r w:rsidRPr="00ED28B7">
        <w:t>_RN510CRT</w:t>
      </w:r>
      <w:r>
        <w:t>).</w:t>
      </w:r>
      <w:r w:rsidR="009D184F">
        <w:t xml:space="preserve"> </w:t>
      </w:r>
      <w:r w:rsidR="009D184F" w:rsidRPr="009D184F">
        <w:rPr>
          <w:szCs w:val="19"/>
        </w:rPr>
        <w:t xml:space="preserve">Selecteer ook de gegevens </w:t>
      </w:r>
      <w:r w:rsidR="0019288C">
        <w:rPr>
          <w:szCs w:val="19"/>
        </w:rPr>
        <w:t>uit</w:t>
      </w:r>
      <w:r w:rsidR="009D184F" w:rsidRPr="00AA07E3">
        <w:rPr>
          <w:szCs w:val="19"/>
        </w:rPr>
        <w:t xml:space="preserve"> </w:t>
      </w:r>
      <w:r w:rsidR="0095502F">
        <w:rPr>
          <w:szCs w:val="19"/>
        </w:rPr>
        <w:t xml:space="preserve">HSEL_RN310REK </w:t>
      </w:r>
      <w:r w:rsidR="009D184F" w:rsidRPr="00AA07E3">
        <w:rPr>
          <w:szCs w:val="19"/>
        </w:rPr>
        <w:t xml:space="preserve"> waarbij ér geen nieuwe records in </w:t>
      </w:r>
      <w:r w:rsidR="00127C42">
        <w:rPr>
          <w:szCs w:val="19"/>
        </w:rPr>
        <w:t>HSEL</w:t>
      </w:r>
      <w:r w:rsidR="009D184F" w:rsidRPr="009D184F">
        <w:rPr>
          <w:szCs w:val="19"/>
        </w:rPr>
        <w:t xml:space="preserve">_RN510CRT </w:t>
      </w:r>
      <w:r w:rsidR="009D184F" w:rsidRPr="00AA07E3">
        <w:rPr>
          <w:szCs w:val="19"/>
        </w:rPr>
        <w:t>zijn opgenomen, maar waarvoor wel een actieve record</w:t>
      </w:r>
      <w:r w:rsidR="009D184F">
        <w:rPr>
          <w:szCs w:val="19"/>
        </w:rPr>
        <w:t>/ actieve records</w:t>
      </w:r>
      <w:r w:rsidR="009D184F" w:rsidRPr="00AA07E3">
        <w:rPr>
          <w:szCs w:val="19"/>
        </w:rPr>
        <w:t xml:space="preserve"> in </w:t>
      </w:r>
      <w:r w:rsidR="009D184F" w:rsidRPr="00357153">
        <w:t>S_RBG_FIN_MELD_BANK_CTRL_RESULT</w:t>
      </w:r>
      <w:r w:rsidR="009D184F">
        <w:t xml:space="preserve"> </w:t>
      </w:r>
      <w:r w:rsidR="009D184F" w:rsidRPr="00AA07E3">
        <w:rPr>
          <w:szCs w:val="19"/>
        </w:rPr>
        <w:t>aanwezig is</w:t>
      </w:r>
      <w:r w:rsidR="009D184F">
        <w:rPr>
          <w:szCs w:val="19"/>
        </w:rPr>
        <w:t>/zijn</w:t>
      </w:r>
      <w:r w:rsidR="009D184F" w:rsidRPr="00AA07E3">
        <w:rPr>
          <w:szCs w:val="19"/>
        </w:rPr>
        <w:t>.</w:t>
      </w:r>
    </w:p>
    <w:p w14:paraId="3DDF1CDE" w14:textId="77777777" w:rsidR="00981FC9" w:rsidRDefault="00981FC9" w:rsidP="00981FC9"/>
    <w:p w14:paraId="3363429F" w14:textId="77777777" w:rsidR="00981FC9" w:rsidRDefault="00981FC9" w:rsidP="00981FC9">
      <w:r>
        <w:t xml:space="preserve">De beschrijvende attributen moeten worden opgenomen in de </w:t>
      </w:r>
      <w:r w:rsidRPr="00D0445C">
        <w:t>S_RBG_FIN_MELD_BANK_CTRL_RESULT</w:t>
      </w:r>
      <w:r>
        <w:t>, met de SK die is gevonden in de H_FIN_MELDING.</w:t>
      </w:r>
    </w:p>
    <w:p w14:paraId="6E15F378" w14:textId="77777777" w:rsidR="005F75BF" w:rsidRDefault="005F75BF" w:rsidP="005F75BF">
      <w:r>
        <w:t>Financiële Instellingen kunnen een Correctie of een Intrekking sturen van een eerder ingestuurd bericht. In RBG krijgt de eerder ontvangen Financiële Melding (degene die vervangen wordt) een TimestampVervallen.</w:t>
      </w:r>
    </w:p>
    <w:p w14:paraId="5B2A2EB7" w14:textId="77777777" w:rsidR="005F75BF" w:rsidRDefault="005F75BF" w:rsidP="005F75BF">
      <w:r>
        <w:t>Nieuw toegevoegde regels, die tussen de vorige verwerking en de huidige zijn komen te vervallen worden niet ingelezen in het H_FIN_MELDING.</w:t>
      </w:r>
    </w:p>
    <w:p w14:paraId="7C4F0083" w14:textId="77777777" w:rsidR="005F75BF" w:rsidRDefault="005F75BF" w:rsidP="005F75BF"/>
    <w:p w14:paraId="7DD3A037" w14:textId="77777777" w:rsidR="005F75BF" w:rsidRPr="00875CAD" w:rsidRDefault="005F75BF" w:rsidP="005F75BF">
      <w:pPr>
        <w:rPr>
          <w:b/>
        </w:rPr>
      </w:pPr>
      <w:r>
        <w:rPr>
          <w:b/>
        </w:rPr>
        <w:t>Afwijkende verwerking mutaties</w:t>
      </w:r>
    </w:p>
    <w:p w14:paraId="6FB4458F" w14:textId="77777777" w:rsidR="009D184F" w:rsidRDefault="009D184F" w:rsidP="009D184F">
      <w:r>
        <w:t xml:space="preserve">Omdat de RBG-gegevens middels berichten worden aangeleverd door Banken, komen mutaties altijd als nieuwe gegevens in RBG (een nieuwe bericht-regel, maar wel over het zelfde rekeningnummer). </w:t>
      </w:r>
    </w:p>
    <w:p w14:paraId="71DD7B1A" w14:textId="77777777" w:rsidR="009D184F" w:rsidRDefault="009D184F" w:rsidP="009D184F">
      <w:r>
        <w:t xml:space="preserve">Aan de hand van de </w:t>
      </w:r>
      <w:r w:rsidRPr="000D680D">
        <w:t>IndicatieVerwerking</w:t>
      </w:r>
      <w:r>
        <w:t xml:space="preserve"> dient bepaald te worden of de mutatie een Initiële (ind.=“0”), een Correctie (ind.=“2”) of een Intrekking (ind.=“1”) betreft. Er wordt geen tijdslijn opgebouwd zoals bij andere sattelieten; daarom wordt voor deze satelliet geen template gebruikt.</w:t>
      </w:r>
    </w:p>
    <w:p w14:paraId="58C893E6" w14:textId="77777777" w:rsidR="009D184F" w:rsidRDefault="009D184F" w:rsidP="009D184F">
      <w:pPr>
        <w:pStyle w:val="Lijstalinea"/>
        <w:numPr>
          <w:ilvl w:val="0"/>
          <w:numId w:val="34"/>
        </w:numPr>
      </w:pPr>
      <w:r>
        <w:t xml:space="preserve">Bij een Correctie en een Intrekking dient de actuele rij/ de actuele rijen van XAAB_SK </w:t>
      </w:r>
      <w:r w:rsidRPr="00875CAD">
        <w:rPr>
          <w:b/>
          <w:i/>
        </w:rPr>
        <w:t>altijd</w:t>
      </w:r>
      <w:r>
        <w:t xml:space="preserve"> afgesloten te worden.</w:t>
      </w:r>
    </w:p>
    <w:p w14:paraId="21DEB759" w14:textId="77777777" w:rsidR="009D184F" w:rsidRDefault="009D184F" w:rsidP="009D184F">
      <w:pPr>
        <w:pStyle w:val="Lijstalinea"/>
        <w:numPr>
          <w:ilvl w:val="0"/>
          <w:numId w:val="34"/>
        </w:numPr>
        <w:ind w:left="426"/>
      </w:pPr>
      <w:r>
        <w:t>Bij een correctie of Initiële vulling wordt er weer een nieuwe regel/ nieuwe regels opgevoerd.</w:t>
      </w:r>
    </w:p>
    <w:p w14:paraId="782C8E2C" w14:textId="132DD6D7" w:rsidR="009D184F" w:rsidRDefault="009D184F" w:rsidP="009D184F">
      <w:pPr>
        <w:pStyle w:val="Lijstalinea"/>
        <w:numPr>
          <w:ilvl w:val="0"/>
          <w:numId w:val="34"/>
        </w:numPr>
        <w:ind w:left="426"/>
      </w:pPr>
      <w:r>
        <w:t xml:space="preserve">De sleutel bestaat uit drie velden. De sk/mutatiebegin_ts combinatie is niet per definitie uniek. De derde sleultel is </w:t>
      </w:r>
      <w:r w:rsidRPr="00D0445C">
        <w:rPr>
          <w:rFonts w:cs="Arial"/>
          <w:sz w:val="16"/>
          <w:szCs w:val="16"/>
        </w:rPr>
        <w:t>XAABG_CTRL_RESULT_VOLGNR</w:t>
      </w:r>
      <w:r>
        <w:t>.</w:t>
      </w:r>
    </w:p>
    <w:p w14:paraId="500972C1" w14:textId="77777777" w:rsidR="00981FC9" w:rsidRDefault="00981FC9" w:rsidP="00981FC9">
      <w:pPr>
        <w:pStyle w:val="Kop2"/>
      </w:pPr>
      <w:bookmarkStart w:id="1452" w:name="_Toc7616306"/>
      <w:r>
        <w:t xml:space="preserve">Mapping </w:t>
      </w:r>
      <w:r w:rsidRPr="00D0445C">
        <w:t>S_RBG_FIN_MELD_BANK_CTRL_RESULT</w:t>
      </w:r>
      <w:bookmarkEnd w:id="1452"/>
    </w:p>
    <w:tbl>
      <w:tblPr>
        <w:tblW w:w="4754" w:type="pct"/>
        <w:tblCellMar>
          <w:left w:w="30" w:type="dxa"/>
          <w:right w:w="30" w:type="dxa"/>
        </w:tblCellMar>
        <w:tblLook w:val="0000" w:firstRow="0" w:lastRow="0" w:firstColumn="0" w:lastColumn="0" w:noHBand="0" w:noVBand="0"/>
      </w:tblPr>
      <w:tblGrid>
        <w:gridCol w:w="3058"/>
        <w:gridCol w:w="335"/>
        <w:gridCol w:w="2128"/>
        <w:gridCol w:w="3494"/>
      </w:tblGrid>
      <w:tr w:rsidR="00981FC9" w:rsidRPr="004F1C77" w14:paraId="3D7409D0" w14:textId="77777777" w:rsidTr="000F34BE">
        <w:trPr>
          <w:cantSplit/>
          <w:trHeight w:val="190"/>
        </w:trPr>
        <w:tc>
          <w:tcPr>
            <w:tcW w:w="1696" w:type="pct"/>
            <w:tcBorders>
              <w:top w:val="single" w:sz="6" w:space="0" w:color="auto"/>
              <w:left w:val="single" w:sz="6" w:space="0" w:color="auto"/>
              <w:bottom w:val="single" w:sz="6" w:space="0" w:color="auto"/>
              <w:right w:val="single" w:sz="6" w:space="0" w:color="auto"/>
            </w:tcBorders>
            <w:shd w:val="pct20" w:color="auto" w:fill="FFFFFF"/>
          </w:tcPr>
          <w:p w14:paraId="15842B03" w14:textId="77777777" w:rsidR="00981FC9" w:rsidRPr="004F1C77" w:rsidRDefault="00981FC9" w:rsidP="000F34BE">
            <w:pPr>
              <w:rPr>
                <w:b/>
                <w:color w:val="000000"/>
                <w:sz w:val="16"/>
                <w:szCs w:val="16"/>
              </w:rPr>
            </w:pPr>
            <w:r w:rsidRPr="004F1C77">
              <w:rPr>
                <w:b/>
                <w:color w:val="000000"/>
                <w:sz w:val="16"/>
                <w:szCs w:val="16"/>
              </w:rPr>
              <w:t>Doelkolom</w:t>
            </w:r>
          </w:p>
          <w:p w14:paraId="0A72BDDA" w14:textId="77777777" w:rsidR="00981FC9" w:rsidRPr="004F1C77" w:rsidRDefault="00981FC9" w:rsidP="000F34BE">
            <w:pPr>
              <w:rPr>
                <w:b/>
                <w:color w:val="000000"/>
                <w:sz w:val="16"/>
                <w:szCs w:val="16"/>
              </w:rPr>
            </w:pPr>
          </w:p>
        </w:tc>
        <w:tc>
          <w:tcPr>
            <w:tcW w:w="186" w:type="pct"/>
            <w:tcBorders>
              <w:top w:val="single" w:sz="6" w:space="0" w:color="auto"/>
              <w:left w:val="single" w:sz="6" w:space="0" w:color="auto"/>
              <w:bottom w:val="single" w:sz="6" w:space="0" w:color="auto"/>
              <w:right w:val="single" w:sz="6" w:space="0" w:color="auto"/>
            </w:tcBorders>
            <w:shd w:val="pct20" w:color="auto" w:fill="FFFFFF"/>
          </w:tcPr>
          <w:p w14:paraId="6EEA0AAA" w14:textId="77777777" w:rsidR="00981FC9" w:rsidRPr="004F1C77" w:rsidRDefault="00981FC9" w:rsidP="000F34BE">
            <w:pPr>
              <w:rPr>
                <w:b/>
                <w:color w:val="000000"/>
                <w:sz w:val="16"/>
                <w:szCs w:val="16"/>
              </w:rPr>
            </w:pPr>
            <w:r w:rsidRPr="004F1C77">
              <w:rPr>
                <w:b/>
                <w:color w:val="000000"/>
                <w:sz w:val="16"/>
                <w:szCs w:val="16"/>
              </w:rPr>
              <w:t>TK</w:t>
            </w:r>
          </w:p>
        </w:tc>
        <w:tc>
          <w:tcPr>
            <w:tcW w:w="1180" w:type="pct"/>
            <w:tcBorders>
              <w:top w:val="single" w:sz="6" w:space="0" w:color="auto"/>
              <w:left w:val="single" w:sz="6" w:space="0" w:color="auto"/>
              <w:bottom w:val="single" w:sz="6" w:space="0" w:color="auto"/>
              <w:right w:val="single" w:sz="6" w:space="0" w:color="auto"/>
            </w:tcBorders>
            <w:shd w:val="pct20" w:color="auto" w:fill="FFFFFF"/>
          </w:tcPr>
          <w:p w14:paraId="23A81DFC" w14:textId="77777777" w:rsidR="00981FC9" w:rsidRPr="004F1C77" w:rsidRDefault="00981FC9" w:rsidP="000F34BE">
            <w:pPr>
              <w:rPr>
                <w:b/>
                <w:color w:val="000000"/>
                <w:sz w:val="16"/>
                <w:szCs w:val="16"/>
              </w:rPr>
            </w:pPr>
            <w:r w:rsidRPr="004F1C77">
              <w:rPr>
                <w:b/>
                <w:color w:val="000000"/>
                <w:sz w:val="16"/>
                <w:szCs w:val="16"/>
              </w:rPr>
              <w:t>Bron/brontabel</w:t>
            </w:r>
          </w:p>
        </w:tc>
        <w:tc>
          <w:tcPr>
            <w:tcW w:w="1938" w:type="pct"/>
            <w:tcBorders>
              <w:top w:val="single" w:sz="6" w:space="0" w:color="auto"/>
              <w:left w:val="single" w:sz="6" w:space="0" w:color="auto"/>
              <w:bottom w:val="single" w:sz="6" w:space="0" w:color="auto"/>
              <w:right w:val="single" w:sz="6" w:space="0" w:color="auto"/>
            </w:tcBorders>
            <w:shd w:val="pct20" w:color="auto" w:fill="FFFFFF"/>
          </w:tcPr>
          <w:p w14:paraId="03931AB3" w14:textId="77777777" w:rsidR="00981FC9" w:rsidRPr="004F1C77" w:rsidRDefault="00981FC9" w:rsidP="000F34BE">
            <w:pPr>
              <w:rPr>
                <w:b/>
                <w:color w:val="000000"/>
                <w:sz w:val="16"/>
                <w:szCs w:val="16"/>
              </w:rPr>
            </w:pPr>
            <w:r w:rsidRPr="004F1C77">
              <w:rPr>
                <w:b/>
                <w:color w:val="000000"/>
                <w:sz w:val="16"/>
                <w:szCs w:val="16"/>
              </w:rPr>
              <w:t>Bronkolom</w:t>
            </w:r>
          </w:p>
        </w:tc>
      </w:tr>
      <w:tr w:rsidR="00981FC9" w:rsidRPr="004F1C77" w14:paraId="692C1FF7" w14:textId="77777777" w:rsidTr="000F34BE">
        <w:trPr>
          <w:cantSplit/>
          <w:trHeight w:val="190"/>
        </w:trPr>
        <w:tc>
          <w:tcPr>
            <w:tcW w:w="1696" w:type="pct"/>
            <w:tcBorders>
              <w:top w:val="single" w:sz="6" w:space="0" w:color="auto"/>
              <w:left w:val="single" w:sz="6" w:space="0" w:color="auto"/>
              <w:bottom w:val="single" w:sz="6" w:space="0" w:color="auto"/>
              <w:right w:val="single" w:sz="6" w:space="0" w:color="auto"/>
            </w:tcBorders>
          </w:tcPr>
          <w:p w14:paraId="27A940AA" w14:textId="77777777" w:rsidR="00981FC9" w:rsidRPr="004F1C77" w:rsidRDefault="00981FC9" w:rsidP="000F34BE">
            <w:pPr>
              <w:rPr>
                <w:rFonts w:cs="Arial"/>
                <w:sz w:val="16"/>
                <w:szCs w:val="16"/>
              </w:rPr>
            </w:pPr>
            <w:r w:rsidRPr="004F1C77">
              <w:rPr>
                <w:rFonts w:cs="Arial"/>
                <w:sz w:val="16"/>
                <w:szCs w:val="16"/>
              </w:rPr>
              <w:t>XAAB_SK</w:t>
            </w:r>
          </w:p>
        </w:tc>
        <w:tc>
          <w:tcPr>
            <w:tcW w:w="186" w:type="pct"/>
            <w:tcBorders>
              <w:top w:val="single" w:sz="6" w:space="0" w:color="auto"/>
              <w:left w:val="single" w:sz="6" w:space="0" w:color="auto"/>
              <w:bottom w:val="single" w:sz="6" w:space="0" w:color="auto"/>
              <w:right w:val="single" w:sz="6" w:space="0" w:color="auto"/>
            </w:tcBorders>
          </w:tcPr>
          <w:p w14:paraId="232273E7" w14:textId="77777777" w:rsidR="00981FC9" w:rsidRPr="004F1C77" w:rsidRDefault="00981FC9" w:rsidP="000F34BE">
            <w:pPr>
              <w:rPr>
                <w:rFonts w:cs="Arial"/>
                <w:sz w:val="16"/>
                <w:szCs w:val="16"/>
              </w:rPr>
            </w:pPr>
            <w:r w:rsidRPr="004F1C77">
              <w:rPr>
                <w:rFonts w:cs="Arial"/>
                <w:sz w:val="16"/>
                <w:szCs w:val="16"/>
              </w:rPr>
              <w:t>X</w:t>
            </w:r>
          </w:p>
        </w:tc>
        <w:tc>
          <w:tcPr>
            <w:tcW w:w="1180" w:type="pct"/>
            <w:tcBorders>
              <w:top w:val="single" w:sz="6" w:space="0" w:color="auto"/>
              <w:left w:val="single" w:sz="6" w:space="0" w:color="auto"/>
              <w:bottom w:val="single" w:sz="6" w:space="0" w:color="auto"/>
              <w:right w:val="single" w:sz="6" w:space="0" w:color="auto"/>
            </w:tcBorders>
          </w:tcPr>
          <w:p w14:paraId="7BC53CF5" w14:textId="77777777" w:rsidR="00981FC9" w:rsidRPr="004F1C77" w:rsidRDefault="00981FC9" w:rsidP="000F34BE">
            <w:pPr>
              <w:rPr>
                <w:rFonts w:cs="Arial"/>
                <w:sz w:val="16"/>
                <w:szCs w:val="16"/>
              </w:rPr>
            </w:pPr>
            <w:r w:rsidRPr="004F1C77">
              <w:rPr>
                <w:rFonts w:cs="Arial"/>
                <w:sz w:val="16"/>
                <w:szCs w:val="16"/>
              </w:rPr>
              <w:t>H_FIN_MELDING</w:t>
            </w:r>
          </w:p>
        </w:tc>
        <w:tc>
          <w:tcPr>
            <w:tcW w:w="1938" w:type="pct"/>
            <w:tcBorders>
              <w:top w:val="single" w:sz="6" w:space="0" w:color="auto"/>
              <w:left w:val="single" w:sz="6" w:space="0" w:color="auto"/>
              <w:bottom w:val="single" w:sz="6" w:space="0" w:color="auto"/>
              <w:right w:val="single" w:sz="6" w:space="0" w:color="auto"/>
            </w:tcBorders>
          </w:tcPr>
          <w:p w14:paraId="58C06D40" w14:textId="77777777" w:rsidR="00981FC9" w:rsidRPr="004F1C77" w:rsidRDefault="00981FC9" w:rsidP="000F34BE">
            <w:pPr>
              <w:rPr>
                <w:sz w:val="16"/>
                <w:szCs w:val="16"/>
              </w:rPr>
            </w:pPr>
            <w:r w:rsidRPr="004F1C77">
              <w:rPr>
                <w:snapToGrid w:val="0"/>
                <w:color w:val="000000"/>
                <w:sz w:val="16"/>
                <w:szCs w:val="16"/>
              </w:rPr>
              <w:t>XAAB_SK</w:t>
            </w:r>
          </w:p>
        </w:tc>
      </w:tr>
      <w:tr w:rsidR="00981FC9" w:rsidRPr="004F1C77" w14:paraId="59D0810D" w14:textId="77777777" w:rsidTr="000F34BE">
        <w:trPr>
          <w:cantSplit/>
          <w:trHeight w:val="190"/>
        </w:trPr>
        <w:tc>
          <w:tcPr>
            <w:tcW w:w="1696" w:type="pct"/>
            <w:tcBorders>
              <w:top w:val="single" w:sz="6" w:space="0" w:color="auto"/>
              <w:left w:val="single" w:sz="6" w:space="0" w:color="auto"/>
              <w:bottom w:val="single" w:sz="6" w:space="0" w:color="auto"/>
              <w:right w:val="single" w:sz="6" w:space="0" w:color="auto"/>
            </w:tcBorders>
          </w:tcPr>
          <w:p w14:paraId="5CD34043" w14:textId="77777777" w:rsidR="00981FC9" w:rsidRPr="004F1C77" w:rsidRDefault="00981FC9" w:rsidP="000F34BE">
            <w:pPr>
              <w:rPr>
                <w:rFonts w:cs="Arial"/>
                <w:sz w:val="16"/>
                <w:szCs w:val="16"/>
              </w:rPr>
            </w:pPr>
            <w:r w:rsidRPr="004F1C77">
              <w:rPr>
                <w:rFonts w:cs="Arial"/>
                <w:sz w:val="16"/>
                <w:szCs w:val="16"/>
              </w:rPr>
              <w:t>XAAB</w:t>
            </w:r>
            <w:r>
              <w:rPr>
                <w:rFonts w:cs="Arial"/>
                <w:sz w:val="16"/>
                <w:szCs w:val="16"/>
              </w:rPr>
              <w:t>G</w:t>
            </w:r>
            <w:r w:rsidRPr="004F1C77">
              <w:rPr>
                <w:rFonts w:cs="Arial"/>
                <w:sz w:val="16"/>
                <w:szCs w:val="16"/>
              </w:rPr>
              <w:t>_MUTATIEBEGIN_TS</w:t>
            </w:r>
          </w:p>
        </w:tc>
        <w:tc>
          <w:tcPr>
            <w:tcW w:w="186" w:type="pct"/>
            <w:tcBorders>
              <w:top w:val="single" w:sz="6" w:space="0" w:color="auto"/>
              <w:left w:val="single" w:sz="6" w:space="0" w:color="auto"/>
              <w:bottom w:val="single" w:sz="6" w:space="0" w:color="auto"/>
              <w:right w:val="single" w:sz="6" w:space="0" w:color="auto"/>
            </w:tcBorders>
          </w:tcPr>
          <w:p w14:paraId="2F553C02" w14:textId="77777777" w:rsidR="00981FC9" w:rsidRPr="004F1C77" w:rsidRDefault="00981FC9" w:rsidP="000F34BE">
            <w:pPr>
              <w:rPr>
                <w:rFonts w:cs="Arial"/>
                <w:sz w:val="16"/>
                <w:szCs w:val="16"/>
              </w:rPr>
            </w:pPr>
            <w:r w:rsidRPr="004F1C77">
              <w:rPr>
                <w:rFonts w:cs="Arial"/>
                <w:sz w:val="16"/>
                <w:szCs w:val="16"/>
              </w:rPr>
              <w:t>X</w:t>
            </w:r>
          </w:p>
        </w:tc>
        <w:tc>
          <w:tcPr>
            <w:tcW w:w="1180" w:type="pct"/>
            <w:tcBorders>
              <w:top w:val="single" w:sz="6" w:space="0" w:color="auto"/>
              <w:left w:val="single" w:sz="6" w:space="0" w:color="auto"/>
              <w:bottom w:val="single" w:sz="6" w:space="0" w:color="auto"/>
              <w:right w:val="single" w:sz="6" w:space="0" w:color="auto"/>
            </w:tcBorders>
            <w:shd w:val="clear" w:color="auto" w:fill="auto"/>
          </w:tcPr>
          <w:p w14:paraId="73EBE141" w14:textId="3413393B" w:rsidR="00981FC9" w:rsidRPr="004F1C77" w:rsidRDefault="0095502F" w:rsidP="00ED31EF">
            <w:pPr>
              <w:pStyle w:val="Standaardinspringing"/>
              <w:ind w:left="0" w:firstLine="0"/>
              <w:rPr>
                <w:rFonts w:cs="Arial"/>
                <w:sz w:val="16"/>
                <w:szCs w:val="16"/>
              </w:rPr>
            </w:pPr>
            <w:r>
              <w:t xml:space="preserve">HSEL_RN310REK </w:t>
            </w:r>
          </w:p>
        </w:tc>
        <w:tc>
          <w:tcPr>
            <w:tcW w:w="1938" w:type="pct"/>
            <w:tcBorders>
              <w:top w:val="single" w:sz="6" w:space="0" w:color="auto"/>
              <w:left w:val="single" w:sz="6" w:space="0" w:color="auto"/>
              <w:bottom w:val="single" w:sz="6" w:space="0" w:color="auto"/>
              <w:right w:val="single" w:sz="6" w:space="0" w:color="auto"/>
            </w:tcBorders>
            <w:shd w:val="clear" w:color="auto" w:fill="auto"/>
          </w:tcPr>
          <w:p w14:paraId="3B2D7439" w14:textId="719EEB74" w:rsidR="00981FC9" w:rsidRPr="004F1C77" w:rsidRDefault="00EF138C" w:rsidP="009D184F">
            <w:pPr>
              <w:rPr>
                <w:rFonts w:cs="Arial"/>
                <w:sz w:val="16"/>
                <w:szCs w:val="16"/>
              </w:rPr>
            </w:pPr>
            <w:r w:rsidRPr="00831552">
              <w:rPr>
                <w:rFonts w:cs="Arial"/>
                <w:snapToGrid w:val="0"/>
                <w:color w:val="000000"/>
                <w:sz w:val="16"/>
                <w:szCs w:val="16"/>
              </w:rPr>
              <w:t>RN310DATTYDREG</w:t>
            </w:r>
          </w:p>
        </w:tc>
      </w:tr>
      <w:tr w:rsidR="00981FC9" w:rsidRPr="004F1C77" w14:paraId="3AE70BF8" w14:textId="77777777" w:rsidTr="000F34BE">
        <w:trPr>
          <w:cantSplit/>
          <w:trHeight w:val="190"/>
        </w:trPr>
        <w:tc>
          <w:tcPr>
            <w:tcW w:w="1696" w:type="pct"/>
            <w:tcBorders>
              <w:top w:val="single" w:sz="6" w:space="0" w:color="auto"/>
              <w:left w:val="single" w:sz="6" w:space="0" w:color="auto"/>
              <w:bottom w:val="single" w:sz="6" w:space="0" w:color="auto"/>
              <w:right w:val="single" w:sz="6" w:space="0" w:color="auto"/>
            </w:tcBorders>
          </w:tcPr>
          <w:p w14:paraId="2EF3C177" w14:textId="77777777" w:rsidR="00981FC9" w:rsidRPr="004F1C77" w:rsidRDefault="00981FC9" w:rsidP="000F34BE">
            <w:pPr>
              <w:rPr>
                <w:rFonts w:cs="Arial"/>
                <w:sz w:val="16"/>
                <w:szCs w:val="16"/>
              </w:rPr>
            </w:pPr>
            <w:r w:rsidRPr="004F1C77">
              <w:rPr>
                <w:rFonts w:cs="Arial"/>
                <w:sz w:val="16"/>
                <w:szCs w:val="16"/>
              </w:rPr>
              <w:t>XAAB</w:t>
            </w:r>
            <w:r>
              <w:rPr>
                <w:rFonts w:cs="Arial"/>
                <w:sz w:val="16"/>
                <w:szCs w:val="16"/>
              </w:rPr>
              <w:t>G</w:t>
            </w:r>
            <w:r w:rsidRPr="004F1C77">
              <w:rPr>
                <w:rFonts w:cs="Arial"/>
                <w:sz w:val="16"/>
                <w:szCs w:val="16"/>
              </w:rPr>
              <w:t>_MUTATIEEINDE_TS</w:t>
            </w:r>
          </w:p>
        </w:tc>
        <w:tc>
          <w:tcPr>
            <w:tcW w:w="186" w:type="pct"/>
            <w:tcBorders>
              <w:top w:val="single" w:sz="6" w:space="0" w:color="auto"/>
              <w:left w:val="single" w:sz="6" w:space="0" w:color="auto"/>
              <w:bottom w:val="single" w:sz="6" w:space="0" w:color="auto"/>
              <w:right w:val="single" w:sz="6" w:space="0" w:color="auto"/>
            </w:tcBorders>
          </w:tcPr>
          <w:p w14:paraId="5851C1BA" w14:textId="77777777" w:rsidR="00981FC9" w:rsidRPr="004F1C77" w:rsidRDefault="00981FC9" w:rsidP="000F34BE">
            <w:pPr>
              <w:rPr>
                <w:rFonts w:cs="Arial"/>
                <w:sz w:val="16"/>
                <w:szCs w:val="16"/>
              </w:rPr>
            </w:pPr>
          </w:p>
        </w:tc>
        <w:tc>
          <w:tcPr>
            <w:tcW w:w="1180" w:type="pct"/>
            <w:tcBorders>
              <w:top w:val="single" w:sz="6" w:space="0" w:color="auto"/>
              <w:left w:val="single" w:sz="6" w:space="0" w:color="auto"/>
              <w:bottom w:val="single" w:sz="6" w:space="0" w:color="auto"/>
              <w:right w:val="single" w:sz="6" w:space="0" w:color="auto"/>
            </w:tcBorders>
            <w:shd w:val="clear" w:color="auto" w:fill="auto"/>
          </w:tcPr>
          <w:p w14:paraId="5381F20F" w14:textId="77777777" w:rsidR="00981FC9" w:rsidRPr="004F1C77" w:rsidRDefault="00981FC9" w:rsidP="000F34BE">
            <w:pPr>
              <w:rPr>
                <w:rFonts w:cs="Arial"/>
                <w:sz w:val="16"/>
                <w:szCs w:val="16"/>
              </w:rPr>
            </w:pPr>
          </w:p>
        </w:tc>
        <w:tc>
          <w:tcPr>
            <w:tcW w:w="1938" w:type="pct"/>
            <w:tcBorders>
              <w:top w:val="single" w:sz="6" w:space="0" w:color="auto"/>
              <w:left w:val="single" w:sz="6" w:space="0" w:color="auto"/>
              <w:bottom w:val="single" w:sz="6" w:space="0" w:color="auto"/>
              <w:right w:val="single" w:sz="6" w:space="0" w:color="auto"/>
            </w:tcBorders>
            <w:shd w:val="clear" w:color="auto" w:fill="auto"/>
          </w:tcPr>
          <w:p w14:paraId="3B2FFC19" w14:textId="2895F7F3" w:rsidR="00981FC9" w:rsidRPr="004F1C77" w:rsidRDefault="00EF138C" w:rsidP="00E7402E">
            <w:pPr>
              <w:rPr>
                <w:rFonts w:cs="Arial"/>
                <w:i/>
                <w:snapToGrid w:val="0"/>
                <w:color w:val="000000"/>
                <w:sz w:val="16"/>
                <w:szCs w:val="16"/>
              </w:rPr>
            </w:pPr>
            <w:r w:rsidRPr="00F750E1">
              <w:rPr>
                <w:rFonts w:cs="Arial"/>
                <w:snapToGrid w:val="0"/>
                <w:color w:val="000000"/>
                <w:sz w:val="16"/>
                <w:szCs w:val="16"/>
              </w:rPr>
              <w:t xml:space="preserve">Afleiding  </w:t>
            </w:r>
            <w:r>
              <w:rPr>
                <w:rFonts w:cs="Arial"/>
                <w:snapToGrid w:val="0"/>
                <w:color w:val="000000"/>
                <w:sz w:val="16"/>
                <w:szCs w:val="16"/>
              </w:rPr>
              <w:t xml:space="preserve">MTHV </w:t>
            </w:r>
            <w:r w:rsidRPr="00F750E1">
              <w:rPr>
                <w:rFonts w:cs="Arial"/>
                <w:snapToGrid w:val="0"/>
                <w:color w:val="000000"/>
                <w:sz w:val="16"/>
                <w:szCs w:val="16"/>
              </w:rPr>
              <w:t xml:space="preserve">- </w:t>
            </w:r>
            <w:r w:rsidRPr="00F750E1">
              <w:rPr>
                <w:rFonts w:cs="Arial"/>
                <w:sz w:val="16"/>
                <w:szCs w:val="16"/>
              </w:rPr>
              <w:t>MUTATIEEINDE_TS</w:t>
            </w:r>
          </w:p>
        </w:tc>
      </w:tr>
      <w:tr w:rsidR="00981FC9" w:rsidRPr="004F1C77" w14:paraId="7BDC4B83" w14:textId="77777777" w:rsidTr="000F34BE">
        <w:trPr>
          <w:cantSplit/>
          <w:trHeight w:val="190"/>
        </w:trPr>
        <w:tc>
          <w:tcPr>
            <w:tcW w:w="1696" w:type="pct"/>
            <w:tcBorders>
              <w:top w:val="single" w:sz="6" w:space="0" w:color="auto"/>
              <w:left w:val="single" w:sz="6" w:space="0" w:color="auto"/>
              <w:bottom w:val="single" w:sz="6" w:space="0" w:color="auto"/>
              <w:right w:val="single" w:sz="6" w:space="0" w:color="auto"/>
            </w:tcBorders>
          </w:tcPr>
          <w:p w14:paraId="4CC30E79" w14:textId="77777777" w:rsidR="00981FC9" w:rsidRPr="004F1C77" w:rsidRDefault="00981FC9" w:rsidP="000F34BE">
            <w:pPr>
              <w:rPr>
                <w:rFonts w:cs="Arial"/>
                <w:sz w:val="16"/>
                <w:szCs w:val="16"/>
              </w:rPr>
            </w:pPr>
            <w:r w:rsidRPr="004F1C77">
              <w:rPr>
                <w:rFonts w:cs="Arial"/>
                <w:sz w:val="16"/>
                <w:szCs w:val="16"/>
              </w:rPr>
              <w:t>XAAB</w:t>
            </w:r>
            <w:r>
              <w:rPr>
                <w:rFonts w:cs="Arial"/>
                <w:sz w:val="16"/>
                <w:szCs w:val="16"/>
              </w:rPr>
              <w:t>G</w:t>
            </w:r>
            <w:r w:rsidRPr="004F1C77">
              <w:rPr>
                <w:rFonts w:cs="Arial"/>
                <w:sz w:val="16"/>
                <w:szCs w:val="16"/>
              </w:rPr>
              <w:t>_LAAD_TS</w:t>
            </w:r>
          </w:p>
        </w:tc>
        <w:tc>
          <w:tcPr>
            <w:tcW w:w="186" w:type="pct"/>
            <w:tcBorders>
              <w:top w:val="single" w:sz="6" w:space="0" w:color="auto"/>
              <w:left w:val="single" w:sz="6" w:space="0" w:color="auto"/>
              <w:bottom w:val="single" w:sz="6" w:space="0" w:color="auto"/>
              <w:right w:val="single" w:sz="6" w:space="0" w:color="auto"/>
            </w:tcBorders>
          </w:tcPr>
          <w:p w14:paraId="720F0894" w14:textId="77777777" w:rsidR="00981FC9" w:rsidRPr="004F1C77" w:rsidRDefault="00981FC9" w:rsidP="000F34BE">
            <w:pPr>
              <w:rPr>
                <w:rFonts w:cs="Arial"/>
                <w:sz w:val="16"/>
                <w:szCs w:val="16"/>
              </w:rPr>
            </w:pPr>
          </w:p>
        </w:tc>
        <w:tc>
          <w:tcPr>
            <w:tcW w:w="1180" w:type="pct"/>
            <w:tcBorders>
              <w:top w:val="single" w:sz="6" w:space="0" w:color="auto"/>
              <w:left w:val="single" w:sz="6" w:space="0" w:color="auto"/>
              <w:bottom w:val="single" w:sz="6" w:space="0" w:color="auto"/>
              <w:right w:val="single" w:sz="6" w:space="0" w:color="auto"/>
            </w:tcBorders>
            <w:shd w:val="clear" w:color="auto" w:fill="auto"/>
          </w:tcPr>
          <w:p w14:paraId="45C900B0" w14:textId="77777777" w:rsidR="00981FC9" w:rsidRPr="004F1C77" w:rsidRDefault="00981FC9" w:rsidP="000F34BE">
            <w:pPr>
              <w:rPr>
                <w:rFonts w:cs="Arial"/>
                <w:sz w:val="16"/>
                <w:szCs w:val="16"/>
              </w:rPr>
            </w:pPr>
          </w:p>
        </w:tc>
        <w:tc>
          <w:tcPr>
            <w:tcW w:w="1938" w:type="pct"/>
            <w:tcBorders>
              <w:top w:val="single" w:sz="6" w:space="0" w:color="auto"/>
              <w:left w:val="single" w:sz="6" w:space="0" w:color="auto"/>
              <w:bottom w:val="single" w:sz="6" w:space="0" w:color="auto"/>
              <w:right w:val="single" w:sz="6" w:space="0" w:color="auto"/>
            </w:tcBorders>
            <w:shd w:val="clear" w:color="auto" w:fill="auto"/>
          </w:tcPr>
          <w:p w14:paraId="4B2C4192" w14:textId="77777777" w:rsidR="00981FC9" w:rsidRPr="004F1C77" w:rsidRDefault="00981FC9" w:rsidP="000F34BE">
            <w:pPr>
              <w:rPr>
                <w:rFonts w:cs="Arial"/>
                <w:i/>
                <w:snapToGrid w:val="0"/>
                <w:color w:val="000000"/>
                <w:sz w:val="16"/>
                <w:szCs w:val="16"/>
              </w:rPr>
            </w:pPr>
            <w:r w:rsidRPr="004F1C77">
              <w:rPr>
                <w:i/>
                <w:snapToGrid w:val="0"/>
                <w:color w:val="000000"/>
                <w:sz w:val="16"/>
                <w:szCs w:val="16"/>
              </w:rPr>
              <w:t>Laad_TS</w:t>
            </w:r>
          </w:p>
        </w:tc>
      </w:tr>
      <w:tr w:rsidR="00981FC9" w:rsidRPr="004F1C77" w14:paraId="0E33BCF3" w14:textId="77777777" w:rsidTr="000F34BE">
        <w:trPr>
          <w:cantSplit/>
          <w:trHeight w:val="190"/>
        </w:trPr>
        <w:tc>
          <w:tcPr>
            <w:tcW w:w="1696" w:type="pct"/>
            <w:tcBorders>
              <w:top w:val="single" w:sz="6" w:space="0" w:color="auto"/>
              <w:left w:val="single" w:sz="6" w:space="0" w:color="auto"/>
              <w:bottom w:val="single" w:sz="6" w:space="0" w:color="auto"/>
              <w:right w:val="single" w:sz="6" w:space="0" w:color="auto"/>
            </w:tcBorders>
          </w:tcPr>
          <w:p w14:paraId="4D49D9C0" w14:textId="77777777" w:rsidR="00981FC9" w:rsidRPr="004F1C77" w:rsidRDefault="00981FC9" w:rsidP="000F34BE">
            <w:pPr>
              <w:rPr>
                <w:rFonts w:cs="Arial"/>
                <w:sz w:val="16"/>
                <w:szCs w:val="16"/>
              </w:rPr>
            </w:pPr>
            <w:r>
              <w:rPr>
                <w:rFonts w:cs="Arial"/>
                <w:sz w:val="16"/>
                <w:szCs w:val="16"/>
              </w:rPr>
              <w:t>XAABG</w:t>
            </w:r>
            <w:r w:rsidRPr="00E93CAD">
              <w:rPr>
                <w:rFonts w:cs="Arial"/>
                <w:sz w:val="16"/>
                <w:szCs w:val="16"/>
              </w:rPr>
              <w:t>_RECORDBRON_NAAM</w:t>
            </w:r>
          </w:p>
        </w:tc>
        <w:tc>
          <w:tcPr>
            <w:tcW w:w="186" w:type="pct"/>
            <w:tcBorders>
              <w:top w:val="single" w:sz="6" w:space="0" w:color="auto"/>
              <w:left w:val="single" w:sz="6" w:space="0" w:color="auto"/>
              <w:bottom w:val="single" w:sz="6" w:space="0" w:color="auto"/>
              <w:right w:val="single" w:sz="6" w:space="0" w:color="auto"/>
            </w:tcBorders>
          </w:tcPr>
          <w:p w14:paraId="253369A7" w14:textId="77777777" w:rsidR="00981FC9" w:rsidRPr="004F1C77" w:rsidRDefault="00981FC9" w:rsidP="000F34BE">
            <w:pPr>
              <w:rPr>
                <w:rFonts w:cs="Arial"/>
                <w:sz w:val="16"/>
                <w:szCs w:val="16"/>
              </w:rPr>
            </w:pPr>
          </w:p>
        </w:tc>
        <w:tc>
          <w:tcPr>
            <w:tcW w:w="1180" w:type="pct"/>
            <w:tcBorders>
              <w:top w:val="single" w:sz="6" w:space="0" w:color="auto"/>
              <w:left w:val="single" w:sz="6" w:space="0" w:color="auto"/>
              <w:bottom w:val="single" w:sz="6" w:space="0" w:color="auto"/>
              <w:right w:val="single" w:sz="6" w:space="0" w:color="auto"/>
            </w:tcBorders>
            <w:shd w:val="clear" w:color="auto" w:fill="auto"/>
          </w:tcPr>
          <w:p w14:paraId="4FA8FEFE" w14:textId="64A102D3" w:rsidR="009D184F" w:rsidRDefault="0095502F" w:rsidP="009D184F">
            <w:pPr>
              <w:pStyle w:val="Standaardinspringing"/>
              <w:ind w:left="0" w:firstLine="0"/>
            </w:pPr>
            <w:r>
              <w:t xml:space="preserve">HSEL_RN310REK </w:t>
            </w:r>
          </w:p>
          <w:p w14:paraId="4068E969" w14:textId="214B3C7A" w:rsidR="00981FC9" w:rsidRPr="004F1C77" w:rsidRDefault="00981FC9" w:rsidP="000F34BE">
            <w:pPr>
              <w:rPr>
                <w:rFonts w:cs="Arial"/>
                <w:sz w:val="16"/>
                <w:szCs w:val="16"/>
              </w:rPr>
            </w:pPr>
          </w:p>
        </w:tc>
        <w:tc>
          <w:tcPr>
            <w:tcW w:w="1938" w:type="pct"/>
            <w:tcBorders>
              <w:top w:val="single" w:sz="6" w:space="0" w:color="auto"/>
              <w:left w:val="single" w:sz="6" w:space="0" w:color="auto"/>
              <w:bottom w:val="single" w:sz="6" w:space="0" w:color="auto"/>
              <w:right w:val="single" w:sz="6" w:space="0" w:color="auto"/>
            </w:tcBorders>
            <w:shd w:val="clear" w:color="auto" w:fill="auto"/>
          </w:tcPr>
          <w:p w14:paraId="13CF2E66" w14:textId="4C007BDB" w:rsidR="00981FC9" w:rsidRPr="00C552E3" w:rsidRDefault="00981FC9" w:rsidP="009D184F">
            <w:pPr>
              <w:rPr>
                <w:rFonts w:cs="Arial"/>
                <w:snapToGrid w:val="0"/>
                <w:color w:val="000000"/>
                <w:sz w:val="16"/>
                <w:szCs w:val="16"/>
              </w:rPr>
            </w:pPr>
            <w:r w:rsidRPr="001A059F">
              <w:rPr>
                <w:rFonts w:cs="Arial"/>
                <w:snapToGrid w:val="0"/>
                <w:color w:val="000000"/>
                <w:sz w:val="16"/>
                <w:szCs w:val="16"/>
              </w:rPr>
              <w:t>RECORDBRON_NAAM</w:t>
            </w:r>
          </w:p>
        </w:tc>
      </w:tr>
      <w:tr w:rsidR="00981FC9" w:rsidRPr="004F1C77" w14:paraId="2A4A70E8" w14:textId="77777777" w:rsidTr="000F34BE">
        <w:trPr>
          <w:cantSplit/>
          <w:trHeight w:val="190"/>
        </w:trPr>
        <w:tc>
          <w:tcPr>
            <w:tcW w:w="1696" w:type="pct"/>
            <w:tcBorders>
              <w:top w:val="single" w:sz="6" w:space="0" w:color="auto"/>
              <w:left w:val="single" w:sz="6" w:space="0" w:color="auto"/>
              <w:bottom w:val="single" w:sz="6" w:space="0" w:color="auto"/>
              <w:right w:val="single" w:sz="6" w:space="0" w:color="auto"/>
            </w:tcBorders>
          </w:tcPr>
          <w:p w14:paraId="71E46B19" w14:textId="77777777" w:rsidR="00981FC9" w:rsidRDefault="00981FC9" w:rsidP="000F34BE">
            <w:pPr>
              <w:rPr>
                <w:rFonts w:cs="Arial"/>
                <w:sz w:val="16"/>
                <w:szCs w:val="16"/>
              </w:rPr>
            </w:pPr>
            <w:r w:rsidRPr="00D0445C">
              <w:rPr>
                <w:rFonts w:cs="Arial"/>
                <w:sz w:val="16"/>
                <w:szCs w:val="16"/>
              </w:rPr>
              <w:lastRenderedPageBreak/>
              <w:t>XAABG_CTRL_RESULT_VOLGNR</w:t>
            </w:r>
          </w:p>
        </w:tc>
        <w:tc>
          <w:tcPr>
            <w:tcW w:w="186" w:type="pct"/>
            <w:tcBorders>
              <w:top w:val="single" w:sz="6" w:space="0" w:color="auto"/>
              <w:left w:val="single" w:sz="6" w:space="0" w:color="auto"/>
              <w:bottom w:val="single" w:sz="6" w:space="0" w:color="auto"/>
              <w:right w:val="single" w:sz="6" w:space="0" w:color="auto"/>
            </w:tcBorders>
          </w:tcPr>
          <w:p w14:paraId="62EDA075" w14:textId="77777777" w:rsidR="00981FC9" w:rsidRPr="004F1C77" w:rsidRDefault="00981FC9" w:rsidP="000F34BE">
            <w:pPr>
              <w:rPr>
                <w:rFonts w:cs="Arial"/>
                <w:sz w:val="16"/>
                <w:szCs w:val="16"/>
              </w:rPr>
            </w:pPr>
          </w:p>
        </w:tc>
        <w:tc>
          <w:tcPr>
            <w:tcW w:w="1180" w:type="pct"/>
            <w:tcBorders>
              <w:top w:val="single" w:sz="6" w:space="0" w:color="auto"/>
              <w:left w:val="single" w:sz="6" w:space="0" w:color="auto"/>
              <w:bottom w:val="single" w:sz="6" w:space="0" w:color="auto"/>
              <w:right w:val="single" w:sz="6" w:space="0" w:color="auto"/>
            </w:tcBorders>
            <w:shd w:val="clear" w:color="auto" w:fill="auto"/>
          </w:tcPr>
          <w:p w14:paraId="51318471" w14:textId="77777777" w:rsidR="00981FC9" w:rsidRPr="00D7366C" w:rsidRDefault="00981FC9" w:rsidP="000F34BE">
            <w:pPr>
              <w:rPr>
                <w:rFonts w:cs="Arial"/>
                <w:sz w:val="16"/>
                <w:szCs w:val="16"/>
              </w:rPr>
            </w:pPr>
          </w:p>
        </w:tc>
        <w:tc>
          <w:tcPr>
            <w:tcW w:w="1938" w:type="pct"/>
            <w:tcBorders>
              <w:top w:val="single" w:sz="6" w:space="0" w:color="auto"/>
              <w:left w:val="single" w:sz="6" w:space="0" w:color="auto"/>
              <w:bottom w:val="single" w:sz="6" w:space="0" w:color="auto"/>
              <w:right w:val="single" w:sz="6" w:space="0" w:color="auto"/>
            </w:tcBorders>
            <w:shd w:val="clear" w:color="auto" w:fill="auto"/>
          </w:tcPr>
          <w:p w14:paraId="73B2B804" w14:textId="6C2D8932" w:rsidR="00981FC9" w:rsidRPr="00F37D84" w:rsidRDefault="00117617" w:rsidP="000F34BE">
            <w:pPr>
              <w:rPr>
                <w:rFonts w:cs="Arial"/>
                <w:i/>
                <w:snapToGrid w:val="0"/>
                <w:color w:val="000000"/>
                <w:sz w:val="16"/>
                <w:szCs w:val="16"/>
              </w:rPr>
            </w:pPr>
            <w:r w:rsidRPr="00AA07E3">
              <w:rPr>
                <w:rFonts w:cs="Arial"/>
                <w:i/>
                <w:snapToGrid w:val="0"/>
                <w:color w:val="000000"/>
                <w:sz w:val="16"/>
                <w:szCs w:val="16"/>
              </w:rPr>
              <w:t xml:space="preserve">Genereer een oplopend volgnummer (binnen de delta) binnen de XAAB_SK (beginnend met 1 </w:t>
            </w:r>
            <w:r>
              <w:rPr>
                <w:rFonts w:cs="Arial"/>
                <w:i/>
                <w:snapToGrid w:val="0"/>
                <w:color w:val="000000"/>
                <w:sz w:val="16"/>
                <w:szCs w:val="16"/>
              </w:rPr>
              <w:t xml:space="preserve">bij </w:t>
            </w:r>
            <w:r w:rsidRPr="00AA07E3">
              <w:rPr>
                <w:rFonts w:cs="Arial"/>
                <w:i/>
                <w:snapToGrid w:val="0"/>
                <w:color w:val="000000"/>
                <w:sz w:val="16"/>
                <w:szCs w:val="16"/>
              </w:rPr>
              <w:t>de laagste xaabe_mutatiebegin_ts,</w:t>
            </w:r>
            <w:r>
              <w:rPr>
                <w:rFonts w:cs="Arial"/>
                <w:i/>
                <w:snapToGrid w:val="0"/>
                <w:color w:val="000000"/>
                <w:sz w:val="16"/>
                <w:szCs w:val="16"/>
              </w:rPr>
              <w:t>(oplopend)</w:t>
            </w:r>
            <w:r w:rsidRPr="00AA07E3">
              <w:rPr>
                <w:rFonts w:cs="Arial"/>
                <w:i/>
                <w:snapToGrid w:val="0"/>
                <w:color w:val="000000"/>
                <w:sz w:val="16"/>
                <w:szCs w:val="16"/>
              </w:rPr>
              <w:t xml:space="preserve"> oplopend met 1)</w:t>
            </w:r>
          </w:p>
        </w:tc>
      </w:tr>
      <w:tr w:rsidR="00981FC9" w:rsidRPr="004F1C77" w14:paraId="4A90C7D7" w14:textId="77777777" w:rsidTr="000F34BE">
        <w:trPr>
          <w:cantSplit/>
          <w:trHeight w:val="190"/>
        </w:trPr>
        <w:tc>
          <w:tcPr>
            <w:tcW w:w="1696" w:type="pct"/>
            <w:tcBorders>
              <w:top w:val="single" w:sz="6" w:space="0" w:color="auto"/>
              <w:left w:val="single" w:sz="6" w:space="0" w:color="auto"/>
              <w:bottom w:val="single" w:sz="6" w:space="0" w:color="auto"/>
              <w:right w:val="single" w:sz="6" w:space="0" w:color="auto"/>
            </w:tcBorders>
          </w:tcPr>
          <w:p w14:paraId="04DA4D13" w14:textId="77777777" w:rsidR="00981FC9" w:rsidRDefault="00981FC9" w:rsidP="000F34BE">
            <w:pPr>
              <w:rPr>
                <w:rFonts w:cs="Arial"/>
                <w:sz w:val="16"/>
                <w:szCs w:val="16"/>
              </w:rPr>
            </w:pPr>
            <w:r w:rsidRPr="00D0445C">
              <w:rPr>
                <w:rFonts w:cs="Arial"/>
                <w:sz w:val="16"/>
                <w:szCs w:val="16"/>
              </w:rPr>
              <w:t>XAABG_CONTROLE_RESULTAAT_ID</w:t>
            </w:r>
          </w:p>
        </w:tc>
        <w:tc>
          <w:tcPr>
            <w:tcW w:w="186" w:type="pct"/>
            <w:tcBorders>
              <w:top w:val="single" w:sz="6" w:space="0" w:color="auto"/>
              <w:left w:val="single" w:sz="6" w:space="0" w:color="auto"/>
              <w:bottom w:val="single" w:sz="6" w:space="0" w:color="auto"/>
              <w:right w:val="single" w:sz="6" w:space="0" w:color="auto"/>
            </w:tcBorders>
          </w:tcPr>
          <w:p w14:paraId="45CB8EBE" w14:textId="77777777" w:rsidR="00981FC9" w:rsidRPr="004F1C77" w:rsidRDefault="00981FC9" w:rsidP="000F34BE">
            <w:pPr>
              <w:rPr>
                <w:rFonts w:cs="Arial"/>
                <w:sz w:val="16"/>
                <w:szCs w:val="16"/>
              </w:rPr>
            </w:pPr>
          </w:p>
        </w:tc>
        <w:tc>
          <w:tcPr>
            <w:tcW w:w="1180" w:type="pct"/>
            <w:tcBorders>
              <w:top w:val="single" w:sz="6" w:space="0" w:color="auto"/>
              <w:left w:val="single" w:sz="6" w:space="0" w:color="auto"/>
              <w:bottom w:val="single" w:sz="6" w:space="0" w:color="auto"/>
              <w:right w:val="single" w:sz="6" w:space="0" w:color="auto"/>
            </w:tcBorders>
            <w:shd w:val="clear" w:color="auto" w:fill="auto"/>
          </w:tcPr>
          <w:p w14:paraId="2D2FFBBF" w14:textId="499C6A35" w:rsidR="00981FC9" w:rsidRPr="00D7366C" w:rsidRDefault="00127C42" w:rsidP="000F34BE">
            <w:pPr>
              <w:rPr>
                <w:rFonts w:cs="Arial"/>
                <w:sz w:val="16"/>
                <w:szCs w:val="16"/>
              </w:rPr>
            </w:pPr>
            <w:r>
              <w:rPr>
                <w:rFonts w:cs="Arial"/>
                <w:sz w:val="16"/>
                <w:szCs w:val="16"/>
              </w:rPr>
              <w:t>HSEL</w:t>
            </w:r>
            <w:r w:rsidR="00981FC9" w:rsidRPr="003D27BD">
              <w:rPr>
                <w:rFonts w:cs="Arial"/>
                <w:sz w:val="16"/>
                <w:szCs w:val="16"/>
              </w:rPr>
              <w:t>_RN510CRT</w:t>
            </w:r>
          </w:p>
        </w:tc>
        <w:tc>
          <w:tcPr>
            <w:tcW w:w="1938" w:type="pct"/>
            <w:tcBorders>
              <w:top w:val="single" w:sz="6" w:space="0" w:color="auto"/>
              <w:left w:val="single" w:sz="6" w:space="0" w:color="auto"/>
              <w:bottom w:val="single" w:sz="6" w:space="0" w:color="auto"/>
              <w:right w:val="single" w:sz="6" w:space="0" w:color="auto"/>
            </w:tcBorders>
            <w:shd w:val="clear" w:color="auto" w:fill="auto"/>
          </w:tcPr>
          <w:p w14:paraId="24D9975E" w14:textId="10A35171" w:rsidR="00981FC9" w:rsidRPr="001A059F" w:rsidRDefault="00981FC9" w:rsidP="000F34BE">
            <w:pPr>
              <w:rPr>
                <w:rFonts w:cs="Arial"/>
                <w:snapToGrid w:val="0"/>
                <w:color w:val="000000"/>
                <w:sz w:val="16"/>
                <w:szCs w:val="16"/>
              </w:rPr>
            </w:pPr>
            <w:r w:rsidRPr="003D27BD">
              <w:rPr>
                <w:rFonts w:cs="Arial"/>
                <w:snapToGrid w:val="0"/>
                <w:color w:val="000000"/>
                <w:sz w:val="16"/>
                <w:szCs w:val="16"/>
              </w:rPr>
              <w:t>CRT_CRT_ID</w:t>
            </w:r>
          </w:p>
        </w:tc>
      </w:tr>
      <w:tr w:rsidR="00981FC9" w:rsidRPr="004F1C77" w14:paraId="0EA8B329" w14:textId="77777777" w:rsidTr="000F34BE">
        <w:trPr>
          <w:cantSplit/>
          <w:trHeight w:val="190"/>
        </w:trPr>
        <w:tc>
          <w:tcPr>
            <w:tcW w:w="1696" w:type="pct"/>
            <w:tcBorders>
              <w:top w:val="single" w:sz="6" w:space="0" w:color="auto"/>
              <w:left w:val="single" w:sz="6" w:space="0" w:color="auto"/>
              <w:bottom w:val="single" w:sz="6" w:space="0" w:color="auto"/>
              <w:right w:val="single" w:sz="6" w:space="0" w:color="auto"/>
            </w:tcBorders>
          </w:tcPr>
          <w:p w14:paraId="2F4F6304" w14:textId="77777777" w:rsidR="00981FC9" w:rsidRPr="00F37D84" w:rsidRDefault="00981FC9" w:rsidP="000F34BE">
            <w:pPr>
              <w:rPr>
                <w:rFonts w:cs="Arial"/>
                <w:sz w:val="16"/>
                <w:szCs w:val="16"/>
              </w:rPr>
            </w:pPr>
            <w:r w:rsidRPr="00D0445C">
              <w:rPr>
                <w:rFonts w:cs="Arial"/>
                <w:sz w:val="16"/>
                <w:szCs w:val="16"/>
              </w:rPr>
              <w:t>XAABG_FOUTCODE</w:t>
            </w:r>
          </w:p>
        </w:tc>
        <w:tc>
          <w:tcPr>
            <w:tcW w:w="186" w:type="pct"/>
            <w:tcBorders>
              <w:top w:val="single" w:sz="6" w:space="0" w:color="auto"/>
              <w:left w:val="single" w:sz="6" w:space="0" w:color="auto"/>
              <w:bottom w:val="single" w:sz="6" w:space="0" w:color="auto"/>
              <w:right w:val="single" w:sz="6" w:space="0" w:color="auto"/>
            </w:tcBorders>
          </w:tcPr>
          <w:p w14:paraId="1396571D" w14:textId="77777777" w:rsidR="00981FC9" w:rsidRDefault="00981FC9" w:rsidP="000F34BE">
            <w:pPr>
              <w:rPr>
                <w:rFonts w:cs="Arial"/>
                <w:sz w:val="16"/>
                <w:szCs w:val="16"/>
              </w:rPr>
            </w:pPr>
          </w:p>
        </w:tc>
        <w:tc>
          <w:tcPr>
            <w:tcW w:w="1180" w:type="pct"/>
            <w:tcBorders>
              <w:top w:val="single" w:sz="6" w:space="0" w:color="auto"/>
              <w:left w:val="single" w:sz="6" w:space="0" w:color="auto"/>
              <w:bottom w:val="single" w:sz="6" w:space="0" w:color="auto"/>
              <w:right w:val="single" w:sz="6" w:space="0" w:color="auto"/>
            </w:tcBorders>
            <w:shd w:val="clear" w:color="auto" w:fill="auto"/>
          </w:tcPr>
          <w:p w14:paraId="0998B207" w14:textId="64781BE3" w:rsidR="00981FC9" w:rsidRPr="00D7366C" w:rsidRDefault="00127C42" w:rsidP="000F34BE">
            <w:pPr>
              <w:rPr>
                <w:rFonts w:cs="Arial"/>
                <w:sz w:val="16"/>
                <w:szCs w:val="16"/>
              </w:rPr>
            </w:pPr>
            <w:r>
              <w:rPr>
                <w:rFonts w:cs="Arial"/>
                <w:sz w:val="16"/>
                <w:szCs w:val="16"/>
              </w:rPr>
              <w:t>HSEL</w:t>
            </w:r>
            <w:r w:rsidR="00981FC9" w:rsidRPr="003D27BD">
              <w:rPr>
                <w:rFonts w:cs="Arial"/>
                <w:sz w:val="16"/>
                <w:szCs w:val="16"/>
              </w:rPr>
              <w:t>_RN510CRT</w:t>
            </w:r>
          </w:p>
        </w:tc>
        <w:tc>
          <w:tcPr>
            <w:tcW w:w="1938" w:type="pct"/>
            <w:tcBorders>
              <w:top w:val="single" w:sz="6" w:space="0" w:color="auto"/>
              <w:left w:val="single" w:sz="6" w:space="0" w:color="auto"/>
              <w:bottom w:val="single" w:sz="6" w:space="0" w:color="auto"/>
              <w:right w:val="single" w:sz="6" w:space="0" w:color="auto"/>
            </w:tcBorders>
            <w:shd w:val="clear" w:color="auto" w:fill="auto"/>
          </w:tcPr>
          <w:p w14:paraId="41F27CC0" w14:textId="6ED2CA60" w:rsidR="00981FC9" w:rsidRPr="00DF14BC" w:rsidRDefault="00981FC9" w:rsidP="000F34BE">
            <w:pPr>
              <w:rPr>
                <w:rFonts w:cs="Arial"/>
                <w:snapToGrid w:val="0"/>
                <w:color w:val="000000"/>
                <w:sz w:val="16"/>
                <w:szCs w:val="16"/>
              </w:rPr>
            </w:pPr>
            <w:r w:rsidRPr="003D27BD">
              <w:rPr>
                <w:rFonts w:cs="Arial"/>
                <w:snapToGrid w:val="0"/>
                <w:color w:val="000000"/>
                <w:sz w:val="16"/>
                <w:szCs w:val="16"/>
              </w:rPr>
              <w:t>CRT_FOUTCODE</w:t>
            </w:r>
          </w:p>
        </w:tc>
      </w:tr>
      <w:tr w:rsidR="00981FC9" w:rsidRPr="004F1C77" w14:paraId="320CED21" w14:textId="77777777" w:rsidTr="000F34BE">
        <w:trPr>
          <w:cantSplit/>
          <w:trHeight w:val="190"/>
        </w:trPr>
        <w:tc>
          <w:tcPr>
            <w:tcW w:w="1696" w:type="pct"/>
            <w:tcBorders>
              <w:top w:val="single" w:sz="6" w:space="0" w:color="auto"/>
              <w:left w:val="single" w:sz="6" w:space="0" w:color="auto"/>
              <w:bottom w:val="single" w:sz="6" w:space="0" w:color="auto"/>
              <w:right w:val="single" w:sz="6" w:space="0" w:color="auto"/>
            </w:tcBorders>
          </w:tcPr>
          <w:p w14:paraId="78EDE476" w14:textId="77777777" w:rsidR="00981FC9" w:rsidRPr="004F1C77" w:rsidRDefault="00981FC9" w:rsidP="000F34BE">
            <w:pPr>
              <w:rPr>
                <w:rFonts w:cs="Arial"/>
                <w:sz w:val="16"/>
                <w:szCs w:val="16"/>
              </w:rPr>
            </w:pPr>
            <w:r w:rsidRPr="00D0445C">
              <w:rPr>
                <w:rFonts w:cs="Arial"/>
                <w:sz w:val="16"/>
                <w:szCs w:val="16"/>
              </w:rPr>
              <w:t>XAABG_KWALIFICATIE</w:t>
            </w:r>
          </w:p>
        </w:tc>
        <w:tc>
          <w:tcPr>
            <w:tcW w:w="186" w:type="pct"/>
            <w:tcBorders>
              <w:top w:val="single" w:sz="6" w:space="0" w:color="auto"/>
              <w:left w:val="single" w:sz="6" w:space="0" w:color="auto"/>
              <w:bottom w:val="single" w:sz="6" w:space="0" w:color="auto"/>
              <w:right w:val="single" w:sz="6" w:space="0" w:color="auto"/>
            </w:tcBorders>
          </w:tcPr>
          <w:p w14:paraId="59628863" w14:textId="77777777" w:rsidR="00981FC9" w:rsidRPr="004F1C77" w:rsidRDefault="00981FC9" w:rsidP="000F34BE">
            <w:pPr>
              <w:rPr>
                <w:rFonts w:cs="Arial"/>
                <w:sz w:val="16"/>
                <w:szCs w:val="16"/>
              </w:rPr>
            </w:pPr>
          </w:p>
        </w:tc>
        <w:tc>
          <w:tcPr>
            <w:tcW w:w="1180" w:type="pct"/>
            <w:tcBorders>
              <w:top w:val="single" w:sz="6" w:space="0" w:color="auto"/>
              <w:left w:val="single" w:sz="6" w:space="0" w:color="auto"/>
              <w:bottom w:val="single" w:sz="6" w:space="0" w:color="auto"/>
              <w:right w:val="single" w:sz="6" w:space="0" w:color="auto"/>
            </w:tcBorders>
            <w:shd w:val="clear" w:color="auto" w:fill="auto"/>
          </w:tcPr>
          <w:p w14:paraId="3417322E" w14:textId="27AAA8D5" w:rsidR="00981FC9" w:rsidRPr="004F1C77" w:rsidRDefault="00127C42" w:rsidP="000F34BE">
            <w:pPr>
              <w:rPr>
                <w:rFonts w:cs="Arial"/>
                <w:sz w:val="16"/>
                <w:szCs w:val="16"/>
              </w:rPr>
            </w:pPr>
            <w:r>
              <w:rPr>
                <w:rFonts w:cs="Arial"/>
                <w:sz w:val="16"/>
                <w:szCs w:val="16"/>
              </w:rPr>
              <w:t>HSEL</w:t>
            </w:r>
            <w:r w:rsidR="00981FC9" w:rsidRPr="003D27BD">
              <w:rPr>
                <w:rFonts w:cs="Arial"/>
                <w:sz w:val="16"/>
                <w:szCs w:val="16"/>
              </w:rPr>
              <w:t>_RN510CRT</w:t>
            </w:r>
          </w:p>
        </w:tc>
        <w:tc>
          <w:tcPr>
            <w:tcW w:w="1938" w:type="pct"/>
            <w:tcBorders>
              <w:top w:val="single" w:sz="6" w:space="0" w:color="auto"/>
              <w:left w:val="single" w:sz="6" w:space="0" w:color="auto"/>
              <w:bottom w:val="single" w:sz="6" w:space="0" w:color="auto"/>
              <w:right w:val="single" w:sz="6" w:space="0" w:color="auto"/>
            </w:tcBorders>
            <w:shd w:val="clear" w:color="auto" w:fill="auto"/>
          </w:tcPr>
          <w:p w14:paraId="78ECDDFB" w14:textId="591BB2D8" w:rsidR="00981FC9" w:rsidRPr="004F1C77" w:rsidRDefault="00981FC9" w:rsidP="000F34BE">
            <w:pPr>
              <w:rPr>
                <w:rFonts w:cs="Arial"/>
                <w:snapToGrid w:val="0"/>
                <w:color w:val="000000"/>
                <w:sz w:val="16"/>
                <w:szCs w:val="16"/>
              </w:rPr>
            </w:pPr>
            <w:r w:rsidRPr="003D27BD">
              <w:rPr>
                <w:rFonts w:cs="Arial"/>
                <w:snapToGrid w:val="0"/>
                <w:color w:val="000000"/>
                <w:sz w:val="16"/>
                <w:szCs w:val="16"/>
              </w:rPr>
              <w:t>CRT_KWALIFICATIE</w:t>
            </w:r>
          </w:p>
        </w:tc>
      </w:tr>
      <w:tr w:rsidR="00981FC9" w:rsidRPr="004F1C77" w14:paraId="615C4F9B" w14:textId="77777777" w:rsidTr="000F34BE">
        <w:trPr>
          <w:cantSplit/>
          <w:trHeight w:val="190"/>
        </w:trPr>
        <w:tc>
          <w:tcPr>
            <w:tcW w:w="1696" w:type="pct"/>
            <w:tcBorders>
              <w:top w:val="single" w:sz="6" w:space="0" w:color="auto"/>
              <w:left w:val="single" w:sz="6" w:space="0" w:color="auto"/>
              <w:bottom w:val="single" w:sz="6" w:space="0" w:color="auto"/>
              <w:right w:val="single" w:sz="6" w:space="0" w:color="auto"/>
            </w:tcBorders>
          </w:tcPr>
          <w:p w14:paraId="34F1EA13" w14:textId="77777777" w:rsidR="00981FC9" w:rsidRPr="004F1C77" w:rsidRDefault="00981FC9" w:rsidP="000F34BE">
            <w:pPr>
              <w:rPr>
                <w:rFonts w:cs="Arial"/>
                <w:sz w:val="16"/>
                <w:szCs w:val="16"/>
              </w:rPr>
            </w:pPr>
            <w:r w:rsidRPr="00D0445C">
              <w:rPr>
                <w:rFonts w:cs="Arial"/>
                <w:sz w:val="16"/>
                <w:szCs w:val="16"/>
              </w:rPr>
              <w:t>XAABG_LOCATIE</w:t>
            </w:r>
          </w:p>
        </w:tc>
        <w:tc>
          <w:tcPr>
            <w:tcW w:w="186" w:type="pct"/>
            <w:tcBorders>
              <w:top w:val="single" w:sz="6" w:space="0" w:color="auto"/>
              <w:left w:val="single" w:sz="6" w:space="0" w:color="auto"/>
              <w:bottom w:val="single" w:sz="6" w:space="0" w:color="auto"/>
              <w:right w:val="single" w:sz="6" w:space="0" w:color="auto"/>
            </w:tcBorders>
          </w:tcPr>
          <w:p w14:paraId="3FADA1A3" w14:textId="77777777" w:rsidR="00981FC9" w:rsidRPr="004F1C77" w:rsidRDefault="00981FC9" w:rsidP="000F34BE">
            <w:pPr>
              <w:rPr>
                <w:rFonts w:cs="Arial"/>
                <w:sz w:val="16"/>
                <w:szCs w:val="16"/>
              </w:rPr>
            </w:pPr>
          </w:p>
        </w:tc>
        <w:tc>
          <w:tcPr>
            <w:tcW w:w="1180" w:type="pct"/>
            <w:tcBorders>
              <w:top w:val="single" w:sz="6" w:space="0" w:color="auto"/>
              <w:left w:val="single" w:sz="6" w:space="0" w:color="auto"/>
              <w:bottom w:val="single" w:sz="6" w:space="0" w:color="auto"/>
              <w:right w:val="single" w:sz="6" w:space="0" w:color="auto"/>
            </w:tcBorders>
          </w:tcPr>
          <w:p w14:paraId="031EAFAD" w14:textId="16A8DC8B" w:rsidR="00981FC9" w:rsidRPr="004F1C77" w:rsidRDefault="00127C42" w:rsidP="000F34BE">
            <w:pPr>
              <w:rPr>
                <w:rFonts w:cs="Arial"/>
                <w:sz w:val="16"/>
                <w:szCs w:val="16"/>
              </w:rPr>
            </w:pPr>
            <w:r>
              <w:rPr>
                <w:rFonts w:cs="Arial"/>
                <w:sz w:val="16"/>
                <w:szCs w:val="16"/>
              </w:rPr>
              <w:t>HSEL</w:t>
            </w:r>
            <w:r w:rsidR="00981FC9" w:rsidRPr="003D27BD">
              <w:rPr>
                <w:rFonts w:cs="Arial"/>
                <w:sz w:val="16"/>
                <w:szCs w:val="16"/>
              </w:rPr>
              <w:t>_RN510CRT</w:t>
            </w:r>
          </w:p>
        </w:tc>
        <w:tc>
          <w:tcPr>
            <w:tcW w:w="1938" w:type="pct"/>
            <w:tcBorders>
              <w:top w:val="single" w:sz="6" w:space="0" w:color="auto"/>
              <w:left w:val="single" w:sz="6" w:space="0" w:color="auto"/>
              <w:bottom w:val="single" w:sz="6" w:space="0" w:color="auto"/>
              <w:right w:val="single" w:sz="6" w:space="0" w:color="auto"/>
            </w:tcBorders>
          </w:tcPr>
          <w:p w14:paraId="4B4641EF" w14:textId="67216C54" w:rsidR="00981FC9" w:rsidRPr="004F1C77" w:rsidRDefault="00981FC9" w:rsidP="000F34BE">
            <w:pPr>
              <w:rPr>
                <w:rFonts w:cs="Arial"/>
                <w:sz w:val="16"/>
                <w:szCs w:val="16"/>
              </w:rPr>
            </w:pPr>
            <w:r w:rsidRPr="003D27BD">
              <w:rPr>
                <w:rFonts w:cs="Arial"/>
                <w:sz w:val="16"/>
                <w:szCs w:val="16"/>
              </w:rPr>
              <w:t>CRT_LOCATIE</w:t>
            </w:r>
          </w:p>
        </w:tc>
      </w:tr>
      <w:tr w:rsidR="00981FC9" w:rsidRPr="004F1C77" w14:paraId="11311FC1" w14:textId="77777777" w:rsidTr="000F34BE">
        <w:trPr>
          <w:cantSplit/>
          <w:trHeight w:val="190"/>
        </w:trPr>
        <w:tc>
          <w:tcPr>
            <w:tcW w:w="1696" w:type="pct"/>
            <w:tcBorders>
              <w:top w:val="single" w:sz="6" w:space="0" w:color="auto"/>
              <w:left w:val="single" w:sz="6" w:space="0" w:color="auto"/>
              <w:bottom w:val="single" w:sz="6" w:space="0" w:color="auto"/>
              <w:right w:val="single" w:sz="6" w:space="0" w:color="auto"/>
            </w:tcBorders>
          </w:tcPr>
          <w:p w14:paraId="2D66DFBA" w14:textId="77777777" w:rsidR="00981FC9" w:rsidRPr="004F1C77" w:rsidRDefault="00981FC9" w:rsidP="000F34BE">
            <w:pPr>
              <w:rPr>
                <w:rFonts w:cs="Arial"/>
                <w:sz w:val="16"/>
                <w:szCs w:val="16"/>
              </w:rPr>
            </w:pPr>
            <w:r w:rsidRPr="00D0445C">
              <w:rPr>
                <w:rFonts w:cs="Arial"/>
                <w:sz w:val="16"/>
                <w:szCs w:val="16"/>
              </w:rPr>
              <w:t>XAABG_NIVEAU</w:t>
            </w:r>
          </w:p>
        </w:tc>
        <w:tc>
          <w:tcPr>
            <w:tcW w:w="186" w:type="pct"/>
            <w:tcBorders>
              <w:top w:val="single" w:sz="6" w:space="0" w:color="auto"/>
              <w:left w:val="single" w:sz="6" w:space="0" w:color="auto"/>
              <w:bottom w:val="single" w:sz="6" w:space="0" w:color="auto"/>
              <w:right w:val="single" w:sz="6" w:space="0" w:color="auto"/>
            </w:tcBorders>
          </w:tcPr>
          <w:p w14:paraId="5EA1A40E" w14:textId="77777777" w:rsidR="00981FC9" w:rsidRPr="004F1C77" w:rsidRDefault="00981FC9" w:rsidP="000F34BE">
            <w:pPr>
              <w:rPr>
                <w:rFonts w:cs="Arial"/>
                <w:sz w:val="16"/>
                <w:szCs w:val="16"/>
              </w:rPr>
            </w:pPr>
          </w:p>
        </w:tc>
        <w:tc>
          <w:tcPr>
            <w:tcW w:w="1180" w:type="pct"/>
            <w:tcBorders>
              <w:top w:val="single" w:sz="6" w:space="0" w:color="auto"/>
              <w:left w:val="single" w:sz="6" w:space="0" w:color="auto"/>
              <w:bottom w:val="single" w:sz="6" w:space="0" w:color="auto"/>
              <w:right w:val="single" w:sz="6" w:space="0" w:color="auto"/>
            </w:tcBorders>
          </w:tcPr>
          <w:p w14:paraId="7A1FA3D8" w14:textId="0845B653" w:rsidR="00981FC9" w:rsidRPr="004F1C77" w:rsidRDefault="00127C42" w:rsidP="000F34BE">
            <w:pPr>
              <w:rPr>
                <w:rFonts w:cs="Arial"/>
                <w:sz w:val="16"/>
                <w:szCs w:val="16"/>
              </w:rPr>
            </w:pPr>
            <w:r>
              <w:rPr>
                <w:rFonts w:cs="Arial"/>
                <w:sz w:val="16"/>
                <w:szCs w:val="16"/>
              </w:rPr>
              <w:t>HSEL</w:t>
            </w:r>
            <w:r w:rsidR="00981FC9" w:rsidRPr="003D27BD">
              <w:rPr>
                <w:rFonts w:cs="Arial"/>
                <w:sz w:val="16"/>
                <w:szCs w:val="16"/>
              </w:rPr>
              <w:t>_RN510CRT</w:t>
            </w:r>
          </w:p>
        </w:tc>
        <w:tc>
          <w:tcPr>
            <w:tcW w:w="1938" w:type="pct"/>
            <w:tcBorders>
              <w:top w:val="single" w:sz="6" w:space="0" w:color="auto"/>
              <w:left w:val="single" w:sz="6" w:space="0" w:color="auto"/>
              <w:bottom w:val="single" w:sz="6" w:space="0" w:color="auto"/>
              <w:right w:val="single" w:sz="6" w:space="0" w:color="auto"/>
            </w:tcBorders>
          </w:tcPr>
          <w:p w14:paraId="2ADD91DA" w14:textId="75703F87" w:rsidR="00981FC9" w:rsidRPr="004F1C77" w:rsidRDefault="00981FC9" w:rsidP="000F34BE">
            <w:pPr>
              <w:rPr>
                <w:rFonts w:cs="Arial"/>
                <w:sz w:val="16"/>
                <w:szCs w:val="16"/>
              </w:rPr>
            </w:pPr>
            <w:r w:rsidRPr="003D27BD">
              <w:rPr>
                <w:rFonts w:cs="Arial"/>
                <w:sz w:val="16"/>
                <w:szCs w:val="16"/>
              </w:rPr>
              <w:t>CRT_NIVEAU</w:t>
            </w:r>
          </w:p>
        </w:tc>
      </w:tr>
    </w:tbl>
    <w:p w14:paraId="403D6454" w14:textId="1AFC204A" w:rsidR="007B5303" w:rsidRPr="0054792E" w:rsidRDefault="007B5303" w:rsidP="007B5303">
      <w:pPr>
        <w:pStyle w:val="Kop2"/>
      </w:pPr>
      <w:bookmarkStart w:id="1453" w:name="_Toc7616307"/>
      <w:r w:rsidRPr="0054792E">
        <w:t>Hoofdselectie</w:t>
      </w:r>
      <w:bookmarkEnd w:id="1453"/>
    </w:p>
    <w:p w14:paraId="3C501F3B" w14:textId="77777777" w:rsidR="003565E3" w:rsidRPr="00251E1E" w:rsidRDefault="003565E3" w:rsidP="003565E3">
      <w:pPr>
        <w:rPr>
          <w:b/>
        </w:rPr>
      </w:pPr>
      <w:r w:rsidRPr="00251E1E">
        <w:rPr>
          <w:b/>
        </w:rPr>
        <w:t>Functionele beschrijving:</w:t>
      </w:r>
    </w:p>
    <w:p w14:paraId="68CB019C" w14:textId="1B0215CD" w:rsidR="003565E3" w:rsidRDefault="003565E3" w:rsidP="003565E3">
      <w:pPr>
        <w:pStyle w:val="Standaardinspringing"/>
        <w:ind w:left="0" w:firstLine="0"/>
      </w:pPr>
      <w:r w:rsidRPr="0054792E">
        <w:t>Selecteer alle</w:t>
      </w:r>
      <w:r>
        <w:t xml:space="preserve"> Rekening-gegevens uit RBG (tabel </w:t>
      </w:r>
      <w:r w:rsidR="0095502F">
        <w:t>HSEL_RN310REK</w:t>
      </w:r>
      <w:r>
        <w:t>.</w:t>
      </w:r>
      <w:r w:rsidRPr="0054792E">
        <w:t xml:space="preserve"> </w:t>
      </w:r>
    </w:p>
    <w:p w14:paraId="4F099C15" w14:textId="6E4212C7" w:rsidR="003565E3" w:rsidRPr="0054792E" w:rsidRDefault="003565E3" w:rsidP="003565E3">
      <w:pPr>
        <w:pStyle w:val="Standaardinspringing"/>
        <w:ind w:left="0" w:firstLine="0"/>
      </w:pPr>
      <w:r>
        <w:t>Zoek daarbij alle Controleresultaten</w:t>
      </w:r>
      <w:r w:rsidRPr="0054792E">
        <w:t xml:space="preserve"> uit RBG (tabel </w:t>
      </w:r>
      <w:r w:rsidR="00127C42">
        <w:t>HSEL</w:t>
      </w:r>
      <w:r w:rsidRPr="007B5303">
        <w:t>_RN510CRT</w:t>
      </w:r>
      <w:r w:rsidRPr="0054792E">
        <w:t>)</w:t>
      </w:r>
      <w:r>
        <w:rPr>
          <w:szCs w:val="19"/>
        </w:rPr>
        <w:t>.</w:t>
      </w:r>
    </w:p>
    <w:p w14:paraId="3EB5A660" w14:textId="1C55DD7A" w:rsidR="003565E3" w:rsidRDefault="003565E3" w:rsidP="003565E3">
      <w:pPr>
        <w:pStyle w:val="Standaardinspringing"/>
        <w:ind w:left="0" w:firstLine="0"/>
      </w:pPr>
      <w:r w:rsidRPr="0054792E">
        <w:t xml:space="preserve">Maak vervolgens van deze gegevens een lijst met unieke voorkomens van Business Keys </w:t>
      </w:r>
      <w:r>
        <w:t>en XAAB</w:t>
      </w:r>
      <w:r w:rsidR="00EF138C">
        <w:t>G</w:t>
      </w:r>
      <w:r>
        <w:t>_MUTATIEBEGIN_TS.</w:t>
      </w:r>
    </w:p>
    <w:p w14:paraId="4C94E0C0" w14:textId="77777777" w:rsidR="007B5303" w:rsidRDefault="007B5303" w:rsidP="007B5303">
      <w:pPr>
        <w:pStyle w:val="Standaardinspringing"/>
        <w:ind w:left="0" w:firstLine="0"/>
        <w:rPr>
          <w:szCs w:val="19"/>
        </w:rPr>
      </w:pPr>
    </w:p>
    <w:p w14:paraId="067F0583" w14:textId="77777777" w:rsidR="007B5303" w:rsidRPr="00A35857" w:rsidRDefault="007B5303" w:rsidP="00ED31EF">
      <w:r w:rsidRPr="00A35857">
        <w:rPr>
          <w:b/>
        </w:rPr>
        <w:t>Selectiepad:</w:t>
      </w:r>
    </w:p>
    <w:p w14:paraId="31932794" w14:textId="3A0B0947" w:rsidR="00117617" w:rsidRDefault="0095502F" w:rsidP="00117617">
      <w:pPr>
        <w:pStyle w:val="Standaardinspringing"/>
        <w:ind w:left="0" w:firstLine="0"/>
      </w:pPr>
      <w:r>
        <w:t xml:space="preserve">HSEL_RN310REK </w:t>
      </w:r>
    </w:p>
    <w:p w14:paraId="28C1E38F" w14:textId="77777777" w:rsidR="00A35857" w:rsidRPr="00AE0711" w:rsidRDefault="00A35857" w:rsidP="00A35857">
      <w:pPr>
        <w:pStyle w:val="Standaardinspringing"/>
        <w:ind w:left="0" w:firstLine="0"/>
      </w:pPr>
      <w:r w:rsidRPr="00AE0711">
        <w:t xml:space="preserve">         </w:t>
      </w:r>
      <w:r w:rsidRPr="00AE0711">
        <w:sym w:font="Wingdings" w:char="F0E2"/>
      </w:r>
      <w:r w:rsidRPr="00AE0711">
        <w:t xml:space="preserve"> </w:t>
      </w:r>
      <w:r w:rsidRPr="00FB573A">
        <w:rPr>
          <w:color w:val="7F7F7F" w:themeColor="text1" w:themeTint="80"/>
          <w:sz w:val="16"/>
          <w:szCs w:val="16"/>
        </w:rPr>
        <w:t>(</w:t>
      </w:r>
      <w:r>
        <w:rPr>
          <w:color w:val="7F7F7F" w:themeColor="text1" w:themeTint="80"/>
          <w:sz w:val="16"/>
          <w:szCs w:val="16"/>
        </w:rPr>
        <w:t xml:space="preserve">inner </w:t>
      </w:r>
      <w:r w:rsidRPr="00FB573A">
        <w:rPr>
          <w:color w:val="7F7F7F" w:themeColor="text1" w:themeTint="80"/>
          <w:sz w:val="16"/>
          <w:szCs w:val="16"/>
        </w:rPr>
        <w:t>join)</w:t>
      </w:r>
    </w:p>
    <w:p w14:paraId="52032B4F" w14:textId="77D75C7E" w:rsidR="007B5303" w:rsidRPr="0054792E" w:rsidRDefault="00127C42" w:rsidP="007B5303">
      <w:pPr>
        <w:pStyle w:val="Standaardinspringing"/>
        <w:ind w:left="0" w:firstLine="0"/>
      </w:pPr>
      <w:r>
        <w:t>HSEL</w:t>
      </w:r>
      <w:r w:rsidR="007B5303" w:rsidRPr="007B5303">
        <w:t>_RN510CRT</w:t>
      </w:r>
    </w:p>
    <w:p w14:paraId="3143AADC" w14:textId="77777777" w:rsidR="00A35857" w:rsidRPr="00AE0711" w:rsidRDefault="00A35857" w:rsidP="00A35857">
      <w:pPr>
        <w:pStyle w:val="Standaardinspringing"/>
        <w:ind w:left="0" w:firstLine="0"/>
      </w:pPr>
      <w:r w:rsidRPr="00AE0711">
        <w:t xml:space="preserve">         </w:t>
      </w:r>
      <w:r w:rsidRPr="00AE0711">
        <w:sym w:font="Wingdings" w:char="F0E2"/>
      </w:r>
      <w:r w:rsidRPr="00AE0711">
        <w:t xml:space="preserve"> </w:t>
      </w:r>
      <w:r w:rsidRPr="00FB573A">
        <w:rPr>
          <w:color w:val="7F7F7F" w:themeColor="text1" w:themeTint="80"/>
          <w:sz w:val="16"/>
          <w:szCs w:val="16"/>
        </w:rPr>
        <w:t>(</w:t>
      </w:r>
      <w:r>
        <w:rPr>
          <w:color w:val="7F7F7F" w:themeColor="text1" w:themeTint="80"/>
          <w:sz w:val="16"/>
          <w:szCs w:val="16"/>
        </w:rPr>
        <w:t xml:space="preserve">inner </w:t>
      </w:r>
      <w:r w:rsidRPr="00FB573A">
        <w:rPr>
          <w:color w:val="7F7F7F" w:themeColor="text1" w:themeTint="80"/>
          <w:sz w:val="16"/>
          <w:szCs w:val="16"/>
        </w:rPr>
        <w:t>join)</w:t>
      </w:r>
    </w:p>
    <w:p w14:paraId="1F6DCE52" w14:textId="77777777" w:rsidR="00A35857" w:rsidRDefault="00A35857" w:rsidP="00A35857">
      <w:pPr>
        <w:pStyle w:val="Standaardinspringing"/>
        <w:ind w:left="0" w:firstLine="0"/>
      </w:pPr>
      <w:r w:rsidRPr="00E844F8">
        <w:t>H_FIN_</w:t>
      </w:r>
      <w:r>
        <w:t>MELDING</w:t>
      </w:r>
    </w:p>
    <w:p w14:paraId="4999DEB7" w14:textId="77777777" w:rsidR="007B5303" w:rsidRPr="0054792E" w:rsidRDefault="007B5303" w:rsidP="007B5303"/>
    <w:p w14:paraId="2378D344" w14:textId="77777777" w:rsidR="007B5303" w:rsidRPr="00A35857" w:rsidRDefault="007B5303" w:rsidP="00ED31EF">
      <w:r w:rsidRPr="00A35857">
        <w:rPr>
          <w:b/>
        </w:rPr>
        <w:t>Kolommen en condities:</w:t>
      </w:r>
    </w:p>
    <w:tbl>
      <w:tblPr>
        <w:tblW w:w="9609" w:type="dxa"/>
        <w:tblLayout w:type="fixed"/>
        <w:tblCellMar>
          <w:left w:w="70" w:type="dxa"/>
          <w:right w:w="70" w:type="dxa"/>
        </w:tblCellMar>
        <w:tblLook w:val="0000" w:firstRow="0" w:lastRow="0" w:firstColumn="0" w:lastColumn="0" w:noHBand="0" w:noVBand="0"/>
      </w:tblPr>
      <w:tblGrid>
        <w:gridCol w:w="3823"/>
        <w:gridCol w:w="425"/>
        <w:gridCol w:w="5361"/>
      </w:tblGrid>
      <w:tr w:rsidR="00117617" w:rsidRPr="00D26284" w14:paraId="4C4BEBF8" w14:textId="77777777" w:rsidTr="00ED31EF">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624230B" w14:textId="546FBE49" w:rsidR="00117617" w:rsidRDefault="0095502F" w:rsidP="00117617">
            <w:pPr>
              <w:rPr>
                <w:b/>
                <w:sz w:val="16"/>
                <w:szCs w:val="16"/>
              </w:rPr>
            </w:pPr>
            <w:r>
              <w:rPr>
                <w:b/>
                <w:sz w:val="16"/>
                <w:szCs w:val="16"/>
              </w:rPr>
              <w:t xml:space="preserve">HSEL_RN310REK </w:t>
            </w:r>
            <w:r w:rsidR="00117617" w:rsidRPr="00D26284">
              <w:rPr>
                <w:b/>
                <w:sz w:val="16"/>
                <w:szCs w:val="16"/>
              </w:rPr>
              <w:t xml:space="preserve"> (alias: R</w:t>
            </w:r>
            <w:r w:rsidR="00C71D73">
              <w:rPr>
                <w:b/>
                <w:sz w:val="16"/>
                <w:szCs w:val="16"/>
              </w:rPr>
              <w:t>1</w:t>
            </w:r>
            <w:r w:rsidR="00117617" w:rsidRPr="00D26284">
              <w:rPr>
                <w:b/>
                <w:sz w:val="16"/>
                <w:szCs w:val="16"/>
              </w:rPr>
              <w:t>)</w:t>
            </w:r>
          </w:p>
          <w:p w14:paraId="3640B30F" w14:textId="1EE9793B" w:rsidR="00C71D73" w:rsidRPr="00D26284" w:rsidRDefault="00C71D73" w:rsidP="00117617">
            <w:pP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B221CEA" w14:textId="7DDC8F57" w:rsidR="00117617" w:rsidRPr="00D26284" w:rsidRDefault="00117617" w:rsidP="00117617">
            <w:pPr>
              <w:ind w:right="-70"/>
              <w:rPr>
                <w:rFonts w:cs="Arial"/>
                <w:sz w:val="16"/>
                <w:szCs w:val="16"/>
              </w:rPr>
            </w:pPr>
            <w:r w:rsidRPr="00D26284">
              <w:rPr>
                <w:b/>
                <w:sz w:val="16"/>
                <w:szCs w:val="16"/>
              </w:rPr>
              <w:t>Sel.</w:t>
            </w:r>
          </w:p>
        </w:tc>
        <w:tc>
          <w:tcPr>
            <w:tcW w:w="536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6BC2E61" w14:textId="117404AE" w:rsidR="00117617" w:rsidRPr="00D26284" w:rsidRDefault="00117617" w:rsidP="00117617">
            <w:pPr>
              <w:rPr>
                <w:rFonts w:cs="Arial"/>
                <w:sz w:val="16"/>
                <w:szCs w:val="16"/>
              </w:rPr>
            </w:pPr>
            <w:r w:rsidRPr="00D26284">
              <w:rPr>
                <w:b/>
                <w:sz w:val="16"/>
                <w:szCs w:val="16"/>
              </w:rPr>
              <w:t>Conditie</w:t>
            </w:r>
          </w:p>
        </w:tc>
      </w:tr>
      <w:tr w:rsidR="00117617" w:rsidRPr="00D26284" w14:paraId="0CB43794" w14:textId="77777777" w:rsidTr="00030DDE">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40AA57D" w14:textId="1C0445E3" w:rsidR="00117617" w:rsidRPr="00D26284" w:rsidRDefault="00117617" w:rsidP="00117617">
            <w:pPr>
              <w:rPr>
                <w:rFonts w:cs="Arial"/>
                <w:sz w:val="16"/>
                <w:szCs w:val="16"/>
              </w:rPr>
            </w:pPr>
            <w:r w:rsidRPr="00D26284">
              <w:rPr>
                <w:rFonts w:cs="Arial"/>
                <w:sz w:val="16"/>
                <w:szCs w:val="16"/>
              </w:rPr>
              <w:t>RN310INDVERWERKING</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77B60EF" w14:textId="77777777" w:rsidR="00117617" w:rsidRPr="00D26284" w:rsidRDefault="00117617" w:rsidP="00117617">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3429753" w14:textId="196FFD39" w:rsidR="00117617" w:rsidRPr="00D26284" w:rsidRDefault="00117617" w:rsidP="00117617">
            <w:pPr>
              <w:rPr>
                <w:rFonts w:cs="Arial"/>
                <w:sz w:val="16"/>
                <w:szCs w:val="16"/>
              </w:rPr>
            </w:pPr>
          </w:p>
        </w:tc>
      </w:tr>
      <w:tr w:rsidR="00117617" w:rsidRPr="00D26284" w14:paraId="54DC3772" w14:textId="77777777" w:rsidTr="00030DDE">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8C4D5DF" w14:textId="6AF9CF88" w:rsidR="00117617" w:rsidRPr="00D26284" w:rsidRDefault="00117617" w:rsidP="00117617">
            <w:pPr>
              <w:rPr>
                <w:rFonts w:cs="Arial"/>
                <w:snapToGrid w:val="0"/>
                <w:sz w:val="16"/>
                <w:szCs w:val="16"/>
              </w:rPr>
            </w:pPr>
            <w:r w:rsidRPr="00D26284">
              <w:rPr>
                <w:rFonts w:cs="Arial"/>
                <w:sz w:val="16"/>
                <w:szCs w:val="16"/>
              </w:rPr>
              <w:t>RN310RSINBRN</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24DB330" w14:textId="762FB23D" w:rsidR="00117617" w:rsidRPr="00D26284" w:rsidRDefault="00117617" w:rsidP="00117617">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9E016EB" w14:textId="77777777" w:rsidR="00117617" w:rsidRPr="00D26284" w:rsidRDefault="00117617" w:rsidP="00117617">
            <w:pPr>
              <w:rPr>
                <w:rFonts w:cs="Arial"/>
                <w:sz w:val="16"/>
                <w:szCs w:val="16"/>
              </w:rPr>
            </w:pPr>
          </w:p>
        </w:tc>
      </w:tr>
      <w:tr w:rsidR="00117617" w:rsidRPr="005B160E" w14:paraId="6B3F38EF" w14:textId="77777777" w:rsidTr="00ED31EF">
        <w:trPr>
          <w:cantSplit/>
          <w:trHeight w:val="263"/>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1F47F6D8" w14:textId="0C9B8BD8" w:rsidR="00117617" w:rsidRPr="00ED31EF" w:rsidRDefault="00117617" w:rsidP="00117617">
            <w:pPr>
              <w:rPr>
                <w:sz w:val="16"/>
                <w:szCs w:val="16"/>
              </w:rPr>
            </w:pPr>
            <w:r w:rsidRPr="005B160E">
              <w:rPr>
                <w:rFonts w:cs="Arial"/>
                <w:sz w:val="16"/>
                <w:szCs w:val="16"/>
              </w:rPr>
              <w:t>RN310VALUTAJAAR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6D57B8F" w14:textId="77777777" w:rsidR="00117617" w:rsidRPr="00ED31EF" w:rsidRDefault="00117617" w:rsidP="00117617">
            <w:pPr>
              <w:ind w:right="-70"/>
              <w:rPr>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6F1F48A" w14:textId="77777777" w:rsidR="00117617" w:rsidRPr="00ED31EF" w:rsidRDefault="00117617" w:rsidP="00117617">
            <w:pPr>
              <w:rPr>
                <w:sz w:val="16"/>
                <w:szCs w:val="16"/>
              </w:rPr>
            </w:pPr>
          </w:p>
        </w:tc>
      </w:tr>
      <w:tr w:rsidR="00117617" w:rsidRPr="00D26284" w14:paraId="56333894" w14:textId="77777777" w:rsidTr="00030DDE">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3780AC1" w14:textId="4650A5A0" w:rsidR="00117617" w:rsidRPr="00D26284" w:rsidRDefault="00117617" w:rsidP="00117617">
            <w:pPr>
              <w:rPr>
                <w:rFonts w:cs="Arial"/>
                <w:sz w:val="16"/>
                <w:szCs w:val="16"/>
              </w:rPr>
            </w:pPr>
            <w:r w:rsidRPr="00D26284">
              <w:rPr>
                <w:rFonts w:cs="Arial"/>
                <w:snapToGrid w:val="0"/>
                <w:sz w:val="16"/>
                <w:szCs w:val="16"/>
              </w:rPr>
              <w:t>RN310PRODUCTID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F417789" w14:textId="2EC97F4B" w:rsidR="00117617" w:rsidRPr="00D26284" w:rsidRDefault="00117617" w:rsidP="00117617">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D93B27C" w14:textId="77777777" w:rsidR="00117617" w:rsidRPr="00D26284" w:rsidRDefault="00117617" w:rsidP="00117617">
            <w:pPr>
              <w:rPr>
                <w:rFonts w:cs="Arial"/>
                <w:sz w:val="16"/>
                <w:szCs w:val="16"/>
              </w:rPr>
            </w:pPr>
          </w:p>
        </w:tc>
      </w:tr>
      <w:tr w:rsidR="00117617" w:rsidRPr="00D26284" w14:paraId="5F4B7296" w14:textId="77777777" w:rsidTr="00030DDE">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60E7796" w14:textId="1EEEC1E5" w:rsidR="00117617" w:rsidRPr="00D26284" w:rsidRDefault="00117617" w:rsidP="00117617">
            <w:pPr>
              <w:rPr>
                <w:snapToGrid w:val="0"/>
                <w:color w:val="000000"/>
                <w:sz w:val="16"/>
                <w:szCs w:val="16"/>
              </w:rPr>
            </w:pPr>
            <w:r w:rsidRPr="00D26284">
              <w:rPr>
                <w:rFonts w:cs="Arial"/>
                <w:snapToGrid w:val="0"/>
                <w:sz w:val="16"/>
                <w:szCs w:val="16"/>
              </w:rPr>
              <w:t>RN310REKENINGNR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40E6598" w14:textId="77777777" w:rsidR="00117617" w:rsidRPr="00D26284" w:rsidRDefault="00117617" w:rsidP="00117617">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75C6995" w14:textId="25A92897" w:rsidR="00117617" w:rsidRPr="00D26284" w:rsidRDefault="00117617" w:rsidP="00117617">
            <w:pPr>
              <w:rPr>
                <w:rFonts w:cs="Arial"/>
                <w:sz w:val="16"/>
                <w:szCs w:val="16"/>
              </w:rPr>
            </w:pPr>
          </w:p>
        </w:tc>
      </w:tr>
      <w:tr w:rsidR="008132E9" w:rsidRPr="00D26284" w14:paraId="52D449F0" w14:textId="77777777" w:rsidTr="00030DDE">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F525493" w14:textId="48912EB4" w:rsidR="008132E9" w:rsidRPr="00D26284" w:rsidRDefault="008132E9" w:rsidP="00117617">
            <w:pPr>
              <w:rPr>
                <w:rFonts w:cs="Arial"/>
                <w:snapToGrid w:val="0"/>
                <w:sz w:val="16"/>
                <w:szCs w:val="16"/>
              </w:rPr>
            </w:pPr>
            <w:r>
              <w:rPr>
                <w:rFonts w:cs="Arial"/>
                <w:snapToGrid w:val="0"/>
                <w:sz w:val="16"/>
                <w:szCs w:val="16"/>
              </w:rPr>
              <w:t>RN310SOORTBESTAND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4837F9E" w14:textId="77777777" w:rsidR="008132E9" w:rsidRPr="00D26284" w:rsidRDefault="008132E9" w:rsidP="00117617">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13C39FC0" w14:textId="77777777" w:rsidR="008132E9" w:rsidRPr="00D26284" w:rsidRDefault="008132E9" w:rsidP="00117617">
            <w:pPr>
              <w:rPr>
                <w:rFonts w:cs="Arial"/>
                <w:sz w:val="16"/>
                <w:szCs w:val="16"/>
              </w:rPr>
            </w:pPr>
          </w:p>
        </w:tc>
      </w:tr>
      <w:tr w:rsidR="00117617" w:rsidRPr="00D26284" w14:paraId="435AB8C1" w14:textId="77777777" w:rsidTr="00030DDE">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C77CF30" w14:textId="04B9984B" w:rsidR="00117617" w:rsidRPr="00D26284" w:rsidRDefault="00EF138C" w:rsidP="00117617">
            <w:pPr>
              <w:rPr>
                <w:snapToGrid w:val="0"/>
                <w:color w:val="000000"/>
                <w:sz w:val="16"/>
                <w:szCs w:val="16"/>
              </w:rPr>
            </w:pPr>
            <w:r w:rsidRPr="00831552">
              <w:rPr>
                <w:rFonts w:cs="Arial"/>
                <w:snapToGrid w:val="0"/>
                <w:color w:val="000000"/>
                <w:sz w:val="16"/>
                <w:szCs w:val="16"/>
              </w:rPr>
              <w:t>RN310DATTYDREG</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B545774" w14:textId="542F858B" w:rsidR="00117617" w:rsidRPr="00D26284" w:rsidRDefault="00117617" w:rsidP="00117617">
            <w:pPr>
              <w:ind w:right="-70"/>
              <w:rPr>
                <w:rFonts w:cs="Arial"/>
                <w:sz w:val="16"/>
                <w:szCs w:val="16"/>
              </w:rPr>
            </w:pPr>
            <w:r>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DABD015" w14:textId="034F0894" w:rsidR="00117617" w:rsidRPr="00D26284" w:rsidRDefault="00117617" w:rsidP="00117617">
            <w:pPr>
              <w:rPr>
                <w:rFonts w:cs="Arial"/>
                <w:sz w:val="16"/>
                <w:szCs w:val="16"/>
              </w:rPr>
            </w:pPr>
          </w:p>
        </w:tc>
      </w:tr>
      <w:tr w:rsidR="00117617" w:rsidRPr="00D26284" w14:paraId="42C4E464" w14:textId="77777777" w:rsidTr="00030DDE">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A6E9929" w14:textId="578EFA82" w:rsidR="00117617" w:rsidRPr="00D26284" w:rsidRDefault="00117617" w:rsidP="00117617">
            <w:pPr>
              <w:rPr>
                <w:snapToGrid w:val="0"/>
                <w:color w:val="000000"/>
                <w:sz w:val="16"/>
                <w:szCs w:val="16"/>
              </w:rPr>
            </w:pPr>
            <w:r w:rsidRPr="001A059F">
              <w:rPr>
                <w:rFonts w:cs="Arial"/>
                <w:snapToGrid w:val="0"/>
                <w:color w:val="000000"/>
                <w:sz w:val="16"/>
                <w:szCs w:val="16"/>
              </w:rPr>
              <w:t>RECORDBRON_NAAM</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FF67397" w14:textId="10330FEF" w:rsidR="00117617" w:rsidRPr="00D26284" w:rsidRDefault="00117617" w:rsidP="00117617">
            <w:pPr>
              <w:ind w:right="-70"/>
              <w:rPr>
                <w:rFonts w:cs="Arial"/>
                <w:sz w:val="16"/>
                <w:szCs w:val="16"/>
              </w:rPr>
            </w:pPr>
            <w:r>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3CBD3C73" w14:textId="0E707D73" w:rsidR="00117617" w:rsidRPr="00D26284" w:rsidRDefault="00117617" w:rsidP="00117617">
            <w:pPr>
              <w:rPr>
                <w:rFonts w:cs="Arial"/>
                <w:sz w:val="16"/>
                <w:szCs w:val="16"/>
              </w:rPr>
            </w:pPr>
          </w:p>
        </w:tc>
      </w:tr>
      <w:tr w:rsidR="00117617" w:rsidRPr="00D26284" w14:paraId="21D6336C" w14:textId="77777777" w:rsidTr="00ED31EF">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A90BC52" w14:textId="232D2E09" w:rsidR="00117617" w:rsidRDefault="001A7CE6" w:rsidP="00117617">
            <w:pPr>
              <w:rPr>
                <w:b/>
                <w:sz w:val="16"/>
                <w:szCs w:val="16"/>
              </w:rPr>
            </w:pPr>
            <w:r>
              <w:rPr>
                <w:b/>
                <w:sz w:val="16"/>
                <w:szCs w:val="16"/>
              </w:rPr>
              <w:t>HSEL</w:t>
            </w:r>
            <w:r w:rsidR="00117617" w:rsidRPr="00D26284">
              <w:rPr>
                <w:b/>
                <w:sz w:val="16"/>
                <w:szCs w:val="16"/>
              </w:rPr>
              <w:t>_RN510CRT (alias: R</w:t>
            </w:r>
            <w:r w:rsidR="005B160E">
              <w:rPr>
                <w:b/>
                <w:sz w:val="16"/>
                <w:szCs w:val="16"/>
              </w:rPr>
              <w:t>2</w:t>
            </w:r>
            <w:r w:rsidR="00117617" w:rsidRPr="00D26284">
              <w:rPr>
                <w:b/>
                <w:sz w:val="16"/>
                <w:szCs w:val="16"/>
              </w:rPr>
              <w:t>)</w:t>
            </w:r>
          </w:p>
          <w:p w14:paraId="167A974A" w14:textId="69F4B904" w:rsidR="00C71D73" w:rsidRPr="00D26284" w:rsidRDefault="00C71D73" w:rsidP="00117617">
            <w:pPr>
              <w:rPr>
                <w:snapToGrid w:val="0"/>
                <w:color w:val="000000"/>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80AA5E1" w14:textId="6C6AC92F" w:rsidR="00117617" w:rsidRPr="00D26284" w:rsidRDefault="00117617" w:rsidP="00117617">
            <w:pPr>
              <w:ind w:right="-70"/>
              <w:rPr>
                <w:rFonts w:cs="Arial"/>
                <w:sz w:val="16"/>
                <w:szCs w:val="16"/>
              </w:rPr>
            </w:pPr>
            <w:r w:rsidRPr="00D26284">
              <w:rPr>
                <w:b/>
                <w:sz w:val="16"/>
                <w:szCs w:val="16"/>
              </w:rPr>
              <w:t>Sel.</w:t>
            </w:r>
          </w:p>
        </w:tc>
        <w:tc>
          <w:tcPr>
            <w:tcW w:w="536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B8AAB30" w14:textId="57B4FE25" w:rsidR="00117617" w:rsidRPr="00D26284" w:rsidRDefault="00117617" w:rsidP="00117617">
            <w:pPr>
              <w:rPr>
                <w:rFonts w:cs="Arial"/>
                <w:sz w:val="16"/>
                <w:szCs w:val="16"/>
              </w:rPr>
            </w:pPr>
            <w:r w:rsidRPr="00D26284">
              <w:rPr>
                <w:b/>
                <w:sz w:val="16"/>
                <w:szCs w:val="16"/>
              </w:rPr>
              <w:t>Conditie</w:t>
            </w:r>
          </w:p>
        </w:tc>
      </w:tr>
      <w:tr w:rsidR="00C71D73" w:rsidRPr="00D26284" w14:paraId="24873D9D" w14:textId="77777777" w:rsidTr="00621F9D">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60880C4" w14:textId="174BDCD3" w:rsidR="00C71D73" w:rsidRPr="00251E1E" w:rsidRDefault="00C71D73" w:rsidP="00621F9D">
            <w:pPr>
              <w:rPr>
                <w:sz w:val="16"/>
                <w:szCs w:val="16"/>
              </w:rPr>
            </w:pPr>
            <w:r w:rsidRPr="00251E1E">
              <w:rPr>
                <w:sz w:val="16"/>
                <w:szCs w:val="16"/>
              </w:rPr>
              <w:t>CRT_ZEN_ID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F40C6AD" w14:textId="77777777" w:rsidR="00C71D73" w:rsidRPr="00251E1E" w:rsidRDefault="00C71D73" w:rsidP="00621F9D">
            <w:pPr>
              <w:ind w:right="-70"/>
              <w:rPr>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2312D522" w14:textId="54633E0D" w:rsidR="00C71D73" w:rsidRPr="00251E1E" w:rsidRDefault="00C71D73">
            <w:pPr>
              <w:rPr>
                <w:sz w:val="16"/>
                <w:szCs w:val="16"/>
              </w:rPr>
            </w:pPr>
            <w:r>
              <w:rPr>
                <w:sz w:val="16"/>
                <w:szCs w:val="16"/>
              </w:rPr>
              <w:t>= R1.</w:t>
            </w:r>
            <w:r w:rsidR="000E0C0E" w:rsidRPr="00D26284" w:rsidDel="000E0C0E">
              <w:rPr>
                <w:rFonts w:cs="Arial"/>
                <w:sz w:val="16"/>
                <w:szCs w:val="16"/>
              </w:rPr>
              <w:t xml:space="preserve"> </w:t>
            </w:r>
            <w:r w:rsidRPr="00D26284">
              <w:rPr>
                <w:rFonts w:cs="Arial"/>
                <w:sz w:val="16"/>
                <w:szCs w:val="16"/>
              </w:rPr>
              <w:t>RN310ZENID</w:t>
            </w:r>
          </w:p>
        </w:tc>
      </w:tr>
      <w:tr w:rsidR="005B160E" w:rsidRPr="00D26284" w14:paraId="2BC82E99" w14:textId="77777777" w:rsidTr="00621F9D">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B5B7209" w14:textId="7E5069C9" w:rsidR="005B160E" w:rsidRPr="00251E1E" w:rsidRDefault="005B160E" w:rsidP="00621F9D">
            <w:pPr>
              <w:rPr>
                <w:sz w:val="16"/>
                <w:szCs w:val="16"/>
              </w:rPr>
            </w:pPr>
            <w:r w:rsidRPr="00D26284">
              <w:rPr>
                <w:rFonts w:cs="Arial"/>
                <w:sz w:val="16"/>
                <w:szCs w:val="16"/>
              </w:rPr>
              <w:t>CRT_VOLGNRMELDING</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E32A4D4" w14:textId="77777777" w:rsidR="005B160E" w:rsidRPr="00251E1E" w:rsidRDefault="005B160E" w:rsidP="00621F9D">
            <w:pPr>
              <w:ind w:right="-70"/>
              <w:rPr>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37EA1F86" w14:textId="6DF747E4" w:rsidR="005B160E" w:rsidRDefault="005B160E">
            <w:pPr>
              <w:rPr>
                <w:sz w:val="16"/>
                <w:szCs w:val="16"/>
              </w:rPr>
            </w:pPr>
            <w:r>
              <w:rPr>
                <w:sz w:val="16"/>
                <w:szCs w:val="16"/>
              </w:rPr>
              <w:t>= R1.</w:t>
            </w:r>
            <w:r w:rsidR="000E0C0E" w:rsidRPr="00D26284" w:rsidDel="000E0C0E">
              <w:rPr>
                <w:rFonts w:cs="Arial"/>
                <w:sz w:val="16"/>
                <w:szCs w:val="16"/>
              </w:rPr>
              <w:t xml:space="preserve"> </w:t>
            </w:r>
            <w:r w:rsidRPr="00D26284">
              <w:rPr>
                <w:rFonts w:cs="Arial"/>
                <w:sz w:val="16"/>
                <w:szCs w:val="16"/>
              </w:rPr>
              <w:t>RN310VOLGNRMELDING</w:t>
            </w:r>
          </w:p>
        </w:tc>
      </w:tr>
      <w:tr w:rsidR="00117617" w:rsidRPr="00D26284" w14:paraId="5AA654C2" w14:textId="77777777" w:rsidTr="00ED31EF">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417E6114" w14:textId="428DEA0B" w:rsidR="00117617" w:rsidRPr="00ED31EF" w:rsidRDefault="00117617" w:rsidP="00107E24">
            <w:pPr>
              <w:rPr>
                <w:sz w:val="16"/>
                <w:szCs w:val="16"/>
              </w:rPr>
            </w:pPr>
            <w:r w:rsidRPr="00ED31EF">
              <w:rPr>
                <w:sz w:val="16"/>
                <w:szCs w:val="16"/>
              </w:rPr>
              <w:t>CRT_CRT_ID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85F1236" w14:textId="77777777" w:rsidR="00117617" w:rsidRPr="00ED31EF" w:rsidRDefault="00117617" w:rsidP="00107E24">
            <w:pPr>
              <w:ind w:right="-70"/>
              <w:rPr>
                <w:sz w:val="16"/>
                <w:szCs w:val="16"/>
              </w:rPr>
            </w:pPr>
            <w:r w:rsidRPr="00ED31EF">
              <w:rPr>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24A6234" w14:textId="77777777" w:rsidR="00117617" w:rsidRPr="00ED31EF" w:rsidRDefault="00117617" w:rsidP="00107E24">
            <w:pPr>
              <w:rPr>
                <w:sz w:val="16"/>
                <w:szCs w:val="16"/>
              </w:rPr>
            </w:pPr>
          </w:p>
        </w:tc>
      </w:tr>
      <w:tr w:rsidR="00117617" w:rsidRPr="00D26284" w14:paraId="5EE218D9" w14:textId="77777777" w:rsidTr="00ED31EF">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A0E7796" w14:textId="59587758" w:rsidR="00117617" w:rsidRPr="00ED31EF" w:rsidRDefault="00117617" w:rsidP="00107E24">
            <w:pPr>
              <w:rPr>
                <w:sz w:val="16"/>
                <w:szCs w:val="16"/>
              </w:rPr>
            </w:pPr>
            <w:r w:rsidRPr="00ED31EF">
              <w:rPr>
                <w:sz w:val="16"/>
                <w:szCs w:val="16"/>
              </w:rPr>
              <w:t>CRT_FOUTCODE</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80E788D" w14:textId="77777777" w:rsidR="00117617" w:rsidRPr="00ED31EF" w:rsidRDefault="00117617" w:rsidP="00107E24">
            <w:pPr>
              <w:ind w:right="-70"/>
              <w:rPr>
                <w:sz w:val="16"/>
                <w:szCs w:val="16"/>
              </w:rPr>
            </w:pPr>
            <w:r w:rsidRPr="00ED31EF">
              <w:rPr>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3E33A8DE" w14:textId="77777777" w:rsidR="00117617" w:rsidRPr="00ED31EF" w:rsidRDefault="00117617" w:rsidP="00107E24">
            <w:pPr>
              <w:rPr>
                <w:sz w:val="16"/>
                <w:szCs w:val="16"/>
              </w:rPr>
            </w:pPr>
          </w:p>
        </w:tc>
      </w:tr>
      <w:tr w:rsidR="00117617" w:rsidRPr="00D26284" w14:paraId="2438E898" w14:textId="77777777" w:rsidTr="00ED31EF">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2E0329F" w14:textId="31E75285" w:rsidR="00117617" w:rsidRPr="00ED31EF" w:rsidRDefault="00117617" w:rsidP="00107E24">
            <w:pPr>
              <w:rPr>
                <w:sz w:val="16"/>
                <w:szCs w:val="16"/>
              </w:rPr>
            </w:pPr>
            <w:r w:rsidRPr="00ED31EF">
              <w:rPr>
                <w:sz w:val="16"/>
                <w:szCs w:val="16"/>
              </w:rPr>
              <w:t>CRT_KWALIFICATIE</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E02C5EC" w14:textId="77777777" w:rsidR="00117617" w:rsidRPr="00ED31EF" w:rsidRDefault="00117617" w:rsidP="00107E24">
            <w:pPr>
              <w:ind w:right="-70"/>
              <w:rPr>
                <w:sz w:val="16"/>
                <w:szCs w:val="16"/>
              </w:rPr>
            </w:pPr>
            <w:r w:rsidRPr="00ED31EF">
              <w:rPr>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1B6F9F24" w14:textId="77777777" w:rsidR="00117617" w:rsidRPr="00ED31EF" w:rsidRDefault="00117617" w:rsidP="00107E24">
            <w:pPr>
              <w:rPr>
                <w:sz w:val="16"/>
                <w:szCs w:val="16"/>
              </w:rPr>
            </w:pPr>
          </w:p>
        </w:tc>
      </w:tr>
      <w:tr w:rsidR="00117617" w:rsidRPr="00D26284" w14:paraId="1D2811D6" w14:textId="77777777" w:rsidTr="00ED31EF">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63FD1C2" w14:textId="12559335" w:rsidR="00117617" w:rsidRPr="00ED31EF" w:rsidRDefault="00117617" w:rsidP="00107E24">
            <w:pPr>
              <w:rPr>
                <w:sz w:val="16"/>
                <w:szCs w:val="16"/>
              </w:rPr>
            </w:pPr>
            <w:r w:rsidRPr="00ED31EF">
              <w:rPr>
                <w:sz w:val="16"/>
                <w:szCs w:val="16"/>
              </w:rPr>
              <w:t>CRT_LOCATIE</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95EBE57" w14:textId="77777777" w:rsidR="00117617" w:rsidRPr="00ED31EF" w:rsidRDefault="00117617" w:rsidP="00107E24">
            <w:pPr>
              <w:ind w:right="-70"/>
              <w:rPr>
                <w:sz w:val="16"/>
                <w:szCs w:val="16"/>
              </w:rPr>
            </w:pPr>
            <w:r w:rsidRPr="00ED31EF">
              <w:rPr>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52B8F8A7" w14:textId="77777777" w:rsidR="00117617" w:rsidRPr="00ED31EF" w:rsidRDefault="00117617" w:rsidP="00107E24">
            <w:pPr>
              <w:rPr>
                <w:sz w:val="16"/>
                <w:szCs w:val="16"/>
              </w:rPr>
            </w:pPr>
          </w:p>
        </w:tc>
      </w:tr>
      <w:tr w:rsidR="00117617" w:rsidRPr="00D26284" w14:paraId="448ED98D" w14:textId="77777777" w:rsidTr="00ED31EF">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540F930" w14:textId="77FD1864" w:rsidR="00117617" w:rsidRPr="00ED31EF" w:rsidRDefault="00117617" w:rsidP="00107E24">
            <w:pPr>
              <w:rPr>
                <w:sz w:val="16"/>
                <w:szCs w:val="16"/>
              </w:rPr>
            </w:pPr>
            <w:r w:rsidRPr="00ED31EF">
              <w:rPr>
                <w:sz w:val="16"/>
                <w:szCs w:val="16"/>
              </w:rPr>
              <w:t>CRT_NIVEAU</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8A473FD" w14:textId="77777777" w:rsidR="00117617" w:rsidRPr="00ED31EF" w:rsidRDefault="00117617" w:rsidP="00107E24">
            <w:pPr>
              <w:ind w:right="-70"/>
              <w:rPr>
                <w:sz w:val="16"/>
                <w:szCs w:val="16"/>
              </w:rPr>
            </w:pPr>
            <w:r w:rsidRPr="00ED31EF">
              <w:rPr>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8028AAC" w14:textId="77777777" w:rsidR="00117617" w:rsidRPr="00ED31EF" w:rsidRDefault="00117617" w:rsidP="00107E24">
            <w:pPr>
              <w:rPr>
                <w:sz w:val="16"/>
                <w:szCs w:val="16"/>
              </w:rPr>
            </w:pPr>
          </w:p>
        </w:tc>
      </w:tr>
      <w:tr w:rsidR="00C71D73" w:rsidRPr="00D26284" w14:paraId="25655D2D" w14:textId="77777777" w:rsidTr="00621F9D">
        <w:trPr>
          <w:cantSplit/>
          <w:trHeight w:val="432"/>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5FDEDEB9" w14:textId="77777777" w:rsidR="00C71D73" w:rsidRPr="00D26284" w:rsidRDefault="00C71D73" w:rsidP="00621F9D">
            <w:pPr>
              <w:rPr>
                <w:b/>
                <w:sz w:val="16"/>
                <w:szCs w:val="16"/>
              </w:rPr>
            </w:pPr>
            <w:r w:rsidRPr="00D26284">
              <w:rPr>
                <w:b/>
                <w:sz w:val="16"/>
                <w:szCs w:val="16"/>
              </w:rPr>
              <w:t>H_FIN_MELDING (alias: H1)</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04133D3F" w14:textId="77777777" w:rsidR="00C71D73" w:rsidRPr="00D26284" w:rsidRDefault="00C71D73" w:rsidP="00621F9D">
            <w:pPr>
              <w:ind w:right="-70"/>
              <w:rPr>
                <w:b/>
                <w:sz w:val="16"/>
                <w:szCs w:val="16"/>
              </w:rPr>
            </w:pPr>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71214BC9" w14:textId="77777777" w:rsidR="00C71D73" w:rsidRPr="00D26284" w:rsidRDefault="00C71D73" w:rsidP="00621F9D">
            <w:pPr>
              <w:rPr>
                <w:b/>
                <w:sz w:val="16"/>
                <w:szCs w:val="16"/>
              </w:rPr>
            </w:pPr>
          </w:p>
        </w:tc>
      </w:tr>
      <w:tr w:rsidR="00C71D73" w:rsidRPr="00D26284" w14:paraId="531FB345" w14:textId="77777777" w:rsidTr="00621F9D">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CB44444" w14:textId="77777777" w:rsidR="00C71D73" w:rsidRPr="00D26284" w:rsidRDefault="00C71D73" w:rsidP="00621F9D">
            <w:pPr>
              <w:rPr>
                <w:rFonts w:cs="Arial"/>
                <w:sz w:val="16"/>
                <w:szCs w:val="16"/>
              </w:rPr>
            </w:pPr>
            <w:r w:rsidRPr="00D26284">
              <w:rPr>
                <w:snapToGrid w:val="0"/>
                <w:color w:val="000000"/>
                <w:sz w:val="16"/>
                <w:szCs w:val="16"/>
              </w:rPr>
              <w:t>XAAB_SK</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AABB207" w14:textId="77777777" w:rsidR="00C71D73" w:rsidRPr="00D26284" w:rsidRDefault="00C71D73" w:rsidP="00621F9D">
            <w:pPr>
              <w:ind w:right="-70"/>
              <w:rPr>
                <w:rFonts w:cs="Arial"/>
                <w:sz w:val="16"/>
                <w:szCs w:val="16"/>
              </w:rPr>
            </w:pPr>
            <w:r>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57D9A1C4" w14:textId="77777777" w:rsidR="00C71D73" w:rsidRPr="00D26284" w:rsidRDefault="00C71D73" w:rsidP="00621F9D">
            <w:pPr>
              <w:rPr>
                <w:rFonts w:cs="Arial"/>
                <w:sz w:val="16"/>
                <w:szCs w:val="16"/>
              </w:rPr>
            </w:pPr>
          </w:p>
        </w:tc>
      </w:tr>
      <w:tr w:rsidR="00C71D73" w:rsidRPr="00D26284" w14:paraId="19175108" w14:textId="77777777" w:rsidTr="00621F9D">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22D3A75" w14:textId="77777777" w:rsidR="00C71D73" w:rsidRPr="00D26284" w:rsidRDefault="00C71D73" w:rsidP="00621F9D">
            <w:pPr>
              <w:rPr>
                <w:rFonts w:cs="Arial"/>
                <w:snapToGrid w:val="0"/>
                <w:color w:val="000000"/>
                <w:sz w:val="16"/>
                <w:szCs w:val="16"/>
              </w:rPr>
            </w:pPr>
            <w:r w:rsidRPr="00D26284">
              <w:rPr>
                <w:rFonts w:cs="Arial"/>
                <w:snapToGrid w:val="0"/>
                <w:sz w:val="16"/>
                <w:szCs w:val="16"/>
              </w:rPr>
              <w:t>XAAB_RSIN</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C284C8F" w14:textId="77777777" w:rsidR="00C71D73" w:rsidRPr="00D26284" w:rsidRDefault="00C71D73" w:rsidP="00621F9D">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510DCA50" w14:textId="439DA0C0" w:rsidR="00C71D73" w:rsidRPr="00D26284" w:rsidRDefault="00C71D73">
            <w:pPr>
              <w:rPr>
                <w:rFonts w:cs="Arial"/>
                <w:sz w:val="16"/>
                <w:szCs w:val="16"/>
              </w:rPr>
            </w:pPr>
            <w:r w:rsidRPr="00F94236">
              <w:rPr>
                <w:rFonts w:cs="Arial"/>
                <w:snapToGrid w:val="0"/>
                <w:sz w:val="16"/>
                <w:szCs w:val="16"/>
              </w:rPr>
              <w:t>=R</w:t>
            </w:r>
            <w:r w:rsidR="005B160E">
              <w:rPr>
                <w:rFonts w:cs="Arial"/>
                <w:snapToGrid w:val="0"/>
                <w:sz w:val="16"/>
                <w:szCs w:val="16"/>
              </w:rPr>
              <w:t>1</w:t>
            </w:r>
            <w:r w:rsidRPr="00F94236">
              <w:rPr>
                <w:rFonts w:cs="Arial"/>
                <w:snapToGrid w:val="0"/>
                <w:sz w:val="16"/>
                <w:szCs w:val="16"/>
              </w:rPr>
              <w:t>.</w:t>
            </w:r>
            <w:r w:rsidR="000E0C0E" w:rsidRPr="00F94236" w:rsidDel="000E0C0E">
              <w:rPr>
                <w:rFonts w:cs="Arial"/>
                <w:snapToGrid w:val="0"/>
                <w:sz w:val="16"/>
                <w:szCs w:val="16"/>
              </w:rPr>
              <w:t xml:space="preserve"> </w:t>
            </w:r>
            <w:r w:rsidRPr="00F94236">
              <w:rPr>
                <w:rFonts w:cs="Arial"/>
                <w:snapToGrid w:val="0"/>
                <w:sz w:val="16"/>
                <w:szCs w:val="16"/>
              </w:rPr>
              <w:t>RN310RSINBRN</w:t>
            </w:r>
          </w:p>
        </w:tc>
      </w:tr>
      <w:tr w:rsidR="00C71D73" w:rsidRPr="00D26284" w14:paraId="02DD991C" w14:textId="77777777" w:rsidTr="00621F9D">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E8C5DF3" w14:textId="77777777" w:rsidR="00C71D73" w:rsidRPr="00D26284" w:rsidRDefault="00C71D73" w:rsidP="00621F9D">
            <w:pPr>
              <w:rPr>
                <w:rFonts w:cs="Arial"/>
                <w:sz w:val="16"/>
                <w:szCs w:val="16"/>
              </w:rPr>
            </w:pPr>
            <w:r w:rsidRPr="00D26284">
              <w:rPr>
                <w:rFonts w:cs="Arial"/>
                <w:snapToGrid w:val="0"/>
                <w:sz w:val="16"/>
                <w:szCs w:val="16"/>
              </w:rPr>
              <w:t>XAAB_GEGEVENSTIJDVAK</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9FCF60A" w14:textId="77777777" w:rsidR="00C71D73" w:rsidRPr="00D26284" w:rsidRDefault="00C71D73" w:rsidP="00621F9D">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5877B167" w14:textId="112CB94C" w:rsidR="00C71D73" w:rsidRPr="00D26284" w:rsidRDefault="00C71D73">
            <w:pPr>
              <w:rPr>
                <w:rFonts w:cs="Arial"/>
                <w:i/>
                <w:sz w:val="16"/>
                <w:szCs w:val="16"/>
              </w:rPr>
            </w:pPr>
            <w:r w:rsidRPr="00F94236">
              <w:rPr>
                <w:rFonts w:cs="Arial"/>
                <w:snapToGrid w:val="0"/>
                <w:sz w:val="16"/>
                <w:szCs w:val="16"/>
              </w:rPr>
              <w:t>=R</w:t>
            </w:r>
            <w:r w:rsidR="005B160E">
              <w:rPr>
                <w:rFonts w:cs="Arial"/>
                <w:snapToGrid w:val="0"/>
                <w:sz w:val="16"/>
                <w:szCs w:val="16"/>
              </w:rPr>
              <w:t>1</w:t>
            </w:r>
            <w:r w:rsidRPr="00F94236">
              <w:rPr>
                <w:rFonts w:cs="Arial"/>
                <w:snapToGrid w:val="0"/>
                <w:sz w:val="16"/>
                <w:szCs w:val="16"/>
              </w:rPr>
              <w:t>.</w:t>
            </w:r>
            <w:r w:rsidR="000E0C0E" w:rsidRPr="00F94236" w:rsidDel="000E0C0E">
              <w:rPr>
                <w:rFonts w:cs="Arial"/>
                <w:snapToGrid w:val="0"/>
                <w:sz w:val="16"/>
                <w:szCs w:val="16"/>
              </w:rPr>
              <w:t xml:space="preserve"> </w:t>
            </w:r>
            <w:r w:rsidRPr="00F94236">
              <w:rPr>
                <w:rFonts w:cs="Arial"/>
                <w:snapToGrid w:val="0"/>
                <w:sz w:val="16"/>
                <w:szCs w:val="16"/>
              </w:rPr>
              <w:t>RN310VALUTAJAAR</w:t>
            </w:r>
          </w:p>
        </w:tc>
      </w:tr>
      <w:tr w:rsidR="00C71D73" w:rsidRPr="00D26284" w14:paraId="37429CF7" w14:textId="77777777" w:rsidTr="00621F9D">
        <w:trPr>
          <w:cantSplit/>
          <w:trHeight w:val="377"/>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A476EBD" w14:textId="77777777" w:rsidR="00C71D73" w:rsidRPr="00D26284" w:rsidRDefault="00C71D73" w:rsidP="00621F9D">
            <w:pPr>
              <w:rPr>
                <w:b/>
                <w:sz w:val="16"/>
                <w:szCs w:val="16"/>
              </w:rPr>
            </w:pPr>
            <w:r w:rsidRPr="00D26284">
              <w:rPr>
                <w:rFonts w:cs="Arial"/>
                <w:snapToGrid w:val="0"/>
                <w:sz w:val="16"/>
                <w:szCs w:val="16"/>
              </w:rPr>
              <w:t>XAAB_PRODUCTID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16FF88A" w14:textId="77777777" w:rsidR="00C71D73" w:rsidRPr="00D26284" w:rsidRDefault="00C71D73" w:rsidP="00621F9D">
            <w:pPr>
              <w:ind w:right="-70"/>
              <w:rPr>
                <w:b/>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F9EB996" w14:textId="7BCD6063" w:rsidR="00C71D73" w:rsidRPr="00D26284" w:rsidRDefault="00C71D73">
            <w:pPr>
              <w:rPr>
                <w:b/>
                <w:sz w:val="16"/>
                <w:szCs w:val="16"/>
              </w:rPr>
            </w:pPr>
            <w:r w:rsidRPr="00F94236">
              <w:rPr>
                <w:rFonts w:cs="Arial"/>
                <w:snapToGrid w:val="0"/>
                <w:sz w:val="16"/>
                <w:szCs w:val="16"/>
              </w:rPr>
              <w:t>=R</w:t>
            </w:r>
            <w:r w:rsidR="005B160E">
              <w:rPr>
                <w:rFonts w:cs="Arial"/>
                <w:snapToGrid w:val="0"/>
                <w:sz w:val="16"/>
                <w:szCs w:val="16"/>
              </w:rPr>
              <w:t>1</w:t>
            </w:r>
            <w:r w:rsidRPr="00F94236">
              <w:rPr>
                <w:rFonts w:cs="Arial"/>
                <w:snapToGrid w:val="0"/>
                <w:sz w:val="16"/>
                <w:szCs w:val="16"/>
              </w:rPr>
              <w:t>.</w:t>
            </w:r>
            <w:r w:rsidR="000E0C0E" w:rsidRPr="00F94236" w:rsidDel="000E0C0E">
              <w:rPr>
                <w:rFonts w:cs="Arial"/>
                <w:snapToGrid w:val="0"/>
                <w:sz w:val="16"/>
                <w:szCs w:val="16"/>
              </w:rPr>
              <w:t xml:space="preserve"> </w:t>
            </w:r>
            <w:r w:rsidRPr="00F94236">
              <w:rPr>
                <w:rFonts w:cs="Arial"/>
                <w:snapToGrid w:val="0"/>
                <w:sz w:val="16"/>
                <w:szCs w:val="16"/>
              </w:rPr>
              <w:t>RN310PRODUCTID</w:t>
            </w:r>
          </w:p>
        </w:tc>
      </w:tr>
      <w:tr w:rsidR="00C71D73" w:rsidRPr="00D26284" w14:paraId="1BF05AF9" w14:textId="77777777" w:rsidTr="00621F9D">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118C71BF" w14:textId="77777777" w:rsidR="00C71D73" w:rsidRPr="00D26284" w:rsidRDefault="00C71D73" w:rsidP="00621F9D">
            <w:pPr>
              <w:rPr>
                <w:rFonts w:cs="Arial"/>
                <w:sz w:val="16"/>
                <w:szCs w:val="16"/>
              </w:rPr>
            </w:pPr>
            <w:r w:rsidRPr="00D26284">
              <w:rPr>
                <w:rFonts w:cs="Arial"/>
                <w:snapToGrid w:val="0"/>
                <w:sz w:val="16"/>
                <w:szCs w:val="16"/>
              </w:rPr>
              <w:t>XAAB_PRODUCTNUMMER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3F460D6" w14:textId="77777777" w:rsidR="00C71D73" w:rsidRPr="00D26284" w:rsidRDefault="00C71D73" w:rsidP="00621F9D">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133D146" w14:textId="10F7B69F" w:rsidR="00C71D73" w:rsidRPr="00D26284" w:rsidRDefault="00C71D73">
            <w:pPr>
              <w:rPr>
                <w:rFonts w:cs="Arial"/>
                <w:sz w:val="16"/>
                <w:szCs w:val="16"/>
              </w:rPr>
            </w:pPr>
            <w:r w:rsidRPr="00F94236">
              <w:rPr>
                <w:rFonts w:cs="Arial"/>
                <w:snapToGrid w:val="0"/>
                <w:sz w:val="16"/>
                <w:szCs w:val="16"/>
              </w:rPr>
              <w:t>=R</w:t>
            </w:r>
            <w:r w:rsidR="005B160E">
              <w:rPr>
                <w:rFonts w:cs="Arial"/>
                <w:snapToGrid w:val="0"/>
                <w:sz w:val="16"/>
                <w:szCs w:val="16"/>
              </w:rPr>
              <w:t>1</w:t>
            </w:r>
            <w:r w:rsidRPr="00F94236">
              <w:rPr>
                <w:rFonts w:cs="Arial"/>
                <w:snapToGrid w:val="0"/>
                <w:sz w:val="16"/>
                <w:szCs w:val="16"/>
              </w:rPr>
              <w:t>.</w:t>
            </w:r>
            <w:r w:rsidR="000E0C0E" w:rsidRPr="00F94236" w:rsidDel="000E0C0E">
              <w:rPr>
                <w:rFonts w:cs="Arial"/>
                <w:snapToGrid w:val="0"/>
                <w:sz w:val="16"/>
                <w:szCs w:val="16"/>
              </w:rPr>
              <w:t xml:space="preserve"> </w:t>
            </w:r>
            <w:r w:rsidRPr="00F94236">
              <w:rPr>
                <w:rFonts w:cs="Arial"/>
                <w:snapToGrid w:val="0"/>
                <w:sz w:val="16"/>
                <w:szCs w:val="16"/>
              </w:rPr>
              <w:t>RN310REKENINGNR</w:t>
            </w:r>
          </w:p>
        </w:tc>
      </w:tr>
      <w:tr w:rsidR="00C54E38" w:rsidRPr="00D26284" w14:paraId="71818ABE" w14:textId="77777777" w:rsidTr="00C54E38">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F16FB7F" w14:textId="77777777" w:rsidR="00C54E38" w:rsidRPr="00D26284" w:rsidRDefault="00C54E38" w:rsidP="00074562">
            <w:pPr>
              <w:rPr>
                <w:rFonts w:cs="Arial"/>
                <w:snapToGrid w:val="0"/>
                <w:sz w:val="16"/>
                <w:szCs w:val="16"/>
              </w:rPr>
            </w:pPr>
            <w:r>
              <w:rPr>
                <w:rFonts w:cs="Arial"/>
                <w:snapToGrid w:val="0"/>
                <w:sz w:val="16"/>
                <w:szCs w:val="16"/>
              </w:rPr>
              <w:lastRenderedPageBreak/>
              <w:t>XAAB_BERICHTTYPE</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FBB3D08" w14:textId="77777777" w:rsidR="00C54E38" w:rsidRPr="00C54E38" w:rsidRDefault="00C54E38" w:rsidP="00074562">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2D214C86" w14:textId="0A25A098" w:rsidR="00C54E38" w:rsidRPr="00D26284" w:rsidRDefault="00C54E38">
            <w:pPr>
              <w:rPr>
                <w:rFonts w:cs="Arial"/>
                <w:snapToGrid w:val="0"/>
                <w:sz w:val="16"/>
                <w:szCs w:val="16"/>
              </w:rPr>
            </w:pPr>
            <w:r>
              <w:rPr>
                <w:rFonts w:cs="Arial"/>
                <w:snapToGrid w:val="0"/>
                <w:sz w:val="16"/>
                <w:szCs w:val="16"/>
              </w:rPr>
              <w:t>=R1.</w:t>
            </w:r>
            <w:r w:rsidR="000E0C0E" w:rsidDel="000E0C0E">
              <w:rPr>
                <w:rFonts w:cs="Arial"/>
                <w:snapToGrid w:val="0"/>
                <w:sz w:val="16"/>
                <w:szCs w:val="16"/>
              </w:rPr>
              <w:t xml:space="preserve"> </w:t>
            </w:r>
            <w:r>
              <w:rPr>
                <w:rFonts w:cs="Arial"/>
                <w:snapToGrid w:val="0"/>
                <w:sz w:val="16"/>
                <w:szCs w:val="16"/>
              </w:rPr>
              <w:t>RN310SOORTBESTAND</w:t>
            </w:r>
          </w:p>
        </w:tc>
      </w:tr>
      <w:tr w:rsidR="00C71D73" w:rsidRPr="00D26284" w14:paraId="1672B6EA" w14:textId="77777777" w:rsidTr="00621F9D">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EDED58D" w14:textId="77777777" w:rsidR="00C71D73" w:rsidRPr="00D26284" w:rsidRDefault="00C71D73" w:rsidP="00621F9D">
            <w:pPr>
              <w:rPr>
                <w:rFonts w:cs="Arial"/>
                <w:sz w:val="16"/>
                <w:szCs w:val="16"/>
              </w:rPr>
            </w:pPr>
            <w:r w:rsidRPr="00D26284">
              <w:rPr>
                <w:rFonts w:cs="Arial"/>
                <w:snapToGrid w:val="0"/>
                <w:sz w:val="16"/>
                <w:szCs w:val="16"/>
              </w:rPr>
              <w:t>XAAB_MELDINGTYPE</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5B36CEB" w14:textId="77777777" w:rsidR="00C71D73" w:rsidRPr="00D26284" w:rsidRDefault="00C71D73" w:rsidP="00621F9D">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F666662" w14:textId="77777777" w:rsidR="00C71D73" w:rsidRPr="00D26284" w:rsidRDefault="00C71D73" w:rsidP="00621F9D">
            <w:pPr>
              <w:rPr>
                <w:rFonts w:cs="Arial"/>
                <w:sz w:val="16"/>
                <w:szCs w:val="16"/>
              </w:rPr>
            </w:pPr>
            <w:r w:rsidRPr="00F94236">
              <w:rPr>
                <w:rFonts w:cs="Arial"/>
                <w:snapToGrid w:val="0"/>
                <w:sz w:val="16"/>
                <w:szCs w:val="16"/>
              </w:rPr>
              <w:t>“BANK”</w:t>
            </w:r>
          </w:p>
        </w:tc>
      </w:tr>
      <w:tr w:rsidR="00C71D73" w:rsidRPr="00D26284" w14:paraId="309E1022" w14:textId="77777777" w:rsidTr="00621F9D">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49DFE57B" w14:textId="77777777" w:rsidR="00C71D73" w:rsidRPr="00D26284" w:rsidRDefault="00C71D73" w:rsidP="00621F9D">
            <w:pPr>
              <w:rPr>
                <w:rFonts w:cs="Arial"/>
                <w:sz w:val="16"/>
                <w:szCs w:val="16"/>
              </w:rPr>
            </w:pPr>
            <w:r w:rsidRPr="00D26284">
              <w:rPr>
                <w:rFonts w:cs="Arial"/>
                <w:snapToGrid w:val="0"/>
                <w:sz w:val="16"/>
                <w:szCs w:val="16"/>
              </w:rPr>
              <w:t>XAAB_MAAND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D737B8C" w14:textId="77777777" w:rsidR="00C71D73" w:rsidRPr="00D26284" w:rsidRDefault="00C71D73" w:rsidP="00621F9D">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425777DC" w14:textId="77777777" w:rsidR="00C71D73" w:rsidRPr="00D26284" w:rsidRDefault="00C71D73" w:rsidP="00621F9D">
            <w:pPr>
              <w:rPr>
                <w:rFonts w:cs="Arial"/>
                <w:sz w:val="16"/>
                <w:szCs w:val="16"/>
              </w:rPr>
            </w:pPr>
            <w:r w:rsidRPr="00F94236">
              <w:rPr>
                <w:rFonts w:cs="Arial"/>
                <w:snapToGrid w:val="0"/>
                <w:sz w:val="16"/>
                <w:szCs w:val="16"/>
              </w:rPr>
              <w:t>“00”</w:t>
            </w:r>
          </w:p>
        </w:tc>
      </w:tr>
    </w:tbl>
    <w:p w14:paraId="28F52006" w14:textId="77777777" w:rsidR="005B160E" w:rsidRDefault="005B160E" w:rsidP="00ED31EF"/>
    <w:p w14:paraId="0A5A574D" w14:textId="77777777" w:rsidR="0016416C" w:rsidRPr="005B160E" w:rsidRDefault="0016416C" w:rsidP="00ED31EF">
      <w:r w:rsidRPr="005B160E">
        <w:rPr>
          <w:b/>
        </w:rPr>
        <w:t>Uitvoer:</w:t>
      </w:r>
    </w:p>
    <w:p w14:paraId="629C2130" w14:textId="5CD6AD8C" w:rsidR="00796A45" w:rsidRPr="00B030FA" w:rsidRDefault="00796A45">
      <w:pPr>
        <w:rPr>
          <w:szCs w:val="19"/>
        </w:rPr>
      </w:pPr>
      <w:r w:rsidRPr="00B030FA">
        <w:rPr>
          <w:szCs w:val="19"/>
        </w:rPr>
        <w:t>Voor iedere unieke regel uit RBG_ControleResultaten (</w:t>
      </w:r>
      <w:r w:rsidR="00127C42">
        <w:rPr>
          <w:szCs w:val="19"/>
        </w:rPr>
        <w:t>HSEL</w:t>
      </w:r>
      <w:r w:rsidRPr="00B030FA">
        <w:rPr>
          <w:szCs w:val="19"/>
        </w:rPr>
        <w:t xml:space="preserve">_RN510CRT)  waarbij </w:t>
      </w:r>
      <w:r w:rsidRPr="001C2677">
        <w:rPr>
          <w:szCs w:val="19"/>
        </w:rPr>
        <w:t>Rekening.</w:t>
      </w:r>
      <w:r w:rsidRPr="001C2677">
        <w:rPr>
          <w:rFonts w:cs="Arial"/>
          <w:szCs w:val="19"/>
        </w:rPr>
        <w:t xml:space="preserve">IndicatieVerwerking = “0” of “2” én X_OP_TYPE &lt;&gt; “D” </w:t>
      </w:r>
      <w:r w:rsidRPr="00B030FA">
        <w:rPr>
          <w:szCs w:val="19"/>
        </w:rPr>
        <w:t>wordt  een nieuwe SAT-regel toegevoegd.</w:t>
      </w:r>
    </w:p>
    <w:p w14:paraId="1AB21E62" w14:textId="77777777" w:rsidR="00796A45" w:rsidRPr="00B030FA" w:rsidRDefault="00796A45">
      <w:pPr>
        <w:rPr>
          <w:szCs w:val="19"/>
        </w:rPr>
      </w:pPr>
    </w:p>
    <w:p w14:paraId="3E445750" w14:textId="71B7979E" w:rsidR="00796A45" w:rsidRPr="00B030FA" w:rsidRDefault="00796A45">
      <w:pPr>
        <w:rPr>
          <w:szCs w:val="19"/>
        </w:rPr>
      </w:pPr>
      <w:r w:rsidRPr="001C2677">
        <w:rPr>
          <w:rFonts w:cs="Arial"/>
          <w:spacing w:val="0"/>
          <w:szCs w:val="19"/>
        </w:rPr>
        <w:t xml:space="preserve">Indien </w:t>
      </w:r>
      <w:r w:rsidRPr="00B030FA">
        <w:rPr>
          <w:rFonts w:cs="Arial"/>
          <w:szCs w:val="19"/>
        </w:rPr>
        <w:t xml:space="preserve">RN310INDVERWERKING = 1 (Intrekking) dan X_OP_TYPE is “D”; indien er geen record in </w:t>
      </w:r>
      <w:r w:rsidR="00127C42">
        <w:rPr>
          <w:szCs w:val="19"/>
        </w:rPr>
        <w:t>HSEL</w:t>
      </w:r>
      <w:r w:rsidRPr="00B030FA">
        <w:rPr>
          <w:szCs w:val="19"/>
        </w:rPr>
        <w:t>_RN510CRT gevonden kan worden dan X_OP_TYPE is “D”. Indien X_OP_TYPE = “D” een regel niet wegschrijven naar de doeltabel; eventueel bestaande records van de XAAB_SK moeten worden afgesloten.</w:t>
      </w:r>
    </w:p>
    <w:p w14:paraId="3B86D4A4" w14:textId="2B408648" w:rsidR="00796A45" w:rsidRPr="00B030FA" w:rsidRDefault="00796A45">
      <w:pPr>
        <w:rPr>
          <w:szCs w:val="19"/>
        </w:rPr>
      </w:pPr>
      <w:r w:rsidRPr="00B030FA">
        <w:rPr>
          <w:szCs w:val="19"/>
        </w:rPr>
        <w:t xml:space="preserve">Voor iedere gevonden regel in S_RBG_FIN_MELD_BANK_CTRL_RESULT dient </w:t>
      </w:r>
      <w:r w:rsidRPr="00B030FA">
        <w:rPr>
          <w:rFonts w:cs="Arial"/>
          <w:szCs w:val="19"/>
        </w:rPr>
        <w:t xml:space="preserve">XAABE_MUTATIEEINDE_TS gevuld te worden met </w:t>
      </w:r>
      <w:r w:rsidR="00EF138C" w:rsidRPr="00B030FA">
        <w:rPr>
          <w:rFonts w:cs="Arial"/>
          <w:szCs w:val="19"/>
        </w:rPr>
        <w:t>RN310DATTYDREG.</w:t>
      </w:r>
    </w:p>
    <w:p w14:paraId="0EC8A245" w14:textId="77777777" w:rsidR="00796A45" w:rsidRPr="00D673DA" w:rsidRDefault="00796A45" w:rsidP="0016416C"/>
    <w:p w14:paraId="29C137AA" w14:textId="77777777" w:rsidR="0016416C" w:rsidRPr="000E19A9" w:rsidRDefault="0016416C" w:rsidP="00ED31EF">
      <w:r w:rsidRPr="000E19A9">
        <w:rPr>
          <w:b/>
        </w:rPr>
        <w:t>Afwijkende uitvoer:</w:t>
      </w:r>
    </w:p>
    <w:p w14:paraId="74812D67" w14:textId="7E4CBD35" w:rsidR="0016416C" w:rsidRPr="00C96BC1" w:rsidRDefault="00F92394" w:rsidP="0016416C">
      <w:pPr>
        <w:pStyle w:val="Standaardinspringing"/>
        <w:ind w:left="0" w:firstLine="0"/>
        <w:rPr>
          <w:rFonts w:cs="Arial"/>
          <w:spacing w:val="0"/>
          <w:szCs w:val="19"/>
        </w:rPr>
      </w:pPr>
      <w:r>
        <w:rPr>
          <w:szCs w:val="19"/>
        </w:rPr>
        <w:t>N.v.t.</w:t>
      </w:r>
    </w:p>
    <w:p w14:paraId="40461C69" w14:textId="77777777" w:rsidR="009613F5" w:rsidRPr="004E5203" w:rsidRDefault="009613F5" w:rsidP="009613F5">
      <w:pPr>
        <w:pStyle w:val="Kop1"/>
      </w:pPr>
      <w:bookmarkStart w:id="1454" w:name="_Toc7616308"/>
      <w:r w:rsidRPr="004E5203">
        <w:lastRenderedPageBreak/>
        <w:t>S_RBG_GLOBAL_INTERMEDIARY_IDNR</w:t>
      </w:r>
      <w:bookmarkEnd w:id="1454"/>
    </w:p>
    <w:p w14:paraId="16C242FC" w14:textId="77777777" w:rsidR="00530FE9" w:rsidRDefault="00530FE9" w:rsidP="00530FE9">
      <w:pPr>
        <w:pStyle w:val="Kop2"/>
      </w:pPr>
      <w:bookmarkStart w:id="1455" w:name="_Toc7616309"/>
      <w:r>
        <w:t>Globale werking</w:t>
      </w:r>
      <w:bookmarkEnd w:id="1455"/>
    </w:p>
    <w:p w14:paraId="35906E1A" w14:textId="77777777" w:rsidR="00530FE9" w:rsidRDefault="00530FE9" w:rsidP="00530FE9">
      <w:pPr>
        <w:rPr>
          <w:rFonts w:ascii="Times New Roman" w:hAnsi="Times New Roman"/>
          <w:spacing w:val="0"/>
          <w:sz w:val="24"/>
          <w:szCs w:val="24"/>
        </w:rPr>
      </w:pPr>
      <w:r w:rsidRPr="003E2518">
        <w:rPr>
          <w:u w:val="single"/>
        </w:rPr>
        <w:t>Business Key</w:t>
      </w:r>
      <w:r>
        <w:t xml:space="preserve"> :</w:t>
      </w:r>
      <w:r w:rsidRPr="004E0DF9">
        <w:rPr>
          <w:rFonts w:ascii="Times New Roman" w:hAnsi="Times New Roman"/>
          <w:spacing w:val="0"/>
          <w:sz w:val="24"/>
          <w:szCs w:val="24"/>
        </w:rPr>
        <w:t xml:space="preserve"> </w:t>
      </w:r>
    </w:p>
    <w:p w14:paraId="34D1FB29" w14:textId="415BC351" w:rsidR="00530FE9" w:rsidRDefault="00530FE9" w:rsidP="00530FE9">
      <w:r w:rsidRPr="000125A8">
        <w:t>XBAO_GIIN</w:t>
      </w:r>
      <w:r>
        <w:tab/>
      </w:r>
      <w:r w:rsidRPr="004E0DF9">
        <w:t xml:space="preserve">Dit veld bevat </w:t>
      </w:r>
      <w:r>
        <w:t>het GIIN_afwijkend dat evt. aan een rekening is toegevoegd</w:t>
      </w:r>
      <w:r w:rsidRPr="004E0DF9">
        <w:t>.</w:t>
      </w:r>
    </w:p>
    <w:p w14:paraId="2C6E96DA" w14:textId="77777777" w:rsidR="00530FE9" w:rsidRDefault="00530FE9" w:rsidP="00530FE9"/>
    <w:p w14:paraId="62F6D952" w14:textId="10A66D02" w:rsidR="00D6452C" w:rsidRDefault="00D6452C" w:rsidP="00D6452C">
      <w:r>
        <w:t>Selecteer alle gegevens die sinds de vorige verwerking zijn toegevoegd aan RBG_REKENING (</w:t>
      </w:r>
      <w:r w:rsidR="0095502F">
        <w:t xml:space="preserve">HSEL_RN310REK </w:t>
      </w:r>
      <w:r>
        <w:t xml:space="preserve">). </w:t>
      </w:r>
    </w:p>
    <w:p w14:paraId="32FBFA21" w14:textId="77777777" w:rsidR="00D6452C" w:rsidRDefault="00D6452C" w:rsidP="00D6452C">
      <w:r>
        <w:t xml:space="preserve">Van alle records met recordtype “Correctie” of “Intrekking” dienen alle regels bij de RBG_REKENING te worden afgesloten. </w:t>
      </w:r>
    </w:p>
    <w:p w14:paraId="299DE8D0" w14:textId="656C31A0" w:rsidR="00530FE9" w:rsidRDefault="00D6452C" w:rsidP="00D6452C">
      <w:r>
        <w:t xml:space="preserve">Van alle records met recordtype “Correctie” of “Initieel” dienen de gegevens uit </w:t>
      </w:r>
      <w:r w:rsidR="00530FE9">
        <w:t>GIIN-afwijkend uit RBG</w:t>
      </w:r>
      <w:r>
        <w:t xml:space="preserve"> (tabel </w:t>
      </w:r>
      <w:r w:rsidR="00127C42">
        <w:t>HSEL</w:t>
      </w:r>
      <w:r w:rsidRPr="00305A97">
        <w:t>_RN520GIA</w:t>
      </w:r>
      <w:r>
        <w:t>) te worden toegevoegd</w:t>
      </w:r>
      <w:r w:rsidR="00530FE9">
        <w:t>.</w:t>
      </w:r>
    </w:p>
    <w:p w14:paraId="594E0A5B" w14:textId="77777777" w:rsidR="00530FE9" w:rsidRDefault="00530FE9" w:rsidP="00530FE9"/>
    <w:p w14:paraId="21F02A07" w14:textId="2A9CC85D" w:rsidR="00530FE9" w:rsidRDefault="00530FE9" w:rsidP="00530FE9">
      <w:r>
        <w:t xml:space="preserve">De beschrijvende attributen moeten worden opgenomen in de </w:t>
      </w:r>
      <w:r w:rsidRPr="00530FE9">
        <w:t>S_RBG_GLOBAL_INTERMEDIARY_IDNR</w:t>
      </w:r>
      <w:r>
        <w:t>. Met de SK die is gevonden in de H</w:t>
      </w:r>
      <w:r w:rsidRPr="00530FE9">
        <w:t>_GLOBAL_INTERMEDIARY_IDNR</w:t>
      </w:r>
      <w:r>
        <w:t>.</w:t>
      </w:r>
    </w:p>
    <w:p w14:paraId="2C9EE2EB" w14:textId="77777777" w:rsidR="00346FE8" w:rsidRDefault="00346FE8" w:rsidP="00530FE9"/>
    <w:p w14:paraId="5A642072" w14:textId="77777777" w:rsidR="00346FE8" w:rsidRDefault="00346FE8" w:rsidP="00346FE8">
      <w:r>
        <w:t>Financiële Instellingen kunnen een Correctie of een Intrekking sturen van een eerder ingestuurd bericht. In RBG krijgt de eerder ontvangen Financiële Melding (degene die vervangen wordt) een TimestampVervallen.</w:t>
      </w:r>
    </w:p>
    <w:p w14:paraId="4E3D9C38" w14:textId="77777777" w:rsidR="00346FE8" w:rsidRDefault="00346FE8" w:rsidP="00346FE8">
      <w:r>
        <w:t>Nieuw toegevoegde regels, die tussen de vorige verwerking en de huidige zijn komen te vervallen worden niet ingelezen in het H_FIN_MELDING.</w:t>
      </w:r>
    </w:p>
    <w:p w14:paraId="20897BBB" w14:textId="77777777" w:rsidR="00346FE8" w:rsidRDefault="00346FE8" w:rsidP="00346FE8"/>
    <w:p w14:paraId="3ACD5EB9" w14:textId="77777777" w:rsidR="00346FE8" w:rsidRPr="00875CAD" w:rsidRDefault="00346FE8" w:rsidP="00346FE8">
      <w:pPr>
        <w:rPr>
          <w:b/>
        </w:rPr>
      </w:pPr>
      <w:r>
        <w:rPr>
          <w:b/>
        </w:rPr>
        <w:t>Afwijkende verwerking mutaties</w:t>
      </w:r>
    </w:p>
    <w:p w14:paraId="73B7A197" w14:textId="77777777" w:rsidR="00346FE8" w:rsidRDefault="00346FE8" w:rsidP="00346FE8">
      <w:r>
        <w:t xml:space="preserve">Omdat de RBG-gegevens middels berichten worden aangeleverd door Banken, komen mutaties altijd als nieuwe gegevens in RBG (een nieuwe bericht-regel, maar wel over het zelfde rekeningnummer). </w:t>
      </w:r>
    </w:p>
    <w:p w14:paraId="66BF1B82" w14:textId="77777777" w:rsidR="00346FE8" w:rsidRDefault="00346FE8" w:rsidP="00346FE8">
      <w:r>
        <w:t xml:space="preserve">Aan de hand van de </w:t>
      </w:r>
      <w:r w:rsidRPr="000D680D">
        <w:t>IndicatieVerwerking</w:t>
      </w:r>
      <w:r>
        <w:t xml:space="preserve"> dient bepaald te worden of de mutatie een Initiële (ind.=“0”), een Correctie (ind.=“2”) of een Intrekking (ind.=“1”) betreft. Er wordt geen tijdslijn opgebouwd zoals bij andere sattelieten; daarom wordt voor deze satelliet geen template gebruikt.</w:t>
      </w:r>
    </w:p>
    <w:p w14:paraId="4C8F3B98" w14:textId="77777777" w:rsidR="00346FE8" w:rsidRDefault="00346FE8" w:rsidP="00346FE8">
      <w:pPr>
        <w:pStyle w:val="Lijstalinea"/>
        <w:numPr>
          <w:ilvl w:val="0"/>
          <w:numId w:val="36"/>
        </w:numPr>
      </w:pPr>
      <w:r>
        <w:t xml:space="preserve">Bij een Correctie en een Intrekking dient de actuele rij/ de actuele rijen van XAAB_SK </w:t>
      </w:r>
      <w:r w:rsidRPr="00875CAD">
        <w:rPr>
          <w:b/>
          <w:i/>
        </w:rPr>
        <w:t>altijd</w:t>
      </w:r>
      <w:r>
        <w:t xml:space="preserve"> afgesloten te worden.</w:t>
      </w:r>
    </w:p>
    <w:p w14:paraId="2DEE093E" w14:textId="77777777" w:rsidR="00346FE8" w:rsidRDefault="00346FE8" w:rsidP="00346FE8">
      <w:pPr>
        <w:pStyle w:val="Lijstalinea"/>
        <w:numPr>
          <w:ilvl w:val="0"/>
          <w:numId w:val="36"/>
        </w:numPr>
        <w:ind w:left="426"/>
      </w:pPr>
      <w:r>
        <w:t>Bij een correctie of Initiële vulling wordt er weer een nieuwe regel/ nieuwe regels opgevoerd.</w:t>
      </w:r>
    </w:p>
    <w:p w14:paraId="4A34D742" w14:textId="588A17A6" w:rsidR="00530FE9" w:rsidRDefault="00530FE9" w:rsidP="00530FE9">
      <w:pPr>
        <w:pStyle w:val="Kop2"/>
      </w:pPr>
      <w:bookmarkStart w:id="1456" w:name="_Toc484187955"/>
      <w:bookmarkStart w:id="1457" w:name="_Toc7616310"/>
      <w:bookmarkEnd w:id="1456"/>
      <w:r>
        <w:t xml:space="preserve">Mapping </w:t>
      </w:r>
      <w:r w:rsidRPr="00530FE9">
        <w:t>S_RBG_GLOBAL_INTERMEDIARY_IDNR</w:t>
      </w:r>
      <w:bookmarkEnd w:id="1457"/>
    </w:p>
    <w:tbl>
      <w:tblPr>
        <w:tblW w:w="5000" w:type="pct"/>
        <w:tblCellMar>
          <w:left w:w="30" w:type="dxa"/>
          <w:right w:w="30" w:type="dxa"/>
        </w:tblCellMar>
        <w:tblLook w:val="0000" w:firstRow="0" w:lastRow="0" w:firstColumn="0" w:lastColumn="0" w:noHBand="0" w:noVBand="0"/>
      </w:tblPr>
      <w:tblGrid>
        <w:gridCol w:w="3056"/>
        <w:gridCol w:w="336"/>
        <w:gridCol w:w="302"/>
        <w:gridCol w:w="2232"/>
        <w:gridCol w:w="3555"/>
      </w:tblGrid>
      <w:tr w:rsidR="00530FE9" w:rsidRPr="003E44D7" w14:paraId="21D080C8" w14:textId="77777777" w:rsidTr="004E5203">
        <w:trPr>
          <w:cantSplit/>
          <w:trHeight w:val="190"/>
        </w:trPr>
        <w:tc>
          <w:tcPr>
            <w:tcW w:w="1612" w:type="pct"/>
            <w:tcBorders>
              <w:top w:val="single" w:sz="6" w:space="0" w:color="auto"/>
              <w:left w:val="single" w:sz="6" w:space="0" w:color="auto"/>
              <w:bottom w:val="single" w:sz="6" w:space="0" w:color="auto"/>
              <w:right w:val="single" w:sz="6" w:space="0" w:color="auto"/>
            </w:tcBorders>
            <w:shd w:val="pct20" w:color="auto" w:fill="FFFFFF"/>
          </w:tcPr>
          <w:p w14:paraId="6832D8AA" w14:textId="77777777" w:rsidR="00530FE9" w:rsidRPr="003E44D7" w:rsidRDefault="00530FE9" w:rsidP="004E64A6">
            <w:pPr>
              <w:rPr>
                <w:b/>
                <w:color w:val="000000"/>
                <w:sz w:val="16"/>
                <w:szCs w:val="16"/>
              </w:rPr>
            </w:pPr>
            <w:r w:rsidRPr="003E44D7">
              <w:rPr>
                <w:b/>
                <w:color w:val="000000"/>
                <w:sz w:val="16"/>
                <w:szCs w:val="16"/>
              </w:rPr>
              <w:t>Doelkolom</w:t>
            </w:r>
          </w:p>
          <w:p w14:paraId="01AEDBDC" w14:textId="77777777" w:rsidR="00530FE9" w:rsidRPr="003E44D7" w:rsidRDefault="00530FE9" w:rsidP="004E64A6">
            <w:pPr>
              <w:rPr>
                <w:b/>
                <w:color w:val="000000"/>
                <w:sz w:val="16"/>
                <w:szCs w:val="16"/>
              </w:rPr>
            </w:pPr>
          </w:p>
        </w:tc>
        <w:tc>
          <w:tcPr>
            <w:tcW w:w="177" w:type="pct"/>
            <w:tcBorders>
              <w:top w:val="single" w:sz="6" w:space="0" w:color="auto"/>
              <w:left w:val="single" w:sz="6" w:space="0" w:color="auto"/>
              <w:bottom w:val="single" w:sz="6" w:space="0" w:color="auto"/>
              <w:right w:val="single" w:sz="6" w:space="0" w:color="auto"/>
            </w:tcBorders>
            <w:shd w:val="pct20" w:color="auto" w:fill="FFFFFF"/>
          </w:tcPr>
          <w:p w14:paraId="2C354231" w14:textId="77777777" w:rsidR="00530FE9" w:rsidRPr="003E44D7" w:rsidRDefault="00530FE9" w:rsidP="004E64A6">
            <w:pPr>
              <w:rPr>
                <w:b/>
                <w:color w:val="000000"/>
                <w:sz w:val="16"/>
                <w:szCs w:val="16"/>
              </w:rPr>
            </w:pPr>
            <w:r w:rsidRPr="003E44D7">
              <w:rPr>
                <w:b/>
                <w:color w:val="000000"/>
                <w:sz w:val="16"/>
                <w:szCs w:val="16"/>
              </w:rPr>
              <w:t>TK</w:t>
            </w:r>
          </w:p>
        </w:tc>
        <w:tc>
          <w:tcPr>
            <w:tcW w:w="159" w:type="pct"/>
            <w:tcBorders>
              <w:top w:val="single" w:sz="6" w:space="0" w:color="auto"/>
              <w:left w:val="single" w:sz="6" w:space="0" w:color="auto"/>
              <w:bottom w:val="single" w:sz="6" w:space="0" w:color="auto"/>
              <w:right w:val="single" w:sz="6" w:space="0" w:color="auto"/>
            </w:tcBorders>
            <w:shd w:val="pct20" w:color="auto" w:fill="FFFFFF"/>
          </w:tcPr>
          <w:p w14:paraId="12391F48" w14:textId="77777777" w:rsidR="00530FE9" w:rsidRPr="003E44D7" w:rsidRDefault="00530FE9" w:rsidP="004E64A6">
            <w:pPr>
              <w:rPr>
                <w:b/>
                <w:color w:val="000000"/>
                <w:sz w:val="16"/>
                <w:szCs w:val="16"/>
              </w:rPr>
            </w:pPr>
            <w:r w:rsidRPr="003E44D7">
              <w:rPr>
                <w:b/>
                <w:color w:val="000000"/>
                <w:sz w:val="16"/>
                <w:szCs w:val="16"/>
              </w:rPr>
              <w:t>BK</w:t>
            </w:r>
          </w:p>
        </w:tc>
        <w:tc>
          <w:tcPr>
            <w:tcW w:w="1177" w:type="pct"/>
            <w:tcBorders>
              <w:top w:val="single" w:sz="6" w:space="0" w:color="auto"/>
              <w:left w:val="single" w:sz="6" w:space="0" w:color="auto"/>
              <w:bottom w:val="single" w:sz="6" w:space="0" w:color="auto"/>
              <w:right w:val="single" w:sz="6" w:space="0" w:color="auto"/>
            </w:tcBorders>
            <w:shd w:val="pct20" w:color="auto" w:fill="FFFFFF"/>
          </w:tcPr>
          <w:p w14:paraId="3471D098" w14:textId="77777777" w:rsidR="00530FE9" w:rsidRPr="003E44D7" w:rsidRDefault="00530FE9" w:rsidP="004E64A6">
            <w:pPr>
              <w:rPr>
                <w:b/>
                <w:color w:val="000000"/>
                <w:sz w:val="16"/>
                <w:szCs w:val="16"/>
              </w:rPr>
            </w:pPr>
            <w:r w:rsidRPr="003E44D7">
              <w:rPr>
                <w:b/>
                <w:color w:val="000000"/>
                <w:sz w:val="16"/>
                <w:szCs w:val="16"/>
              </w:rPr>
              <w:t>Bron/brontabel</w:t>
            </w:r>
          </w:p>
        </w:tc>
        <w:tc>
          <w:tcPr>
            <w:tcW w:w="1875" w:type="pct"/>
            <w:tcBorders>
              <w:top w:val="single" w:sz="6" w:space="0" w:color="auto"/>
              <w:left w:val="single" w:sz="6" w:space="0" w:color="auto"/>
              <w:bottom w:val="single" w:sz="6" w:space="0" w:color="auto"/>
              <w:right w:val="single" w:sz="6" w:space="0" w:color="auto"/>
            </w:tcBorders>
            <w:shd w:val="pct20" w:color="auto" w:fill="FFFFFF"/>
          </w:tcPr>
          <w:p w14:paraId="0D5C1CFB" w14:textId="77777777" w:rsidR="00530FE9" w:rsidRPr="003E44D7" w:rsidRDefault="00530FE9" w:rsidP="004E64A6">
            <w:pPr>
              <w:rPr>
                <w:b/>
                <w:color w:val="000000"/>
                <w:sz w:val="16"/>
                <w:szCs w:val="16"/>
              </w:rPr>
            </w:pPr>
            <w:r w:rsidRPr="003E44D7">
              <w:rPr>
                <w:b/>
                <w:color w:val="000000"/>
                <w:sz w:val="16"/>
                <w:szCs w:val="16"/>
              </w:rPr>
              <w:t>Bronkolom</w:t>
            </w:r>
          </w:p>
        </w:tc>
      </w:tr>
      <w:tr w:rsidR="00530FE9" w:rsidRPr="003E44D7" w14:paraId="3FBACD3F" w14:textId="77777777" w:rsidTr="004E5203">
        <w:trPr>
          <w:cantSplit/>
          <w:trHeight w:val="190"/>
        </w:trPr>
        <w:tc>
          <w:tcPr>
            <w:tcW w:w="1612" w:type="pct"/>
            <w:tcBorders>
              <w:top w:val="single" w:sz="6" w:space="0" w:color="auto"/>
              <w:left w:val="single" w:sz="6" w:space="0" w:color="auto"/>
              <w:bottom w:val="single" w:sz="6" w:space="0" w:color="auto"/>
              <w:right w:val="single" w:sz="6" w:space="0" w:color="auto"/>
            </w:tcBorders>
          </w:tcPr>
          <w:p w14:paraId="56E949F4" w14:textId="46F3D745" w:rsidR="00530FE9" w:rsidRPr="003E44D7" w:rsidRDefault="00530FE9" w:rsidP="004E64A6">
            <w:pPr>
              <w:rPr>
                <w:rFonts w:cs="Arial"/>
                <w:sz w:val="16"/>
                <w:szCs w:val="16"/>
              </w:rPr>
            </w:pPr>
            <w:r>
              <w:rPr>
                <w:rFonts w:cs="Arial"/>
                <w:sz w:val="16"/>
                <w:szCs w:val="16"/>
              </w:rPr>
              <w:t>X</w:t>
            </w:r>
            <w:r w:rsidRPr="003E44D7">
              <w:rPr>
                <w:rFonts w:cs="Arial"/>
                <w:sz w:val="16"/>
                <w:szCs w:val="16"/>
              </w:rPr>
              <w:t>AA</w:t>
            </w:r>
            <w:r>
              <w:rPr>
                <w:rFonts w:cs="Arial"/>
                <w:sz w:val="16"/>
                <w:szCs w:val="16"/>
              </w:rPr>
              <w:t>D</w:t>
            </w:r>
            <w:r w:rsidRPr="003E44D7">
              <w:rPr>
                <w:rFonts w:cs="Arial"/>
                <w:sz w:val="16"/>
                <w:szCs w:val="16"/>
              </w:rPr>
              <w:t>_SK</w:t>
            </w:r>
          </w:p>
        </w:tc>
        <w:tc>
          <w:tcPr>
            <w:tcW w:w="177" w:type="pct"/>
            <w:tcBorders>
              <w:top w:val="single" w:sz="6" w:space="0" w:color="auto"/>
              <w:left w:val="single" w:sz="6" w:space="0" w:color="auto"/>
              <w:bottom w:val="single" w:sz="6" w:space="0" w:color="auto"/>
              <w:right w:val="single" w:sz="6" w:space="0" w:color="auto"/>
            </w:tcBorders>
          </w:tcPr>
          <w:p w14:paraId="4EC6F28D" w14:textId="77777777" w:rsidR="00530FE9" w:rsidRPr="003E44D7" w:rsidRDefault="00530FE9" w:rsidP="004E64A6">
            <w:pPr>
              <w:rPr>
                <w:rFonts w:cs="Arial"/>
                <w:sz w:val="16"/>
                <w:szCs w:val="16"/>
              </w:rPr>
            </w:pPr>
            <w:r w:rsidRPr="003E44D7">
              <w:rPr>
                <w:rFonts w:cs="Arial"/>
                <w:sz w:val="16"/>
                <w:szCs w:val="16"/>
              </w:rPr>
              <w:t>X</w:t>
            </w:r>
          </w:p>
        </w:tc>
        <w:tc>
          <w:tcPr>
            <w:tcW w:w="159" w:type="pct"/>
            <w:tcBorders>
              <w:top w:val="single" w:sz="6" w:space="0" w:color="auto"/>
              <w:left w:val="single" w:sz="6" w:space="0" w:color="auto"/>
              <w:bottom w:val="single" w:sz="6" w:space="0" w:color="auto"/>
              <w:right w:val="single" w:sz="6" w:space="0" w:color="auto"/>
            </w:tcBorders>
          </w:tcPr>
          <w:p w14:paraId="4153EE0E" w14:textId="77777777" w:rsidR="00530FE9" w:rsidRPr="003E44D7" w:rsidRDefault="00530FE9" w:rsidP="004E64A6">
            <w:pPr>
              <w:rPr>
                <w:rFonts w:cs="Arial"/>
                <w:sz w:val="16"/>
                <w:szCs w:val="16"/>
              </w:rPr>
            </w:pPr>
          </w:p>
        </w:tc>
        <w:tc>
          <w:tcPr>
            <w:tcW w:w="1177" w:type="pct"/>
            <w:tcBorders>
              <w:top w:val="single" w:sz="6" w:space="0" w:color="auto"/>
              <w:left w:val="single" w:sz="6" w:space="0" w:color="auto"/>
              <w:bottom w:val="single" w:sz="6" w:space="0" w:color="auto"/>
              <w:right w:val="single" w:sz="6" w:space="0" w:color="auto"/>
            </w:tcBorders>
          </w:tcPr>
          <w:p w14:paraId="4BE058F7" w14:textId="1DE32CC3" w:rsidR="00530FE9" w:rsidRPr="003E44D7" w:rsidRDefault="00530FE9" w:rsidP="00530FE9">
            <w:pPr>
              <w:rPr>
                <w:rFonts w:cs="Arial"/>
                <w:sz w:val="16"/>
                <w:szCs w:val="16"/>
              </w:rPr>
            </w:pPr>
            <w:r w:rsidRPr="003E44D7">
              <w:rPr>
                <w:rFonts w:cs="Arial"/>
                <w:sz w:val="16"/>
                <w:szCs w:val="16"/>
              </w:rPr>
              <w:t>H</w:t>
            </w:r>
            <w:r>
              <w:rPr>
                <w:rFonts w:cs="Arial"/>
                <w:sz w:val="16"/>
                <w:szCs w:val="16"/>
              </w:rPr>
              <w:t>_</w:t>
            </w:r>
            <w:r w:rsidRPr="00530FE9">
              <w:rPr>
                <w:rFonts w:cs="Arial"/>
                <w:sz w:val="16"/>
                <w:szCs w:val="16"/>
              </w:rPr>
              <w:t>RBG_GLOBAL_</w:t>
            </w:r>
            <w:r>
              <w:rPr>
                <w:rFonts w:cs="Arial"/>
                <w:sz w:val="16"/>
                <w:szCs w:val="16"/>
              </w:rPr>
              <w:t xml:space="preserve"> </w:t>
            </w:r>
            <w:r w:rsidRPr="00530FE9">
              <w:rPr>
                <w:rFonts w:cs="Arial"/>
                <w:sz w:val="16"/>
                <w:szCs w:val="16"/>
              </w:rPr>
              <w:t>INTERMEDIARY_IDNR</w:t>
            </w:r>
          </w:p>
        </w:tc>
        <w:tc>
          <w:tcPr>
            <w:tcW w:w="1875" w:type="pct"/>
            <w:tcBorders>
              <w:top w:val="single" w:sz="6" w:space="0" w:color="auto"/>
              <w:left w:val="single" w:sz="6" w:space="0" w:color="auto"/>
              <w:bottom w:val="single" w:sz="6" w:space="0" w:color="auto"/>
              <w:right w:val="single" w:sz="6" w:space="0" w:color="auto"/>
            </w:tcBorders>
          </w:tcPr>
          <w:p w14:paraId="78C1D950" w14:textId="0777645B" w:rsidR="00530FE9" w:rsidRPr="003E44D7" w:rsidRDefault="00530FE9" w:rsidP="004E64A6">
            <w:pPr>
              <w:rPr>
                <w:sz w:val="16"/>
                <w:szCs w:val="16"/>
              </w:rPr>
            </w:pPr>
            <w:r>
              <w:rPr>
                <w:snapToGrid w:val="0"/>
                <w:color w:val="000000"/>
                <w:sz w:val="16"/>
                <w:szCs w:val="16"/>
              </w:rPr>
              <w:t>X</w:t>
            </w:r>
            <w:r w:rsidRPr="003E44D7">
              <w:rPr>
                <w:snapToGrid w:val="0"/>
                <w:color w:val="000000"/>
                <w:sz w:val="16"/>
                <w:szCs w:val="16"/>
              </w:rPr>
              <w:t>AA</w:t>
            </w:r>
            <w:r>
              <w:rPr>
                <w:snapToGrid w:val="0"/>
                <w:color w:val="000000"/>
                <w:sz w:val="16"/>
                <w:szCs w:val="16"/>
              </w:rPr>
              <w:t>D</w:t>
            </w:r>
            <w:r w:rsidRPr="003E44D7">
              <w:rPr>
                <w:snapToGrid w:val="0"/>
                <w:color w:val="000000"/>
                <w:sz w:val="16"/>
                <w:szCs w:val="16"/>
              </w:rPr>
              <w:t>_SK</w:t>
            </w:r>
          </w:p>
        </w:tc>
      </w:tr>
      <w:tr w:rsidR="00530FE9" w:rsidRPr="003E44D7" w14:paraId="6D6726F1" w14:textId="77777777" w:rsidTr="004E5203">
        <w:trPr>
          <w:cantSplit/>
          <w:trHeight w:val="190"/>
        </w:trPr>
        <w:tc>
          <w:tcPr>
            <w:tcW w:w="1612" w:type="pct"/>
            <w:tcBorders>
              <w:top w:val="single" w:sz="6" w:space="0" w:color="auto"/>
              <w:left w:val="single" w:sz="6" w:space="0" w:color="auto"/>
              <w:bottom w:val="single" w:sz="6" w:space="0" w:color="auto"/>
              <w:right w:val="single" w:sz="6" w:space="0" w:color="auto"/>
            </w:tcBorders>
            <w:shd w:val="clear" w:color="auto" w:fill="auto"/>
          </w:tcPr>
          <w:p w14:paraId="7C60B509" w14:textId="741B5C85" w:rsidR="00530FE9" w:rsidRPr="003E44D7" w:rsidRDefault="00530FE9" w:rsidP="00530FE9">
            <w:pPr>
              <w:rPr>
                <w:rFonts w:cs="Arial"/>
                <w:sz w:val="16"/>
                <w:szCs w:val="16"/>
              </w:rPr>
            </w:pPr>
            <w:r w:rsidRPr="003E44D7">
              <w:rPr>
                <w:rFonts w:cs="Arial"/>
                <w:sz w:val="16"/>
                <w:szCs w:val="16"/>
              </w:rPr>
              <w:t>XAA</w:t>
            </w:r>
            <w:r>
              <w:rPr>
                <w:rFonts w:cs="Arial"/>
                <w:sz w:val="16"/>
                <w:szCs w:val="16"/>
              </w:rPr>
              <w:t>DA</w:t>
            </w:r>
            <w:r w:rsidRPr="003E44D7">
              <w:rPr>
                <w:rFonts w:cs="Arial"/>
                <w:sz w:val="16"/>
                <w:szCs w:val="16"/>
              </w:rPr>
              <w:t>_MUTATIEBEGIN_TS</w:t>
            </w:r>
          </w:p>
        </w:tc>
        <w:tc>
          <w:tcPr>
            <w:tcW w:w="177" w:type="pct"/>
            <w:tcBorders>
              <w:top w:val="single" w:sz="6" w:space="0" w:color="auto"/>
              <w:left w:val="single" w:sz="6" w:space="0" w:color="auto"/>
              <w:bottom w:val="single" w:sz="6" w:space="0" w:color="auto"/>
              <w:right w:val="single" w:sz="6" w:space="0" w:color="auto"/>
            </w:tcBorders>
            <w:shd w:val="clear" w:color="auto" w:fill="auto"/>
          </w:tcPr>
          <w:p w14:paraId="250E2198" w14:textId="77777777" w:rsidR="00530FE9" w:rsidRPr="003E44D7" w:rsidRDefault="00530FE9" w:rsidP="004E64A6">
            <w:pPr>
              <w:rPr>
                <w:rFonts w:cs="Arial"/>
                <w:sz w:val="16"/>
                <w:szCs w:val="16"/>
              </w:rPr>
            </w:pPr>
            <w:r w:rsidRPr="003E44D7">
              <w:rPr>
                <w:rFonts w:cs="Arial"/>
                <w:sz w:val="16"/>
                <w:szCs w:val="16"/>
              </w:rPr>
              <w:t>X</w:t>
            </w:r>
          </w:p>
        </w:tc>
        <w:tc>
          <w:tcPr>
            <w:tcW w:w="159" w:type="pct"/>
            <w:tcBorders>
              <w:top w:val="single" w:sz="6" w:space="0" w:color="auto"/>
              <w:left w:val="single" w:sz="6" w:space="0" w:color="auto"/>
              <w:bottom w:val="single" w:sz="6" w:space="0" w:color="auto"/>
              <w:right w:val="single" w:sz="6" w:space="0" w:color="auto"/>
            </w:tcBorders>
            <w:shd w:val="clear" w:color="auto" w:fill="auto"/>
          </w:tcPr>
          <w:p w14:paraId="2A2B797F" w14:textId="77777777" w:rsidR="00530FE9" w:rsidRPr="003E44D7" w:rsidRDefault="00530FE9" w:rsidP="004E64A6">
            <w:pPr>
              <w:rPr>
                <w:rFonts w:cs="Arial"/>
                <w:sz w:val="16"/>
                <w:szCs w:val="16"/>
              </w:rPr>
            </w:pPr>
          </w:p>
        </w:tc>
        <w:tc>
          <w:tcPr>
            <w:tcW w:w="1177" w:type="pct"/>
            <w:tcBorders>
              <w:top w:val="single" w:sz="6" w:space="0" w:color="auto"/>
              <w:left w:val="single" w:sz="6" w:space="0" w:color="auto"/>
              <w:bottom w:val="single" w:sz="6" w:space="0" w:color="auto"/>
              <w:right w:val="single" w:sz="6" w:space="0" w:color="auto"/>
            </w:tcBorders>
            <w:shd w:val="clear" w:color="auto" w:fill="auto"/>
          </w:tcPr>
          <w:p w14:paraId="60E0B63B" w14:textId="77777777" w:rsidR="00530FE9" w:rsidRPr="003E44D7" w:rsidRDefault="00530FE9" w:rsidP="004E64A6">
            <w:pPr>
              <w:rPr>
                <w:rFonts w:cs="Arial"/>
                <w:sz w:val="16"/>
                <w:szCs w:val="16"/>
              </w:rPr>
            </w:pP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27BBDF02" w14:textId="02B8AD2E" w:rsidR="00530FE9" w:rsidRPr="003E44D7" w:rsidRDefault="00EF138C" w:rsidP="004E64A6">
            <w:pPr>
              <w:tabs>
                <w:tab w:val="left" w:pos="2361"/>
              </w:tabs>
              <w:rPr>
                <w:rFonts w:cs="Arial"/>
                <w:sz w:val="16"/>
                <w:szCs w:val="16"/>
              </w:rPr>
            </w:pPr>
            <w:r w:rsidRPr="00EF138C">
              <w:rPr>
                <w:rFonts w:cs="Arial"/>
                <w:snapToGrid w:val="0"/>
                <w:color w:val="000000"/>
                <w:sz w:val="16"/>
                <w:szCs w:val="16"/>
              </w:rPr>
              <w:t>RN310DATTYDREG</w:t>
            </w:r>
            <w:r w:rsidR="00530FE9" w:rsidRPr="003E44D7">
              <w:rPr>
                <w:i/>
                <w:snapToGrid w:val="0"/>
                <w:color w:val="000000"/>
                <w:sz w:val="16"/>
                <w:szCs w:val="16"/>
              </w:rPr>
              <w:tab/>
            </w:r>
          </w:p>
        </w:tc>
      </w:tr>
      <w:tr w:rsidR="00530FE9" w:rsidRPr="003E44D7" w14:paraId="03CB795F" w14:textId="77777777" w:rsidTr="004E5203">
        <w:trPr>
          <w:cantSplit/>
          <w:trHeight w:val="190"/>
        </w:trPr>
        <w:tc>
          <w:tcPr>
            <w:tcW w:w="1612" w:type="pct"/>
            <w:tcBorders>
              <w:top w:val="single" w:sz="6" w:space="0" w:color="auto"/>
              <w:left w:val="single" w:sz="6" w:space="0" w:color="auto"/>
              <w:bottom w:val="single" w:sz="6" w:space="0" w:color="auto"/>
              <w:right w:val="single" w:sz="6" w:space="0" w:color="auto"/>
            </w:tcBorders>
          </w:tcPr>
          <w:p w14:paraId="294DD5E0" w14:textId="58A77F83" w:rsidR="00530FE9" w:rsidRPr="003E44D7" w:rsidRDefault="00530FE9" w:rsidP="004E64A6">
            <w:pPr>
              <w:rPr>
                <w:rFonts w:cs="Arial"/>
                <w:sz w:val="16"/>
                <w:szCs w:val="16"/>
              </w:rPr>
            </w:pPr>
            <w:r w:rsidRPr="003E44D7">
              <w:rPr>
                <w:rFonts w:cs="Arial"/>
                <w:sz w:val="16"/>
                <w:szCs w:val="16"/>
              </w:rPr>
              <w:t>X</w:t>
            </w:r>
            <w:r>
              <w:rPr>
                <w:rFonts w:cs="Arial"/>
                <w:sz w:val="16"/>
                <w:szCs w:val="16"/>
              </w:rPr>
              <w:t>AADA</w:t>
            </w:r>
            <w:r w:rsidRPr="003E44D7">
              <w:rPr>
                <w:rFonts w:cs="Arial"/>
                <w:sz w:val="16"/>
                <w:szCs w:val="16"/>
              </w:rPr>
              <w:t>_MUTATIEEINDE_TS</w:t>
            </w:r>
          </w:p>
        </w:tc>
        <w:tc>
          <w:tcPr>
            <w:tcW w:w="177" w:type="pct"/>
            <w:tcBorders>
              <w:top w:val="single" w:sz="6" w:space="0" w:color="auto"/>
              <w:left w:val="single" w:sz="6" w:space="0" w:color="auto"/>
              <w:bottom w:val="single" w:sz="6" w:space="0" w:color="auto"/>
              <w:right w:val="single" w:sz="6" w:space="0" w:color="auto"/>
            </w:tcBorders>
          </w:tcPr>
          <w:p w14:paraId="2A12C2A0" w14:textId="77777777" w:rsidR="00530FE9" w:rsidRPr="003E44D7" w:rsidRDefault="00530FE9" w:rsidP="004E64A6">
            <w:pPr>
              <w:rPr>
                <w:rFonts w:cs="Arial"/>
                <w:sz w:val="16"/>
                <w:szCs w:val="16"/>
              </w:rPr>
            </w:pPr>
          </w:p>
        </w:tc>
        <w:tc>
          <w:tcPr>
            <w:tcW w:w="159" w:type="pct"/>
            <w:tcBorders>
              <w:top w:val="single" w:sz="6" w:space="0" w:color="auto"/>
              <w:left w:val="single" w:sz="6" w:space="0" w:color="auto"/>
              <w:bottom w:val="single" w:sz="6" w:space="0" w:color="auto"/>
              <w:right w:val="single" w:sz="6" w:space="0" w:color="auto"/>
            </w:tcBorders>
          </w:tcPr>
          <w:p w14:paraId="2CC13C35" w14:textId="77777777" w:rsidR="00530FE9" w:rsidRPr="003E44D7" w:rsidRDefault="00530FE9" w:rsidP="004E64A6">
            <w:pPr>
              <w:rPr>
                <w:rFonts w:cs="Arial"/>
                <w:sz w:val="16"/>
                <w:szCs w:val="16"/>
              </w:rPr>
            </w:pPr>
          </w:p>
        </w:tc>
        <w:tc>
          <w:tcPr>
            <w:tcW w:w="1177" w:type="pct"/>
            <w:tcBorders>
              <w:top w:val="single" w:sz="6" w:space="0" w:color="auto"/>
              <w:left w:val="single" w:sz="6" w:space="0" w:color="auto"/>
              <w:bottom w:val="single" w:sz="6" w:space="0" w:color="auto"/>
              <w:right w:val="single" w:sz="6" w:space="0" w:color="auto"/>
            </w:tcBorders>
            <w:shd w:val="clear" w:color="auto" w:fill="auto"/>
          </w:tcPr>
          <w:p w14:paraId="0C2F8D0E" w14:textId="77777777" w:rsidR="00530FE9" w:rsidRPr="003E44D7" w:rsidRDefault="00530FE9" w:rsidP="004E64A6">
            <w:pPr>
              <w:rPr>
                <w:rFonts w:cs="Arial"/>
                <w:sz w:val="16"/>
                <w:szCs w:val="16"/>
              </w:rPr>
            </w:pP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174316B9" w14:textId="77777777" w:rsidR="00530FE9" w:rsidRPr="003E44D7" w:rsidRDefault="00530FE9" w:rsidP="004E64A6">
            <w:pPr>
              <w:rPr>
                <w:rFonts w:cs="Arial"/>
                <w:snapToGrid w:val="0"/>
                <w:color w:val="000000"/>
                <w:sz w:val="16"/>
                <w:szCs w:val="16"/>
              </w:rPr>
            </w:pPr>
            <w:r w:rsidRPr="00936D3C">
              <w:rPr>
                <w:rFonts w:cs="Arial"/>
                <w:snapToGrid w:val="0"/>
                <w:color w:val="000000"/>
                <w:sz w:val="16"/>
                <w:szCs w:val="16"/>
              </w:rPr>
              <w:t xml:space="preserve">Afleiding </w:t>
            </w:r>
            <w:r w:rsidRPr="00936D3C">
              <w:rPr>
                <w:rFonts w:cs="Arial"/>
                <w:i/>
                <w:snapToGrid w:val="0"/>
                <w:color w:val="000000"/>
                <w:sz w:val="16"/>
                <w:szCs w:val="16"/>
              </w:rPr>
              <w:t>MTHV</w:t>
            </w:r>
            <w:r w:rsidRPr="00936D3C">
              <w:rPr>
                <w:rFonts w:cs="Arial"/>
                <w:snapToGrid w:val="0"/>
                <w:color w:val="000000"/>
                <w:sz w:val="16"/>
                <w:szCs w:val="16"/>
              </w:rPr>
              <w:t xml:space="preserve"> - </w:t>
            </w:r>
            <w:r w:rsidRPr="00936D3C">
              <w:rPr>
                <w:rFonts w:cs="Arial"/>
                <w:sz w:val="16"/>
                <w:szCs w:val="16"/>
              </w:rPr>
              <w:t>MUTATIEEINDE_TS</w:t>
            </w:r>
          </w:p>
        </w:tc>
      </w:tr>
      <w:tr w:rsidR="00530FE9" w:rsidRPr="003E44D7" w14:paraId="6E2FA17A" w14:textId="77777777" w:rsidTr="004E5203">
        <w:trPr>
          <w:cantSplit/>
          <w:trHeight w:val="190"/>
        </w:trPr>
        <w:tc>
          <w:tcPr>
            <w:tcW w:w="1612" w:type="pct"/>
            <w:tcBorders>
              <w:top w:val="single" w:sz="6" w:space="0" w:color="auto"/>
              <w:left w:val="single" w:sz="6" w:space="0" w:color="auto"/>
              <w:bottom w:val="single" w:sz="6" w:space="0" w:color="auto"/>
              <w:right w:val="single" w:sz="6" w:space="0" w:color="auto"/>
            </w:tcBorders>
          </w:tcPr>
          <w:p w14:paraId="2FFBF3E6" w14:textId="07EA173D" w:rsidR="00530FE9" w:rsidRPr="003E44D7" w:rsidRDefault="00530FE9" w:rsidP="00530FE9">
            <w:pPr>
              <w:rPr>
                <w:rFonts w:cs="Arial"/>
                <w:sz w:val="16"/>
                <w:szCs w:val="16"/>
              </w:rPr>
            </w:pPr>
            <w:r>
              <w:rPr>
                <w:rFonts w:cs="Arial"/>
                <w:sz w:val="16"/>
                <w:szCs w:val="16"/>
              </w:rPr>
              <w:t>XAADA</w:t>
            </w:r>
            <w:r w:rsidRPr="003E44D7">
              <w:rPr>
                <w:rFonts w:cs="Arial"/>
                <w:sz w:val="16"/>
                <w:szCs w:val="16"/>
              </w:rPr>
              <w:t>_LAAD_TS</w:t>
            </w:r>
          </w:p>
        </w:tc>
        <w:tc>
          <w:tcPr>
            <w:tcW w:w="177" w:type="pct"/>
            <w:tcBorders>
              <w:top w:val="single" w:sz="6" w:space="0" w:color="auto"/>
              <w:left w:val="single" w:sz="6" w:space="0" w:color="auto"/>
              <w:bottom w:val="single" w:sz="6" w:space="0" w:color="auto"/>
              <w:right w:val="single" w:sz="6" w:space="0" w:color="auto"/>
            </w:tcBorders>
          </w:tcPr>
          <w:p w14:paraId="6FC895D8" w14:textId="77777777" w:rsidR="00530FE9" w:rsidRPr="003E44D7" w:rsidRDefault="00530FE9" w:rsidP="004E64A6">
            <w:pPr>
              <w:rPr>
                <w:rFonts w:cs="Arial"/>
                <w:sz w:val="16"/>
                <w:szCs w:val="16"/>
              </w:rPr>
            </w:pPr>
          </w:p>
        </w:tc>
        <w:tc>
          <w:tcPr>
            <w:tcW w:w="159" w:type="pct"/>
            <w:tcBorders>
              <w:top w:val="single" w:sz="6" w:space="0" w:color="auto"/>
              <w:left w:val="single" w:sz="6" w:space="0" w:color="auto"/>
              <w:bottom w:val="single" w:sz="6" w:space="0" w:color="auto"/>
              <w:right w:val="single" w:sz="6" w:space="0" w:color="auto"/>
            </w:tcBorders>
          </w:tcPr>
          <w:p w14:paraId="7D2970C2" w14:textId="77777777" w:rsidR="00530FE9" w:rsidRPr="003E44D7" w:rsidRDefault="00530FE9" w:rsidP="004E64A6">
            <w:pPr>
              <w:rPr>
                <w:rFonts w:cs="Arial"/>
                <w:sz w:val="16"/>
                <w:szCs w:val="16"/>
              </w:rPr>
            </w:pPr>
          </w:p>
        </w:tc>
        <w:tc>
          <w:tcPr>
            <w:tcW w:w="1177" w:type="pct"/>
            <w:tcBorders>
              <w:top w:val="single" w:sz="6" w:space="0" w:color="auto"/>
              <w:left w:val="single" w:sz="6" w:space="0" w:color="auto"/>
              <w:bottom w:val="single" w:sz="6" w:space="0" w:color="auto"/>
              <w:right w:val="single" w:sz="6" w:space="0" w:color="auto"/>
            </w:tcBorders>
            <w:shd w:val="clear" w:color="auto" w:fill="auto"/>
          </w:tcPr>
          <w:p w14:paraId="39D7B4E5" w14:textId="77777777" w:rsidR="00530FE9" w:rsidRPr="003E44D7" w:rsidRDefault="00530FE9" w:rsidP="004E64A6">
            <w:pPr>
              <w:rPr>
                <w:rFonts w:cs="Arial"/>
                <w:sz w:val="16"/>
                <w:szCs w:val="16"/>
              </w:rPr>
            </w:pP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234376C1" w14:textId="77777777" w:rsidR="00530FE9" w:rsidRPr="003E44D7" w:rsidRDefault="00530FE9" w:rsidP="004E64A6">
            <w:pPr>
              <w:rPr>
                <w:rFonts w:cs="Arial"/>
                <w:i/>
                <w:snapToGrid w:val="0"/>
                <w:color w:val="000000"/>
                <w:sz w:val="16"/>
                <w:szCs w:val="16"/>
              </w:rPr>
            </w:pPr>
            <w:r w:rsidRPr="003E44D7">
              <w:rPr>
                <w:i/>
                <w:snapToGrid w:val="0"/>
                <w:color w:val="000000"/>
                <w:sz w:val="16"/>
                <w:szCs w:val="16"/>
              </w:rPr>
              <w:t>Laad_TS</w:t>
            </w:r>
          </w:p>
        </w:tc>
      </w:tr>
      <w:tr w:rsidR="00530FE9" w:rsidRPr="003E44D7" w14:paraId="6A685D58" w14:textId="77777777" w:rsidTr="004E5203">
        <w:trPr>
          <w:cantSplit/>
          <w:trHeight w:val="190"/>
        </w:trPr>
        <w:tc>
          <w:tcPr>
            <w:tcW w:w="1612" w:type="pct"/>
            <w:tcBorders>
              <w:top w:val="single" w:sz="6" w:space="0" w:color="auto"/>
              <w:left w:val="single" w:sz="6" w:space="0" w:color="auto"/>
              <w:bottom w:val="single" w:sz="6" w:space="0" w:color="auto"/>
              <w:right w:val="single" w:sz="6" w:space="0" w:color="auto"/>
            </w:tcBorders>
          </w:tcPr>
          <w:p w14:paraId="3452BD95" w14:textId="19B3C72E" w:rsidR="00530FE9" w:rsidRPr="003E44D7" w:rsidRDefault="00530FE9" w:rsidP="00530FE9">
            <w:pPr>
              <w:rPr>
                <w:rFonts w:cs="Arial"/>
                <w:sz w:val="16"/>
                <w:szCs w:val="16"/>
              </w:rPr>
            </w:pPr>
            <w:r w:rsidRPr="003E44D7">
              <w:rPr>
                <w:rFonts w:cs="Arial"/>
                <w:sz w:val="16"/>
                <w:szCs w:val="16"/>
              </w:rPr>
              <w:t>XAA</w:t>
            </w:r>
            <w:r>
              <w:rPr>
                <w:rFonts w:cs="Arial"/>
                <w:sz w:val="16"/>
                <w:szCs w:val="16"/>
              </w:rPr>
              <w:t>DA</w:t>
            </w:r>
            <w:r w:rsidRPr="003E44D7">
              <w:rPr>
                <w:rFonts w:cs="Arial"/>
                <w:sz w:val="16"/>
                <w:szCs w:val="16"/>
              </w:rPr>
              <w:t>_RECORDBRON_NAAM</w:t>
            </w:r>
          </w:p>
        </w:tc>
        <w:tc>
          <w:tcPr>
            <w:tcW w:w="177" w:type="pct"/>
            <w:tcBorders>
              <w:top w:val="single" w:sz="6" w:space="0" w:color="auto"/>
              <w:left w:val="single" w:sz="6" w:space="0" w:color="auto"/>
              <w:bottom w:val="single" w:sz="6" w:space="0" w:color="auto"/>
              <w:right w:val="single" w:sz="6" w:space="0" w:color="auto"/>
            </w:tcBorders>
          </w:tcPr>
          <w:p w14:paraId="653FC522" w14:textId="77777777" w:rsidR="00530FE9" w:rsidRPr="003E44D7" w:rsidRDefault="00530FE9" w:rsidP="004E64A6">
            <w:pPr>
              <w:rPr>
                <w:rFonts w:cs="Arial"/>
                <w:sz w:val="16"/>
                <w:szCs w:val="16"/>
              </w:rPr>
            </w:pPr>
          </w:p>
        </w:tc>
        <w:tc>
          <w:tcPr>
            <w:tcW w:w="159" w:type="pct"/>
            <w:tcBorders>
              <w:top w:val="single" w:sz="6" w:space="0" w:color="auto"/>
              <w:left w:val="single" w:sz="6" w:space="0" w:color="auto"/>
              <w:bottom w:val="single" w:sz="6" w:space="0" w:color="auto"/>
              <w:right w:val="single" w:sz="6" w:space="0" w:color="auto"/>
            </w:tcBorders>
          </w:tcPr>
          <w:p w14:paraId="5A7A988B" w14:textId="77777777" w:rsidR="00530FE9" w:rsidRPr="003E44D7" w:rsidRDefault="00530FE9" w:rsidP="004E64A6">
            <w:pPr>
              <w:rPr>
                <w:rFonts w:cs="Arial"/>
                <w:sz w:val="16"/>
                <w:szCs w:val="16"/>
              </w:rPr>
            </w:pPr>
          </w:p>
        </w:tc>
        <w:tc>
          <w:tcPr>
            <w:tcW w:w="1177" w:type="pct"/>
            <w:tcBorders>
              <w:top w:val="single" w:sz="6" w:space="0" w:color="auto"/>
              <w:left w:val="single" w:sz="6" w:space="0" w:color="auto"/>
              <w:bottom w:val="single" w:sz="6" w:space="0" w:color="auto"/>
              <w:right w:val="single" w:sz="6" w:space="0" w:color="auto"/>
            </w:tcBorders>
            <w:shd w:val="clear" w:color="auto" w:fill="auto"/>
          </w:tcPr>
          <w:p w14:paraId="2C3AFB9E" w14:textId="01D88054" w:rsidR="00530FE9" w:rsidRPr="003E44D7" w:rsidRDefault="00127C42" w:rsidP="004E64A6">
            <w:pPr>
              <w:rPr>
                <w:rFonts w:cs="Arial"/>
                <w:sz w:val="16"/>
                <w:szCs w:val="16"/>
              </w:rPr>
            </w:pPr>
            <w:r>
              <w:rPr>
                <w:rFonts w:cs="Arial"/>
                <w:sz w:val="16"/>
                <w:szCs w:val="16"/>
              </w:rPr>
              <w:t>HSEL</w:t>
            </w:r>
            <w:r w:rsidR="00530FE9" w:rsidRPr="00530FE9">
              <w:rPr>
                <w:sz w:val="16"/>
                <w:szCs w:val="16"/>
              </w:rPr>
              <w:t>_RN520GIA</w:t>
            </w: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6DD39E2F" w14:textId="69BFB5FC" w:rsidR="00530FE9" w:rsidRPr="003E44D7" w:rsidRDefault="00530FE9" w:rsidP="004E64A6">
            <w:pPr>
              <w:rPr>
                <w:rFonts w:cs="Arial"/>
                <w:snapToGrid w:val="0"/>
                <w:color w:val="000000"/>
                <w:sz w:val="16"/>
                <w:szCs w:val="16"/>
              </w:rPr>
            </w:pPr>
            <w:r w:rsidRPr="00530FE9">
              <w:rPr>
                <w:rFonts w:cs="Arial"/>
                <w:snapToGrid w:val="0"/>
                <w:color w:val="000000"/>
                <w:sz w:val="16"/>
                <w:szCs w:val="16"/>
              </w:rPr>
              <w:t>RECORDBRON_NAAM</w:t>
            </w:r>
          </w:p>
        </w:tc>
      </w:tr>
      <w:tr w:rsidR="00530FE9" w:rsidRPr="003E44D7" w14:paraId="3EC96200" w14:textId="77777777" w:rsidTr="004E5203">
        <w:trPr>
          <w:cantSplit/>
          <w:trHeight w:val="190"/>
        </w:trPr>
        <w:tc>
          <w:tcPr>
            <w:tcW w:w="1612" w:type="pct"/>
            <w:tcBorders>
              <w:top w:val="single" w:sz="6" w:space="0" w:color="auto"/>
              <w:left w:val="single" w:sz="6" w:space="0" w:color="auto"/>
              <w:bottom w:val="single" w:sz="6" w:space="0" w:color="auto"/>
              <w:right w:val="single" w:sz="6" w:space="0" w:color="auto"/>
            </w:tcBorders>
          </w:tcPr>
          <w:p w14:paraId="40D1E4F1" w14:textId="008F9570" w:rsidR="00530FE9" w:rsidRPr="003E44D7" w:rsidRDefault="00530FE9" w:rsidP="00530FE9">
            <w:pPr>
              <w:rPr>
                <w:rFonts w:cs="Arial"/>
                <w:sz w:val="16"/>
                <w:szCs w:val="16"/>
              </w:rPr>
            </w:pPr>
            <w:r>
              <w:rPr>
                <w:rFonts w:cs="Arial"/>
                <w:sz w:val="16"/>
                <w:szCs w:val="16"/>
              </w:rPr>
              <w:t>XAADA</w:t>
            </w:r>
            <w:r w:rsidRPr="003E44D7">
              <w:rPr>
                <w:rFonts w:cs="Arial"/>
                <w:sz w:val="16"/>
                <w:szCs w:val="16"/>
              </w:rPr>
              <w:t>_NAAM</w:t>
            </w:r>
          </w:p>
        </w:tc>
        <w:tc>
          <w:tcPr>
            <w:tcW w:w="177" w:type="pct"/>
            <w:tcBorders>
              <w:top w:val="single" w:sz="6" w:space="0" w:color="auto"/>
              <w:left w:val="single" w:sz="6" w:space="0" w:color="auto"/>
              <w:bottom w:val="single" w:sz="6" w:space="0" w:color="auto"/>
              <w:right w:val="single" w:sz="6" w:space="0" w:color="auto"/>
            </w:tcBorders>
          </w:tcPr>
          <w:p w14:paraId="4F48C193" w14:textId="77777777" w:rsidR="00530FE9" w:rsidRPr="003E44D7" w:rsidRDefault="00530FE9" w:rsidP="004E64A6">
            <w:pPr>
              <w:rPr>
                <w:rFonts w:cs="Arial"/>
                <w:sz w:val="16"/>
                <w:szCs w:val="16"/>
              </w:rPr>
            </w:pPr>
          </w:p>
        </w:tc>
        <w:tc>
          <w:tcPr>
            <w:tcW w:w="159" w:type="pct"/>
            <w:tcBorders>
              <w:top w:val="single" w:sz="6" w:space="0" w:color="auto"/>
              <w:left w:val="single" w:sz="6" w:space="0" w:color="auto"/>
              <w:bottom w:val="single" w:sz="6" w:space="0" w:color="auto"/>
              <w:right w:val="single" w:sz="6" w:space="0" w:color="auto"/>
            </w:tcBorders>
          </w:tcPr>
          <w:p w14:paraId="3536FDF1" w14:textId="77777777" w:rsidR="00530FE9" w:rsidRPr="003E44D7" w:rsidRDefault="00530FE9" w:rsidP="004E64A6">
            <w:pPr>
              <w:rPr>
                <w:rFonts w:cs="Arial"/>
                <w:sz w:val="16"/>
                <w:szCs w:val="16"/>
              </w:rPr>
            </w:pPr>
          </w:p>
        </w:tc>
        <w:tc>
          <w:tcPr>
            <w:tcW w:w="1177" w:type="pct"/>
            <w:tcBorders>
              <w:top w:val="single" w:sz="6" w:space="0" w:color="auto"/>
              <w:left w:val="single" w:sz="6" w:space="0" w:color="auto"/>
              <w:bottom w:val="single" w:sz="6" w:space="0" w:color="auto"/>
              <w:right w:val="single" w:sz="6" w:space="0" w:color="auto"/>
            </w:tcBorders>
            <w:shd w:val="clear" w:color="auto" w:fill="auto"/>
          </w:tcPr>
          <w:p w14:paraId="19B8E2B7" w14:textId="7AB58078" w:rsidR="00530FE9" w:rsidRPr="003E44D7" w:rsidRDefault="00127C42" w:rsidP="004E64A6">
            <w:pPr>
              <w:rPr>
                <w:rFonts w:cs="Arial"/>
                <w:sz w:val="16"/>
                <w:szCs w:val="16"/>
              </w:rPr>
            </w:pPr>
            <w:r>
              <w:rPr>
                <w:rFonts w:cs="Arial"/>
                <w:sz w:val="16"/>
                <w:szCs w:val="16"/>
              </w:rPr>
              <w:t>HSEL</w:t>
            </w:r>
            <w:r w:rsidR="00530FE9" w:rsidRPr="00530FE9">
              <w:rPr>
                <w:sz w:val="16"/>
                <w:szCs w:val="16"/>
              </w:rPr>
              <w:t>_RN520GIA</w:t>
            </w: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64DE49FD" w14:textId="200E84CA" w:rsidR="00530FE9" w:rsidRPr="003E44D7" w:rsidRDefault="00530FE9" w:rsidP="004E64A6">
            <w:pPr>
              <w:rPr>
                <w:rFonts w:cs="Arial"/>
                <w:snapToGrid w:val="0"/>
                <w:color w:val="000000"/>
                <w:sz w:val="16"/>
                <w:szCs w:val="16"/>
              </w:rPr>
            </w:pPr>
            <w:r w:rsidRPr="00530FE9">
              <w:rPr>
                <w:rFonts w:cs="Arial"/>
                <w:snapToGrid w:val="0"/>
                <w:color w:val="000000"/>
                <w:sz w:val="16"/>
                <w:szCs w:val="16"/>
              </w:rPr>
              <w:t>GIA_NAAMGIINHOUDERAFW</w:t>
            </w:r>
          </w:p>
        </w:tc>
      </w:tr>
    </w:tbl>
    <w:p w14:paraId="4EC173D7" w14:textId="77777777" w:rsidR="00530FE9" w:rsidRDefault="00530FE9" w:rsidP="00530FE9">
      <w:pPr>
        <w:pStyle w:val="InfoBlue"/>
        <w:rPr>
          <w:vanish/>
        </w:rPr>
      </w:pPr>
    </w:p>
    <w:p w14:paraId="6E85D0C6" w14:textId="77777777" w:rsidR="00530FE9" w:rsidRDefault="00530FE9" w:rsidP="00530FE9">
      <w:pPr>
        <w:pStyle w:val="Kop2"/>
      </w:pPr>
      <w:bookmarkStart w:id="1458" w:name="_Toc7616311"/>
      <w:r>
        <w:t>Hoofdselectie (HSEL)</w:t>
      </w:r>
      <w:bookmarkEnd w:id="1458"/>
    </w:p>
    <w:p w14:paraId="1EA73BAF" w14:textId="77777777" w:rsidR="00530FE9" w:rsidRDefault="00530FE9" w:rsidP="00530FE9">
      <w:pPr>
        <w:pStyle w:val="Kop5"/>
      </w:pPr>
      <w:r>
        <w:t>Functionele beschrijving:</w:t>
      </w:r>
    </w:p>
    <w:p w14:paraId="10A976E1" w14:textId="68090356" w:rsidR="00530FE9" w:rsidRDefault="00530FE9" w:rsidP="00530FE9">
      <w:pPr>
        <w:pStyle w:val="Standaardinspringing"/>
        <w:ind w:left="0" w:firstLine="0"/>
      </w:pPr>
      <w:r>
        <w:t xml:space="preserve">Selecteer alle </w:t>
      </w:r>
      <w:r w:rsidR="00F24E55">
        <w:t xml:space="preserve">Rekening-gegevens uit RBG (tabel </w:t>
      </w:r>
      <w:r w:rsidR="0095502F">
        <w:t xml:space="preserve">HSEL_RN310REK </w:t>
      </w:r>
      <w:r w:rsidR="00F24E55">
        <w:t xml:space="preserve">) en zoek daarbij de </w:t>
      </w:r>
      <w:r>
        <w:t>GIIN-Afwijkend (</w:t>
      </w:r>
      <w:r w:rsidR="00127C42">
        <w:t>HSEL</w:t>
      </w:r>
      <w:r w:rsidRPr="00305A97">
        <w:t>_RN520GIA</w:t>
      </w:r>
      <w:r>
        <w:t xml:space="preserve">). </w:t>
      </w:r>
    </w:p>
    <w:p w14:paraId="50424218" w14:textId="77777777" w:rsidR="00530FE9" w:rsidRDefault="00530FE9" w:rsidP="00530FE9">
      <w:pPr>
        <w:pStyle w:val="Standaardinspringing"/>
        <w:ind w:left="0" w:firstLine="0"/>
      </w:pPr>
    </w:p>
    <w:p w14:paraId="18EE80F1" w14:textId="452A45D8" w:rsidR="00530FE9" w:rsidRDefault="00530FE9" w:rsidP="00530FE9">
      <w:pPr>
        <w:pStyle w:val="Standaardinspringing"/>
        <w:ind w:left="0" w:firstLine="0"/>
        <w:rPr>
          <w:rFonts w:cs="Arial"/>
          <w:spacing w:val="0"/>
          <w:szCs w:val="19"/>
        </w:rPr>
      </w:pPr>
      <w:r>
        <w:t xml:space="preserve">Maak vervolgens van deze gegevens een lijst met unieke voorkomens van Business Keys en </w:t>
      </w:r>
      <w:r w:rsidR="00F24E55">
        <w:t>XAADA</w:t>
      </w:r>
      <w:r>
        <w:t>_MUTATIEBEGIN_TS.</w:t>
      </w:r>
    </w:p>
    <w:p w14:paraId="10D55873" w14:textId="77777777" w:rsidR="00530FE9" w:rsidRPr="004F7F27" w:rsidRDefault="00530FE9" w:rsidP="00530FE9">
      <w:pPr>
        <w:pStyle w:val="Standaardinspringing"/>
        <w:ind w:left="0" w:firstLine="0"/>
      </w:pPr>
    </w:p>
    <w:p w14:paraId="63AEDE69" w14:textId="77777777" w:rsidR="00530FE9" w:rsidRPr="00F24E55" w:rsidRDefault="00530FE9" w:rsidP="00ED31EF">
      <w:r w:rsidRPr="00F24E55">
        <w:rPr>
          <w:b/>
        </w:rPr>
        <w:t>Selectiepad:</w:t>
      </w:r>
    </w:p>
    <w:p w14:paraId="531F100A" w14:textId="580496E1" w:rsidR="00F24E55" w:rsidRPr="00F24E55" w:rsidRDefault="0095502F" w:rsidP="00F24E55">
      <w:pPr>
        <w:pStyle w:val="Standaardinspringing"/>
        <w:ind w:left="0" w:firstLine="0"/>
      </w:pPr>
      <w:r>
        <w:t xml:space="preserve">HSEL_RN310REK </w:t>
      </w:r>
    </w:p>
    <w:p w14:paraId="34ED4CD0" w14:textId="3CD1DECC" w:rsidR="00530FE9" w:rsidRPr="00F24E55" w:rsidRDefault="00F24E55" w:rsidP="00F24E55">
      <w:pPr>
        <w:pStyle w:val="Standaardinspringing"/>
        <w:ind w:left="0" w:firstLine="0"/>
      </w:pPr>
      <w:r w:rsidRPr="00F24E55">
        <w:lastRenderedPageBreak/>
        <w:t xml:space="preserve">         </w:t>
      </w:r>
      <w:r w:rsidRPr="00F24E55">
        <w:sym w:font="Wingdings" w:char="F0E2"/>
      </w:r>
      <w:r w:rsidRPr="00F24E55">
        <w:rPr>
          <w:color w:val="7F7F7F" w:themeColor="text1" w:themeTint="80"/>
        </w:rPr>
        <w:t>(join)</w:t>
      </w:r>
      <w:r w:rsidRPr="00F24E55">
        <w:br/>
      </w:r>
      <w:r w:rsidR="00127C42">
        <w:t>HSEL</w:t>
      </w:r>
      <w:r w:rsidR="00B516E9" w:rsidRPr="00F24E55">
        <w:t>_RN520GIA</w:t>
      </w:r>
    </w:p>
    <w:p w14:paraId="0EA88FF2" w14:textId="77777777" w:rsidR="00530FE9" w:rsidRPr="00F24E55" w:rsidRDefault="00530FE9" w:rsidP="00530FE9">
      <w:pPr>
        <w:pStyle w:val="Standaardinspringing"/>
        <w:ind w:left="0" w:firstLine="0"/>
      </w:pPr>
      <w:r w:rsidRPr="00F24E55">
        <w:t xml:space="preserve">         </w:t>
      </w:r>
      <w:r w:rsidRPr="00F24E55">
        <w:sym w:font="Wingdings" w:char="F0E2"/>
      </w:r>
      <w:r w:rsidRPr="00F24E55">
        <w:t xml:space="preserve"> </w:t>
      </w:r>
      <w:r w:rsidRPr="00F24E55">
        <w:rPr>
          <w:color w:val="7F7F7F" w:themeColor="text1" w:themeTint="80"/>
          <w:sz w:val="16"/>
          <w:szCs w:val="16"/>
        </w:rPr>
        <w:t>(join)</w:t>
      </w:r>
    </w:p>
    <w:p w14:paraId="73A6FC38" w14:textId="503A94A4" w:rsidR="00530FE9" w:rsidRPr="00AE0711" w:rsidRDefault="00B516E9" w:rsidP="00530FE9">
      <w:pPr>
        <w:pStyle w:val="Standaardinspringing"/>
        <w:ind w:left="0" w:firstLine="0"/>
      </w:pPr>
      <w:r w:rsidRPr="00F24E55">
        <w:t>H_GLOBAL_INTERMEDIARY_IDNR</w:t>
      </w:r>
    </w:p>
    <w:p w14:paraId="6826F138" w14:textId="77777777" w:rsidR="00530FE9" w:rsidRDefault="00530FE9" w:rsidP="00530FE9"/>
    <w:p w14:paraId="3900DB5E" w14:textId="77777777" w:rsidR="00530FE9" w:rsidRPr="00B37BE8" w:rsidRDefault="00530FE9" w:rsidP="00ED31EF">
      <w:r w:rsidRPr="00B37BE8">
        <w:rPr>
          <w:b/>
        </w:rPr>
        <w:t>Kolommen en condities:</w:t>
      </w:r>
    </w:p>
    <w:tbl>
      <w:tblPr>
        <w:tblW w:w="9609" w:type="dxa"/>
        <w:tblLayout w:type="fixed"/>
        <w:tblCellMar>
          <w:left w:w="70" w:type="dxa"/>
          <w:right w:w="70" w:type="dxa"/>
        </w:tblCellMar>
        <w:tblLook w:val="0000" w:firstRow="0" w:lastRow="0" w:firstColumn="0" w:lastColumn="0" w:noHBand="0" w:noVBand="0"/>
      </w:tblPr>
      <w:tblGrid>
        <w:gridCol w:w="3823"/>
        <w:gridCol w:w="425"/>
        <w:gridCol w:w="5361"/>
      </w:tblGrid>
      <w:tr w:rsidR="00F24E55" w:rsidRPr="00D668A2" w14:paraId="2D422195" w14:textId="77777777" w:rsidTr="00E57F31">
        <w:trPr>
          <w:cantSplit/>
          <w:trHeight w:val="432"/>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35D34C6E" w14:textId="431D22C2" w:rsidR="00F24E55" w:rsidRPr="00D668A2" w:rsidRDefault="0095502F" w:rsidP="00E57F31">
            <w:pPr>
              <w:rPr>
                <w:b/>
                <w:sz w:val="16"/>
                <w:szCs w:val="16"/>
              </w:rPr>
            </w:pPr>
            <w:r>
              <w:rPr>
                <w:b/>
                <w:sz w:val="16"/>
                <w:szCs w:val="16"/>
              </w:rPr>
              <w:t xml:space="preserve">HSEL_RN310REK </w:t>
            </w:r>
            <w:r w:rsidR="00F24E55" w:rsidRPr="00D668A2">
              <w:rPr>
                <w:b/>
                <w:sz w:val="16"/>
                <w:szCs w:val="16"/>
              </w:rPr>
              <w:t xml:space="preserve"> (alias: R</w:t>
            </w:r>
            <w:r w:rsidR="00F24E55">
              <w:rPr>
                <w:b/>
                <w:sz w:val="16"/>
                <w:szCs w:val="16"/>
              </w:rPr>
              <w:t>1</w:t>
            </w:r>
            <w:r w:rsidR="00F24E55" w:rsidRPr="00D668A2">
              <w:rPr>
                <w:b/>
                <w:sz w:val="16"/>
                <w:szCs w:val="16"/>
              </w:rPr>
              <w:t>)</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0627F09B" w14:textId="77777777" w:rsidR="00F24E55" w:rsidRPr="00D668A2" w:rsidRDefault="00F24E55" w:rsidP="00E57F31">
            <w:pPr>
              <w:ind w:right="-70"/>
              <w:rPr>
                <w:b/>
                <w:sz w:val="16"/>
                <w:szCs w:val="16"/>
              </w:rPr>
            </w:pPr>
            <w:r w:rsidRPr="00D668A2">
              <w:rPr>
                <w:b/>
                <w:sz w:val="16"/>
                <w:szCs w:val="16"/>
              </w:rPr>
              <w:t>Sel.</w:t>
            </w:r>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45461937" w14:textId="77777777" w:rsidR="00F24E55" w:rsidRPr="00D668A2" w:rsidRDefault="00F24E55" w:rsidP="00E57F31">
            <w:pPr>
              <w:rPr>
                <w:b/>
                <w:sz w:val="16"/>
                <w:szCs w:val="16"/>
              </w:rPr>
            </w:pPr>
            <w:r w:rsidRPr="00D668A2">
              <w:rPr>
                <w:b/>
                <w:sz w:val="16"/>
                <w:szCs w:val="16"/>
              </w:rPr>
              <w:t>Conditie</w:t>
            </w:r>
          </w:p>
        </w:tc>
      </w:tr>
      <w:tr w:rsidR="00F24E55" w:rsidRPr="00D668A2" w14:paraId="1CCE5A92" w14:textId="77777777" w:rsidTr="00E57F31">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0A789DE" w14:textId="5A5D08CE" w:rsidR="00F24E55" w:rsidRPr="00D668A2" w:rsidRDefault="00F24E55" w:rsidP="00E57F31">
            <w:pPr>
              <w:rPr>
                <w:rFonts w:cs="Arial"/>
                <w:snapToGrid w:val="0"/>
                <w:sz w:val="16"/>
                <w:szCs w:val="16"/>
              </w:rPr>
            </w:pPr>
            <w:r w:rsidRPr="00D668A2">
              <w:rPr>
                <w:rFonts w:cs="Arial"/>
                <w:sz w:val="16"/>
                <w:szCs w:val="16"/>
              </w:rPr>
              <w:t>RN310REKID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660B376" w14:textId="77777777" w:rsidR="00F24E55" w:rsidRPr="00D668A2" w:rsidRDefault="00F24E55" w:rsidP="00E57F31">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36D176FB" w14:textId="77777777" w:rsidR="00F24E55" w:rsidRPr="00D668A2" w:rsidRDefault="00F24E55" w:rsidP="00E57F31">
            <w:pPr>
              <w:rPr>
                <w:rFonts w:cs="Arial"/>
                <w:sz w:val="16"/>
                <w:szCs w:val="16"/>
              </w:rPr>
            </w:pPr>
          </w:p>
        </w:tc>
      </w:tr>
      <w:tr w:rsidR="00F24E55" w:rsidRPr="00D668A2" w14:paraId="473B63E7" w14:textId="77777777" w:rsidTr="00E57F31">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3754F48" w14:textId="3E27B8BA" w:rsidR="00F24E55" w:rsidRPr="00D668A2" w:rsidRDefault="00DA7BAA" w:rsidP="00E57F31">
            <w:pPr>
              <w:rPr>
                <w:rFonts w:cs="Arial"/>
                <w:snapToGrid w:val="0"/>
                <w:sz w:val="16"/>
                <w:szCs w:val="16"/>
              </w:rPr>
            </w:pPr>
            <w:r w:rsidRPr="00831552">
              <w:rPr>
                <w:rFonts w:cs="Arial"/>
                <w:snapToGrid w:val="0"/>
                <w:color w:val="000000"/>
                <w:sz w:val="16"/>
                <w:szCs w:val="16"/>
              </w:rPr>
              <w:t>RN310DATTYDREG</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66F587F" w14:textId="77777777" w:rsidR="00F24E55" w:rsidRPr="00D668A2" w:rsidRDefault="00F24E55" w:rsidP="00E57F31">
            <w:pPr>
              <w:ind w:right="-70"/>
              <w:rPr>
                <w:rFonts w:cs="Arial"/>
                <w:sz w:val="16"/>
                <w:szCs w:val="16"/>
              </w:rPr>
            </w:pPr>
            <w:r>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8A2C3B8" w14:textId="77777777" w:rsidR="00F24E55" w:rsidRPr="00D668A2" w:rsidRDefault="00F24E55" w:rsidP="00E57F31">
            <w:pPr>
              <w:rPr>
                <w:rFonts w:cs="Arial"/>
                <w:sz w:val="16"/>
                <w:szCs w:val="16"/>
              </w:rPr>
            </w:pPr>
          </w:p>
        </w:tc>
      </w:tr>
      <w:tr w:rsidR="00530FE9" w:rsidRPr="00AE0711" w14:paraId="78D2B0A4" w14:textId="77777777" w:rsidTr="004E64A6">
        <w:trPr>
          <w:cantSplit/>
          <w:trHeight w:val="432"/>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70EC7FCF" w14:textId="14E69502" w:rsidR="00530FE9" w:rsidRPr="00AE0711" w:rsidRDefault="001A7CE6">
            <w:pPr>
              <w:rPr>
                <w:b/>
                <w:sz w:val="16"/>
                <w:szCs w:val="16"/>
              </w:rPr>
            </w:pPr>
            <w:r>
              <w:rPr>
                <w:b/>
                <w:sz w:val="16"/>
                <w:szCs w:val="16"/>
              </w:rPr>
              <w:t>HSEL</w:t>
            </w:r>
            <w:r w:rsidR="00B516E9" w:rsidRPr="00B516E9">
              <w:rPr>
                <w:b/>
                <w:sz w:val="16"/>
                <w:szCs w:val="16"/>
              </w:rPr>
              <w:t xml:space="preserve">_RN520GIA </w:t>
            </w:r>
            <w:r w:rsidR="00530FE9" w:rsidRPr="00AE0711">
              <w:rPr>
                <w:b/>
                <w:sz w:val="16"/>
                <w:szCs w:val="16"/>
              </w:rPr>
              <w:t>(alias: R</w:t>
            </w:r>
            <w:r w:rsidR="00DA7BAA">
              <w:rPr>
                <w:b/>
                <w:sz w:val="16"/>
                <w:szCs w:val="16"/>
              </w:rPr>
              <w:t>2</w:t>
            </w:r>
            <w:r w:rsidR="00530FE9" w:rsidRPr="00AE0711">
              <w:rPr>
                <w:b/>
                <w:sz w:val="16"/>
                <w:szCs w:val="16"/>
              </w:rPr>
              <w:t>)</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3BF02029" w14:textId="77777777" w:rsidR="00530FE9" w:rsidRPr="00AE0711" w:rsidRDefault="00530FE9" w:rsidP="004E64A6">
            <w:pPr>
              <w:ind w:right="-70"/>
              <w:rPr>
                <w:b/>
                <w:sz w:val="16"/>
                <w:szCs w:val="16"/>
              </w:rPr>
            </w:pPr>
            <w:r w:rsidRPr="00AE0711">
              <w:rPr>
                <w:b/>
                <w:sz w:val="16"/>
                <w:szCs w:val="16"/>
              </w:rPr>
              <w:t>Sel.</w:t>
            </w:r>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060E9765" w14:textId="77777777" w:rsidR="00530FE9" w:rsidRPr="00AE0711" w:rsidRDefault="00530FE9" w:rsidP="004E64A6">
            <w:pPr>
              <w:rPr>
                <w:b/>
                <w:sz w:val="16"/>
                <w:szCs w:val="16"/>
              </w:rPr>
            </w:pPr>
            <w:r w:rsidRPr="00AE0711">
              <w:rPr>
                <w:b/>
                <w:sz w:val="16"/>
                <w:szCs w:val="16"/>
              </w:rPr>
              <w:t>Conditie</w:t>
            </w:r>
          </w:p>
        </w:tc>
      </w:tr>
      <w:tr w:rsidR="00F24E55" w:rsidRPr="00AE0711" w14:paraId="3D81BF31" w14:textId="77777777" w:rsidTr="004E64A6">
        <w:trPr>
          <w:cantSplit/>
        </w:trPr>
        <w:tc>
          <w:tcPr>
            <w:tcW w:w="3823" w:type="dxa"/>
            <w:tcBorders>
              <w:top w:val="single" w:sz="4" w:space="0" w:color="auto"/>
              <w:left w:val="single" w:sz="6" w:space="0" w:color="auto"/>
              <w:bottom w:val="single" w:sz="4" w:space="0" w:color="auto"/>
              <w:right w:val="single" w:sz="6" w:space="0" w:color="auto"/>
            </w:tcBorders>
            <w:shd w:val="clear" w:color="auto" w:fill="auto"/>
          </w:tcPr>
          <w:p w14:paraId="48313338" w14:textId="6CEF349B" w:rsidR="00F24E55" w:rsidRPr="00AE0711" w:rsidRDefault="00F24E55" w:rsidP="004E64A6">
            <w:pPr>
              <w:rPr>
                <w:rFonts w:cs="Arial"/>
                <w:snapToGrid w:val="0"/>
                <w:color w:val="000000"/>
                <w:sz w:val="16"/>
                <w:szCs w:val="16"/>
              </w:rPr>
            </w:pPr>
            <w:r w:rsidRPr="00F24E55">
              <w:rPr>
                <w:rFonts w:cs="Arial"/>
                <w:snapToGrid w:val="0"/>
                <w:color w:val="000000"/>
                <w:sz w:val="16"/>
                <w:szCs w:val="16"/>
              </w:rPr>
              <w:t>GIA_REK_ID</w:t>
            </w:r>
          </w:p>
        </w:tc>
        <w:tc>
          <w:tcPr>
            <w:tcW w:w="425" w:type="dxa"/>
            <w:tcBorders>
              <w:top w:val="single" w:sz="4" w:space="0" w:color="auto"/>
              <w:left w:val="single" w:sz="6" w:space="0" w:color="auto"/>
              <w:bottom w:val="single" w:sz="4" w:space="0" w:color="auto"/>
              <w:right w:val="single" w:sz="6" w:space="0" w:color="auto"/>
            </w:tcBorders>
            <w:shd w:val="clear" w:color="auto" w:fill="auto"/>
          </w:tcPr>
          <w:p w14:paraId="2286BA9F" w14:textId="77777777" w:rsidR="00F24E55" w:rsidRPr="00AE0711" w:rsidRDefault="00F24E55" w:rsidP="004E64A6">
            <w:pPr>
              <w:ind w:right="-70"/>
              <w:rPr>
                <w:rFonts w:cs="Arial"/>
                <w:sz w:val="16"/>
                <w:szCs w:val="16"/>
              </w:rPr>
            </w:pPr>
          </w:p>
        </w:tc>
        <w:tc>
          <w:tcPr>
            <w:tcW w:w="5361" w:type="dxa"/>
            <w:tcBorders>
              <w:top w:val="single" w:sz="4" w:space="0" w:color="auto"/>
              <w:left w:val="single" w:sz="6" w:space="0" w:color="auto"/>
              <w:bottom w:val="single" w:sz="4" w:space="0" w:color="auto"/>
              <w:right w:val="single" w:sz="6" w:space="0" w:color="auto"/>
            </w:tcBorders>
            <w:shd w:val="clear" w:color="auto" w:fill="auto"/>
          </w:tcPr>
          <w:p w14:paraId="25B21FFC" w14:textId="2FC21812" w:rsidR="00F24E55" w:rsidRPr="00AE0711" w:rsidRDefault="00F24E55">
            <w:pPr>
              <w:rPr>
                <w:sz w:val="16"/>
                <w:szCs w:val="16"/>
              </w:rPr>
            </w:pPr>
            <w:r>
              <w:rPr>
                <w:sz w:val="16"/>
                <w:szCs w:val="16"/>
              </w:rPr>
              <w:t>= R1.</w:t>
            </w:r>
            <w:r w:rsidR="000E0C0E" w:rsidRPr="00F24E55" w:rsidDel="000E0C0E">
              <w:rPr>
                <w:sz w:val="16"/>
                <w:szCs w:val="16"/>
              </w:rPr>
              <w:t xml:space="preserve"> </w:t>
            </w:r>
            <w:r w:rsidRPr="00F24E55">
              <w:rPr>
                <w:sz w:val="16"/>
                <w:szCs w:val="16"/>
              </w:rPr>
              <w:t>RN310REKID</w:t>
            </w:r>
          </w:p>
        </w:tc>
      </w:tr>
      <w:tr w:rsidR="00530FE9" w:rsidRPr="00AE0711" w14:paraId="0C5FC61D" w14:textId="77777777" w:rsidTr="004E64A6">
        <w:trPr>
          <w:cantSplit/>
        </w:trPr>
        <w:tc>
          <w:tcPr>
            <w:tcW w:w="3823" w:type="dxa"/>
            <w:tcBorders>
              <w:top w:val="single" w:sz="4" w:space="0" w:color="auto"/>
              <w:left w:val="single" w:sz="6" w:space="0" w:color="auto"/>
              <w:bottom w:val="single" w:sz="4" w:space="0" w:color="auto"/>
              <w:right w:val="single" w:sz="6" w:space="0" w:color="auto"/>
            </w:tcBorders>
            <w:shd w:val="clear" w:color="auto" w:fill="auto"/>
          </w:tcPr>
          <w:p w14:paraId="45CF7133" w14:textId="77777777" w:rsidR="00530FE9" w:rsidRPr="00AE0711" w:rsidRDefault="00530FE9" w:rsidP="004E64A6">
            <w:pPr>
              <w:rPr>
                <w:rFonts w:cs="Arial"/>
                <w:snapToGrid w:val="0"/>
                <w:color w:val="000000"/>
                <w:sz w:val="16"/>
                <w:szCs w:val="16"/>
              </w:rPr>
            </w:pPr>
            <w:r w:rsidRPr="00AE0711">
              <w:rPr>
                <w:rFonts w:cs="Arial"/>
                <w:snapToGrid w:val="0"/>
                <w:color w:val="000000"/>
                <w:sz w:val="16"/>
                <w:szCs w:val="16"/>
              </w:rPr>
              <w:t>BEAG_RN300RSINBRN</w:t>
            </w:r>
          </w:p>
        </w:tc>
        <w:tc>
          <w:tcPr>
            <w:tcW w:w="425" w:type="dxa"/>
            <w:tcBorders>
              <w:top w:val="single" w:sz="4" w:space="0" w:color="auto"/>
              <w:left w:val="single" w:sz="6" w:space="0" w:color="auto"/>
              <w:bottom w:val="single" w:sz="4" w:space="0" w:color="auto"/>
              <w:right w:val="single" w:sz="6" w:space="0" w:color="auto"/>
            </w:tcBorders>
            <w:shd w:val="clear" w:color="auto" w:fill="auto"/>
          </w:tcPr>
          <w:p w14:paraId="4236817A" w14:textId="77777777" w:rsidR="00530FE9" w:rsidRPr="00AE0711" w:rsidRDefault="00530FE9" w:rsidP="004E64A6">
            <w:pPr>
              <w:ind w:right="-70"/>
              <w:rPr>
                <w:rFonts w:cs="Arial"/>
                <w:sz w:val="16"/>
                <w:szCs w:val="16"/>
              </w:rPr>
            </w:pPr>
          </w:p>
        </w:tc>
        <w:tc>
          <w:tcPr>
            <w:tcW w:w="5361" w:type="dxa"/>
            <w:tcBorders>
              <w:top w:val="single" w:sz="4" w:space="0" w:color="auto"/>
              <w:left w:val="single" w:sz="6" w:space="0" w:color="auto"/>
              <w:bottom w:val="single" w:sz="4" w:space="0" w:color="auto"/>
              <w:right w:val="single" w:sz="6" w:space="0" w:color="auto"/>
            </w:tcBorders>
            <w:shd w:val="clear" w:color="auto" w:fill="auto"/>
          </w:tcPr>
          <w:p w14:paraId="4011F7E4" w14:textId="77777777" w:rsidR="00530FE9" w:rsidRPr="00AE0711" w:rsidRDefault="00530FE9" w:rsidP="004E64A6">
            <w:pPr>
              <w:rPr>
                <w:sz w:val="16"/>
                <w:szCs w:val="16"/>
              </w:rPr>
            </w:pPr>
          </w:p>
        </w:tc>
      </w:tr>
      <w:tr w:rsidR="00530FE9" w:rsidRPr="00AE0711" w14:paraId="09EF19C9" w14:textId="77777777" w:rsidTr="004E64A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6567458" w14:textId="6CDD8600" w:rsidR="00530FE9" w:rsidRPr="00AE0711" w:rsidRDefault="00530FE9" w:rsidP="004E64A6">
            <w:pPr>
              <w:rPr>
                <w:rFonts w:cs="Arial"/>
                <w:sz w:val="16"/>
                <w:szCs w:val="16"/>
              </w:rPr>
            </w:pPr>
            <w:r w:rsidRPr="00AE0711">
              <w:rPr>
                <w:rFonts w:cs="Arial"/>
                <w:sz w:val="16"/>
                <w:szCs w:val="16"/>
              </w:rPr>
              <w:t>RECORDBRON_NAAM</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DBA1D19" w14:textId="77777777" w:rsidR="00530FE9" w:rsidRPr="00AE0711" w:rsidRDefault="00530FE9" w:rsidP="004E64A6">
            <w:pPr>
              <w:ind w:right="-70"/>
              <w:rPr>
                <w:rFonts w:cs="Arial"/>
                <w:sz w:val="16"/>
                <w:szCs w:val="16"/>
              </w:rPr>
            </w:pPr>
            <w:r w:rsidRPr="00AE0711">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47FB2CB6" w14:textId="77777777" w:rsidR="00530FE9" w:rsidRPr="00AE0711" w:rsidRDefault="00530FE9" w:rsidP="004E64A6">
            <w:pPr>
              <w:rPr>
                <w:rFonts w:cs="Arial"/>
                <w:sz w:val="16"/>
                <w:szCs w:val="16"/>
              </w:rPr>
            </w:pPr>
          </w:p>
        </w:tc>
      </w:tr>
      <w:tr w:rsidR="00530FE9" w:rsidRPr="00AE0711" w14:paraId="21B14F05" w14:textId="77777777" w:rsidTr="004E64A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4BCFB6D" w14:textId="096AA49D" w:rsidR="00530FE9" w:rsidRPr="00AE0711" w:rsidRDefault="00B516E9" w:rsidP="004E64A6">
            <w:pPr>
              <w:rPr>
                <w:rFonts w:cs="Arial"/>
                <w:sz w:val="16"/>
                <w:szCs w:val="16"/>
              </w:rPr>
            </w:pPr>
            <w:r w:rsidRPr="00B516E9">
              <w:rPr>
                <w:rFonts w:cs="Arial"/>
                <w:sz w:val="16"/>
                <w:szCs w:val="16"/>
              </w:rPr>
              <w:t>GIA_NAAMGIINHOUDERAFW</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1066268" w14:textId="77777777" w:rsidR="00530FE9" w:rsidRPr="00AE0711" w:rsidRDefault="00530FE9" w:rsidP="004E64A6">
            <w:pPr>
              <w:ind w:right="-70"/>
              <w:rPr>
                <w:rFonts w:cs="Arial"/>
                <w:sz w:val="16"/>
                <w:szCs w:val="16"/>
              </w:rPr>
            </w:pPr>
            <w:r w:rsidRPr="00AE0711">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CFA1980" w14:textId="77777777" w:rsidR="00530FE9" w:rsidRPr="00AE0711" w:rsidRDefault="00530FE9" w:rsidP="004E64A6">
            <w:pPr>
              <w:rPr>
                <w:rFonts w:cs="Arial"/>
                <w:sz w:val="16"/>
                <w:szCs w:val="16"/>
              </w:rPr>
            </w:pPr>
          </w:p>
        </w:tc>
      </w:tr>
      <w:tr w:rsidR="00B516E9" w:rsidRPr="00AE0711" w14:paraId="0EEEC037" w14:textId="77777777" w:rsidTr="004E64A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B154779" w14:textId="5B39E331" w:rsidR="00B516E9" w:rsidRPr="00B516E9" w:rsidRDefault="00B516E9" w:rsidP="004E64A6">
            <w:pPr>
              <w:rPr>
                <w:rFonts w:cs="Arial"/>
                <w:sz w:val="16"/>
                <w:szCs w:val="16"/>
              </w:rPr>
            </w:pPr>
            <w:r w:rsidRPr="00B516E9">
              <w:rPr>
                <w:rFonts w:cs="Arial"/>
                <w:sz w:val="16"/>
                <w:szCs w:val="16"/>
              </w:rPr>
              <w:t>GIA_GIINAFWIJKEND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A63DD59" w14:textId="77777777" w:rsidR="00B516E9" w:rsidRPr="00AE0711" w:rsidRDefault="00B516E9" w:rsidP="004E64A6">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42F8ADA" w14:textId="77777777" w:rsidR="00B516E9" w:rsidRPr="00AE0711" w:rsidRDefault="00B516E9" w:rsidP="004E64A6">
            <w:pPr>
              <w:rPr>
                <w:rFonts w:cs="Arial"/>
                <w:sz w:val="16"/>
                <w:szCs w:val="16"/>
              </w:rPr>
            </w:pPr>
          </w:p>
        </w:tc>
      </w:tr>
      <w:tr w:rsidR="00530FE9" w:rsidRPr="00AE0711" w14:paraId="7A251DF1" w14:textId="77777777" w:rsidTr="004E64A6">
        <w:trPr>
          <w:cantSplit/>
          <w:trHeight w:val="410"/>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361AF842" w14:textId="01853C7F" w:rsidR="00530FE9" w:rsidRPr="00AE0711" w:rsidRDefault="00B516E9" w:rsidP="004E64A6">
            <w:pPr>
              <w:rPr>
                <w:b/>
                <w:sz w:val="16"/>
                <w:szCs w:val="16"/>
              </w:rPr>
            </w:pPr>
            <w:r w:rsidRPr="00B516E9">
              <w:rPr>
                <w:b/>
                <w:sz w:val="16"/>
                <w:szCs w:val="16"/>
              </w:rPr>
              <w:t xml:space="preserve">H_GLOBAL_INTERMEDIARY_IDNR </w:t>
            </w:r>
            <w:r w:rsidR="00530FE9">
              <w:rPr>
                <w:b/>
                <w:sz w:val="16"/>
                <w:szCs w:val="16"/>
              </w:rPr>
              <w:t>(alias: H1</w:t>
            </w:r>
            <w:r w:rsidR="00530FE9" w:rsidRPr="00AE0711">
              <w:rPr>
                <w:b/>
                <w:sz w:val="16"/>
                <w:szCs w:val="16"/>
              </w:rPr>
              <w:t>)</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43B2C1F6" w14:textId="77777777" w:rsidR="00530FE9" w:rsidRPr="00AE0711" w:rsidRDefault="00530FE9" w:rsidP="004E64A6">
            <w:pPr>
              <w:ind w:right="-70"/>
              <w:rPr>
                <w:b/>
                <w:sz w:val="16"/>
                <w:szCs w:val="16"/>
              </w:rPr>
            </w:pPr>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3BC7C6DF" w14:textId="77777777" w:rsidR="00530FE9" w:rsidRPr="00AE0711" w:rsidRDefault="00530FE9" w:rsidP="004E64A6">
            <w:pPr>
              <w:rPr>
                <w:b/>
                <w:sz w:val="16"/>
                <w:szCs w:val="16"/>
              </w:rPr>
            </w:pPr>
          </w:p>
        </w:tc>
      </w:tr>
      <w:tr w:rsidR="00530FE9" w:rsidRPr="00AE0711" w14:paraId="3D671A7D" w14:textId="77777777" w:rsidTr="004E64A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CFAAAF2" w14:textId="08EB9C67" w:rsidR="00530FE9" w:rsidRPr="00AE0711" w:rsidRDefault="00B516E9" w:rsidP="004E64A6">
            <w:pPr>
              <w:rPr>
                <w:rFonts w:cs="Arial"/>
                <w:sz w:val="16"/>
                <w:szCs w:val="16"/>
              </w:rPr>
            </w:pPr>
            <w:r>
              <w:rPr>
                <w:rFonts w:cs="Arial"/>
                <w:sz w:val="16"/>
                <w:szCs w:val="16"/>
              </w:rPr>
              <w:t>X</w:t>
            </w:r>
            <w:r w:rsidRPr="003E44D7">
              <w:rPr>
                <w:rFonts w:cs="Arial"/>
                <w:sz w:val="16"/>
                <w:szCs w:val="16"/>
              </w:rPr>
              <w:t>AA</w:t>
            </w:r>
            <w:r>
              <w:rPr>
                <w:rFonts w:cs="Arial"/>
                <w:sz w:val="16"/>
                <w:szCs w:val="16"/>
              </w:rPr>
              <w:t>D</w:t>
            </w:r>
            <w:r w:rsidRPr="003E44D7">
              <w:rPr>
                <w:rFonts w:cs="Arial"/>
                <w:sz w:val="16"/>
                <w:szCs w:val="16"/>
              </w:rPr>
              <w:t>_SK</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77D049E" w14:textId="77777777" w:rsidR="00530FE9" w:rsidRPr="00AE0711" w:rsidRDefault="00530FE9" w:rsidP="004E64A6">
            <w:pPr>
              <w:ind w:right="-70"/>
              <w:rPr>
                <w:rFonts w:cs="Arial"/>
                <w:sz w:val="16"/>
                <w:szCs w:val="16"/>
              </w:rPr>
            </w:pPr>
            <w:r w:rsidRPr="00AE0711">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5227013B" w14:textId="77777777" w:rsidR="00530FE9" w:rsidRPr="00AE0711" w:rsidRDefault="00530FE9" w:rsidP="004E64A6">
            <w:pPr>
              <w:rPr>
                <w:rFonts w:cs="Arial"/>
                <w:sz w:val="16"/>
                <w:szCs w:val="16"/>
              </w:rPr>
            </w:pPr>
          </w:p>
        </w:tc>
      </w:tr>
      <w:tr w:rsidR="00530FE9" w:rsidRPr="00AE0711" w14:paraId="6C5E40FD" w14:textId="77777777" w:rsidTr="004E64A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76FF006" w14:textId="799A2A62" w:rsidR="00530FE9" w:rsidRPr="00AE0711" w:rsidRDefault="00B516E9" w:rsidP="004E64A6">
            <w:pPr>
              <w:rPr>
                <w:snapToGrid w:val="0"/>
                <w:color w:val="000000"/>
                <w:sz w:val="16"/>
                <w:szCs w:val="16"/>
              </w:rPr>
            </w:pPr>
            <w:r w:rsidRPr="00D26284">
              <w:rPr>
                <w:rFonts w:cs="Arial"/>
                <w:snapToGrid w:val="0"/>
                <w:sz w:val="16"/>
                <w:szCs w:val="16"/>
              </w:rPr>
              <w:t>XAAD_GIIN</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C57DC03" w14:textId="77777777" w:rsidR="00530FE9" w:rsidRPr="00AE0711" w:rsidRDefault="00530FE9" w:rsidP="004E64A6">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31A04405" w14:textId="56CDA591" w:rsidR="00530FE9" w:rsidRPr="00AE0711" w:rsidRDefault="00530FE9">
            <w:pPr>
              <w:rPr>
                <w:rFonts w:cs="Arial"/>
                <w:sz w:val="16"/>
                <w:szCs w:val="16"/>
              </w:rPr>
            </w:pPr>
            <w:r>
              <w:rPr>
                <w:rFonts w:cs="Arial"/>
                <w:sz w:val="16"/>
                <w:szCs w:val="16"/>
              </w:rPr>
              <w:t>=R</w:t>
            </w:r>
            <w:r w:rsidR="0087576D">
              <w:rPr>
                <w:rFonts w:cs="Arial"/>
                <w:sz w:val="16"/>
                <w:szCs w:val="16"/>
              </w:rPr>
              <w:t>2</w:t>
            </w:r>
            <w:r>
              <w:rPr>
                <w:rFonts w:cs="Arial"/>
                <w:sz w:val="16"/>
                <w:szCs w:val="16"/>
              </w:rPr>
              <w:t>.</w:t>
            </w:r>
            <w:r w:rsidR="00127C42" w:rsidRPr="00B516E9" w:rsidDel="00127C42">
              <w:rPr>
                <w:rFonts w:cs="Arial"/>
                <w:snapToGrid w:val="0"/>
                <w:color w:val="000000"/>
                <w:sz w:val="16"/>
                <w:szCs w:val="16"/>
              </w:rPr>
              <w:t xml:space="preserve"> </w:t>
            </w:r>
            <w:r w:rsidR="00B516E9" w:rsidRPr="00B516E9">
              <w:rPr>
                <w:rFonts w:cs="Arial"/>
                <w:snapToGrid w:val="0"/>
                <w:color w:val="000000"/>
                <w:sz w:val="16"/>
                <w:szCs w:val="16"/>
              </w:rPr>
              <w:t>GIA_GIINAFWIJKEND</w:t>
            </w:r>
          </w:p>
        </w:tc>
      </w:tr>
      <w:tr w:rsidR="00530FE9" w14:paraId="61AB6954" w14:textId="77777777" w:rsidTr="004E64A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6F02D8E" w14:textId="77777777" w:rsidR="00530FE9" w:rsidRPr="00040D34" w:rsidRDefault="00530FE9" w:rsidP="004E64A6">
            <w:pPr>
              <w:rPr>
                <w:snapToGrid w:val="0"/>
                <w:color w:val="000000"/>
                <w:sz w:val="16"/>
                <w:szCs w:val="16"/>
              </w:rPr>
            </w:pPr>
            <w:r w:rsidRPr="00040D34">
              <w:rPr>
                <w:snapToGrid w:val="0"/>
                <w:color w:val="000000"/>
                <w:sz w:val="16"/>
                <w:szCs w:val="16"/>
              </w:rPr>
              <w:t>EDW_RECORDINDICATOR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710A654" w14:textId="77777777" w:rsidR="00530FE9" w:rsidRPr="00040D34" w:rsidRDefault="00530FE9" w:rsidP="004E64A6">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54C9ED8F" w14:textId="77777777" w:rsidR="00530FE9" w:rsidRPr="00040D34" w:rsidRDefault="00530FE9" w:rsidP="004E64A6">
            <w:pPr>
              <w:rPr>
                <w:rFonts w:cs="Arial"/>
                <w:sz w:val="16"/>
                <w:szCs w:val="16"/>
              </w:rPr>
            </w:pPr>
            <w:r w:rsidRPr="00770CFB">
              <w:rPr>
                <w:rFonts w:cs="Arial"/>
                <w:sz w:val="16"/>
                <w:szCs w:val="16"/>
              </w:rPr>
              <w:t>Vullen met waarde “2”</w:t>
            </w:r>
          </w:p>
        </w:tc>
      </w:tr>
    </w:tbl>
    <w:p w14:paraId="07F4A851" w14:textId="77777777" w:rsidR="00530FE9" w:rsidRPr="00B93A7A" w:rsidRDefault="00530FE9" w:rsidP="00530FE9">
      <w:pPr>
        <w:rPr>
          <w:highlight w:val="yellow"/>
        </w:rPr>
      </w:pPr>
    </w:p>
    <w:p w14:paraId="4FE9D503" w14:textId="77777777" w:rsidR="00530FE9" w:rsidRPr="00B37BE8" w:rsidRDefault="00530FE9" w:rsidP="00ED31EF">
      <w:r w:rsidRPr="00B37BE8">
        <w:rPr>
          <w:b/>
        </w:rPr>
        <w:t>Uitvoer:</w:t>
      </w:r>
    </w:p>
    <w:p w14:paraId="589DA6A9" w14:textId="2A55928E" w:rsidR="00530FE9" w:rsidRDefault="00530FE9" w:rsidP="00530FE9">
      <w:r w:rsidRPr="006B3E42">
        <w:t xml:space="preserve">Voor iedere unieke regel uit </w:t>
      </w:r>
      <w:r w:rsidR="00095875">
        <w:t xml:space="preserve">GIIN-Afwijkend (tabel </w:t>
      </w:r>
      <w:r w:rsidR="00127C42">
        <w:t>HSEL</w:t>
      </w:r>
      <w:r w:rsidR="00DD4CE0" w:rsidRPr="00305A97">
        <w:t>_RN520GIA</w:t>
      </w:r>
      <w:r w:rsidR="00095875">
        <w:t>)</w:t>
      </w:r>
      <w:r w:rsidR="00DD4CE0" w:rsidRPr="006B3E42">
        <w:t xml:space="preserve"> </w:t>
      </w:r>
      <w:r w:rsidR="004B45BF">
        <w:t>waarbij</w:t>
      </w:r>
      <w:r w:rsidR="004B45BF" w:rsidRPr="00CE2C1E">
        <w:rPr>
          <w:szCs w:val="19"/>
        </w:rPr>
        <w:t xml:space="preserve"> Rekening.</w:t>
      </w:r>
      <w:r w:rsidR="004B45BF" w:rsidRPr="00CE2C1E">
        <w:rPr>
          <w:rFonts w:cs="Arial"/>
          <w:szCs w:val="19"/>
        </w:rPr>
        <w:t>IndicatieVerwerking = “0” of “2”</w:t>
      </w:r>
      <w:r w:rsidR="004B45BF">
        <w:rPr>
          <w:rFonts w:cs="Arial"/>
          <w:szCs w:val="19"/>
        </w:rPr>
        <w:t>,</w:t>
      </w:r>
      <w:r w:rsidR="004B45BF" w:rsidRPr="00CE2C1E">
        <w:rPr>
          <w:rFonts w:cs="Arial"/>
          <w:szCs w:val="19"/>
        </w:rPr>
        <w:t xml:space="preserve"> </w:t>
      </w:r>
      <w:r w:rsidRPr="006B3E42">
        <w:t>wordt een nieuwe SAT-regel toegevoegd. Indien er al een SAT-regel bij de HUB voorkomt dan wordt deze afgesloten en een nieuwe toegevoegd. Dit laatste gebeur</w:t>
      </w:r>
      <w:r w:rsidR="00DA7BAA">
        <w:t>d</w:t>
      </w:r>
      <w:r w:rsidRPr="006B3E42">
        <w:t xml:space="preserve"> alleen indien één van de beschrijvende attributen is gewijzigd.</w:t>
      </w:r>
    </w:p>
    <w:p w14:paraId="63A6C336" w14:textId="5BE4CE7D" w:rsidR="004B45BF" w:rsidRPr="00CE2C1E" w:rsidRDefault="004B45BF" w:rsidP="004B45BF">
      <w:pPr>
        <w:pStyle w:val="Standaardinspringing"/>
        <w:ind w:left="0" w:firstLine="0"/>
        <w:rPr>
          <w:rFonts w:cs="Arial"/>
          <w:spacing w:val="0"/>
          <w:szCs w:val="19"/>
        </w:rPr>
      </w:pPr>
      <w:r w:rsidRPr="00CE2C1E">
        <w:rPr>
          <w:rFonts w:cs="Arial"/>
          <w:spacing w:val="0"/>
          <w:szCs w:val="19"/>
        </w:rPr>
        <w:t xml:space="preserve">Indien </w:t>
      </w:r>
      <w:r w:rsidRPr="00ED31EF">
        <w:rPr>
          <w:rFonts w:cs="Arial"/>
          <w:szCs w:val="19"/>
        </w:rPr>
        <w:t xml:space="preserve">RN310INDVERWERKING = 1 (Intrekking); indien er geen record in </w:t>
      </w:r>
      <w:r w:rsidR="00127C42">
        <w:rPr>
          <w:szCs w:val="19"/>
        </w:rPr>
        <w:t>HSEL</w:t>
      </w:r>
      <w:r w:rsidRPr="00ED31EF">
        <w:rPr>
          <w:szCs w:val="19"/>
        </w:rPr>
        <w:t>_</w:t>
      </w:r>
      <w:r w:rsidR="004C225A" w:rsidRPr="00305A97">
        <w:t>RN520GIA</w:t>
      </w:r>
      <w:r w:rsidRPr="00ED31EF">
        <w:rPr>
          <w:szCs w:val="19"/>
        </w:rPr>
        <w:t xml:space="preserve"> gevonden kan worden dan X_OP_TYPE is “D”. Indien X_OP_TYPE = “D” een regel niet wegschrijven naar de doeltabel; eventueel bestaande records van de </w:t>
      </w:r>
      <w:r w:rsidRPr="00ED31EF">
        <w:rPr>
          <w:snapToGrid w:val="0"/>
          <w:color w:val="000000"/>
          <w:szCs w:val="19"/>
        </w:rPr>
        <w:t>XAAB_SK moeten worden afgesloten.</w:t>
      </w:r>
    </w:p>
    <w:p w14:paraId="17990021" w14:textId="73D27A75" w:rsidR="004B45BF" w:rsidRPr="006B3E42" w:rsidRDefault="004B45BF" w:rsidP="004B45BF">
      <w:r w:rsidRPr="00CE2C1E">
        <w:rPr>
          <w:szCs w:val="19"/>
        </w:rPr>
        <w:t xml:space="preserve">Voor iedere gevonden (af te sluiten) regel in </w:t>
      </w:r>
      <w:r w:rsidRPr="00916721">
        <w:rPr>
          <w:szCs w:val="19"/>
        </w:rPr>
        <w:t>S_RBG_FIN_MELD_BANK_BRON_BEL</w:t>
      </w:r>
      <w:r w:rsidRPr="00CE2C1E">
        <w:rPr>
          <w:szCs w:val="19"/>
        </w:rPr>
        <w:t xml:space="preserve"> dient </w:t>
      </w:r>
      <w:r w:rsidRPr="00CE2C1E">
        <w:rPr>
          <w:rFonts w:cs="Arial"/>
          <w:szCs w:val="19"/>
        </w:rPr>
        <w:t xml:space="preserve">XAABE_MUTATIEEINDE_TS gevuld te worden met </w:t>
      </w:r>
      <w:r w:rsidRPr="00831552">
        <w:rPr>
          <w:rFonts w:cs="Arial"/>
          <w:snapToGrid w:val="0"/>
          <w:color w:val="000000"/>
          <w:sz w:val="16"/>
          <w:szCs w:val="16"/>
        </w:rPr>
        <w:t>RN310DATTYDREG</w:t>
      </w:r>
    </w:p>
    <w:p w14:paraId="330F81AE" w14:textId="77777777" w:rsidR="00530FE9" w:rsidRPr="00B93A7A" w:rsidRDefault="00530FE9" w:rsidP="00530FE9">
      <w:pPr>
        <w:rPr>
          <w:highlight w:val="yellow"/>
        </w:rPr>
      </w:pPr>
    </w:p>
    <w:p w14:paraId="74EEB358" w14:textId="77777777" w:rsidR="00530FE9" w:rsidRPr="00B37BE8" w:rsidRDefault="00530FE9" w:rsidP="00ED31EF">
      <w:r w:rsidRPr="00B37BE8">
        <w:rPr>
          <w:b/>
        </w:rPr>
        <w:t>Afwijkende uitvoer:</w:t>
      </w:r>
    </w:p>
    <w:p w14:paraId="2E67C73B" w14:textId="55CEFA01" w:rsidR="006E227D" w:rsidRPr="00346B0A" w:rsidRDefault="006E227D" w:rsidP="006E227D">
      <w:pPr>
        <w:pStyle w:val="Standaardinspringing"/>
        <w:ind w:left="0" w:firstLine="0"/>
        <w:rPr>
          <w:rFonts w:cs="Arial"/>
          <w:spacing w:val="0"/>
          <w:szCs w:val="19"/>
        </w:rPr>
      </w:pPr>
      <w:r w:rsidRPr="002E5970">
        <w:rPr>
          <w:szCs w:val="19"/>
        </w:rPr>
        <w:t xml:space="preserve">Indien </w:t>
      </w:r>
      <w:r w:rsidRPr="00346B0A">
        <w:rPr>
          <w:rFonts w:cs="Arial"/>
          <w:szCs w:val="19"/>
        </w:rPr>
        <w:t>RN310INDVERWERKING = “0” of “2”:</w:t>
      </w:r>
      <w:r w:rsidRPr="002E5970">
        <w:rPr>
          <w:szCs w:val="19"/>
        </w:rPr>
        <w:t xml:space="preserve"> </w:t>
      </w:r>
      <w:r w:rsidRPr="00346B0A">
        <w:rPr>
          <w:szCs w:val="19"/>
        </w:rPr>
        <w:t>Hernoem RN310DATTYDREG</w:t>
      </w:r>
      <w:r w:rsidRPr="00346B0A" w:rsidDel="00BC548A">
        <w:rPr>
          <w:szCs w:val="19"/>
        </w:rPr>
        <w:t xml:space="preserve"> </w:t>
      </w:r>
      <w:r w:rsidRPr="00346B0A">
        <w:rPr>
          <w:rFonts w:cs="Arial"/>
          <w:spacing w:val="0"/>
          <w:szCs w:val="19"/>
        </w:rPr>
        <w:t xml:space="preserve">naar </w:t>
      </w:r>
      <w:r w:rsidRPr="00346B0A">
        <w:rPr>
          <w:rFonts w:cs="Arial"/>
          <w:szCs w:val="19"/>
        </w:rPr>
        <w:t>XAABA</w:t>
      </w:r>
      <w:r w:rsidRPr="00346B0A">
        <w:rPr>
          <w:rFonts w:cs="Arial"/>
          <w:spacing w:val="0"/>
          <w:szCs w:val="19"/>
        </w:rPr>
        <w:t>_MUTATIEBEGIN_TS.</w:t>
      </w:r>
    </w:p>
    <w:p w14:paraId="5E52FD3F" w14:textId="1018AF9E" w:rsidR="006E227D" w:rsidRPr="00346B0A" w:rsidRDefault="006E227D" w:rsidP="006E227D">
      <w:pPr>
        <w:pStyle w:val="Standaardinspringing"/>
        <w:ind w:left="0" w:firstLine="0"/>
        <w:rPr>
          <w:rFonts w:cs="Arial"/>
          <w:spacing w:val="0"/>
          <w:szCs w:val="19"/>
        </w:rPr>
      </w:pPr>
      <w:r w:rsidRPr="00346B0A">
        <w:rPr>
          <w:szCs w:val="19"/>
        </w:rPr>
        <w:t xml:space="preserve">Indien </w:t>
      </w:r>
      <w:r w:rsidRPr="00346B0A">
        <w:rPr>
          <w:rFonts w:cs="Arial"/>
          <w:szCs w:val="19"/>
        </w:rPr>
        <w:t>RN310INDVERWERKING = “1”:</w:t>
      </w:r>
      <w:r w:rsidRPr="002E5970">
        <w:rPr>
          <w:szCs w:val="19"/>
        </w:rPr>
        <w:t xml:space="preserve"> </w:t>
      </w:r>
      <w:r w:rsidRPr="00346B0A">
        <w:rPr>
          <w:szCs w:val="19"/>
        </w:rPr>
        <w:t>Hernoem RN310DATTYDREG</w:t>
      </w:r>
      <w:r w:rsidRPr="00346B0A" w:rsidDel="00BC548A">
        <w:rPr>
          <w:szCs w:val="19"/>
        </w:rPr>
        <w:t xml:space="preserve"> </w:t>
      </w:r>
      <w:r w:rsidRPr="00346B0A">
        <w:rPr>
          <w:rFonts w:cs="Arial"/>
          <w:spacing w:val="0"/>
          <w:szCs w:val="19"/>
        </w:rPr>
        <w:t xml:space="preserve">naar </w:t>
      </w:r>
      <w:r w:rsidRPr="00346B0A">
        <w:rPr>
          <w:rFonts w:cs="Arial"/>
          <w:szCs w:val="19"/>
        </w:rPr>
        <w:t>XAABA</w:t>
      </w:r>
      <w:r w:rsidRPr="00346B0A">
        <w:rPr>
          <w:rFonts w:cs="Arial"/>
          <w:spacing w:val="0"/>
          <w:szCs w:val="19"/>
        </w:rPr>
        <w:t>_MUTATIEEIND_TS.</w:t>
      </w:r>
    </w:p>
    <w:p w14:paraId="5795F2B4" w14:textId="4E0DDF2B" w:rsidR="00462250" w:rsidRPr="004E5203" w:rsidRDefault="00462250" w:rsidP="00462250">
      <w:pPr>
        <w:pStyle w:val="Kop1"/>
      </w:pPr>
      <w:bookmarkStart w:id="1459" w:name="_Toc7616312"/>
      <w:r w:rsidRPr="00462250">
        <w:lastRenderedPageBreak/>
        <w:t>S_RBG_DEELNAME_DEELNEMER</w:t>
      </w:r>
      <w:bookmarkEnd w:id="1459"/>
    </w:p>
    <w:p w14:paraId="2E8CC6F9" w14:textId="77777777" w:rsidR="00462250" w:rsidRDefault="00462250" w:rsidP="00462250">
      <w:pPr>
        <w:pStyle w:val="Kop2"/>
      </w:pPr>
      <w:bookmarkStart w:id="1460" w:name="_Toc7616313"/>
      <w:r>
        <w:t>Globale werking</w:t>
      </w:r>
      <w:bookmarkEnd w:id="1460"/>
    </w:p>
    <w:p w14:paraId="05A73D64" w14:textId="77777777" w:rsidR="005A5F3A" w:rsidRDefault="005A5F3A" w:rsidP="005A5F3A">
      <w:pPr>
        <w:rPr>
          <w:rFonts w:ascii="Times New Roman" w:hAnsi="Times New Roman"/>
          <w:spacing w:val="0"/>
          <w:sz w:val="24"/>
          <w:szCs w:val="24"/>
        </w:rPr>
      </w:pPr>
      <w:r w:rsidRPr="003E2518">
        <w:rPr>
          <w:u w:val="single"/>
        </w:rPr>
        <w:t>Business Key</w:t>
      </w:r>
      <w:r>
        <w:t xml:space="preserve"> :</w:t>
      </w:r>
      <w:r w:rsidRPr="004E0DF9">
        <w:rPr>
          <w:rFonts w:ascii="Times New Roman" w:hAnsi="Times New Roman"/>
          <w:spacing w:val="0"/>
          <w:sz w:val="24"/>
          <w:szCs w:val="24"/>
        </w:rPr>
        <w:t xml:space="preserve"> </w:t>
      </w:r>
    </w:p>
    <w:p w14:paraId="7BEACF96" w14:textId="77777777" w:rsidR="005A5F3A" w:rsidRPr="00771BB2" w:rsidRDefault="005A5F3A" w:rsidP="005A5F3A">
      <w:pPr>
        <w:tabs>
          <w:tab w:val="left" w:pos="2694"/>
        </w:tabs>
        <w:ind w:left="2694" w:hanging="2694"/>
      </w:pPr>
      <w:r w:rsidRPr="0058006F">
        <w:t>XAAB_RSIN</w:t>
      </w:r>
      <w:r w:rsidRPr="00771BB2">
        <w:tab/>
        <w:t>Dit veld bevat het FINR van de Fin.Instelling.</w:t>
      </w:r>
    </w:p>
    <w:p w14:paraId="7A2A9869" w14:textId="77777777" w:rsidR="005A5F3A" w:rsidRDefault="005A5F3A" w:rsidP="005A5F3A">
      <w:pPr>
        <w:tabs>
          <w:tab w:val="left" w:pos="2694"/>
        </w:tabs>
        <w:ind w:left="2694" w:hanging="2694"/>
      </w:pPr>
      <w:r>
        <w:t>XAAB</w:t>
      </w:r>
      <w:r w:rsidRPr="00771BB2">
        <w:t>_GEGEVENSTIJDVAK</w:t>
      </w:r>
      <w:r w:rsidRPr="00771BB2">
        <w:tab/>
        <w:t>Dit veld bevat het jaartal waarop de levering betrekking</w:t>
      </w:r>
      <w:r>
        <w:t xml:space="preserve"> heeft</w:t>
      </w:r>
    </w:p>
    <w:p w14:paraId="4F25FC24" w14:textId="77777777" w:rsidR="005A5F3A" w:rsidRDefault="005A5F3A" w:rsidP="005A5F3A">
      <w:pPr>
        <w:tabs>
          <w:tab w:val="left" w:pos="2694"/>
        </w:tabs>
        <w:ind w:left="2694" w:hanging="2694"/>
      </w:pPr>
      <w:r w:rsidRPr="0058006F">
        <w:t>XAAB_PRODUCTID</w:t>
      </w:r>
      <w:r>
        <w:tab/>
        <w:t>Dit veld bevat de omschrijving van het Financiële Product dat door de FI wordt gevoerd.</w:t>
      </w:r>
    </w:p>
    <w:p w14:paraId="7F46BEA0" w14:textId="77777777" w:rsidR="005A5F3A" w:rsidRDefault="005A5F3A" w:rsidP="005A5F3A">
      <w:pPr>
        <w:tabs>
          <w:tab w:val="left" w:pos="2694"/>
        </w:tabs>
        <w:ind w:left="2694" w:hanging="2694"/>
      </w:pPr>
      <w:r w:rsidRPr="0058006F">
        <w:t>XAAB_PRODUCTNUMMER</w:t>
      </w:r>
      <w:r>
        <w:tab/>
        <w:t>Dit veld bevat het rekeningnummer, binnen het Financiële Product</w:t>
      </w:r>
    </w:p>
    <w:p w14:paraId="45A7C0E8" w14:textId="77777777" w:rsidR="00674660" w:rsidRDefault="00674660" w:rsidP="00674660">
      <w:pPr>
        <w:tabs>
          <w:tab w:val="left" w:pos="2694"/>
        </w:tabs>
        <w:ind w:left="2694" w:hanging="2694"/>
      </w:pPr>
      <w:r>
        <w:t>XAAB_BERICHTTYPE</w:t>
      </w:r>
      <w:r>
        <w:tab/>
        <w:t>Dit veld bevat de soort Zending</w:t>
      </w:r>
    </w:p>
    <w:p w14:paraId="580C0040" w14:textId="77777777" w:rsidR="005A5F3A" w:rsidRDefault="005A5F3A" w:rsidP="005A5F3A">
      <w:pPr>
        <w:tabs>
          <w:tab w:val="left" w:pos="2694"/>
        </w:tabs>
        <w:ind w:left="2694" w:hanging="2694"/>
      </w:pPr>
      <w:r w:rsidRPr="0058006F">
        <w:t>XAAB_MELDINGTYPE</w:t>
      </w:r>
      <w:r>
        <w:tab/>
        <w:t>Dit veld bevat een code waarmee de Fin. Instelling kan aangeven wat voor een soort van melding het betreft.</w:t>
      </w:r>
    </w:p>
    <w:p w14:paraId="5F728877" w14:textId="77777777" w:rsidR="005A5F3A" w:rsidRPr="00540695" w:rsidRDefault="005A5F3A" w:rsidP="005A5F3A">
      <w:pPr>
        <w:tabs>
          <w:tab w:val="left" w:pos="2694"/>
        </w:tabs>
        <w:ind w:left="2694" w:hanging="2694"/>
      </w:pPr>
      <w:r w:rsidRPr="0058006F">
        <w:t>XAAB_MAAND</w:t>
      </w:r>
      <w:r>
        <w:tab/>
        <w:t xml:space="preserve">Dit veld bevat het maandnummer (van 00 t/m 12) van de melding (NB. slechts enkele CMG-meldingtypes bevatten een maandnummer. Hier vullen </w:t>
      </w:r>
      <w:r w:rsidRPr="00540695">
        <w:t>met “00”.</w:t>
      </w:r>
    </w:p>
    <w:p w14:paraId="47EA28AD" w14:textId="1E16075C" w:rsidR="005A5F3A" w:rsidRPr="00540695" w:rsidRDefault="005A5F3A" w:rsidP="005A5F3A">
      <w:pPr>
        <w:tabs>
          <w:tab w:val="left" w:pos="2694"/>
        </w:tabs>
        <w:ind w:left="2694" w:hanging="2694"/>
      </w:pPr>
      <w:r w:rsidRPr="00540695">
        <w:t>XAAC_DEELNAMEVOLGNR</w:t>
      </w:r>
      <w:r>
        <w:tab/>
        <w:t xml:space="preserve">Dit veld bevat een volgnummer, binnen de bovenstaande BK-attributen. </w:t>
      </w:r>
      <w:r w:rsidR="00674660">
        <w:t xml:space="preserve">Deze wordt gevuld met de </w:t>
      </w:r>
      <w:r w:rsidR="00674660" w:rsidRPr="00916721">
        <w:rPr>
          <w:i/>
        </w:rPr>
        <w:t>Rekeninghouder-ID</w:t>
      </w:r>
      <w:r w:rsidR="00674660">
        <w:t xml:space="preserve"> uit de tabel RBG_REKENINGHOUDER (</w:t>
      </w:r>
      <w:r w:rsidR="00A05389">
        <w:t>HSEL</w:t>
      </w:r>
      <w:r w:rsidR="00674660" w:rsidRPr="003E14B7">
        <w:t>_RN320RHO</w:t>
      </w:r>
      <w:r w:rsidR="00674660">
        <w:t>)</w:t>
      </w:r>
    </w:p>
    <w:p w14:paraId="1B24C01D" w14:textId="77777777" w:rsidR="00462250" w:rsidRDefault="00462250" w:rsidP="00462250"/>
    <w:p w14:paraId="6BEAE6D5" w14:textId="7EFAD86D" w:rsidR="00462250" w:rsidRDefault="00462250" w:rsidP="00462250">
      <w:r>
        <w:t xml:space="preserve">Deze tabel dient gevuld te worden met </w:t>
      </w:r>
      <w:r w:rsidR="007D36CD">
        <w:t>Rekeninghouder-</w:t>
      </w:r>
      <w:r>
        <w:t>gegevens</w:t>
      </w:r>
      <w:r w:rsidR="007D36CD">
        <w:t xml:space="preserve"> </w:t>
      </w:r>
      <w:r>
        <w:t>uit RBG.</w:t>
      </w:r>
    </w:p>
    <w:p w14:paraId="2DA67277" w14:textId="4E2516CA" w:rsidR="00462250" w:rsidRDefault="00462250" w:rsidP="00462250">
      <w:r>
        <w:t xml:space="preserve">Selecteer alle gegevens die sinds de vorige verwerking zijn toegevoegd aan RBG-tabel </w:t>
      </w:r>
      <w:r w:rsidR="007D36CD">
        <w:t>Rekeninghoude</w:t>
      </w:r>
      <w:r w:rsidR="00550612">
        <w:t>r</w:t>
      </w:r>
      <w:r w:rsidR="007D36CD">
        <w:t xml:space="preserve"> </w:t>
      </w:r>
      <w:r>
        <w:t>(</w:t>
      </w:r>
      <w:r w:rsidR="00A05389">
        <w:t>HSEL</w:t>
      </w:r>
      <w:r w:rsidR="007D36CD" w:rsidRPr="007D36CD">
        <w:t>_RN320RHO</w:t>
      </w:r>
      <w:r>
        <w:t>).</w:t>
      </w:r>
    </w:p>
    <w:p w14:paraId="65820716" w14:textId="77777777" w:rsidR="00462250" w:rsidRDefault="00462250" w:rsidP="00462250"/>
    <w:p w14:paraId="4856B840" w14:textId="478EDE0B" w:rsidR="00462250" w:rsidRDefault="00462250" w:rsidP="00462250">
      <w:r>
        <w:t xml:space="preserve">De beschrijvende attributen moeten worden opgenomen in de </w:t>
      </w:r>
      <w:r w:rsidRPr="00530FE9">
        <w:t>S_</w:t>
      </w:r>
      <w:r w:rsidRPr="007D36CD">
        <w:t>RBG_DEELNAME_DEELNEMER</w:t>
      </w:r>
      <w:r>
        <w:t>. Met de SK die is gevonden in de H</w:t>
      </w:r>
      <w:r w:rsidRPr="00530FE9">
        <w:t>_</w:t>
      </w:r>
      <w:r w:rsidR="007D36CD">
        <w:t>DEELNEMER</w:t>
      </w:r>
      <w:r>
        <w:t>.</w:t>
      </w:r>
    </w:p>
    <w:p w14:paraId="67EAF8A1" w14:textId="77777777" w:rsidR="007D36CD" w:rsidRDefault="007D36CD" w:rsidP="007D36CD">
      <w:r>
        <w:t>Financiële Instellingen kunnen een Correctie of een Intrekking sturen van een eerder ingestuurd bericht. In RBG krijgt de eerder ontvangen Financiële Melding (degene die vervangen wordt) een TimestampVervallen.</w:t>
      </w:r>
    </w:p>
    <w:p w14:paraId="3C511DCB" w14:textId="77777777" w:rsidR="007D36CD" w:rsidRDefault="007D36CD" w:rsidP="007D36CD">
      <w:r>
        <w:t>Nieuw toegevoegde regels, die tussen de vorige verwerking en de huidige zijn komen te vervallen worden niet ingelezen in het H_FIN_MELDING.</w:t>
      </w:r>
    </w:p>
    <w:p w14:paraId="0EF0BE67" w14:textId="77777777" w:rsidR="007D36CD" w:rsidRDefault="007D36CD" w:rsidP="007D36CD"/>
    <w:p w14:paraId="44C53E19" w14:textId="77777777" w:rsidR="007D36CD" w:rsidRPr="00875CAD" w:rsidRDefault="007D36CD" w:rsidP="007D36CD">
      <w:pPr>
        <w:rPr>
          <w:b/>
        </w:rPr>
      </w:pPr>
      <w:r>
        <w:rPr>
          <w:b/>
        </w:rPr>
        <w:t>Afwijkende verwerking mutaties</w:t>
      </w:r>
    </w:p>
    <w:p w14:paraId="5DEC2643" w14:textId="77777777" w:rsidR="007D36CD" w:rsidRDefault="007D36CD" w:rsidP="007D36CD">
      <w:r>
        <w:t xml:space="preserve">Omdat de RBG-gegevens middels berichten worden aangeleverd door Banken, komen mutaties altijd als nieuwe gegevens in RBG (een nieuwe bericht-regel, maar wel over het zelfde rekeningnummer). </w:t>
      </w:r>
    </w:p>
    <w:p w14:paraId="4784C8BB" w14:textId="77777777" w:rsidR="007D36CD" w:rsidRDefault="007D36CD" w:rsidP="007D36CD">
      <w:r>
        <w:t xml:space="preserve">Aan de hand van de </w:t>
      </w:r>
      <w:r w:rsidRPr="000D680D">
        <w:t>IndicatieVerwerking</w:t>
      </w:r>
      <w:r>
        <w:t xml:space="preserve"> dient bepaald te worden of de mutatie een Initiële (ind.=“0”), een Correctie (ind.=“2”) of een Intrekking (ind.=“1”) betreft. </w:t>
      </w:r>
    </w:p>
    <w:p w14:paraId="4C159975" w14:textId="77777777" w:rsidR="007D36CD" w:rsidRDefault="007D36CD" w:rsidP="002F6D6A">
      <w:pPr>
        <w:pStyle w:val="Lijstalinea"/>
        <w:numPr>
          <w:ilvl w:val="0"/>
          <w:numId w:val="32"/>
        </w:numPr>
        <w:ind w:left="426"/>
      </w:pPr>
      <w:r>
        <w:t xml:space="preserve">Bij een Correctie en een Intrekking dient de actuele rij </w:t>
      </w:r>
      <w:r w:rsidRPr="00875CAD">
        <w:rPr>
          <w:b/>
          <w:i/>
        </w:rPr>
        <w:t>altijd</w:t>
      </w:r>
      <w:r>
        <w:t xml:space="preserve"> afgesloten te worden.</w:t>
      </w:r>
    </w:p>
    <w:p w14:paraId="73ACEA14" w14:textId="2A6AC79E" w:rsidR="007D36CD" w:rsidRDefault="007D36CD" w:rsidP="002F6D6A">
      <w:pPr>
        <w:pStyle w:val="Lijstalinea"/>
        <w:numPr>
          <w:ilvl w:val="0"/>
          <w:numId w:val="32"/>
        </w:numPr>
        <w:ind w:left="426"/>
      </w:pPr>
      <w:r>
        <w:t>Bij een correctie</w:t>
      </w:r>
      <w:r w:rsidR="00DA75A9" w:rsidRPr="00DA75A9">
        <w:t xml:space="preserve"> </w:t>
      </w:r>
      <w:r w:rsidR="00DA75A9">
        <w:t>of Initiële vulling</w:t>
      </w:r>
      <w:r>
        <w:t xml:space="preserve"> wordt er weer een nieuwe regel opgevoerd.</w:t>
      </w:r>
    </w:p>
    <w:p w14:paraId="4B9CF388" w14:textId="63D2E8A5" w:rsidR="007D36CD" w:rsidRDefault="007D36CD" w:rsidP="007D36CD">
      <w:pPr>
        <w:pStyle w:val="Kop2"/>
      </w:pPr>
      <w:bookmarkStart w:id="1461" w:name="_Toc7616314"/>
      <w:r>
        <w:t xml:space="preserve">Mapping </w:t>
      </w:r>
      <w:r w:rsidR="00462250" w:rsidRPr="007A3C5C">
        <w:t>S_RBG_DEELNAME_DEELNEMER</w:t>
      </w:r>
      <w:bookmarkEnd w:id="1461"/>
    </w:p>
    <w:tbl>
      <w:tblPr>
        <w:tblW w:w="5000" w:type="pct"/>
        <w:tblCellMar>
          <w:left w:w="30" w:type="dxa"/>
          <w:right w:w="30" w:type="dxa"/>
        </w:tblCellMar>
        <w:tblLook w:val="0000" w:firstRow="0" w:lastRow="0" w:firstColumn="0" w:lastColumn="0" w:noHBand="0" w:noVBand="0"/>
      </w:tblPr>
      <w:tblGrid>
        <w:gridCol w:w="3056"/>
        <w:gridCol w:w="336"/>
        <w:gridCol w:w="302"/>
        <w:gridCol w:w="2232"/>
        <w:gridCol w:w="3555"/>
      </w:tblGrid>
      <w:tr w:rsidR="007D36CD" w:rsidRPr="006C537B" w14:paraId="6A42C0E8" w14:textId="77777777" w:rsidTr="002F6D6A">
        <w:trPr>
          <w:cantSplit/>
          <w:trHeight w:val="190"/>
        </w:trPr>
        <w:tc>
          <w:tcPr>
            <w:tcW w:w="1612" w:type="pct"/>
            <w:tcBorders>
              <w:top w:val="single" w:sz="6" w:space="0" w:color="auto"/>
              <w:left w:val="single" w:sz="6" w:space="0" w:color="auto"/>
              <w:bottom w:val="single" w:sz="6" w:space="0" w:color="auto"/>
              <w:right w:val="single" w:sz="6" w:space="0" w:color="auto"/>
            </w:tcBorders>
            <w:shd w:val="pct20" w:color="auto" w:fill="FFFFFF"/>
          </w:tcPr>
          <w:p w14:paraId="5F378265" w14:textId="77777777" w:rsidR="007D36CD" w:rsidRPr="006C537B" w:rsidRDefault="007D36CD" w:rsidP="001C1A77">
            <w:pPr>
              <w:rPr>
                <w:b/>
                <w:color w:val="000000"/>
                <w:sz w:val="16"/>
                <w:szCs w:val="16"/>
              </w:rPr>
            </w:pPr>
            <w:r w:rsidRPr="006C537B">
              <w:rPr>
                <w:b/>
                <w:color w:val="000000"/>
                <w:sz w:val="16"/>
                <w:szCs w:val="16"/>
              </w:rPr>
              <w:t>Doelkolom</w:t>
            </w:r>
          </w:p>
          <w:p w14:paraId="6F923C4C" w14:textId="77777777" w:rsidR="007D36CD" w:rsidRPr="006C537B" w:rsidRDefault="007D36CD" w:rsidP="001C1A77">
            <w:pPr>
              <w:rPr>
                <w:b/>
                <w:color w:val="000000"/>
                <w:sz w:val="16"/>
                <w:szCs w:val="16"/>
              </w:rPr>
            </w:pPr>
          </w:p>
        </w:tc>
        <w:tc>
          <w:tcPr>
            <w:tcW w:w="177" w:type="pct"/>
            <w:tcBorders>
              <w:top w:val="single" w:sz="6" w:space="0" w:color="auto"/>
              <w:left w:val="single" w:sz="6" w:space="0" w:color="auto"/>
              <w:bottom w:val="single" w:sz="6" w:space="0" w:color="auto"/>
              <w:right w:val="single" w:sz="6" w:space="0" w:color="auto"/>
            </w:tcBorders>
            <w:shd w:val="pct20" w:color="auto" w:fill="FFFFFF"/>
          </w:tcPr>
          <w:p w14:paraId="5820271E" w14:textId="77777777" w:rsidR="007D36CD" w:rsidRPr="006C537B" w:rsidRDefault="007D36CD" w:rsidP="001C1A77">
            <w:pPr>
              <w:rPr>
                <w:b/>
                <w:color w:val="000000"/>
                <w:sz w:val="16"/>
                <w:szCs w:val="16"/>
              </w:rPr>
            </w:pPr>
            <w:r w:rsidRPr="006C537B">
              <w:rPr>
                <w:b/>
                <w:color w:val="000000"/>
                <w:sz w:val="16"/>
                <w:szCs w:val="16"/>
              </w:rPr>
              <w:t>TK</w:t>
            </w:r>
          </w:p>
        </w:tc>
        <w:tc>
          <w:tcPr>
            <w:tcW w:w="159" w:type="pct"/>
            <w:tcBorders>
              <w:top w:val="single" w:sz="6" w:space="0" w:color="auto"/>
              <w:left w:val="single" w:sz="6" w:space="0" w:color="auto"/>
              <w:bottom w:val="single" w:sz="6" w:space="0" w:color="auto"/>
              <w:right w:val="single" w:sz="6" w:space="0" w:color="auto"/>
            </w:tcBorders>
            <w:shd w:val="pct20" w:color="auto" w:fill="FFFFFF"/>
          </w:tcPr>
          <w:p w14:paraId="64899F4F" w14:textId="77777777" w:rsidR="007D36CD" w:rsidRPr="006C537B" w:rsidRDefault="007D36CD" w:rsidP="001C1A77">
            <w:pPr>
              <w:rPr>
                <w:b/>
                <w:color w:val="000000"/>
                <w:sz w:val="16"/>
                <w:szCs w:val="16"/>
              </w:rPr>
            </w:pPr>
            <w:r w:rsidRPr="006C537B">
              <w:rPr>
                <w:b/>
                <w:color w:val="000000"/>
                <w:sz w:val="16"/>
                <w:szCs w:val="16"/>
              </w:rPr>
              <w:t>BK</w:t>
            </w:r>
          </w:p>
        </w:tc>
        <w:tc>
          <w:tcPr>
            <w:tcW w:w="1177" w:type="pct"/>
            <w:tcBorders>
              <w:top w:val="single" w:sz="6" w:space="0" w:color="auto"/>
              <w:left w:val="single" w:sz="6" w:space="0" w:color="auto"/>
              <w:bottom w:val="single" w:sz="6" w:space="0" w:color="auto"/>
              <w:right w:val="single" w:sz="6" w:space="0" w:color="auto"/>
            </w:tcBorders>
            <w:shd w:val="pct20" w:color="auto" w:fill="FFFFFF"/>
          </w:tcPr>
          <w:p w14:paraId="0EB18BBE" w14:textId="77777777" w:rsidR="007D36CD" w:rsidRPr="006C537B" w:rsidRDefault="007D36CD" w:rsidP="001C1A77">
            <w:pPr>
              <w:rPr>
                <w:b/>
                <w:color w:val="000000"/>
                <w:sz w:val="16"/>
                <w:szCs w:val="16"/>
              </w:rPr>
            </w:pPr>
            <w:r w:rsidRPr="006C537B">
              <w:rPr>
                <w:b/>
                <w:color w:val="000000"/>
                <w:sz w:val="16"/>
                <w:szCs w:val="16"/>
              </w:rPr>
              <w:t>Bron/brontabel</w:t>
            </w:r>
          </w:p>
        </w:tc>
        <w:tc>
          <w:tcPr>
            <w:tcW w:w="1875" w:type="pct"/>
            <w:tcBorders>
              <w:top w:val="single" w:sz="6" w:space="0" w:color="auto"/>
              <w:left w:val="single" w:sz="6" w:space="0" w:color="auto"/>
              <w:bottom w:val="single" w:sz="6" w:space="0" w:color="auto"/>
              <w:right w:val="single" w:sz="6" w:space="0" w:color="auto"/>
            </w:tcBorders>
            <w:shd w:val="pct20" w:color="auto" w:fill="FFFFFF"/>
          </w:tcPr>
          <w:p w14:paraId="4C4ABD08" w14:textId="77777777" w:rsidR="007D36CD" w:rsidRPr="006C537B" w:rsidRDefault="007D36CD" w:rsidP="001C1A77">
            <w:pPr>
              <w:rPr>
                <w:b/>
                <w:color w:val="000000"/>
                <w:sz w:val="16"/>
                <w:szCs w:val="16"/>
              </w:rPr>
            </w:pPr>
            <w:r w:rsidRPr="006C537B">
              <w:rPr>
                <w:b/>
                <w:color w:val="000000"/>
                <w:sz w:val="16"/>
                <w:szCs w:val="16"/>
              </w:rPr>
              <w:t>Bronkolom</w:t>
            </w:r>
          </w:p>
        </w:tc>
      </w:tr>
      <w:tr w:rsidR="007D36CD" w:rsidRPr="006C537B" w14:paraId="0350CEEB" w14:textId="77777777" w:rsidTr="002F6D6A">
        <w:trPr>
          <w:cantSplit/>
          <w:trHeight w:val="190"/>
        </w:trPr>
        <w:tc>
          <w:tcPr>
            <w:tcW w:w="1612" w:type="pct"/>
            <w:tcBorders>
              <w:top w:val="single" w:sz="6" w:space="0" w:color="auto"/>
              <w:left w:val="single" w:sz="6" w:space="0" w:color="auto"/>
              <w:bottom w:val="single" w:sz="6" w:space="0" w:color="auto"/>
              <w:right w:val="single" w:sz="6" w:space="0" w:color="auto"/>
            </w:tcBorders>
          </w:tcPr>
          <w:p w14:paraId="1DEF7ECB" w14:textId="5DF22A5C" w:rsidR="007D36CD" w:rsidRPr="006C537B" w:rsidRDefault="007D36CD" w:rsidP="007A3C5C">
            <w:pPr>
              <w:rPr>
                <w:rFonts w:cs="Arial"/>
                <w:sz w:val="16"/>
                <w:szCs w:val="16"/>
              </w:rPr>
            </w:pPr>
            <w:r w:rsidRPr="006C537B">
              <w:rPr>
                <w:rFonts w:cs="Arial"/>
                <w:sz w:val="16"/>
                <w:szCs w:val="16"/>
              </w:rPr>
              <w:t>XAA</w:t>
            </w:r>
            <w:r w:rsidR="007A3C5C" w:rsidRPr="006C537B">
              <w:rPr>
                <w:rFonts w:cs="Arial"/>
                <w:sz w:val="16"/>
                <w:szCs w:val="16"/>
              </w:rPr>
              <w:t>C</w:t>
            </w:r>
            <w:r w:rsidRPr="006C537B">
              <w:rPr>
                <w:rFonts w:cs="Arial"/>
                <w:sz w:val="16"/>
                <w:szCs w:val="16"/>
              </w:rPr>
              <w:t>_SK</w:t>
            </w:r>
          </w:p>
        </w:tc>
        <w:tc>
          <w:tcPr>
            <w:tcW w:w="177" w:type="pct"/>
            <w:tcBorders>
              <w:top w:val="single" w:sz="6" w:space="0" w:color="auto"/>
              <w:left w:val="single" w:sz="6" w:space="0" w:color="auto"/>
              <w:bottom w:val="single" w:sz="6" w:space="0" w:color="auto"/>
              <w:right w:val="single" w:sz="6" w:space="0" w:color="auto"/>
            </w:tcBorders>
          </w:tcPr>
          <w:p w14:paraId="07DFE48D" w14:textId="77777777" w:rsidR="007D36CD" w:rsidRPr="006C537B" w:rsidRDefault="007D36CD" w:rsidP="001C1A77">
            <w:pPr>
              <w:rPr>
                <w:rFonts w:cs="Arial"/>
                <w:sz w:val="16"/>
                <w:szCs w:val="16"/>
              </w:rPr>
            </w:pPr>
            <w:r w:rsidRPr="006C537B">
              <w:rPr>
                <w:rFonts w:cs="Arial"/>
                <w:sz w:val="16"/>
                <w:szCs w:val="16"/>
              </w:rPr>
              <w:t>X</w:t>
            </w:r>
          </w:p>
        </w:tc>
        <w:tc>
          <w:tcPr>
            <w:tcW w:w="159" w:type="pct"/>
            <w:tcBorders>
              <w:top w:val="single" w:sz="6" w:space="0" w:color="auto"/>
              <w:left w:val="single" w:sz="6" w:space="0" w:color="auto"/>
              <w:bottom w:val="single" w:sz="6" w:space="0" w:color="auto"/>
              <w:right w:val="single" w:sz="6" w:space="0" w:color="auto"/>
            </w:tcBorders>
          </w:tcPr>
          <w:p w14:paraId="334FAE8B" w14:textId="77777777" w:rsidR="007D36CD" w:rsidRPr="006C537B" w:rsidRDefault="007D36CD" w:rsidP="001C1A77">
            <w:pPr>
              <w:rPr>
                <w:rFonts w:cs="Arial"/>
                <w:sz w:val="16"/>
                <w:szCs w:val="16"/>
              </w:rPr>
            </w:pPr>
          </w:p>
        </w:tc>
        <w:tc>
          <w:tcPr>
            <w:tcW w:w="1177" w:type="pct"/>
            <w:tcBorders>
              <w:top w:val="single" w:sz="6" w:space="0" w:color="auto"/>
              <w:left w:val="single" w:sz="6" w:space="0" w:color="auto"/>
              <w:bottom w:val="single" w:sz="6" w:space="0" w:color="auto"/>
              <w:right w:val="single" w:sz="6" w:space="0" w:color="auto"/>
            </w:tcBorders>
          </w:tcPr>
          <w:p w14:paraId="12E7E29D" w14:textId="5D78CDBE" w:rsidR="007D36CD" w:rsidRPr="006C537B" w:rsidRDefault="007D36CD">
            <w:pPr>
              <w:rPr>
                <w:rFonts w:cs="Arial"/>
                <w:sz w:val="16"/>
                <w:szCs w:val="16"/>
              </w:rPr>
            </w:pPr>
            <w:r w:rsidRPr="006C537B">
              <w:rPr>
                <w:rFonts w:cs="Arial"/>
                <w:sz w:val="16"/>
                <w:szCs w:val="16"/>
              </w:rPr>
              <w:t>H_FIN_</w:t>
            </w:r>
            <w:r w:rsidR="007E2C53">
              <w:rPr>
                <w:rFonts w:cs="Arial"/>
                <w:sz w:val="16"/>
                <w:szCs w:val="16"/>
              </w:rPr>
              <w:t>DEELNAME</w:t>
            </w:r>
          </w:p>
        </w:tc>
        <w:tc>
          <w:tcPr>
            <w:tcW w:w="1875" w:type="pct"/>
            <w:tcBorders>
              <w:top w:val="single" w:sz="6" w:space="0" w:color="auto"/>
              <w:left w:val="single" w:sz="6" w:space="0" w:color="auto"/>
              <w:bottom w:val="single" w:sz="6" w:space="0" w:color="auto"/>
              <w:right w:val="single" w:sz="6" w:space="0" w:color="auto"/>
            </w:tcBorders>
          </w:tcPr>
          <w:p w14:paraId="64ED6BE3" w14:textId="12E8F311" w:rsidR="007D36CD" w:rsidRPr="006C537B" w:rsidRDefault="007A3C5C" w:rsidP="001C1A77">
            <w:pPr>
              <w:rPr>
                <w:sz w:val="16"/>
                <w:szCs w:val="16"/>
              </w:rPr>
            </w:pPr>
            <w:r w:rsidRPr="006C537B">
              <w:rPr>
                <w:snapToGrid w:val="0"/>
                <w:color w:val="000000"/>
                <w:sz w:val="16"/>
                <w:szCs w:val="16"/>
              </w:rPr>
              <w:t>XAAC</w:t>
            </w:r>
            <w:r w:rsidR="007D36CD" w:rsidRPr="006C537B">
              <w:rPr>
                <w:snapToGrid w:val="0"/>
                <w:color w:val="000000"/>
                <w:sz w:val="16"/>
                <w:szCs w:val="16"/>
              </w:rPr>
              <w:t>_SK</w:t>
            </w:r>
          </w:p>
        </w:tc>
      </w:tr>
      <w:tr w:rsidR="007D36CD" w:rsidRPr="006C537B" w14:paraId="0A9B776A" w14:textId="77777777" w:rsidTr="002F6D6A">
        <w:trPr>
          <w:cantSplit/>
          <w:trHeight w:val="190"/>
        </w:trPr>
        <w:tc>
          <w:tcPr>
            <w:tcW w:w="1612" w:type="pct"/>
            <w:tcBorders>
              <w:top w:val="single" w:sz="6" w:space="0" w:color="auto"/>
              <w:left w:val="single" w:sz="6" w:space="0" w:color="auto"/>
              <w:bottom w:val="single" w:sz="6" w:space="0" w:color="auto"/>
              <w:right w:val="single" w:sz="6" w:space="0" w:color="auto"/>
            </w:tcBorders>
          </w:tcPr>
          <w:p w14:paraId="4E1EAC9E" w14:textId="463C6F06" w:rsidR="007D36CD" w:rsidRPr="006C537B" w:rsidRDefault="007A3C5C" w:rsidP="001C1A77">
            <w:pPr>
              <w:rPr>
                <w:rFonts w:cs="Arial"/>
                <w:sz w:val="16"/>
                <w:szCs w:val="16"/>
              </w:rPr>
            </w:pPr>
            <w:r w:rsidRPr="006C537B">
              <w:rPr>
                <w:rFonts w:cs="Arial"/>
                <w:sz w:val="16"/>
                <w:szCs w:val="16"/>
              </w:rPr>
              <w:t>XAACA</w:t>
            </w:r>
            <w:r w:rsidR="007D36CD" w:rsidRPr="006C537B">
              <w:rPr>
                <w:rFonts w:cs="Arial"/>
                <w:sz w:val="16"/>
                <w:szCs w:val="16"/>
              </w:rPr>
              <w:t>_MUTATIEBEGIN_TS</w:t>
            </w:r>
          </w:p>
        </w:tc>
        <w:tc>
          <w:tcPr>
            <w:tcW w:w="177" w:type="pct"/>
            <w:tcBorders>
              <w:top w:val="single" w:sz="6" w:space="0" w:color="auto"/>
              <w:left w:val="single" w:sz="6" w:space="0" w:color="auto"/>
              <w:bottom w:val="single" w:sz="6" w:space="0" w:color="auto"/>
              <w:right w:val="single" w:sz="6" w:space="0" w:color="auto"/>
            </w:tcBorders>
          </w:tcPr>
          <w:p w14:paraId="09D0F96E" w14:textId="77777777" w:rsidR="007D36CD" w:rsidRPr="006C537B" w:rsidRDefault="007D36CD" w:rsidP="001C1A77">
            <w:pPr>
              <w:rPr>
                <w:rFonts w:cs="Arial"/>
                <w:sz w:val="16"/>
                <w:szCs w:val="16"/>
              </w:rPr>
            </w:pPr>
            <w:r w:rsidRPr="006C537B">
              <w:rPr>
                <w:rFonts w:cs="Arial"/>
                <w:sz w:val="16"/>
                <w:szCs w:val="16"/>
              </w:rPr>
              <w:t>X</w:t>
            </w:r>
          </w:p>
        </w:tc>
        <w:tc>
          <w:tcPr>
            <w:tcW w:w="159" w:type="pct"/>
            <w:tcBorders>
              <w:top w:val="single" w:sz="6" w:space="0" w:color="auto"/>
              <w:left w:val="single" w:sz="6" w:space="0" w:color="auto"/>
              <w:bottom w:val="single" w:sz="6" w:space="0" w:color="auto"/>
              <w:right w:val="single" w:sz="6" w:space="0" w:color="auto"/>
            </w:tcBorders>
          </w:tcPr>
          <w:p w14:paraId="30FD94C7" w14:textId="77777777" w:rsidR="007D36CD" w:rsidRPr="006C537B" w:rsidRDefault="007D36CD" w:rsidP="001C1A77">
            <w:pPr>
              <w:rPr>
                <w:rFonts w:cs="Arial"/>
                <w:sz w:val="16"/>
                <w:szCs w:val="16"/>
              </w:rPr>
            </w:pPr>
          </w:p>
        </w:tc>
        <w:tc>
          <w:tcPr>
            <w:tcW w:w="1177" w:type="pct"/>
            <w:tcBorders>
              <w:top w:val="single" w:sz="6" w:space="0" w:color="auto"/>
              <w:left w:val="single" w:sz="6" w:space="0" w:color="auto"/>
              <w:bottom w:val="single" w:sz="6" w:space="0" w:color="auto"/>
              <w:right w:val="single" w:sz="6" w:space="0" w:color="auto"/>
            </w:tcBorders>
            <w:shd w:val="clear" w:color="auto" w:fill="auto"/>
          </w:tcPr>
          <w:p w14:paraId="0B416964" w14:textId="77777777" w:rsidR="007D36CD" w:rsidRPr="006C537B" w:rsidRDefault="007D36CD" w:rsidP="001C1A77">
            <w:pPr>
              <w:rPr>
                <w:rFonts w:cs="Arial"/>
                <w:sz w:val="16"/>
                <w:szCs w:val="16"/>
              </w:rPr>
            </w:pP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6774E5A9" w14:textId="7FE8228A" w:rsidR="007D36CD" w:rsidRPr="006C537B" w:rsidRDefault="00EF138C" w:rsidP="001C1A77">
            <w:pPr>
              <w:rPr>
                <w:rFonts w:cs="Arial"/>
                <w:sz w:val="16"/>
                <w:szCs w:val="16"/>
              </w:rPr>
            </w:pPr>
            <w:r w:rsidRPr="00BC548A">
              <w:rPr>
                <w:rFonts w:cs="Arial"/>
                <w:snapToGrid w:val="0"/>
                <w:color w:val="000000"/>
                <w:sz w:val="16"/>
                <w:szCs w:val="16"/>
              </w:rPr>
              <w:t>RN310DATTYDREG</w:t>
            </w:r>
            <w:r w:rsidR="007D36CD" w:rsidRPr="006C537B">
              <w:rPr>
                <w:i/>
                <w:snapToGrid w:val="0"/>
                <w:color w:val="000000"/>
                <w:sz w:val="16"/>
                <w:szCs w:val="16"/>
              </w:rPr>
              <w:tab/>
            </w:r>
          </w:p>
        </w:tc>
      </w:tr>
      <w:tr w:rsidR="007D36CD" w:rsidRPr="006C537B" w14:paraId="6956627D" w14:textId="77777777" w:rsidTr="002F6D6A">
        <w:trPr>
          <w:cantSplit/>
          <w:trHeight w:val="190"/>
        </w:trPr>
        <w:tc>
          <w:tcPr>
            <w:tcW w:w="1612" w:type="pct"/>
            <w:tcBorders>
              <w:top w:val="single" w:sz="6" w:space="0" w:color="auto"/>
              <w:left w:val="single" w:sz="6" w:space="0" w:color="auto"/>
              <w:bottom w:val="single" w:sz="6" w:space="0" w:color="auto"/>
              <w:right w:val="single" w:sz="6" w:space="0" w:color="auto"/>
            </w:tcBorders>
          </w:tcPr>
          <w:p w14:paraId="0940CA05" w14:textId="32830CC2" w:rsidR="007D36CD" w:rsidRPr="006C537B" w:rsidRDefault="007A3C5C" w:rsidP="001C1A77">
            <w:pPr>
              <w:rPr>
                <w:rFonts w:cs="Arial"/>
                <w:sz w:val="16"/>
                <w:szCs w:val="16"/>
              </w:rPr>
            </w:pPr>
            <w:r w:rsidRPr="006C537B">
              <w:rPr>
                <w:rFonts w:cs="Arial"/>
                <w:sz w:val="16"/>
                <w:szCs w:val="16"/>
              </w:rPr>
              <w:t>XAACA</w:t>
            </w:r>
            <w:r w:rsidR="007D36CD" w:rsidRPr="006C537B">
              <w:rPr>
                <w:rFonts w:cs="Arial"/>
                <w:sz w:val="16"/>
                <w:szCs w:val="16"/>
              </w:rPr>
              <w:t>_MUTATIEEINDE_TS</w:t>
            </w:r>
          </w:p>
        </w:tc>
        <w:tc>
          <w:tcPr>
            <w:tcW w:w="177" w:type="pct"/>
            <w:tcBorders>
              <w:top w:val="single" w:sz="6" w:space="0" w:color="auto"/>
              <w:left w:val="single" w:sz="6" w:space="0" w:color="auto"/>
              <w:bottom w:val="single" w:sz="6" w:space="0" w:color="auto"/>
              <w:right w:val="single" w:sz="6" w:space="0" w:color="auto"/>
            </w:tcBorders>
          </w:tcPr>
          <w:p w14:paraId="1592D140" w14:textId="77777777" w:rsidR="007D36CD" w:rsidRPr="006C537B" w:rsidRDefault="007D36CD" w:rsidP="001C1A77">
            <w:pPr>
              <w:rPr>
                <w:rFonts w:cs="Arial"/>
                <w:sz w:val="16"/>
                <w:szCs w:val="16"/>
              </w:rPr>
            </w:pPr>
          </w:p>
        </w:tc>
        <w:tc>
          <w:tcPr>
            <w:tcW w:w="159" w:type="pct"/>
            <w:tcBorders>
              <w:top w:val="single" w:sz="6" w:space="0" w:color="auto"/>
              <w:left w:val="single" w:sz="6" w:space="0" w:color="auto"/>
              <w:bottom w:val="single" w:sz="6" w:space="0" w:color="auto"/>
              <w:right w:val="single" w:sz="6" w:space="0" w:color="auto"/>
            </w:tcBorders>
          </w:tcPr>
          <w:p w14:paraId="3C7236E7" w14:textId="77777777" w:rsidR="007D36CD" w:rsidRPr="006C537B" w:rsidRDefault="007D36CD" w:rsidP="001C1A77">
            <w:pPr>
              <w:rPr>
                <w:rFonts w:cs="Arial"/>
                <w:sz w:val="16"/>
                <w:szCs w:val="16"/>
              </w:rPr>
            </w:pPr>
          </w:p>
        </w:tc>
        <w:tc>
          <w:tcPr>
            <w:tcW w:w="1177" w:type="pct"/>
            <w:tcBorders>
              <w:top w:val="single" w:sz="6" w:space="0" w:color="auto"/>
              <w:left w:val="single" w:sz="6" w:space="0" w:color="auto"/>
              <w:bottom w:val="single" w:sz="6" w:space="0" w:color="auto"/>
              <w:right w:val="single" w:sz="6" w:space="0" w:color="auto"/>
            </w:tcBorders>
            <w:shd w:val="clear" w:color="auto" w:fill="auto"/>
          </w:tcPr>
          <w:p w14:paraId="04B10DAB" w14:textId="77777777" w:rsidR="007D36CD" w:rsidRPr="006C537B" w:rsidRDefault="007D36CD" w:rsidP="001C1A77">
            <w:pPr>
              <w:rPr>
                <w:rFonts w:cs="Arial"/>
                <w:sz w:val="16"/>
                <w:szCs w:val="16"/>
              </w:rPr>
            </w:pP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41F83001" w14:textId="3B3A681F" w:rsidR="007D36CD" w:rsidRPr="00122A55" w:rsidRDefault="00EF138C" w:rsidP="001C1A77">
            <w:pPr>
              <w:rPr>
                <w:rFonts w:cs="Arial"/>
                <w:snapToGrid w:val="0"/>
                <w:color w:val="000000"/>
                <w:sz w:val="16"/>
                <w:szCs w:val="16"/>
              </w:rPr>
            </w:pPr>
            <w:r w:rsidRPr="00D26284">
              <w:rPr>
                <w:rFonts w:cs="Arial"/>
                <w:snapToGrid w:val="0"/>
                <w:color w:val="000000"/>
                <w:sz w:val="16"/>
                <w:szCs w:val="16"/>
              </w:rPr>
              <w:t xml:space="preserve">Afleiding </w:t>
            </w:r>
            <w:r w:rsidRPr="00D26284">
              <w:rPr>
                <w:rFonts w:cs="Arial"/>
                <w:i/>
                <w:snapToGrid w:val="0"/>
                <w:color w:val="000000"/>
                <w:sz w:val="16"/>
                <w:szCs w:val="16"/>
              </w:rPr>
              <w:t>MTHV</w:t>
            </w:r>
            <w:r w:rsidRPr="00D26284">
              <w:rPr>
                <w:rFonts w:cs="Arial"/>
                <w:snapToGrid w:val="0"/>
                <w:color w:val="000000"/>
                <w:sz w:val="16"/>
                <w:szCs w:val="16"/>
              </w:rPr>
              <w:t xml:space="preserve"> - </w:t>
            </w:r>
            <w:r w:rsidRPr="00D26284">
              <w:rPr>
                <w:rFonts w:cs="Arial"/>
                <w:sz w:val="16"/>
                <w:szCs w:val="16"/>
              </w:rPr>
              <w:t>MUTATIEEINDE_TS</w:t>
            </w:r>
          </w:p>
        </w:tc>
      </w:tr>
      <w:tr w:rsidR="007D36CD" w:rsidRPr="006C537B" w14:paraId="6F9CE10E" w14:textId="77777777" w:rsidTr="002F6D6A">
        <w:trPr>
          <w:cantSplit/>
          <w:trHeight w:val="190"/>
        </w:trPr>
        <w:tc>
          <w:tcPr>
            <w:tcW w:w="1612" w:type="pct"/>
            <w:tcBorders>
              <w:top w:val="single" w:sz="6" w:space="0" w:color="auto"/>
              <w:left w:val="single" w:sz="6" w:space="0" w:color="auto"/>
              <w:bottom w:val="single" w:sz="6" w:space="0" w:color="auto"/>
              <w:right w:val="single" w:sz="6" w:space="0" w:color="auto"/>
            </w:tcBorders>
          </w:tcPr>
          <w:p w14:paraId="320D443B" w14:textId="71A91EEF" w:rsidR="007D36CD" w:rsidRPr="006C537B" w:rsidRDefault="007A3C5C" w:rsidP="001C1A77">
            <w:pPr>
              <w:rPr>
                <w:rFonts w:cs="Arial"/>
                <w:sz w:val="16"/>
                <w:szCs w:val="16"/>
              </w:rPr>
            </w:pPr>
            <w:r w:rsidRPr="006C537B">
              <w:rPr>
                <w:rFonts w:cs="Arial"/>
                <w:sz w:val="16"/>
                <w:szCs w:val="16"/>
              </w:rPr>
              <w:t>XAACA</w:t>
            </w:r>
            <w:r w:rsidR="007D36CD" w:rsidRPr="006C537B">
              <w:rPr>
                <w:rFonts w:cs="Arial"/>
                <w:sz w:val="16"/>
                <w:szCs w:val="16"/>
              </w:rPr>
              <w:t>_LAAD_TS</w:t>
            </w:r>
          </w:p>
        </w:tc>
        <w:tc>
          <w:tcPr>
            <w:tcW w:w="177" w:type="pct"/>
            <w:tcBorders>
              <w:top w:val="single" w:sz="6" w:space="0" w:color="auto"/>
              <w:left w:val="single" w:sz="6" w:space="0" w:color="auto"/>
              <w:bottom w:val="single" w:sz="6" w:space="0" w:color="auto"/>
              <w:right w:val="single" w:sz="6" w:space="0" w:color="auto"/>
            </w:tcBorders>
          </w:tcPr>
          <w:p w14:paraId="41FF57B6" w14:textId="77777777" w:rsidR="007D36CD" w:rsidRPr="006C537B" w:rsidRDefault="007D36CD" w:rsidP="001C1A77">
            <w:pPr>
              <w:rPr>
                <w:rFonts w:cs="Arial"/>
                <w:sz w:val="16"/>
                <w:szCs w:val="16"/>
              </w:rPr>
            </w:pPr>
          </w:p>
        </w:tc>
        <w:tc>
          <w:tcPr>
            <w:tcW w:w="159" w:type="pct"/>
            <w:tcBorders>
              <w:top w:val="single" w:sz="6" w:space="0" w:color="auto"/>
              <w:left w:val="single" w:sz="6" w:space="0" w:color="auto"/>
              <w:bottom w:val="single" w:sz="6" w:space="0" w:color="auto"/>
              <w:right w:val="single" w:sz="6" w:space="0" w:color="auto"/>
            </w:tcBorders>
          </w:tcPr>
          <w:p w14:paraId="7BD4B782" w14:textId="77777777" w:rsidR="007D36CD" w:rsidRPr="006C537B" w:rsidRDefault="007D36CD" w:rsidP="001C1A77">
            <w:pPr>
              <w:rPr>
                <w:rFonts w:cs="Arial"/>
                <w:sz w:val="16"/>
                <w:szCs w:val="16"/>
              </w:rPr>
            </w:pPr>
          </w:p>
        </w:tc>
        <w:tc>
          <w:tcPr>
            <w:tcW w:w="1177" w:type="pct"/>
            <w:tcBorders>
              <w:top w:val="single" w:sz="6" w:space="0" w:color="auto"/>
              <w:left w:val="single" w:sz="6" w:space="0" w:color="auto"/>
              <w:bottom w:val="single" w:sz="6" w:space="0" w:color="auto"/>
              <w:right w:val="single" w:sz="6" w:space="0" w:color="auto"/>
            </w:tcBorders>
            <w:shd w:val="clear" w:color="auto" w:fill="auto"/>
          </w:tcPr>
          <w:p w14:paraId="2A90E0A0" w14:textId="77777777" w:rsidR="007D36CD" w:rsidRPr="006C537B" w:rsidRDefault="007D36CD" w:rsidP="001C1A77">
            <w:pPr>
              <w:rPr>
                <w:rFonts w:cs="Arial"/>
                <w:sz w:val="16"/>
                <w:szCs w:val="16"/>
              </w:rPr>
            </w:pP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13063145" w14:textId="77777777" w:rsidR="007D36CD" w:rsidRPr="006C537B" w:rsidRDefault="007D36CD" w:rsidP="001C1A77">
            <w:pPr>
              <w:rPr>
                <w:rFonts w:cs="Arial"/>
                <w:i/>
                <w:snapToGrid w:val="0"/>
                <w:color w:val="000000"/>
                <w:sz w:val="16"/>
                <w:szCs w:val="16"/>
              </w:rPr>
            </w:pPr>
            <w:r w:rsidRPr="006C537B">
              <w:rPr>
                <w:i/>
                <w:snapToGrid w:val="0"/>
                <w:color w:val="000000"/>
                <w:sz w:val="16"/>
                <w:szCs w:val="16"/>
              </w:rPr>
              <w:t>Laad_TS</w:t>
            </w:r>
          </w:p>
        </w:tc>
      </w:tr>
      <w:tr w:rsidR="007D36CD" w:rsidRPr="006C537B" w14:paraId="47FAE9E6" w14:textId="77777777" w:rsidTr="002F6D6A">
        <w:trPr>
          <w:cantSplit/>
          <w:trHeight w:val="190"/>
        </w:trPr>
        <w:tc>
          <w:tcPr>
            <w:tcW w:w="1612" w:type="pct"/>
            <w:tcBorders>
              <w:top w:val="single" w:sz="6" w:space="0" w:color="auto"/>
              <w:left w:val="single" w:sz="6" w:space="0" w:color="auto"/>
              <w:bottom w:val="single" w:sz="6" w:space="0" w:color="auto"/>
              <w:right w:val="single" w:sz="6" w:space="0" w:color="auto"/>
            </w:tcBorders>
          </w:tcPr>
          <w:p w14:paraId="7072D0BE" w14:textId="7D079187" w:rsidR="007D36CD" w:rsidRPr="006C537B" w:rsidRDefault="007A3C5C" w:rsidP="001C1A77">
            <w:pPr>
              <w:rPr>
                <w:rFonts w:cs="Arial"/>
                <w:sz w:val="16"/>
                <w:szCs w:val="16"/>
              </w:rPr>
            </w:pPr>
            <w:r w:rsidRPr="006C537B">
              <w:rPr>
                <w:rFonts w:cs="Arial"/>
                <w:sz w:val="16"/>
                <w:szCs w:val="16"/>
              </w:rPr>
              <w:t>XAACA</w:t>
            </w:r>
            <w:r w:rsidR="007D36CD" w:rsidRPr="006C537B">
              <w:rPr>
                <w:rFonts w:cs="Arial"/>
                <w:sz w:val="16"/>
                <w:szCs w:val="16"/>
              </w:rPr>
              <w:t>_RECORDBRON_NAAM</w:t>
            </w:r>
          </w:p>
        </w:tc>
        <w:tc>
          <w:tcPr>
            <w:tcW w:w="177" w:type="pct"/>
            <w:tcBorders>
              <w:top w:val="single" w:sz="6" w:space="0" w:color="auto"/>
              <w:left w:val="single" w:sz="6" w:space="0" w:color="auto"/>
              <w:bottom w:val="single" w:sz="6" w:space="0" w:color="auto"/>
              <w:right w:val="single" w:sz="6" w:space="0" w:color="auto"/>
            </w:tcBorders>
          </w:tcPr>
          <w:p w14:paraId="7FBEF032" w14:textId="77777777" w:rsidR="007D36CD" w:rsidRPr="006C537B" w:rsidRDefault="007D36CD" w:rsidP="001C1A77">
            <w:pPr>
              <w:rPr>
                <w:rFonts w:cs="Arial"/>
                <w:sz w:val="16"/>
                <w:szCs w:val="16"/>
              </w:rPr>
            </w:pPr>
          </w:p>
        </w:tc>
        <w:tc>
          <w:tcPr>
            <w:tcW w:w="159" w:type="pct"/>
            <w:tcBorders>
              <w:top w:val="single" w:sz="6" w:space="0" w:color="auto"/>
              <w:left w:val="single" w:sz="6" w:space="0" w:color="auto"/>
              <w:bottom w:val="single" w:sz="6" w:space="0" w:color="auto"/>
              <w:right w:val="single" w:sz="6" w:space="0" w:color="auto"/>
            </w:tcBorders>
          </w:tcPr>
          <w:p w14:paraId="5B11B303" w14:textId="77777777" w:rsidR="007D36CD" w:rsidRPr="006C537B" w:rsidRDefault="007D36CD" w:rsidP="001C1A77">
            <w:pPr>
              <w:rPr>
                <w:rFonts w:cs="Arial"/>
                <w:sz w:val="16"/>
                <w:szCs w:val="16"/>
              </w:rPr>
            </w:pPr>
          </w:p>
        </w:tc>
        <w:tc>
          <w:tcPr>
            <w:tcW w:w="1177" w:type="pct"/>
            <w:tcBorders>
              <w:top w:val="single" w:sz="6" w:space="0" w:color="auto"/>
              <w:left w:val="single" w:sz="6" w:space="0" w:color="auto"/>
              <w:bottom w:val="single" w:sz="6" w:space="0" w:color="auto"/>
              <w:right w:val="single" w:sz="6" w:space="0" w:color="auto"/>
            </w:tcBorders>
            <w:shd w:val="clear" w:color="auto" w:fill="auto"/>
          </w:tcPr>
          <w:p w14:paraId="510D55E0" w14:textId="0781FC33" w:rsidR="007D36CD" w:rsidRPr="006C537B" w:rsidRDefault="00A05389">
            <w:pPr>
              <w:rPr>
                <w:rFonts w:cs="Arial"/>
                <w:sz w:val="16"/>
                <w:szCs w:val="16"/>
              </w:rPr>
            </w:pPr>
            <w:r>
              <w:rPr>
                <w:sz w:val="16"/>
                <w:szCs w:val="16"/>
              </w:rPr>
              <w:t>HSEL</w:t>
            </w:r>
            <w:r w:rsidR="007A3C5C" w:rsidRPr="006C537B">
              <w:rPr>
                <w:sz w:val="16"/>
                <w:szCs w:val="16"/>
              </w:rPr>
              <w:t>_RN320RHO</w:t>
            </w: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07A45FC6" w14:textId="20B4F1F1" w:rsidR="007D36CD" w:rsidRPr="006C537B" w:rsidRDefault="003B038D" w:rsidP="001C1A77">
            <w:pPr>
              <w:rPr>
                <w:rFonts w:cs="Arial"/>
                <w:snapToGrid w:val="0"/>
                <w:color w:val="000000"/>
                <w:sz w:val="16"/>
                <w:szCs w:val="16"/>
              </w:rPr>
            </w:pPr>
            <w:r w:rsidRPr="006C537B">
              <w:rPr>
                <w:rFonts w:cs="Arial"/>
                <w:snapToGrid w:val="0"/>
                <w:color w:val="000000"/>
                <w:sz w:val="16"/>
                <w:szCs w:val="16"/>
              </w:rPr>
              <w:t>RECORDBRON_NAAM</w:t>
            </w:r>
          </w:p>
        </w:tc>
      </w:tr>
      <w:tr w:rsidR="007D36CD" w:rsidRPr="006C537B" w14:paraId="22B7040D" w14:textId="77777777" w:rsidTr="002F6D6A">
        <w:trPr>
          <w:cantSplit/>
          <w:trHeight w:val="190"/>
        </w:trPr>
        <w:tc>
          <w:tcPr>
            <w:tcW w:w="1612" w:type="pct"/>
            <w:tcBorders>
              <w:top w:val="single" w:sz="6" w:space="0" w:color="auto"/>
              <w:left w:val="single" w:sz="6" w:space="0" w:color="auto"/>
              <w:bottom w:val="single" w:sz="6" w:space="0" w:color="auto"/>
              <w:right w:val="single" w:sz="6" w:space="0" w:color="auto"/>
            </w:tcBorders>
          </w:tcPr>
          <w:p w14:paraId="7FEBF484" w14:textId="5B0A21E1" w:rsidR="007D36CD" w:rsidRPr="006C537B" w:rsidRDefault="00F337C9" w:rsidP="001C1A77">
            <w:pPr>
              <w:rPr>
                <w:rFonts w:cs="Arial"/>
                <w:sz w:val="16"/>
                <w:szCs w:val="16"/>
              </w:rPr>
            </w:pPr>
            <w:r w:rsidRPr="006C537B">
              <w:rPr>
                <w:rFonts w:cs="Arial"/>
                <w:sz w:val="16"/>
                <w:szCs w:val="16"/>
              </w:rPr>
              <w:t>XAACA_INGEWONNEN_BSN</w:t>
            </w:r>
          </w:p>
        </w:tc>
        <w:tc>
          <w:tcPr>
            <w:tcW w:w="177" w:type="pct"/>
            <w:tcBorders>
              <w:top w:val="single" w:sz="6" w:space="0" w:color="auto"/>
              <w:left w:val="single" w:sz="6" w:space="0" w:color="auto"/>
              <w:bottom w:val="single" w:sz="6" w:space="0" w:color="auto"/>
              <w:right w:val="single" w:sz="6" w:space="0" w:color="auto"/>
            </w:tcBorders>
          </w:tcPr>
          <w:p w14:paraId="1A107599" w14:textId="77777777" w:rsidR="007D36CD" w:rsidRPr="006C537B" w:rsidRDefault="007D36CD" w:rsidP="001C1A77">
            <w:pPr>
              <w:rPr>
                <w:rFonts w:cs="Arial"/>
                <w:sz w:val="16"/>
                <w:szCs w:val="16"/>
              </w:rPr>
            </w:pPr>
          </w:p>
        </w:tc>
        <w:tc>
          <w:tcPr>
            <w:tcW w:w="159" w:type="pct"/>
            <w:tcBorders>
              <w:top w:val="single" w:sz="6" w:space="0" w:color="auto"/>
              <w:left w:val="single" w:sz="6" w:space="0" w:color="auto"/>
              <w:bottom w:val="single" w:sz="6" w:space="0" w:color="auto"/>
              <w:right w:val="single" w:sz="6" w:space="0" w:color="auto"/>
            </w:tcBorders>
          </w:tcPr>
          <w:p w14:paraId="047C3BFD" w14:textId="77777777" w:rsidR="007D36CD" w:rsidRPr="006C537B" w:rsidRDefault="007D36CD" w:rsidP="001C1A77">
            <w:pPr>
              <w:rPr>
                <w:rFonts w:cs="Arial"/>
                <w:sz w:val="16"/>
                <w:szCs w:val="16"/>
              </w:rPr>
            </w:pPr>
          </w:p>
        </w:tc>
        <w:tc>
          <w:tcPr>
            <w:tcW w:w="1177" w:type="pct"/>
            <w:tcBorders>
              <w:top w:val="single" w:sz="6" w:space="0" w:color="auto"/>
              <w:left w:val="single" w:sz="6" w:space="0" w:color="auto"/>
              <w:bottom w:val="single" w:sz="6" w:space="0" w:color="auto"/>
              <w:right w:val="single" w:sz="6" w:space="0" w:color="auto"/>
            </w:tcBorders>
            <w:shd w:val="clear" w:color="auto" w:fill="auto"/>
          </w:tcPr>
          <w:p w14:paraId="2D15FE60" w14:textId="58B273FB" w:rsidR="007D36CD" w:rsidRPr="006C537B" w:rsidRDefault="00A05389" w:rsidP="001C1A77">
            <w:pPr>
              <w:rPr>
                <w:rFonts w:cs="Arial"/>
                <w:sz w:val="16"/>
                <w:szCs w:val="16"/>
              </w:rPr>
            </w:pPr>
            <w:r>
              <w:rPr>
                <w:sz w:val="16"/>
                <w:szCs w:val="16"/>
              </w:rPr>
              <w:t>HSEL</w:t>
            </w:r>
            <w:r w:rsidR="007A3C5C" w:rsidRPr="006C537B">
              <w:rPr>
                <w:rFonts w:cs="Arial"/>
                <w:sz w:val="16"/>
                <w:szCs w:val="16"/>
              </w:rPr>
              <w:t>_RN320RHO</w:t>
            </w: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3FCC7BD2" w14:textId="51183E52" w:rsidR="007D36CD" w:rsidRPr="006C537B" w:rsidRDefault="003B038D" w:rsidP="001C1A77">
            <w:pPr>
              <w:rPr>
                <w:rFonts w:cs="Arial"/>
                <w:snapToGrid w:val="0"/>
                <w:color w:val="000000"/>
                <w:sz w:val="16"/>
                <w:szCs w:val="16"/>
              </w:rPr>
            </w:pPr>
            <w:r w:rsidRPr="006C537B">
              <w:rPr>
                <w:rFonts w:cs="Arial"/>
                <w:snapToGrid w:val="0"/>
                <w:color w:val="000000"/>
                <w:sz w:val="16"/>
                <w:szCs w:val="16"/>
              </w:rPr>
              <w:t>RN320BSNSOFINUMMER</w:t>
            </w:r>
          </w:p>
        </w:tc>
      </w:tr>
      <w:tr w:rsidR="003B038D" w:rsidRPr="006C537B" w14:paraId="51348441" w14:textId="77777777" w:rsidTr="002F6D6A">
        <w:trPr>
          <w:cantSplit/>
          <w:trHeight w:val="190"/>
        </w:trPr>
        <w:tc>
          <w:tcPr>
            <w:tcW w:w="1612" w:type="pct"/>
            <w:tcBorders>
              <w:top w:val="single" w:sz="6" w:space="0" w:color="auto"/>
              <w:left w:val="single" w:sz="6" w:space="0" w:color="auto"/>
              <w:bottom w:val="single" w:sz="6" w:space="0" w:color="auto"/>
              <w:right w:val="single" w:sz="6" w:space="0" w:color="auto"/>
            </w:tcBorders>
          </w:tcPr>
          <w:p w14:paraId="62233B9D" w14:textId="3BBDEEB9" w:rsidR="003B038D" w:rsidRPr="006C537B" w:rsidRDefault="003B038D" w:rsidP="003B038D">
            <w:pPr>
              <w:rPr>
                <w:rFonts w:cs="Arial"/>
                <w:sz w:val="16"/>
                <w:szCs w:val="16"/>
              </w:rPr>
            </w:pPr>
            <w:r w:rsidRPr="006C537B">
              <w:rPr>
                <w:rFonts w:cs="Arial"/>
                <w:sz w:val="16"/>
                <w:szCs w:val="16"/>
              </w:rPr>
              <w:t>XAACA_VOORNAAM</w:t>
            </w:r>
          </w:p>
        </w:tc>
        <w:tc>
          <w:tcPr>
            <w:tcW w:w="177" w:type="pct"/>
            <w:tcBorders>
              <w:top w:val="single" w:sz="6" w:space="0" w:color="auto"/>
              <w:left w:val="single" w:sz="6" w:space="0" w:color="auto"/>
              <w:bottom w:val="single" w:sz="6" w:space="0" w:color="auto"/>
              <w:right w:val="single" w:sz="6" w:space="0" w:color="auto"/>
            </w:tcBorders>
          </w:tcPr>
          <w:p w14:paraId="7CB2EE84" w14:textId="77777777" w:rsidR="003B038D" w:rsidRPr="006C537B" w:rsidRDefault="003B038D" w:rsidP="003B038D">
            <w:pPr>
              <w:rPr>
                <w:rFonts w:cs="Arial"/>
                <w:sz w:val="16"/>
                <w:szCs w:val="16"/>
              </w:rPr>
            </w:pPr>
          </w:p>
        </w:tc>
        <w:tc>
          <w:tcPr>
            <w:tcW w:w="159" w:type="pct"/>
            <w:tcBorders>
              <w:top w:val="single" w:sz="6" w:space="0" w:color="auto"/>
              <w:left w:val="single" w:sz="6" w:space="0" w:color="auto"/>
              <w:bottom w:val="single" w:sz="6" w:space="0" w:color="auto"/>
              <w:right w:val="single" w:sz="6" w:space="0" w:color="auto"/>
            </w:tcBorders>
          </w:tcPr>
          <w:p w14:paraId="77754126" w14:textId="77777777" w:rsidR="003B038D" w:rsidRPr="006C537B" w:rsidRDefault="003B038D" w:rsidP="003B038D">
            <w:pPr>
              <w:rPr>
                <w:rFonts w:cs="Arial"/>
                <w:sz w:val="16"/>
                <w:szCs w:val="16"/>
              </w:rPr>
            </w:pPr>
          </w:p>
        </w:tc>
        <w:tc>
          <w:tcPr>
            <w:tcW w:w="1177" w:type="pct"/>
            <w:tcBorders>
              <w:top w:val="single" w:sz="6" w:space="0" w:color="auto"/>
              <w:left w:val="single" w:sz="6" w:space="0" w:color="auto"/>
              <w:bottom w:val="single" w:sz="6" w:space="0" w:color="auto"/>
              <w:right w:val="single" w:sz="6" w:space="0" w:color="auto"/>
            </w:tcBorders>
            <w:shd w:val="clear" w:color="auto" w:fill="auto"/>
          </w:tcPr>
          <w:p w14:paraId="6851511A" w14:textId="2A1BBD56" w:rsidR="003B038D" w:rsidRPr="006C537B" w:rsidRDefault="00A05389" w:rsidP="003B038D">
            <w:pPr>
              <w:rPr>
                <w:rFonts w:cs="Arial"/>
                <w:sz w:val="16"/>
                <w:szCs w:val="16"/>
              </w:rPr>
            </w:pPr>
            <w:r>
              <w:rPr>
                <w:sz w:val="16"/>
                <w:szCs w:val="16"/>
              </w:rPr>
              <w:t>HSEL</w:t>
            </w:r>
            <w:r w:rsidR="003B038D" w:rsidRPr="006C537B">
              <w:rPr>
                <w:rFonts w:cs="Arial"/>
                <w:sz w:val="16"/>
                <w:szCs w:val="16"/>
              </w:rPr>
              <w:t>_RN320RHO</w:t>
            </w: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12A14DDB" w14:textId="053B5527" w:rsidR="003B038D" w:rsidRPr="006C537B" w:rsidRDefault="003B038D" w:rsidP="003B038D">
            <w:pPr>
              <w:rPr>
                <w:rFonts w:cs="Arial"/>
                <w:snapToGrid w:val="0"/>
                <w:color w:val="000000"/>
                <w:sz w:val="16"/>
                <w:szCs w:val="16"/>
              </w:rPr>
            </w:pPr>
            <w:r w:rsidRPr="006C537B">
              <w:rPr>
                <w:rFonts w:cs="Arial"/>
                <w:snapToGrid w:val="0"/>
                <w:color w:val="000000"/>
                <w:sz w:val="16"/>
                <w:szCs w:val="16"/>
              </w:rPr>
              <w:t>RN320VOORNAAM</w:t>
            </w:r>
          </w:p>
        </w:tc>
      </w:tr>
      <w:tr w:rsidR="003B038D" w:rsidRPr="006C537B" w14:paraId="4A9B1008" w14:textId="77777777" w:rsidTr="00F337C9">
        <w:trPr>
          <w:cantSplit/>
          <w:trHeight w:val="190"/>
        </w:trPr>
        <w:tc>
          <w:tcPr>
            <w:tcW w:w="1612" w:type="pct"/>
            <w:tcBorders>
              <w:top w:val="single" w:sz="6" w:space="0" w:color="auto"/>
              <w:left w:val="single" w:sz="6" w:space="0" w:color="auto"/>
              <w:bottom w:val="single" w:sz="6" w:space="0" w:color="auto"/>
              <w:right w:val="single" w:sz="6" w:space="0" w:color="auto"/>
            </w:tcBorders>
          </w:tcPr>
          <w:p w14:paraId="41A86577" w14:textId="17902A60" w:rsidR="003B038D" w:rsidRPr="006C537B" w:rsidRDefault="003B038D" w:rsidP="003B038D">
            <w:pPr>
              <w:rPr>
                <w:rFonts w:cs="Arial"/>
                <w:sz w:val="16"/>
                <w:szCs w:val="16"/>
              </w:rPr>
            </w:pPr>
            <w:r w:rsidRPr="006C537B">
              <w:rPr>
                <w:rFonts w:cs="Arial"/>
                <w:sz w:val="16"/>
                <w:szCs w:val="16"/>
              </w:rPr>
              <w:t>XAACA_VOORLETTERS</w:t>
            </w:r>
          </w:p>
        </w:tc>
        <w:tc>
          <w:tcPr>
            <w:tcW w:w="177" w:type="pct"/>
            <w:tcBorders>
              <w:top w:val="single" w:sz="6" w:space="0" w:color="auto"/>
              <w:left w:val="single" w:sz="6" w:space="0" w:color="auto"/>
              <w:bottom w:val="single" w:sz="6" w:space="0" w:color="auto"/>
              <w:right w:val="single" w:sz="6" w:space="0" w:color="auto"/>
            </w:tcBorders>
          </w:tcPr>
          <w:p w14:paraId="744961A4" w14:textId="77777777" w:rsidR="003B038D" w:rsidRPr="006C537B" w:rsidRDefault="003B038D" w:rsidP="003B038D">
            <w:pPr>
              <w:rPr>
                <w:rFonts w:cs="Arial"/>
                <w:sz w:val="16"/>
                <w:szCs w:val="16"/>
              </w:rPr>
            </w:pPr>
          </w:p>
        </w:tc>
        <w:tc>
          <w:tcPr>
            <w:tcW w:w="159" w:type="pct"/>
            <w:tcBorders>
              <w:top w:val="single" w:sz="6" w:space="0" w:color="auto"/>
              <w:left w:val="single" w:sz="6" w:space="0" w:color="auto"/>
              <w:bottom w:val="single" w:sz="6" w:space="0" w:color="auto"/>
              <w:right w:val="single" w:sz="6" w:space="0" w:color="auto"/>
            </w:tcBorders>
          </w:tcPr>
          <w:p w14:paraId="3E33C17F" w14:textId="77777777" w:rsidR="003B038D" w:rsidRPr="006C537B" w:rsidRDefault="003B038D" w:rsidP="003B038D">
            <w:pPr>
              <w:rPr>
                <w:rFonts w:cs="Arial"/>
                <w:sz w:val="16"/>
                <w:szCs w:val="16"/>
              </w:rPr>
            </w:pPr>
          </w:p>
        </w:tc>
        <w:tc>
          <w:tcPr>
            <w:tcW w:w="1177" w:type="pct"/>
            <w:tcBorders>
              <w:top w:val="single" w:sz="6" w:space="0" w:color="auto"/>
              <w:left w:val="single" w:sz="6" w:space="0" w:color="auto"/>
              <w:bottom w:val="single" w:sz="6" w:space="0" w:color="auto"/>
              <w:right w:val="single" w:sz="6" w:space="0" w:color="auto"/>
            </w:tcBorders>
            <w:shd w:val="clear" w:color="auto" w:fill="auto"/>
          </w:tcPr>
          <w:p w14:paraId="6292F4C9" w14:textId="503E6287" w:rsidR="003B038D" w:rsidRPr="006C537B" w:rsidRDefault="00A05389" w:rsidP="003B038D">
            <w:pPr>
              <w:rPr>
                <w:rFonts w:cs="Arial"/>
                <w:sz w:val="16"/>
                <w:szCs w:val="16"/>
              </w:rPr>
            </w:pPr>
            <w:r>
              <w:rPr>
                <w:sz w:val="16"/>
                <w:szCs w:val="16"/>
              </w:rPr>
              <w:t>HSEL</w:t>
            </w:r>
            <w:r w:rsidR="003B038D" w:rsidRPr="006C537B">
              <w:rPr>
                <w:rFonts w:cs="Arial"/>
                <w:sz w:val="16"/>
                <w:szCs w:val="16"/>
              </w:rPr>
              <w:t>_RN320RHO</w:t>
            </w: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3AC5A015" w14:textId="0456B914" w:rsidR="003B038D" w:rsidRPr="006C537B" w:rsidRDefault="003B038D" w:rsidP="003B038D">
            <w:pPr>
              <w:rPr>
                <w:rFonts w:cs="Arial"/>
                <w:snapToGrid w:val="0"/>
                <w:color w:val="000000"/>
                <w:sz w:val="16"/>
                <w:szCs w:val="16"/>
              </w:rPr>
            </w:pPr>
            <w:r w:rsidRPr="006C537B">
              <w:rPr>
                <w:rFonts w:cs="Arial"/>
                <w:snapToGrid w:val="0"/>
                <w:color w:val="000000"/>
                <w:sz w:val="16"/>
                <w:szCs w:val="16"/>
              </w:rPr>
              <w:t>RN320VOORLETTERS</w:t>
            </w:r>
          </w:p>
        </w:tc>
      </w:tr>
      <w:tr w:rsidR="003B038D" w:rsidRPr="006C537B" w14:paraId="77300523" w14:textId="77777777" w:rsidTr="00F337C9">
        <w:trPr>
          <w:cantSplit/>
          <w:trHeight w:val="190"/>
        </w:trPr>
        <w:tc>
          <w:tcPr>
            <w:tcW w:w="1612" w:type="pct"/>
            <w:tcBorders>
              <w:top w:val="single" w:sz="6" w:space="0" w:color="auto"/>
              <w:left w:val="single" w:sz="6" w:space="0" w:color="auto"/>
              <w:bottom w:val="single" w:sz="6" w:space="0" w:color="auto"/>
              <w:right w:val="single" w:sz="6" w:space="0" w:color="auto"/>
            </w:tcBorders>
          </w:tcPr>
          <w:p w14:paraId="58A1627E" w14:textId="41536648" w:rsidR="003B038D" w:rsidRPr="006C537B" w:rsidRDefault="003B038D" w:rsidP="003B038D">
            <w:pPr>
              <w:rPr>
                <w:rFonts w:cs="Arial"/>
                <w:sz w:val="16"/>
                <w:szCs w:val="16"/>
              </w:rPr>
            </w:pPr>
            <w:r w:rsidRPr="006C537B">
              <w:rPr>
                <w:rFonts w:cs="Arial"/>
                <w:sz w:val="16"/>
                <w:szCs w:val="16"/>
              </w:rPr>
              <w:t>XAACA_VOORVOEGSEL</w:t>
            </w:r>
          </w:p>
        </w:tc>
        <w:tc>
          <w:tcPr>
            <w:tcW w:w="177" w:type="pct"/>
            <w:tcBorders>
              <w:top w:val="single" w:sz="6" w:space="0" w:color="auto"/>
              <w:left w:val="single" w:sz="6" w:space="0" w:color="auto"/>
              <w:bottom w:val="single" w:sz="6" w:space="0" w:color="auto"/>
              <w:right w:val="single" w:sz="6" w:space="0" w:color="auto"/>
            </w:tcBorders>
          </w:tcPr>
          <w:p w14:paraId="424C4F2B" w14:textId="77777777" w:rsidR="003B038D" w:rsidRPr="006C537B" w:rsidRDefault="003B038D" w:rsidP="003B038D">
            <w:pPr>
              <w:rPr>
                <w:rFonts w:cs="Arial"/>
                <w:sz w:val="16"/>
                <w:szCs w:val="16"/>
              </w:rPr>
            </w:pPr>
          </w:p>
        </w:tc>
        <w:tc>
          <w:tcPr>
            <w:tcW w:w="159" w:type="pct"/>
            <w:tcBorders>
              <w:top w:val="single" w:sz="6" w:space="0" w:color="auto"/>
              <w:left w:val="single" w:sz="6" w:space="0" w:color="auto"/>
              <w:bottom w:val="single" w:sz="6" w:space="0" w:color="auto"/>
              <w:right w:val="single" w:sz="6" w:space="0" w:color="auto"/>
            </w:tcBorders>
          </w:tcPr>
          <w:p w14:paraId="048604D5" w14:textId="77777777" w:rsidR="003B038D" w:rsidRPr="006C537B" w:rsidRDefault="003B038D" w:rsidP="003B038D">
            <w:pPr>
              <w:rPr>
                <w:rFonts w:cs="Arial"/>
                <w:sz w:val="16"/>
                <w:szCs w:val="16"/>
              </w:rPr>
            </w:pPr>
          </w:p>
        </w:tc>
        <w:tc>
          <w:tcPr>
            <w:tcW w:w="1177" w:type="pct"/>
            <w:tcBorders>
              <w:top w:val="single" w:sz="6" w:space="0" w:color="auto"/>
              <w:left w:val="single" w:sz="6" w:space="0" w:color="auto"/>
              <w:bottom w:val="single" w:sz="6" w:space="0" w:color="auto"/>
              <w:right w:val="single" w:sz="6" w:space="0" w:color="auto"/>
            </w:tcBorders>
            <w:shd w:val="clear" w:color="auto" w:fill="auto"/>
          </w:tcPr>
          <w:p w14:paraId="24741B8C" w14:textId="0E06D430" w:rsidR="003B038D" w:rsidRPr="006C537B" w:rsidRDefault="00A05389" w:rsidP="003B038D">
            <w:pPr>
              <w:rPr>
                <w:rFonts w:cs="Arial"/>
                <w:sz w:val="16"/>
                <w:szCs w:val="16"/>
              </w:rPr>
            </w:pPr>
            <w:r>
              <w:rPr>
                <w:sz w:val="16"/>
                <w:szCs w:val="16"/>
              </w:rPr>
              <w:t>HSEL</w:t>
            </w:r>
            <w:r w:rsidR="003B038D" w:rsidRPr="006C537B">
              <w:rPr>
                <w:rFonts w:cs="Arial"/>
                <w:sz w:val="16"/>
                <w:szCs w:val="16"/>
              </w:rPr>
              <w:t>_RN320RHO</w:t>
            </w: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15519E3B" w14:textId="3706F773" w:rsidR="003B038D" w:rsidRPr="006C537B" w:rsidRDefault="003B038D" w:rsidP="003B038D">
            <w:pPr>
              <w:rPr>
                <w:rFonts w:cs="Arial"/>
                <w:snapToGrid w:val="0"/>
                <w:color w:val="000000"/>
                <w:sz w:val="16"/>
                <w:szCs w:val="16"/>
              </w:rPr>
            </w:pPr>
            <w:r w:rsidRPr="006C537B">
              <w:rPr>
                <w:rFonts w:cs="Arial"/>
                <w:snapToGrid w:val="0"/>
                <w:color w:val="000000"/>
                <w:sz w:val="16"/>
                <w:szCs w:val="16"/>
              </w:rPr>
              <w:t>RN320VOORVOEGSELS</w:t>
            </w:r>
          </w:p>
        </w:tc>
      </w:tr>
      <w:tr w:rsidR="003B038D" w:rsidRPr="006C537B" w14:paraId="5308F217" w14:textId="77777777" w:rsidTr="00F337C9">
        <w:trPr>
          <w:cantSplit/>
          <w:trHeight w:val="190"/>
        </w:trPr>
        <w:tc>
          <w:tcPr>
            <w:tcW w:w="1612" w:type="pct"/>
            <w:tcBorders>
              <w:top w:val="single" w:sz="6" w:space="0" w:color="auto"/>
              <w:left w:val="single" w:sz="6" w:space="0" w:color="auto"/>
              <w:bottom w:val="single" w:sz="6" w:space="0" w:color="auto"/>
              <w:right w:val="single" w:sz="6" w:space="0" w:color="auto"/>
            </w:tcBorders>
          </w:tcPr>
          <w:p w14:paraId="62DF9226" w14:textId="5836C8F0" w:rsidR="003B038D" w:rsidRPr="006C537B" w:rsidRDefault="003B038D" w:rsidP="003B038D">
            <w:pPr>
              <w:rPr>
                <w:rFonts w:cs="Arial"/>
                <w:sz w:val="16"/>
                <w:szCs w:val="16"/>
              </w:rPr>
            </w:pPr>
            <w:r w:rsidRPr="006C537B">
              <w:rPr>
                <w:rFonts w:cs="Arial"/>
                <w:sz w:val="16"/>
                <w:szCs w:val="16"/>
              </w:rPr>
              <w:t>XAACA_NAAM</w:t>
            </w:r>
          </w:p>
        </w:tc>
        <w:tc>
          <w:tcPr>
            <w:tcW w:w="177" w:type="pct"/>
            <w:tcBorders>
              <w:top w:val="single" w:sz="6" w:space="0" w:color="auto"/>
              <w:left w:val="single" w:sz="6" w:space="0" w:color="auto"/>
              <w:bottom w:val="single" w:sz="6" w:space="0" w:color="auto"/>
              <w:right w:val="single" w:sz="6" w:space="0" w:color="auto"/>
            </w:tcBorders>
          </w:tcPr>
          <w:p w14:paraId="35F69CB0" w14:textId="77777777" w:rsidR="003B038D" w:rsidRPr="006C537B" w:rsidRDefault="003B038D" w:rsidP="003B038D">
            <w:pPr>
              <w:rPr>
                <w:rFonts w:cs="Arial"/>
                <w:sz w:val="16"/>
                <w:szCs w:val="16"/>
              </w:rPr>
            </w:pPr>
          </w:p>
        </w:tc>
        <w:tc>
          <w:tcPr>
            <w:tcW w:w="159" w:type="pct"/>
            <w:tcBorders>
              <w:top w:val="single" w:sz="6" w:space="0" w:color="auto"/>
              <w:left w:val="single" w:sz="6" w:space="0" w:color="auto"/>
              <w:bottom w:val="single" w:sz="6" w:space="0" w:color="auto"/>
              <w:right w:val="single" w:sz="6" w:space="0" w:color="auto"/>
            </w:tcBorders>
          </w:tcPr>
          <w:p w14:paraId="50E5E075" w14:textId="77777777" w:rsidR="003B038D" w:rsidRPr="006C537B" w:rsidRDefault="003B038D" w:rsidP="003B038D">
            <w:pPr>
              <w:rPr>
                <w:rFonts w:cs="Arial"/>
                <w:sz w:val="16"/>
                <w:szCs w:val="16"/>
              </w:rPr>
            </w:pPr>
          </w:p>
        </w:tc>
        <w:tc>
          <w:tcPr>
            <w:tcW w:w="1177" w:type="pct"/>
            <w:tcBorders>
              <w:top w:val="single" w:sz="6" w:space="0" w:color="auto"/>
              <w:left w:val="single" w:sz="6" w:space="0" w:color="auto"/>
              <w:bottom w:val="single" w:sz="6" w:space="0" w:color="auto"/>
              <w:right w:val="single" w:sz="6" w:space="0" w:color="auto"/>
            </w:tcBorders>
            <w:shd w:val="clear" w:color="auto" w:fill="auto"/>
          </w:tcPr>
          <w:p w14:paraId="1DE0BE26" w14:textId="214FD198" w:rsidR="003B038D" w:rsidRPr="006C537B" w:rsidRDefault="00A05389" w:rsidP="003B038D">
            <w:pPr>
              <w:rPr>
                <w:rFonts w:cs="Arial"/>
                <w:sz w:val="16"/>
                <w:szCs w:val="16"/>
              </w:rPr>
            </w:pPr>
            <w:r>
              <w:rPr>
                <w:sz w:val="16"/>
                <w:szCs w:val="16"/>
              </w:rPr>
              <w:t>HSEL</w:t>
            </w:r>
            <w:r w:rsidR="003B038D" w:rsidRPr="006C537B">
              <w:rPr>
                <w:rFonts w:cs="Arial"/>
                <w:sz w:val="16"/>
                <w:szCs w:val="16"/>
              </w:rPr>
              <w:t>_RN320RHO</w:t>
            </w: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51EB82E2" w14:textId="0E286D64" w:rsidR="003B038D" w:rsidRPr="006C537B" w:rsidRDefault="003B038D" w:rsidP="003B038D">
            <w:pPr>
              <w:rPr>
                <w:rFonts w:cs="Arial"/>
                <w:snapToGrid w:val="0"/>
                <w:color w:val="000000"/>
                <w:sz w:val="16"/>
                <w:szCs w:val="16"/>
              </w:rPr>
            </w:pPr>
            <w:r w:rsidRPr="006C537B">
              <w:rPr>
                <w:rFonts w:cs="Arial"/>
                <w:snapToGrid w:val="0"/>
                <w:color w:val="000000"/>
                <w:sz w:val="16"/>
                <w:szCs w:val="16"/>
              </w:rPr>
              <w:t>RN320NAAM</w:t>
            </w:r>
          </w:p>
        </w:tc>
      </w:tr>
      <w:tr w:rsidR="003B038D" w:rsidRPr="006C537B" w14:paraId="143B1FC5" w14:textId="77777777" w:rsidTr="00F337C9">
        <w:trPr>
          <w:cantSplit/>
          <w:trHeight w:val="190"/>
        </w:trPr>
        <w:tc>
          <w:tcPr>
            <w:tcW w:w="1612" w:type="pct"/>
            <w:tcBorders>
              <w:top w:val="single" w:sz="6" w:space="0" w:color="auto"/>
              <w:left w:val="single" w:sz="6" w:space="0" w:color="auto"/>
              <w:bottom w:val="single" w:sz="6" w:space="0" w:color="auto"/>
              <w:right w:val="single" w:sz="6" w:space="0" w:color="auto"/>
            </w:tcBorders>
          </w:tcPr>
          <w:p w14:paraId="55198F8C" w14:textId="39FDE08B" w:rsidR="003B038D" w:rsidRPr="006C537B" w:rsidRDefault="003B038D" w:rsidP="003B038D">
            <w:pPr>
              <w:rPr>
                <w:rFonts w:cs="Arial"/>
                <w:sz w:val="16"/>
                <w:szCs w:val="16"/>
              </w:rPr>
            </w:pPr>
            <w:r w:rsidRPr="006C537B">
              <w:rPr>
                <w:rFonts w:cs="Arial"/>
                <w:sz w:val="16"/>
                <w:szCs w:val="16"/>
              </w:rPr>
              <w:t>XAACA_GEBOORTEDATUM</w:t>
            </w:r>
          </w:p>
        </w:tc>
        <w:tc>
          <w:tcPr>
            <w:tcW w:w="177" w:type="pct"/>
            <w:tcBorders>
              <w:top w:val="single" w:sz="6" w:space="0" w:color="auto"/>
              <w:left w:val="single" w:sz="6" w:space="0" w:color="auto"/>
              <w:bottom w:val="single" w:sz="6" w:space="0" w:color="auto"/>
              <w:right w:val="single" w:sz="6" w:space="0" w:color="auto"/>
            </w:tcBorders>
          </w:tcPr>
          <w:p w14:paraId="50A4C573" w14:textId="77777777" w:rsidR="003B038D" w:rsidRPr="006C537B" w:rsidRDefault="003B038D" w:rsidP="003B038D">
            <w:pPr>
              <w:rPr>
                <w:rFonts w:cs="Arial"/>
                <w:sz w:val="16"/>
                <w:szCs w:val="16"/>
              </w:rPr>
            </w:pPr>
          </w:p>
        </w:tc>
        <w:tc>
          <w:tcPr>
            <w:tcW w:w="159" w:type="pct"/>
            <w:tcBorders>
              <w:top w:val="single" w:sz="6" w:space="0" w:color="auto"/>
              <w:left w:val="single" w:sz="6" w:space="0" w:color="auto"/>
              <w:bottom w:val="single" w:sz="6" w:space="0" w:color="auto"/>
              <w:right w:val="single" w:sz="6" w:space="0" w:color="auto"/>
            </w:tcBorders>
          </w:tcPr>
          <w:p w14:paraId="5C37B394" w14:textId="77777777" w:rsidR="003B038D" w:rsidRPr="006C537B" w:rsidRDefault="003B038D" w:rsidP="003B038D">
            <w:pPr>
              <w:rPr>
                <w:rFonts w:cs="Arial"/>
                <w:sz w:val="16"/>
                <w:szCs w:val="16"/>
              </w:rPr>
            </w:pPr>
          </w:p>
        </w:tc>
        <w:tc>
          <w:tcPr>
            <w:tcW w:w="1177" w:type="pct"/>
            <w:tcBorders>
              <w:top w:val="single" w:sz="6" w:space="0" w:color="auto"/>
              <w:left w:val="single" w:sz="6" w:space="0" w:color="auto"/>
              <w:bottom w:val="single" w:sz="6" w:space="0" w:color="auto"/>
              <w:right w:val="single" w:sz="6" w:space="0" w:color="auto"/>
            </w:tcBorders>
            <w:shd w:val="clear" w:color="auto" w:fill="auto"/>
          </w:tcPr>
          <w:p w14:paraId="5FF116B2" w14:textId="3FF95F82" w:rsidR="003B038D" w:rsidRPr="006C537B" w:rsidRDefault="00A05389" w:rsidP="003B038D">
            <w:pPr>
              <w:rPr>
                <w:rFonts w:cs="Arial"/>
                <w:sz w:val="16"/>
                <w:szCs w:val="16"/>
              </w:rPr>
            </w:pPr>
            <w:r>
              <w:rPr>
                <w:sz w:val="16"/>
                <w:szCs w:val="16"/>
              </w:rPr>
              <w:t>HSEL</w:t>
            </w:r>
            <w:r w:rsidR="003B038D" w:rsidRPr="006C537B">
              <w:rPr>
                <w:rFonts w:cs="Arial"/>
                <w:sz w:val="16"/>
                <w:szCs w:val="16"/>
              </w:rPr>
              <w:t>_RN320RHO</w:t>
            </w: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3F009403" w14:textId="5CD1D152" w:rsidR="003B038D" w:rsidRPr="006C537B" w:rsidRDefault="003B038D" w:rsidP="003B038D">
            <w:pPr>
              <w:rPr>
                <w:rFonts w:cs="Arial"/>
                <w:snapToGrid w:val="0"/>
                <w:color w:val="000000"/>
                <w:sz w:val="16"/>
                <w:szCs w:val="16"/>
              </w:rPr>
            </w:pPr>
            <w:r w:rsidRPr="006C537B">
              <w:rPr>
                <w:rFonts w:cs="Arial"/>
                <w:snapToGrid w:val="0"/>
                <w:color w:val="000000"/>
                <w:sz w:val="16"/>
                <w:szCs w:val="16"/>
              </w:rPr>
              <w:t>RN320GEBOORTEDATUM</w:t>
            </w:r>
          </w:p>
        </w:tc>
      </w:tr>
      <w:tr w:rsidR="003B038D" w:rsidRPr="006C537B" w14:paraId="4C064E75" w14:textId="77777777" w:rsidTr="00F337C9">
        <w:trPr>
          <w:cantSplit/>
          <w:trHeight w:val="190"/>
        </w:trPr>
        <w:tc>
          <w:tcPr>
            <w:tcW w:w="1612" w:type="pct"/>
            <w:tcBorders>
              <w:top w:val="single" w:sz="6" w:space="0" w:color="auto"/>
              <w:left w:val="single" w:sz="6" w:space="0" w:color="auto"/>
              <w:bottom w:val="single" w:sz="6" w:space="0" w:color="auto"/>
              <w:right w:val="single" w:sz="6" w:space="0" w:color="auto"/>
            </w:tcBorders>
          </w:tcPr>
          <w:p w14:paraId="1EEB8E1F" w14:textId="59D5BFD1" w:rsidR="003B038D" w:rsidRPr="006C537B" w:rsidRDefault="003B038D" w:rsidP="003B038D">
            <w:pPr>
              <w:rPr>
                <w:rFonts w:cs="Arial"/>
                <w:sz w:val="16"/>
                <w:szCs w:val="16"/>
              </w:rPr>
            </w:pPr>
            <w:r w:rsidRPr="006C537B">
              <w:rPr>
                <w:rFonts w:cs="Arial"/>
                <w:sz w:val="16"/>
                <w:szCs w:val="16"/>
              </w:rPr>
              <w:t>XAACA_GEBOORTEPLAATS</w:t>
            </w:r>
          </w:p>
        </w:tc>
        <w:tc>
          <w:tcPr>
            <w:tcW w:w="177" w:type="pct"/>
            <w:tcBorders>
              <w:top w:val="single" w:sz="6" w:space="0" w:color="auto"/>
              <w:left w:val="single" w:sz="6" w:space="0" w:color="auto"/>
              <w:bottom w:val="single" w:sz="6" w:space="0" w:color="auto"/>
              <w:right w:val="single" w:sz="6" w:space="0" w:color="auto"/>
            </w:tcBorders>
          </w:tcPr>
          <w:p w14:paraId="4DB7F3E8" w14:textId="77777777" w:rsidR="003B038D" w:rsidRPr="006C537B" w:rsidRDefault="003B038D" w:rsidP="003B038D">
            <w:pPr>
              <w:rPr>
                <w:rFonts w:cs="Arial"/>
                <w:sz w:val="16"/>
                <w:szCs w:val="16"/>
              </w:rPr>
            </w:pPr>
          </w:p>
        </w:tc>
        <w:tc>
          <w:tcPr>
            <w:tcW w:w="159" w:type="pct"/>
            <w:tcBorders>
              <w:top w:val="single" w:sz="6" w:space="0" w:color="auto"/>
              <w:left w:val="single" w:sz="6" w:space="0" w:color="auto"/>
              <w:bottom w:val="single" w:sz="6" w:space="0" w:color="auto"/>
              <w:right w:val="single" w:sz="6" w:space="0" w:color="auto"/>
            </w:tcBorders>
          </w:tcPr>
          <w:p w14:paraId="2514F169" w14:textId="77777777" w:rsidR="003B038D" w:rsidRPr="006C537B" w:rsidRDefault="003B038D" w:rsidP="003B038D">
            <w:pPr>
              <w:rPr>
                <w:rFonts w:cs="Arial"/>
                <w:sz w:val="16"/>
                <w:szCs w:val="16"/>
              </w:rPr>
            </w:pPr>
          </w:p>
        </w:tc>
        <w:tc>
          <w:tcPr>
            <w:tcW w:w="1177" w:type="pct"/>
            <w:tcBorders>
              <w:top w:val="single" w:sz="6" w:space="0" w:color="auto"/>
              <w:left w:val="single" w:sz="6" w:space="0" w:color="auto"/>
              <w:bottom w:val="single" w:sz="6" w:space="0" w:color="auto"/>
              <w:right w:val="single" w:sz="6" w:space="0" w:color="auto"/>
            </w:tcBorders>
            <w:shd w:val="clear" w:color="auto" w:fill="auto"/>
          </w:tcPr>
          <w:p w14:paraId="2F7E12BA" w14:textId="7858217C" w:rsidR="003B038D" w:rsidRPr="006C537B" w:rsidRDefault="00A05389" w:rsidP="003B038D">
            <w:pPr>
              <w:rPr>
                <w:rFonts w:cs="Arial"/>
                <w:sz w:val="16"/>
                <w:szCs w:val="16"/>
              </w:rPr>
            </w:pPr>
            <w:r>
              <w:rPr>
                <w:sz w:val="16"/>
                <w:szCs w:val="16"/>
              </w:rPr>
              <w:t>HSEL</w:t>
            </w:r>
            <w:r w:rsidR="003B038D" w:rsidRPr="006C537B">
              <w:rPr>
                <w:rFonts w:cs="Arial"/>
                <w:sz w:val="16"/>
                <w:szCs w:val="16"/>
              </w:rPr>
              <w:t>_RN320RHO</w:t>
            </w: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12A12B49" w14:textId="6809850F" w:rsidR="003B038D" w:rsidRPr="006C537B" w:rsidRDefault="003B038D" w:rsidP="003B038D">
            <w:pPr>
              <w:rPr>
                <w:rFonts w:cs="Arial"/>
                <w:snapToGrid w:val="0"/>
                <w:color w:val="000000"/>
                <w:sz w:val="16"/>
                <w:szCs w:val="16"/>
              </w:rPr>
            </w:pPr>
            <w:r w:rsidRPr="006C537B">
              <w:rPr>
                <w:rFonts w:cs="Arial"/>
                <w:snapToGrid w:val="0"/>
                <w:color w:val="000000"/>
                <w:sz w:val="16"/>
                <w:szCs w:val="16"/>
              </w:rPr>
              <w:t>RN320GEBOORTEPLAATS</w:t>
            </w:r>
          </w:p>
        </w:tc>
      </w:tr>
      <w:tr w:rsidR="003B038D" w:rsidRPr="006C537B" w14:paraId="5C429056" w14:textId="77777777" w:rsidTr="00F337C9">
        <w:trPr>
          <w:cantSplit/>
          <w:trHeight w:val="190"/>
        </w:trPr>
        <w:tc>
          <w:tcPr>
            <w:tcW w:w="1612" w:type="pct"/>
            <w:tcBorders>
              <w:top w:val="single" w:sz="6" w:space="0" w:color="auto"/>
              <w:left w:val="single" w:sz="6" w:space="0" w:color="auto"/>
              <w:bottom w:val="single" w:sz="6" w:space="0" w:color="auto"/>
              <w:right w:val="single" w:sz="6" w:space="0" w:color="auto"/>
            </w:tcBorders>
          </w:tcPr>
          <w:p w14:paraId="5CB5CEAE" w14:textId="3BF3476B" w:rsidR="003B038D" w:rsidRPr="006C537B" w:rsidRDefault="003B038D" w:rsidP="003B038D">
            <w:pPr>
              <w:rPr>
                <w:rFonts w:cs="Arial"/>
                <w:sz w:val="16"/>
                <w:szCs w:val="16"/>
              </w:rPr>
            </w:pPr>
            <w:r w:rsidRPr="006C537B">
              <w:rPr>
                <w:rFonts w:cs="Arial"/>
                <w:sz w:val="16"/>
                <w:szCs w:val="16"/>
              </w:rPr>
              <w:lastRenderedPageBreak/>
              <w:t>XAACA_GEBOORTELAND</w:t>
            </w:r>
          </w:p>
        </w:tc>
        <w:tc>
          <w:tcPr>
            <w:tcW w:w="177" w:type="pct"/>
            <w:tcBorders>
              <w:top w:val="single" w:sz="6" w:space="0" w:color="auto"/>
              <w:left w:val="single" w:sz="6" w:space="0" w:color="auto"/>
              <w:bottom w:val="single" w:sz="6" w:space="0" w:color="auto"/>
              <w:right w:val="single" w:sz="6" w:space="0" w:color="auto"/>
            </w:tcBorders>
          </w:tcPr>
          <w:p w14:paraId="45C6D7CE" w14:textId="77777777" w:rsidR="003B038D" w:rsidRPr="006C537B" w:rsidRDefault="003B038D" w:rsidP="003B038D">
            <w:pPr>
              <w:rPr>
                <w:rFonts w:cs="Arial"/>
                <w:sz w:val="16"/>
                <w:szCs w:val="16"/>
              </w:rPr>
            </w:pPr>
          </w:p>
        </w:tc>
        <w:tc>
          <w:tcPr>
            <w:tcW w:w="159" w:type="pct"/>
            <w:tcBorders>
              <w:top w:val="single" w:sz="6" w:space="0" w:color="auto"/>
              <w:left w:val="single" w:sz="6" w:space="0" w:color="auto"/>
              <w:bottom w:val="single" w:sz="6" w:space="0" w:color="auto"/>
              <w:right w:val="single" w:sz="6" w:space="0" w:color="auto"/>
            </w:tcBorders>
          </w:tcPr>
          <w:p w14:paraId="7851D791" w14:textId="77777777" w:rsidR="003B038D" w:rsidRPr="006C537B" w:rsidRDefault="003B038D" w:rsidP="003B038D">
            <w:pPr>
              <w:rPr>
                <w:rFonts w:cs="Arial"/>
                <w:sz w:val="16"/>
                <w:szCs w:val="16"/>
              </w:rPr>
            </w:pPr>
          </w:p>
        </w:tc>
        <w:tc>
          <w:tcPr>
            <w:tcW w:w="1177" w:type="pct"/>
            <w:tcBorders>
              <w:top w:val="single" w:sz="6" w:space="0" w:color="auto"/>
              <w:left w:val="single" w:sz="6" w:space="0" w:color="auto"/>
              <w:bottom w:val="single" w:sz="6" w:space="0" w:color="auto"/>
              <w:right w:val="single" w:sz="6" w:space="0" w:color="auto"/>
            </w:tcBorders>
            <w:shd w:val="clear" w:color="auto" w:fill="auto"/>
          </w:tcPr>
          <w:p w14:paraId="76C7DECB" w14:textId="504289C2" w:rsidR="003B038D" w:rsidRPr="006C537B" w:rsidRDefault="00A05389" w:rsidP="003B038D">
            <w:pPr>
              <w:rPr>
                <w:rFonts w:cs="Arial"/>
                <w:sz w:val="16"/>
                <w:szCs w:val="16"/>
              </w:rPr>
            </w:pPr>
            <w:r>
              <w:rPr>
                <w:sz w:val="16"/>
                <w:szCs w:val="16"/>
              </w:rPr>
              <w:t>HSEL</w:t>
            </w:r>
            <w:r w:rsidR="003B038D" w:rsidRPr="006C537B">
              <w:rPr>
                <w:rFonts w:cs="Arial"/>
                <w:sz w:val="16"/>
                <w:szCs w:val="16"/>
              </w:rPr>
              <w:t>_RN320RHO</w:t>
            </w: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6CBAFB2B" w14:textId="23ABB43D" w:rsidR="003B038D" w:rsidRPr="006C537B" w:rsidRDefault="003B038D" w:rsidP="003B038D">
            <w:pPr>
              <w:rPr>
                <w:rFonts w:cs="Arial"/>
                <w:snapToGrid w:val="0"/>
                <w:color w:val="000000"/>
                <w:sz w:val="16"/>
                <w:szCs w:val="16"/>
              </w:rPr>
            </w:pPr>
            <w:r w:rsidRPr="006C537B">
              <w:rPr>
                <w:rFonts w:cs="Arial"/>
                <w:snapToGrid w:val="0"/>
                <w:color w:val="000000"/>
                <w:sz w:val="16"/>
                <w:szCs w:val="16"/>
              </w:rPr>
              <w:t>RN320GEBOORTELAND</w:t>
            </w:r>
          </w:p>
        </w:tc>
      </w:tr>
      <w:tr w:rsidR="003B038D" w:rsidRPr="006C537B" w14:paraId="149CD903" w14:textId="77777777" w:rsidTr="00F337C9">
        <w:trPr>
          <w:cantSplit/>
          <w:trHeight w:val="190"/>
        </w:trPr>
        <w:tc>
          <w:tcPr>
            <w:tcW w:w="1612" w:type="pct"/>
            <w:tcBorders>
              <w:top w:val="single" w:sz="6" w:space="0" w:color="auto"/>
              <w:left w:val="single" w:sz="6" w:space="0" w:color="auto"/>
              <w:bottom w:val="single" w:sz="6" w:space="0" w:color="auto"/>
              <w:right w:val="single" w:sz="6" w:space="0" w:color="auto"/>
            </w:tcBorders>
          </w:tcPr>
          <w:p w14:paraId="32DDB11A" w14:textId="1F1CD19C" w:rsidR="003B038D" w:rsidRPr="006C537B" w:rsidRDefault="003B038D" w:rsidP="003B038D">
            <w:pPr>
              <w:rPr>
                <w:rFonts w:cs="Arial"/>
                <w:sz w:val="16"/>
                <w:szCs w:val="16"/>
              </w:rPr>
            </w:pPr>
            <w:r w:rsidRPr="006C537B">
              <w:rPr>
                <w:rFonts w:cs="Arial"/>
                <w:sz w:val="16"/>
                <w:szCs w:val="16"/>
              </w:rPr>
              <w:t>XAACA_IND_OVERLEDEN</w:t>
            </w:r>
          </w:p>
        </w:tc>
        <w:tc>
          <w:tcPr>
            <w:tcW w:w="177" w:type="pct"/>
            <w:tcBorders>
              <w:top w:val="single" w:sz="6" w:space="0" w:color="auto"/>
              <w:left w:val="single" w:sz="6" w:space="0" w:color="auto"/>
              <w:bottom w:val="single" w:sz="6" w:space="0" w:color="auto"/>
              <w:right w:val="single" w:sz="6" w:space="0" w:color="auto"/>
            </w:tcBorders>
          </w:tcPr>
          <w:p w14:paraId="7DDFEFCF" w14:textId="77777777" w:rsidR="003B038D" w:rsidRPr="006C537B" w:rsidRDefault="003B038D" w:rsidP="003B038D">
            <w:pPr>
              <w:rPr>
                <w:rFonts w:cs="Arial"/>
                <w:sz w:val="16"/>
                <w:szCs w:val="16"/>
              </w:rPr>
            </w:pPr>
          </w:p>
        </w:tc>
        <w:tc>
          <w:tcPr>
            <w:tcW w:w="159" w:type="pct"/>
            <w:tcBorders>
              <w:top w:val="single" w:sz="6" w:space="0" w:color="auto"/>
              <w:left w:val="single" w:sz="6" w:space="0" w:color="auto"/>
              <w:bottom w:val="single" w:sz="6" w:space="0" w:color="auto"/>
              <w:right w:val="single" w:sz="6" w:space="0" w:color="auto"/>
            </w:tcBorders>
          </w:tcPr>
          <w:p w14:paraId="12FFCF57" w14:textId="77777777" w:rsidR="003B038D" w:rsidRPr="006C537B" w:rsidRDefault="003B038D" w:rsidP="003B038D">
            <w:pPr>
              <w:rPr>
                <w:rFonts w:cs="Arial"/>
                <w:sz w:val="16"/>
                <w:szCs w:val="16"/>
              </w:rPr>
            </w:pPr>
          </w:p>
        </w:tc>
        <w:tc>
          <w:tcPr>
            <w:tcW w:w="1177" w:type="pct"/>
            <w:tcBorders>
              <w:top w:val="single" w:sz="6" w:space="0" w:color="auto"/>
              <w:left w:val="single" w:sz="6" w:space="0" w:color="auto"/>
              <w:bottom w:val="single" w:sz="6" w:space="0" w:color="auto"/>
              <w:right w:val="single" w:sz="6" w:space="0" w:color="auto"/>
            </w:tcBorders>
            <w:shd w:val="clear" w:color="auto" w:fill="auto"/>
          </w:tcPr>
          <w:p w14:paraId="7AC1E8E3" w14:textId="0D2E5D0F" w:rsidR="003B038D" w:rsidRPr="006C537B" w:rsidRDefault="00A05389" w:rsidP="003B038D">
            <w:pPr>
              <w:rPr>
                <w:rFonts w:cs="Arial"/>
                <w:sz w:val="16"/>
                <w:szCs w:val="16"/>
              </w:rPr>
            </w:pPr>
            <w:r>
              <w:rPr>
                <w:sz w:val="16"/>
                <w:szCs w:val="16"/>
              </w:rPr>
              <w:t>HSEL</w:t>
            </w:r>
            <w:r w:rsidR="003B038D" w:rsidRPr="006C537B">
              <w:rPr>
                <w:rFonts w:cs="Arial"/>
                <w:sz w:val="16"/>
                <w:szCs w:val="16"/>
              </w:rPr>
              <w:t>_RN320RHO</w:t>
            </w: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7C1033B6" w14:textId="46B4B435" w:rsidR="003B038D" w:rsidRPr="006C537B" w:rsidRDefault="003B038D" w:rsidP="003B038D">
            <w:pPr>
              <w:rPr>
                <w:rFonts w:cs="Arial"/>
                <w:snapToGrid w:val="0"/>
                <w:color w:val="000000"/>
                <w:sz w:val="16"/>
                <w:szCs w:val="16"/>
              </w:rPr>
            </w:pPr>
            <w:r w:rsidRPr="006C537B">
              <w:rPr>
                <w:rFonts w:cs="Arial"/>
                <w:snapToGrid w:val="0"/>
                <w:color w:val="000000"/>
                <w:sz w:val="16"/>
                <w:szCs w:val="16"/>
              </w:rPr>
              <w:t>RN320INDOVERLEDEN</w:t>
            </w:r>
          </w:p>
        </w:tc>
      </w:tr>
      <w:tr w:rsidR="003B038D" w:rsidRPr="006C537B" w14:paraId="02304E88" w14:textId="77777777" w:rsidTr="00F337C9">
        <w:trPr>
          <w:cantSplit/>
          <w:trHeight w:val="190"/>
        </w:trPr>
        <w:tc>
          <w:tcPr>
            <w:tcW w:w="1612" w:type="pct"/>
            <w:tcBorders>
              <w:top w:val="single" w:sz="6" w:space="0" w:color="auto"/>
              <w:left w:val="single" w:sz="6" w:space="0" w:color="auto"/>
              <w:bottom w:val="single" w:sz="6" w:space="0" w:color="auto"/>
              <w:right w:val="single" w:sz="6" w:space="0" w:color="auto"/>
            </w:tcBorders>
          </w:tcPr>
          <w:p w14:paraId="602A78C2" w14:textId="49D0CD4C" w:rsidR="003B038D" w:rsidRPr="006C537B" w:rsidRDefault="003B038D" w:rsidP="003B038D">
            <w:pPr>
              <w:rPr>
                <w:rFonts w:cs="Arial"/>
                <w:sz w:val="16"/>
                <w:szCs w:val="16"/>
              </w:rPr>
            </w:pPr>
            <w:r w:rsidRPr="006C537B">
              <w:rPr>
                <w:rFonts w:cs="Arial"/>
                <w:sz w:val="16"/>
                <w:szCs w:val="16"/>
              </w:rPr>
              <w:t>XAACA_RSIN</w:t>
            </w:r>
          </w:p>
        </w:tc>
        <w:tc>
          <w:tcPr>
            <w:tcW w:w="177" w:type="pct"/>
            <w:tcBorders>
              <w:top w:val="single" w:sz="6" w:space="0" w:color="auto"/>
              <w:left w:val="single" w:sz="6" w:space="0" w:color="auto"/>
              <w:bottom w:val="single" w:sz="6" w:space="0" w:color="auto"/>
              <w:right w:val="single" w:sz="6" w:space="0" w:color="auto"/>
            </w:tcBorders>
          </w:tcPr>
          <w:p w14:paraId="58679ACB" w14:textId="77777777" w:rsidR="003B038D" w:rsidRPr="006C537B" w:rsidRDefault="003B038D" w:rsidP="003B038D">
            <w:pPr>
              <w:rPr>
                <w:rFonts w:cs="Arial"/>
                <w:sz w:val="16"/>
                <w:szCs w:val="16"/>
              </w:rPr>
            </w:pPr>
          </w:p>
        </w:tc>
        <w:tc>
          <w:tcPr>
            <w:tcW w:w="159" w:type="pct"/>
            <w:tcBorders>
              <w:top w:val="single" w:sz="6" w:space="0" w:color="auto"/>
              <w:left w:val="single" w:sz="6" w:space="0" w:color="auto"/>
              <w:bottom w:val="single" w:sz="6" w:space="0" w:color="auto"/>
              <w:right w:val="single" w:sz="6" w:space="0" w:color="auto"/>
            </w:tcBorders>
          </w:tcPr>
          <w:p w14:paraId="19AA424D" w14:textId="77777777" w:rsidR="003B038D" w:rsidRPr="006C537B" w:rsidRDefault="003B038D" w:rsidP="003B038D">
            <w:pPr>
              <w:rPr>
                <w:rFonts w:cs="Arial"/>
                <w:sz w:val="16"/>
                <w:szCs w:val="16"/>
              </w:rPr>
            </w:pPr>
          </w:p>
        </w:tc>
        <w:tc>
          <w:tcPr>
            <w:tcW w:w="1177" w:type="pct"/>
            <w:tcBorders>
              <w:top w:val="single" w:sz="6" w:space="0" w:color="auto"/>
              <w:left w:val="single" w:sz="6" w:space="0" w:color="auto"/>
              <w:bottom w:val="single" w:sz="6" w:space="0" w:color="auto"/>
              <w:right w:val="single" w:sz="6" w:space="0" w:color="auto"/>
            </w:tcBorders>
            <w:shd w:val="clear" w:color="auto" w:fill="auto"/>
          </w:tcPr>
          <w:p w14:paraId="33BE54AC" w14:textId="1D723218" w:rsidR="003B038D" w:rsidRPr="006C537B" w:rsidRDefault="00A05389" w:rsidP="003B038D">
            <w:pPr>
              <w:rPr>
                <w:rFonts w:cs="Arial"/>
                <w:sz w:val="16"/>
                <w:szCs w:val="16"/>
              </w:rPr>
            </w:pPr>
            <w:r>
              <w:rPr>
                <w:sz w:val="16"/>
                <w:szCs w:val="16"/>
              </w:rPr>
              <w:t>HSEL</w:t>
            </w:r>
            <w:r w:rsidR="003B038D" w:rsidRPr="006C537B">
              <w:rPr>
                <w:rFonts w:cs="Arial"/>
                <w:sz w:val="16"/>
                <w:szCs w:val="16"/>
              </w:rPr>
              <w:t>_RN320RHO</w:t>
            </w: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27C31604" w14:textId="40F87838" w:rsidR="003B038D" w:rsidRPr="006C537B" w:rsidRDefault="003B038D" w:rsidP="003B038D">
            <w:pPr>
              <w:rPr>
                <w:rFonts w:cs="Arial"/>
                <w:snapToGrid w:val="0"/>
                <w:color w:val="000000"/>
                <w:sz w:val="16"/>
                <w:szCs w:val="16"/>
              </w:rPr>
            </w:pPr>
            <w:r w:rsidRPr="006C537B">
              <w:rPr>
                <w:rFonts w:cs="Arial"/>
                <w:snapToGrid w:val="0"/>
                <w:color w:val="000000"/>
                <w:sz w:val="16"/>
                <w:szCs w:val="16"/>
              </w:rPr>
              <w:t>RN320RSIN</w:t>
            </w:r>
          </w:p>
        </w:tc>
      </w:tr>
      <w:tr w:rsidR="003B038D" w:rsidRPr="006C537B" w14:paraId="49B89B25" w14:textId="77777777" w:rsidTr="00F337C9">
        <w:trPr>
          <w:cantSplit/>
          <w:trHeight w:val="190"/>
        </w:trPr>
        <w:tc>
          <w:tcPr>
            <w:tcW w:w="1612" w:type="pct"/>
            <w:tcBorders>
              <w:top w:val="single" w:sz="6" w:space="0" w:color="auto"/>
              <w:left w:val="single" w:sz="6" w:space="0" w:color="auto"/>
              <w:bottom w:val="single" w:sz="6" w:space="0" w:color="auto"/>
              <w:right w:val="single" w:sz="6" w:space="0" w:color="auto"/>
            </w:tcBorders>
          </w:tcPr>
          <w:p w14:paraId="6A0860F2" w14:textId="3416A9CD" w:rsidR="003B038D" w:rsidRPr="006C537B" w:rsidRDefault="003B038D" w:rsidP="003B038D">
            <w:pPr>
              <w:rPr>
                <w:rFonts w:cs="Arial"/>
                <w:sz w:val="16"/>
                <w:szCs w:val="16"/>
              </w:rPr>
            </w:pPr>
            <w:r w:rsidRPr="006C537B">
              <w:rPr>
                <w:rFonts w:cs="Arial"/>
                <w:sz w:val="16"/>
                <w:szCs w:val="16"/>
              </w:rPr>
              <w:t>XAACA_STRAAT</w:t>
            </w:r>
          </w:p>
        </w:tc>
        <w:tc>
          <w:tcPr>
            <w:tcW w:w="177" w:type="pct"/>
            <w:tcBorders>
              <w:top w:val="single" w:sz="6" w:space="0" w:color="auto"/>
              <w:left w:val="single" w:sz="6" w:space="0" w:color="auto"/>
              <w:bottom w:val="single" w:sz="6" w:space="0" w:color="auto"/>
              <w:right w:val="single" w:sz="6" w:space="0" w:color="auto"/>
            </w:tcBorders>
          </w:tcPr>
          <w:p w14:paraId="5E7C1069" w14:textId="77777777" w:rsidR="003B038D" w:rsidRPr="006C537B" w:rsidRDefault="003B038D" w:rsidP="003B038D">
            <w:pPr>
              <w:rPr>
                <w:rFonts w:cs="Arial"/>
                <w:sz w:val="16"/>
                <w:szCs w:val="16"/>
              </w:rPr>
            </w:pPr>
          </w:p>
        </w:tc>
        <w:tc>
          <w:tcPr>
            <w:tcW w:w="159" w:type="pct"/>
            <w:tcBorders>
              <w:top w:val="single" w:sz="6" w:space="0" w:color="auto"/>
              <w:left w:val="single" w:sz="6" w:space="0" w:color="auto"/>
              <w:bottom w:val="single" w:sz="6" w:space="0" w:color="auto"/>
              <w:right w:val="single" w:sz="6" w:space="0" w:color="auto"/>
            </w:tcBorders>
          </w:tcPr>
          <w:p w14:paraId="588E6695" w14:textId="77777777" w:rsidR="003B038D" w:rsidRPr="006C537B" w:rsidRDefault="003B038D" w:rsidP="003B038D">
            <w:pPr>
              <w:rPr>
                <w:rFonts w:cs="Arial"/>
                <w:sz w:val="16"/>
                <w:szCs w:val="16"/>
              </w:rPr>
            </w:pPr>
          </w:p>
        </w:tc>
        <w:tc>
          <w:tcPr>
            <w:tcW w:w="1177" w:type="pct"/>
            <w:tcBorders>
              <w:top w:val="single" w:sz="6" w:space="0" w:color="auto"/>
              <w:left w:val="single" w:sz="6" w:space="0" w:color="auto"/>
              <w:bottom w:val="single" w:sz="6" w:space="0" w:color="auto"/>
              <w:right w:val="single" w:sz="6" w:space="0" w:color="auto"/>
            </w:tcBorders>
            <w:shd w:val="clear" w:color="auto" w:fill="auto"/>
          </w:tcPr>
          <w:p w14:paraId="6A02452F" w14:textId="1728CA59" w:rsidR="003B038D" w:rsidRPr="006C537B" w:rsidRDefault="00A05389" w:rsidP="003B038D">
            <w:pPr>
              <w:rPr>
                <w:rFonts w:cs="Arial"/>
                <w:sz w:val="16"/>
                <w:szCs w:val="16"/>
              </w:rPr>
            </w:pPr>
            <w:r>
              <w:rPr>
                <w:sz w:val="16"/>
                <w:szCs w:val="16"/>
              </w:rPr>
              <w:t>HSEL</w:t>
            </w:r>
            <w:r w:rsidR="003B038D" w:rsidRPr="006C537B">
              <w:rPr>
                <w:rFonts w:cs="Arial"/>
                <w:sz w:val="16"/>
                <w:szCs w:val="16"/>
              </w:rPr>
              <w:t>_RN320RHO</w:t>
            </w: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7424FADB" w14:textId="12E76F2F" w:rsidR="003B038D" w:rsidRPr="006C537B" w:rsidRDefault="003B038D" w:rsidP="003B038D">
            <w:pPr>
              <w:rPr>
                <w:rFonts w:cs="Arial"/>
                <w:snapToGrid w:val="0"/>
                <w:color w:val="000000"/>
                <w:sz w:val="16"/>
                <w:szCs w:val="16"/>
              </w:rPr>
            </w:pPr>
            <w:r w:rsidRPr="006C537B">
              <w:rPr>
                <w:rFonts w:cs="Arial"/>
                <w:snapToGrid w:val="0"/>
                <w:color w:val="000000"/>
                <w:sz w:val="16"/>
                <w:szCs w:val="16"/>
              </w:rPr>
              <w:t>RN320STRAAT</w:t>
            </w:r>
          </w:p>
        </w:tc>
      </w:tr>
      <w:tr w:rsidR="003B038D" w:rsidRPr="006C537B" w14:paraId="04F3D06E" w14:textId="77777777" w:rsidTr="00F337C9">
        <w:trPr>
          <w:cantSplit/>
          <w:trHeight w:val="190"/>
        </w:trPr>
        <w:tc>
          <w:tcPr>
            <w:tcW w:w="1612" w:type="pct"/>
            <w:tcBorders>
              <w:top w:val="single" w:sz="6" w:space="0" w:color="auto"/>
              <w:left w:val="single" w:sz="6" w:space="0" w:color="auto"/>
              <w:bottom w:val="single" w:sz="6" w:space="0" w:color="auto"/>
              <w:right w:val="single" w:sz="6" w:space="0" w:color="auto"/>
            </w:tcBorders>
          </w:tcPr>
          <w:p w14:paraId="08B85B5B" w14:textId="13298040" w:rsidR="003B038D" w:rsidRPr="006C537B" w:rsidRDefault="003B038D" w:rsidP="003B038D">
            <w:pPr>
              <w:rPr>
                <w:rFonts w:cs="Arial"/>
                <w:sz w:val="16"/>
                <w:szCs w:val="16"/>
              </w:rPr>
            </w:pPr>
            <w:r w:rsidRPr="006C537B">
              <w:rPr>
                <w:rFonts w:cs="Arial"/>
                <w:sz w:val="16"/>
                <w:szCs w:val="16"/>
              </w:rPr>
              <w:t>XAACA_HUISNUMMER</w:t>
            </w:r>
          </w:p>
        </w:tc>
        <w:tc>
          <w:tcPr>
            <w:tcW w:w="177" w:type="pct"/>
            <w:tcBorders>
              <w:top w:val="single" w:sz="6" w:space="0" w:color="auto"/>
              <w:left w:val="single" w:sz="6" w:space="0" w:color="auto"/>
              <w:bottom w:val="single" w:sz="6" w:space="0" w:color="auto"/>
              <w:right w:val="single" w:sz="6" w:space="0" w:color="auto"/>
            </w:tcBorders>
          </w:tcPr>
          <w:p w14:paraId="239563E3" w14:textId="77777777" w:rsidR="003B038D" w:rsidRPr="006C537B" w:rsidRDefault="003B038D" w:rsidP="003B038D">
            <w:pPr>
              <w:rPr>
                <w:rFonts w:cs="Arial"/>
                <w:sz w:val="16"/>
                <w:szCs w:val="16"/>
              </w:rPr>
            </w:pPr>
          </w:p>
        </w:tc>
        <w:tc>
          <w:tcPr>
            <w:tcW w:w="159" w:type="pct"/>
            <w:tcBorders>
              <w:top w:val="single" w:sz="6" w:space="0" w:color="auto"/>
              <w:left w:val="single" w:sz="6" w:space="0" w:color="auto"/>
              <w:bottom w:val="single" w:sz="6" w:space="0" w:color="auto"/>
              <w:right w:val="single" w:sz="6" w:space="0" w:color="auto"/>
            </w:tcBorders>
          </w:tcPr>
          <w:p w14:paraId="3525CD4A" w14:textId="77777777" w:rsidR="003B038D" w:rsidRPr="006C537B" w:rsidRDefault="003B038D" w:rsidP="003B038D">
            <w:pPr>
              <w:rPr>
                <w:rFonts w:cs="Arial"/>
                <w:sz w:val="16"/>
                <w:szCs w:val="16"/>
              </w:rPr>
            </w:pPr>
          </w:p>
        </w:tc>
        <w:tc>
          <w:tcPr>
            <w:tcW w:w="1177" w:type="pct"/>
            <w:tcBorders>
              <w:top w:val="single" w:sz="6" w:space="0" w:color="auto"/>
              <w:left w:val="single" w:sz="6" w:space="0" w:color="auto"/>
              <w:bottom w:val="single" w:sz="6" w:space="0" w:color="auto"/>
              <w:right w:val="single" w:sz="6" w:space="0" w:color="auto"/>
            </w:tcBorders>
            <w:shd w:val="clear" w:color="auto" w:fill="auto"/>
          </w:tcPr>
          <w:p w14:paraId="064150D9" w14:textId="53A1100D" w:rsidR="003B038D" w:rsidRPr="006C537B" w:rsidRDefault="00A05389" w:rsidP="003B038D">
            <w:pPr>
              <w:rPr>
                <w:rFonts w:cs="Arial"/>
                <w:sz w:val="16"/>
                <w:szCs w:val="16"/>
              </w:rPr>
            </w:pPr>
            <w:r>
              <w:rPr>
                <w:sz w:val="16"/>
                <w:szCs w:val="16"/>
              </w:rPr>
              <w:t>HSEL</w:t>
            </w:r>
            <w:r w:rsidR="003B038D" w:rsidRPr="006C537B">
              <w:rPr>
                <w:rFonts w:cs="Arial"/>
                <w:sz w:val="16"/>
                <w:szCs w:val="16"/>
              </w:rPr>
              <w:t>_RN320RHO</w:t>
            </w: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12C75AD1" w14:textId="64F1A27B" w:rsidR="003B038D" w:rsidRPr="006C537B" w:rsidRDefault="003B038D" w:rsidP="003B038D">
            <w:pPr>
              <w:rPr>
                <w:rFonts w:cs="Arial"/>
                <w:snapToGrid w:val="0"/>
                <w:color w:val="000000"/>
                <w:sz w:val="16"/>
                <w:szCs w:val="16"/>
              </w:rPr>
            </w:pPr>
            <w:r w:rsidRPr="006C537B">
              <w:rPr>
                <w:rFonts w:cs="Arial"/>
                <w:snapToGrid w:val="0"/>
                <w:color w:val="000000"/>
                <w:sz w:val="16"/>
                <w:szCs w:val="16"/>
              </w:rPr>
              <w:t>RN320HUISNUMMER</w:t>
            </w:r>
          </w:p>
        </w:tc>
      </w:tr>
      <w:tr w:rsidR="00107A3A" w:rsidRPr="006C537B" w14:paraId="5C78414C" w14:textId="77777777" w:rsidTr="00F5159B">
        <w:trPr>
          <w:cantSplit/>
          <w:trHeight w:val="190"/>
        </w:trPr>
        <w:tc>
          <w:tcPr>
            <w:tcW w:w="1612" w:type="pct"/>
            <w:tcBorders>
              <w:top w:val="single" w:sz="6" w:space="0" w:color="auto"/>
              <w:left w:val="single" w:sz="6" w:space="0" w:color="auto"/>
              <w:bottom w:val="single" w:sz="6" w:space="0" w:color="auto"/>
              <w:right w:val="single" w:sz="6" w:space="0" w:color="auto"/>
            </w:tcBorders>
          </w:tcPr>
          <w:p w14:paraId="439A9606" w14:textId="2D80D8AA" w:rsidR="00107A3A" w:rsidRPr="006C537B" w:rsidRDefault="00107A3A" w:rsidP="00F5159B">
            <w:pPr>
              <w:rPr>
                <w:rFonts w:cs="Arial"/>
                <w:sz w:val="16"/>
                <w:szCs w:val="16"/>
              </w:rPr>
            </w:pPr>
            <w:r w:rsidRPr="006C537B">
              <w:rPr>
                <w:rFonts w:cs="Arial"/>
                <w:sz w:val="16"/>
                <w:szCs w:val="16"/>
              </w:rPr>
              <w:t>XAAC</w:t>
            </w:r>
            <w:r>
              <w:rPr>
                <w:rFonts w:cs="Arial"/>
                <w:sz w:val="16"/>
                <w:szCs w:val="16"/>
              </w:rPr>
              <w:t>A_HUISNUMMERTOEV</w:t>
            </w:r>
          </w:p>
        </w:tc>
        <w:tc>
          <w:tcPr>
            <w:tcW w:w="177" w:type="pct"/>
            <w:tcBorders>
              <w:top w:val="single" w:sz="6" w:space="0" w:color="auto"/>
              <w:left w:val="single" w:sz="6" w:space="0" w:color="auto"/>
              <w:bottom w:val="single" w:sz="6" w:space="0" w:color="auto"/>
              <w:right w:val="single" w:sz="6" w:space="0" w:color="auto"/>
            </w:tcBorders>
          </w:tcPr>
          <w:p w14:paraId="1C7A4404" w14:textId="77777777" w:rsidR="00107A3A" w:rsidRPr="006C537B" w:rsidRDefault="00107A3A" w:rsidP="00F5159B">
            <w:pPr>
              <w:rPr>
                <w:rFonts w:cs="Arial"/>
                <w:sz w:val="16"/>
                <w:szCs w:val="16"/>
              </w:rPr>
            </w:pPr>
          </w:p>
        </w:tc>
        <w:tc>
          <w:tcPr>
            <w:tcW w:w="159" w:type="pct"/>
            <w:tcBorders>
              <w:top w:val="single" w:sz="6" w:space="0" w:color="auto"/>
              <w:left w:val="single" w:sz="6" w:space="0" w:color="auto"/>
              <w:bottom w:val="single" w:sz="6" w:space="0" w:color="auto"/>
              <w:right w:val="single" w:sz="6" w:space="0" w:color="auto"/>
            </w:tcBorders>
          </w:tcPr>
          <w:p w14:paraId="19900D25" w14:textId="77777777" w:rsidR="00107A3A" w:rsidRPr="006C537B" w:rsidRDefault="00107A3A" w:rsidP="00F5159B">
            <w:pPr>
              <w:rPr>
                <w:rFonts w:cs="Arial"/>
                <w:sz w:val="16"/>
                <w:szCs w:val="16"/>
              </w:rPr>
            </w:pPr>
          </w:p>
        </w:tc>
        <w:tc>
          <w:tcPr>
            <w:tcW w:w="1177" w:type="pct"/>
            <w:tcBorders>
              <w:top w:val="single" w:sz="6" w:space="0" w:color="auto"/>
              <w:left w:val="single" w:sz="6" w:space="0" w:color="auto"/>
              <w:bottom w:val="single" w:sz="6" w:space="0" w:color="auto"/>
              <w:right w:val="single" w:sz="6" w:space="0" w:color="auto"/>
            </w:tcBorders>
            <w:shd w:val="clear" w:color="auto" w:fill="auto"/>
          </w:tcPr>
          <w:p w14:paraId="4655070D" w14:textId="77777777" w:rsidR="00107A3A" w:rsidRPr="006C537B" w:rsidRDefault="00107A3A" w:rsidP="00F5159B">
            <w:pPr>
              <w:rPr>
                <w:rFonts w:cs="Arial"/>
                <w:sz w:val="16"/>
                <w:szCs w:val="16"/>
              </w:rPr>
            </w:pPr>
            <w:r>
              <w:rPr>
                <w:sz w:val="16"/>
                <w:szCs w:val="16"/>
              </w:rPr>
              <w:t>HSEL</w:t>
            </w:r>
            <w:r w:rsidRPr="006C537B">
              <w:rPr>
                <w:rFonts w:cs="Arial"/>
                <w:sz w:val="16"/>
                <w:szCs w:val="16"/>
              </w:rPr>
              <w:t>_RN320RHO</w:t>
            </w: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46FC69EB" w14:textId="4304CD65" w:rsidR="00107A3A" w:rsidRPr="006C537B" w:rsidRDefault="00107A3A" w:rsidP="00F5159B">
            <w:pPr>
              <w:rPr>
                <w:rFonts w:cs="Arial"/>
                <w:snapToGrid w:val="0"/>
                <w:color w:val="000000"/>
                <w:sz w:val="16"/>
                <w:szCs w:val="16"/>
              </w:rPr>
            </w:pPr>
            <w:r w:rsidRPr="006C537B">
              <w:rPr>
                <w:rFonts w:cs="Arial"/>
                <w:snapToGrid w:val="0"/>
                <w:color w:val="000000"/>
                <w:sz w:val="16"/>
                <w:szCs w:val="16"/>
              </w:rPr>
              <w:t>RN320HUISNUMMER</w:t>
            </w:r>
            <w:r>
              <w:rPr>
                <w:rFonts w:cs="Arial"/>
                <w:snapToGrid w:val="0"/>
                <w:color w:val="000000"/>
                <w:sz w:val="16"/>
                <w:szCs w:val="16"/>
              </w:rPr>
              <w:t>TOEV</w:t>
            </w:r>
          </w:p>
        </w:tc>
      </w:tr>
      <w:tr w:rsidR="003B038D" w:rsidRPr="006C537B" w14:paraId="14B6F023" w14:textId="77777777" w:rsidTr="00F337C9">
        <w:trPr>
          <w:cantSplit/>
          <w:trHeight w:val="190"/>
        </w:trPr>
        <w:tc>
          <w:tcPr>
            <w:tcW w:w="1612" w:type="pct"/>
            <w:tcBorders>
              <w:top w:val="single" w:sz="6" w:space="0" w:color="auto"/>
              <w:left w:val="single" w:sz="6" w:space="0" w:color="auto"/>
              <w:bottom w:val="single" w:sz="6" w:space="0" w:color="auto"/>
              <w:right w:val="single" w:sz="6" w:space="0" w:color="auto"/>
            </w:tcBorders>
          </w:tcPr>
          <w:p w14:paraId="3B537BFF" w14:textId="25A8F3B7" w:rsidR="003B038D" w:rsidRPr="006C537B" w:rsidRDefault="003B038D" w:rsidP="003B038D">
            <w:pPr>
              <w:rPr>
                <w:rFonts w:cs="Arial"/>
                <w:sz w:val="16"/>
                <w:szCs w:val="16"/>
              </w:rPr>
            </w:pPr>
            <w:r w:rsidRPr="006C537B">
              <w:rPr>
                <w:rFonts w:cs="Arial"/>
                <w:sz w:val="16"/>
                <w:szCs w:val="16"/>
              </w:rPr>
              <w:t>XAACA_POSTCODE</w:t>
            </w:r>
          </w:p>
        </w:tc>
        <w:tc>
          <w:tcPr>
            <w:tcW w:w="177" w:type="pct"/>
            <w:tcBorders>
              <w:top w:val="single" w:sz="6" w:space="0" w:color="auto"/>
              <w:left w:val="single" w:sz="6" w:space="0" w:color="auto"/>
              <w:bottom w:val="single" w:sz="6" w:space="0" w:color="auto"/>
              <w:right w:val="single" w:sz="6" w:space="0" w:color="auto"/>
            </w:tcBorders>
          </w:tcPr>
          <w:p w14:paraId="0CC8BE6E" w14:textId="77777777" w:rsidR="003B038D" w:rsidRPr="006C537B" w:rsidRDefault="003B038D" w:rsidP="003B038D">
            <w:pPr>
              <w:rPr>
                <w:rFonts w:cs="Arial"/>
                <w:sz w:val="16"/>
                <w:szCs w:val="16"/>
              </w:rPr>
            </w:pPr>
          </w:p>
        </w:tc>
        <w:tc>
          <w:tcPr>
            <w:tcW w:w="159" w:type="pct"/>
            <w:tcBorders>
              <w:top w:val="single" w:sz="6" w:space="0" w:color="auto"/>
              <w:left w:val="single" w:sz="6" w:space="0" w:color="auto"/>
              <w:bottom w:val="single" w:sz="6" w:space="0" w:color="auto"/>
              <w:right w:val="single" w:sz="6" w:space="0" w:color="auto"/>
            </w:tcBorders>
          </w:tcPr>
          <w:p w14:paraId="0C3E3ECE" w14:textId="77777777" w:rsidR="003B038D" w:rsidRPr="006C537B" w:rsidRDefault="003B038D" w:rsidP="003B038D">
            <w:pPr>
              <w:rPr>
                <w:rFonts w:cs="Arial"/>
                <w:sz w:val="16"/>
                <w:szCs w:val="16"/>
              </w:rPr>
            </w:pPr>
          </w:p>
        </w:tc>
        <w:tc>
          <w:tcPr>
            <w:tcW w:w="1177" w:type="pct"/>
            <w:tcBorders>
              <w:top w:val="single" w:sz="6" w:space="0" w:color="auto"/>
              <w:left w:val="single" w:sz="6" w:space="0" w:color="auto"/>
              <w:bottom w:val="single" w:sz="6" w:space="0" w:color="auto"/>
              <w:right w:val="single" w:sz="6" w:space="0" w:color="auto"/>
            </w:tcBorders>
            <w:shd w:val="clear" w:color="auto" w:fill="auto"/>
          </w:tcPr>
          <w:p w14:paraId="4AFC2B31" w14:textId="24F327C5" w:rsidR="003B038D" w:rsidRPr="006C537B" w:rsidRDefault="00A05389" w:rsidP="003B038D">
            <w:pPr>
              <w:rPr>
                <w:rFonts w:cs="Arial"/>
                <w:sz w:val="16"/>
                <w:szCs w:val="16"/>
              </w:rPr>
            </w:pPr>
            <w:r>
              <w:rPr>
                <w:sz w:val="16"/>
                <w:szCs w:val="16"/>
              </w:rPr>
              <w:t>HSEL</w:t>
            </w:r>
            <w:r w:rsidR="003B038D" w:rsidRPr="006C537B">
              <w:rPr>
                <w:rFonts w:cs="Arial"/>
                <w:sz w:val="16"/>
                <w:szCs w:val="16"/>
              </w:rPr>
              <w:t>_RN320RHO</w:t>
            </w: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4711E625" w14:textId="1F49774D" w:rsidR="003B038D" w:rsidRPr="006C537B" w:rsidRDefault="003B038D">
            <w:pPr>
              <w:rPr>
                <w:rFonts w:cs="Arial"/>
                <w:snapToGrid w:val="0"/>
                <w:color w:val="000000"/>
                <w:sz w:val="16"/>
                <w:szCs w:val="16"/>
              </w:rPr>
            </w:pPr>
            <w:r w:rsidRPr="006C537B">
              <w:rPr>
                <w:rFonts w:cs="Arial"/>
                <w:snapToGrid w:val="0"/>
                <w:color w:val="000000"/>
                <w:sz w:val="16"/>
                <w:szCs w:val="16"/>
              </w:rPr>
              <w:t>RN320POSTCODE</w:t>
            </w:r>
          </w:p>
        </w:tc>
      </w:tr>
      <w:tr w:rsidR="003B038D" w:rsidRPr="006C537B" w14:paraId="2F6D3B54" w14:textId="77777777" w:rsidTr="00F337C9">
        <w:trPr>
          <w:cantSplit/>
          <w:trHeight w:val="190"/>
        </w:trPr>
        <w:tc>
          <w:tcPr>
            <w:tcW w:w="1612" w:type="pct"/>
            <w:tcBorders>
              <w:top w:val="single" w:sz="6" w:space="0" w:color="auto"/>
              <w:left w:val="single" w:sz="6" w:space="0" w:color="auto"/>
              <w:bottom w:val="single" w:sz="6" w:space="0" w:color="auto"/>
              <w:right w:val="single" w:sz="6" w:space="0" w:color="auto"/>
            </w:tcBorders>
          </w:tcPr>
          <w:p w14:paraId="04F7D58B" w14:textId="2E58BBA6" w:rsidR="003B038D" w:rsidRPr="006C537B" w:rsidRDefault="003B038D" w:rsidP="003B038D">
            <w:pPr>
              <w:rPr>
                <w:rFonts w:cs="Arial"/>
                <w:sz w:val="16"/>
                <w:szCs w:val="16"/>
              </w:rPr>
            </w:pPr>
            <w:r w:rsidRPr="006C537B">
              <w:rPr>
                <w:rFonts w:cs="Arial"/>
                <w:sz w:val="16"/>
                <w:szCs w:val="16"/>
              </w:rPr>
              <w:t>XAACA_POSTBUS</w:t>
            </w:r>
          </w:p>
        </w:tc>
        <w:tc>
          <w:tcPr>
            <w:tcW w:w="177" w:type="pct"/>
            <w:tcBorders>
              <w:top w:val="single" w:sz="6" w:space="0" w:color="auto"/>
              <w:left w:val="single" w:sz="6" w:space="0" w:color="auto"/>
              <w:bottom w:val="single" w:sz="6" w:space="0" w:color="auto"/>
              <w:right w:val="single" w:sz="6" w:space="0" w:color="auto"/>
            </w:tcBorders>
          </w:tcPr>
          <w:p w14:paraId="32C7EC7F" w14:textId="77777777" w:rsidR="003B038D" w:rsidRPr="006C537B" w:rsidRDefault="003B038D" w:rsidP="003B038D">
            <w:pPr>
              <w:rPr>
                <w:rFonts w:cs="Arial"/>
                <w:sz w:val="16"/>
                <w:szCs w:val="16"/>
              </w:rPr>
            </w:pPr>
          </w:p>
        </w:tc>
        <w:tc>
          <w:tcPr>
            <w:tcW w:w="159" w:type="pct"/>
            <w:tcBorders>
              <w:top w:val="single" w:sz="6" w:space="0" w:color="auto"/>
              <w:left w:val="single" w:sz="6" w:space="0" w:color="auto"/>
              <w:bottom w:val="single" w:sz="6" w:space="0" w:color="auto"/>
              <w:right w:val="single" w:sz="6" w:space="0" w:color="auto"/>
            </w:tcBorders>
          </w:tcPr>
          <w:p w14:paraId="3AC8840D" w14:textId="77777777" w:rsidR="003B038D" w:rsidRPr="006C537B" w:rsidRDefault="003B038D" w:rsidP="003B038D">
            <w:pPr>
              <w:rPr>
                <w:rFonts w:cs="Arial"/>
                <w:sz w:val="16"/>
                <w:szCs w:val="16"/>
              </w:rPr>
            </w:pPr>
          </w:p>
        </w:tc>
        <w:tc>
          <w:tcPr>
            <w:tcW w:w="1177" w:type="pct"/>
            <w:tcBorders>
              <w:top w:val="single" w:sz="6" w:space="0" w:color="auto"/>
              <w:left w:val="single" w:sz="6" w:space="0" w:color="auto"/>
              <w:bottom w:val="single" w:sz="6" w:space="0" w:color="auto"/>
              <w:right w:val="single" w:sz="6" w:space="0" w:color="auto"/>
            </w:tcBorders>
            <w:shd w:val="clear" w:color="auto" w:fill="auto"/>
          </w:tcPr>
          <w:p w14:paraId="397EBE3D" w14:textId="60728A6E" w:rsidR="003B038D" w:rsidRPr="006C537B" w:rsidRDefault="00A05389" w:rsidP="003B038D">
            <w:pPr>
              <w:rPr>
                <w:rFonts w:cs="Arial"/>
                <w:sz w:val="16"/>
                <w:szCs w:val="16"/>
              </w:rPr>
            </w:pPr>
            <w:r>
              <w:rPr>
                <w:sz w:val="16"/>
                <w:szCs w:val="16"/>
              </w:rPr>
              <w:t>HSEL</w:t>
            </w:r>
            <w:r w:rsidR="003B038D" w:rsidRPr="006C537B">
              <w:rPr>
                <w:rFonts w:cs="Arial"/>
                <w:sz w:val="16"/>
                <w:szCs w:val="16"/>
              </w:rPr>
              <w:t>_RN320RHO</w:t>
            </w: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4E5509FE" w14:textId="2535866A" w:rsidR="003B038D" w:rsidRPr="006C537B" w:rsidRDefault="003B038D" w:rsidP="003B038D">
            <w:pPr>
              <w:rPr>
                <w:rFonts w:cs="Arial"/>
                <w:snapToGrid w:val="0"/>
                <w:color w:val="000000"/>
                <w:sz w:val="16"/>
                <w:szCs w:val="16"/>
              </w:rPr>
            </w:pPr>
            <w:r w:rsidRPr="006C537B">
              <w:rPr>
                <w:rFonts w:cs="Arial"/>
                <w:snapToGrid w:val="0"/>
                <w:color w:val="000000"/>
                <w:sz w:val="16"/>
                <w:szCs w:val="16"/>
              </w:rPr>
              <w:t>RN320POSTBUS</w:t>
            </w:r>
          </w:p>
        </w:tc>
      </w:tr>
      <w:tr w:rsidR="003B038D" w:rsidRPr="006C537B" w14:paraId="4EC1F3F2" w14:textId="77777777" w:rsidTr="001C1A77">
        <w:trPr>
          <w:cantSplit/>
          <w:trHeight w:val="190"/>
        </w:trPr>
        <w:tc>
          <w:tcPr>
            <w:tcW w:w="1612" w:type="pct"/>
            <w:tcBorders>
              <w:top w:val="single" w:sz="6" w:space="0" w:color="auto"/>
              <w:left w:val="single" w:sz="6" w:space="0" w:color="auto"/>
              <w:bottom w:val="single" w:sz="6" w:space="0" w:color="auto"/>
              <w:right w:val="single" w:sz="6" w:space="0" w:color="auto"/>
            </w:tcBorders>
          </w:tcPr>
          <w:p w14:paraId="66C28635" w14:textId="0851C14D" w:rsidR="003B038D" w:rsidRPr="006C537B" w:rsidRDefault="003B038D" w:rsidP="003B038D">
            <w:pPr>
              <w:rPr>
                <w:rFonts w:cs="Arial"/>
                <w:sz w:val="16"/>
                <w:szCs w:val="16"/>
              </w:rPr>
            </w:pPr>
            <w:r w:rsidRPr="006C537B">
              <w:rPr>
                <w:rFonts w:cs="Arial"/>
                <w:sz w:val="16"/>
                <w:szCs w:val="16"/>
              </w:rPr>
              <w:t>XAACA_PLAATS</w:t>
            </w:r>
          </w:p>
        </w:tc>
        <w:tc>
          <w:tcPr>
            <w:tcW w:w="177" w:type="pct"/>
            <w:tcBorders>
              <w:top w:val="single" w:sz="6" w:space="0" w:color="auto"/>
              <w:left w:val="single" w:sz="6" w:space="0" w:color="auto"/>
              <w:bottom w:val="single" w:sz="6" w:space="0" w:color="auto"/>
              <w:right w:val="single" w:sz="6" w:space="0" w:color="auto"/>
            </w:tcBorders>
          </w:tcPr>
          <w:p w14:paraId="4FA37BDD" w14:textId="77777777" w:rsidR="003B038D" w:rsidRPr="006C537B" w:rsidRDefault="003B038D" w:rsidP="003B038D">
            <w:pPr>
              <w:rPr>
                <w:rFonts w:cs="Arial"/>
                <w:sz w:val="16"/>
                <w:szCs w:val="16"/>
              </w:rPr>
            </w:pPr>
          </w:p>
        </w:tc>
        <w:tc>
          <w:tcPr>
            <w:tcW w:w="159" w:type="pct"/>
            <w:tcBorders>
              <w:top w:val="single" w:sz="6" w:space="0" w:color="auto"/>
              <w:left w:val="single" w:sz="6" w:space="0" w:color="auto"/>
              <w:bottom w:val="single" w:sz="6" w:space="0" w:color="auto"/>
              <w:right w:val="single" w:sz="6" w:space="0" w:color="auto"/>
            </w:tcBorders>
          </w:tcPr>
          <w:p w14:paraId="4DD3BA9B" w14:textId="77777777" w:rsidR="003B038D" w:rsidRPr="006C537B" w:rsidRDefault="003B038D" w:rsidP="003B038D">
            <w:pPr>
              <w:rPr>
                <w:rFonts w:cs="Arial"/>
                <w:sz w:val="16"/>
                <w:szCs w:val="16"/>
              </w:rPr>
            </w:pPr>
          </w:p>
        </w:tc>
        <w:tc>
          <w:tcPr>
            <w:tcW w:w="1177" w:type="pct"/>
            <w:tcBorders>
              <w:top w:val="single" w:sz="6" w:space="0" w:color="auto"/>
              <w:left w:val="single" w:sz="6" w:space="0" w:color="auto"/>
              <w:bottom w:val="single" w:sz="6" w:space="0" w:color="auto"/>
              <w:right w:val="single" w:sz="6" w:space="0" w:color="auto"/>
            </w:tcBorders>
            <w:shd w:val="clear" w:color="auto" w:fill="auto"/>
          </w:tcPr>
          <w:p w14:paraId="4EAAA6AC" w14:textId="11724BEE" w:rsidR="003B038D" w:rsidRPr="006C537B" w:rsidRDefault="00A05389" w:rsidP="003B038D">
            <w:pPr>
              <w:rPr>
                <w:rFonts w:cs="Arial"/>
                <w:sz w:val="16"/>
                <w:szCs w:val="16"/>
              </w:rPr>
            </w:pPr>
            <w:r>
              <w:rPr>
                <w:sz w:val="16"/>
                <w:szCs w:val="16"/>
              </w:rPr>
              <w:t>HSEL</w:t>
            </w:r>
            <w:r w:rsidR="003B038D" w:rsidRPr="006C537B">
              <w:rPr>
                <w:rFonts w:cs="Arial"/>
                <w:sz w:val="16"/>
                <w:szCs w:val="16"/>
              </w:rPr>
              <w:t>_RN320RHO</w:t>
            </w: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03C8F093" w14:textId="68D79E82" w:rsidR="003B038D" w:rsidRPr="006C537B" w:rsidRDefault="003B038D" w:rsidP="003B038D">
            <w:pPr>
              <w:rPr>
                <w:rFonts w:cs="Arial"/>
                <w:snapToGrid w:val="0"/>
                <w:color w:val="000000"/>
                <w:sz w:val="16"/>
                <w:szCs w:val="16"/>
              </w:rPr>
            </w:pPr>
            <w:r w:rsidRPr="006C537B">
              <w:rPr>
                <w:rFonts w:cs="Arial"/>
                <w:snapToGrid w:val="0"/>
                <w:color w:val="000000"/>
                <w:sz w:val="16"/>
                <w:szCs w:val="16"/>
              </w:rPr>
              <w:t>RN320PLAATS</w:t>
            </w:r>
          </w:p>
        </w:tc>
      </w:tr>
      <w:tr w:rsidR="003B038D" w:rsidRPr="006C537B" w14:paraId="29BE977E" w14:textId="77777777" w:rsidTr="001C1A77">
        <w:trPr>
          <w:cantSplit/>
          <w:trHeight w:val="190"/>
        </w:trPr>
        <w:tc>
          <w:tcPr>
            <w:tcW w:w="1612" w:type="pct"/>
            <w:tcBorders>
              <w:top w:val="single" w:sz="6" w:space="0" w:color="auto"/>
              <w:left w:val="single" w:sz="6" w:space="0" w:color="auto"/>
              <w:bottom w:val="single" w:sz="6" w:space="0" w:color="auto"/>
              <w:right w:val="single" w:sz="6" w:space="0" w:color="auto"/>
            </w:tcBorders>
          </w:tcPr>
          <w:p w14:paraId="01B85BC4" w14:textId="15450AE7" w:rsidR="003B038D" w:rsidRPr="006C537B" w:rsidRDefault="003B038D" w:rsidP="003B038D">
            <w:pPr>
              <w:rPr>
                <w:rFonts w:cs="Arial"/>
                <w:sz w:val="16"/>
                <w:szCs w:val="16"/>
              </w:rPr>
            </w:pPr>
            <w:r w:rsidRPr="006C537B">
              <w:rPr>
                <w:rFonts w:cs="Arial"/>
                <w:sz w:val="16"/>
                <w:szCs w:val="16"/>
              </w:rPr>
              <w:t>XAACA_LAND</w:t>
            </w:r>
          </w:p>
        </w:tc>
        <w:tc>
          <w:tcPr>
            <w:tcW w:w="177" w:type="pct"/>
            <w:tcBorders>
              <w:top w:val="single" w:sz="6" w:space="0" w:color="auto"/>
              <w:left w:val="single" w:sz="6" w:space="0" w:color="auto"/>
              <w:bottom w:val="single" w:sz="6" w:space="0" w:color="auto"/>
              <w:right w:val="single" w:sz="6" w:space="0" w:color="auto"/>
            </w:tcBorders>
          </w:tcPr>
          <w:p w14:paraId="18A5214F" w14:textId="77777777" w:rsidR="003B038D" w:rsidRPr="006C537B" w:rsidRDefault="003B038D" w:rsidP="003B038D">
            <w:pPr>
              <w:rPr>
                <w:rFonts w:cs="Arial"/>
                <w:sz w:val="16"/>
                <w:szCs w:val="16"/>
              </w:rPr>
            </w:pPr>
          </w:p>
        </w:tc>
        <w:tc>
          <w:tcPr>
            <w:tcW w:w="159" w:type="pct"/>
            <w:tcBorders>
              <w:top w:val="single" w:sz="6" w:space="0" w:color="auto"/>
              <w:left w:val="single" w:sz="6" w:space="0" w:color="auto"/>
              <w:bottom w:val="single" w:sz="6" w:space="0" w:color="auto"/>
              <w:right w:val="single" w:sz="6" w:space="0" w:color="auto"/>
            </w:tcBorders>
          </w:tcPr>
          <w:p w14:paraId="11FB8289" w14:textId="77777777" w:rsidR="003B038D" w:rsidRPr="006C537B" w:rsidRDefault="003B038D" w:rsidP="003B038D">
            <w:pPr>
              <w:rPr>
                <w:rFonts w:cs="Arial"/>
                <w:sz w:val="16"/>
                <w:szCs w:val="16"/>
              </w:rPr>
            </w:pPr>
          </w:p>
        </w:tc>
        <w:tc>
          <w:tcPr>
            <w:tcW w:w="1177" w:type="pct"/>
            <w:tcBorders>
              <w:top w:val="single" w:sz="6" w:space="0" w:color="auto"/>
              <w:left w:val="single" w:sz="6" w:space="0" w:color="auto"/>
              <w:bottom w:val="single" w:sz="6" w:space="0" w:color="auto"/>
              <w:right w:val="single" w:sz="6" w:space="0" w:color="auto"/>
            </w:tcBorders>
          </w:tcPr>
          <w:p w14:paraId="78CB7A0A" w14:textId="32E8D225" w:rsidR="003B038D" w:rsidRPr="006C537B" w:rsidRDefault="00A05389" w:rsidP="003B038D">
            <w:pPr>
              <w:rPr>
                <w:rFonts w:cs="Arial"/>
                <w:sz w:val="16"/>
                <w:szCs w:val="16"/>
              </w:rPr>
            </w:pPr>
            <w:r>
              <w:rPr>
                <w:sz w:val="16"/>
                <w:szCs w:val="16"/>
              </w:rPr>
              <w:t>HSEL</w:t>
            </w:r>
            <w:r w:rsidR="003B038D" w:rsidRPr="006C537B">
              <w:rPr>
                <w:rFonts w:cs="Arial"/>
                <w:sz w:val="16"/>
                <w:szCs w:val="16"/>
              </w:rPr>
              <w:t>_RN320RHO</w:t>
            </w:r>
          </w:p>
        </w:tc>
        <w:tc>
          <w:tcPr>
            <w:tcW w:w="1875" w:type="pct"/>
            <w:tcBorders>
              <w:top w:val="single" w:sz="6" w:space="0" w:color="auto"/>
              <w:left w:val="single" w:sz="6" w:space="0" w:color="auto"/>
              <w:bottom w:val="single" w:sz="6" w:space="0" w:color="auto"/>
              <w:right w:val="single" w:sz="6" w:space="0" w:color="auto"/>
            </w:tcBorders>
          </w:tcPr>
          <w:p w14:paraId="3115BB48" w14:textId="28D2A504" w:rsidR="003B038D" w:rsidRPr="006C537B" w:rsidRDefault="003B038D" w:rsidP="003B038D">
            <w:pPr>
              <w:rPr>
                <w:rFonts w:cs="Arial"/>
                <w:sz w:val="16"/>
                <w:szCs w:val="16"/>
              </w:rPr>
            </w:pPr>
            <w:r w:rsidRPr="006C537B">
              <w:rPr>
                <w:rFonts w:cs="Arial"/>
                <w:sz w:val="16"/>
                <w:szCs w:val="16"/>
              </w:rPr>
              <w:t>RN320LAND</w:t>
            </w:r>
          </w:p>
        </w:tc>
      </w:tr>
      <w:tr w:rsidR="003B038D" w:rsidRPr="006C537B" w14:paraId="02397C4A" w14:textId="77777777" w:rsidTr="001C1A77">
        <w:trPr>
          <w:cantSplit/>
          <w:trHeight w:val="190"/>
        </w:trPr>
        <w:tc>
          <w:tcPr>
            <w:tcW w:w="1612" w:type="pct"/>
            <w:tcBorders>
              <w:top w:val="single" w:sz="6" w:space="0" w:color="auto"/>
              <w:left w:val="single" w:sz="6" w:space="0" w:color="auto"/>
              <w:bottom w:val="single" w:sz="6" w:space="0" w:color="auto"/>
              <w:right w:val="single" w:sz="6" w:space="0" w:color="auto"/>
            </w:tcBorders>
          </w:tcPr>
          <w:p w14:paraId="0FC68A8D" w14:textId="2B44F396" w:rsidR="003B038D" w:rsidRPr="006C537B" w:rsidRDefault="003B038D" w:rsidP="003B038D">
            <w:pPr>
              <w:rPr>
                <w:rFonts w:cs="Arial"/>
                <w:sz w:val="16"/>
                <w:szCs w:val="16"/>
              </w:rPr>
            </w:pPr>
            <w:r w:rsidRPr="006C537B">
              <w:rPr>
                <w:rFonts w:cs="Arial"/>
                <w:sz w:val="16"/>
                <w:szCs w:val="16"/>
              </w:rPr>
              <w:t>XAACA_OVERIG</w:t>
            </w:r>
          </w:p>
        </w:tc>
        <w:tc>
          <w:tcPr>
            <w:tcW w:w="177" w:type="pct"/>
            <w:tcBorders>
              <w:top w:val="single" w:sz="6" w:space="0" w:color="auto"/>
              <w:left w:val="single" w:sz="6" w:space="0" w:color="auto"/>
              <w:bottom w:val="single" w:sz="6" w:space="0" w:color="auto"/>
              <w:right w:val="single" w:sz="6" w:space="0" w:color="auto"/>
            </w:tcBorders>
          </w:tcPr>
          <w:p w14:paraId="4EBE0B87" w14:textId="77777777" w:rsidR="003B038D" w:rsidRPr="006C537B" w:rsidRDefault="003B038D" w:rsidP="003B038D">
            <w:pPr>
              <w:rPr>
                <w:rFonts w:cs="Arial"/>
                <w:sz w:val="16"/>
                <w:szCs w:val="16"/>
              </w:rPr>
            </w:pPr>
          </w:p>
        </w:tc>
        <w:tc>
          <w:tcPr>
            <w:tcW w:w="159" w:type="pct"/>
            <w:tcBorders>
              <w:top w:val="single" w:sz="6" w:space="0" w:color="auto"/>
              <w:left w:val="single" w:sz="6" w:space="0" w:color="auto"/>
              <w:bottom w:val="single" w:sz="6" w:space="0" w:color="auto"/>
              <w:right w:val="single" w:sz="6" w:space="0" w:color="auto"/>
            </w:tcBorders>
          </w:tcPr>
          <w:p w14:paraId="6BCD1EBF" w14:textId="77777777" w:rsidR="003B038D" w:rsidRPr="006C537B" w:rsidRDefault="003B038D" w:rsidP="003B038D">
            <w:pPr>
              <w:rPr>
                <w:rFonts w:cs="Arial"/>
                <w:sz w:val="16"/>
                <w:szCs w:val="16"/>
              </w:rPr>
            </w:pPr>
          </w:p>
        </w:tc>
        <w:tc>
          <w:tcPr>
            <w:tcW w:w="1177" w:type="pct"/>
            <w:tcBorders>
              <w:top w:val="single" w:sz="6" w:space="0" w:color="auto"/>
              <w:left w:val="single" w:sz="6" w:space="0" w:color="auto"/>
              <w:bottom w:val="single" w:sz="6" w:space="0" w:color="auto"/>
              <w:right w:val="single" w:sz="6" w:space="0" w:color="auto"/>
            </w:tcBorders>
          </w:tcPr>
          <w:p w14:paraId="37216406" w14:textId="3411608C" w:rsidR="003B038D" w:rsidRPr="006C537B" w:rsidRDefault="00A05389" w:rsidP="003B038D">
            <w:pPr>
              <w:rPr>
                <w:rFonts w:cs="Arial"/>
                <w:sz w:val="16"/>
                <w:szCs w:val="16"/>
              </w:rPr>
            </w:pPr>
            <w:r>
              <w:rPr>
                <w:sz w:val="16"/>
                <w:szCs w:val="16"/>
              </w:rPr>
              <w:t>HSEL</w:t>
            </w:r>
            <w:r w:rsidR="003B038D" w:rsidRPr="006C537B">
              <w:rPr>
                <w:rFonts w:cs="Arial"/>
                <w:sz w:val="16"/>
                <w:szCs w:val="16"/>
              </w:rPr>
              <w:t>_RN320RHO</w:t>
            </w:r>
          </w:p>
        </w:tc>
        <w:tc>
          <w:tcPr>
            <w:tcW w:w="1875" w:type="pct"/>
            <w:tcBorders>
              <w:top w:val="single" w:sz="6" w:space="0" w:color="auto"/>
              <w:left w:val="single" w:sz="6" w:space="0" w:color="auto"/>
              <w:bottom w:val="single" w:sz="6" w:space="0" w:color="auto"/>
              <w:right w:val="single" w:sz="6" w:space="0" w:color="auto"/>
            </w:tcBorders>
          </w:tcPr>
          <w:p w14:paraId="1706FD8B" w14:textId="19B1A963" w:rsidR="003B038D" w:rsidRPr="006C537B" w:rsidRDefault="003B038D" w:rsidP="003B038D">
            <w:pPr>
              <w:rPr>
                <w:rFonts w:cs="Arial"/>
                <w:sz w:val="16"/>
                <w:szCs w:val="16"/>
              </w:rPr>
            </w:pPr>
            <w:r w:rsidRPr="006C537B">
              <w:rPr>
                <w:rFonts w:cs="Arial"/>
                <w:sz w:val="16"/>
                <w:szCs w:val="16"/>
              </w:rPr>
              <w:t>RN320OVERIG</w:t>
            </w:r>
          </w:p>
        </w:tc>
      </w:tr>
      <w:tr w:rsidR="003B038D" w:rsidRPr="006C537B" w14:paraId="3DA9F627" w14:textId="77777777" w:rsidTr="001C1A77">
        <w:trPr>
          <w:cantSplit/>
          <w:trHeight w:val="190"/>
        </w:trPr>
        <w:tc>
          <w:tcPr>
            <w:tcW w:w="1612" w:type="pct"/>
            <w:tcBorders>
              <w:top w:val="single" w:sz="6" w:space="0" w:color="auto"/>
              <w:left w:val="single" w:sz="6" w:space="0" w:color="auto"/>
              <w:bottom w:val="single" w:sz="6" w:space="0" w:color="auto"/>
              <w:right w:val="single" w:sz="6" w:space="0" w:color="auto"/>
            </w:tcBorders>
          </w:tcPr>
          <w:p w14:paraId="7261DE99" w14:textId="1E150676" w:rsidR="003B038D" w:rsidRPr="006C537B" w:rsidRDefault="003B038D" w:rsidP="003B038D">
            <w:pPr>
              <w:rPr>
                <w:rFonts w:cs="Arial"/>
                <w:sz w:val="16"/>
                <w:szCs w:val="16"/>
              </w:rPr>
            </w:pPr>
            <w:r w:rsidRPr="006C537B">
              <w:rPr>
                <w:rFonts w:cs="Arial"/>
                <w:sz w:val="16"/>
                <w:szCs w:val="16"/>
              </w:rPr>
              <w:t>XAACA_ADRESREGELVRIJ</w:t>
            </w:r>
          </w:p>
        </w:tc>
        <w:tc>
          <w:tcPr>
            <w:tcW w:w="177" w:type="pct"/>
            <w:tcBorders>
              <w:top w:val="single" w:sz="6" w:space="0" w:color="auto"/>
              <w:left w:val="single" w:sz="6" w:space="0" w:color="auto"/>
              <w:bottom w:val="single" w:sz="6" w:space="0" w:color="auto"/>
              <w:right w:val="single" w:sz="6" w:space="0" w:color="auto"/>
            </w:tcBorders>
          </w:tcPr>
          <w:p w14:paraId="2FA58ADF" w14:textId="77777777" w:rsidR="003B038D" w:rsidRPr="006C537B" w:rsidRDefault="003B038D" w:rsidP="003B038D">
            <w:pPr>
              <w:rPr>
                <w:rFonts w:cs="Arial"/>
                <w:sz w:val="16"/>
                <w:szCs w:val="16"/>
              </w:rPr>
            </w:pPr>
          </w:p>
        </w:tc>
        <w:tc>
          <w:tcPr>
            <w:tcW w:w="159" w:type="pct"/>
            <w:tcBorders>
              <w:top w:val="single" w:sz="6" w:space="0" w:color="auto"/>
              <w:left w:val="single" w:sz="6" w:space="0" w:color="auto"/>
              <w:bottom w:val="single" w:sz="6" w:space="0" w:color="auto"/>
              <w:right w:val="single" w:sz="6" w:space="0" w:color="auto"/>
            </w:tcBorders>
          </w:tcPr>
          <w:p w14:paraId="7CCD5E28" w14:textId="77777777" w:rsidR="003B038D" w:rsidRPr="006C537B" w:rsidRDefault="003B038D" w:rsidP="003B038D">
            <w:pPr>
              <w:rPr>
                <w:rFonts w:cs="Arial"/>
                <w:sz w:val="16"/>
                <w:szCs w:val="16"/>
              </w:rPr>
            </w:pPr>
          </w:p>
        </w:tc>
        <w:tc>
          <w:tcPr>
            <w:tcW w:w="1177" w:type="pct"/>
            <w:tcBorders>
              <w:top w:val="single" w:sz="6" w:space="0" w:color="auto"/>
              <w:left w:val="single" w:sz="6" w:space="0" w:color="auto"/>
              <w:bottom w:val="single" w:sz="6" w:space="0" w:color="auto"/>
              <w:right w:val="single" w:sz="6" w:space="0" w:color="auto"/>
            </w:tcBorders>
          </w:tcPr>
          <w:p w14:paraId="6DA219DE" w14:textId="4FBBFC3A" w:rsidR="003B038D" w:rsidRPr="006C537B" w:rsidRDefault="00A05389" w:rsidP="003B038D">
            <w:pPr>
              <w:rPr>
                <w:rFonts w:cs="Arial"/>
                <w:sz w:val="16"/>
                <w:szCs w:val="16"/>
              </w:rPr>
            </w:pPr>
            <w:r>
              <w:rPr>
                <w:sz w:val="16"/>
                <w:szCs w:val="16"/>
              </w:rPr>
              <w:t>HSEL</w:t>
            </w:r>
            <w:r w:rsidR="003B038D" w:rsidRPr="006C537B">
              <w:rPr>
                <w:rFonts w:cs="Arial"/>
                <w:sz w:val="16"/>
                <w:szCs w:val="16"/>
              </w:rPr>
              <w:t>_RN320RHO</w:t>
            </w:r>
          </w:p>
        </w:tc>
        <w:tc>
          <w:tcPr>
            <w:tcW w:w="1875" w:type="pct"/>
            <w:tcBorders>
              <w:top w:val="single" w:sz="6" w:space="0" w:color="auto"/>
              <w:left w:val="single" w:sz="6" w:space="0" w:color="auto"/>
              <w:bottom w:val="single" w:sz="6" w:space="0" w:color="auto"/>
              <w:right w:val="single" w:sz="6" w:space="0" w:color="auto"/>
            </w:tcBorders>
          </w:tcPr>
          <w:p w14:paraId="7EC744DE" w14:textId="79C81EEC" w:rsidR="003B038D" w:rsidRPr="006C537B" w:rsidRDefault="003B038D" w:rsidP="003B038D">
            <w:pPr>
              <w:rPr>
                <w:rFonts w:cs="Arial"/>
                <w:sz w:val="16"/>
                <w:szCs w:val="16"/>
              </w:rPr>
            </w:pPr>
            <w:r w:rsidRPr="006C537B">
              <w:rPr>
                <w:rFonts w:cs="Arial"/>
                <w:sz w:val="16"/>
                <w:szCs w:val="16"/>
              </w:rPr>
              <w:t>RN320ADRESREGELVRIJ</w:t>
            </w:r>
          </w:p>
        </w:tc>
      </w:tr>
      <w:tr w:rsidR="0039539E" w:rsidRPr="006C537B" w14:paraId="2ADA38C0" w14:textId="77777777" w:rsidTr="001C1A77">
        <w:trPr>
          <w:cantSplit/>
          <w:trHeight w:val="190"/>
        </w:trPr>
        <w:tc>
          <w:tcPr>
            <w:tcW w:w="1612" w:type="pct"/>
            <w:tcBorders>
              <w:top w:val="single" w:sz="6" w:space="0" w:color="auto"/>
              <w:left w:val="single" w:sz="6" w:space="0" w:color="auto"/>
              <w:bottom w:val="single" w:sz="6" w:space="0" w:color="auto"/>
              <w:right w:val="single" w:sz="6" w:space="0" w:color="auto"/>
            </w:tcBorders>
          </w:tcPr>
          <w:p w14:paraId="758DBA8E" w14:textId="7CF4D4E2" w:rsidR="0039539E" w:rsidRPr="006C537B" w:rsidRDefault="0039539E" w:rsidP="003B038D">
            <w:pPr>
              <w:rPr>
                <w:rFonts w:cs="Arial"/>
                <w:sz w:val="16"/>
                <w:szCs w:val="16"/>
              </w:rPr>
            </w:pPr>
            <w:r w:rsidRPr="0039539E">
              <w:rPr>
                <w:rFonts w:cs="Arial"/>
                <w:sz w:val="16"/>
                <w:szCs w:val="16"/>
              </w:rPr>
              <w:t>XAACA_RECORDTYPE</w:t>
            </w:r>
          </w:p>
        </w:tc>
        <w:tc>
          <w:tcPr>
            <w:tcW w:w="177" w:type="pct"/>
            <w:tcBorders>
              <w:top w:val="single" w:sz="6" w:space="0" w:color="auto"/>
              <w:left w:val="single" w:sz="6" w:space="0" w:color="auto"/>
              <w:bottom w:val="single" w:sz="6" w:space="0" w:color="auto"/>
              <w:right w:val="single" w:sz="6" w:space="0" w:color="auto"/>
            </w:tcBorders>
          </w:tcPr>
          <w:p w14:paraId="593AD54B" w14:textId="77777777" w:rsidR="0039539E" w:rsidRPr="006C537B" w:rsidRDefault="0039539E" w:rsidP="003B038D">
            <w:pPr>
              <w:rPr>
                <w:rFonts w:cs="Arial"/>
                <w:sz w:val="16"/>
                <w:szCs w:val="16"/>
              </w:rPr>
            </w:pPr>
          </w:p>
        </w:tc>
        <w:tc>
          <w:tcPr>
            <w:tcW w:w="159" w:type="pct"/>
            <w:tcBorders>
              <w:top w:val="single" w:sz="6" w:space="0" w:color="auto"/>
              <w:left w:val="single" w:sz="6" w:space="0" w:color="auto"/>
              <w:bottom w:val="single" w:sz="6" w:space="0" w:color="auto"/>
              <w:right w:val="single" w:sz="6" w:space="0" w:color="auto"/>
            </w:tcBorders>
          </w:tcPr>
          <w:p w14:paraId="411573E4" w14:textId="77777777" w:rsidR="0039539E" w:rsidRPr="006C537B" w:rsidRDefault="0039539E" w:rsidP="003B038D">
            <w:pPr>
              <w:rPr>
                <w:rFonts w:cs="Arial"/>
                <w:sz w:val="16"/>
                <w:szCs w:val="16"/>
              </w:rPr>
            </w:pPr>
          </w:p>
        </w:tc>
        <w:tc>
          <w:tcPr>
            <w:tcW w:w="1177" w:type="pct"/>
            <w:tcBorders>
              <w:top w:val="single" w:sz="6" w:space="0" w:color="auto"/>
              <w:left w:val="single" w:sz="6" w:space="0" w:color="auto"/>
              <w:bottom w:val="single" w:sz="6" w:space="0" w:color="auto"/>
              <w:right w:val="single" w:sz="6" w:space="0" w:color="auto"/>
            </w:tcBorders>
          </w:tcPr>
          <w:p w14:paraId="6F0BBCE7" w14:textId="0D574C7B" w:rsidR="0039539E" w:rsidRPr="006C537B" w:rsidRDefault="00A05389" w:rsidP="003B038D">
            <w:pPr>
              <w:rPr>
                <w:rFonts w:cs="Arial"/>
                <w:sz w:val="16"/>
                <w:szCs w:val="16"/>
              </w:rPr>
            </w:pPr>
            <w:r>
              <w:rPr>
                <w:sz w:val="16"/>
                <w:szCs w:val="16"/>
              </w:rPr>
              <w:t>HSEL</w:t>
            </w:r>
            <w:r w:rsidR="0039539E" w:rsidRPr="006C537B">
              <w:rPr>
                <w:rFonts w:cs="Arial"/>
                <w:sz w:val="16"/>
                <w:szCs w:val="16"/>
              </w:rPr>
              <w:t>_RN320RHO</w:t>
            </w:r>
          </w:p>
        </w:tc>
        <w:tc>
          <w:tcPr>
            <w:tcW w:w="1875" w:type="pct"/>
            <w:tcBorders>
              <w:top w:val="single" w:sz="6" w:space="0" w:color="auto"/>
              <w:left w:val="single" w:sz="6" w:space="0" w:color="auto"/>
              <w:bottom w:val="single" w:sz="6" w:space="0" w:color="auto"/>
              <w:right w:val="single" w:sz="6" w:space="0" w:color="auto"/>
            </w:tcBorders>
          </w:tcPr>
          <w:p w14:paraId="305AEA45" w14:textId="691DD130" w:rsidR="0039539E" w:rsidRPr="006C537B" w:rsidRDefault="0039539E" w:rsidP="003B038D">
            <w:pPr>
              <w:rPr>
                <w:rFonts w:cs="Arial"/>
                <w:sz w:val="16"/>
                <w:szCs w:val="16"/>
              </w:rPr>
            </w:pPr>
            <w:r w:rsidRPr="0039539E">
              <w:rPr>
                <w:rFonts w:cs="Arial"/>
                <w:sz w:val="16"/>
                <w:szCs w:val="16"/>
              </w:rPr>
              <w:t>RN320RECTYPE</w:t>
            </w:r>
          </w:p>
        </w:tc>
      </w:tr>
      <w:tr w:rsidR="00107A3A" w:rsidRPr="006C537B" w14:paraId="1B480F56" w14:textId="77777777" w:rsidTr="00F5159B">
        <w:trPr>
          <w:cantSplit/>
          <w:trHeight w:val="190"/>
        </w:trPr>
        <w:tc>
          <w:tcPr>
            <w:tcW w:w="1612" w:type="pct"/>
            <w:tcBorders>
              <w:top w:val="single" w:sz="6" w:space="0" w:color="auto"/>
              <w:left w:val="single" w:sz="6" w:space="0" w:color="auto"/>
              <w:bottom w:val="single" w:sz="6" w:space="0" w:color="auto"/>
              <w:right w:val="single" w:sz="6" w:space="0" w:color="auto"/>
            </w:tcBorders>
          </w:tcPr>
          <w:p w14:paraId="31757B8C" w14:textId="013B4A28" w:rsidR="00107A3A" w:rsidRPr="006C537B" w:rsidRDefault="00107A3A">
            <w:pPr>
              <w:rPr>
                <w:rFonts w:cs="Arial"/>
                <w:sz w:val="16"/>
                <w:szCs w:val="16"/>
              </w:rPr>
            </w:pPr>
            <w:r w:rsidRPr="006C537B">
              <w:rPr>
                <w:rFonts w:cs="Arial"/>
                <w:sz w:val="16"/>
                <w:szCs w:val="16"/>
              </w:rPr>
              <w:t>XAAC</w:t>
            </w:r>
            <w:r>
              <w:rPr>
                <w:rFonts w:cs="Arial"/>
                <w:sz w:val="16"/>
                <w:szCs w:val="16"/>
              </w:rPr>
              <w:t>A_IND_ONGEDOC</w:t>
            </w:r>
          </w:p>
        </w:tc>
        <w:tc>
          <w:tcPr>
            <w:tcW w:w="177" w:type="pct"/>
            <w:tcBorders>
              <w:top w:val="single" w:sz="6" w:space="0" w:color="auto"/>
              <w:left w:val="single" w:sz="6" w:space="0" w:color="auto"/>
              <w:bottom w:val="single" w:sz="6" w:space="0" w:color="auto"/>
              <w:right w:val="single" w:sz="6" w:space="0" w:color="auto"/>
            </w:tcBorders>
          </w:tcPr>
          <w:p w14:paraId="031174B7" w14:textId="77777777" w:rsidR="00107A3A" w:rsidRPr="006C537B" w:rsidRDefault="00107A3A" w:rsidP="00F5159B">
            <w:pPr>
              <w:rPr>
                <w:rFonts w:cs="Arial"/>
                <w:sz w:val="16"/>
                <w:szCs w:val="16"/>
              </w:rPr>
            </w:pPr>
          </w:p>
        </w:tc>
        <w:tc>
          <w:tcPr>
            <w:tcW w:w="159" w:type="pct"/>
            <w:tcBorders>
              <w:top w:val="single" w:sz="6" w:space="0" w:color="auto"/>
              <w:left w:val="single" w:sz="6" w:space="0" w:color="auto"/>
              <w:bottom w:val="single" w:sz="6" w:space="0" w:color="auto"/>
              <w:right w:val="single" w:sz="6" w:space="0" w:color="auto"/>
            </w:tcBorders>
          </w:tcPr>
          <w:p w14:paraId="4FB75590" w14:textId="77777777" w:rsidR="00107A3A" w:rsidRPr="006C537B" w:rsidRDefault="00107A3A" w:rsidP="00F5159B">
            <w:pPr>
              <w:rPr>
                <w:rFonts w:cs="Arial"/>
                <w:sz w:val="16"/>
                <w:szCs w:val="16"/>
              </w:rPr>
            </w:pPr>
          </w:p>
        </w:tc>
        <w:tc>
          <w:tcPr>
            <w:tcW w:w="1177" w:type="pct"/>
            <w:tcBorders>
              <w:top w:val="single" w:sz="6" w:space="0" w:color="auto"/>
              <w:left w:val="single" w:sz="6" w:space="0" w:color="auto"/>
              <w:bottom w:val="single" w:sz="6" w:space="0" w:color="auto"/>
              <w:right w:val="single" w:sz="6" w:space="0" w:color="auto"/>
            </w:tcBorders>
            <w:shd w:val="clear" w:color="auto" w:fill="auto"/>
          </w:tcPr>
          <w:p w14:paraId="475A6149" w14:textId="77777777" w:rsidR="00107A3A" w:rsidRPr="006C537B" w:rsidRDefault="00107A3A" w:rsidP="00F5159B">
            <w:pPr>
              <w:rPr>
                <w:rFonts w:cs="Arial"/>
                <w:sz w:val="16"/>
                <w:szCs w:val="16"/>
              </w:rPr>
            </w:pPr>
            <w:r>
              <w:rPr>
                <w:sz w:val="16"/>
                <w:szCs w:val="16"/>
              </w:rPr>
              <w:t>HSEL</w:t>
            </w:r>
            <w:r w:rsidRPr="006C537B">
              <w:rPr>
                <w:rFonts w:cs="Arial"/>
                <w:sz w:val="16"/>
                <w:szCs w:val="16"/>
              </w:rPr>
              <w:t>_RN320RHO</w:t>
            </w: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7153148B" w14:textId="09787F78" w:rsidR="00107A3A" w:rsidRPr="006C537B" w:rsidRDefault="00107A3A">
            <w:pPr>
              <w:rPr>
                <w:rFonts w:cs="Arial"/>
                <w:snapToGrid w:val="0"/>
                <w:color w:val="000000"/>
                <w:sz w:val="16"/>
                <w:szCs w:val="16"/>
              </w:rPr>
            </w:pPr>
            <w:r w:rsidRPr="006C537B">
              <w:rPr>
                <w:rFonts w:cs="Arial"/>
                <w:snapToGrid w:val="0"/>
                <w:color w:val="000000"/>
                <w:sz w:val="16"/>
                <w:szCs w:val="16"/>
              </w:rPr>
              <w:t>RN320</w:t>
            </w:r>
            <w:r>
              <w:rPr>
                <w:rFonts w:cs="Arial"/>
                <w:snapToGrid w:val="0"/>
                <w:color w:val="000000"/>
                <w:sz w:val="16"/>
                <w:szCs w:val="16"/>
              </w:rPr>
              <w:t>IND_ONGEDOC</w:t>
            </w:r>
            <w:r w:rsidR="00E1670E">
              <w:rPr>
                <w:rFonts w:cs="Arial"/>
                <w:snapToGrid w:val="0"/>
                <w:color w:val="000000"/>
                <w:sz w:val="16"/>
                <w:szCs w:val="16"/>
              </w:rPr>
              <w:t>UMENT</w:t>
            </w:r>
          </w:p>
        </w:tc>
      </w:tr>
    </w:tbl>
    <w:p w14:paraId="3C551999" w14:textId="77777777" w:rsidR="007D36CD" w:rsidRPr="00550612" w:rsidRDefault="007D36CD" w:rsidP="007D36CD">
      <w:pPr>
        <w:pStyle w:val="Kop2"/>
      </w:pPr>
      <w:bookmarkStart w:id="1462" w:name="_Toc7616315"/>
      <w:r w:rsidRPr="00550612">
        <w:t>Hoofdselectie (HSEL-afsluiten)</w:t>
      </w:r>
      <w:bookmarkEnd w:id="1462"/>
    </w:p>
    <w:p w14:paraId="27C3DDD9" w14:textId="77777777" w:rsidR="007D36CD" w:rsidRPr="00550612" w:rsidRDefault="007D36CD" w:rsidP="007D36CD">
      <w:pPr>
        <w:pStyle w:val="Kop5"/>
      </w:pPr>
      <w:r w:rsidRPr="00550612">
        <w:t>Functionele beschrijving:</w:t>
      </w:r>
    </w:p>
    <w:p w14:paraId="12865FE4" w14:textId="6EE0A398" w:rsidR="00621F9D" w:rsidRDefault="006E3DA2" w:rsidP="00ED31EF">
      <w:pPr>
        <w:pStyle w:val="Standaardinspringing"/>
        <w:ind w:left="0" w:firstLine="0"/>
      </w:pPr>
      <w:r w:rsidRPr="0054792E">
        <w:t>Selecteer alle</w:t>
      </w:r>
      <w:r>
        <w:t xml:space="preserve"> Rekening-gegevens uit RBG (tabel </w:t>
      </w:r>
      <w:r w:rsidR="0095502F">
        <w:t xml:space="preserve">HSEL_RN310REK </w:t>
      </w:r>
      <w:r>
        <w:t xml:space="preserve">en Zoek daarbij alle </w:t>
      </w:r>
      <w:r w:rsidR="007D36CD" w:rsidRPr="00550612">
        <w:t>RBG_</w:t>
      </w:r>
      <w:r w:rsidR="00550612" w:rsidRPr="001C1A77">
        <w:t>Rekeninghouders</w:t>
      </w:r>
      <w:r w:rsidR="007D36CD" w:rsidRPr="00550612">
        <w:t xml:space="preserve"> (</w:t>
      </w:r>
      <w:r w:rsidR="00A05389">
        <w:t>HSEL</w:t>
      </w:r>
      <w:r w:rsidR="00550612" w:rsidRPr="00550612">
        <w:t>_RN320RHO</w:t>
      </w:r>
      <w:r>
        <w:t>).</w:t>
      </w:r>
      <w:r w:rsidR="00D512D4">
        <w:t xml:space="preserve"> </w:t>
      </w:r>
    </w:p>
    <w:p w14:paraId="68263597" w14:textId="77777777" w:rsidR="007D36CD" w:rsidRPr="001C1A77" w:rsidRDefault="007D36CD" w:rsidP="007D36CD">
      <w:pPr>
        <w:pStyle w:val="Standaardinspringing"/>
        <w:ind w:left="0" w:firstLine="0"/>
        <w:rPr>
          <w:highlight w:val="yellow"/>
        </w:rPr>
      </w:pPr>
    </w:p>
    <w:p w14:paraId="1CE2DD91" w14:textId="46F85C27" w:rsidR="007D36CD" w:rsidRPr="006C537B" w:rsidRDefault="007D36CD" w:rsidP="007D36CD">
      <w:pPr>
        <w:pStyle w:val="Standaardinspringing"/>
        <w:ind w:left="0" w:firstLine="0"/>
        <w:rPr>
          <w:szCs w:val="19"/>
        </w:rPr>
      </w:pPr>
      <w:r w:rsidRPr="006C537B">
        <w:rPr>
          <w:szCs w:val="19"/>
        </w:rPr>
        <w:t xml:space="preserve">Maak vervolgens van deze gegevens een lijst met unieke voorkomens van Business Keys en </w:t>
      </w:r>
      <w:r w:rsidRPr="006C537B">
        <w:rPr>
          <w:rFonts w:cs="Arial"/>
          <w:szCs w:val="19"/>
        </w:rPr>
        <w:t xml:space="preserve">sluit alle gevonden regels af middels het vullen van de </w:t>
      </w:r>
      <w:r w:rsidR="00EF138C">
        <w:rPr>
          <w:rFonts w:cs="Arial"/>
          <w:szCs w:val="19"/>
        </w:rPr>
        <w:t>XAACA_</w:t>
      </w:r>
      <w:r w:rsidRPr="006C537B">
        <w:rPr>
          <w:rFonts w:cs="Arial"/>
          <w:szCs w:val="19"/>
        </w:rPr>
        <w:t>MUTATIEEINDE_TS</w:t>
      </w:r>
      <w:r w:rsidRPr="006C537B">
        <w:rPr>
          <w:szCs w:val="19"/>
        </w:rPr>
        <w:t>.</w:t>
      </w:r>
    </w:p>
    <w:p w14:paraId="465AB2E1" w14:textId="77777777" w:rsidR="007D36CD" w:rsidRPr="006C537B" w:rsidRDefault="007D36CD" w:rsidP="007D36CD">
      <w:pPr>
        <w:pStyle w:val="Standaardinspringing"/>
        <w:ind w:left="0" w:firstLine="0"/>
        <w:rPr>
          <w:szCs w:val="19"/>
        </w:rPr>
      </w:pPr>
    </w:p>
    <w:p w14:paraId="208D4C37" w14:textId="77777777" w:rsidR="007D36CD" w:rsidRPr="008B23DF" w:rsidRDefault="007D36CD" w:rsidP="00B030FA">
      <w:r w:rsidRPr="008B23DF">
        <w:rPr>
          <w:b/>
        </w:rPr>
        <w:t>Selectiepad:</w:t>
      </w:r>
    </w:p>
    <w:p w14:paraId="63040852" w14:textId="636EC17A" w:rsidR="00DB341B" w:rsidRPr="00D668A2" w:rsidRDefault="0095502F" w:rsidP="00DB341B">
      <w:pPr>
        <w:pStyle w:val="Standaardinspringing"/>
        <w:ind w:left="0" w:firstLine="0"/>
      </w:pPr>
      <w:r>
        <w:t xml:space="preserve">HSEL_RN310REK </w:t>
      </w:r>
    </w:p>
    <w:p w14:paraId="2CC02C26" w14:textId="77777777" w:rsidR="00DB341B" w:rsidRPr="00D668A2" w:rsidRDefault="00DB341B" w:rsidP="00DB341B">
      <w:pPr>
        <w:pStyle w:val="Standaardinspringing"/>
        <w:ind w:left="0" w:firstLine="0"/>
      </w:pPr>
      <w:r w:rsidRPr="00D668A2">
        <w:t xml:space="preserve">         </w:t>
      </w:r>
      <w:r w:rsidRPr="00D668A2">
        <w:sym w:font="Wingdings" w:char="F0E2"/>
      </w:r>
      <w:r w:rsidRPr="00D668A2">
        <w:t xml:space="preserve"> </w:t>
      </w:r>
      <w:r w:rsidRPr="00D668A2">
        <w:rPr>
          <w:color w:val="7F7F7F" w:themeColor="text1" w:themeTint="80"/>
          <w:sz w:val="16"/>
          <w:szCs w:val="16"/>
        </w:rPr>
        <w:t>(join)</w:t>
      </w:r>
    </w:p>
    <w:p w14:paraId="67B191BA" w14:textId="3AF0ED43" w:rsidR="007D36CD" w:rsidRPr="00D668A2" w:rsidRDefault="00A05389" w:rsidP="007D36CD">
      <w:pPr>
        <w:pStyle w:val="Standaardinspringing"/>
        <w:ind w:left="0" w:firstLine="0"/>
      </w:pPr>
      <w:r>
        <w:t>HSEL</w:t>
      </w:r>
      <w:r w:rsidR="006C537B" w:rsidRPr="00D668A2">
        <w:t>_RN320RHO</w:t>
      </w:r>
      <w:r w:rsidR="006C537B" w:rsidRPr="001C1A77">
        <w:t xml:space="preserve"> </w:t>
      </w:r>
    </w:p>
    <w:p w14:paraId="22306BCE" w14:textId="77777777" w:rsidR="007D36CD" w:rsidRPr="00D668A2" w:rsidRDefault="007D36CD" w:rsidP="007D36CD">
      <w:pPr>
        <w:pStyle w:val="Standaardinspringing"/>
        <w:ind w:left="0" w:firstLine="0"/>
      </w:pPr>
      <w:r w:rsidRPr="00D668A2">
        <w:t xml:space="preserve">         </w:t>
      </w:r>
      <w:r w:rsidRPr="00D668A2">
        <w:sym w:font="Wingdings" w:char="F0E2"/>
      </w:r>
      <w:r w:rsidRPr="00D668A2">
        <w:t xml:space="preserve"> </w:t>
      </w:r>
      <w:r w:rsidRPr="00D668A2">
        <w:rPr>
          <w:color w:val="7F7F7F" w:themeColor="text1" w:themeTint="80"/>
          <w:sz w:val="16"/>
          <w:szCs w:val="16"/>
        </w:rPr>
        <w:t>(join)</w:t>
      </w:r>
    </w:p>
    <w:p w14:paraId="1322D241" w14:textId="34290712" w:rsidR="007D36CD" w:rsidRPr="00D668A2" w:rsidRDefault="007D36CD" w:rsidP="007D36CD">
      <w:pPr>
        <w:pStyle w:val="Standaardinspringing"/>
        <w:ind w:left="0" w:firstLine="0"/>
      </w:pPr>
      <w:r w:rsidRPr="00D668A2">
        <w:t>H_FIN_</w:t>
      </w:r>
      <w:r w:rsidR="006C537B" w:rsidRPr="001C1A77">
        <w:t>DEELNAME</w:t>
      </w:r>
    </w:p>
    <w:p w14:paraId="5425639F" w14:textId="77777777" w:rsidR="007D36CD" w:rsidRPr="001C1A77" w:rsidRDefault="007D36CD" w:rsidP="007D36CD">
      <w:pPr>
        <w:rPr>
          <w:highlight w:val="yellow"/>
        </w:rPr>
      </w:pPr>
    </w:p>
    <w:p w14:paraId="396B9D7C" w14:textId="77777777" w:rsidR="007D36CD" w:rsidRPr="008B23DF" w:rsidRDefault="007D36CD" w:rsidP="00B030FA">
      <w:r w:rsidRPr="008B23DF">
        <w:rPr>
          <w:b/>
        </w:rPr>
        <w:t>Kolommen en condities:</w:t>
      </w:r>
    </w:p>
    <w:tbl>
      <w:tblPr>
        <w:tblW w:w="9609" w:type="dxa"/>
        <w:tblLayout w:type="fixed"/>
        <w:tblCellMar>
          <w:left w:w="70" w:type="dxa"/>
          <w:right w:w="70" w:type="dxa"/>
        </w:tblCellMar>
        <w:tblLook w:val="0000" w:firstRow="0" w:lastRow="0" w:firstColumn="0" w:lastColumn="0" w:noHBand="0" w:noVBand="0"/>
      </w:tblPr>
      <w:tblGrid>
        <w:gridCol w:w="3823"/>
        <w:gridCol w:w="425"/>
        <w:gridCol w:w="5361"/>
      </w:tblGrid>
      <w:tr w:rsidR="007D36CD" w:rsidRPr="00D668A2" w14:paraId="5FE7832C" w14:textId="77777777" w:rsidTr="001C1A77">
        <w:trPr>
          <w:cantSplit/>
          <w:trHeight w:val="432"/>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50C8707F" w14:textId="2B015F28" w:rsidR="007D36CD" w:rsidRPr="00D668A2" w:rsidRDefault="0095502F">
            <w:pPr>
              <w:rPr>
                <w:b/>
                <w:sz w:val="16"/>
                <w:szCs w:val="16"/>
              </w:rPr>
            </w:pPr>
            <w:r>
              <w:rPr>
                <w:b/>
                <w:sz w:val="16"/>
                <w:szCs w:val="16"/>
              </w:rPr>
              <w:t xml:space="preserve">HSEL_RN310REK </w:t>
            </w:r>
            <w:r w:rsidR="007D36CD" w:rsidRPr="00D668A2">
              <w:rPr>
                <w:b/>
                <w:sz w:val="16"/>
                <w:szCs w:val="16"/>
              </w:rPr>
              <w:t xml:space="preserve"> (alias: R</w:t>
            </w:r>
            <w:r w:rsidR="00DB341B">
              <w:rPr>
                <w:b/>
                <w:sz w:val="16"/>
                <w:szCs w:val="16"/>
              </w:rPr>
              <w:t>1</w:t>
            </w:r>
            <w:r w:rsidR="007D36CD" w:rsidRPr="00D668A2">
              <w:rPr>
                <w:b/>
                <w:sz w:val="16"/>
                <w:szCs w:val="16"/>
              </w:rPr>
              <w:t>)</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3490890F" w14:textId="77777777" w:rsidR="007D36CD" w:rsidRPr="00D668A2" w:rsidRDefault="007D36CD" w:rsidP="001C1A77">
            <w:pPr>
              <w:ind w:right="-70"/>
              <w:rPr>
                <w:b/>
                <w:sz w:val="16"/>
                <w:szCs w:val="16"/>
              </w:rPr>
            </w:pPr>
            <w:r w:rsidRPr="00D668A2">
              <w:rPr>
                <w:b/>
                <w:sz w:val="16"/>
                <w:szCs w:val="16"/>
              </w:rPr>
              <w:t>Sel.</w:t>
            </w:r>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27E6E4E2" w14:textId="77777777" w:rsidR="007D36CD" w:rsidRPr="00D668A2" w:rsidRDefault="007D36CD" w:rsidP="001C1A77">
            <w:pPr>
              <w:rPr>
                <w:b/>
                <w:sz w:val="16"/>
                <w:szCs w:val="16"/>
              </w:rPr>
            </w:pPr>
            <w:r w:rsidRPr="00D668A2">
              <w:rPr>
                <w:b/>
                <w:sz w:val="16"/>
                <w:szCs w:val="16"/>
              </w:rPr>
              <w:t>Conditie</w:t>
            </w:r>
          </w:p>
        </w:tc>
      </w:tr>
      <w:tr w:rsidR="007D36CD" w:rsidRPr="00D668A2" w14:paraId="022ABC43" w14:textId="77777777" w:rsidTr="001C1A77">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AEB4DE1" w14:textId="47CB04AC" w:rsidR="007D36CD" w:rsidRPr="00D668A2" w:rsidRDefault="007D36CD" w:rsidP="001C1A77">
            <w:pPr>
              <w:rPr>
                <w:rFonts w:cs="Arial"/>
                <w:sz w:val="16"/>
                <w:szCs w:val="16"/>
              </w:rPr>
            </w:pPr>
            <w:r w:rsidRPr="00D668A2">
              <w:rPr>
                <w:rFonts w:cs="Arial"/>
                <w:sz w:val="16"/>
                <w:szCs w:val="16"/>
              </w:rPr>
              <w:t>RN310INDVERWERKING</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01785B4" w14:textId="77777777" w:rsidR="007D36CD" w:rsidRPr="00D668A2" w:rsidRDefault="007D36CD" w:rsidP="001C1A77">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517149D8" w14:textId="403FE9BF" w:rsidR="007D36CD" w:rsidRPr="00D668A2" w:rsidRDefault="007D36CD" w:rsidP="001C1A77">
            <w:pPr>
              <w:rPr>
                <w:rFonts w:cs="Arial"/>
                <w:sz w:val="16"/>
                <w:szCs w:val="16"/>
              </w:rPr>
            </w:pPr>
          </w:p>
        </w:tc>
      </w:tr>
      <w:tr w:rsidR="007D36CD" w:rsidRPr="00D668A2" w14:paraId="776A5652" w14:textId="77777777" w:rsidTr="001C1A77">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C85132F" w14:textId="527F1273" w:rsidR="007D36CD" w:rsidRPr="00D668A2" w:rsidRDefault="007D36CD" w:rsidP="001C1A77">
            <w:pPr>
              <w:rPr>
                <w:rFonts w:cs="Arial"/>
                <w:sz w:val="16"/>
                <w:szCs w:val="16"/>
              </w:rPr>
            </w:pPr>
            <w:r w:rsidRPr="00D668A2">
              <w:rPr>
                <w:rFonts w:cs="Arial"/>
                <w:sz w:val="16"/>
                <w:szCs w:val="16"/>
              </w:rPr>
              <w:t>RN310RSINBRN</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83DB86F" w14:textId="77777777" w:rsidR="007D36CD" w:rsidRPr="00D668A2" w:rsidRDefault="007D36CD" w:rsidP="001C1A77">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52D95A4E" w14:textId="77777777" w:rsidR="007D36CD" w:rsidRPr="00D668A2" w:rsidRDefault="007D36CD" w:rsidP="001C1A77">
            <w:pPr>
              <w:rPr>
                <w:rFonts w:cs="Arial"/>
                <w:sz w:val="16"/>
                <w:szCs w:val="16"/>
              </w:rPr>
            </w:pPr>
          </w:p>
        </w:tc>
      </w:tr>
      <w:tr w:rsidR="007D36CD" w:rsidRPr="00D668A2" w14:paraId="27F1901C" w14:textId="77777777" w:rsidTr="001C1A77">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457E8EE3" w14:textId="6FF3A90E" w:rsidR="007D36CD" w:rsidRPr="00D668A2" w:rsidRDefault="007D36CD" w:rsidP="001C1A77">
            <w:pPr>
              <w:rPr>
                <w:rFonts w:cs="Arial"/>
                <w:sz w:val="16"/>
                <w:szCs w:val="16"/>
              </w:rPr>
            </w:pPr>
            <w:r w:rsidRPr="00D668A2">
              <w:rPr>
                <w:rFonts w:cs="Arial"/>
                <w:sz w:val="16"/>
                <w:szCs w:val="16"/>
              </w:rPr>
              <w:t>RN310VALUTAJAAR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33C6120" w14:textId="77777777" w:rsidR="007D36CD" w:rsidRPr="00D668A2" w:rsidRDefault="007D36CD" w:rsidP="001C1A77">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5E66C71D" w14:textId="77777777" w:rsidR="007D36CD" w:rsidRPr="00D668A2" w:rsidRDefault="007D36CD" w:rsidP="001C1A77">
            <w:pPr>
              <w:rPr>
                <w:rFonts w:cs="Arial"/>
                <w:sz w:val="16"/>
                <w:szCs w:val="16"/>
              </w:rPr>
            </w:pPr>
          </w:p>
        </w:tc>
      </w:tr>
      <w:tr w:rsidR="007D36CD" w:rsidRPr="00D668A2" w14:paraId="3B027C31" w14:textId="77777777" w:rsidTr="001C1A77">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9323D36" w14:textId="71A971C6" w:rsidR="007D36CD" w:rsidRPr="00D668A2" w:rsidRDefault="007D36CD" w:rsidP="001C1A77">
            <w:pPr>
              <w:rPr>
                <w:rFonts w:cs="Arial"/>
                <w:sz w:val="16"/>
                <w:szCs w:val="16"/>
              </w:rPr>
            </w:pPr>
            <w:r w:rsidRPr="00D668A2">
              <w:rPr>
                <w:rFonts w:cs="Arial"/>
                <w:snapToGrid w:val="0"/>
                <w:sz w:val="16"/>
                <w:szCs w:val="16"/>
              </w:rPr>
              <w:t>RN310PRODUCTID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76345EB" w14:textId="77777777" w:rsidR="007D36CD" w:rsidRPr="00D668A2" w:rsidRDefault="007D36CD" w:rsidP="001C1A77">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567E013E" w14:textId="77777777" w:rsidR="007D36CD" w:rsidRPr="00D668A2" w:rsidRDefault="007D36CD" w:rsidP="001C1A77">
            <w:pPr>
              <w:rPr>
                <w:rFonts w:cs="Arial"/>
                <w:sz w:val="16"/>
                <w:szCs w:val="16"/>
              </w:rPr>
            </w:pPr>
          </w:p>
        </w:tc>
      </w:tr>
      <w:tr w:rsidR="007D36CD" w:rsidRPr="00D668A2" w14:paraId="18324A2A" w14:textId="77777777" w:rsidTr="001C1A77">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9634761" w14:textId="0C7EA428" w:rsidR="007D36CD" w:rsidRPr="00D668A2" w:rsidRDefault="007D36CD" w:rsidP="001C1A77">
            <w:pPr>
              <w:rPr>
                <w:rFonts w:cs="Arial"/>
                <w:sz w:val="16"/>
                <w:szCs w:val="16"/>
              </w:rPr>
            </w:pPr>
            <w:r w:rsidRPr="00D668A2">
              <w:rPr>
                <w:rFonts w:cs="Arial"/>
                <w:snapToGrid w:val="0"/>
                <w:sz w:val="16"/>
                <w:szCs w:val="16"/>
              </w:rPr>
              <w:t>RN310REKENINGNR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0B63D71" w14:textId="77777777" w:rsidR="007D36CD" w:rsidRPr="00D668A2" w:rsidRDefault="007D36CD" w:rsidP="001C1A77">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0A5FCC6E" w14:textId="77777777" w:rsidR="007D36CD" w:rsidRPr="00D668A2" w:rsidRDefault="007D36CD" w:rsidP="001C1A77">
            <w:pPr>
              <w:rPr>
                <w:rFonts w:cs="Arial"/>
                <w:sz w:val="16"/>
                <w:szCs w:val="16"/>
              </w:rPr>
            </w:pPr>
          </w:p>
        </w:tc>
      </w:tr>
      <w:tr w:rsidR="00663BD8" w:rsidRPr="00D668A2" w14:paraId="2E2D9514" w14:textId="77777777" w:rsidTr="001C1A77">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A7EFCC1" w14:textId="716C434F" w:rsidR="00663BD8" w:rsidRPr="00D668A2" w:rsidRDefault="00663BD8" w:rsidP="001C1A77">
            <w:pPr>
              <w:rPr>
                <w:rFonts w:cs="Arial"/>
                <w:snapToGrid w:val="0"/>
                <w:sz w:val="16"/>
                <w:szCs w:val="16"/>
              </w:rPr>
            </w:pPr>
            <w:r>
              <w:rPr>
                <w:rFonts w:cs="Arial"/>
                <w:snapToGrid w:val="0"/>
                <w:sz w:val="16"/>
                <w:szCs w:val="16"/>
              </w:rPr>
              <w:t>RN310SOORTBESTAND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4B354F4" w14:textId="77777777" w:rsidR="00663BD8" w:rsidRPr="00D668A2" w:rsidRDefault="00663BD8" w:rsidP="001C1A77">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0ECECA25" w14:textId="77777777" w:rsidR="00663BD8" w:rsidRPr="00D668A2" w:rsidRDefault="00663BD8" w:rsidP="001C1A77">
            <w:pPr>
              <w:rPr>
                <w:rFonts w:cs="Arial"/>
                <w:sz w:val="16"/>
                <w:szCs w:val="16"/>
              </w:rPr>
            </w:pPr>
          </w:p>
        </w:tc>
      </w:tr>
      <w:tr w:rsidR="004E4839" w:rsidRPr="00D668A2" w14:paraId="57AADB65" w14:textId="77777777" w:rsidTr="001C1A77">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EFE5C79" w14:textId="615F110D" w:rsidR="004E4839" w:rsidRPr="00D668A2" w:rsidRDefault="004E4839" w:rsidP="001C1A77">
            <w:pPr>
              <w:rPr>
                <w:rFonts w:cs="Arial"/>
                <w:snapToGrid w:val="0"/>
                <w:sz w:val="16"/>
                <w:szCs w:val="16"/>
              </w:rPr>
            </w:pPr>
            <w:r w:rsidRPr="00D668A2">
              <w:rPr>
                <w:rFonts w:cs="Arial"/>
                <w:sz w:val="16"/>
                <w:szCs w:val="16"/>
              </w:rPr>
              <w:t>RN310REKID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F2E39A4" w14:textId="77777777" w:rsidR="004E4839" w:rsidRPr="00D668A2" w:rsidRDefault="004E4839" w:rsidP="001C1A77">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3B661E72" w14:textId="77777777" w:rsidR="004E4839" w:rsidRPr="00D668A2" w:rsidRDefault="004E4839" w:rsidP="001C1A77">
            <w:pPr>
              <w:rPr>
                <w:rFonts w:cs="Arial"/>
                <w:sz w:val="16"/>
                <w:szCs w:val="16"/>
              </w:rPr>
            </w:pPr>
          </w:p>
        </w:tc>
      </w:tr>
      <w:tr w:rsidR="004414DD" w:rsidRPr="00D668A2" w14:paraId="0E4185C7" w14:textId="77777777" w:rsidTr="001C1A77">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499FD5F5" w14:textId="6EF72ABC" w:rsidR="004414DD" w:rsidRPr="00D668A2" w:rsidRDefault="00EF138C" w:rsidP="001C1A77">
            <w:pPr>
              <w:rPr>
                <w:rFonts w:cs="Arial"/>
                <w:snapToGrid w:val="0"/>
                <w:sz w:val="16"/>
                <w:szCs w:val="16"/>
              </w:rPr>
            </w:pPr>
            <w:r w:rsidRPr="00D26284">
              <w:rPr>
                <w:rFonts w:cs="Arial"/>
                <w:snapToGrid w:val="0"/>
                <w:color w:val="000000"/>
                <w:sz w:val="16"/>
                <w:szCs w:val="16"/>
              </w:rPr>
              <w:t xml:space="preserve">Afleiding </w:t>
            </w:r>
            <w:r w:rsidRPr="00D26284">
              <w:rPr>
                <w:rFonts w:cs="Arial"/>
                <w:i/>
                <w:snapToGrid w:val="0"/>
                <w:color w:val="000000"/>
                <w:sz w:val="16"/>
                <w:szCs w:val="16"/>
              </w:rPr>
              <w:t>MTHV</w:t>
            </w:r>
            <w:r w:rsidRPr="00D26284">
              <w:rPr>
                <w:rFonts w:cs="Arial"/>
                <w:snapToGrid w:val="0"/>
                <w:color w:val="000000"/>
                <w:sz w:val="16"/>
                <w:szCs w:val="16"/>
              </w:rPr>
              <w:t xml:space="preserve"> - </w:t>
            </w:r>
            <w:r w:rsidRPr="00D26284">
              <w:rPr>
                <w:rFonts w:cs="Arial"/>
                <w:sz w:val="16"/>
                <w:szCs w:val="16"/>
              </w:rPr>
              <w:t>MUTATIEEINDE_TS</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3DFE290" w14:textId="7FAB97BB" w:rsidR="004414DD" w:rsidRPr="00D668A2" w:rsidRDefault="00DB341B" w:rsidP="001C1A77">
            <w:pPr>
              <w:ind w:right="-70"/>
              <w:rPr>
                <w:rFonts w:cs="Arial"/>
                <w:sz w:val="16"/>
                <w:szCs w:val="16"/>
              </w:rPr>
            </w:pPr>
            <w:r>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0F035787" w14:textId="77777777" w:rsidR="004414DD" w:rsidRPr="00D668A2" w:rsidRDefault="004414DD" w:rsidP="001C1A77">
            <w:pPr>
              <w:rPr>
                <w:rFonts w:cs="Arial"/>
                <w:sz w:val="16"/>
                <w:szCs w:val="16"/>
              </w:rPr>
            </w:pPr>
          </w:p>
        </w:tc>
      </w:tr>
      <w:tr w:rsidR="00DB341B" w:rsidRPr="00D668A2" w14:paraId="63472821" w14:textId="77777777" w:rsidTr="00621F9D">
        <w:trPr>
          <w:cantSplit/>
          <w:trHeight w:val="432"/>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5433ABE2" w14:textId="171E1A88" w:rsidR="00DB341B" w:rsidRPr="00D668A2" w:rsidRDefault="00A05389">
            <w:pPr>
              <w:rPr>
                <w:b/>
                <w:sz w:val="16"/>
                <w:szCs w:val="16"/>
              </w:rPr>
            </w:pPr>
            <w:r>
              <w:rPr>
                <w:b/>
                <w:sz w:val="16"/>
                <w:szCs w:val="16"/>
              </w:rPr>
              <w:t>HSEL</w:t>
            </w:r>
            <w:r w:rsidR="00DB341B" w:rsidRPr="001C1A77">
              <w:rPr>
                <w:b/>
                <w:sz w:val="16"/>
                <w:szCs w:val="16"/>
              </w:rPr>
              <w:t xml:space="preserve">_RN320RHO </w:t>
            </w:r>
            <w:r w:rsidR="00DB341B" w:rsidRPr="00D668A2">
              <w:rPr>
                <w:b/>
                <w:sz w:val="16"/>
                <w:szCs w:val="16"/>
              </w:rPr>
              <w:t>(alias: R</w:t>
            </w:r>
            <w:r w:rsidR="00DB341B">
              <w:rPr>
                <w:b/>
                <w:sz w:val="16"/>
                <w:szCs w:val="16"/>
              </w:rPr>
              <w:t>2</w:t>
            </w:r>
            <w:r w:rsidR="00DB341B" w:rsidRPr="00D668A2">
              <w:rPr>
                <w:b/>
                <w:sz w:val="16"/>
                <w:szCs w:val="16"/>
              </w:rPr>
              <w:t>)</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5D55DD15" w14:textId="77777777" w:rsidR="00DB341B" w:rsidRPr="00D668A2" w:rsidRDefault="00DB341B" w:rsidP="00621F9D">
            <w:pPr>
              <w:ind w:right="-70"/>
              <w:rPr>
                <w:b/>
                <w:sz w:val="16"/>
                <w:szCs w:val="16"/>
              </w:rPr>
            </w:pPr>
            <w:r w:rsidRPr="00D668A2">
              <w:rPr>
                <w:b/>
                <w:sz w:val="16"/>
                <w:szCs w:val="16"/>
              </w:rPr>
              <w:t>Sel.</w:t>
            </w:r>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420F629E" w14:textId="77777777" w:rsidR="00DB341B" w:rsidRPr="00D668A2" w:rsidRDefault="00DB341B" w:rsidP="00621F9D">
            <w:pPr>
              <w:rPr>
                <w:b/>
                <w:sz w:val="16"/>
                <w:szCs w:val="16"/>
              </w:rPr>
            </w:pPr>
            <w:r w:rsidRPr="00D668A2">
              <w:rPr>
                <w:b/>
                <w:sz w:val="16"/>
                <w:szCs w:val="16"/>
              </w:rPr>
              <w:t>Conditie</w:t>
            </w:r>
          </w:p>
        </w:tc>
      </w:tr>
      <w:tr w:rsidR="00DB341B" w:rsidRPr="00D668A2" w14:paraId="1469B931" w14:textId="77777777" w:rsidTr="00621F9D">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1BD491DF" w14:textId="78ECA214" w:rsidR="00DB341B" w:rsidRPr="00D668A2" w:rsidRDefault="00DB341B" w:rsidP="00621F9D">
            <w:pPr>
              <w:rPr>
                <w:rFonts w:cs="Arial"/>
                <w:snapToGrid w:val="0"/>
                <w:sz w:val="16"/>
                <w:szCs w:val="16"/>
              </w:rPr>
            </w:pPr>
            <w:r w:rsidRPr="00D668A2">
              <w:rPr>
                <w:rFonts w:cs="Arial"/>
                <w:sz w:val="16"/>
                <w:szCs w:val="16"/>
              </w:rPr>
              <w:t>RN320REKID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4ECE56A" w14:textId="77777777" w:rsidR="00DB341B" w:rsidRPr="00D668A2" w:rsidRDefault="00DB341B" w:rsidP="00621F9D">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4F29DF56" w14:textId="2912CED4" w:rsidR="00DB341B" w:rsidRPr="00D668A2" w:rsidRDefault="00DB341B">
            <w:pPr>
              <w:rPr>
                <w:rFonts w:cs="Arial"/>
                <w:sz w:val="16"/>
                <w:szCs w:val="16"/>
              </w:rPr>
            </w:pPr>
            <w:r>
              <w:rPr>
                <w:rFonts w:cs="Arial"/>
                <w:sz w:val="16"/>
                <w:szCs w:val="16"/>
              </w:rPr>
              <w:t>= R1.</w:t>
            </w:r>
            <w:r w:rsidR="000E0C0E" w:rsidRPr="00D668A2" w:rsidDel="000E0C0E">
              <w:rPr>
                <w:rFonts w:cs="Arial"/>
                <w:sz w:val="16"/>
                <w:szCs w:val="16"/>
              </w:rPr>
              <w:t xml:space="preserve"> </w:t>
            </w:r>
            <w:r w:rsidRPr="00D668A2">
              <w:rPr>
                <w:rFonts w:cs="Arial"/>
                <w:sz w:val="16"/>
                <w:szCs w:val="16"/>
              </w:rPr>
              <w:t>RN310REKID</w:t>
            </w:r>
          </w:p>
        </w:tc>
      </w:tr>
      <w:tr w:rsidR="00DB341B" w:rsidRPr="00D668A2" w14:paraId="7C7E2299" w14:textId="77777777" w:rsidTr="00621F9D">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0BB3895" w14:textId="519574B4" w:rsidR="00DB341B" w:rsidRPr="00D668A2" w:rsidRDefault="00DB341B" w:rsidP="00DB341B">
            <w:pPr>
              <w:rPr>
                <w:rFonts w:cs="Arial"/>
                <w:sz w:val="16"/>
                <w:szCs w:val="16"/>
              </w:rPr>
            </w:pPr>
            <w:r w:rsidRPr="006C537B">
              <w:rPr>
                <w:rFonts w:cs="Arial"/>
                <w:snapToGrid w:val="0"/>
                <w:color w:val="000000"/>
                <w:sz w:val="16"/>
                <w:szCs w:val="16"/>
              </w:rPr>
              <w:t>RECORDBRON_NAAM</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9767841" w14:textId="548E5942" w:rsidR="00DB341B" w:rsidRPr="00D668A2" w:rsidRDefault="00DB341B" w:rsidP="00DB341B">
            <w:pPr>
              <w:ind w:right="-70"/>
              <w:rPr>
                <w:rFonts w:cs="Arial"/>
                <w:sz w:val="16"/>
                <w:szCs w:val="16"/>
              </w:rPr>
            </w:pPr>
            <w:r>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0F0446E" w14:textId="77777777" w:rsidR="00DB341B" w:rsidRDefault="00DB341B" w:rsidP="00DB341B">
            <w:pPr>
              <w:rPr>
                <w:rFonts w:cs="Arial"/>
                <w:sz w:val="16"/>
                <w:szCs w:val="16"/>
              </w:rPr>
            </w:pPr>
          </w:p>
        </w:tc>
      </w:tr>
      <w:tr w:rsidR="00DB341B" w:rsidRPr="00D668A2" w14:paraId="7BC61501" w14:textId="77777777" w:rsidTr="00621F9D">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4758163" w14:textId="6DAB077D" w:rsidR="00DB341B" w:rsidRPr="00D668A2" w:rsidRDefault="00DB341B" w:rsidP="00DB341B">
            <w:pPr>
              <w:rPr>
                <w:rFonts w:cs="Arial"/>
                <w:sz w:val="16"/>
                <w:szCs w:val="16"/>
              </w:rPr>
            </w:pPr>
            <w:r w:rsidRPr="006C537B">
              <w:rPr>
                <w:rFonts w:cs="Arial"/>
                <w:snapToGrid w:val="0"/>
                <w:color w:val="000000"/>
                <w:sz w:val="16"/>
                <w:szCs w:val="16"/>
              </w:rPr>
              <w:t>RN320BSNSOFINUMMER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AF1B590" w14:textId="74031489" w:rsidR="00DB341B" w:rsidRPr="00D668A2" w:rsidRDefault="00DB341B" w:rsidP="00DB341B">
            <w:pPr>
              <w:ind w:right="-70"/>
              <w:rPr>
                <w:rFonts w:cs="Arial"/>
                <w:sz w:val="16"/>
                <w:szCs w:val="16"/>
              </w:rPr>
            </w:pPr>
            <w:r>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05CF463C" w14:textId="77777777" w:rsidR="00DB341B" w:rsidRDefault="00DB341B" w:rsidP="00DB341B">
            <w:pPr>
              <w:rPr>
                <w:rFonts w:cs="Arial"/>
                <w:sz w:val="16"/>
                <w:szCs w:val="16"/>
              </w:rPr>
            </w:pPr>
          </w:p>
        </w:tc>
      </w:tr>
      <w:tr w:rsidR="00DB341B" w:rsidRPr="00D668A2" w14:paraId="45020F54" w14:textId="77777777" w:rsidTr="00621F9D">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82027F7" w14:textId="554B280A" w:rsidR="00DB341B" w:rsidRPr="00D668A2" w:rsidRDefault="00DB341B" w:rsidP="00DB341B">
            <w:pPr>
              <w:rPr>
                <w:rFonts w:cs="Arial"/>
                <w:sz w:val="16"/>
                <w:szCs w:val="16"/>
              </w:rPr>
            </w:pPr>
            <w:r w:rsidRPr="006C537B">
              <w:rPr>
                <w:rFonts w:cs="Arial"/>
                <w:snapToGrid w:val="0"/>
                <w:color w:val="000000"/>
                <w:sz w:val="16"/>
                <w:szCs w:val="16"/>
              </w:rPr>
              <w:t>RN320VOORNAAM</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4A9DB76" w14:textId="3537CAA0" w:rsidR="00DB341B" w:rsidRPr="00D668A2" w:rsidRDefault="00DB341B" w:rsidP="00DB341B">
            <w:pPr>
              <w:ind w:right="-70"/>
              <w:rPr>
                <w:rFonts w:cs="Arial"/>
                <w:sz w:val="16"/>
                <w:szCs w:val="16"/>
              </w:rPr>
            </w:pPr>
            <w:r>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13552891" w14:textId="77777777" w:rsidR="00DB341B" w:rsidRDefault="00DB341B" w:rsidP="00DB341B">
            <w:pPr>
              <w:rPr>
                <w:rFonts w:cs="Arial"/>
                <w:sz w:val="16"/>
                <w:szCs w:val="16"/>
              </w:rPr>
            </w:pPr>
          </w:p>
        </w:tc>
      </w:tr>
      <w:tr w:rsidR="00DB341B" w:rsidRPr="00D668A2" w14:paraId="3F74CB77" w14:textId="77777777" w:rsidTr="00621F9D">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9CA63C8" w14:textId="3F4BFB8C" w:rsidR="00DB341B" w:rsidRPr="00D668A2" w:rsidRDefault="00DB341B" w:rsidP="00DB341B">
            <w:pPr>
              <w:rPr>
                <w:rFonts w:cs="Arial"/>
                <w:sz w:val="16"/>
                <w:szCs w:val="16"/>
              </w:rPr>
            </w:pPr>
            <w:r w:rsidRPr="006C537B">
              <w:rPr>
                <w:rFonts w:cs="Arial"/>
                <w:snapToGrid w:val="0"/>
                <w:color w:val="000000"/>
                <w:sz w:val="16"/>
                <w:szCs w:val="16"/>
              </w:rPr>
              <w:t>RN320VOORLETTERS</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462E9CB" w14:textId="38652388" w:rsidR="00DB341B" w:rsidRPr="00D668A2" w:rsidRDefault="00DB341B" w:rsidP="00DB341B">
            <w:pPr>
              <w:ind w:right="-70"/>
              <w:rPr>
                <w:rFonts w:cs="Arial"/>
                <w:sz w:val="16"/>
                <w:szCs w:val="16"/>
              </w:rPr>
            </w:pPr>
            <w:r>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31AFC712" w14:textId="77777777" w:rsidR="00DB341B" w:rsidRDefault="00DB341B" w:rsidP="00DB341B">
            <w:pPr>
              <w:rPr>
                <w:rFonts w:cs="Arial"/>
                <w:sz w:val="16"/>
                <w:szCs w:val="16"/>
              </w:rPr>
            </w:pPr>
          </w:p>
        </w:tc>
      </w:tr>
      <w:tr w:rsidR="00DB341B" w:rsidRPr="00D668A2" w14:paraId="57CE8AD1" w14:textId="77777777" w:rsidTr="00621F9D">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C302951" w14:textId="60FE039F" w:rsidR="00DB341B" w:rsidRPr="00D668A2" w:rsidRDefault="00DB341B" w:rsidP="00DB341B">
            <w:pPr>
              <w:rPr>
                <w:rFonts w:cs="Arial"/>
                <w:sz w:val="16"/>
                <w:szCs w:val="16"/>
              </w:rPr>
            </w:pPr>
            <w:r w:rsidRPr="006C537B">
              <w:rPr>
                <w:rFonts w:cs="Arial"/>
                <w:snapToGrid w:val="0"/>
                <w:color w:val="000000"/>
                <w:sz w:val="16"/>
                <w:szCs w:val="16"/>
              </w:rPr>
              <w:t>RN320VOORVOEGSELS</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EADFFDC" w14:textId="1B10F638" w:rsidR="00DB341B" w:rsidRPr="00D668A2" w:rsidRDefault="00DB341B" w:rsidP="00DB341B">
            <w:pPr>
              <w:ind w:right="-70"/>
              <w:rPr>
                <w:rFonts w:cs="Arial"/>
                <w:sz w:val="16"/>
                <w:szCs w:val="16"/>
              </w:rPr>
            </w:pPr>
            <w:r>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543D8971" w14:textId="77777777" w:rsidR="00DB341B" w:rsidRDefault="00DB341B" w:rsidP="00DB341B">
            <w:pPr>
              <w:rPr>
                <w:rFonts w:cs="Arial"/>
                <w:sz w:val="16"/>
                <w:szCs w:val="16"/>
              </w:rPr>
            </w:pPr>
          </w:p>
        </w:tc>
      </w:tr>
      <w:tr w:rsidR="00DB341B" w:rsidRPr="00D668A2" w14:paraId="26409838" w14:textId="77777777" w:rsidTr="00621F9D">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49BE987" w14:textId="0BDDDBD5" w:rsidR="00DB341B" w:rsidRPr="00D668A2" w:rsidRDefault="00DB341B" w:rsidP="00DB341B">
            <w:pPr>
              <w:rPr>
                <w:rFonts w:cs="Arial"/>
                <w:sz w:val="16"/>
                <w:szCs w:val="16"/>
              </w:rPr>
            </w:pPr>
            <w:r w:rsidRPr="006C537B">
              <w:rPr>
                <w:rFonts w:cs="Arial"/>
                <w:snapToGrid w:val="0"/>
                <w:color w:val="000000"/>
                <w:sz w:val="16"/>
                <w:szCs w:val="16"/>
              </w:rPr>
              <w:t>RN320NAAM</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C5AA774" w14:textId="74C285B4" w:rsidR="00DB341B" w:rsidRPr="00D668A2" w:rsidRDefault="00DB341B" w:rsidP="00DB341B">
            <w:pPr>
              <w:ind w:right="-70"/>
              <w:rPr>
                <w:rFonts w:cs="Arial"/>
                <w:sz w:val="16"/>
                <w:szCs w:val="16"/>
              </w:rPr>
            </w:pPr>
            <w:r>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0CD6C497" w14:textId="77777777" w:rsidR="00DB341B" w:rsidRDefault="00DB341B" w:rsidP="00DB341B">
            <w:pPr>
              <w:rPr>
                <w:rFonts w:cs="Arial"/>
                <w:sz w:val="16"/>
                <w:szCs w:val="16"/>
              </w:rPr>
            </w:pPr>
          </w:p>
        </w:tc>
      </w:tr>
      <w:tr w:rsidR="00DB341B" w:rsidRPr="00D668A2" w14:paraId="438ED167" w14:textId="77777777" w:rsidTr="00621F9D">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E8AA9E4" w14:textId="59473186" w:rsidR="00DB341B" w:rsidRPr="00D668A2" w:rsidRDefault="00DB341B" w:rsidP="00DB341B">
            <w:pPr>
              <w:rPr>
                <w:rFonts w:cs="Arial"/>
                <w:sz w:val="16"/>
                <w:szCs w:val="16"/>
              </w:rPr>
            </w:pPr>
            <w:r w:rsidRPr="006C537B">
              <w:rPr>
                <w:rFonts w:cs="Arial"/>
                <w:snapToGrid w:val="0"/>
                <w:color w:val="000000"/>
                <w:sz w:val="16"/>
                <w:szCs w:val="16"/>
              </w:rPr>
              <w:t>RN320GEBOORTEDATUM</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8A496A0" w14:textId="65902F8B" w:rsidR="00DB341B" w:rsidRPr="00D668A2" w:rsidRDefault="00DB341B" w:rsidP="00DB341B">
            <w:pPr>
              <w:ind w:right="-70"/>
              <w:rPr>
                <w:rFonts w:cs="Arial"/>
                <w:sz w:val="16"/>
                <w:szCs w:val="16"/>
              </w:rPr>
            </w:pPr>
            <w:r>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4D334946" w14:textId="77777777" w:rsidR="00DB341B" w:rsidRDefault="00DB341B" w:rsidP="00DB341B">
            <w:pPr>
              <w:rPr>
                <w:rFonts w:cs="Arial"/>
                <w:sz w:val="16"/>
                <w:szCs w:val="16"/>
              </w:rPr>
            </w:pPr>
          </w:p>
        </w:tc>
      </w:tr>
      <w:tr w:rsidR="00DB341B" w:rsidRPr="00D668A2" w14:paraId="78550CF6" w14:textId="77777777" w:rsidTr="00621F9D">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F622B01" w14:textId="1B43D5E5" w:rsidR="00DB341B" w:rsidRPr="00D668A2" w:rsidRDefault="00DB341B" w:rsidP="00DB341B">
            <w:pPr>
              <w:rPr>
                <w:rFonts w:cs="Arial"/>
                <w:sz w:val="16"/>
                <w:szCs w:val="16"/>
              </w:rPr>
            </w:pPr>
            <w:r w:rsidRPr="006C537B">
              <w:rPr>
                <w:rFonts w:cs="Arial"/>
                <w:snapToGrid w:val="0"/>
                <w:color w:val="000000"/>
                <w:sz w:val="16"/>
                <w:szCs w:val="16"/>
              </w:rPr>
              <w:t>RN320GEBOORTEPLAATS</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418C292" w14:textId="677CC9BA" w:rsidR="00DB341B" w:rsidRPr="00D668A2" w:rsidRDefault="00DB341B" w:rsidP="00DB341B">
            <w:pPr>
              <w:ind w:right="-70"/>
              <w:rPr>
                <w:rFonts w:cs="Arial"/>
                <w:sz w:val="16"/>
                <w:szCs w:val="16"/>
              </w:rPr>
            </w:pPr>
            <w:r>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4ED2298" w14:textId="77777777" w:rsidR="00DB341B" w:rsidRDefault="00DB341B" w:rsidP="00DB341B">
            <w:pPr>
              <w:rPr>
                <w:rFonts w:cs="Arial"/>
                <w:sz w:val="16"/>
                <w:szCs w:val="16"/>
              </w:rPr>
            </w:pPr>
          </w:p>
        </w:tc>
      </w:tr>
      <w:tr w:rsidR="00DB341B" w:rsidRPr="00D668A2" w14:paraId="5D129A9D" w14:textId="77777777" w:rsidTr="00621F9D">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33151F4" w14:textId="14718178" w:rsidR="00DB341B" w:rsidRPr="00D668A2" w:rsidRDefault="00DB341B" w:rsidP="00DB341B">
            <w:pPr>
              <w:rPr>
                <w:rFonts w:cs="Arial"/>
                <w:sz w:val="16"/>
                <w:szCs w:val="16"/>
              </w:rPr>
            </w:pPr>
            <w:r w:rsidRPr="006C537B">
              <w:rPr>
                <w:rFonts w:cs="Arial"/>
                <w:snapToGrid w:val="0"/>
                <w:color w:val="000000"/>
                <w:sz w:val="16"/>
                <w:szCs w:val="16"/>
              </w:rPr>
              <w:t>RN320GEBOORTELAND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621CBB8" w14:textId="3953C36E" w:rsidR="00DB341B" w:rsidRPr="00D668A2" w:rsidRDefault="00DB341B" w:rsidP="00DB341B">
            <w:pPr>
              <w:ind w:right="-70"/>
              <w:rPr>
                <w:rFonts w:cs="Arial"/>
                <w:sz w:val="16"/>
                <w:szCs w:val="16"/>
              </w:rPr>
            </w:pPr>
            <w:r>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49910FA9" w14:textId="77777777" w:rsidR="00DB341B" w:rsidRDefault="00DB341B" w:rsidP="00DB341B">
            <w:pPr>
              <w:rPr>
                <w:rFonts w:cs="Arial"/>
                <w:sz w:val="16"/>
                <w:szCs w:val="16"/>
              </w:rPr>
            </w:pPr>
          </w:p>
        </w:tc>
      </w:tr>
      <w:tr w:rsidR="00DB341B" w:rsidRPr="00D668A2" w14:paraId="23265EE2" w14:textId="77777777" w:rsidTr="00621F9D">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3AA76A8" w14:textId="618092D0" w:rsidR="00DB341B" w:rsidRPr="00D668A2" w:rsidRDefault="00DB341B" w:rsidP="00DB341B">
            <w:pPr>
              <w:rPr>
                <w:rFonts w:cs="Arial"/>
                <w:sz w:val="16"/>
                <w:szCs w:val="16"/>
              </w:rPr>
            </w:pPr>
            <w:r w:rsidRPr="006C537B">
              <w:rPr>
                <w:rFonts w:cs="Arial"/>
                <w:snapToGrid w:val="0"/>
                <w:color w:val="000000"/>
                <w:sz w:val="16"/>
                <w:szCs w:val="16"/>
              </w:rPr>
              <w:lastRenderedPageBreak/>
              <w:t>RN320INDOVERLEDEN</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D96E673" w14:textId="5D7D2B26" w:rsidR="00DB341B" w:rsidRPr="00D668A2" w:rsidRDefault="00DB341B" w:rsidP="00DB341B">
            <w:pPr>
              <w:ind w:right="-70"/>
              <w:rPr>
                <w:rFonts w:cs="Arial"/>
                <w:sz w:val="16"/>
                <w:szCs w:val="16"/>
              </w:rPr>
            </w:pPr>
            <w:r>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4113796F" w14:textId="77777777" w:rsidR="00DB341B" w:rsidRDefault="00DB341B" w:rsidP="00DB341B">
            <w:pPr>
              <w:rPr>
                <w:rFonts w:cs="Arial"/>
                <w:sz w:val="16"/>
                <w:szCs w:val="16"/>
              </w:rPr>
            </w:pPr>
          </w:p>
        </w:tc>
      </w:tr>
      <w:tr w:rsidR="00DB341B" w:rsidRPr="00D668A2" w14:paraId="6269808F" w14:textId="77777777" w:rsidTr="00621F9D">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632F5BC" w14:textId="1C8D1493" w:rsidR="00DB341B" w:rsidRPr="00D668A2" w:rsidRDefault="00DB341B" w:rsidP="00DB341B">
            <w:pPr>
              <w:rPr>
                <w:rFonts w:cs="Arial"/>
                <w:sz w:val="16"/>
                <w:szCs w:val="16"/>
              </w:rPr>
            </w:pPr>
            <w:r w:rsidRPr="006C537B">
              <w:rPr>
                <w:rFonts w:cs="Arial"/>
                <w:snapToGrid w:val="0"/>
                <w:color w:val="000000"/>
                <w:sz w:val="16"/>
                <w:szCs w:val="16"/>
              </w:rPr>
              <w:t>RN320RSIN</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C0A2C00" w14:textId="25ED48FE" w:rsidR="00DB341B" w:rsidRPr="00D668A2" w:rsidRDefault="00DB341B" w:rsidP="00DB341B">
            <w:pPr>
              <w:ind w:right="-70"/>
              <w:rPr>
                <w:rFonts w:cs="Arial"/>
                <w:sz w:val="16"/>
                <w:szCs w:val="16"/>
              </w:rPr>
            </w:pPr>
            <w:r>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3D46DBC2" w14:textId="77777777" w:rsidR="00DB341B" w:rsidRDefault="00DB341B" w:rsidP="00DB341B">
            <w:pPr>
              <w:rPr>
                <w:rFonts w:cs="Arial"/>
                <w:sz w:val="16"/>
                <w:szCs w:val="16"/>
              </w:rPr>
            </w:pPr>
          </w:p>
        </w:tc>
      </w:tr>
      <w:tr w:rsidR="00DB341B" w:rsidRPr="00D668A2" w14:paraId="53E932EB" w14:textId="77777777" w:rsidTr="00621F9D">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A7CF819" w14:textId="6B5B0B2A" w:rsidR="00DB341B" w:rsidRPr="00D668A2" w:rsidRDefault="00DB341B" w:rsidP="00DB341B">
            <w:pPr>
              <w:rPr>
                <w:rFonts w:cs="Arial"/>
                <w:sz w:val="16"/>
                <w:szCs w:val="16"/>
              </w:rPr>
            </w:pPr>
            <w:r w:rsidRPr="006C537B">
              <w:rPr>
                <w:rFonts w:cs="Arial"/>
                <w:snapToGrid w:val="0"/>
                <w:color w:val="000000"/>
                <w:sz w:val="16"/>
                <w:szCs w:val="16"/>
              </w:rPr>
              <w:t>RN320STRAAT</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746C2DE" w14:textId="1B15F93D" w:rsidR="00DB341B" w:rsidRPr="00D668A2" w:rsidRDefault="00DB341B" w:rsidP="00DB341B">
            <w:pPr>
              <w:ind w:right="-70"/>
              <w:rPr>
                <w:rFonts w:cs="Arial"/>
                <w:sz w:val="16"/>
                <w:szCs w:val="16"/>
              </w:rPr>
            </w:pPr>
            <w:r>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50AE9078" w14:textId="77777777" w:rsidR="00DB341B" w:rsidRDefault="00DB341B" w:rsidP="00DB341B">
            <w:pPr>
              <w:rPr>
                <w:rFonts w:cs="Arial"/>
                <w:sz w:val="16"/>
                <w:szCs w:val="16"/>
              </w:rPr>
            </w:pPr>
          </w:p>
        </w:tc>
      </w:tr>
      <w:tr w:rsidR="00DB341B" w:rsidRPr="00D668A2" w14:paraId="05CA04E2" w14:textId="77777777" w:rsidTr="00621F9D">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CE43ADA" w14:textId="1EC83A34" w:rsidR="00DB341B" w:rsidRPr="00D668A2" w:rsidRDefault="00DB341B" w:rsidP="00DB341B">
            <w:pPr>
              <w:rPr>
                <w:rFonts w:cs="Arial"/>
                <w:sz w:val="16"/>
                <w:szCs w:val="16"/>
              </w:rPr>
            </w:pPr>
            <w:r w:rsidRPr="006C537B">
              <w:rPr>
                <w:rFonts w:cs="Arial"/>
                <w:snapToGrid w:val="0"/>
                <w:color w:val="000000"/>
                <w:sz w:val="16"/>
                <w:szCs w:val="16"/>
              </w:rPr>
              <w:t>RN320HUISNUMMER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AB29E88" w14:textId="35075F25" w:rsidR="00DB341B" w:rsidRPr="00D668A2" w:rsidRDefault="00DB341B" w:rsidP="00DB341B">
            <w:pPr>
              <w:ind w:right="-70"/>
              <w:rPr>
                <w:rFonts w:cs="Arial"/>
                <w:sz w:val="16"/>
                <w:szCs w:val="16"/>
              </w:rPr>
            </w:pPr>
            <w:r>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01787916" w14:textId="77777777" w:rsidR="00DB341B" w:rsidRDefault="00DB341B" w:rsidP="00DB341B">
            <w:pPr>
              <w:rPr>
                <w:rFonts w:cs="Arial"/>
                <w:sz w:val="16"/>
                <w:szCs w:val="16"/>
              </w:rPr>
            </w:pPr>
          </w:p>
        </w:tc>
      </w:tr>
      <w:tr w:rsidR="00DB341B" w:rsidRPr="00D668A2" w14:paraId="67C9E328" w14:textId="77777777" w:rsidTr="00621F9D">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469FE8CA" w14:textId="026D9EC2" w:rsidR="00DB341B" w:rsidRPr="00D668A2" w:rsidRDefault="00DB341B" w:rsidP="00DB341B">
            <w:pPr>
              <w:rPr>
                <w:rFonts w:cs="Arial"/>
                <w:sz w:val="16"/>
                <w:szCs w:val="16"/>
              </w:rPr>
            </w:pPr>
            <w:r w:rsidRPr="006C537B">
              <w:rPr>
                <w:rFonts w:cs="Arial"/>
                <w:snapToGrid w:val="0"/>
                <w:color w:val="000000"/>
                <w:sz w:val="16"/>
                <w:szCs w:val="16"/>
              </w:rPr>
              <w:t>RN320POSTCODE</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FB2662B" w14:textId="76D9DAF1" w:rsidR="00DB341B" w:rsidRPr="00D668A2" w:rsidRDefault="00DB341B" w:rsidP="00DB341B">
            <w:pPr>
              <w:ind w:right="-70"/>
              <w:rPr>
                <w:rFonts w:cs="Arial"/>
                <w:sz w:val="16"/>
                <w:szCs w:val="16"/>
              </w:rPr>
            </w:pPr>
            <w:r>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A068930" w14:textId="77777777" w:rsidR="00DB341B" w:rsidRDefault="00DB341B" w:rsidP="00DB341B">
            <w:pPr>
              <w:rPr>
                <w:rFonts w:cs="Arial"/>
                <w:sz w:val="16"/>
                <w:szCs w:val="16"/>
              </w:rPr>
            </w:pPr>
          </w:p>
        </w:tc>
      </w:tr>
      <w:tr w:rsidR="00DB341B" w:rsidRPr="00D668A2" w14:paraId="6C80FD7D" w14:textId="77777777" w:rsidTr="00621F9D">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DB986F2" w14:textId="42701EFD" w:rsidR="00DB341B" w:rsidRPr="00D668A2" w:rsidRDefault="00DB341B" w:rsidP="00DB341B">
            <w:pPr>
              <w:rPr>
                <w:rFonts w:cs="Arial"/>
                <w:sz w:val="16"/>
                <w:szCs w:val="16"/>
              </w:rPr>
            </w:pPr>
            <w:r w:rsidRPr="006C537B">
              <w:rPr>
                <w:rFonts w:cs="Arial"/>
                <w:snapToGrid w:val="0"/>
                <w:color w:val="000000"/>
                <w:sz w:val="16"/>
                <w:szCs w:val="16"/>
              </w:rPr>
              <w:t>RN320POSTBUS</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17AB7D3" w14:textId="1EB13ADA" w:rsidR="00DB341B" w:rsidRPr="00D668A2" w:rsidRDefault="00DB341B" w:rsidP="00DB341B">
            <w:pPr>
              <w:ind w:right="-70"/>
              <w:rPr>
                <w:rFonts w:cs="Arial"/>
                <w:sz w:val="16"/>
                <w:szCs w:val="16"/>
              </w:rPr>
            </w:pPr>
            <w:r>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2BEADF30" w14:textId="77777777" w:rsidR="00DB341B" w:rsidRDefault="00DB341B" w:rsidP="00DB341B">
            <w:pPr>
              <w:rPr>
                <w:rFonts w:cs="Arial"/>
                <w:sz w:val="16"/>
                <w:szCs w:val="16"/>
              </w:rPr>
            </w:pPr>
          </w:p>
        </w:tc>
      </w:tr>
      <w:tr w:rsidR="00DB341B" w:rsidRPr="00D668A2" w14:paraId="4DBF2B0E" w14:textId="77777777" w:rsidTr="00621F9D">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1A4C2D47" w14:textId="6261B7B0" w:rsidR="00DB341B" w:rsidRPr="00D668A2" w:rsidRDefault="00DB341B" w:rsidP="00DB341B">
            <w:pPr>
              <w:rPr>
                <w:rFonts w:cs="Arial"/>
                <w:sz w:val="16"/>
                <w:szCs w:val="16"/>
              </w:rPr>
            </w:pPr>
            <w:r w:rsidRPr="006C537B">
              <w:rPr>
                <w:rFonts w:cs="Arial"/>
                <w:snapToGrid w:val="0"/>
                <w:color w:val="000000"/>
                <w:sz w:val="16"/>
                <w:szCs w:val="16"/>
              </w:rPr>
              <w:t>RN320PLAATS</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771C013" w14:textId="102B74DF" w:rsidR="00DB341B" w:rsidRPr="00D668A2" w:rsidRDefault="00DB341B" w:rsidP="00DB341B">
            <w:pPr>
              <w:ind w:right="-70"/>
              <w:rPr>
                <w:rFonts w:cs="Arial"/>
                <w:sz w:val="16"/>
                <w:szCs w:val="16"/>
              </w:rPr>
            </w:pPr>
            <w:r>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1E29D73" w14:textId="77777777" w:rsidR="00DB341B" w:rsidRDefault="00DB341B" w:rsidP="00DB341B">
            <w:pPr>
              <w:rPr>
                <w:rFonts w:cs="Arial"/>
                <w:sz w:val="16"/>
                <w:szCs w:val="16"/>
              </w:rPr>
            </w:pPr>
          </w:p>
        </w:tc>
      </w:tr>
      <w:tr w:rsidR="00DB341B" w:rsidRPr="00D668A2" w14:paraId="4D718D0C" w14:textId="77777777" w:rsidTr="00621F9D">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C5D85CD" w14:textId="59D0BB5E" w:rsidR="00DB341B" w:rsidRPr="00D668A2" w:rsidRDefault="00DB341B" w:rsidP="00DB341B">
            <w:pPr>
              <w:rPr>
                <w:rFonts w:cs="Arial"/>
                <w:sz w:val="16"/>
                <w:szCs w:val="16"/>
              </w:rPr>
            </w:pPr>
            <w:r w:rsidRPr="006C537B">
              <w:rPr>
                <w:rFonts w:cs="Arial"/>
                <w:sz w:val="16"/>
                <w:szCs w:val="16"/>
              </w:rPr>
              <w:t>RN320LAND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AE2F8D1" w14:textId="6E2F40E9" w:rsidR="00DB341B" w:rsidRPr="00D668A2" w:rsidRDefault="00DB341B" w:rsidP="00DB341B">
            <w:pPr>
              <w:ind w:right="-70"/>
              <w:rPr>
                <w:rFonts w:cs="Arial"/>
                <w:sz w:val="16"/>
                <w:szCs w:val="16"/>
              </w:rPr>
            </w:pPr>
            <w:r>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07040C4" w14:textId="77777777" w:rsidR="00DB341B" w:rsidRDefault="00DB341B" w:rsidP="00DB341B">
            <w:pPr>
              <w:rPr>
                <w:rFonts w:cs="Arial"/>
                <w:sz w:val="16"/>
                <w:szCs w:val="16"/>
              </w:rPr>
            </w:pPr>
          </w:p>
        </w:tc>
      </w:tr>
      <w:tr w:rsidR="00DB341B" w:rsidRPr="00D668A2" w14:paraId="5681B3F0" w14:textId="77777777" w:rsidTr="00621F9D">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10851810" w14:textId="37B0FC96" w:rsidR="00DB341B" w:rsidRPr="00D668A2" w:rsidRDefault="00DB341B" w:rsidP="00DB341B">
            <w:pPr>
              <w:rPr>
                <w:rFonts w:cs="Arial"/>
                <w:sz w:val="16"/>
                <w:szCs w:val="16"/>
              </w:rPr>
            </w:pPr>
            <w:r w:rsidRPr="006C537B">
              <w:rPr>
                <w:rFonts w:cs="Arial"/>
                <w:sz w:val="16"/>
                <w:szCs w:val="16"/>
              </w:rPr>
              <w:t>RN320OVERIG</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CF8E73E" w14:textId="25DA29CD" w:rsidR="00DB341B" w:rsidRPr="00D668A2" w:rsidRDefault="00DB341B" w:rsidP="00DB341B">
            <w:pPr>
              <w:ind w:right="-70"/>
              <w:rPr>
                <w:rFonts w:cs="Arial"/>
                <w:sz w:val="16"/>
                <w:szCs w:val="16"/>
              </w:rPr>
            </w:pPr>
            <w:r>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53CC0FA9" w14:textId="77777777" w:rsidR="00DB341B" w:rsidRDefault="00DB341B" w:rsidP="00DB341B">
            <w:pPr>
              <w:rPr>
                <w:rFonts w:cs="Arial"/>
                <w:sz w:val="16"/>
                <w:szCs w:val="16"/>
              </w:rPr>
            </w:pPr>
          </w:p>
        </w:tc>
      </w:tr>
      <w:tr w:rsidR="00DB341B" w:rsidRPr="00D668A2" w14:paraId="72BEDD8A" w14:textId="77777777" w:rsidTr="00621F9D">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00BE649" w14:textId="1BD6CE80" w:rsidR="00DB341B" w:rsidRPr="00D668A2" w:rsidRDefault="00DB341B" w:rsidP="00DB341B">
            <w:pPr>
              <w:rPr>
                <w:rFonts w:cs="Arial"/>
                <w:sz w:val="16"/>
                <w:szCs w:val="16"/>
              </w:rPr>
            </w:pPr>
            <w:r w:rsidRPr="006C537B">
              <w:rPr>
                <w:rFonts w:cs="Arial"/>
                <w:sz w:val="16"/>
                <w:szCs w:val="16"/>
              </w:rPr>
              <w:t>RN320ADRESREGELVRIJ</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38E384A" w14:textId="3D825A64" w:rsidR="00DB341B" w:rsidRPr="00D668A2" w:rsidRDefault="00DB341B" w:rsidP="00DB341B">
            <w:pPr>
              <w:ind w:right="-70"/>
              <w:rPr>
                <w:rFonts w:cs="Arial"/>
                <w:sz w:val="16"/>
                <w:szCs w:val="16"/>
              </w:rPr>
            </w:pPr>
            <w:r>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2124A72" w14:textId="77777777" w:rsidR="00DB341B" w:rsidRDefault="00DB341B" w:rsidP="00DB341B">
            <w:pPr>
              <w:rPr>
                <w:rFonts w:cs="Arial"/>
                <w:sz w:val="16"/>
                <w:szCs w:val="16"/>
              </w:rPr>
            </w:pPr>
          </w:p>
        </w:tc>
      </w:tr>
      <w:tr w:rsidR="0039539E" w:rsidRPr="00D668A2" w14:paraId="0A78A28C" w14:textId="77777777" w:rsidTr="00621F9D">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563F34C1" w14:textId="1ABCCD55" w:rsidR="0039539E" w:rsidRPr="006C537B" w:rsidRDefault="0039539E" w:rsidP="00DB341B">
            <w:pPr>
              <w:rPr>
                <w:rFonts w:cs="Arial"/>
                <w:sz w:val="16"/>
                <w:szCs w:val="16"/>
              </w:rPr>
            </w:pPr>
            <w:r w:rsidRPr="0039539E">
              <w:rPr>
                <w:rFonts w:cs="Arial"/>
                <w:sz w:val="16"/>
                <w:szCs w:val="16"/>
              </w:rPr>
              <w:t>RN320RECTYPE</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1D7C081" w14:textId="5722CF90" w:rsidR="0039539E" w:rsidRDefault="0039539E" w:rsidP="00DB341B">
            <w:pPr>
              <w:ind w:right="-70"/>
              <w:rPr>
                <w:rFonts w:cs="Arial"/>
                <w:sz w:val="16"/>
                <w:szCs w:val="16"/>
              </w:rPr>
            </w:pPr>
            <w:r>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5D010062" w14:textId="77777777" w:rsidR="0039539E" w:rsidRDefault="0039539E" w:rsidP="00DB341B">
            <w:pPr>
              <w:rPr>
                <w:rFonts w:cs="Arial"/>
                <w:sz w:val="16"/>
                <w:szCs w:val="16"/>
              </w:rPr>
            </w:pPr>
          </w:p>
        </w:tc>
      </w:tr>
      <w:tr w:rsidR="005E2CCC" w:rsidRPr="00D668A2" w14:paraId="47A990D9" w14:textId="77777777" w:rsidTr="00621F9D">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0B513A0" w14:textId="581DFEA2" w:rsidR="005E2CCC" w:rsidRPr="00ED31EF" w:rsidRDefault="005E2CCC" w:rsidP="00DB341B">
            <w:pPr>
              <w:rPr>
                <w:rFonts w:cs="Arial"/>
                <w:b/>
                <w:sz w:val="16"/>
                <w:szCs w:val="16"/>
              </w:rPr>
            </w:pPr>
            <w:r w:rsidRPr="00916721">
              <w:rPr>
                <w:rFonts w:cs="Arial"/>
                <w:snapToGrid w:val="0"/>
                <w:sz w:val="16"/>
                <w:szCs w:val="16"/>
              </w:rPr>
              <w:t>RN320RHOID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DBECAB4" w14:textId="77777777" w:rsidR="005E2CCC" w:rsidRDefault="005E2CCC" w:rsidP="00DB341B">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3B730C3F" w14:textId="77777777" w:rsidR="005E2CCC" w:rsidRDefault="005E2CCC" w:rsidP="00DB341B">
            <w:pPr>
              <w:rPr>
                <w:rFonts w:cs="Arial"/>
                <w:sz w:val="16"/>
                <w:szCs w:val="16"/>
              </w:rPr>
            </w:pPr>
          </w:p>
        </w:tc>
      </w:tr>
      <w:tr w:rsidR="00DB341B" w:rsidRPr="00D668A2" w14:paraId="530FA7DD" w14:textId="77777777" w:rsidTr="001C1A77">
        <w:trPr>
          <w:cantSplit/>
          <w:trHeight w:val="410"/>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5C53FB8E" w14:textId="03C8051D" w:rsidR="00DB341B" w:rsidRPr="00D668A2" w:rsidRDefault="00DB341B" w:rsidP="00DB341B">
            <w:pPr>
              <w:rPr>
                <w:b/>
                <w:sz w:val="16"/>
                <w:szCs w:val="16"/>
              </w:rPr>
            </w:pPr>
            <w:r w:rsidRPr="00D668A2">
              <w:rPr>
                <w:b/>
                <w:sz w:val="16"/>
                <w:szCs w:val="16"/>
              </w:rPr>
              <w:t>H_FIN_DEELNAME (alias: H1)</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1CE66FAC" w14:textId="77777777" w:rsidR="00DB341B" w:rsidRPr="00D668A2" w:rsidRDefault="00DB341B" w:rsidP="00DB341B">
            <w:pPr>
              <w:ind w:right="-70"/>
              <w:rPr>
                <w:b/>
                <w:sz w:val="16"/>
                <w:szCs w:val="16"/>
              </w:rPr>
            </w:pPr>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4F56E157" w14:textId="77777777" w:rsidR="00DB341B" w:rsidRPr="00D668A2" w:rsidRDefault="00DB341B" w:rsidP="00DB341B">
            <w:pPr>
              <w:rPr>
                <w:b/>
                <w:sz w:val="16"/>
                <w:szCs w:val="16"/>
              </w:rPr>
            </w:pPr>
          </w:p>
        </w:tc>
      </w:tr>
      <w:tr w:rsidR="00DB341B" w:rsidRPr="00D668A2" w14:paraId="4117734D" w14:textId="77777777" w:rsidTr="001C1A77">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1AA79A49" w14:textId="6190C7E8" w:rsidR="00DB341B" w:rsidRPr="00D668A2" w:rsidRDefault="00DB341B">
            <w:pPr>
              <w:rPr>
                <w:rFonts w:cs="Arial"/>
                <w:sz w:val="16"/>
                <w:szCs w:val="16"/>
              </w:rPr>
            </w:pPr>
            <w:r w:rsidRPr="00D668A2">
              <w:rPr>
                <w:snapToGrid w:val="0"/>
                <w:color w:val="000000"/>
                <w:sz w:val="16"/>
                <w:szCs w:val="16"/>
              </w:rPr>
              <w:t>XAA</w:t>
            </w:r>
            <w:r w:rsidR="005E2CCC">
              <w:rPr>
                <w:snapToGrid w:val="0"/>
                <w:color w:val="000000"/>
                <w:sz w:val="16"/>
                <w:szCs w:val="16"/>
              </w:rPr>
              <w:t>C</w:t>
            </w:r>
            <w:r w:rsidRPr="00D668A2">
              <w:rPr>
                <w:snapToGrid w:val="0"/>
                <w:color w:val="000000"/>
                <w:sz w:val="16"/>
                <w:szCs w:val="16"/>
              </w:rPr>
              <w:t>_SK</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AD6A38F" w14:textId="35695AF6" w:rsidR="00DB341B" w:rsidRPr="00D668A2" w:rsidRDefault="005E2CCC" w:rsidP="00DB341B">
            <w:pPr>
              <w:ind w:right="-70"/>
              <w:rPr>
                <w:rFonts w:cs="Arial"/>
                <w:sz w:val="16"/>
                <w:szCs w:val="16"/>
              </w:rPr>
            </w:pPr>
            <w:r>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074D71E8" w14:textId="77777777" w:rsidR="00DB341B" w:rsidRPr="00D668A2" w:rsidRDefault="00DB341B" w:rsidP="00DB341B">
            <w:pPr>
              <w:rPr>
                <w:rFonts w:cs="Arial"/>
                <w:sz w:val="16"/>
                <w:szCs w:val="16"/>
              </w:rPr>
            </w:pPr>
          </w:p>
        </w:tc>
      </w:tr>
      <w:tr w:rsidR="00DB341B" w:rsidRPr="00D668A2" w14:paraId="5BCDBA1A" w14:textId="77777777" w:rsidTr="001C1A77">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BAF1648" w14:textId="0A520B4B" w:rsidR="00DB341B" w:rsidRPr="001C1A77" w:rsidRDefault="00DB341B" w:rsidP="00DB341B">
            <w:pPr>
              <w:rPr>
                <w:snapToGrid w:val="0"/>
                <w:color w:val="000000"/>
                <w:sz w:val="16"/>
                <w:szCs w:val="16"/>
              </w:rPr>
            </w:pPr>
            <w:r w:rsidRPr="00D668A2">
              <w:rPr>
                <w:rFonts w:cs="Arial"/>
                <w:snapToGrid w:val="0"/>
                <w:sz w:val="16"/>
                <w:szCs w:val="16"/>
              </w:rPr>
              <w:t>XAA</w:t>
            </w:r>
            <w:r w:rsidR="005E2CCC">
              <w:rPr>
                <w:rFonts w:cs="Arial"/>
                <w:snapToGrid w:val="0"/>
                <w:sz w:val="16"/>
                <w:szCs w:val="16"/>
              </w:rPr>
              <w:t>C</w:t>
            </w:r>
            <w:r w:rsidRPr="00D668A2">
              <w:rPr>
                <w:rFonts w:cs="Arial"/>
                <w:snapToGrid w:val="0"/>
                <w:sz w:val="16"/>
                <w:szCs w:val="16"/>
              </w:rPr>
              <w:t>_RSIN</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6F6A2AB" w14:textId="77777777" w:rsidR="00DB341B" w:rsidRPr="001C1A77" w:rsidRDefault="00DB341B" w:rsidP="00DB341B">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ECB6424" w14:textId="11BE7501" w:rsidR="00DB341B" w:rsidRPr="001C1A77" w:rsidRDefault="00DB341B">
            <w:pPr>
              <w:rPr>
                <w:rFonts w:cs="Arial"/>
                <w:sz w:val="16"/>
                <w:szCs w:val="16"/>
              </w:rPr>
            </w:pPr>
            <w:r w:rsidRPr="00D668A2">
              <w:rPr>
                <w:rFonts w:cs="Arial"/>
                <w:snapToGrid w:val="0"/>
                <w:sz w:val="16"/>
                <w:szCs w:val="16"/>
              </w:rPr>
              <w:t>= R</w:t>
            </w:r>
            <w:r>
              <w:rPr>
                <w:rFonts w:cs="Arial"/>
                <w:snapToGrid w:val="0"/>
                <w:sz w:val="16"/>
                <w:szCs w:val="16"/>
              </w:rPr>
              <w:t>1</w:t>
            </w:r>
            <w:r w:rsidRPr="00D668A2">
              <w:rPr>
                <w:rFonts w:cs="Arial"/>
                <w:snapToGrid w:val="0"/>
                <w:sz w:val="16"/>
                <w:szCs w:val="16"/>
              </w:rPr>
              <w:t>.</w:t>
            </w:r>
            <w:r w:rsidR="000E0C0E" w:rsidRPr="00D668A2" w:rsidDel="000E0C0E">
              <w:rPr>
                <w:rFonts w:cs="Arial"/>
                <w:snapToGrid w:val="0"/>
                <w:sz w:val="16"/>
                <w:szCs w:val="16"/>
              </w:rPr>
              <w:t xml:space="preserve"> </w:t>
            </w:r>
            <w:r w:rsidRPr="00D668A2">
              <w:rPr>
                <w:rFonts w:cs="Arial"/>
                <w:snapToGrid w:val="0"/>
                <w:sz w:val="16"/>
                <w:szCs w:val="16"/>
              </w:rPr>
              <w:t>RN310RSINBRN</w:t>
            </w:r>
          </w:p>
        </w:tc>
      </w:tr>
      <w:tr w:rsidR="00DB341B" w:rsidRPr="00D668A2" w14:paraId="355C2BB0" w14:textId="77777777" w:rsidTr="001C1A77">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E696F8D" w14:textId="5FCE175B" w:rsidR="00DB341B" w:rsidRPr="001C1A77" w:rsidRDefault="00DB341B" w:rsidP="00DB341B">
            <w:pPr>
              <w:rPr>
                <w:snapToGrid w:val="0"/>
                <w:color w:val="000000"/>
                <w:sz w:val="16"/>
                <w:szCs w:val="16"/>
              </w:rPr>
            </w:pPr>
            <w:r w:rsidRPr="00D668A2">
              <w:rPr>
                <w:rFonts w:cs="Arial"/>
                <w:snapToGrid w:val="0"/>
                <w:sz w:val="16"/>
                <w:szCs w:val="16"/>
              </w:rPr>
              <w:t>XAA</w:t>
            </w:r>
            <w:r w:rsidR="005E2CCC">
              <w:rPr>
                <w:rFonts w:cs="Arial"/>
                <w:snapToGrid w:val="0"/>
                <w:sz w:val="16"/>
                <w:szCs w:val="16"/>
              </w:rPr>
              <w:t>C</w:t>
            </w:r>
            <w:r w:rsidRPr="00D668A2">
              <w:rPr>
                <w:rFonts w:cs="Arial"/>
                <w:snapToGrid w:val="0"/>
                <w:sz w:val="16"/>
                <w:szCs w:val="16"/>
              </w:rPr>
              <w:t>_GEGEVENSTIJDVAK</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DE97AF2" w14:textId="77777777" w:rsidR="00DB341B" w:rsidRPr="001C1A77" w:rsidRDefault="00DB341B" w:rsidP="00DB341B">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11E602A" w14:textId="529B6D45" w:rsidR="00DB341B" w:rsidRPr="001C1A77" w:rsidRDefault="00DB341B">
            <w:pPr>
              <w:rPr>
                <w:rFonts w:cs="Arial"/>
                <w:sz w:val="16"/>
                <w:szCs w:val="16"/>
              </w:rPr>
            </w:pPr>
            <w:r w:rsidRPr="00D668A2">
              <w:rPr>
                <w:rFonts w:cs="Arial"/>
                <w:snapToGrid w:val="0"/>
                <w:sz w:val="16"/>
                <w:szCs w:val="16"/>
              </w:rPr>
              <w:t>= R</w:t>
            </w:r>
            <w:r>
              <w:rPr>
                <w:rFonts w:cs="Arial"/>
                <w:snapToGrid w:val="0"/>
                <w:sz w:val="16"/>
                <w:szCs w:val="16"/>
              </w:rPr>
              <w:t>1</w:t>
            </w:r>
            <w:r w:rsidRPr="00D668A2">
              <w:rPr>
                <w:rFonts w:cs="Arial"/>
                <w:snapToGrid w:val="0"/>
                <w:sz w:val="16"/>
                <w:szCs w:val="16"/>
              </w:rPr>
              <w:t>.</w:t>
            </w:r>
            <w:r w:rsidR="000E0C0E" w:rsidRPr="00D668A2" w:rsidDel="000E0C0E">
              <w:rPr>
                <w:rFonts w:cs="Arial"/>
                <w:snapToGrid w:val="0"/>
                <w:sz w:val="16"/>
                <w:szCs w:val="16"/>
              </w:rPr>
              <w:t xml:space="preserve"> </w:t>
            </w:r>
            <w:r w:rsidRPr="00D668A2">
              <w:rPr>
                <w:rFonts w:cs="Arial"/>
                <w:snapToGrid w:val="0"/>
                <w:sz w:val="16"/>
                <w:szCs w:val="16"/>
              </w:rPr>
              <w:t>RN310VALUTAJAAR</w:t>
            </w:r>
          </w:p>
        </w:tc>
      </w:tr>
      <w:tr w:rsidR="00DB341B" w:rsidRPr="00D668A2" w14:paraId="1A4B6A8D" w14:textId="77777777" w:rsidTr="001C1A77">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C04BF4D" w14:textId="6BDEBA44" w:rsidR="00DB341B" w:rsidRPr="001C1A77" w:rsidRDefault="00DB341B" w:rsidP="00DB341B">
            <w:pPr>
              <w:rPr>
                <w:snapToGrid w:val="0"/>
                <w:color w:val="000000"/>
                <w:sz w:val="16"/>
                <w:szCs w:val="16"/>
              </w:rPr>
            </w:pPr>
            <w:r w:rsidRPr="00D668A2">
              <w:rPr>
                <w:rFonts w:cs="Arial"/>
                <w:snapToGrid w:val="0"/>
                <w:sz w:val="16"/>
                <w:szCs w:val="16"/>
              </w:rPr>
              <w:t>XAA</w:t>
            </w:r>
            <w:r w:rsidR="005E2CCC">
              <w:rPr>
                <w:rFonts w:cs="Arial"/>
                <w:snapToGrid w:val="0"/>
                <w:sz w:val="16"/>
                <w:szCs w:val="16"/>
              </w:rPr>
              <w:t>C</w:t>
            </w:r>
            <w:r w:rsidRPr="00D668A2">
              <w:rPr>
                <w:rFonts w:cs="Arial"/>
                <w:snapToGrid w:val="0"/>
                <w:sz w:val="16"/>
                <w:szCs w:val="16"/>
              </w:rPr>
              <w:t>_PRODUCTID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D2BC7EF" w14:textId="77777777" w:rsidR="00DB341B" w:rsidRPr="001C1A77" w:rsidRDefault="00DB341B" w:rsidP="00DB341B">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23A2094C" w14:textId="2FBBDBF7" w:rsidR="00DB341B" w:rsidRPr="001C1A77" w:rsidRDefault="00DB341B">
            <w:pPr>
              <w:rPr>
                <w:rFonts w:cs="Arial"/>
                <w:sz w:val="16"/>
                <w:szCs w:val="16"/>
              </w:rPr>
            </w:pPr>
            <w:r w:rsidRPr="00D668A2">
              <w:rPr>
                <w:rFonts w:cs="Arial"/>
                <w:snapToGrid w:val="0"/>
                <w:sz w:val="16"/>
                <w:szCs w:val="16"/>
              </w:rPr>
              <w:t>= R</w:t>
            </w:r>
            <w:r>
              <w:rPr>
                <w:rFonts w:cs="Arial"/>
                <w:snapToGrid w:val="0"/>
                <w:sz w:val="16"/>
                <w:szCs w:val="16"/>
              </w:rPr>
              <w:t>1</w:t>
            </w:r>
            <w:r w:rsidRPr="00D668A2">
              <w:rPr>
                <w:rFonts w:cs="Arial"/>
                <w:snapToGrid w:val="0"/>
                <w:sz w:val="16"/>
                <w:szCs w:val="16"/>
              </w:rPr>
              <w:t>.</w:t>
            </w:r>
            <w:r w:rsidR="000E0C0E" w:rsidRPr="00D668A2" w:rsidDel="000E0C0E">
              <w:rPr>
                <w:rFonts w:cs="Arial"/>
                <w:snapToGrid w:val="0"/>
                <w:sz w:val="16"/>
                <w:szCs w:val="16"/>
              </w:rPr>
              <w:t xml:space="preserve"> </w:t>
            </w:r>
            <w:r w:rsidRPr="00D668A2">
              <w:rPr>
                <w:rFonts w:cs="Arial"/>
                <w:snapToGrid w:val="0"/>
                <w:sz w:val="16"/>
                <w:szCs w:val="16"/>
              </w:rPr>
              <w:t>RN310PRODUCTID</w:t>
            </w:r>
          </w:p>
        </w:tc>
      </w:tr>
      <w:tr w:rsidR="00DB341B" w:rsidRPr="00D668A2" w14:paraId="06E9B4E1" w14:textId="77777777" w:rsidTr="001C1A77">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5A4350B4" w14:textId="494D5117" w:rsidR="00DB341B" w:rsidRPr="001C1A77" w:rsidRDefault="00DB341B" w:rsidP="00DB341B">
            <w:pPr>
              <w:rPr>
                <w:snapToGrid w:val="0"/>
                <w:color w:val="000000"/>
                <w:sz w:val="16"/>
                <w:szCs w:val="16"/>
              </w:rPr>
            </w:pPr>
            <w:r w:rsidRPr="00D668A2">
              <w:rPr>
                <w:rFonts w:cs="Arial"/>
                <w:snapToGrid w:val="0"/>
                <w:sz w:val="16"/>
                <w:szCs w:val="16"/>
              </w:rPr>
              <w:t>XAA</w:t>
            </w:r>
            <w:r w:rsidR="005E2CCC">
              <w:rPr>
                <w:rFonts w:cs="Arial"/>
                <w:snapToGrid w:val="0"/>
                <w:sz w:val="16"/>
                <w:szCs w:val="16"/>
              </w:rPr>
              <w:t>C</w:t>
            </w:r>
            <w:r w:rsidRPr="00D668A2">
              <w:rPr>
                <w:rFonts w:cs="Arial"/>
                <w:snapToGrid w:val="0"/>
                <w:sz w:val="16"/>
                <w:szCs w:val="16"/>
              </w:rPr>
              <w:t>_PRODUCTNUMMER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37BED0B" w14:textId="77777777" w:rsidR="00DB341B" w:rsidRPr="001C1A77" w:rsidRDefault="00DB341B" w:rsidP="00DB341B">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2441AF2A" w14:textId="54F25BC9" w:rsidR="00DB341B" w:rsidRPr="001C1A77" w:rsidRDefault="00DB341B">
            <w:pPr>
              <w:rPr>
                <w:rFonts w:cs="Arial"/>
                <w:sz w:val="16"/>
                <w:szCs w:val="16"/>
              </w:rPr>
            </w:pPr>
            <w:r w:rsidRPr="00D668A2">
              <w:rPr>
                <w:rFonts w:cs="Arial"/>
                <w:snapToGrid w:val="0"/>
                <w:sz w:val="16"/>
                <w:szCs w:val="16"/>
              </w:rPr>
              <w:t>= R</w:t>
            </w:r>
            <w:r>
              <w:rPr>
                <w:rFonts w:cs="Arial"/>
                <w:snapToGrid w:val="0"/>
                <w:sz w:val="16"/>
                <w:szCs w:val="16"/>
              </w:rPr>
              <w:t>1</w:t>
            </w:r>
            <w:r w:rsidRPr="00D668A2">
              <w:rPr>
                <w:rFonts w:cs="Arial"/>
                <w:snapToGrid w:val="0"/>
                <w:sz w:val="16"/>
                <w:szCs w:val="16"/>
              </w:rPr>
              <w:t>.</w:t>
            </w:r>
            <w:r w:rsidR="000E0C0E" w:rsidRPr="00D668A2" w:rsidDel="000E0C0E">
              <w:rPr>
                <w:rFonts w:cs="Arial"/>
                <w:snapToGrid w:val="0"/>
                <w:sz w:val="16"/>
                <w:szCs w:val="16"/>
              </w:rPr>
              <w:t xml:space="preserve"> </w:t>
            </w:r>
            <w:r w:rsidRPr="00D668A2">
              <w:rPr>
                <w:rFonts w:cs="Arial"/>
                <w:snapToGrid w:val="0"/>
                <w:sz w:val="16"/>
                <w:szCs w:val="16"/>
              </w:rPr>
              <w:t>RN310REKENINGNR</w:t>
            </w:r>
          </w:p>
        </w:tc>
      </w:tr>
      <w:tr w:rsidR="00C54E38" w:rsidRPr="00D26284" w14:paraId="6CFDB737" w14:textId="77777777" w:rsidTr="00C54E38">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373A8AE" w14:textId="77777777" w:rsidR="00C54E38" w:rsidRPr="00D26284" w:rsidRDefault="00C54E38" w:rsidP="00074562">
            <w:pPr>
              <w:rPr>
                <w:rFonts w:cs="Arial"/>
                <w:snapToGrid w:val="0"/>
                <w:sz w:val="16"/>
                <w:szCs w:val="16"/>
              </w:rPr>
            </w:pPr>
            <w:r>
              <w:rPr>
                <w:rFonts w:cs="Arial"/>
                <w:snapToGrid w:val="0"/>
                <w:sz w:val="16"/>
                <w:szCs w:val="16"/>
              </w:rPr>
              <w:t>XAAB_BERICHTTYPE</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71AD846" w14:textId="77777777" w:rsidR="00C54E38" w:rsidRPr="00C54E38" w:rsidRDefault="00C54E38" w:rsidP="00074562">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5BE7F70E" w14:textId="70B80BAD" w:rsidR="00C54E38" w:rsidRPr="00D26284" w:rsidRDefault="00C54E38">
            <w:pPr>
              <w:rPr>
                <w:rFonts w:cs="Arial"/>
                <w:snapToGrid w:val="0"/>
                <w:sz w:val="16"/>
                <w:szCs w:val="16"/>
              </w:rPr>
            </w:pPr>
            <w:r>
              <w:rPr>
                <w:rFonts w:cs="Arial"/>
                <w:snapToGrid w:val="0"/>
                <w:sz w:val="16"/>
                <w:szCs w:val="16"/>
              </w:rPr>
              <w:t>= R1.</w:t>
            </w:r>
            <w:r w:rsidR="000E0C0E" w:rsidDel="000E0C0E">
              <w:rPr>
                <w:rFonts w:cs="Arial"/>
                <w:snapToGrid w:val="0"/>
                <w:sz w:val="16"/>
                <w:szCs w:val="16"/>
              </w:rPr>
              <w:t xml:space="preserve"> </w:t>
            </w:r>
            <w:r>
              <w:rPr>
                <w:rFonts w:cs="Arial"/>
                <w:snapToGrid w:val="0"/>
                <w:sz w:val="16"/>
                <w:szCs w:val="16"/>
              </w:rPr>
              <w:t>RN310SOORTBESTAND</w:t>
            </w:r>
          </w:p>
        </w:tc>
      </w:tr>
      <w:tr w:rsidR="00DB341B" w:rsidRPr="00D668A2" w14:paraId="18D17D3E" w14:textId="77777777" w:rsidTr="001C1A77">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4ECCCE50" w14:textId="6F5047BC" w:rsidR="00DB341B" w:rsidRPr="001C1A77" w:rsidRDefault="00DB341B" w:rsidP="00DB341B">
            <w:pPr>
              <w:rPr>
                <w:snapToGrid w:val="0"/>
                <w:color w:val="000000"/>
                <w:sz w:val="16"/>
                <w:szCs w:val="16"/>
              </w:rPr>
            </w:pPr>
            <w:r w:rsidRPr="00D668A2">
              <w:rPr>
                <w:rFonts w:cs="Arial"/>
                <w:snapToGrid w:val="0"/>
                <w:sz w:val="16"/>
                <w:szCs w:val="16"/>
              </w:rPr>
              <w:t>XAA</w:t>
            </w:r>
            <w:r w:rsidR="005E2CCC">
              <w:rPr>
                <w:rFonts w:cs="Arial"/>
                <w:snapToGrid w:val="0"/>
                <w:sz w:val="16"/>
                <w:szCs w:val="16"/>
              </w:rPr>
              <w:t>C</w:t>
            </w:r>
            <w:r w:rsidRPr="00D668A2">
              <w:rPr>
                <w:rFonts w:cs="Arial"/>
                <w:snapToGrid w:val="0"/>
                <w:sz w:val="16"/>
                <w:szCs w:val="16"/>
              </w:rPr>
              <w:t>_MELDINGTYPE</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213C435" w14:textId="77777777" w:rsidR="00DB341B" w:rsidRPr="001C1A77" w:rsidRDefault="00DB341B" w:rsidP="00DB341B">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B5AE35E" w14:textId="77777777" w:rsidR="00DB341B" w:rsidRPr="001C1A77" w:rsidRDefault="00DB341B" w:rsidP="00DB341B">
            <w:pPr>
              <w:rPr>
                <w:rFonts w:cs="Arial"/>
                <w:sz w:val="16"/>
                <w:szCs w:val="16"/>
              </w:rPr>
            </w:pPr>
            <w:r w:rsidRPr="00D668A2">
              <w:rPr>
                <w:rFonts w:cs="Arial"/>
                <w:snapToGrid w:val="0"/>
                <w:sz w:val="16"/>
                <w:szCs w:val="16"/>
              </w:rPr>
              <w:t>= “BANK”</w:t>
            </w:r>
          </w:p>
        </w:tc>
      </w:tr>
      <w:tr w:rsidR="00DB341B" w:rsidRPr="00D668A2" w14:paraId="6A730AD7" w14:textId="77777777" w:rsidTr="001C1A77">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7BE832C" w14:textId="75DCF087" w:rsidR="00DB341B" w:rsidRPr="001C1A77" w:rsidRDefault="00DB341B" w:rsidP="00DB341B">
            <w:pPr>
              <w:rPr>
                <w:snapToGrid w:val="0"/>
                <w:color w:val="000000"/>
                <w:sz w:val="16"/>
                <w:szCs w:val="16"/>
              </w:rPr>
            </w:pPr>
            <w:r w:rsidRPr="00D668A2">
              <w:rPr>
                <w:rFonts w:cs="Arial"/>
                <w:snapToGrid w:val="0"/>
                <w:sz w:val="16"/>
                <w:szCs w:val="16"/>
              </w:rPr>
              <w:t>XAA</w:t>
            </w:r>
            <w:r w:rsidR="005E2CCC">
              <w:rPr>
                <w:rFonts w:cs="Arial"/>
                <w:snapToGrid w:val="0"/>
                <w:sz w:val="16"/>
                <w:szCs w:val="16"/>
              </w:rPr>
              <w:t>C</w:t>
            </w:r>
            <w:r w:rsidRPr="00D668A2">
              <w:rPr>
                <w:rFonts w:cs="Arial"/>
                <w:snapToGrid w:val="0"/>
                <w:sz w:val="16"/>
                <w:szCs w:val="16"/>
              </w:rPr>
              <w:t>_MAAND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2BB0C0C" w14:textId="77777777" w:rsidR="00DB341B" w:rsidRPr="001C1A77" w:rsidRDefault="00DB341B" w:rsidP="00DB341B">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CC9F2C3" w14:textId="77777777" w:rsidR="00DB341B" w:rsidRPr="001C1A77" w:rsidRDefault="00DB341B" w:rsidP="00DB341B">
            <w:pPr>
              <w:rPr>
                <w:rFonts w:cs="Arial"/>
                <w:sz w:val="16"/>
                <w:szCs w:val="16"/>
              </w:rPr>
            </w:pPr>
            <w:r w:rsidRPr="00D668A2">
              <w:rPr>
                <w:rFonts w:cs="Arial"/>
                <w:snapToGrid w:val="0"/>
                <w:sz w:val="16"/>
                <w:szCs w:val="16"/>
              </w:rPr>
              <w:t>= “00”</w:t>
            </w:r>
          </w:p>
        </w:tc>
      </w:tr>
      <w:tr w:rsidR="005E2CCC" w:rsidRPr="00D26284" w14:paraId="2F6C5F9A" w14:textId="77777777" w:rsidTr="00621F9D">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3D3A666" w14:textId="77777777" w:rsidR="005E2CCC" w:rsidRDefault="005E2CCC" w:rsidP="00621F9D">
            <w:pPr>
              <w:rPr>
                <w:rFonts w:cs="Arial"/>
                <w:snapToGrid w:val="0"/>
                <w:sz w:val="16"/>
                <w:szCs w:val="16"/>
              </w:rPr>
            </w:pPr>
            <w:r w:rsidRPr="00D26284">
              <w:rPr>
                <w:rFonts w:cs="Arial"/>
                <w:snapToGrid w:val="0"/>
                <w:sz w:val="16"/>
                <w:szCs w:val="16"/>
              </w:rPr>
              <w:t>XAAC_DEELNAMEVOLGNR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9A386B3" w14:textId="77777777" w:rsidR="005E2CCC" w:rsidRPr="00D26284" w:rsidRDefault="005E2CCC" w:rsidP="00621F9D">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31734D61" w14:textId="5FA4EDFF" w:rsidR="005E2CCC" w:rsidRPr="00D26284" w:rsidRDefault="005E2CCC">
            <w:pPr>
              <w:rPr>
                <w:rFonts w:cs="Arial"/>
                <w:snapToGrid w:val="0"/>
                <w:sz w:val="16"/>
                <w:szCs w:val="16"/>
              </w:rPr>
            </w:pPr>
            <w:r>
              <w:rPr>
                <w:rFonts w:cs="Arial"/>
                <w:snapToGrid w:val="0"/>
                <w:sz w:val="16"/>
                <w:szCs w:val="16"/>
              </w:rPr>
              <w:t>= R2.</w:t>
            </w:r>
            <w:r w:rsidR="00A05389" w:rsidRPr="00916721" w:rsidDel="00A05389">
              <w:rPr>
                <w:rFonts w:cs="Arial"/>
                <w:snapToGrid w:val="0"/>
                <w:sz w:val="16"/>
                <w:szCs w:val="16"/>
              </w:rPr>
              <w:t xml:space="preserve"> </w:t>
            </w:r>
            <w:r w:rsidRPr="00916721">
              <w:rPr>
                <w:rFonts w:cs="Arial"/>
                <w:snapToGrid w:val="0"/>
                <w:sz w:val="16"/>
                <w:szCs w:val="16"/>
              </w:rPr>
              <w:t>RN320RHOID</w:t>
            </w:r>
          </w:p>
        </w:tc>
      </w:tr>
    </w:tbl>
    <w:p w14:paraId="08073847" w14:textId="77777777" w:rsidR="007D36CD" w:rsidRPr="007A3C5C" w:rsidRDefault="007D36CD" w:rsidP="007D36CD">
      <w:pPr>
        <w:pStyle w:val="Plattetekst"/>
        <w:rPr>
          <w:i w:val="0"/>
          <w:highlight w:val="yellow"/>
          <w:lang w:val="en-US"/>
        </w:rPr>
      </w:pPr>
    </w:p>
    <w:p w14:paraId="1806B318" w14:textId="77777777" w:rsidR="007D36CD" w:rsidRPr="008B23DF" w:rsidRDefault="007D36CD" w:rsidP="00B030FA">
      <w:r w:rsidRPr="008B23DF">
        <w:rPr>
          <w:b/>
        </w:rPr>
        <w:t>Uitvoer:</w:t>
      </w:r>
    </w:p>
    <w:p w14:paraId="54115524" w14:textId="554B3D1B" w:rsidR="007D36CD" w:rsidRPr="00D668A2" w:rsidRDefault="007D36CD" w:rsidP="007D36CD">
      <w:pPr>
        <w:rPr>
          <w:szCs w:val="19"/>
        </w:rPr>
      </w:pPr>
      <w:r w:rsidRPr="00D668A2">
        <w:rPr>
          <w:szCs w:val="19"/>
        </w:rPr>
        <w:t xml:space="preserve">Voor iedere gevonden regel in </w:t>
      </w:r>
      <w:r w:rsidR="00D668A2" w:rsidRPr="001C1A77">
        <w:t>S_RBG_DEELNAME_DEELNEMER</w:t>
      </w:r>
      <w:r w:rsidR="00D668A2" w:rsidRPr="00977083">
        <w:t xml:space="preserve"> </w:t>
      </w:r>
      <w:r w:rsidRPr="00D668A2">
        <w:rPr>
          <w:szCs w:val="19"/>
        </w:rPr>
        <w:t xml:space="preserve">dient </w:t>
      </w:r>
      <w:r w:rsidRPr="00D668A2">
        <w:rPr>
          <w:rFonts w:cs="Arial"/>
          <w:szCs w:val="19"/>
        </w:rPr>
        <w:t>XAAC</w:t>
      </w:r>
      <w:r w:rsidR="00D668A2" w:rsidRPr="00977083">
        <w:rPr>
          <w:rFonts w:cs="Arial"/>
          <w:szCs w:val="19"/>
        </w:rPr>
        <w:t>A</w:t>
      </w:r>
      <w:r w:rsidRPr="00D668A2">
        <w:rPr>
          <w:rFonts w:cs="Arial"/>
          <w:szCs w:val="19"/>
        </w:rPr>
        <w:t xml:space="preserve">_MUTATIEEINDE_TS gevuld te worden met </w:t>
      </w:r>
      <w:r w:rsidR="00EF138C" w:rsidRPr="00EF138C">
        <w:rPr>
          <w:rFonts w:cs="Arial"/>
          <w:szCs w:val="19"/>
        </w:rPr>
        <w:t>RN310DATTYDREG</w:t>
      </w:r>
      <w:r w:rsidR="00EF138C" w:rsidRPr="00EF138C" w:rsidDel="00EF138C">
        <w:rPr>
          <w:rFonts w:cs="Arial"/>
          <w:szCs w:val="19"/>
        </w:rPr>
        <w:t xml:space="preserve"> </w:t>
      </w:r>
      <w:r w:rsidRPr="00D668A2">
        <w:rPr>
          <w:szCs w:val="19"/>
        </w:rPr>
        <w:t>.</w:t>
      </w:r>
    </w:p>
    <w:p w14:paraId="37FC3379" w14:textId="77777777" w:rsidR="007D36CD" w:rsidRPr="00B030FA" w:rsidRDefault="007D36CD">
      <w:pPr>
        <w:rPr>
          <w:b/>
        </w:rPr>
      </w:pPr>
    </w:p>
    <w:p w14:paraId="614F8A4A" w14:textId="77777777" w:rsidR="007D36CD" w:rsidRPr="008B23DF" w:rsidRDefault="007D36CD" w:rsidP="00B030FA">
      <w:r w:rsidRPr="008B23DF">
        <w:rPr>
          <w:b/>
        </w:rPr>
        <w:t>Afwijkende uitvoer:</w:t>
      </w:r>
    </w:p>
    <w:p w14:paraId="430144B9" w14:textId="7B8D8F03" w:rsidR="006E227D" w:rsidRPr="00346B0A" w:rsidRDefault="006E227D" w:rsidP="006E227D">
      <w:pPr>
        <w:pStyle w:val="Standaardinspringing"/>
        <w:ind w:left="0" w:firstLine="0"/>
        <w:rPr>
          <w:rFonts w:cs="Arial"/>
          <w:spacing w:val="0"/>
          <w:szCs w:val="19"/>
        </w:rPr>
      </w:pPr>
      <w:r w:rsidRPr="002E5970">
        <w:rPr>
          <w:szCs w:val="19"/>
        </w:rPr>
        <w:t xml:space="preserve">Indien </w:t>
      </w:r>
      <w:r w:rsidRPr="00346B0A">
        <w:rPr>
          <w:rFonts w:cs="Arial"/>
          <w:szCs w:val="19"/>
        </w:rPr>
        <w:t>RN310INDVERWERKING = “0” of “2”:</w:t>
      </w:r>
      <w:r w:rsidRPr="002E5970">
        <w:rPr>
          <w:szCs w:val="19"/>
        </w:rPr>
        <w:t xml:space="preserve"> </w:t>
      </w:r>
      <w:r w:rsidRPr="00346B0A">
        <w:rPr>
          <w:szCs w:val="19"/>
        </w:rPr>
        <w:t>Hernoem RN310DATTYDREG</w:t>
      </w:r>
      <w:r w:rsidRPr="00346B0A" w:rsidDel="00BC548A">
        <w:rPr>
          <w:szCs w:val="19"/>
        </w:rPr>
        <w:t xml:space="preserve"> </w:t>
      </w:r>
      <w:r w:rsidRPr="00346B0A">
        <w:rPr>
          <w:rFonts w:cs="Arial"/>
          <w:spacing w:val="0"/>
          <w:szCs w:val="19"/>
        </w:rPr>
        <w:t xml:space="preserve">naar </w:t>
      </w:r>
      <w:r w:rsidRPr="00346B0A">
        <w:rPr>
          <w:rFonts w:cs="Arial"/>
          <w:szCs w:val="19"/>
        </w:rPr>
        <w:t>XAABA</w:t>
      </w:r>
      <w:r w:rsidRPr="00346B0A">
        <w:rPr>
          <w:rFonts w:cs="Arial"/>
          <w:spacing w:val="0"/>
          <w:szCs w:val="19"/>
        </w:rPr>
        <w:t>_MUTATIEBEGIN_TS.</w:t>
      </w:r>
    </w:p>
    <w:p w14:paraId="22B636A4" w14:textId="253DAC21" w:rsidR="006E227D" w:rsidRPr="00346B0A" w:rsidRDefault="006E227D" w:rsidP="006E227D">
      <w:pPr>
        <w:pStyle w:val="Standaardinspringing"/>
        <w:ind w:left="0" w:firstLine="0"/>
        <w:rPr>
          <w:rFonts w:cs="Arial"/>
          <w:spacing w:val="0"/>
          <w:szCs w:val="19"/>
        </w:rPr>
      </w:pPr>
      <w:r w:rsidRPr="00346B0A">
        <w:rPr>
          <w:szCs w:val="19"/>
        </w:rPr>
        <w:t xml:space="preserve">Indien </w:t>
      </w:r>
      <w:r w:rsidRPr="00346B0A">
        <w:rPr>
          <w:rFonts w:cs="Arial"/>
          <w:szCs w:val="19"/>
        </w:rPr>
        <w:t>RN310INDVERWERKING = “1”:</w:t>
      </w:r>
      <w:r w:rsidRPr="002E5970">
        <w:rPr>
          <w:szCs w:val="19"/>
        </w:rPr>
        <w:t xml:space="preserve"> </w:t>
      </w:r>
      <w:r w:rsidRPr="00346B0A">
        <w:rPr>
          <w:szCs w:val="19"/>
        </w:rPr>
        <w:t>Hernoem RN310DATTYDREG</w:t>
      </w:r>
      <w:r w:rsidRPr="00346B0A" w:rsidDel="00BC548A">
        <w:rPr>
          <w:szCs w:val="19"/>
        </w:rPr>
        <w:t xml:space="preserve"> </w:t>
      </w:r>
      <w:r w:rsidRPr="00346B0A">
        <w:rPr>
          <w:rFonts w:cs="Arial"/>
          <w:spacing w:val="0"/>
          <w:szCs w:val="19"/>
        </w:rPr>
        <w:t xml:space="preserve">naar </w:t>
      </w:r>
      <w:r w:rsidRPr="00346B0A">
        <w:rPr>
          <w:rFonts w:cs="Arial"/>
          <w:szCs w:val="19"/>
        </w:rPr>
        <w:t>XAABA</w:t>
      </w:r>
      <w:r w:rsidRPr="00346B0A">
        <w:rPr>
          <w:rFonts w:cs="Arial"/>
          <w:spacing w:val="0"/>
          <w:szCs w:val="19"/>
        </w:rPr>
        <w:t>_MUTATIEEIND_TS.</w:t>
      </w:r>
    </w:p>
    <w:p w14:paraId="59D36096" w14:textId="30158FD8" w:rsidR="00AC24EF" w:rsidRPr="004E5203" w:rsidRDefault="00AC24EF" w:rsidP="00AC24EF">
      <w:pPr>
        <w:pStyle w:val="Kop1"/>
      </w:pPr>
      <w:bookmarkStart w:id="1463" w:name="_Toc481488254"/>
      <w:bookmarkStart w:id="1464" w:name="_Toc481488255"/>
      <w:bookmarkStart w:id="1465" w:name="_Toc481488256"/>
      <w:bookmarkStart w:id="1466" w:name="_Toc481488257"/>
      <w:bookmarkStart w:id="1467" w:name="_Toc481488258"/>
      <w:bookmarkStart w:id="1468" w:name="_Toc481488259"/>
      <w:bookmarkStart w:id="1469" w:name="_Toc481488260"/>
      <w:bookmarkStart w:id="1470" w:name="_Toc481488261"/>
      <w:bookmarkStart w:id="1471" w:name="_Toc481488262"/>
      <w:bookmarkStart w:id="1472" w:name="_Toc481488263"/>
      <w:bookmarkStart w:id="1473" w:name="_Toc481488264"/>
      <w:bookmarkStart w:id="1474" w:name="_Toc481488265"/>
      <w:bookmarkStart w:id="1475" w:name="_Toc481488266"/>
      <w:bookmarkStart w:id="1476" w:name="_Toc481488267"/>
      <w:bookmarkStart w:id="1477" w:name="_Toc481488344"/>
      <w:bookmarkStart w:id="1478" w:name="_Toc481488345"/>
      <w:bookmarkStart w:id="1479" w:name="_Toc481488346"/>
      <w:bookmarkStart w:id="1480" w:name="_Toc481488347"/>
      <w:bookmarkStart w:id="1481" w:name="_Toc481488348"/>
      <w:bookmarkStart w:id="1482" w:name="_Toc481488349"/>
      <w:bookmarkStart w:id="1483" w:name="_Toc7616316"/>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r w:rsidRPr="00AC24EF">
        <w:lastRenderedPageBreak/>
        <w:t>S_RBG_DEELNAME_DRL_VERDR_LAND</w:t>
      </w:r>
      <w:bookmarkEnd w:id="1483"/>
    </w:p>
    <w:p w14:paraId="1D2D49C3" w14:textId="77777777" w:rsidR="00AC24EF" w:rsidRPr="00AC24EF" w:rsidRDefault="00AC24EF" w:rsidP="00AC24EF">
      <w:pPr>
        <w:pStyle w:val="Kop2"/>
      </w:pPr>
      <w:bookmarkStart w:id="1484" w:name="_Toc7616317"/>
      <w:r w:rsidRPr="00AC24EF">
        <w:t>Globale werking</w:t>
      </w:r>
      <w:bookmarkEnd w:id="1484"/>
    </w:p>
    <w:p w14:paraId="6D738D90" w14:textId="77777777" w:rsidR="00AC24EF" w:rsidRPr="00E259C0" w:rsidRDefault="00AC24EF" w:rsidP="00AC24EF">
      <w:pPr>
        <w:rPr>
          <w:rFonts w:ascii="Times New Roman" w:hAnsi="Times New Roman"/>
          <w:spacing w:val="0"/>
          <w:sz w:val="24"/>
          <w:szCs w:val="24"/>
        </w:rPr>
      </w:pPr>
      <w:r w:rsidRPr="00152B71">
        <w:rPr>
          <w:u w:val="single"/>
        </w:rPr>
        <w:t>Business Key</w:t>
      </w:r>
      <w:r w:rsidRPr="00E259C0">
        <w:t xml:space="preserve"> :</w:t>
      </w:r>
      <w:r w:rsidRPr="00E259C0">
        <w:rPr>
          <w:rFonts w:ascii="Times New Roman" w:hAnsi="Times New Roman"/>
          <w:spacing w:val="0"/>
          <w:sz w:val="24"/>
          <w:szCs w:val="24"/>
        </w:rPr>
        <w:t xml:space="preserve"> </w:t>
      </w:r>
    </w:p>
    <w:p w14:paraId="050AB158" w14:textId="77777777" w:rsidR="00AC24EF" w:rsidRPr="00AC24EF" w:rsidRDefault="00AC24EF" w:rsidP="00AC24EF">
      <w:pPr>
        <w:tabs>
          <w:tab w:val="left" w:pos="2694"/>
        </w:tabs>
        <w:ind w:left="2694" w:hanging="2694"/>
      </w:pPr>
      <w:r w:rsidRPr="00AC24EF">
        <w:t>XAAB_RSIN</w:t>
      </w:r>
      <w:r w:rsidRPr="00AC24EF">
        <w:tab/>
        <w:t>Dit veld bevat het FINR van de Fin.Instelling.</w:t>
      </w:r>
    </w:p>
    <w:p w14:paraId="06424355" w14:textId="77777777" w:rsidR="00AC24EF" w:rsidRPr="00AC24EF" w:rsidRDefault="00AC24EF" w:rsidP="00AC24EF">
      <w:pPr>
        <w:tabs>
          <w:tab w:val="left" w:pos="2694"/>
        </w:tabs>
        <w:ind w:left="2694" w:hanging="2694"/>
      </w:pPr>
      <w:r w:rsidRPr="00AC24EF">
        <w:t>XAAB_GEGEVENSTIJDVAK</w:t>
      </w:r>
      <w:r w:rsidRPr="00AC24EF">
        <w:tab/>
        <w:t>Dit veld bevat het jaartal waarop de levering betrekking heeft</w:t>
      </w:r>
    </w:p>
    <w:p w14:paraId="371DB67F" w14:textId="77777777" w:rsidR="00AC24EF" w:rsidRPr="00AC24EF" w:rsidRDefault="00AC24EF" w:rsidP="00AC24EF">
      <w:pPr>
        <w:tabs>
          <w:tab w:val="left" w:pos="2694"/>
        </w:tabs>
        <w:ind w:left="2694" w:hanging="2694"/>
      </w:pPr>
      <w:r w:rsidRPr="00AC24EF">
        <w:t>XAAB_PRODUCTID</w:t>
      </w:r>
      <w:r w:rsidRPr="00AC24EF">
        <w:tab/>
        <w:t>Dit veld bevat de omschrijving van het Financiële Product dat door de FI wordt gevoerd.</w:t>
      </w:r>
    </w:p>
    <w:p w14:paraId="09EEFCD5" w14:textId="77777777" w:rsidR="00AC24EF" w:rsidRPr="00AC24EF" w:rsidRDefault="00AC24EF" w:rsidP="00AC24EF">
      <w:pPr>
        <w:tabs>
          <w:tab w:val="left" w:pos="2694"/>
        </w:tabs>
        <w:ind w:left="2694" w:hanging="2694"/>
      </w:pPr>
      <w:r w:rsidRPr="00AC24EF">
        <w:t>XAAB_PRODUCTNUMMER</w:t>
      </w:r>
      <w:r w:rsidRPr="00AC24EF">
        <w:tab/>
        <w:t>Dit veld bevat het rekeningnummer, binnen het Financiële Product</w:t>
      </w:r>
    </w:p>
    <w:p w14:paraId="53C466BB" w14:textId="77777777" w:rsidR="00674660" w:rsidRDefault="00674660" w:rsidP="00674660">
      <w:pPr>
        <w:tabs>
          <w:tab w:val="left" w:pos="2694"/>
        </w:tabs>
        <w:ind w:left="2694" w:hanging="2694"/>
      </w:pPr>
      <w:r>
        <w:t>XAAB_BERICHTTYPE</w:t>
      </w:r>
      <w:r>
        <w:tab/>
        <w:t>Dit veld bevat de soort Zending</w:t>
      </w:r>
    </w:p>
    <w:p w14:paraId="306630ED" w14:textId="77777777" w:rsidR="00AC24EF" w:rsidRPr="00AC24EF" w:rsidRDefault="00AC24EF" w:rsidP="00AC24EF">
      <w:pPr>
        <w:tabs>
          <w:tab w:val="left" w:pos="2694"/>
        </w:tabs>
        <w:ind w:left="2694" w:hanging="2694"/>
      </w:pPr>
      <w:r w:rsidRPr="00AC24EF">
        <w:t>XAAB_MELDINGTYPE</w:t>
      </w:r>
      <w:r w:rsidRPr="00AC24EF">
        <w:tab/>
        <w:t>Dit veld bevat een code waarmee de Fin. Instelling kan aangeven wat voor een soort van melding het betreft.</w:t>
      </w:r>
    </w:p>
    <w:p w14:paraId="5B6FBAC1" w14:textId="77777777" w:rsidR="00AC24EF" w:rsidRPr="00AC24EF" w:rsidRDefault="00AC24EF" w:rsidP="00AC24EF">
      <w:pPr>
        <w:tabs>
          <w:tab w:val="left" w:pos="2694"/>
        </w:tabs>
        <w:ind w:left="2694" w:hanging="2694"/>
      </w:pPr>
      <w:r w:rsidRPr="00AC24EF">
        <w:t>XAAB_MAAND</w:t>
      </w:r>
      <w:r w:rsidRPr="00AC24EF">
        <w:tab/>
        <w:t>Dit veld bevat het maandnummer (van 00 t/m 12) van de melding (NB. slechts enkele CMG-meldingtypes bevatten een maandnummer. Hier vullen met “00”.</w:t>
      </w:r>
    </w:p>
    <w:p w14:paraId="685C62F7" w14:textId="4A012C2E" w:rsidR="00AC24EF" w:rsidRPr="00AC24EF" w:rsidRDefault="00AC24EF" w:rsidP="00AC24EF">
      <w:pPr>
        <w:tabs>
          <w:tab w:val="left" w:pos="2694"/>
        </w:tabs>
        <w:ind w:left="2694" w:hanging="2694"/>
      </w:pPr>
      <w:r w:rsidRPr="00AC24EF">
        <w:t>XAAC_DEELNAMEVOLGNR</w:t>
      </w:r>
      <w:r w:rsidRPr="00AC24EF">
        <w:tab/>
        <w:t xml:space="preserve">Dit veld bevat een volgnummer, binnen de bovenstaande BK-attributen. </w:t>
      </w:r>
      <w:r w:rsidR="00674660">
        <w:t xml:space="preserve">Deze wordt gevuld met de </w:t>
      </w:r>
      <w:r w:rsidR="00674660" w:rsidRPr="00916721">
        <w:rPr>
          <w:i/>
        </w:rPr>
        <w:t>Rekeninghouder-ID</w:t>
      </w:r>
      <w:r w:rsidR="00674660">
        <w:t xml:space="preserve"> uit de tabel RBG_REKENINGHOUDER (</w:t>
      </w:r>
      <w:r w:rsidR="00A05389">
        <w:t>HSEL</w:t>
      </w:r>
      <w:r w:rsidR="00674660" w:rsidRPr="003E14B7">
        <w:t>_RN320RHO</w:t>
      </w:r>
      <w:r w:rsidR="00674660">
        <w:t>)</w:t>
      </w:r>
    </w:p>
    <w:p w14:paraId="3B4D8A4D" w14:textId="77777777" w:rsidR="00AC24EF" w:rsidRPr="00AC24EF" w:rsidRDefault="00AC24EF" w:rsidP="00AC24EF">
      <w:pPr>
        <w:rPr>
          <w:highlight w:val="yellow"/>
        </w:rPr>
      </w:pPr>
    </w:p>
    <w:p w14:paraId="28BF8D62" w14:textId="7EF6EF6B" w:rsidR="00AC24EF" w:rsidRPr="00AC24EF" w:rsidRDefault="00AC24EF" w:rsidP="00AC24EF">
      <w:r w:rsidRPr="00AC24EF">
        <w:t>Deze tabel dient gevuld te worden met DoorleveringsVerdragLand-gegevens uit RBG.</w:t>
      </w:r>
    </w:p>
    <w:p w14:paraId="579FA12C" w14:textId="2A08BCE9" w:rsidR="00AC24EF" w:rsidRPr="00AC24EF" w:rsidRDefault="00AC24EF" w:rsidP="00AC24EF">
      <w:r w:rsidRPr="00AC24EF">
        <w:t>Selecteer alle gegevens die sinds de vorige verwerking zijn toegevoegd aan RBG-tabel DoorleveringsverdragsLand (</w:t>
      </w:r>
      <w:r w:rsidR="00A05389">
        <w:t>HSEL</w:t>
      </w:r>
      <w:r w:rsidRPr="00AC24EF">
        <w:t>_RN550DVL).</w:t>
      </w:r>
    </w:p>
    <w:p w14:paraId="21F6F425" w14:textId="77777777" w:rsidR="00AC24EF" w:rsidRPr="00AC24EF" w:rsidRDefault="00AC24EF" w:rsidP="00AC24EF">
      <w:pPr>
        <w:rPr>
          <w:highlight w:val="yellow"/>
        </w:rPr>
      </w:pPr>
    </w:p>
    <w:p w14:paraId="1A00FD25" w14:textId="4E07ED43" w:rsidR="00AC24EF" w:rsidRPr="008E3E64" w:rsidRDefault="00AC24EF" w:rsidP="00AC24EF">
      <w:r w:rsidRPr="008E3E64">
        <w:t>De beschrijvende attributen moeten worden opgenomen in de S_RBG_DEELNAME_DRL_VERDR_LAND. Met de SK die is gevonden in de H_DEELNEMER.</w:t>
      </w:r>
    </w:p>
    <w:p w14:paraId="32FC35C8" w14:textId="77777777" w:rsidR="00AC24EF" w:rsidRPr="008E3E64" w:rsidRDefault="00AC24EF" w:rsidP="00AC24EF">
      <w:r w:rsidRPr="008E3E64">
        <w:t>Financiële Instellingen kunnen een Correctie of een Intrekking sturen van een eerder ingestuurd bericht. In RBG krijgt de eerder ontvangen Financiële Melding (degene die vervangen wordt) een TimestampVervallen.</w:t>
      </w:r>
    </w:p>
    <w:p w14:paraId="10A7FC1F" w14:textId="77777777" w:rsidR="00AC24EF" w:rsidRPr="008E3E64" w:rsidRDefault="00AC24EF" w:rsidP="00AC24EF">
      <w:r w:rsidRPr="008E3E64">
        <w:t>Nieuw toegevoegde regels, die tussen de vorige verwerking en de huidige zijn komen te vervallen worden niet ingelezen in het H_FIN_MELDING.</w:t>
      </w:r>
    </w:p>
    <w:p w14:paraId="177FE929" w14:textId="77777777" w:rsidR="00AC24EF" w:rsidRPr="008E3E64" w:rsidRDefault="00AC24EF" w:rsidP="00AC24EF"/>
    <w:p w14:paraId="212090B4" w14:textId="77777777" w:rsidR="00AC24EF" w:rsidRPr="008E3E64" w:rsidRDefault="00AC24EF" w:rsidP="00AC24EF">
      <w:pPr>
        <w:rPr>
          <w:b/>
        </w:rPr>
      </w:pPr>
      <w:r w:rsidRPr="008E3E64">
        <w:rPr>
          <w:b/>
        </w:rPr>
        <w:t>Afwijkende verwerking mutaties</w:t>
      </w:r>
    </w:p>
    <w:p w14:paraId="795C15D0" w14:textId="77777777" w:rsidR="00AC24EF" w:rsidRPr="008E3E64" w:rsidRDefault="00AC24EF" w:rsidP="00AC24EF">
      <w:r w:rsidRPr="008E3E64">
        <w:t xml:space="preserve">Omdat de RBG-gegevens middels berichten worden aangeleverd door Banken, komen mutaties altijd als nieuwe gegevens in RBG (een nieuwe bericht-regel, maar wel over het zelfde rekeningnummer). </w:t>
      </w:r>
    </w:p>
    <w:p w14:paraId="5CBDD741" w14:textId="77777777" w:rsidR="00AC24EF" w:rsidRPr="008E3E64" w:rsidRDefault="00AC24EF" w:rsidP="00AC24EF">
      <w:r w:rsidRPr="008E3E64">
        <w:t xml:space="preserve">Aan de hand van de IndicatieVerwerking dient bepaald te worden of de mutatie een Initiële (ind.=“0”), een Correctie (ind.=“2”) of een Intrekking (ind.=“1”) betreft. </w:t>
      </w:r>
    </w:p>
    <w:p w14:paraId="79F7BAD7" w14:textId="77777777" w:rsidR="00AC24EF" w:rsidRPr="008E3E64" w:rsidRDefault="00AC24EF" w:rsidP="00AC24EF">
      <w:pPr>
        <w:pStyle w:val="Lijstalinea"/>
        <w:numPr>
          <w:ilvl w:val="0"/>
          <w:numId w:val="32"/>
        </w:numPr>
        <w:ind w:left="426"/>
      </w:pPr>
      <w:r w:rsidRPr="008E3E64">
        <w:t xml:space="preserve">Bij een Correctie en een Intrekking dient de actuele rij </w:t>
      </w:r>
      <w:r w:rsidRPr="008E3E64">
        <w:rPr>
          <w:b/>
          <w:i/>
        </w:rPr>
        <w:t>altijd</w:t>
      </w:r>
      <w:r w:rsidRPr="008E3E64">
        <w:t xml:space="preserve"> afgesloten te worden.</w:t>
      </w:r>
    </w:p>
    <w:p w14:paraId="2FC7CF54" w14:textId="52BAF99A" w:rsidR="00AC24EF" w:rsidRPr="008E3E64" w:rsidRDefault="00AC24EF" w:rsidP="00AC24EF">
      <w:pPr>
        <w:pStyle w:val="Lijstalinea"/>
        <w:numPr>
          <w:ilvl w:val="0"/>
          <w:numId w:val="32"/>
        </w:numPr>
        <w:ind w:left="426"/>
      </w:pPr>
      <w:r w:rsidRPr="008E3E64">
        <w:t>Bij een correctie</w:t>
      </w:r>
      <w:r w:rsidR="00DA75A9" w:rsidRPr="00DA75A9">
        <w:t xml:space="preserve"> </w:t>
      </w:r>
      <w:r w:rsidR="00DA75A9">
        <w:t>of Initiële vulling</w:t>
      </w:r>
      <w:r w:rsidRPr="008E3E64">
        <w:t xml:space="preserve"> wordt er weer een nieuwe regel opgevoerd.</w:t>
      </w:r>
    </w:p>
    <w:p w14:paraId="1F69A1DC" w14:textId="3E7716C7" w:rsidR="00AC24EF" w:rsidRPr="008E3E64" w:rsidRDefault="00AC24EF" w:rsidP="00AC24EF">
      <w:pPr>
        <w:pStyle w:val="Kop2"/>
      </w:pPr>
      <w:bookmarkStart w:id="1485" w:name="_Toc7616318"/>
      <w:r w:rsidRPr="008E3E64">
        <w:t>Mapping S_RBG_DEELNAME_DRL_VERDR_LAND</w:t>
      </w:r>
      <w:bookmarkEnd w:id="1485"/>
    </w:p>
    <w:tbl>
      <w:tblPr>
        <w:tblW w:w="5000" w:type="pct"/>
        <w:tblCellMar>
          <w:left w:w="30" w:type="dxa"/>
          <w:right w:w="30" w:type="dxa"/>
        </w:tblCellMar>
        <w:tblLook w:val="0000" w:firstRow="0" w:lastRow="0" w:firstColumn="0" w:lastColumn="0" w:noHBand="0" w:noVBand="0"/>
      </w:tblPr>
      <w:tblGrid>
        <w:gridCol w:w="3056"/>
        <w:gridCol w:w="336"/>
        <w:gridCol w:w="302"/>
        <w:gridCol w:w="2232"/>
        <w:gridCol w:w="3555"/>
      </w:tblGrid>
      <w:tr w:rsidR="00AC24EF" w:rsidRPr="00F26AB0" w14:paraId="6A4A2668" w14:textId="77777777" w:rsidTr="00BF3893">
        <w:trPr>
          <w:cantSplit/>
          <w:trHeight w:val="190"/>
        </w:trPr>
        <w:tc>
          <w:tcPr>
            <w:tcW w:w="1612" w:type="pct"/>
            <w:tcBorders>
              <w:top w:val="single" w:sz="6" w:space="0" w:color="auto"/>
              <w:left w:val="single" w:sz="6" w:space="0" w:color="auto"/>
              <w:bottom w:val="single" w:sz="6" w:space="0" w:color="auto"/>
              <w:right w:val="single" w:sz="6" w:space="0" w:color="auto"/>
            </w:tcBorders>
            <w:shd w:val="pct20" w:color="auto" w:fill="FFFFFF"/>
          </w:tcPr>
          <w:p w14:paraId="32732E51" w14:textId="77777777" w:rsidR="00AC24EF" w:rsidRPr="00F26AB0" w:rsidRDefault="00AC24EF" w:rsidP="00BF3893">
            <w:pPr>
              <w:rPr>
                <w:b/>
                <w:color w:val="000000"/>
                <w:sz w:val="16"/>
                <w:szCs w:val="16"/>
              </w:rPr>
            </w:pPr>
            <w:r w:rsidRPr="001C67BB">
              <w:rPr>
                <w:b/>
                <w:color w:val="000000"/>
                <w:sz w:val="16"/>
                <w:szCs w:val="16"/>
              </w:rPr>
              <w:t>Doelkolom</w:t>
            </w:r>
          </w:p>
          <w:p w14:paraId="07C4B883" w14:textId="77777777" w:rsidR="00AC24EF" w:rsidRPr="00F26AB0" w:rsidRDefault="00AC24EF" w:rsidP="00BF3893">
            <w:pPr>
              <w:rPr>
                <w:b/>
                <w:color w:val="000000"/>
                <w:sz w:val="16"/>
                <w:szCs w:val="16"/>
              </w:rPr>
            </w:pPr>
          </w:p>
        </w:tc>
        <w:tc>
          <w:tcPr>
            <w:tcW w:w="177" w:type="pct"/>
            <w:tcBorders>
              <w:top w:val="single" w:sz="6" w:space="0" w:color="auto"/>
              <w:left w:val="single" w:sz="6" w:space="0" w:color="auto"/>
              <w:bottom w:val="single" w:sz="6" w:space="0" w:color="auto"/>
              <w:right w:val="single" w:sz="6" w:space="0" w:color="auto"/>
            </w:tcBorders>
            <w:shd w:val="pct20" w:color="auto" w:fill="FFFFFF"/>
          </w:tcPr>
          <w:p w14:paraId="20E74053" w14:textId="77777777" w:rsidR="00AC24EF" w:rsidRPr="00F26AB0" w:rsidRDefault="00AC24EF" w:rsidP="00BF3893">
            <w:pPr>
              <w:rPr>
                <w:b/>
                <w:color w:val="000000"/>
                <w:sz w:val="16"/>
                <w:szCs w:val="16"/>
              </w:rPr>
            </w:pPr>
            <w:r w:rsidRPr="00F26AB0">
              <w:rPr>
                <w:b/>
                <w:color w:val="000000"/>
                <w:sz w:val="16"/>
                <w:szCs w:val="16"/>
              </w:rPr>
              <w:t>TK</w:t>
            </w:r>
          </w:p>
        </w:tc>
        <w:tc>
          <w:tcPr>
            <w:tcW w:w="159" w:type="pct"/>
            <w:tcBorders>
              <w:top w:val="single" w:sz="6" w:space="0" w:color="auto"/>
              <w:left w:val="single" w:sz="6" w:space="0" w:color="auto"/>
              <w:bottom w:val="single" w:sz="6" w:space="0" w:color="auto"/>
              <w:right w:val="single" w:sz="6" w:space="0" w:color="auto"/>
            </w:tcBorders>
            <w:shd w:val="pct20" w:color="auto" w:fill="FFFFFF"/>
          </w:tcPr>
          <w:p w14:paraId="629B759C" w14:textId="77777777" w:rsidR="00AC24EF" w:rsidRPr="00F26AB0" w:rsidRDefault="00AC24EF" w:rsidP="00BF3893">
            <w:pPr>
              <w:rPr>
                <w:b/>
                <w:color w:val="000000"/>
                <w:sz w:val="16"/>
                <w:szCs w:val="16"/>
              </w:rPr>
            </w:pPr>
            <w:r w:rsidRPr="00F26AB0">
              <w:rPr>
                <w:b/>
                <w:color w:val="000000"/>
                <w:sz w:val="16"/>
                <w:szCs w:val="16"/>
              </w:rPr>
              <w:t>BK</w:t>
            </w:r>
          </w:p>
        </w:tc>
        <w:tc>
          <w:tcPr>
            <w:tcW w:w="1177" w:type="pct"/>
            <w:tcBorders>
              <w:top w:val="single" w:sz="6" w:space="0" w:color="auto"/>
              <w:left w:val="single" w:sz="6" w:space="0" w:color="auto"/>
              <w:bottom w:val="single" w:sz="6" w:space="0" w:color="auto"/>
              <w:right w:val="single" w:sz="6" w:space="0" w:color="auto"/>
            </w:tcBorders>
            <w:shd w:val="pct20" w:color="auto" w:fill="FFFFFF"/>
          </w:tcPr>
          <w:p w14:paraId="00FBCA20" w14:textId="77777777" w:rsidR="00AC24EF" w:rsidRPr="00F26AB0" w:rsidRDefault="00AC24EF" w:rsidP="00BF3893">
            <w:pPr>
              <w:rPr>
                <w:b/>
                <w:color w:val="000000"/>
                <w:sz w:val="16"/>
                <w:szCs w:val="16"/>
              </w:rPr>
            </w:pPr>
            <w:r w:rsidRPr="00F26AB0">
              <w:rPr>
                <w:b/>
                <w:color w:val="000000"/>
                <w:sz w:val="16"/>
                <w:szCs w:val="16"/>
              </w:rPr>
              <w:t>Bron/brontabel</w:t>
            </w:r>
          </w:p>
        </w:tc>
        <w:tc>
          <w:tcPr>
            <w:tcW w:w="1875" w:type="pct"/>
            <w:tcBorders>
              <w:top w:val="single" w:sz="6" w:space="0" w:color="auto"/>
              <w:left w:val="single" w:sz="6" w:space="0" w:color="auto"/>
              <w:bottom w:val="single" w:sz="6" w:space="0" w:color="auto"/>
              <w:right w:val="single" w:sz="6" w:space="0" w:color="auto"/>
            </w:tcBorders>
            <w:shd w:val="pct20" w:color="auto" w:fill="FFFFFF"/>
          </w:tcPr>
          <w:p w14:paraId="5685E90B" w14:textId="77777777" w:rsidR="00AC24EF" w:rsidRPr="00F26AB0" w:rsidRDefault="00AC24EF" w:rsidP="00BF3893">
            <w:pPr>
              <w:rPr>
                <w:b/>
                <w:color w:val="000000"/>
                <w:sz w:val="16"/>
                <w:szCs w:val="16"/>
              </w:rPr>
            </w:pPr>
            <w:r w:rsidRPr="00F26AB0">
              <w:rPr>
                <w:b/>
                <w:color w:val="000000"/>
                <w:sz w:val="16"/>
                <w:szCs w:val="16"/>
              </w:rPr>
              <w:t>Bronkolom</w:t>
            </w:r>
          </w:p>
        </w:tc>
      </w:tr>
      <w:tr w:rsidR="00AC24EF" w:rsidRPr="001C67BB" w14:paraId="53FE4112" w14:textId="77777777" w:rsidTr="00BF3893">
        <w:trPr>
          <w:cantSplit/>
          <w:trHeight w:val="190"/>
        </w:trPr>
        <w:tc>
          <w:tcPr>
            <w:tcW w:w="1612" w:type="pct"/>
            <w:tcBorders>
              <w:top w:val="single" w:sz="6" w:space="0" w:color="auto"/>
              <w:left w:val="single" w:sz="6" w:space="0" w:color="auto"/>
              <w:bottom w:val="single" w:sz="6" w:space="0" w:color="auto"/>
              <w:right w:val="single" w:sz="6" w:space="0" w:color="auto"/>
            </w:tcBorders>
          </w:tcPr>
          <w:p w14:paraId="39B0602A" w14:textId="77777777" w:rsidR="00AC24EF" w:rsidRPr="00F26AB0" w:rsidRDefault="00AC24EF" w:rsidP="00BF3893">
            <w:pPr>
              <w:rPr>
                <w:rFonts w:cs="Arial"/>
                <w:sz w:val="16"/>
                <w:szCs w:val="16"/>
              </w:rPr>
            </w:pPr>
            <w:r w:rsidRPr="00F26AB0">
              <w:rPr>
                <w:rFonts w:cs="Arial"/>
                <w:sz w:val="16"/>
                <w:szCs w:val="16"/>
              </w:rPr>
              <w:t>XAAC_SK</w:t>
            </w:r>
          </w:p>
        </w:tc>
        <w:tc>
          <w:tcPr>
            <w:tcW w:w="177" w:type="pct"/>
            <w:tcBorders>
              <w:top w:val="single" w:sz="6" w:space="0" w:color="auto"/>
              <w:left w:val="single" w:sz="6" w:space="0" w:color="auto"/>
              <w:bottom w:val="single" w:sz="6" w:space="0" w:color="auto"/>
              <w:right w:val="single" w:sz="6" w:space="0" w:color="auto"/>
            </w:tcBorders>
          </w:tcPr>
          <w:p w14:paraId="3E65F2D1" w14:textId="77777777" w:rsidR="00AC24EF" w:rsidRPr="00F26AB0" w:rsidRDefault="00AC24EF" w:rsidP="00BF3893">
            <w:pPr>
              <w:rPr>
                <w:rFonts w:cs="Arial"/>
                <w:sz w:val="16"/>
                <w:szCs w:val="16"/>
              </w:rPr>
            </w:pPr>
            <w:r w:rsidRPr="00F26AB0">
              <w:rPr>
                <w:rFonts w:cs="Arial"/>
                <w:sz w:val="16"/>
                <w:szCs w:val="16"/>
              </w:rPr>
              <w:t>X</w:t>
            </w:r>
          </w:p>
        </w:tc>
        <w:tc>
          <w:tcPr>
            <w:tcW w:w="159" w:type="pct"/>
            <w:tcBorders>
              <w:top w:val="single" w:sz="6" w:space="0" w:color="auto"/>
              <w:left w:val="single" w:sz="6" w:space="0" w:color="auto"/>
              <w:bottom w:val="single" w:sz="6" w:space="0" w:color="auto"/>
              <w:right w:val="single" w:sz="6" w:space="0" w:color="auto"/>
            </w:tcBorders>
          </w:tcPr>
          <w:p w14:paraId="6821014F" w14:textId="77777777" w:rsidR="00AC24EF" w:rsidRPr="00F26AB0" w:rsidRDefault="00AC24EF" w:rsidP="00BF3893">
            <w:pPr>
              <w:rPr>
                <w:rFonts w:cs="Arial"/>
                <w:sz w:val="16"/>
                <w:szCs w:val="16"/>
              </w:rPr>
            </w:pPr>
          </w:p>
        </w:tc>
        <w:tc>
          <w:tcPr>
            <w:tcW w:w="1177" w:type="pct"/>
            <w:tcBorders>
              <w:top w:val="single" w:sz="6" w:space="0" w:color="auto"/>
              <w:left w:val="single" w:sz="6" w:space="0" w:color="auto"/>
              <w:bottom w:val="single" w:sz="6" w:space="0" w:color="auto"/>
              <w:right w:val="single" w:sz="6" w:space="0" w:color="auto"/>
            </w:tcBorders>
          </w:tcPr>
          <w:p w14:paraId="553C152E" w14:textId="6A067D28" w:rsidR="00AC24EF" w:rsidRPr="00F26AB0" w:rsidRDefault="00AC24EF">
            <w:pPr>
              <w:rPr>
                <w:rFonts w:cs="Arial"/>
                <w:sz w:val="16"/>
                <w:szCs w:val="16"/>
              </w:rPr>
            </w:pPr>
            <w:r w:rsidRPr="00F26AB0">
              <w:rPr>
                <w:rFonts w:cs="Arial"/>
                <w:sz w:val="16"/>
                <w:szCs w:val="16"/>
              </w:rPr>
              <w:t>H_FIN_</w:t>
            </w:r>
            <w:r w:rsidR="00F05E23">
              <w:rPr>
                <w:rFonts w:cs="Arial"/>
                <w:sz w:val="16"/>
                <w:szCs w:val="16"/>
              </w:rPr>
              <w:t>DEELNAME</w:t>
            </w:r>
          </w:p>
        </w:tc>
        <w:tc>
          <w:tcPr>
            <w:tcW w:w="1875" w:type="pct"/>
            <w:tcBorders>
              <w:top w:val="single" w:sz="6" w:space="0" w:color="auto"/>
              <w:left w:val="single" w:sz="6" w:space="0" w:color="auto"/>
              <w:bottom w:val="single" w:sz="6" w:space="0" w:color="auto"/>
              <w:right w:val="single" w:sz="6" w:space="0" w:color="auto"/>
            </w:tcBorders>
          </w:tcPr>
          <w:p w14:paraId="7D056B9C" w14:textId="77777777" w:rsidR="00AC24EF" w:rsidRPr="00F26AB0" w:rsidRDefault="00AC24EF" w:rsidP="00BF3893">
            <w:pPr>
              <w:rPr>
                <w:sz w:val="16"/>
                <w:szCs w:val="16"/>
              </w:rPr>
            </w:pPr>
            <w:r w:rsidRPr="00F26AB0">
              <w:rPr>
                <w:snapToGrid w:val="0"/>
                <w:color w:val="000000"/>
                <w:sz w:val="16"/>
                <w:szCs w:val="16"/>
              </w:rPr>
              <w:t>XAAC_SK</w:t>
            </w:r>
          </w:p>
        </w:tc>
      </w:tr>
      <w:tr w:rsidR="00AC24EF" w:rsidRPr="001C67BB" w14:paraId="1C9F8A80" w14:textId="77777777" w:rsidTr="00BF3893">
        <w:trPr>
          <w:cantSplit/>
          <w:trHeight w:val="190"/>
        </w:trPr>
        <w:tc>
          <w:tcPr>
            <w:tcW w:w="1612" w:type="pct"/>
            <w:tcBorders>
              <w:top w:val="single" w:sz="6" w:space="0" w:color="auto"/>
              <w:left w:val="single" w:sz="6" w:space="0" w:color="auto"/>
              <w:bottom w:val="single" w:sz="6" w:space="0" w:color="auto"/>
              <w:right w:val="single" w:sz="6" w:space="0" w:color="auto"/>
            </w:tcBorders>
          </w:tcPr>
          <w:p w14:paraId="5C13440D" w14:textId="06F557ED" w:rsidR="00AC24EF" w:rsidRPr="001C67BB" w:rsidRDefault="001C67BB" w:rsidP="00BF3893">
            <w:pPr>
              <w:rPr>
                <w:rFonts w:cs="Arial"/>
                <w:sz w:val="16"/>
                <w:szCs w:val="16"/>
              </w:rPr>
            </w:pPr>
            <w:r w:rsidRPr="00F26AB0">
              <w:rPr>
                <w:rFonts w:cs="Arial"/>
                <w:sz w:val="16"/>
                <w:szCs w:val="16"/>
              </w:rPr>
              <w:t>XAACB</w:t>
            </w:r>
            <w:r w:rsidR="00AC24EF" w:rsidRPr="001C67BB">
              <w:rPr>
                <w:rFonts w:cs="Arial"/>
                <w:sz w:val="16"/>
                <w:szCs w:val="16"/>
              </w:rPr>
              <w:t>_MUTATIEBEGIN_TS</w:t>
            </w:r>
          </w:p>
        </w:tc>
        <w:tc>
          <w:tcPr>
            <w:tcW w:w="177" w:type="pct"/>
            <w:tcBorders>
              <w:top w:val="single" w:sz="6" w:space="0" w:color="auto"/>
              <w:left w:val="single" w:sz="6" w:space="0" w:color="auto"/>
              <w:bottom w:val="single" w:sz="6" w:space="0" w:color="auto"/>
              <w:right w:val="single" w:sz="6" w:space="0" w:color="auto"/>
            </w:tcBorders>
          </w:tcPr>
          <w:p w14:paraId="6A2691DE" w14:textId="77777777" w:rsidR="00AC24EF" w:rsidRPr="00152B71" w:rsidRDefault="00AC24EF" w:rsidP="00BF3893">
            <w:pPr>
              <w:rPr>
                <w:rFonts w:cs="Arial"/>
                <w:sz w:val="16"/>
                <w:szCs w:val="16"/>
              </w:rPr>
            </w:pPr>
            <w:r w:rsidRPr="00152B71">
              <w:rPr>
                <w:rFonts w:cs="Arial"/>
                <w:sz w:val="16"/>
                <w:szCs w:val="16"/>
              </w:rPr>
              <w:t>X</w:t>
            </w:r>
          </w:p>
        </w:tc>
        <w:tc>
          <w:tcPr>
            <w:tcW w:w="159" w:type="pct"/>
            <w:tcBorders>
              <w:top w:val="single" w:sz="6" w:space="0" w:color="auto"/>
              <w:left w:val="single" w:sz="6" w:space="0" w:color="auto"/>
              <w:bottom w:val="single" w:sz="6" w:space="0" w:color="auto"/>
              <w:right w:val="single" w:sz="6" w:space="0" w:color="auto"/>
            </w:tcBorders>
          </w:tcPr>
          <w:p w14:paraId="64B6E81C" w14:textId="77777777" w:rsidR="00AC24EF" w:rsidRPr="001C67BB" w:rsidRDefault="00AC24EF" w:rsidP="00BF3893">
            <w:pPr>
              <w:rPr>
                <w:rFonts w:cs="Arial"/>
                <w:sz w:val="16"/>
                <w:szCs w:val="16"/>
              </w:rPr>
            </w:pPr>
          </w:p>
        </w:tc>
        <w:tc>
          <w:tcPr>
            <w:tcW w:w="1177" w:type="pct"/>
            <w:tcBorders>
              <w:top w:val="single" w:sz="6" w:space="0" w:color="auto"/>
              <w:left w:val="single" w:sz="6" w:space="0" w:color="auto"/>
              <w:bottom w:val="single" w:sz="6" w:space="0" w:color="auto"/>
              <w:right w:val="single" w:sz="6" w:space="0" w:color="auto"/>
            </w:tcBorders>
            <w:shd w:val="clear" w:color="auto" w:fill="auto"/>
          </w:tcPr>
          <w:p w14:paraId="57F35AAE" w14:textId="77777777" w:rsidR="00AC24EF" w:rsidRPr="001C67BB" w:rsidRDefault="00AC24EF" w:rsidP="00BF3893">
            <w:pPr>
              <w:rPr>
                <w:rFonts w:cs="Arial"/>
                <w:sz w:val="16"/>
                <w:szCs w:val="16"/>
              </w:rPr>
            </w:pP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2DEA9D41" w14:textId="2C4410DC" w:rsidR="00AC24EF" w:rsidRPr="001C67BB" w:rsidRDefault="00EF138C" w:rsidP="00BF3893">
            <w:pPr>
              <w:rPr>
                <w:rFonts w:cs="Arial"/>
                <w:sz w:val="16"/>
                <w:szCs w:val="16"/>
              </w:rPr>
            </w:pPr>
            <w:r w:rsidRPr="00BC548A">
              <w:rPr>
                <w:rFonts w:cs="Arial"/>
                <w:snapToGrid w:val="0"/>
                <w:color w:val="000000"/>
                <w:sz w:val="16"/>
                <w:szCs w:val="16"/>
              </w:rPr>
              <w:t>RN310DATTYDREG</w:t>
            </w:r>
            <w:r w:rsidR="00AC24EF" w:rsidRPr="001C67BB">
              <w:rPr>
                <w:i/>
                <w:snapToGrid w:val="0"/>
                <w:color w:val="000000"/>
                <w:sz w:val="16"/>
                <w:szCs w:val="16"/>
              </w:rPr>
              <w:tab/>
            </w:r>
          </w:p>
        </w:tc>
      </w:tr>
      <w:tr w:rsidR="00AC24EF" w:rsidRPr="001C67BB" w14:paraId="5DE788A7" w14:textId="77777777" w:rsidTr="00BF3893">
        <w:trPr>
          <w:cantSplit/>
          <w:trHeight w:val="190"/>
        </w:trPr>
        <w:tc>
          <w:tcPr>
            <w:tcW w:w="1612" w:type="pct"/>
            <w:tcBorders>
              <w:top w:val="single" w:sz="6" w:space="0" w:color="auto"/>
              <w:left w:val="single" w:sz="6" w:space="0" w:color="auto"/>
              <w:bottom w:val="single" w:sz="6" w:space="0" w:color="auto"/>
              <w:right w:val="single" w:sz="6" w:space="0" w:color="auto"/>
            </w:tcBorders>
          </w:tcPr>
          <w:p w14:paraId="2F9119B5" w14:textId="241D698B" w:rsidR="00AC24EF" w:rsidRPr="001C67BB" w:rsidRDefault="001C67BB" w:rsidP="00BF3893">
            <w:pPr>
              <w:rPr>
                <w:rFonts w:cs="Arial"/>
                <w:sz w:val="16"/>
                <w:szCs w:val="16"/>
              </w:rPr>
            </w:pPr>
            <w:r w:rsidRPr="00F26AB0">
              <w:rPr>
                <w:rFonts w:cs="Arial"/>
                <w:sz w:val="16"/>
                <w:szCs w:val="16"/>
              </w:rPr>
              <w:t>XAACB</w:t>
            </w:r>
            <w:r w:rsidR="00AC24EF" w:rsidRPr="001C67BB">
              <w:rPr>
                <w:rFonts w:cs="Arial"/>
                <w:sz w:val="16"/>
                <w:szCs w:val="16"/>
              </w:rPr>
              <w:t>_MUTATIEEINDE_TS</w:t>
            </w:r>
          </w:p>
        </w:tc>
        <w:tc>
          <w:tcPr>
            <w:tcW w:w="177" w:type="pct"/>
            <w:tcBorders>
              <w:top w:val="single" w:sz="6" w:space="0" w:color="auto"/>
              <w:left w:val="single" w:sz="6" w:space="0" w:color="auto"/>
              <w:bottom w:val="single" w:sz="6" w:space="0" w:color="auto"/>
              <w:right w:val="single" w:sz="6" w:space="0" w:color="auto"/>
            </w:tcBorders>
          </w:tcPr>
          <w:p w14:paraId="6C93F9FC" w14:textId="77777777" w:rsidR="00AC24EF" w:rsidRPr="008E3E64" w:rsidRDefault="00AC24EF" w:rsidP="00BF3893">
            <w:pPr>
              <w:rPr>
                <w:rFonts w:cs="Arial"/>
                <w:sz w:val="16"/>
                <w:szCs w:val="16"/>
              </w:rPr>
            </w:pPr>
          </w:p>
        </w:tc>
        <w:tc>
          <w:tcPr>
            <w:tcW w:w="159" w:type="pct"/>
            <w:tcBorders>
              <w:top w:val="single" w:sz="6" w:space="0" w:color="auto"/>
              <w:left w:val="single" w:sz="6" w:space="0" w:color="auto"/>
              <w:bottom w:val="single" w:sz="6" w:space="0" w:color="auto"/>
              <w:right w:val="single" w:sz="6" w:space="0" w:color="auto"/>
            </w:tcBorders>
          </w:tcPr>
          <w:p w14:paraId="03EA3276" w14:textId="77777777" w:rsidR="00AC24EF" w:rsidRPr="00152B71" w:rsidRDefault="00AC24EF" w:rsidP="00BF3893">
            <w:pPr>
              <w:rPr>
                <w:rFonts w:cs="Arial"/>
                <w:sz w:val="16"/>
                <w:szCs w:val="16"/>
              </w:rPr>
            </w:pPr>
          </w:p>
        </w:tc>
        <w:tc>
          <w:tcPr>
            <w:tcW w:w="1177" w:type="pct"/>
            <w:tcBorders>
              <w:top w:val="single" w:sz="6" w:space="0" w:color="auto"/>
              <w:left w:val="single" w:sz="6" w:space="0" w:color="auto"/>
              <w:bottom w:val="single" w:sz="6" w:space="0" w:color="auto"/>
              <w:right w:val="single" w:sz="6" w:space="0" w:color="auto"/>
            </w:tcBorders>
            <w:shd w:val="clear" w:color="auto" w:fill="auto"/>
          </w:tcPr>
          <w:p w14:paraId="4A9E7A5C" w14:textId="77777777" w:rsidR="00AC24EF" w:rsidRPr="001C67BB" w:rsidRDefault="00AC24EF" w:rsidP="00BF3893">
            <w:pPr>
              <w:rPr>
                <w:rFonts w:cs="Arial"/>
                <w:sz w:val="16"/>
                <w:szCs w:val="16"/>
              </w:rPr>
            </w:pP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05927036" w14:textId="00A1EE80" w:rsidR="00AC24EF" w:rsidRPr="001C67BB" w:rsidRDefault="00EF138C" w:rsidP="00BF3893">
            <w:pPr>
              <w:rPr>
                <w:rFonts w:cs="Arial"/>
                <w:snapToGrid w:val="0"/>
                <w:color w:val="000000"/>
                <w:sz w:val="16"/>
                <w:szCs w:val="16"/>
              </w:rPr>
            </w:pPr>
            <w:r w:rsidRPr="00D26284">
              <w:rPr>
                <w:rFonts w:cs="Arial"/>
                <w:snapToGrid w:val="0"/>
                <w:color w:val="000000"/>
                <w:sz w:val="16"/>
                <w:szCs w:val="16"/>
              </w:rPr>
              <w:t xml:space="preserve">Afleiding </w:t>
            </w:r>
            <w:r w:rsidRPr="00D26284">
              <w:rPr>
                <w:rFonts w:cs="Arial"/>
                <w:i/>
                <w:snapToGrid w:val="0"/>
                <w:color w:val="000000"/>
                <w:sz w:val="16"/>
                <w:szCs w:val="16"/>
              </w:rPr>
              <w:t>MTHV</w:t>
            </w:r>
            <w:r w:rsidRPr="00D26284">
              <w:rPr>
                <w:rFonts w:cs="Arial"/>
                <w:snapToGrid w:val="0"/>
                <w:color w:val="000000"/>
                <w:sz w:val="16"/>
                <w:szCs w:val="16"/>
              </w:rPr>
              <w:t xml:space="preserve"> - </w:t>
            </w:r>
            <w:r w:rsidRPr="00D26284">
              <w:rPr>
                <w:rFonts w:cs="Arial"/>
                <w:sz w:val="16"/>
                <w:szCs w:val="16"/>
              </w:rPr>
              <w:t>MUTATIEEINDE_TS</w:t>
            </w:r>
          </w:p>
        </w:tc>
      </w:tr>
      <w:tr w:rsidR="00AC24EF" w:rsidRPr="001C67BB" w14:paraId="0495698D" w14:textId="77777777" w:rsidTr="00BF3893">
        <w:trPr>
          <w:cantSplit/>
          <w:trHeight w:val="190"/>
        </w:trPr>
        <w:tc>
          <w:tcPr>
            <w:tcW w:w="1612" w:type="pct"/>
            <w:tcBorders>
              <w:top w:val="single" w:sz="6" w:space="0" w:color="auto"/>
              <w:left w:val="single" w:sz="6" w:space="0" w:color="auto"/>
              <w:bottom w:val="single" w:sz="6" w:space="0" w:color="auto"/>
              <w:right w:val="single" w:sz="6" w:space="0" w:color="auto"/>
            </w:tcBorders>
          </w:tcPr>
          <w:p w14:paraId="167261FC" w14:textId="5B178655" w:rsidR="00AC24EF" w:rsidRPr="001C67BB" w:rsidRDefault="001C67BB" w:rsidP="00BF3893">
            <w:pPr>
              <w:rPr>
                <w:rFonts w:cs="Arial"/>
                <w:sz w:val="16"/>
                <w:szCs w:val="16"/>
              </w:rPr>
            </w:pPr>
            <w:r w:rsidRPr="00F26AB0">
              <w:rPr>
                <w:rFonts w:cs="Arial"/>
                <w:sz w:val="16"/>
                <w:szCs w:val="16"/>
              </w:rPr>
              <w:t>XAACB</w:t>
            </w:r>
            <w:r w:rsidR="00AC24EF" w:rsidRPr="001C67BB">
              <w:rPr>
                <w:rFonts w:cs="Arial"/>
                <w:sz w:val="16"/>
                <w:szCs w:val="16"/>
              </w:rPr>
              <w:t>_LAAD_TS</w:t>
            </w:r>
          </w:p>
        </w:tc>
        <w:tc>
          <w:tcPr>
            <w:tcW w:w="177" w:type="pct"/>
            <w:tcBorders>
              <w:top w:val="single" w:sz="6" w:space="0" w:color="auto"/>
              <w:left w:val="single" w:sz="6" w:space="0" w:color="auto"/>
              <w:bottom w:val="single" w:sz="6" w:space="0" w:color="auto"/>
              <w:right w:val="single" w:sz="6" w:space="0" w:color="auto"/>
            </w:tcBorders>
          </w:tcPr>
          <w:p w14:paraId="3D25C8EE" w14:textId="77777777" w:rsidR="00AC24EF" w:rsidRPr="008E3E64" w:rsidRDefault="00AC24EF" w:rsidP="00BF3893">
            <w:pPr>
              <w:rPr>
                <w:rFonts w:cs="Arial"/>
                <w:sz w:val="16"/>
                <w:szCs w:val="16"/>
              </w:rPr>
            </w:pPr>
          </w:p>
        </w:tc>
        <w:tc>
          <w:tcPr>
            <w:tcW w:w="159" w:type="pct"/>
            <w:tcBorders>
              <w:top w:val="single" w:sz="6" w:space="0" w:color="auto"/>
              <w:left w:val="single" w:sz="6" w:space="0" w:color="auto"/>
              <w:bottom w:val="single" w:sz="6" w:space="0" w:color="auto"/>
              <w:right w:val="single" w:sz="6" w:space="0" w:color="auto"/>
            </w:tcBorders>
          </w:tcPr>
          <w:p w14:paraId="6D9A17C4" w14:textId="77777777" w:rsidR="00AC24EF" w:rsidRPr="00152B71" w:rsidRDefault="00AC24EF" w:rsidP="00BF3893">
            <w:pPr>
              <w:rPr>
                <w:rFonts w:cs="Arial"/>
                <w:sz w:val="16"/>
                <w:szCs w:val="16"/>
              </w:rPr>
            </w:pPr>
          </w:p>
        </w:tc>
        <w:tc>
          <w:tcPr>
            <w:tcW w:w="1177" w:type="pct"/>
            <w:tcBorders>
              <w:top w:val="single" w:sz="6" w:space="0" w:color="auto"/>
              <w:left w:val="single" w:sz="6" w:space="0" w:color="auto"/>
              <w:bottom w:val="single" w:sz="6" w:space="0" w:color="auto"/>
              <w:right w:val="single" w:sz="6" w:space="0" w:color="auto"/>
            </w:tcBorders>
            <w:shd w:val="clear" w:color="auto" w:fill="auto"/>
          </w:tcPr>
          <w:p w14:paraId="4B8EBB14" w14:textId="77777777" w:rsidR="00AC24EF" w:rsidRPr="001C67BB" w:rsidRDefault="00AC24EF" w:rsidP="00BF3893">
            <w:pPr>
              <w:rPr>
                <w:rFonts w:cs="Arial"/>
                <w:sz w:val="16"/>
                <w:szCs w:val="16"/>
              </w:rPr>
            </w:pP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3DABD84A" w14:textId="77777777" w:rsidR="00AC24EF" w:rsidRPr="001C67BB" w:rsidRDefault="00AC24EF" w:rsidP="00BF3893">
            <w:pPr>
              <w:rPr>
                <w:rFonts w:cs="Arial"/>
                <w:i/>
                <w:snapToGrid w:val="0"/>
                <w:color w:val="000000"/>
                <w:sz w:val="16"/>
                <w:szCs w:val="16"/>
              </w:rPr>
            </w:pPr>
            <w:r w:rsidRPr="001C67BB">
              <w:rPr>
                <w:i/>
                <w:snapToGrid w:val="0"/>
                <w:color w:val="000000"/>
                <w:sz w:val="16"/>
                <w:szCs w:val="16"/>
              </w:rPr>
              <w:t>Laad_TS</w:t>
            </w:r>
          </w:p>
        </w:tc>
      </w:tr>
      <w:tr w:rsidR="00AC24EF" w:rsidRPr="001C67BB" w14:paraId="2181D403" w14:textId="77777777" w:rsidTr="00BF3893">
        <w:trPr>
          <w:cantSplit/>
          <w:trHeight w:val="190"/>
        </w:trPr>
        <w:tc>
          <w:tcPr>
            <w:tcW w:w="1612" w:type="pct"/>
            <w:tcBorders>
              <w:top w:val="single" w:sz="6" w:space="0" w:color="auto"/>
              <w:left w:val="single" w:sz="6" w:space="0" w:color="auto"/>
              <w:bottom w:val="single" w:sz="6" w:space="0" w:color="auto"/>
              <w:right w:val="single" w:sz="6" w:space="0" w:color="auto"/>
            </w:tcBorders>
          </w:tcPr>
          <w:p w14:paraId="72FEF174" w14:textId="1E65C9C6" w:rsidR="00AC24EF" w:rsidRPr="001C67BB" w:rsidRDefault="001C67BB" w:rsidP="00BF3893">
            <w:pPr>
              <w:rPr>
                <w:rFonts w:cs="Arial"/>
                <w:sz w:val="16"/>
                <w:szCs w:val="16"/>
              </w:rPr>
            </w:pPr>
            <w:r w:rsidRPr="00F26AB0">
              <w:rPr>
                <w:rFonts w:cs="Arial"/>
                <w:sz w:val="16"/>
                <w:szCs w:val="16"/>
              </w:rPr>
              <w:t>XAACB</w:t>
            </w:r>
            <w:r w:rsidR="00AC24EF" w:rsidRPr="001C67BB">
              <w:rPr>
                <w:rFonts w:cs="Arial"/>
                <w:sz w:val="16"/>
                <w:szCs w:val="16"/>
              </w:rPr>
              <w:t>_RECORDBRON_NAAM</w:t>
            </w:r>
          </w:p>
        </w:tc>
        <w:tc>
          <w:tcPr>
            <w:tcW w:w="177" w:type="pct"/>
            <w:tcBorders>
              <w:top w:val="single" w:sz="6" w:space="0" w:color="auto"/>
              <w:left w:val="single" w:sz="6" w:space="0" w:color="auto"/>
              <w:bottom w:val="single" w:sz="6" w:space="0" w:color="auto"/>
              <w:right w:val="single" w:sz="6" w:space="0" w:color="auto"/>
            </w:tcBorders>
          </w:tcPr>
          <w:p w14:paraId="3981E7ED" w14:textId="77777777" w:rsidR="00AC24EF" w:rsidRPr="008E3E64" w:rsidRDefault="00AC24EF" w:rsidP="00BF3893">
            <w:pPr>
              <w:rPr>
                <w:rFonts w:cs="Arial"/>
                <w:sz w:val="16"/>
                <w:szCs w:val="16"/>
              </w:rPr>
            </w:pPr>
          </w:p>
        </w:tc>
        <w:tc>
          <w:tcPr>
            <w:tcW w:w="159" w:type="pct"/>
            <w:tcBorders>
              <w:top w:val="single" w:sz="6" w:space="0" w:color="auto"/>
              <w:left w:val="single" w:sz="6" w:space="0" w:color="auto"/>
              <w:bottom w:val="single" w:sz="6" w:space="0" w:color="auto"/>
              <w:right w:val="single" w:sz="6" w:space="0" w:color="auto"/>
            </w:tcBorders>
          </w:tcPr>
          <w:p w14:paraId="47AB4172" w14:textId="77777777" w:rsidR="00AC24EF" w:rsidRPr="00152B71" w:rsidRDefault="00AC24EF" w:rsidP="00BF3893">
            <w:pPr>
              <w:rPr>
                <w:rFonts w:cs="Arial"/>
                <w:sz w:val="16"/>
                <w:szCs w:val="16"/>
              </w:rPr>
            </w:pPr>
          </w:p>
        </w:tc>
        <w:tc>
          <w:tcPr>
            <w:tcW w:w="1177" w:type="pct"/>
            <w:tcBorders>
              <w:top w:val="single" w:sz="6" w:space="0" w:color="auto"/>
              <w:left w:val="single" w:sz="6" w:space="0" w:color="auto"/>
              <w:bottom w:val="single" w:sz="6" w:space="0" w:color="auto"/>
              <w:right w:val="single" w:sz="6" w:space="0" w:color="auto"/>
            </w:tcBorders>
            <w:shd w:val="clear" w:color="auto" w:fill="auto"/>
          </w:tcPr>
          <w:p w14:paraId="0FFA7DCC" w14:textId="4A479612" w:rsidR="00AC24EF" w:rsidRPr="001C67BB" w:rsidRDefault="00A05389" w:rsidP="00BF3893">
            <w:pPr>
              <w:rPr>
                <w:rFonts w:cs="Arial"/>
                <w:sz w:val="16"/>
                <w:szCs w:val="16"/>
              </w:rPr>
            </w:pPr>
            <w:r>
              <w:rPr>
                <w:sz w:val="16"/>
                <w:szCs w:val="16"/>
              </w:rPr>
              <w:t>HSEL</w:t>
            </w:r>
            <w:r w:rsidR="001C67BB" w:rsidRPr="001C67BB">
              <w:rPr>
                <w:sz w:val="16"/>
                <w:szCs w:val="16"/>
              </w:rPr>
              <w:t>_RN550DVL</w:t>
            </w: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17B8A43F" w14:textId="5713FF09" w:rsidR="00AC24EF" w:rsidRPr="001C67BB" w:rsidRDefault="00AC24EF" w:rsidP="00BF3893">
            <w:pPr>
              <w:rPr>
                <w:rFonts w:cs="Arial"/>
                <w:snapToGrid w:val="0"/>
                <w:color w:val="000000"/>
                <w:sz w:val="16"/>
                <w:szCs w:val="16"/>
              </w:rPr>
            </w:pPr>
            <w:r w:rsidRPr="001C67BB">
              <w:rPr>
                <w:rFonts w:cs="Arial"/>
                <w:snapToGrid w:val="0"/>
                <w:color w:val="000000"/>
                <w:sz w:val="16"/>
                <w:szCs w:val="16"/>
              </w:rPr>
              <w:t>RECORDBRON_NAAM</w:t>
            </w:r>
          </w:p>
        </w:tc>
      </w:tr>
      <w:tr w:rsidR="00AC24EF" w:rsidRPr="00AC24EF" w14:paraId="24839253" w14:textId="77777777" w:rsidTr="00BF3893">
        <w:trPr>
          <w:cantSplit/>
          <w:trHeight w:val="190"/>
        </w:trPr>
        <w:tc>
          <w:tcPr>
            <w:tcW w:w="1612" w:type="pct"/>
            <w:tcBorders>
              <w:top w:val="single" w:sz="6" w:space="0" w:color="auto"/>
              <w:left w:val="single" w:sz="6" w:space="0" w:color="auto"/>
              <w:bottom w:val="single" w:sz="6" w:space="0" w:color="auto"/>
              <w:right w:val="single" w:sz="6" w:space="0" w:color="auto"/>
            </w:tcBorders>
          </w:tcPr>
          <w:p w14:paraId="0CAF49BD" w14:textId="1D91945B" w:rsidR="00AC24EF" w:rsidRPr="00F26AB0" w:rsidRDefault="001C67BB" w:rsidP="00BF3893">
            <w:pPr>
              <w:rPr>
                <w:rFonts w:cs="Arial"/>
                <w:sz w:val="16"/>
                <w:szCs w:val="16"/>
                <w:highlight w:val="yellow"/>
              </w:rPr>
            </w:pPr>
            <w:r w:rsidRPr="001C67BB">
              <w:rPr>
                <w:rFonts w:cs="Arial"/>
                <w:sz w:val="16"/>
                <w:szCs w:val="16"/>
              </w:rPr>
              <w:t>XAACB_LANDCODE</w:t>
            </w:r>
          </w:p>
        </w:tc>
        <w:tc>
          <w:tcPr>
            <w:tcW w:w="177" w:type="pct"/>
            <w:tcBorders>
              <w:top w:val="single" w:sz="6" w:space="0" w:color="auto"/>
              <w:left w:val="single" w:sz="6" w:space="0" w:color="auto"/>
              <w:bottom w:val="single" w:sz="6" w:space="0" w:color="auto"/>
              <w:right w:val="single" w:sz="6" w:space="0" w:color="auto"/>
            </w:tcBorders>
          </w:tcPr>
          <w:p w14:paraId="3BAC988C" w14:textId="77777777" w:rsidR="00AC24EF" w:rsidRPr="00F26AB0" w:rsidRDefault="00AC24EF" w:rsidP="00BF3893">
            <w:pPr>
              <w:rPr>
                <w:rFonts w:cs="Arial"/>
                <w:sz w:val="16"/>
                <w:szCs w:val="16"/>
                <w:highlight w:val="yellow"/>
              </w:rPr>
            </w:pPr>
          </w:p>
        </w:tc>
        <w:tc>
          <w:tcPr>
            <w:tcW w:w="159" w:type="pct"/>
            <w:tcBorders>
              <w:top w:val="single" w:sz="6" w:space="0" w:color="auto"/>
              <w:left w:val="single" w:sz="6" w:space="0" w:color="auto"/>
              <w:bottom w:val="single" w:sz="6" w:space="0" w:color="auto"/>
              <w:right w:val="single" w:sz="6" w:space="0" w:color="auto"/>
            </w:tcBorders>
          </w:tcPr>
          <w:p w14:paraId="6765183C" w14:textId="77777777" w:rsidR="00AC24EF" w:rsidRPr="00F26AB0" w:rsidRDefault="00AC24EF" w:rsidP="00BF3893">
            <w:pPr>
              <w:rPr>
                <w:rFonts w:cs="Arial"/>
                <w:sz w:val="16"/>
                <w:szCs w:val="16"/>
                <w:highlight w:val="yellow"/>
              </w:rPr>
            </w:pPr>
          </w:p>
        </w:tc>
        <w:tc>
          <w:tcPr>
            <w:tcW w:w="1177" w:type="pct"/>
            <w:tcBorders>
              <w:top w:val="single" w:sz="6" w:space="0" w:color="auto"/>
              <w:left w:val="single" w:sz="6" w:space="0" w:color="auto"/>
              <w:bottom w:val="single" w:sz="6" w:space="0" w:color="auto"/>
              <w:right w:val="single" w:sz="6" w:space="0" w:color="auto"/>
            </w:tcBorders>
            <w:shd w:val="clear" w:color="auto" w:fill="auto"/>
          </w:tcPr>
          <w:p w14:paraId="2C5FACC9" w14:textId="352BDCC7" w:rsidR="00AC24EF" w:rsidRPr="00122A55" w:rsidRDefault="00A05389" w:rsidP="00BF3893">
            <w:pPr>
              <w:rPr>
                <w:rFonts w:cs="Arial"/>
                <w:sz w:val="16"/>
                <w:szCs w:val="16"/>
                <w:highlight w:val="yellow"/>
              </w:rPr>
            </w:pPr>
            <w:r>
              <w:rPr>
                <w:sz w:val="16"/>
                <w:szCs w:val="16"/>
              </w:rPr>
              <w:t>HSEL</w:t>
            </w:r>
            <w:r w:rsidR="001C67BB" w:rsidRPr="001C67BB">
              <w:rPr>
                <w:rFonts w:cs="Arial"/>
                <w:sz w:val="16"/>
                <w:szCs w:val="16"/>
              </w:rPr>
              <w:t>_RN550DVL</w:t>
            </w: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6D745F94" w14:textId="6EC19655" w:rsidR="00AC24EF" w:rsidRPr="00F26AB0" w:rsidRDefault="001C67BB" w:rsidP="00BF3893">
            <w:pPr>
              <w:rPr>
                <w:rFonts w:cs="Arial"/>
                <w:snapToGrid w:val="0"/>
                <w:color w:val="000000"/>
                <w:sz w:val="16"/>
                <w:szCs w:val="16"/>
                <w:highlight w:val="yellow"/>
              </w:rPr>
            </w:pPr>
            <w:r w:rsidRPr="001C67BB">
              <w:rPr>
                <w:rFonts w:cs="Arial"/>
                <w:snapToGrid w:val="0"/>
                <w:color w:val="000000"/>
                <w:sz w:val="16"/>
                <w:szCs w:val="16"/>
              </w:rPr>
              <w:t>DVL_LAND</w:t>
            </w:r>
          </w:p>
        </w:tc>
      </w:tr>
      <w:tr w:rsidR="00AC24EF" w:rsidRPr="00F26AB0" w14:paraId="283CD800" w14:textId="77777777" w:rsidTr="00BF3893">
        <w:trPr>
          <w:cantSplit/>
          <w:trHeight w:val="190"/>
        </w:trPr>
        <w:tc>
          <w:tcPr>
            <w:tcW w:w="1612" w:type="pct"/>
            <w:tcBorders>
              <w:top w:val="single" w:sz="6" w:space="0" w:color="auto"/>
              <w:left w:val="single" w:sz="6" w:space="0" w:color="auto"/>
              <w:bottom w:val="single" w:sz="6" w:space="0" w:color="auto"/>
              <w:right w:val="single" w:sz="6" w:space="0" w:color="auto"/>
            </w:tcBorders>
          </w:tcPr>
          <w:p w14:paraId="669140CF" w14:textId="07A643DD" w:rsidR="00AC24EF" w:rsidRPr="00F26AB0" w:rsidRDefault="001C67BB" w:rsidP="00BF3893">
            <w:pPr>
              <w:rPr>
                <w:rFonts w:cs="Arial"/>
                <w:sz w:val="16"/>
                <w:szCs w:val="16"/>
                <w:highlight w:val="yellow"/>
              </w:rPr>
            </w:pPr>
            <w:r w:rsidRPr="001C67BB">
              <w:rPr>
                <w:rFonts w:cs="Arial"/>
                <w:sz w:val="16"/>
                <w:szCs w:val="16"/>
              </w:rPr>
              <w:t>XAACB_TIN</w:t>
            </w:r>
          </w:p>
        </w:tc>
        <w:tc>
          <w:tcPr>
            <w:tcW w:w="177" w:type="pct"/>
            <w:tcBorders>
              <w:top w:val="single" w:sz="6" w:space="0" w:color="auto"/>
              <w:left w:val="single" w:sz="6" w:space="0" w:color="auto"/>
              <w:bottom w:val="single" w:sz="6" w:space="0" w:color="auto"/>
              <w:right w:val="single" w:sz="6" w:space="0" w:color="auto"/>
            </w:tcBorders>
          </w:tcPr>
          <w:p w14:paraId="6D702A0D" w14:textId="77777777" w:rsidR="00AC24EF" w:rsidRPr="00F26AB0" w:rsidRDefault="00AC24EF" w:rsidP="00BF3893">
            <w:pPr>
              <w:rPr>
                <w:rFonts w:cs="Arial"/>
                <w:sz w:val="16"/>
                <w:szCs w:val="16"/>
                <w:highlight w:val="yellow"/>
              </w:rPr>
            </w:pPr>
          </w:p>
        </w:tc>
        <w:tc>
          <w:tcPr>
            <w:tcW w:w="159" w:type="pct"/>
            <w:tcBorders>
              <w:top w:val="single" w:sz="6" w:space="0" w:color="auto"/>
              <w:left w:val="single" w:sz="6" w:space="0" w:color="auto"/>
              <w:bottom w:val="single" w:sz="6" w:space="0" w:color="auto"/>
              <w:right w:val="single" w:sz="6" w:space="0" w:color="auto"/>
            </w:tcBorders>
          </w:tcPr>
          <w:p w14:paraId="030A214C" w14:textId="77777777" w:rsidR="00AC24EF" w:rsidRPr="00F26AB0" w:rsidRDefault="00AC24EF" w:rsidP="00BF3893">
            <w:pPr>
              <w:rPr>
                <w:rFonts w:cs="Arial"/>
                <w:sz w:val="16"/>
                <w:szCs w:val="16"/>
                <w:highlight w:val="yellow"/>
              </w:rPr>
            </w:pPr>
          </w:p>
        </w:tc>
        <w:tc>
          <w:tcPr>
            <w:tcW w:w="1177" w:type="pct"/>
            <w:tcBorders>
              <w:top w:val="single" w:sz="6" w:space="0" w:color="auto"/>
              <w:left w:val="single" w:sz="6" w:space="0" w:color="auto"/>
              <w:bottom w:val="single" w:sz="6" w:space="0" w:color="auto"/>
              <w:right w:val="single" w:sz="6" w:space="0" w:color="auto"/>
            </w:tcBorders>
            <w:shd w:val="clear" w:color="auto" w:fill="auto"/>
          </w:tcPr>
          <w:p w14:paraId="36AC1BBB" w14:textId="13B12521" w:rsidR="00AC24EF" w:rsidRPr="00F26AB0" w:rsidRDefault="00A05389" w:rsidP="00BF3893">
            <w:pPr>
              <w:rPr>
                <w:rFonts w:cs="Arial"/>
                <w:sz w:val="16"/>
                <w:szCs w:val="16"/>
                <w:highlight w:val="yellow"/>
              </w:rPr>
            </w:pPr>
            <w:r>
              <w:rPr>
                <w:sz w:val="16"/>
                <w:szCs w:val="16"/>
              </w:rPr>
              <w:t>HSEL</w:t>
            </w:r>
            <w:r w:rsidR="001C67BB" w:rsidRPr="001C67BB">
              <w:rPr>
                <w:rFonts w:cs="Arial"/>
                <w:sz w:val="16"/>
                <w:szCs w:val="16"/>
              </w:rPr>
              <w:t>_RN550DVL</w:t>
            </w:r>
          </w:p>
        </w:tc>
        <w:tc>
          <w:tcPr>
            <w:tcW w:w="1875" w:type="pct"/>
            <w:tcBorders>
              <w:top w:val="single" w:sz="6" w:space="0" w:color="auto"/>
              <w:left w:val="single" w:sz="6" w:space="0" w:color="auto"/>
              <w:bottom w:val="single" w:sz="6" w:space="0" w:color="auto"/>
              <w:right w:val="single" w:sz="6" w:space="0" w:color="auto"/>
            </w:tcBorders>
            <w:shd w:val="clear" w:color="auto" w:fill="auto"/>
          </w:tcPr>
          <w:p w14:paraId="03B0947B" w14:textId="0DEA2C59" w:rsidR="00AC24EF" w:rsidRPr="00F26AB0" w:rsidRDefault="001C67BB" w:rsidP="00BF3893">
            <w:pPr>
              <w:rPr>
                <w:rFonts w:cs="Arial"/>
                <w:snapToGrid w:val="0"/>
                <w:color w:val="000000"/>
                <w:sz w:val="16"/>
                <w:szCs w:val="16"/>
                <w:highlight w:val="yellow"/>
              </w:rPr>
            </w:pPr>
            <w:r w:rsidRPr="001C67BB">
              <w:rPr>
                <w:rFonts w:cs="Arial"/>
                <w:snapToGrid w:val="0"/>
                <w:color w:val="000000"/>
                <w:sz w:val="16"/>
                <w:szCs w:val="16"/>
              </w:rPr>
              <w:t>DVL_TIN</w:t>
            </w:r>
          </w:p>
        </w:tc>
      </w:tr>
    </w:tbl>
    <w:p w14:paraId="234F1A74" w14:textId="77777777" w:rsidR="00AC24EF" w:rsidRPr="008E3E64" w:rsidRDefault="00AC24EF" w:rsidP="00AC24EF">
      <w:pPr>
        <w:pStyle w:val="Kop2"/>
      </w:pPr>
      <w:bookmarkStart w:id="1486" w:name="_Toc7616319"/>
      <w:r w:rsidRPr="008E3E64">
        <w:t>Hoofdselectie (HSEL-afsluiten)</w:t>
      </w:r>
      <w:bookmarkEnd w:id="1486"/>
    </w:p>
    <w:p w14:paraId="2CB69D46" w14:textId="77777777" w:rsidR="00AC24EF" w:rsidRPr="00621F9D" w:rsidRDefault="00AC24EF" w:rsidP="00ED31EF">
      <w:r w:rsidRPr="00621F9D">
        <w:rPr>
          <w:b/>
        </w:rPr>
        <w:t>Functionele beschrijving:</w:t>
      </w:r>
    </w:p>
    <w:p w14:paraId="74BC44B1" w14:textId="6D530E8A" w:rsidR="00AC24EF" w:rsidRPr="00776D8D" w:rsidRDefault="00AC24EF" w:rsidP="00AC24EF">
      <w:r w:rsidRPr="008E3E64">
        <w:t>Selecteer alle RBG_</w:t>
      </w:r>
      <w:r w:rsidR="00776D8D">
        <w:t>DoorleveringsVerdragLanden</w:t>
      </w:r>
      <w:r w:rsidRPr="00776D8D">
        <w:t xml:space="preserve"> (</w:t>
      </w:r>
      <w:r w:rsidR="00A05389">
        <w:t>HSEL</w:t>
      </w:r>
      <w:r w:rsidR="00596AFA" w:rsidRPr="00596AFA">
        <w:t>_RN550DVL</w:t>
      </w:r>
      <w:r w:rsidRPr="00776D8D">
        <w:t xml:space="preserve">) die zijn toegevoegd sinds de vorige verwerking (LAAD_TS ligt ná de </w:t>
      </w:r>
      <w:r w:rsidRPr="00776D8D">
        <w:rPr>
          <w:i/>
        </w:rPr>
        <w:t>Vorige_laad_TS</w:t>
      </w:r>
      <w:r w:rsidRPr="00776D8D">
        <w:t xml:space="preserve">). </w:t>
      </w:r>
    </w:p>
    <w:p w14:paraId="75A43854" w14:textId="77777777" w:rsidR="00AC24EF" w:rsidRPr="00776D8D" w:rsidRDefault="00AC24EF" w:rsidP="00AC24EF">
      <w:pPr>
        <w:pStyle w:val="Standaardinspringing"/>
        <w:ind w:left="0" w:firstLine="0"/>
      </w:pPr>
    </w:p>
    <w:p w14:paraId="3811DC70" w14:textId="5146EE84" w:rsidR="00AC24EF" w:rsidRPr="00152B71" w:rsidRDefault="00AC24EF" w:rsidP="00AC24EF">
      <w:pPr>
        <w:pStyle w:val="Standaardinspringing"/>
        <w:ind w:left="0" w:firstLine="0"/>
        <w:rPr>
          <w:szCs w:val="19"/>
        </w:rPr>
      </w:pPr>
      <w:r w:rsidRPr="00776D8D">
        <w:rPr>
          <w:szCs w:val="19"/>
        </w:rPr>
        <w:t xml:space="preserve">Maak vervolgens van deze gegevens een lijst met unieke voorkomens van Business Keys en </w:t>
      </w:r>
      <w:r w:rsidRPr="00776D8D">
        <w:rPr>
          <w:rFonts w:cs="Arial"/>
          <w:szCs w:val="19"/>
        </w:rPr>
        <w:t xml:space="preserve">sluit alle gevonden regels af middels het vullen van de </w:t>
      </w:r>
      <w:r w:rsidR="007331A2">
        <w:rPr>
          <w:rFonts w:cs="Arial"/>
          <w:szCs w:val="19"/>
        </w:rPr>
        <w:t>XAACB_</w:t>
      </w:r>
      <w:r w:rsidRPr="00776D8D">
        <w:rPr>
          <w:rFonts w:cs="Arial"/>
          <w:szCs w:val="19"/>
        </w:rPr>
        <w:t>MUTATIEEINDE_TS</w:t>
      </w:r>
      <w:r w:rsidRPr="00152B71">
        <w:rPr>
          <w:szCs w:val="19"/>
        </w:rPr>
        <w:t>.</w:t>
      </w:r>
    </w:p>
    <w:p w14:paraId="20427A26" w14:textId="77777777" w:rsidR="00AC24EF" w:rsidRPr="00776D8D" w:rsidRDefault="00AC24EF" w:rsidP="00AC24EF">
      <w:pPr>
        <w:pStyle w:val="Standaardinspringing"/>
        <w:ind w:left="0" w:firstLine="0"/>
        <w:rPr>
          <w:szCs w:val="19"/>
        </w:rPr>
      </w:pPr>
    </w:p>
    <w:p w14:paraId="3154C5E5" w14:textId="77777777" w:rsidR="00AC24EF" w:rsidRPr="00621F9D" w:rsidRDefault="00AC24EF" w:rsidP="00ED31EF">
      <w:r w:rsidRPr="00621F9D">
        <w:rPr>
          <w:b/>
        </w:rPr>
        <w:t>Selectiepad:</w:t>
      </w:r>
    </w:p>
    <w:p w14:paraId="781A22DB" w14:textId="31552303" w:rsidR="00663BD8" w:rsidRPr="00596AFA" w:rsidRDefault="0095502F" w:rsidP="00663BD8">
      <w:pPr>
        <w:pStyle w:val="Standaardinspringing"/>
        <w:ind w:left="0" w:firstLine="0"/>
      </w:pPr>
      <w:r>
        <w:t xml:space="preserve">HSEL_RN310REK </w:t>
      </w:r>
    </w:p>
    <w:p w14:paraId="1DB82578" w14:textId="3068710C" w:rsidR="00663BD8" w:rsidRPr="007D76DC" w:rsidRDefault="00663BD8" w:rsidP="00663BD8">
      <w:pPr>
        <w:pStyle w:val="Standaardinspringing"/>
        <w:ind w:left="0" w:firstLine="0"/>
      </w:pPr>
      <w:r w:rsidRPr="00152B71">
        <w:t xml:space="preserve">         </w:t>
      </w:r>
      <w:r w:rsidRPr="00E259C0">
        <w:sym w:font="Wingdings" w:char="F0E2"/>
      </w:r>
      <w:r w:rsidRPr="00E259C0">
        <w:t xml:space="preserve"> </w:t>
      </w:r>
      <w:r w:rsidRPr="00E259C0">
        <w:rPr>
          <w:color w:val="7F7F7F" w:themeColor="text1" w:themeTint="80"/>
          <w:sz w:val="16"/>
          <w:szCs w:val="16"/>
        </w:rPr>
        <w:t>(</w:t>
      </w:r>
      <w:r w:rsidR="006A7FDD">
        <w:rPr>
          <w:color w:val="7F7F7F" w:themeColor="text1" w:themeTint="80"/>
          <w:sz w:val="16"/>
          <w:szCs w:val="16"/>
        </w:rPr>
        <w:t>inner-</w:t>
      </w:r>
      <w:r w:rsidRPr="00E259C0">
        <w:rPr>
          <w:color w:val="7F7F7F" w:themeColor="text1" w:themeTint="80"/>
          <w:sz w:val="16"/>
          <w:szCs w:val="16"/>
        </w:rPr>
        <w:t>join)</w:t>
      </w:r>
    </w:p>
    <w:p w14:paraId="0D22C626" w14:textId="2661BF9E" w:rsidR="00663BD8" w:rsidRPr="00596AFA" w:rsidRDefault="00A05389" w:rsidP="00663BD8">
      <w:pPr>
        <w:pStyle w:val="Standaardinspringing"/>
        <w:ind w:left="0" w:firstLine="0"/>
      </w:pPr>
      <w:r>
        <w:t>HSEL</w:t>
      </w:r>
      <w:r w:rsidR="00663BD8" w:rsidRPr="002A52EA">
        <w:t xml:space="preserve">_RN320RHO </w:t>
      </w:r>
    </w:p>
    <w:p w14:paraId="0A185CCD" w14:textId="4B797D12" w:rsidR="00663BD8" w:rsidRPr="002A52EA" w:rsidRDefault="00663BD8" w:rsidP="00663BD8">
      <w:pPr>
        <w:pStyle w:val="Standaardinspringing"/>
        <w:ind w:left="0" w:firstLine="0"/>
      </w:pPr>
      <w:r w:rsidRPr="002A52EA">
        <w:t xml:space="preserve">         </w:t>
      </w:r>
      <w:r w:rsidRPr="002A52EA">
        <w:sym w:font="Wingdings" w:char="F0E2"/>
      </w:r>
      <w:r w:rsidRPr="002A52EA">
        <w:t xml:space="preserve"> </w:t>
      </w:r>
      <w:r w:rsidRPr="002A52EA">
        <w:rPr>
          <w:color w:val="7F7F7F" w:themeColor="text1" w:themeTint="80"/>
          <w:sz w:val="16"/>
          <w:szCs w:val="16"/>
        </w:rPr>
        <w:t>(</w:t>
      </w:r>
      <w:r w:rsidR="006A7FDD">
        <w:rPr>
          <w:color w:val="7F7F7F" w:themeColor="text1" w:themeTint="80"/>
          <w:sz w:val="16"/>
          <w:szCs w:val="16"/>
        </w:rPr>
        <w:t>inner-</w:t>
      </w:r>
      <w:r w:rsidRPr="002A52EA">
        <w:rPr>
          <w:color w:val="7F7F7F" w:themeColor="text1" w:themeTint="80"/>
          <w:sz w:val="16"/>
          <w:szCs w:val="16"/>
        </w:rPr>
        <w:t>join)</w:t>
      </w:r>
    </w:p>
    <w:p w14:paraId="1C389D9D" w14:textId="0F00D111" w:rsidR="00AC24EF" w:rsidRPr="00596AFA" w:rsidRDefault="00A05389" w:rsidP="00AC24EF">
      <w:pPr>
        <w:pStyle w:val="Standaardinspringing"/>
        <w:ind w:left="0" w:firstLine="0"/>
      </w:pPr>
      <w:r>
        <w:t>HSEL</w:t>
      </w:r>
      <w:r w:rsidR="00596AFA" w:rsidRPr="00596AFA">
        <w:t>_RN550DVL</w:t>
      </w:r>
      <w:r w:rsidR="00AC24EF" w:rsidRPr="00596AFA">
        <w:t xml:space="preserve"> </w:t>
      </w:r>
    </w:p>
    <w:p w14:paraId="43034516" w14:textId="6FC50F61" w:rsidR="00AC24EF" w:rsidRDefault="00AC24EF" w:rsidP="00AC24EF">
      <w:pPr>
        <w:pStyle w:val="Standaardinspringing"/>
        <w:ind w:left="0" w:firstLine="0"/>
        <w:rPr>
          <w:color w:val="7F7F7F" w:themeColor="text1" w:themeTint="80"/>
          <w:sz w:val="16"/>
          <w:szCs w:val="16"/>
        </w:rPr>
      </w:pPr>
      <w:r w:rsidRPr="00596AFA">
        <w:t xml:space="preserve">         </w:t>
      </w:r>
      <w:r w:rsidRPr="00596AFA">
        <w:sym w:font="Wingdings" w:char="F0E2"/>
      </w:r>
      <w:r w:rsidRPr="00596AFA">
        <w:t xml:space="preserve"> </w:t>
      </w:r>
      <w:r w:rsidRPr="00596AFA">
        <w:rPr>
          <w:color w:val="7F7F7F" w:themeColor="text1" w:themeTint="80"/>
          <w:sz w:val="16"/>
          <w:szCs w:val="16"/>
        </w:rPr>
        <w:t>(</w:t>
      </w:r>
      <w:r w:rsidR="006A7FDD">
        <w:rPr>
          <w:color w:val="7F7F7F" w:themeColor="text1" w:themeTint="80"/>
          <w:sz w:val="16"/>
          <w:szCs w:val="16"/>
        </w:rPr>
        <w:t>inner-</w:t>
      </w:r>
      <w:r w:rsidRPr="00596AFA">
        <w:rPr>
          <w:color w:val="7F7F7F" w:themeColor="text1" w:themeTint="80"/>
          <w:sz w:val="16"/>
          <w:szCs w:val="16"/>
        </w:rPr>
        <w:t>join)</w:t>
      </w:r>
    </w:p>
    <w:p w14:paraId="40377991" w14:textId="77777777" w:rsidR="00AC24EF" w:rsidRPr="00776D8D" w:rsidRDefault="00AC24EF" w:rsidP="00AC24EF">
      <w:pPr>
        <w:pStyle w:val="Standaardinspringing"/>
        <w:ind w:left="0" w:firstLine="0"/>
      </w:pPr>
      <w:r w:rsidRPr="00776D8D">
        <w:t>H_FIN_DEELNAME</w:t>
      </w:r>
    </w:p>
    <w:p w14:paraId="745A73AF" w14:textId="77777777" w:rsidR="00AC24EF" w:rsidRPr="00AC24EF" w:rsidRDefault="00AC24EF" w:rsidP="00AC24EF">
      <w:pPr>
        <w:rPr>
          <w:highlight w:val="yellow"/>
        </w:rPr>
      </w:pPr>
    </w:p>
    <w:p w14:paraId="4D150246" w14:textId="77777777" w:rsidR="00AC24EF" w:rsidRPr="00621F9D" w:rsidRDefault="00AC24EF" w:rsidP="00ED31EF">
      <w:r w:rsidRPr="00621F9D">
        <w:rPr>
          <w:b/>
        </w:rPr>
        <w:t>Kolommen en condities:</w:t>
      </w:r>
    </w:p>
    <w:tbl>
      <w:tblPr>
        <w:tblW w:w="9609" w:type="dxa"/>
        <w:tblLayout w:type="fixed"/>
        <w:tblCellMar>
          <w:left w:w="70" w:type="dxa"/>
          <w:right w:w="70" w:type="dxa"/>
        </w:tblCellMar>
        <w:tblLook w:val="0000" w:firstRow="0" w:lastRow="0" w:firstColumn="0" w:lastColumn="0" w:noHBand="0" w:noVBand="0"/>
      </w:tblPr>
      <w:tblGrid>
        <w:gridCol w:w="3823"/>
        <w:gridCol w:w="425"/>
        <w:gridCol w:w="5361"/>
      </w:tblGrid>
      <w:tr w:rsidR="00663BD8" w:rsidRPr="008E3E64" w14:paraId="6473B781" w14:textId="77777777" w:rsidTr="00E57F31">
        <w:trPr>
          <w:cantSplit/>
          <w:trHeight w:val="432"/>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2AA7DFDB" w14:textId="2A2D0534" w:rsidR="00663BD8" w:rsidRPr="008E3E64" w:rsidRDefault="0095502F">
            <w:pPr>
              <w:rPr>
                <w:b/>
                <w:sz w:val="16"/>
                <w:szCs w:val="16"/>
              </w:rPr>
            </w:pPr>
            <w:r>
              <w:rPr>
                <w:b/>
                <w:sz w:val="16"/>
                <w:szCs w:val="16"/>
              </w:rPr>
              <w:t xml:space="preserve">HSEL_RN310REK </w:t>
            </w:r>
            <w:r w:rsidR="00663BD8">
              <w:rPr>
                <w:b/>
                <w:sz w:val="16"/>
                <w:szCs w:val="16"/>
              </w:rPr>
              <w:t xml:space="preserve"> (alias: R1</w:t>
            </w:r>
            <w:r w:rsidR="00663BD8" w:rsidRPr="008E3E64">
              <w:rPr>
                <w:b/>
                <w:sz w:val="16"/>
                <w:szCs w:val="16"/>
              </w:rPr>
              <w:t>)</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0543AE07" w14:textId="77777777" w:rsidR="00663BD8" w:rsidRPr="008E3E64" w:rsidRDefault="00663BD8" w:rsidP="00E57F31">
            <w:pPr>
              <w:ind w:right="-70"/>
              <w:rPr>
                <w:b/>
                <w:sz w:val="16"/>
                <w:szCs w:val="16"/>
              </w:rPr>
            </w:pPr>
            <w:r w:rsidRPr="008E3E64">
              <w:rPr>
                <w:b/>
                <w:sz w:val="16"/>
                <w:szCs w:val="16"/>
              </w:rPr>
              <w:t>Sel.</w:t>
            </w:r>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1077F160" w14:textId="77777777" w:rsidR="00663BD8" w:rsidRPr="008E3E64" w:rsidRDefault="00663BD8" w:rsidP="00E57F31">
            <w:pPr>
              <w:rPr>
                <w:b/>
                <w:sz w:val="16"/>
                <w:szCs w:val="16"/>
              </w:rPr>
            </w:pPr>
            <w:r w:rsidRPr="008E3E64">
              <w:rPr>
                <w:b/>
                <w:sz w:val="16"/>
                <w:szCs w:val="16"/>
              </w:rPr>
              <w:t>Conditie</w:t>
            </w:r>
          </w:p>
        </w:tc>
      </w:tr>
      <w:tr w:rsidR="00663BD8" w:rsidRPr="008E3E64" w14:paraId="28B82F70" w14:textId="77777777" w:rsidTr="00E57F31">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4653C294" w14:textId="2D612349" w:rsidR="00663BD8" w:rsidRPr="008E3E64" w:rsidRDefault="00663BD8" w:rsidP="00E57F31">
            <w:pPr>
              <w:rPr>
                <w:rFonts w:cs="Arial"/>
                <w:sz w:val="16"/>
                <w:szCs w:val="16"/>
              </w:rPr>
            </w:pPr>
            <w:r w:rsidRPr="008E3E64">
              <w:rPr>
                <w:rFonts w:cs="Arial"/>
                <w:sz w:val="16"/>
                <w:szCs w:val="16"/>
              </w:rPr>
              <w:t>RN310REKID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65C8521" w14:textId="77777777" w:rsidR="00663BD8" w:rsidRPr="008E3E64" w:rsidRDefault="00663BD8" w:rsidP="00E57F31">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66C02E6" w14:textId="128DEDF6" w:rsidR="00663BD8" w:rsidRPr="008E3E64" w:rsidRDefault="00663BD8" w:rsidP="00E57F31">
            <w:pPr>
              <w:rPr>
                <w:rFonts w:cs="Arial"/>
                <w:sz w:val="16"/>
                <w:szCs w:val="16"/>
              </w:rPr>
            </w:pPr>
          </w:p>
        </w:tc>
      </w:tr>
      <w:tr w:rsidR="00663BD8" w:rsidRPr="008E3E64" w14:paraId="39565597" w14:textId="77777777" w:rsidTr="00E57F31">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3E66382" w14:textId="02938482" w:rsidR="00663BD8" w:rsidRPr="008E3E64" w:rsidRDefault="00663BD8" w:rsidP="00E57F31">
            <w:pPr>
              <w:rPr>
                <w:rFonts w:cs="Arial"/>
                <w:sz w:val="16"/>
                <w:szCs w:val="16"/>
              </w:rPr>
            </w:pPr>
            <w:r w:rsidRPr="008E3E64">
              <w:rPr>
                <w:rFonts w:cs="Arial"/>
                <w:sz w:val="16"/>
                <w:szCs w:val="16"/>
              </w:rPr>
              <w:t>RN310INDVERWERKING</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8843F7A" w14:textId="77777777" w:rsidR="00663BD8" w:rsidRPr="008E3E64" w:rsidRDefault="00663BD8" w:rsidP="00E57F31">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4840F93" w14:textId="77777777" w:rsidR="00663BD8" w:rsidRPr="008E3E64" w:rsidRDefault="00663BD8" w:rsidP="00E57F31">
            <w:pPr>
              <w:rPr>
                <w:rFonts w:cs="Arial"/>
                <w:sz w:val="16"/>
                <w:szCs w:val="16"/>
              </w:rPr>
            </w:pPr>
          </w:p>
        </w:tc>
      </w:tr>
      <w:tr w:rsidR="00663BD8" w:rsidRPr="008E3E64" w14:paraId="19C32BF6" w14:textId="77777777" w:rsidTr="00E57F31">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401E5DDE" w14:textId="704F32A9" w:rsidR="00663BD8" w:rsidRPr="008E3E64" w:rsidRDefault="00663BD8" w:rsidP="00E57F31">
            <w:pPr>
              <w:rPr>
                <w:rFonts w:cs="Arial"/>
                <w:sz w:val="16"/>
                <w:szCs w:val="16"/>
              </w:rPr>
            </w:pPr>
            <w:r w:rsidRPr="008E3E64">
              <w:rPr>
                <w:rFonts w:cs="Arial"/>
                <w:sz w:val="16"/>
                <w:szCs w:val="16"/>
              </w:rPr>
              <w:t>RN310RSINBRN</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803E995" w14:textId="77777777" w:rsidR="00663BD8" w:rsidRPr="008E3E64" w:rsidRDefault="00663BD8" w:rsidP="00E57F31">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924F475" w14:textId="77777777" w:rsidR="00663BD8" w:rsidRPr="008E3E64" w:rsidRDefault="00663BD8" w:rsidP="00E57F31">
            <w:pPr>
              <w:rPr>
                <w:rFonts w:cs="Arial"/>
                <w:sz w:val="16"/>
                <w:szCs w:val="16"/>
              </w:rPr>
            </w:pPr>
          </w:p>
        </w:tc>
      </w:tr>
      <w:tr w:rsidR="00663BD8" w:rsidRPr="008E3E64" w14:paraId="59CC87FB" w14:textId="77777777" w:rsidTr="00E57F31">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F7A2ECB" w14:textId="29576985" w:rsidR="00663BD8" w:rsidRPr="008E3E64" w:rsidRDefault="00663BD8" w:rsidP="00E57F31">
            <w:pPr>
              <w:rPr>
                <w:rFonts w:cs="Arial"/>
                <w:sz w:val="16"/>
                <w:szCs w:val="16"/>
              </w:rPr>
            </w:pPr>
            <w:r w:rsidRPr="008E3E64">
              <w:rPr>
                <w:rFonts w:cs="Arial"/>
                <w:sz w:val="16"/>
                <w:szCs w:val="16"/>
              </w:rPr>
              <w:t>RN310VALUTAJAAR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D6204F4" w14:textId="77777777" w:rsidR="00663BD8" w:rsidRPr="008E3E64" w:rsidRDefault="00663BD8" w:rsidP="00E57F31">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464CAFF" w14:textId="77777777" w:rsidR="00663BD8" w:rsidRPr="008E3E64" w:rsidRDefault="00663BD8" w:rsidP="00E57F31">
            <w:pPr>
              <w:rPr>
                <w:rFonts w:cs="Arial"/>
                <w:sz w:val="16"/>
                <w:szCs w:val="16"/>
              </w:rPr>
            </w:pPr>
          </w:p>
        </w:tc>
      </w:tr>
      <w:tr w:rsidR="00663BD8" w:rsidRPr="008E3E64" w14:paraId="2376ED9C" w14:textId="77777777" w:rsidTr="00E57F31">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16897F07" w14:textId="1977E1EB" w:rsidR="00663BD8" w:rsidRPr="008E3E64" w:rsidRDefault="00663BD8" w:rsidP="00E57F31">
            <w:pPr>
              <w:rPr>
                <w:rFonts w:cs="Arial"/>
                <w:sz w:val="16"/>
                <w:szCs w:val="16"/>
              </w:rPr>
            </w:pPr>
            <w:r w:rsidRPr="008E3E64">
              <w:rPr>
                <w:rFonts w:cs="Arial"/>
                <w:snapToGrid w:val="0"/>
                <w:sz w:val="16"/>
                <w:szCs w:val="16"/>
              </w:rPr>
              <w:t>RN310PRODUCTID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3DAF707" w14:textId="77777777" w:rsidR="00663BD8" w:rsidRPr="008E3E64" w:rsidRDefault="00663BD8" w:rsidP="00E57F31">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24385F5" w14:textId="77777777" w:rsidR="00663BD8" w:rsidRPr="008E3E64" w:rsidRDefault="00663BD8" w:rsidP="00E57F31">
            <w:pPr>
              <w:rPr>
                <w:rFonts w:cs="Arial"/>
                <w:sz w:val="16"/>
                <w:szCs w:val="16"/>
              </w:rPr>
            </w:pPr>
          </w:p>
        </w:tc>
      </w:tr>
      <w:tr w:rsidR="00663BD8" w:rsidRPr="008E3E64" w14:paraId="60E4ACF9" w14:textId="77777777" w:rsidTr="00E57F31">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48638D7" w14:textId="2722BC9B" w:rsidR="00663BD8" w:rsidRPr="008E3E64" w:rsidRDefault="00663BD8" w:rsidP="00E57F31">
            <w:pPr>
              <w:rPr>
                <w:rFonts w:cs="Arial"/>
                <w:sz w:val="16"/>
                <w:szCs w:val="16"/>
              </w:rPr>
            </w:pPr>
            <w:r w:rsidRPr="008E3E64">
              <w:rPr>
                <w:rFonts w:cs="Arial"/>
                <w:snapToGrid w:val="0"/>
                <w:sz w:val="16"/>
                <w:szCs w:val="16"/>
              </w:rPr>
              <w:t>RN310REKENINGNR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C3F484D" w14:textId="77777777" w:rsidR="00663BD8" w:rsidRPr="008E3E64" w:rsidRDefault="00663BD8" w:rsidP="00E57F31">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32C594A8" w14:textId="77777777" w:rsidR="00663BD8" w:rsidRPr="008E3E64" w:rsidRDefault="00663BD8" w:rsidP="00E57F31">
            <w:pPr>
              <w:rPr>
                <w:rFonts w:cs="Arial"/>
                <w:sz w:val="16"/>
                <w:szCs w:val="16"/>
              </w:rPr>
            </w:pPr>
          </w:p>
        </w:tc>
      </w:tr>
      <w:tr w:rsidR="00615C3E" w:rsidRPr="008E3E64" w14:paraId="47FCA5FC" w14:textId="77777777" w:rsidTr="00E57F31">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13AC86B3" w14:textId="7AAA3DAD" w:rsidR="00615C3E" w:rsidRPr="008E3E64" w:rsidRDefault="00615C3E" w:rsidP="00E57F31">
            <w:pPr>
              <w:rPr>
                <w:rFonts w:cs="Arial"/>
                <w:snapToGrid w:val="0"/>
                <w:sz w:val="16"/>
                <w:szCs w:val="16"/>
              </w:rPr>
            </w:pPr>
            <w:r>
              <w:rPr>
                <w:rFonts w:cs="Arial"/>
                <w:snapToGrid w:val="0"/>
                <w:sz w:val="16"/>
                <w:szCs w:val="16"/>
              </w:rPr>
              <w:t>RN310SOORTBESTAND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CB84DFA" w14:textId="77777777" w:rsidR="00615C3E" w:rsidRPr="008E3E64" w:rsidRDefault="00615C3E" w:rsidP="00E57F31">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25945E91" w14:textId="77777777" w:rsidR="00615C3E" w:rsidRPr="008E3E64" w:rsidRDefault="00615C3E" w:rsidP="00E57F31">
            <w:pPr>
              <w:rPr>
                <w:rFonts w:cs="Arial"/>
                <w:sz w:val="16"/>
                <w:szCs w:val="16"/>
              </w:rPr>
            </w:pPr>
          </w:p>
        </w:tc>
      </w:tr>
      <w:tr w:rsidR="00663BD8" w:rsidRPr="008E3E64" w14:paraId="276DFB87" w14:textId="77777777" w:rsidTr="00E57F31">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FCCB249" w14:textId="700D1EF7" w:rsidR="00663BD8" w:rsidRPr="008E3E64" w:rsidRDefault="00663BD8" w:rsidP="00E57F31">
            <w:pPr>
              <w:rPr>
                <w:rFonts w:cs="Arial"/>
                <w:snapToGrid w:val="0"/>
                <w:sz w:val="16"/>
                <w:szCs w:val="16"/>
              </w:rPr>
            </w:pPr>
            <w:r w:rsidRPr="00BC548A">
              <w:rPr>
                <w:rFonts w:cs="Arial"/>
                <w:snapToGrid w:val="0"/>
                <w:color w:val="000000"/>
                <w:sz w:val="16"/>
                <w:szCs w:val="16"/>
              </w:rPr>
              <w:t>RN310DATTYDREG</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AE06E97" w14:textId="77777777" w:rsidR="00663BD8" w:rsidRPr="008E3E64" w:rsidRDefault="00663BD8" w:rsidP="00E57F31">
            <w:pPr>
              <w:ind w:right="-70"/>
              <w:rPr>
                <w:rFonts w:cs="Arial"/>
                <w:sz w:val="16"/>
                <w:szCs w:val="16"/>
              </w:rPr>
            </w:pPr>
            <w:r>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EFF690C" w14:textId="77777777" w:rsidR="00663BD8" w:rsidRPr="008E3E64" w:rsidRDefault="00663BD8" w:rsidP="00E57F31">
            <w:pPr>
              <w:rPr>
                <w:rFonts w:cs="Arial"/>
                <w:sz w:val="16"/>
                <w:szCs w:val="16"/>
              </w:rPr>
            </w:pPr>
          </w:p>
        </w:tc>
      </w:tr>
      <w:tr w:rsidR="00663BD8" w:rsidRPr="008E3E64" w14:paraId="72BB2EB0" w14:textId="77777777" w:rsidTr="00E57F31">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1D7161A" w14:textId="4269D328" w:rsidR="00663BD8" w:rsidRDefault="001A7CE6" w:rsidP="00E57F31">
            <w:pPr>
              <w:rPr>
                <w:rFonts w:cs="Arial"/>
                <w:b/>
                <w:sz w:val="16"/>
                <w:szCs w:val="16"/>
              </w:rPr>
            </w:pPr>
            <w:r>
              <w:rPr>
                <w:rFonts w:cs="Arial"/>
                <w:b/>
                <w:sz w:val="16"/>
                <w:szCs w:val="16"/>
              </w:rPr>
              <w:t>HSEL</w:t>
            </w:r>
            <w:r w:rsidR="00663BD8" w:rsidRPr="008E3E64">
              <w:rPr>
                <w:rFonts w:cs="Arial"/>
                <w:b/>
                <w:sz w:val="16"/>
                <w:szCs w:val="16"/>
              </w:rPr>
              <w:t>_RN320RHO (alias: R</w:t>
            </w:r>
            <w:r w:rsidR="00663BD8">
              <w:rPr>
                <w:rFonts w:cs="Arial"/>
                <w:b/>
                <w:sz w:val="16"/>
                <w:szCs w:val="16"/>
              </w:rPr>
              <w:t>2</w:t>
            </w:r>
            <w:r w:rsidR="00663BD8" w:rsidRPr="008E3E64">
              <w:rPr>
                <w:rFonts w:cs="Arial"/>
                <w:b/>
                <w:sz w:val="16"/>
                <w:szCs w:val="16"/>
              </w:rPr>
              <w:t>)</w:t>
            </w:r>
          </w:p>
          <w:p w14:paraId="5377AEBF" w14:textId="77777777" w:rsidR="00663BD8" w:rsidRPr="008E3E64" w:rsidRDefault="00663BD8" w:rsidP="00E57F31">
            <w:pPr>
              <w:rPr>
                <w:rFonts w:cs="Arial"/>
                <w:b/>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177C448" w14:textId="77777777" w:rsidR="00663BD8" w:rsidRPr="008E3E64" w:rsidRDefault="00663BD8" w:rsidP="00E57F31">
            <w:pPr>
              <w:ind w:right="-70"/>
              <w:rPr>
                <w:rFonts w:cs="Arial"/>
                <w:b/>
                <w:sz w:val="16"/>
                <w:szCs w:val="16"/>
              </w:rPr>
            </w:pPr>
            <w:r w:rsidRPr="008E3E64">
              <w:rPr>
                <w:rFonts w:cs="Arial"/>
                <w:b/>
                <w:sz w:val="16"/>
                <w:szCs w:val="16"/>
              </w:rPr>
              <w:t>Sel.</w:t>
            </w:r>
          </w:p>
        </w:tc>
        <w:tc>
          <w:tcPr>
            <w:tcW w:w="536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AB1D166" w14:textId="77777777" w:rsidR="00663BD8" w:rsidRPr="008E3E64" w:rsidRDefault="00663BD8" w:rsidP="00E57F31">
            <w:pPr>
              <w:rPr>
                <w:rFonts w:cs="Arial"/>
                <w:b/>
                <w:sz w:val="16"/>
                <w:szCs w:val="16"/>
              </w:rPr>
            </w:pPr>
            <w:r w:rsidRPr="008E3E64">
              <w:rPr>
                <w:rFonts w:cs="Arial"/>
                <w:b/>
                <w:sz w:val="16"/>
                <w:szCs w:val="16"/>
              </w:rPr>
              <w:t>Conditie</w:t>
            </w:r>
          </w:p>
        </w:tc>
      </w:tr>
      <w:tr w:rsidR="00663BD8" w:rsidRPr="00663BD8" w14:paraId="565A40FB" w14:textId="77777777" w:rsidTr="00663BD8">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3E269EF" w14:textId="70D66EE2" w:rsidR="00663BD8" w:rsidRPr="00B030FA" w:rsidRDefault="00663BD8" w:rsidP="00E57F31">
            <w:pPr>
              <w:rPr>
                <w:rFonts w:cs="Arial"/>
                <w:sz w:val="16"/>
                <w:szCs w:val="16"/>
              </w:rPr>
            </w:pPr>
            <w:r w:rsidRPr="00B030FA">
              <w:rPr>
                <w:rFonts w:cs="Arial"/>
                <w:sz w:val="16"/>
                <w:szCs w:val="16"/>
              </w:rPr>
              <w:t>RN320REKID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006E1A5" w14:textId="77777777" w:rsidR="00663BD8" w:rsidRPr="00B030FA" w:rsidRDefault="00663BD8" w:rsidP="00E57F31">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330B5F78" w14:textId="6D68CDA2" w:rsidR="00663BD8" w:rsidRPr="00B030FA" w:rsidRDefault="00663BD8">
            <w:pPr>
              <w:rPr>
                <w:rFonts w:cs="Arial"/>
                <w:sz w:val="16"/>
                <w:szCs w:val="16"/>
              </w:rPr>
            </w:pPr>
            <w:r w:rsidRPr="00B030FA">
              <w:rPr>
                <w:rFonts w:cs="Arial"/>
                <w:sz w:val="16"/>
                <w:szCs w:val="16"/>
              </w:rPr>
              <w:t>= R1.</w:t>
            </w:r>
            <w:r w:rsidR="000E0C0E" w:rsidRPr="00B030FA" w:rsidDel="000E0C0E">
              <w:rPr>
                <w:rFonts w:cs="Arial"/>
                <w:sz w:val="16"/>
                <w:szCs w:val="16"/>
              </w:rPr>
              <w:t xml:space="preserve"> </w:t>
            </w:r>
            <w:r w:rsidRPr="00B030FA">
              <w:rPr>
                <w:rFonts w:cs="Arial"/>
                <w:sz w:val="16"/>
                <w:szCs w:val="16"/>
              </w:rPr>
              <w:t>RN310REKID</w:t>
            </w:r>
          </w:p>
        </w:tc>
      </w:tr>
      <w:tr w:rsidR="00663BD8" w:rsidRPr="00596AFA" w14:paraId="08119A35" w14:textId="77777777" w:rsidTr="00E57F31">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11FB00B7" w14:textId="68A5B1AA" w:rsidR="00663BD8" w:rsidRPr="008E3E64" w:rsidRDefault="00663BD8" w:rsidP="00E57F31">
            <w:pPr>
              <w:rPr>
                <w:rFonts w:cs="Arial"/>
                <w:sz w:val="16"/>
                <w:szCs w:val="16"/>
              </w:rPr>
            </w:pPr>
            <w:r w:rsidRPr="00596AFA">
              <w:rPr>
                <w:rFonts w:cs="Arial"/>
                <w:sz w:val="16"/>
                <w:szCs w:val="16"/>
              </w:rPr>
              <w:t>RN320RHOID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55719CF" w14:textId="77777777" w:rsidR="00663BD8" w:rsidRPr="008E3E64" w:rsidRDefault="00663BD8" w:rsidP="00E57F31">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59861647" w14:textId="2E27B488" w:rsidR="00663BD8" w:rsidRPr="008E3E64" w:rsidRDefault="00663BD8" w:rsidP="00E57F31">
            <w:pPr>
              <w:rPr>
                <w:rFonts w:cs="Arial"/>
                <w:sz w:val="16"/>
                <w:szCs w:val="16"/>
              </w:rPr>
            </w:pPr>
          </w:p>
        </w:tc>
      </w:tr>
      <w:tr w:rsidR="00AC24EF" w:rsidRPr="008E3E64" w14:paraId="2E0725D2" w14:textId="77777777" w:rsidTr="00BF3893">
        <w:trPr>
          <w:cantSplit/>
          <w:trHeight w:val="432"/>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3A052174" w14:textId="379DC3AA" w:rsidR="00AC24EF" w:rsidRPr="008E3E64" w:rsidRDefault="001A7CE6">
            <w:pPr>
              <w:rPr>
                <w:b/>
                <w:sz w:val="16"/>
                <w:szCs w:val="16"/>
              </w:rPr>
            </w:pPr>
            <w:r>
              <w:rPr>
                <w:b/>
                <w:sz w:val="16"/>
                <w:szCs w:val="16"/>
              </w:rPr>
              <w:t>HSEL</w:t>
            </w:r>
            <w:r w:rsidR="00596AFA" w:rsidRPr="008E3E64">
              <w:rPr>
                <w:b/>
                <w:sz w:val="16"/>
                <w:szCs w:val="16"/>
              </w:rPr>
              <w:t xml:space="preserve">_RN550DVL </w:t>
            </w:r>
            <w:r w:rsidR="00AC24EF" w:rsidRPr="008E3E64">
              <w:rPr>
                <w:b/>
                <w:sz w:val="16"/>
                <w:szCs w:val="16"/>
              </w:rPr>
              <w:t>(alias: R</w:t>
            </w:r>
            <w:r w:rsidR="00663BD8">
              <w:rPr>
                <w:b/>
                <w:sz w:val="16"/>
                <w:szCs w:val="16"/>
              </w:rPr>
              <w:t>3</w:t>
            </w:r>
            <w:r w:rsidR="00AC24EF" w:rsidRPr="008E3E64">
              <w:rPr>
                <w:b/>
                <w:sz w:val="16"/>
                <w:szCs w:val="16"/>
              </w:rPr>
              <w:t>)</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71E139CD" w14:textId="77777777" w:rsidR="00AC24EF" w:rsidRPr="008E3E64" w:rsidRDefault="00AC24EF" w:rsidP="00BF3893">
            <w:pPr>
              <w:ind w:right="-70"/>
              <w:rPr>
                <w:b/>
                <w:sz w:val="16"/>
                <w:szCs w:val="16"/>
              </w:rPr>
            </w:pPr>
            <w:r w:rsidRPr="008E3E64">
              <w:rPr>
                <w:b/>
                <w:sz w:val="16"/>
                <w:szCs w:val="16"/>
              </w:rPr>
              <w:t>Sel.</w:t>
            </w:r>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6873656E" w14:textId="77777777" w:rsidR="00AC24EF" w:rsidRPr="008E3E64" w:rsidRDefault="00AC24EF" w:rsidP="00BF3893">
            <w:pPr>
              <w:rPr>
                <w:b/>
                <w:sz w:val="16"/>
                <w:szCs w:val="16"/>
              </w:rPr>
            </w:pPr>
            <w:r w:rsidRPr="008E3E64">
              <w:rPr>
                <w:b/>
                <w:sz w:val="16"/>
                <w:szCs w:val="16"/>
              </w:rPr>
              <w:t>Conditie</w:t>
            </w:r>
          </w:p>
        </w:tc>
      </w:tr>
      <w:tr w:rsidR="00663BD8" w:rsidRPr="008E3E64" w14:paraId="5D7C1396" w14:textId="77777777" w:rsidTr="00E57F31">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D5B8A0C" w14:textId="3A6822BB" w:rsidR="00663BD8" w:rsidRPr="008E3E64" w:rsidRDefault="00663BD8" w:rsidP="00E57F31">
            <w:pPr>
              <w:rPr>
                <w:rFonts w:cs="Arial"/>
                <w:snapToGrid w:val="0"/>
                <w:sz w:val="16"/>
                <w:szCs w:val="16"/>
              </w:rPr>
            </w:pPr>
            <w:r w:rsidRPr="00596AFA">
              <w:rPr>
                <w:rFonts w:cs="Arial"/>
                <w:sz w:val="16"/>
                <w:szCs w:val="16"/>
              </w:rPr>
              <w:t>DVL_RHO_ID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BCBEABD" w14:textId="77777777" w:rsidR="00663BD8" w:rsidRPr="008E3E64" w:rsidRDefault="00663BD8" w:rsidP="00E57F31">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08F94295" w14:textId="48092ED5" w:rsidR="00663BD8" w:rsidRPr="008E3E64" w:rsidRDefault="00663BD8">
            <w:pPr>
              <w:rPr>
                <w:rFonts w:cs="Arial"/>
                <w:sz w:val="16"/>
                <w:szCs w:val="16"/>
              </w:rPr>
            </w:pPr>
            <w:r>
              <w:rPr>
                <w:rFonts w:cs="Arial"/>
                <w:sz w:val="16"/>
                <w:szCs w:val="16"/>
              </w:rPr>
              <w:t>= R2.</w:t>
            </w:r>
            <w:r w:rsidR="00A05389" w:rsidRPr="00596AFA" w:rsidDel="00A05389">
              <w:rPr>
                <w:rFonts w:cs="Arial"/>
                <w:sz w:val="16"/>
                <w:szCs w:val="16"/>
              </w:rPr>
              <w:t xml:space="preserve"> </w:t>
            </w:r>
            <w:r w:rsidRPr="00596AFA">
              <w:rPr>
                <w:rFonts w:cs="Arial"/>
                <w:sz w:val="16"/>
                <w:szCs w:val="16"/>
              </w:rPr>
              <w:t>RN320RHOID</w:t>
            </w:r>
          </w:p>
        </w:tc>
      </w:tr>
      <w:tr w:rsidR="00AC24EF" w:rsidRPr="008E3E64" w14:paraId="3809A1D3" w14:textId="77777777" w:rsidTr="00BF3893">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342C29A" w14:textId="2356857C" w:rsidR="00AC24EF" w:rsidRPr="008E3E64" w:rsidRDefault="00663BD8" w:rsidP="00BF3893">
            <w:pPr>
              <w:rPr>
                <w:rFonts w:cs="Arial"/>
                <w:sz w:val="16"/>
                <w:szCs w:val="16"/>
              </w:rPr>
            </w:pPr>
            <w:r w:rsidRPr="001C67BB">
              <w:rPr>
                <w:rFonts w:cs="Arial"/>
                <w:snapToGrid w:val="0"/>
                <w:color w:val="000000"/>
                <w:sz w:val="16"/>
                <w:szCs w:val="16"/>
              </w:rPr>
              <w:t>DVL_LAND</w:t>
            </w:r>
            <w:r w:rsidRPr="008E3E64" w:rsidDel="00663BD8">
              <w:rPr>
                <w:rFonts w:cs="Arial"/>
                <w:sz w:val="16"/>
                <w:szCs w:val="16"/>
              </w:rPr>
              <w:t xml:space="preserve"> </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3307B92" w14:textId="7E4701B1" w:rsidR="00AC24EF" w:rsidRPr="008E3E64" w:rsidRDefault="00663BD8" w:rsidP="00BF3893">
            <w:pPr>
              <w:ind w:right="-70"/>
              <w:rPr>
                <w:rFonts w:cs="Arial"/>
                <w:sz w:val="16"/>
                <w:szCs w:val="16"/>
              </w:rPr>
            </w:pPr>
            <w:r>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4601398D" w14:textId="1175486C" w:rsidR="00AC24EF" w:rsidRPr="008E3E64" w:rsidRDefault="00AC24EF" w:rsidP="00BF3893">
            <w:pPr>
              <w:rPr>
                <w:rFonts w:cs="Arial"/>
                <w:sz w:val="16"/>
                <w:szCs w:val="16"/>
              </w:rPr>
            </w:pPr>
          </w:p>
        </w:tc>
      </w:tr>
      <w:tr w:rsidR="00663BD8" w:rsidRPr="008E3E64" w14:paraId="72D438A6" w14:textId="77777777" w:rsidTr="00BF3893">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59A343B3" w14:textId="494BB34C" w:rsidR="00663BD8" w:rsidRPr="001C67BB" w:rsidRDefault="00663BD8" w:rsidP="00BF3893">
            <w:pPr>
              <w:rPr>
                <w:rFonts w:cs="Arial"/>
                <w:snapToGrid w:val="0"/>
                <w:color w:val="000000"/>
                <w:sz w:val="16"/>
                <w:szCs w:val="16"/>
              </w:rPr>
            </w:pPr>
            <w:r w:rsidRPr="001C67BB">
              <w:rPr>
                <w:rFonts w:cs="Arial"/>
                <w:snapToGrid w:val="0"/>
                <w:color w:val="000000"/>
                <w:sz w:val="16"/>
                <w:szCs w:val="16"/>
              </w:rPr>
              <w:t>DVL_TIN</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7690E81" w14:textId="249E32A4" w:rsidR="00663BD8" w:rsidRDefault="00663BD8" w:rsidP="00BF3893">
            <w:pPr>
              <w:ind w:right="-70"/>
              <w:rPr>
                <w:rFonts w:cs="Arial"/>
                <w:sz w:val="16"/>
                <w:szCs w:val="16"/>
              </w:rPr>
            </w:pPr>
            <w:r>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445E5AF5" w14:textId="77777777" w:rsidR="00663BD8" w:rsidRPr="008E3E64" w:rsidDel="00663BD8" w:rsidRDefault="00663BD8" w:rsidP="00BF3893">
            <w:pPr>
              <w:rPr>
                <w:rFonts w:cs="Arial"/>
                <w:sz w:val="16"/>
                <w:szCs w:val="16"/>
              </w:rPr>
            </w:pPr>
          </w:p>
        </w:tc>
      </w:tr>
      <w:tr w:rsidR="00663BD8" w:rsidRPr="008E3E64" w14:paraId="0CDBE0A8" w14:textId="77777777" w:rsidTr="00BF3893">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69A9059" w14:textId="0A204F7A" w:rsidR="00663BD8" w:rsidRPr="001C67BB" w:rsidRDefault="00663BD8" w:rsidP="00BF3893">
            <w:pPr>
              <w:rPr>
                <w:rFonts w:cs="Arial"/>
                <w:snapToGrid w:val="0"/>
                <w:color w:val="000000"/>
                <w:sz w:val="16"/>
                <w:szCs w:val="16"/>
              </w:rPr>
            </w:pPr>
            <w:r w:rsidRPr="001C67BB">
              <w:rPr>
                <w:rFonts w:cs="Arial"/>
                <w:snapToGrid w:val="0"/>
                <w:color w:val="000000"/>
                <w:sz w:val="16"/>
                <w:szCs w:val="16"/>
              </w:rPr>
              <w:t>RECORDBRON_NAAM</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2A08B7D" w14:textId="468929AE" w:rsidR="00663BD8" w:rsidRDefault="00663BD8" w:rsidP="00BF3893">
            <w:pPr>
              <w:ind w:right="-70"/>
              <w:rPr>
                <w:rFonts w:cs="Arial"/>
                <w:sz w:val="16"/>
                <w:szCs w:val="16"/>
              </w:rPr>
            </w:pPr>
            <w:r>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0413F648" w14:textId="77777777" w:rsidR="00663BD8" w:rsidRPr="008E3E64" w:rsidDel="00663BD8" w:rsidRDefault="00663BD8" w:rsidP="00BF3893">
            <w:pPr>
              <w:rPr>
                <w:rFonts w:cs="Arial"/>
                <w:sz w:val="16"/>
                <w:szCs w:val="16"/>
              </w:rPr>
            </w:pPr>
          </w:p>
        </w:tc>
      </w:tr>
      <w:tr w:rsidR="00AC24EF" w:rsidRPr="008E3E64" w14:paraId="1ECA560B" w14:textId="77777777" w:rsidTr="00BF3893">
        <w:trPr>
          <w:cantSplit/>
          <w:trHeight w:val="410"/>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722788CF" w14:textId="77777777" w:rsidR="00AC24EF" w:rsidRPr="008E3E64" w:rsidRDefault="00AC24EF" w:rsidP="00BF3893">
            <w:pPr>
              <w:rPr>
                <w:b/>
                <w:sz w:val="16"/>
                <w:szCs w:val="16"/>
              </w:rPr>
            </w:pPr>
            <w:r w:rsidRPr="008E3E64">
              <w:rPr>
                <w:b/>
                <w:sz w:val="16"/>
                <w:szCs w:val="16"/>
              </w:rPr>
              <w:t>H_FIN_DEELNAME (alias: H1)</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71B860BC" w14:textId="77777777" w:rsidR="00AC24EF" w:rsidRPr="008E3E64" w:rsidRDefault="00AC24EF" w:rsidP="00BF3893">
            <w:pPr>
              <w:ind w:right="-70"/>
              <w:rPr>
                <w:b/>
                <w:sz w:val="16"/>
                <w:szCs w:val="16"/>
              </w:rPr>
            </w:pPr>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49641018" w14:textId="77777777" w:rsidR="00AC24EF" w:rsidRPr="008E3E64" w:rsidRDefault="00AC24EF" w:rsidP="00BF3893">
            <w:pPr>
              <w:rPr>
                <w:b/>
                <w:sz w:val="16"/>
                <w:szCs w:val="16"/>
              </w:rPr>
            </w:pPr>
          </w:p>
        </w:tc>
      </w:tr>
      <w:tr w:rsidR="00AC24EF" w:rsidRPr="008E3E64" w14:paraId="60F6EA62" w14:textId="77777777" w:rsidTr="00BF3893">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535397FF" w14:textId="5005D3A4" w:rsidR="00AC24EF" w:rsidRPr="008E3E64" w:rsidRDefault="00AC24EF" w:rsidP="00BF3893">
            <w:pPr>
              <w:rPr>
                <w:rFonts w:cs="Arial"/>
                <w:sz w:val="16"/>
                <w:szCs w:val="16"/>
              </w:rPr>
            </w:pPr>
            <w:r w:rsidRPr="008E3E64">
              <w:rPr>
                <w:snapToGrid w:val="0"/>
                <w:color w:val="000000"/>
                <w:sz w:val="16"/>
                <w:szCs w:val="16"/>
              </w:rPr>
              <w:t>XAA</w:t>
            </w:r>
            <w:r w:rsidR="00F05E23">
              <w:rPr>
                <w:snapToGrid w:val="0"/>
                <w:color w:val="000000"/>
                <w:sz w:val="16"/>
                <w:szCs w:val="16"/>
              </w:rPr>
              <w:t>C</w:t>
            </w:r>
            <w:r w:rsidRPr="008E3E64">
              <w:rPr>
                <w:snapToGrid w:val="0"/>
                <w:color w:val="000000"/>
                <w:sz w:val="16"/>
                <w:szCs w:val="16"/>
              </w:rPr>
              <w:t>_SK</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8FAEDB9" w14:textId="13E6232C" w:rsidR="00AC24EF" w:rsidRPr="008E3E64" w:rsidRDefault="00663BD8" w:rsidP="00BF3893">
            <w:pPr>
              <w:ind w:right="-70"/>
              <w:rPr>
                <w:rFonts w:cs="Arial"/>
                <w:sz w:val="16"/>
                <w:szCs w:val="16"/>
              </w:rPr>
            </w:pPr>
            <w:r>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5D7EB51C" w14:textId="77777777" w:rsidR="00AC24EF" w:rsidRPr="008E3E64" w:rsidRDefault="00AC24EF" w:rsidP="00BF3893">
            <w:pPr>
              <w:rPr>
                <w:rFonts w:cs="Arial"/>
                <w:sz w:val="16"/>
                <w:szCs w:val="16"/>
              </w:rPr>
            </w:pPr>
          </w:p>
        </w:tc>
      </w:tr>
      <w:tr w:rsidR="00AC24EF" w:rsidRPr="008E3E64" w14:paraId="267A8BAA" w14:textId="77777777" w:rsidTr="00BF3893">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B8A8B10" w14:textId="0A952967" w:rsidR="00AC24EF" w:rsidRPr="008E3E64" w:rsidRDefault="00AC24EF" w:rsidP="00BF3893">
            <w:pPr>
              <w:rPr>
                <w:snapToGrid w:val="0"/>
                <w:color w:val="000000"/>
                <w:sz w:val="16"/>
                <w:szCs w:val="16"/>
              </w:rPr>
            </w:pPr>
            <w:r w:rsidRPr="008E3E64">
              <w:rPr>
                <w:rFonts w:cs="Arial"/>
                <w:snapToGrid w:val="0"/>
                <w:sz w:val="16"/>
                <w:szCs w:val="16"/>
              </w:rPr>
              <w:t>XAA</w:t>
            </w:r>
            <w:r w:rsidR="00F05E23">
              <w:rPr>
                <w:rFonts w:cs="Arial"/>
                <w:snapToGrid w:val="0"/>
                <w:sz w:val="16"/>
                <w:szCs w:val="16"/>
              </w:rPr>
              <w:t>C</w:t>
            </w:r>
            <w:r w:rsidRPr="008E3E64">
              <w:rPr>
                <w:rFonts w:cs="Arial"/>
                <w:snapToGrid w:val="0"/>
                <w:sz w:val="16"/>
                <w:szCs w:val="16"/>
              </w:rPr>
              <w:t>_RSIN</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D05E05F" w14:textId="77777777" w:rsidR="00AC24EF" w:rsidRPr="008E3E64" w:rsidRDefault="00AC24EF" w:rsidP="00BF3893">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357D6438" w14:textId="1495B10C" w:rsidR="00AC24EF" w:rsidRPr="008E3E64" w:rsidRDefault="00AC24EF">
            <w:pPr>
              <w:rPr>
                <w:rFonts w:cs="Arial"/>
                <w:sz w:val="16"/>
                <w:szCs w:val="16"/>
              </w:rPr>
            </w:pPr>
            <w:r w:rsidRPr="008E3E64">
              <w:rPr>
                <w:rFonts w:cs="Arial"/>
                <w:snapToGrid w:val="0"/>
                <w:sz w:val="16"/>
                <w:szCs w:val="16"/>
              </w:rPr>
              <w:t>= R</w:t>
            </w:r>
            <w:r w:rsidR="00663BD8">
              <w:rPr>
                <w:rFonts w:cs="Arial"/>
                <w:snapToGrid w:val="0"/>
                <w:sz w:val="16"/>
                <w:szCs w:val="16"/>
              </w:rPr>
              <w:t>1</w:t>
            </w:r>
            <w:r w:rsidRPr="008E3E64">
              <w:rPr>
                <w:rFonts w:cs="Arial"/>
                <w:snapToGrid w:val="0"/>
                <w:sz w:val="16"/>
                <w:szCs w:val="16"/>
              </w:rPr>
              <w:t>.</w:t>
            </w:r>
            <w:r w:rsidR="000E0C0E" w:rsidRPr="008E3E64" w:rsidDel="000E0C0E">
              <w:rPr>
                <w:rFonts w:cs="Arial"/>
                <w:snapToGrid w:val="0"/>
                <w:sz w:val="16"/>
                <w:szCs w:val="16"/>
              </w:rPr>
              <w:t xml:space="preserve"> </w:t>
            </w:r>
            <w:r w:rsidRPr="008E3E64">
              <w:rPr>
                <w:rFonts w:cs="Arial"/>
                <w:snapToGrid w:val="0"/>
                <w:sz w:val="16"/>
                <w:szCs w:val="16"/>
              </w:rPr>
              <w:t>RN310RSINBRN</w:t>
            </w:r>
          </w:p>
        </w:tc>
      </w:tr>
      <w:tr w:rsidR="00AC24EF" w:rsidRPr="008E3E64" w14:paraId="5FED5EF7" w14:textId="77777777" w:rsidTr="00BF3893">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464CD1FF" w14:textId="1761FA56" w:rsidR="00AC24EF" w:rsidRPr="008E3E64" w:rsidRDefault="00AC24EF" w:rsidP="00BF3893">
            <w:pPr>
              <w:rPr>
                <w:snapToGrid w:val="0"/>
                <w:color w:val="000000"/>
                <w:sz w:val="16"/>
                <w:szCs w:val="16"/>
              </w:rPr>
            </w:pPr>
            <w:r w:rsidRPr="008E3E64">
              <w:rPr>
                <w:rFonts w:cs="Arial"/>
                <w:snapToGrid w:val="0"/>
                <w:sz w:val="16"/>
                <w:szCs w:val="16"/>
              </w:rPr>
              <w:t>XAA</w:t>
            </w:r>
            <w:r w:rsidR="00F05E23">
              <w:rPr>
                <w:rFonts w:cs="Arial"/>
                <w:snapToGrid w:val="0"/>
                <w:sz w:val="16"/>
                <w:szCs w:val="16"/>
              </w:rPr>
              <w:t>C</w:t>
            </w:r>
            <w:r w:rsidRPr="008E3E64">
              <w:rPr>
                <w:rFonts w:cs="Arial"/>
                <w:snapToGrid w:val="0"/>
                <w:sz w:val="16"/>
                <w:szCs w:val="16"/>
              </w:rPr>
              <w:t>_GEGEVENSTIJDVAK</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C210A4B" w14:textId="77777777" w:rsidR="00AC24EF" w:rsidRPr="008E3E64" w:rsidRDefault="00AC24EF" w:rsidP="00BF3893">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A948CE0" w14:textId="4DB5D5E7" w:rsidR="00AC24EF" w:rsidRPr="008E3E64" w:rsidRDefault="00323AFF">
            <w:pPr>
              <w:rPr>
                <w:rFonts w:cs="Arial"/>
                <w:sz w:val="16"/>
                <w:szCs w:val="16"/>
              </w:rPr>
            </w:pPr>
            <w:r>
              <w:rPr>
                <w:rFonts w:cs="Arial"/>
                <w:snapToGrid w:val="0"/>
                <w:sz w:val="16"/>
                <w:szCs w:val="16"/>
              </w:rPr>
              <w:t>= R</w:t>
            </w:r>
            <w:r w:rsidR="00663BD8">
              <w:rPr>
                <w:rFonts w:cs="Arial"/>
                <w:snapToGrid w:val="0"/>
                <w:sz w:val="16"/>
                <w:szCs w:val="16"/>
              </w:rPr>
              <w:t>1</w:t>
            </w:r>
            <w:r w:rsidR="00AC24EF" w:rsidRPr="008E3E64">
              <w:rPr>
                <w:rFonts w:cs="Arial"/>
                <w:snapToGrid w:val="0"/>
                <w:sz w:val="16"/>
                <w:szCs w:val="16"/>
              </w:rPr>
              <w:t>.</w:t>
            </w:r>
            <w:r w:rsidR="000E0C0E" w:rsidRPr="008E3E64" w:rsidDel="000E0C0E">
              <w:rPr>
                <w:rFonts w:cs="Arial"/>
                <w:snapToGrid w:val="0"/>
                <w:sz w:val="16"/>
                <w:szCs w:val="16"/>
              </w:rPr>
              <w:t xml:space="preserve"> </w:t>
            </w:r>
            <w:r w:rsidR="00AC24EF" w:rsidRPr="008E3E64">
              <w:rPr>
                <w:rFonts w:cs="Arial"/>
                <w:snapToGrid w:val="0"/>
                <w:sz w:val="16"/>
                <w:szCs w:val="16"/>
              </w:rPr>
              <w:t>RN310VALUTAJAAR</w:t>
            </w:r>
          </w:p>
        </w:tc>
      </w:tr>
      <w:tr w:rsidR="00AC24EF" w:rsidRPr="008E3E64" w14:paraId="483D4392" w14:textId="77777777" w:rsidTr="00BF3893">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06111A8" w14:textId="24CD6546" w:rsidR="00AC24EF" w:rsidRPr="008E3E64" w:rsidRDefault="00AC24EF" w:rsidP="00BF3893">
            <w:pPr>
              <w:rPr>
                <w:snapToGrid w:val="0"/>
                <w:color w:val="000000"/>
                <w:sz w:val="16"/>
                <w:szCs w:val="16"/>
              </w:rPr>
            </w:pPr>
            <w:r w:rsidRPr="008E3E64">
              <w:rPr>
                <w:rFonts w:cs="Arial"/>
                <w:snapToGrid w:val="0"/>
                <w:sz w:val="16"/>
                <w:szCs w:val="16"/>
              </w:rPr>
              <w:t>XAA</w:t>
            </w:r>
            <w:r w:rsidR="00F05E23">
              <w:rPr>
                <w:rFonts w:cs="Arial"/>
                <w:snapToGrid w:val="0"/>
                <w:sz w:val="16"/>
                <w:szCs w:val="16"/>
              </w:rPr>
              <w:t>C</w:t>
            </w:r>
            <w:r w:rsidRPr="008E3E64">
              <w:rPr>
                <w:rFonts w:cs="Arial"/>
                <w:snapToGrid w:val="0"/>
                <w:sz w:val="16"/>
                <w:szCs w:val="16"/>
              </w:rPr>
              <w:t>_PRODUCTID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6EF3167" w14:textId="77777777" w:rsidR="00AC24EF" w:rsidRPr="008E3E64" w:rsidRDefault="00AC24EF" w:rsidP="00BF3893">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146E7F3" w14:textId="53DBCFC4" w:rsidR="00AC24EF" w:rsidRPr="008E3E64" w:rsidRDefault="00323AFF">
            <w:pPr>
              <w:rPr>
                <w:rFonts w:cs="Arial"/>
                <w:sz w:val="16"/>
                <w:szCs w:val="16"/>
              </w:rPr>
            </w:pPr>
            <w:r>
              <w:rPr>
                <w:rFonts w:cs="Arial"/>
                <w:snapToGrid w:val="0"/>
                <w:sz w:val="16"/>
                <w:szCs w:val="16"/>
              </w:rPr>
              <w:t>= R</w:t>
            </w:r>
            <w:r w:rsidR="00663BD8">
              <w:rPr>
                <w:rFonts w:cs="Arial"/>
                <w:snapToGrid w:val="0"/>
                <w:sz w:val="16"/>
                <w:szCs w:val="16"/>
              </w:rPr>
              <w:t>1</w:t>
            </w:r>
            <w:r w:rsidR="00AC24EF" w:rsidRPr="008E3E64">
              <w:rPr>
                <w:rFonts w:cs="Arial"/>
                <w:snapToGrid w:val="0"/>
                <w:sz w:val="16"/>
                <w:szCs w:val="16"/>
              </w:rPr>
              <w:t>.</w:t>
            </w:r>
            <w:r w:rsidR="000E0C0E" w:rsidRPr="008E3E64" w:rsidDel="000E0C0E">
              <w:rPr>
                <w:rFonts w:cs="Arial"/>
                <w:snapToGrid w:val="0"/>
                <w:sz w:val="16"/>
                <w:szCs w:val="16"/>
              </w:rPr>
              <w:t xml:space="preserve"> </w:t>
            </w:r>
            <w:r w:rsidR="00AC24EF" w:rsidRPr="008E3E64">
              <w:rPr>
                <w:rFonts w:cs="Arial"/>
                <w:snapToGrid w:val="0"/>
                <w:sz w:val="16"/>
                <w:szCs w:val="16"/>
              </w:rPr>
              <w:t>RN310PRODUCTID</w:t>
            </w:r>
          </w:p>
        </w:tc>
      </w:tr>
      <w:tr w:rsidR="00AC24EF" w:rsidRPr="008E3E64" w14:paraId="0C8843AC" w14:textId="77777777" w:rsidTr="00BF3893">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1562043" w14:textId="76B2F276" w:rsidR="00AC24EF" w:rsidRPr="008E3E64" w:rsidRDefault="00AC24EF" w:rsidP="00BF3893">
            <w:pPr>
              <w:rPr>
                <w:snapToGrid w:val="0"/>
                <w:color w:val="000000"/>
                <w:sz w:val="16"/>
                <w:szCs w:val="16"/>
              </w:rPr>
            </w:pPr>
            <w:r w:rsidRPr="008E3E64">
              <w:rPr>
                <w:rFonts w:cs="Arial"/>
                <w:snapToGrid w:val="0"/>
                <w:sz w:val="16"/>
                <w:szCs w:val="16"/>
              </w:rPr>
              <w:t>XAA</w:t>
            </w:r>
            <w:r w:rsidR="00F05E23">
              <w:rPr>
                <w:rFonts w:cs="Arial"/>
                <w:snapToGrid w:val="0"/>
                <w:sz w:val="16"/>
                <w:szCs w:val="16"/>
              </w:rPr>
              <w:t>C</w:t>
            </w:r>
            <w:r w:rsidRPr="008E3E64">
              <w:rPr>
                <w:rFonts w:cs="Arial"/>
                <w:snapToGrid w:val="0"/>
                <w:sz w:val="16"/>
                <w:szCs w:val="16"/>
              </w:rPr>
              <w:t>_PRODUCTNUMMER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0209D95" w14:textId="77777777" w:rsidR="00AC24EF" w:rsidRPr="008E3E64" w:rsidRDefault="00AC24EF" w:rsidP="00BF3893">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4E4A1EB1" w14:textId="32BE6BAB" w:rsidR="00AC24EF" w:rsidRPr="008E3E64" w:rsidRDefault="00323AFF">
            <w:pPr>
              <w:rPr>
                <w:rFonts w:cs="Arial"/>
                <w:sz w:val="16"/>
                <w:szCs w:val="16"/>
              </w:rPr>
            </w:pPr>
            <w:r>
              <w:rPr>
                <w:rFonts w:cs="Arial"/>
                <w:snapToGrid w:val="0"/>
                <w:sz w:val="16"/>
                <w:szCs w:val="16"/>
              </w:rPr>
              <w:t>= R</w:t>
            </w:r>
            <w:r w:rsidR="00663BD8">
              <w:rPr>
                <w:rFonts w:cs="Arial"/>
                <w:snapToGrid w:val="0"/>
                <w:sz w:val="16"/>
                <w:szCs w:val="16"/>
              </w:rPr>
              <w:t>1</w:t>
            </w:r>
            <w:r w:rsidR="00AC24EF" w:rsidRPr="008E3E64">
              <w:rPr>
                <w:rFonts w:cs="Arial"/>
                <w:snapToGrid w:val="0"/>
                <w:sz w:val="16"/>
                <w:szCs w:val="16"/>
              </w:rPr>
              <w:t>.</w:t>
            </w:r>
            <w:r w:rsidR="000E0C0E" w:rsidRPr="008E3E64" w:rsidDel="000E0C0E">
              <w:rPr>
                <w:rFonts w:cs="Arial"/>
                <w:snapToGrid w:val="0"/>
                <w:sz w:val="16"/>
                <w:szCs w:val="16"/>
              </w:rPr>
              <w:t xml:space="preserve"> </w:t>
            </w:r>
            <w:r w:rsidR="00AC24EF" w:rsidRPr="008E3E64">
              <w:rPr>
                <w:rFonts w:cs="Arial"/>
                <w:snapToGrid w:val="0"/>
                <w:sz w:val="16"/>
                <w:szCs w:val="16"/>
              </w:rPr>
              <w:t>RN310REKENINGNR</w:t>
            </w:r>
          </w:p>
        </w:tc>
      </w:tr>
      <w:tr w:rsidR="00C54E38" w:rsidRPr="00D26284" w14:paraId="53652665" w14:textId="77777777" w:rsidTr="00C54E38">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AFECDBA" w14:textId="77777777" w:rsidR="00C54E38" w:rsidRPr="00D26284" w:rsidRDefault="00C54E38" w:rsidP="00074562">
            <w:pPr>
              <w:rPr>
                <w:rFonts w:cs="Arial"/>
                <w:snapToGrid w:val="0"/>
                <w:sz w:val="16"/>
                <w:szCs w:val="16"/>
              </w:rPr>
            </w:pPr>
            <w:r>
              <w:rPr>
                <w:rFonts w:cs="Arial"/>
                <w:snapToGrid w:val="0"/>
                <w:sz w:val="16"/>
                <w:szCs w:val="16"/>
              </w:rPr>
              <w:t>XAAB_BERICHTTYPE</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C2719B0" w14:textId="77777777" w:rsidR="00C54E38" w:rsidRPr="00C54E38" w:rsidRDefault="00C54E38" w:rsidP="00074562">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5311227E" w14:textId="4E355450" w:rsidR="00C54E38" w:rsidRPr="00D26284" w:rsidRDefault="00C54E38">
            <w:pPr>
              <w:rPr>
                <w:rFonts w:cs="Arial"/>
                <w:snapToGrid w:val="0"/>
                <w:sz w:val="16"/>
                <w:szCs w:val="16"/>
              </w:rPr>
            </w:pPr>
            <w:r>
              <w:rPr>
                <w:rFonts w:cs="Arial"/>
                <w:snapToGrid w:val="0"/>
                <w:sz w:val="16"/>
                <w:szCs w:val="16"/>
              </w:rPr>
              <w:t>= R</w:t>
            </w:r>
            <w:r w:rsidR="00663BD8">
              <w:rPr>
                <w:rFonts w:cs="Arial"/>
                <w:snapToGrid w:val="0"/>
                <w:sz w:val="16"/>
                <w:szCs w:val="16"/>
              </w:rPr>
              <w:t>1</w:t>
            </w:r>
            <w:r>
              <w:rPr>
                <w:rFonts w:cs="Arial"/>
                <w:snapToGrid w:val="0"/>
                <w:sz w:val="16"/>
                <w:szCs w:val="16"/>
              </w:rPr>
              <w:t>.</w:t>
            </w:r>
            <w:r w:rsidR="000E0C0E" w:rsidDel="000E0C0E">
              <w:rPr>
                <w:rFonts w:cs="Arial"/>
                <w:snapToGrid w:val="0"/>
                <w:sz w:val="16"/>
                <w:szCs w:val="16"/>
              </w:rPr>
              <w:t xml:space="preserve"> </w:t>
            </w:r>
            <w:r>
              <w:rPr>
                <w:rFonts w:cs="Arial"/>
                <w:snapToGrid w:val="0"/>
                <w:sz w:val="16"/>
                <w:szCs w:val="16"/>
              </w:rPr>
              <w:t>RN310SOORTBESTAND</w:t>
            </w:r>
          </w:p>
        </w:tc>
      </w:tr>
      <w:tr w:rsidR="00AC24EF" w:rsidRPr="008E3E64" w14:paraId="0B924AEA" w14:textId="77777777" w:rsidTr="00BF3893">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298C904" w14:textId="4A0C965F" w:rsidR="00AC24EF" w:rsidRPr="008E3E64" w:rsidRDefault="00AC24EF" w:rsidP="00BF3893">
            <w:pPr>
              <w:rPr>
                <w:snapToGrid w:val="0"/>
                <w:color w:val="000000"/>
                <w:sz w:val="16"/>
                <w:szCs w:val="16"/>
              </w:rPr>
            </w:pPr>
            <w:r w:rsidRPr="008E3E64">
              <w:rPr>
                <w:rFonts w:cs="Arial"/>
                <w:snapToGrid w:val="0"/>
                <w:sz w:val="16"/>
                <w:szCs w:val="16"/>
              </w:rPr>
              <w:t>XAA</w:t>
            </w:r>
            <w:r w:rsidR="00F05E23">
              <w:rPr>
                <w:rFonts w:cs="Arial"/>
                <w:snapToGrid w:val="0"/>
                <w:sz w:val="16"/>
                <w:szCs w:val="16"/>
              </w:rPr>
              <w:t>C</w:t>
            </w:r>
            <w:r w:rsidRPr="008E3E64">
              <w:rPr>
                <w:rFonts w:cs="Arial"/>
                <w:snapToGrid w:val="0"/>
                <w:sz w:val="16"/>
                <w:szCs w:val="16"/>
              </w:rPr>
              <w:t>_MELDINGTYPE</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A648CC0" w14:textId="77777777" w:rsidR="00AC24EF" w:rsidRPr="008E3E64" w:rsidRDefault="00AC24EF" w:rsidP="00BF3893">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1E78639D" w14:textId="77777777" w:rsidR="00AC24EF" w:rsidRPr="008E3E64" w:rsidRDefault="00AC24EF" w:rsidP="00BF3893">
            <w:pPr>
              <w:rPr>
                <w:rFonts w:cs="Arial"/>
                <w:sz w:val="16"/>
                <w:szCs w:val="16"/>
              </w:rPr>
            </w:pPr>
            <w:r w:rsidRPr="008E3E64">
              <w:rPr>
                <w:rFonts w:cs="Arial"/>
                <w:snapToGrid w:val="0"/>
                <w:sz w:val="16"/>
                <w:szCs w:val="16"/>
              </w:rPr>
              <w:t>= “BANK”</w:t>
            </w:r>
          </w:p>
        </w:tc>
      </w:tr>
      <w:tr w:rsidR="00AC24EF" w:rsidRPr="008E3E64" w14:paraId="6577A1BC" w14:textId="77777777" w:rsidTr="00BF3893">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650B46D" w14:textId="5FF19DF1" w:rsidR="00AC24EF" w:rsidRPr="008E3E64" w:rsidRDefault="00AC24EF" w:rsidP="00BF3893">
            <w:pPr>
              <w:rPr>
                <w:snapToGrid w:val="0"/>
                <w:color w:val="000000"/>
                <w:sz w:val="16"/>
                <w:szCs w:val="16"/>
              </w:rPr>
            </w:pPr>
            <w:r w:rsidRPr="008E3E64">
              <w:rPr>
                <w:rFonts w:cs="Arial"/>
                <w:snapToGrid w:val="0"/>
                <w:sz w:val="16"/>
                <w:szCs w:val="16"/>
              </w:rPr>
              <w:t>XAA</w:t>
            </w:r>
            <w:r w:rsidR="00F05E23">
              <w:rPr>
                <w:rFonts w:cs="Arial"/>
                <w:snapToGrid w:val="0"/>
                <w:sz w:val="16"/>
                <w:szCs w:val="16"/>
              </w:rPr>
              <w:t>C</w:t>
            </w:r>
            <w:r w:rsidRPr="008E3E64">
              <w:rPr>
                <w:rFonts w:cs="Arial"/>
                <w:snapToGrid w:val="0"/>
                <w:sz w:val="16"/>
                <w:szCs w:val="16"/>
              </w:rPr>
              <w:t>_MAAND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1265CAA" w14:textId="77777777" w:rsidR="00AC24EF" w:rsidRPr="008E3E64" w:rsidRDefault="00AC24EF" w:rsidP="00BF3893">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17BDBFE6" w14:textId="77777777" w:rsidR="00AC24EF" w:rsidRPr="008E3E64" w:rsidRDefault="00AC24EF" w:rsidP="00BF3893">
            <w:pPr>
              <w:rPr>
                <w:rFonts w:cs="Arial"/>
                <w:sz w:val="16"/>
                <w:szCs w:val="16"/>
              </w:rPr>
            </w:pPr>
            <w:r w:rsidRPr="008E3E64">
              <w:rPr>
                <w:rFonts w:cs="Arial"/>
                <w:snapToGrid w:val="0"/>
                <w:sz w:val="16"/>
                <w:szCs w:val="16"/>
              </w:rPr>
              <w:t>= “00”</w:t>
            </w:r>
          </w:p>
        </w:tc>
      </w:tr>
      <w:tr w:rsidR="00BA6A23" w:rsidRPr="00D26284" w14:paraId="0167FAF4" w14:textId="77777777" w:rsidTr="00BA6A23">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453B542" w14:textId="77777777" w:rsidR="00BA6A23" w:rsidRDefault="00BA6A23" w:rsidP="00B63A88">
            <w:pPr>
              <w:rPr>
                <w:rFonts w:cs="Arial"/>
                <w:snapToGrid w:val="0"/>
                <w:sz w:val="16"/>
                <w:szCs w:val="16"/>
              </w:rPr>
            </w:pPr>
            <w:r w:rsidRPr="00D26284">
              <w:rPr>
                <w:rFonts w:cs="Arial"/>
                <w:snapToGrid w:val="0"/>
                <w:sz w:val="16"/>
                <w:szCs w:val="16"/>
              </w:rPr>
              <w:t>XAAC_DEELNAMEVOLGNR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A5DACBF" w14:textId="77777777" w:rsidR="00BA6A23" w:rsidRPr="00D26284" w:rsidRDefault="00BA6A23" w:rsidP="00B63A88">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06B8FA53" w14:textId="6EF06F0E" w:rsidR="00BA6A23" w:rsidRPr="00D26284" w:rsidRDefault="00BA6A23">
            <w:pPr>
              <w:rPr>
                <w:rFonts w:cs="Arial"/>
                <w:snapToGrid w:val="0"/>
                <w:sz w:val="16"/>
                <w:szCs w:val="16"/>
              </w:rPr>
            </w:pPr>
            <w:r>
              <w:rPr>
                <w:rFonts w:cs="Arial"/>
                <w:snapToGrid w:val="0"/>
                <w:sz w:val="16"/>
                <w:szCs w:val="16"/>
              </w:rPr>
              <w:t>= R2.</w:t>
            </w:r>
            <w:r w:rsidR="00A05389" w:rsidRPr="00916721" w:rsidDel="00A05389">
              <w:rPr>
                <w:rFonts w:cs="Arial"/>
                <w:snapToGrid w:val="0"/>
                <w:sz w:val="16"/>
                <w:szCs w:val="16"/>
              </w:rPr>
              <w:t xml:space="preserve"> </w:t>
            </w:r>
            <w:r w:rsidRPr="00916721">
              <w:rPr>
                <w:rFonts w:cs="Arial"/>
                <w:snapToGrid w:val="0"/>
                <w:sz w:val="16"/>
                <w:szCs w:val="16"/>
              </w:rPr>
              <w:t>RN320RHOID</w:t>
            </w:r>
          </w:p>
        </w:tc>
      </w:tr>
    </w:tbl>
    <w:p w14:paraId="585B6EC8" w14:textId="77777777" w:rsidR="002E5970" w:rsidRPr="00BE74B5" w:rsidRDefault="002E5970" w:rsidP="00AC24EF">
      <w:pPr>
        <w:pStyle w:val="Plattetekst"/>
        <w:rPr>
          <w:i w:val="0"/>
          <w:lang w:val="en-US"/>
        </w:rPr>
      </w:pPr>
    </w:p>
    <w:p w14:paraId="756C2481" w14:textId="77777777" w:rsidR="00AC24EF" w:rsidRPr="0065618A" w:rsidRDefault="00AC24EF" w:rsidP="00ED31EF">
      <w:r w:rsidRPr="0065618A">
        <w:rPr>
          <w:b/>
        </w:rPr>
        <w:t>Uitvoer:</w:t>
      </w:r>
    </w:p>
    <w:p w14:paraId="50C15B94" w14:textId="18E15ECE" w:rsidR="00AC24EF" w:rsidRPr="008E3E64" w:rsidRDefault="00AC24EF" w:rsidP="00AC24EF">
      <w:pPr>
        <w:rPr>
          <w:szCs w:val="19"/>
        </w:rPr>
      </w:pPr>
      <w:r w:rsidRPr="008E3E64">
        <w:rPr>
          <w:szCs w:val="19"/>
        </w:rPr>
        <w:t xml:space="preserve">Voor iedere gevonden regel in </w:t>
      </w:r>
      <w:r w:rsidRPr="00BE74B5">
        <w:t>S_RBG_DEELNAME_DRL_VERDR_LAND</w:t>
      </w:r>
      <w:r w:rsidRPr="008E3E64">
        <w:t xml:space="preserve"> </w:t>
      </w:r>
      <w:r w:rsidRPr="008E3E64">
        <w:rPr>
          <w:szCs w:val="19"/>
        </w:rPr>
        <w:t xml:space="preserve">dient </w:t>
      </w:r>
      <w:r w:rsidRPr="008E3E64">
        <w:rPr>
          <w:rFonts w:cs="Arial"/>
          <w:szCs w:val="19"/>
        </w:rPr>
        <w:t>XAAC</w:t>
      </w:r>
      <w:r w:rsidR="001F681A" w:rsidRPr="00BE74B5">
        <w:rPr>
          <w:rFonts w:cs="Arial"/>
          <w:szCs w:val="19"/>
        </w:rPr>
        <w:t>B</w:t>
      </w:r>
      <w:r w:rsidRPr="008E3E64">
        <w:rPr>
          <w:rFonts w:cs="Arial"/>
          <w:szCs w:val="19"/>
        </w:rPr>
        <w:t xml:space="preserve">_MUTATIEEINDE_TS gevuld te worden met </w:t>
      </w:r>
      <w:r w:rsidR="007331A2" w:rsidRPr="007331A2">
        <w:rPr>
          <w:rFonts w:cs="Arial"/>
          <w:szCs w:val="19"/>
        </w:rPr>
        <w:t>RN310DATTYDREG</w:t>
      </w:r>
      <w:r w:rsidR="007331A2" w:rsidRPr="007331A2" w:rsidDel="007331A2">
        <w:rPr>
          <w:rFonts w:cs="Arial"/>
          <w:szCs w:val="19"/>
        </w:rPr>
        <w:t xml:space="preserve"> </w:t>
      </w:r>
      <w:r w:rsidRPr="008E3E64">
        <w:rPr>
          <w:szCs w:val="19"/>
        </w:rPr>
        <w:t>.</w:t>
      </w:r>
    </w:p>
    <w:p w14:paraId="0DC901D6" w14:textId="77777777" w:rsidR="00354B43" w:rsidRPr="00152B71" w:rsidRDefault="00354B43" w:rsidP="00AC24EF"/>
    <w:p w14:paraId="377103C6" w14:textId="77777777" w:rsidR="00AC24EF" w:rsidRPr="0065618A" w:rsidRDefault="00AC24EF" w:rsidP="00ED31EF">
      <w:r w:rsidRPr="0065618A">
        <w:rPr>
          <w:b/>
        </w:rPr>
        <w:t>Afwijkende uitvoer:</w:t>
      </w:r>
    </w:p>
    <w:p w14:paraId="428593A4" w14:textId="7F7BA086" w:rsidR="00354B43" w:rsidRPr="00346B0A" w:rsidRDefault="00354B43" w:rsidP="00354B43">
      <w:pPr>
        <w:pStyle w:val="Standaardinspringing"/>
        <w:ind w:left="0" w:firstLine="0"/>
        <w:rPr>
          <w:rFonts w:cs="Arial"/>
          <w:spacing w:val="0"/>
          <w:szCs w:val="19"/>
        </w:rPr>
      </w:pPr>
      <w:r w:rsidRPr="002E5970">
        <w:rPr>
          <w:szCs w:val="19"/>
        </w:rPr>
        <w:t xml:space="preserve">Indien </w:t>
      </w:r>
      <w:r w:rsidRPr="00346B0A">
        <w:rPr>
          <w:rFonts w:cs="Arial"/>
          <w:szCs w:val="19"/>
        </w:rPr>
        <w:t>RN310INDVERWERKING = “0” of “2”:</w:t>
      </w:r>
      <w:r w:rsidRPr="002E5970">
        <w:rPr>
          <w:szCs w:val="19"/>
        </w:rPr>
        <w:t xml:space="preserve"> </w:t>
      </w:r>
      <w:r w:rsidRPr="00346B0A">
        <w:rPr>
          <w:szCs w:val="19"/>
        </w:rPr>
        <w:t>Hernoem RN310DATTYDREG</w:t>
      </w:r>
      <w:r w:rsidRPr="00346B0A" w:rsidDel="00BC548A">
        <w:rPr>
          <w:szCs w:val="19"/>
        </w:rPr>
        <w:t xml:space="preserve"> </w:t>
      </w:r>
      <w:r w:rsidRPr="00346B0A">
        <w:rPr>
          <w:rFonts w:cs="Arial"/>
          <w:spacing w:val="0"/>
          <w:szCs w:val="19"/>
        </w:rPr>
        <w:t xml:space="preserve">naar </w:t>
      </w:r>
      <w:r w:rsidRPr="00346B0A">
        <w:rPr>
          <w:rFonts w:cs="Arial"/>
          <w:szCs w:val="19"/>
        </w:rPr>
        <w:t>XAABA</w:t>
      </w:r>
      <w:r w:rsidRPr="00346B0A">
        <w:rPr>
          <w:rFonts w:cs="Arial"/>
          <w:spacing w:val="0"/>
          <w:szCs w:val="19"/>
        </w:rPr>
        <w:t>_MUTATIEBEGIN_TS.</w:t>
      </w:r>
    </w:p>
    <w:p w14:paraId="197DE50E" w14:textId="1B645EF9" w:rsidR="00354B43" w:rsidRPr="00346B0A" w:rsidRDefault="00354B43" w:rsidP="00354B43">
      <w:pPr>
        <w:pStyle w:val="Standaardinspringing"/>
        <w:ind w:left="0" w:firstLine="0"/>
        <w:rPr>
          <w:rFonts w:cs="Arial"/>
          <w:spacing w:val="0"/>
          <w:szCs w:val="19"/>
        </w:rPr>
      </w:pPr>
      <w:r w:rsidRPr="00346B0A">
        <w:rPr>
          <w:szCs w:val="19"/>
        </w:rPr>
        <w:lastRenderedPageBreak/>
        <w:t xml:space="preserve">Indien </w:t>
      </w:r>
      <w:r w:rsidRPr="00346B0A">
        <w:rPr>
          <w:rFonts w:cs="Arial"/>
          <w:szCs w:val="19"/>
        </w:rPr>
        <w:t>RN310INDVERWERKING = “1”:</w:t>
      </w:r>
      <w:r w:rsidRPr="002E5970">
        <w:rPr>
          <w:szCs w:val="19"/>
        </w:rPr>
        <w:t xml:space="preserve"> </w:t>
      </w:r>
      <w:r w:rsidRPr="00346B0A">
        <w:rPr>
          <w:szCs w:val="19"/>
        </w:rPr>
        <w:t>Hernoem RN310DATTYDREG</w:t>
      </w:r>
      <w:r w:rsidRPr="00346B0A" w:rsidDel="00BC548A">
        <w:rPr>
          <w:szCs w:val="19"/>
        </w:rPr>
        <w:t xml:space="preserve"> </w:t>
      </w:r>
      <w:r w:rsidRPr="00346B0A">
        <w:rPr>
          <w:rFonts w:cs="Arial"/>
          <w:spacing w:val="0"/>
          <w:szCs w:val="19"/>
        </w:rPr>
        <w:t xml:space="preserve">naar </w:t>
      </w:r>
      <w:r w:rsidRPr="00346B0A">
        <w:rPr>
          <w:rFonts w:cs="Arial"/>
          <w:szCs w:val="19"/>
        </w:rPr>
        <w:t>XAABA</w:t>
      </w:r>
      <w:r w:rsidRPr="00346B0A">
        <w:rPr>
          <w:rFonts w:cs="Arial"/>
          <w:spacing w:val="0"/>
          <w:szCs w:val="19"/>
        </w:rPr>
        <w:t>_MUTATIEEIND_TS.</w:t>
      </w:r>
    </w:p>
    <w:p w14:paraId="724152E0" w14:textId="77777777" w:rsidR="00555D03" w:rsidRDefault="00555D03" w:rsidP="007D36CD"/>
    <w:sectPr w:rsidR="00555D03" w:rsidSect="00DC525E">
      <w:type w:val="continuous"/>
      <w:pgSz w:w="11906" w:h="16838"/>
      <w:pgMar w:top="1418" w:right="991" w:bottom="1418" w:left="1418" w:header="708" w:footer="708" w:gutter="0"/>
      <w:cols w:space="708"/>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11" w:author="rietm12" w:date="2017-03-09T17:39:00Z" w:initials="MRI">
    <w:p w14:paraId="7C689AB0" w14:textId="73A9D55C" w:rsidR="00297961" w:rsidRDefault="00297961">
      <w:pPr>
        <w:pStyle w:val="Tekstopmerking"/>
      </w:pPr>
      <w:r>
        <w:rPr>
          <w:rStyle w:val="Verwijzingopmerking"/>
        </w:rPr>
        <w:annotationRef/>
      </w:r>
      <w:r>
        <w:t>Opmerkingen Jacco!!</w:t>
      </w:r>
    </w:p>
  </w:comment>
  <w:comment w:id="1328" w:author="rietm12" w:date="2017-03-09T17:39:00Z" w:initials="MRI">
    <w:p w14:paraId="6B69A56A" w14:textId="77777777" w:rsidR="00297961" w:rsidRDefault="00297961" w:rsidP="000F3660">
      <w:pPr>
        <w:pStyle w:val="Tekstopmerking"/>
      </w:pPr>
      <w:r>
        <w:rPr>
          <w:rStyle w:val="Verwijzingopmerking"/>
        </w:rPr>
        <w:annotationRef/>
      </w:r>
      <w:r>
        <w:t>Opmerkingen Jacco!!</w:t>
      </w:r>
    </w:p>
    <w:p w14:paraId="37A18333" w14:textId="4EFBBCA2" w:rsidR="00297961" w:rsidRDefault="00297961" w:rsidP="000F3660">
      <w:pPr>
        <w:pStyle w:val="Tekstopmerking"/>
      </w:pPr>
      <w:r>
        <w:t>MTHV-verwijzing aanpassen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689AB0" w15:done="0"/>
  <w15:commentEx w15:paraId="37A1833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5F7639" w14:textId="77777777" w:rsidR="00297961" w:rsidRDefault="00297961">
      <w:pPr>
        <w:spacing w:line="240" w:lineRule="auto"/>
      </w:pPr>
      <w:r>
        <w:separator/>
      </w:r>
    </w:p>
  </w:endnote>
  <w:endnote w:type="continuationSeparator" w:id="0">
    <w:p w14:paraId="5F54A9A3" w14:textId="77777777" w:rsidR="00297961" w:rsidRDefault="002979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
    <w:panose1 w:val="020B0604020202030204"/>
    <w:charset w:val="00"/>
    <w:family w:val="swiss"/>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DEA527" w14:textId="77777777" w:rsidR="00297961" w:rsidRDefault="00297961">
    <w:pPr>
      <w:pStyle w:val="Voettekst"/>
      <w:pBdr>
        <w:top w:val="single" w:sz="6" w:space="1" w:color="auto"/>
      </w:pBdr>
    </w:pPr>
    <w:r>
      <w:t xml:space="preserve">Auteur: </w:t>
    </w:r>
    <w:r>
      <w:rPr>
        <w:noProof/>
      </w:rPr>
      <w:fldChar w:fldCharType="begin"/>
    </w:r>
    <w:r>
      <w:rPr>
        <w:noProof/>
      </w:rPr>
      <w:instrText xml:space="preserve"> AUTHOR  \* MERGEFORMAT </w:instrText>
    </w:r>
    <w:r>
      <w:rPr>
        <w:noProof/>
      </w:rPr>
      <w:fldChar w:fldCharType="separate"/>
    </w:r>
    <w:r>
      <w:rPr>
        <w:noProof/>
      </w:rPr>
      <w:t>Ontwerpteam EDW</w:t>
    </w:r>
    <w:r>
      <w:rPr>
        <w:noProof/>
      </w:rPr>
      <w:fldChar w:fldCharType="end"/>
    </w:r>
    <w:r>
      <w:tab/>
    </w:r>
    <w:r>
      <w:fldChar w:fldCharType="begin"/>
    </w:r>
    <w:r>
      <w:instrText xml:space="preserve"> SAVEDATE  \@ "d MMMM yyyy"  \* MERGEFORMAT </w:instrText>
    </w:r>
    <w:r>
      <w:fldChar w:fldCharType="separate"/>
    </w:r>
    <w:r>
      <w:rPr>
        <w:noProof/>
      </w:rPr>
      <w:t>13 december 2017</w:t>
    </w:r>
    <w:r>
      <w:fldChar w:fldCharType="end"/>
    </w:r>
    <w:r>
      <w:tab/>
      <w:t xml:space="preserve">blz </w:t>
    </w:r>
    <w:r>
      <w:fldChar w:fldCharType="begin"/>
    </w:r>
    <w:r>
      <w:instrText xml:space="preserve">PAGE </w:instrText>
    </w:r>
    <w:r>
      <w:fldChar w:fldCharType="separate"/>
    </w:r>
    <w:r w:rsidR="00ED6192">
      <w:rPr>
        <w:noProof/>
      </w:rPr>
      <w:t>19</w:t>
    </w:r>
    <w:r>
      <w:fldChar w:fldCharType="end"/>
    </w:r>
    <w:r>
      <w:t xml:space="preserve"> van </w:t>
    </w:r>
    <w:r>
      <w:fldChar w:fldCharType="begin"/>
    </w:r>
    <w:r>
      <w:instrText xml:space="preserve">NUMPAGES </w:instrText>
    </w:r>
    <w:r>
      <w:fldChar w:fldCharType="separate"/>
    </w:r>
    <w:r w:rsidR="00ED6192">
      <w:rPr>
        <w:noProof/>
      </w:rPr>
      <w:t>89</w:t>
    </w:r>
    <w:r>
      <w:fldChar w:fldCharType="end"/>
    </w:r>
  </w:p>
  <w:p w14:paraId="1D72C9B6" w14:textId="77777777" w:rsidR="00297961" w:rsidRDefault="00297961">
    <w:pPr>
      <w:pStyle w:val="Voettekst"/>
      <w:pBdr>
        <w:top w:val="single" w:sz="6" w:space="1" w:color="auto"/>
      </w:pBdr>
    </w:pPr>
    <w:r>
      <w:t xml:space="preserve">EDW-Release: </w:t>
    </w:r>
    <w:fldSimple w:instr=" DOCPROPERTY &quot;EDW-Release&quot;  \* MERGEFORMAT ">
      <w:r>
        <w:t>EDW_T-00545 EDW-RFP: Samenstellen datamart</w:t>
      </w:r>
    </w:fldSimple>
    <w:r>
      <w:tab/>
      <w:t xml:space="preserve">Versie: </w:t>
    </w:r>
    <w:fldSimple w:instr=" DOCPROPERTY &quot;Versie&quot;  \* MERGEFORMAT ">
      <w:r>
        <w:t>0</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55AA2" w14:textId="77777777" w:rsidR="00297961" w:rsidRDefault="00297961">
    <w:pPr>
      <w:pStyle w:val="Voettekst"/>
      <w:pBdr>
        <w:top w:val="single" w:sz="6" w:space="1" w:color="auto"/>
      </w:pBdr>
    </w:pPr>
    <w:r>
      <w:t xml:space="preserve">Auteur: </w:t>
    </w:r>
    <w:r>
      <w:rPr>
        <w:noProof/>
      </w:rPr>
      <w:fldChar w:fldCharType="begin"/>
    </w:r>
    <w:r>
      <w:rPr>
        <w:noProof/>
      </w:rPr>
      <w:instrText xml:space="preserve"> AUTHOR  \* MERGEFORMAT </w:instrText>
    </w:r>
    <w:r>
      <w:rPr>
        <w:noProof/>
      </w:rPr>
      <w:fldChar w:fldCharType="separate"/>
    </w:r>
    <w:r>
      <w:rPr>
        <w:noProof/>
      </w:rPr>
      <w:t>Ontwerpteam EDW</w:t>
    </w:r>
    <w:r>
      <w:rPr>
        <w:noProof/>
      </w:rPr>
      <w:fldChar w:fldCharType="end"/>
    </w:r>
    <w:r>
      <w:tab/>
    </w:r>
    <w:r>
      <w:fldChar w:fldCharType="begin"/>
    </w:r>
    <w:r>
      <w:instrText xml:space="preserve"> SAVEDATE  \@ "d MMMM yyyy"  \* MERGEFORMAT </w:instrText>
    </w:r>
    <w:r>
      <w:fldChar w:fldCharType="separate"/>
    </w:r>
    <w:r>
      <w:rPr>
        <w:noProof/>
      </w:rPr>
      <w:t>13 december 2017</w:t>
    </w:r>
    <w:r>
      <w:fldChar w:fldCharType="end"/>
    </w:r>
    <w:r>
      <w:tab/>
      <w:t xml:space="preserve">blz </w:t>
    </w:r>
    <w:r>
      <w:fldChar w:fldCharType="begin"/>
    </w:r>
    <w:r>
      <w:instrText xml:space="preserve">PAGE </w:instrText>
    </w:r>
    <w:r>
      <w:fldChar w:fldCharType="separate"/>
    </w:r>
    <w:r w:rsidR="00ED6192">
      <w:rPr>
        <w:noProof/>
      </w:rPr>
      <w:t>20</w:t>
    </w:r>
    <w:r>
      <w:fldChar w:fldCharType="end"/>
    </w:r>
    <w:r>
      <w:t xml:space="preserve"> van </w:t>
    </w:r>
    <w:r>
      <w:fldChar w:fldCharType="begin"/>
    </w:r>
    <w:r>
      <w:instrText xml:space="preserve">NUMPAGES </w:instrText>
    </w:r>
    <w:r>
      <w:fldChar w:fldCharType="separate"/>
    </w:r>
    <w:r w:rsidR="00ED6192">
      <w:rPr>
        <w:noProof/>
      </w:rPr>
      <w:t>89</w:t>
    </w:r>
    <w:r>
      <w:fldChar w:fldCharType="end"/>
    </w:r>
  </w:p>
  <w:p w14:paraId="2B32CD99" w14:textId="77777777" w:rsidR="00297961" w:rsidRDefault="00297961">
    <w:pPr>
      <w:pStyle w:val="Voettekst"/>
      <w:pBdr>
        <w:top w:val="single" w:sz="6" w:space="1" w:color="auto"/>
      </w:pBdr>
    </w:pPr>
    <w:r>
      <w:t xml:space="preserve">EDW-Release: </w:t>
    </w:r>
    <w:fldSimple w:instr=" DOCPROPERTY &quot;EDW-Release&quot;  \* MERGEFORMAT ">
      <w:r>
        <w:t>EDW_T-00545 EDW-RFP: Samenstellen datamart</w:t>
      </w:r>
    </w:fldSimple>
    <w:r>
      <w:tab/>
      <w:t xml:space="preserve">Versie: </w:t>
    </w:r>
    <w:fldSimple w:instr=" DOCPROPERTY &quot;Versie&quot;  \* MERGEFORMAT ">
      <w:r>
        <w:t>0</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668A7" w14:textId="77777777" w:rsidR="00297961" w:rsidRDefault="00297961">
    <w:pPr>
      <w:pStyle w:val="Voettekst"/>
      <w:pBdr>
        <w:top w:val="single" w:sz="6" w:space="1" w:color="auto"/>
      </w:pBdr>
    </w:pPr>
    <w:r>
      <w:t xml:space="preserve">Auteur: </w:t>
    </w:r>
    <w:r>
      <w:rPr>
        <w:noProof/>
      </w:rPr>
      <w:fldChar w:fldCharType="begin"/>
    </w:r>
    <w:r>
      <w:rPr>
        <w:noProof/>
      </w:rPr>
      <w:instrText xml:space="preserve"> AUTHOR  \* MERGEFORMAT </w:instrText>
    </w:r>
    <w:r>
      <w:rPr>
        <w:noProof/>
      </w:rPr>
      <w:fldChar w:fldCharType="separate"/>
    </w:r>
    <w:r>
      <w:rPr>
        <w:noProof/>
      </w:rPr>
      <w:t>Ontwerpteam EDW</w:t>
    </w:r>
    <w:r>
      <w:rPr>
        <w:noProof/>
      </w:rPr>
      <w:fldChar w:fldCharType="end"/>
    </w:r>
    <w:r>
      <w:tab/>
    </w:r>
    <w:r>
      <w:fldChar w:fldCharType="begin"/>
    </w:r>
    <w:r>
      <w:instrText xml:space="preserve"> SAVEDATE  \@ "d MMMM yyyy"  \* MERGEFORMAT </w:instrText>
    </w:r>
    <w:r>
      <w:fldChar w:fldCharType="separate"/>
    </w:r>
    <w:r>
      <w:rPr>
        <w:noProof/>
      </w:rPr>
      <w:t>13 december 2017</w:t>
    </w:r>
    <w:r>
      <w:fldChar w:fldCharType="end"/>
    </w:r>
    <w:r>
      <w:tab/>
      <w:t xml:space="preserve">blz </w:t>
    </w:r>
    <w:r>
      <w:fldChar w:fldCharType="begin"/>
    </w:r>
    <w:r>
      <w:instrText xml:space="preserve">PAGE </w:instrText>
    </w:r>
    <w:r>
      <w:fldChar w:fldCharType="separate"/>
    </w:r>
    <w:r w:rsidR="00ED6192">
      <w:rPr>
        <w:noProof/>
      </w:rPr>
      <w:t>21</w:t>
    </w:r>
    <w:r>
      <w:fldChar w:fldCharType="end"/>
    </w:r>
    <w:r>
      <w:t xml:space="preserve"> van </w:t>
    </w:r>
    <w:r>
      <w:fldChar w:fldCharType="begin"/>
    </w:r>
    <w:r>
      <w:instrText xml:space="preserve">NUMPAGES </w:instrText>
    </w:r>
    <w:r>
      <w:fldChar w:fldCharType="separate"/>
    </w:r>
    <w:r w:rsidR="00ED6192">
      <w:rPr>
        <w:noProof/>
      </w:rPr>
      <w:t>89</w:t>
    </w:r>
    <w:r>
      <w:fldChar w:fldCharType="end"/>
    </w:r>
  </w:p>
  <w:p w14:paraId="440982D1" w14:textId="77777777" w:rsidR="00297961" w:rsidRDefault="00297961">
    <w:pPr>
      <w:pStyle w:val="Voettekst"/>
      <w:pBdr>
        <w:top w:val="single" w:sz="6" w:space="1" w:color="auto"/>
      </w:pBdr>
    </w:pPr>
    <w:r>
      <w:t xml:space="preserve">EDW-Release: </w:t>
    </w:r>
    <w:fldSimple w:instr=" DOCPROPERTY &quot;EDW-Release&quot;  \* MERGEFORMAT ">
      <w:r>
        <w:t>EDW_T-00545 EDW-RFP: Samenstellen datamart</w:t>
      </w:r>
    </w:fldSimple>
    <w:r>
      <w:tab/>
      <w:t xml:space="preserve">Versie: </w:t>
    </w:r>
    <w:fldSimple w:instr=" DOCPROPERTY &quot;Versie&quot;  \* MERGEFORMAT ">
      <w:r>
        <w:t>0</w:t>
      </w:r>
    </w:fldSimple>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F7AB6" w14:textId="77777777" w:rsidR="00297961" w:rsidRDefault="00297961">
    <w:pPr>
      <w:pStyle w:val="Voettekst"/>
      <w:pBdr>
        <w:top w:val="single" w:sz="6" w:space="1" w:color="auto"/>
      </w:pBdr>
    </w:pPr>
    <w:r>
      <w:t xml:space="preserve">Auteur: </w:t>
    </w:r>
    <w:r>
      <w:rPr>
        <w:noProof/>
      </w:rPr>
      <w:fldChar w:fldCharType="begin"/>
    </w:r>
    <w:r>
      <w:rPr>
        <w:noProof/>
      </w:rPr>
      <w:instrText xml:space="preserve"> AUTHOR  \* MERGEFORMAT </w:instrText>
    </w:r>
    <w:r>
      <w:rPr>
        <w:noProof/>
      </w:rPr>
      <w:fldChar w:fldCharType="separate"/>
    </w:r>
    <w:r>
      <w:rPr>
        <w:noProof/>
      </w:rPr>
      <w:t>Ontwerpteam EDW</w:t>
    </w:r>
    <w:r>
      <w:rPr>
        <w:noProof/>
      </w:rPr>
      <w:fldChar w:fldCharType="end"/>
    </w:r>
    <w:r>
      <w:tab/>
    </w:r>
    <w:r>
      <w:fldChar w:fldCharType="begin"/>
    </w:r>
    <w:r>
      <w:instrText xml:space="preserve"> SAVEDATE  \@ "d MMMM yyyy"  \* MERGEFORMAT </w:instrText>
    </w:r>
    <w:r>
      <w:fldChar w:fldCharType="separate"/>
    </w:r>
    <w:r>
      <w:rPr>
        <w:noProof/>
      </w:rPr>
      <w:t>13 december 2017</w:t>
    </w:r>
    <w:r>
      <w:fldChar w:fldCharType="end"/>
    </w:r>
    <w:r>
      <w:tab/>
      <w:t xml:space="preserve">blz </w:t>
    </w:r>
    <w:r>
      <w:fldChar w:fldCharType="begin"/>
    </w:r>
    <w:r>
      <w:instrText xml:space="preserve">PAGE </w:instrText>
    </w:r>
    <w:r>
      <w:fldChar w:fldCharType="separate"/>
    </w:r>
    <w:r w:rsidR="00ED6192">
      <w:rPr>
        <w:noProof/>
      </w:rPr>
      <w:t>22</w:t>
    </w:r>
    <w:r>
      <w:fldChar w:fldCharType="end"/>
    </w:r>
    <w:r>
      <w:t xml:space="preserve"> van </w:t>
    </w:r>
    <w:r>
      <w:fldChar w:fldCharType="begin"/>
    </w:r>
    <w:r>
      <w:instrText xml:space="preserve">NUMPAGES </w:instrText>
    </w:r>
    <w:r>
      <w:fldChar w:fldCharType="separate"/>
    </w:r>
    <w:r w:rsidR="00ED6192">
      <w:rPr>
        <w:noProof/>
      </w:rPr>
      <w:t>89</w:t>
    </w:r>
    <w:r>
      <w:fldChar w:fldCharType="end"/>
    </w:r>
  </w:p>
  <w:p w14:paraId="05338A76" w14:textId="77777777" w:rsidR="00297961" w:rsidRDefault="00297961">
    <w:pPr>
      <w:pStyle w:val="Voettekst"/>
      <w:pBdr>
        <w:top w:val="single" w:sz="6" w:space="1" w:color="auto"/>
      </w:pBdr>
    </w:pPr>
    <w:r>
      <w:t xml:space="preserve">EDW-Release: </w:t>
    </w:r>
    <w:fldSimple w:instr=" DOCPROPERTY &quot;EDW-Release&quot;  \* MERGEFORMAT ">
      <w:r>
        <w:t>EDW_T-00545 EDW-RFP: Samenstellen datamart</w:t>
      </w:r>
    </w:fldSimple>
    <w:r>
      <w:tab/>
      <w:t xml:space="preserve">Versie: </w:t>
    </w:r>
    <w:fldSimple w:instr=" DOCPROPERTY &quot;Versie&quot;  \* MERGEFORMAT ">
      <w:r>
        <w:t>0</w:t>
      </w:r>
    </w:fldSimple>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EC982" w14:textId="77777777" w:rsidR="00297961" w:rsidRDefault="00297961">
    <w:pPr>
      <w:pStyle w:val="Voettekst"/>
      <w:pBdr>
        <w:top w:val="single" w:sz="6" w:space="1" w:color="auto"/>
      </w:pBdr>
    </w:pPr>
    <w:r>
      <w:t xml:space="preserve">Auteur: </w:t>
    </w:r>
    <w:r>
      <w:rPr>
        <w:noProof/>
      </w:rPr>
      <w:fldChar w:fldCharType="begin"/>
    </w:r>
    <w:r>
      <w:rPr>
        <w:noProof/>
      </w:rPr>
      <w:instrText xml:space="preserve"> AUTHOR  \* MERGEFORMAT </w:instrText>
    </w:r>
    <w:r>
      <w:rPr>
        <w:noProof/>
      </w:rPr>
      <w:fldChar w:fldCharType="separate"/>
    </w:r>
    <w:r>
      <w:rPr>
        <w:noProof/>
      </w:rPr>
      <w:t>Ontwerpteam EDW</w:t>
    </w:r>
    <w:r>
      <w:rPr>
        <w:noProof/>
      </w:rPr>
      <w:fldChar w:fldCharType="end"/>
    </w:r>
    <w:r>
      <w:tab/>
    </w:r>
    <w:r>
      <w:fldChar w:fldCharType="begin"/>
    </w:r>
    <w:r>
      <w:instrText xml:space="preserve"> SAVEDATE  \@ "d MMMM yyyy"  \* MERGEFORMAT </w:instrText>
    </w:r>
    <w:r>
      <w:fldChar w:fldCharType="separate"/>
    </w:r>
    <w:r>
      <w:rPr>
        <w:noProof/>
      </w:rPr>
      <w:t>13 december 2017</w:t>
    </w:r>
    <w:r>
      <w:fldChar w:fldCharType="end"/>
    </w:r>
    <w:r>
      <w:tab/>
      <w:t xml:space="preserve">blz </w:t>
    </w:r>
    <w:r>
      <w:fldChar w:fldCharType="begin"/>
    </w:r>
    <w:r>
      <w:instrText xml:space="preserve">PAGE </w:instrText>
    </w:r>
    <w:r>
      <w:fldChar w:fldCharType="separate"/>
    </w:r>
    <w:r w:rsidR="00ED6192">
      <w:rPr>
        <w:noProof/>
      </w:rPr>
      <w:t>23</w:t>
    </w:r>
    <w:r>
      <w:fldChar w:fldCharType="end"/>
    </w:r>
    <w:r>
      <w:t xml:space="preserve"> van </w:t>
    </w:r>
    <w:r>
      <w:fldChar w:fldCharType="begin"/>
    </w:r>
    <w:r>
      <w:instrText xml:space="preserve">NUMPAGES </w:instrText>
    </w:r>
    <w:r>
      <w:fldChar w:fldCharType="separate"/>
    </w:r>
    <w:r w:rsidR="00ED6192">
      <w:rPr>
        <w:noProof/>
      </w:rPr>
      <w:t>89</w:t>
    </w:r>
    <w:r>
      <w:fldChar w:fldCharType="end"/>
    </w:r>
  </w:p>
  <w:p w14:paraId="0DA557E5" w14:textId="77777777" w:rsidR="00297961" w:rsidRDefault="00297961">
    <w:pPr>
      <w:pStyle w:val="Voettekst"/>
      <w:pBdr>
        <w:top w:val="single" w:sz="6" w:space="1" w:color="auto"/>
      </w:pBdr>
    </w:pPr>
    <w:r>
      <w:t xml:space="preserve">EDW-Release: </w:t>
    </w:r>
    <w:fldSimple w:instr=" DOCPROPERTY &quot;EDW-Release&quot;  \* MERGEFORMAT ">
      <w:r>
        <w:t>EDW_T-00545 EDW-RFP: Samenstellen datamart</w:t>
      </w:r>
    </w:fldSimple>
    <w:r>
      <w:tab/>
      <w:t xml:space="preserve">Versie: </w:t>
    </w:r>
    <w:fldSimple w:instr=" DOCPROPERTY &quot;Versie&quot;  \* MERGEFORMAT ">
      <w:r>
        <w:t>0</w:t>
      </w:r>
    </w:fldSimple>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8D3E9B" w14:textId="77777777" w:rsidR="00297961" w:rsidRDefault="00297961">
    <w:pPr>
      <w:pStyle w:val="Voettekst"/>
      <w:pBdr>
        <w:top w:val="single" w:sz="6" w:space="1" w:color="auto"/>
      </w:pBdr>
    </w:pPr>
    <w:r>
      <w:t xml:space="preserve">Auteur: </w:t>
    </w:r>
    <w:r>
      <w:rPr>
        <w:noProof/>
      </w:rPr>
      <w:fldChar w:fldCharType="begin"/>
    </w:r>
    <w:r>
      <w:rPr>
        <w:noProof/>
      </w:rPr>
      <w:instrText xml:space="preserve"> AUTHOR  \* MERGEFORMAT </w:instrText>
    </w:r>
    <w:r>
      <w:rPr>
        <w:noProof/>
      </w:rPr>
      <w:fldChar w:fldCharType="separate"/>
    </w:r>
    <w:r>
      <w:rPr>
        <w:noProof/>
      </w:rPr>
      <w:t>Ontwerpteam EDW</w:t>
    </w:r>
    <w:r>
      <w:rPr>
        <w:noProof/>
      </w:rPr>
      <w:fldChar w:fldCharType="end"/>
    </w:r>
    <w:r>
      <w:tab/>
    </w:r>
    <w:r>
      <w:fldChar w:fldCharType="begin"/>
    </w:r>
    <w:r>
      <w:instrText xml:space="preserve"> SAVEDATE  \@ "d MMMM yyyy"  \* MERGEFORMAT </w:instrText>
    </w:r>
    <w:r>
      <w:fldChar w:fldCharType="separate"/>
    </w:r>
    <w:r>
      <w:rPr>
        <w:noProof/>
      </w:rPr>
      <w:t>13 december 2017</w:t>
    </w:r>
    <w:r>
      <w:fldChar w:fldCharType="end"/>
    </w:r>
    <w:r>
      <w:tab/>
      <w:t xml:space="preserve">blz </w:t>
    </w:r>
    <w:r>
      <w:fldChar w:fldCharType="begin"/>
    </w:r>
    <w:r>
      <w:instrText xml:space="preserve">PAGE </w:instrText>
    </w:r>
    <w:r>
      <w:fldChar w:fldCharType="separate"/>
    </w:r>
    <w:r w:rsidR="00ED6192">
      <w:rPr>
        <w:noProof/>
      </w:rPr>
      <w:t>24</w:t>
    </w:r>
    <w:r>
      <w:fldChar w:fldCharType="end"/>
    </w:r>
    <w:r>
      <w:t xml:space="preserve"> van </w:t>
    </w:r>
    <w:r>
      <w:fldChar w:fldCharType="begin"/>
    </w:r>
    <w:r>
      <w:instrText xml:space="preserve">NUMPAGES </w:instrText>
    </w:r>
    <w:r>
      <w:fldChar w:fldCharType="separate"/>
    </w:r>
    <w:r w:rsidR="00ED6192">
      <w:rPr>
        <w:noProof/>
      </w:rPr>
      <w:t>89</w:t>
    </w:r>
    <w:r>
      <w:fldChar w:fldCharType="end"/>
    </w:r>
  </w:p>
  <w:p w14:paraId="3FA79F3E" w14:textId="77777777" w:rsidR="00297961" w:rsidRDefault="00297961">
    <w:pPr>
      <w:pStyle w:val="Voettekst"/>
      <w:pBdr>
        <w:top w:val="single" w:sz="6" w:space="1" w:color="auto"/>
      </w:pBdr>
    </w:pPr>
    <w:r>
      <w:t xml:space="preserve">EDW-Release: </w:t>
    </w:r>
    <w:fldSimple w:instr=" DOCPROPERTY &quot;EDW-Release&quot;  \* MERGEFORMAT ">
      <w:r>
        <w:t>EDW_T-00545 EDW-RFP: Samenstellen datamart</w:t>
      </w:r>
    </w:fldSimple>
    <w:r>
      <w:tab/>
      <w:t xml:space="preserve">Versie: </w:t>
    </w:r>
    <w:fldSimple w:instr=" DOCPROPERTY &quot;Versie&quot;  \* MERGEFORMAT ">
      <w:r>
        <w:t>0</w:t>
      </w:r>
    </w:fldSimple>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622D58" w14:textId="77777777" w:rsidR="00297961" w:rsidRDefault="00297961">
    <w:pPr>
      <w:pStyle w:val="Voettekst"/>
      <w:pBdr>
        <w:top w:val="single" w:sz="6" w:space="1" w:color="auto"/>
      </w:pBdr>
    </w:pPr>
    <w:r>
      <w:t xml:space="preserve">Auteur: </w:t>
    </w:r>
    <w:r>
      <w:rPr>
        <w:noProof/>
      </w:rPr>
      <w:fldChar w:fldCharType="begin"/>
    </w:r>
    <w:r>
      <w:rPr>
        <w:noProof/>
      </w:rPr>
      <w:instrText xml:space="preserve"> AUTHOR  \* MERGEFORMAT </w:instrText>
    </w:r>
    <w:r>
      <w:rPr>
        <w:noProof/>
      </w:rPr>
      <w:fldChar w:fldCharType="separate"/>
    </w:r>
    <w:r>
      <w:rPr>
        <w:noProof/>
      </w:rPr>
      <w:t>Ontwerpteam EDW</w:t>
    </w:r>
    <w:r>
      <w:rPr>
        <w:noProof/>
      </w:rPr>
      <w:fldChar w:fldCharType="end"/>
    </w:r>
    <w:r>
      <w:tab/>
    </w:r>
    <w:r>
      <w:fldChar w:fldCharType="begin"/>
    </w:r>
    <w:r>
      <w:instrText xml:space="preserve"> SAVEDATE  \@ "d MMMM yyyy"  \* MERGEFORMAT </w:instrText>
    </w:r>
    <w:r>
      <w:fldChar w:fldCharType="separate"/>
    </w:r>
    <w:r>
      <w:rPr>
        <w:noProof/>
      </w:rPr>
      <w:t>13 december 2017</w:t>
    </w:r>
    <w:r>
      <w:fldChar w:fldCharType="end"/>
    </w:r>
    <w:r>
      <w:tab/>
      <w:t xml:space="preserve">blz </w:t>
    </w:r>
    <w:r>
      <w:fldChar w:fldCharType="begin"/>
    </w:r>
    <w:r>
      <w:instrText xml:space="preserve">PAGE </w:instrText>
    </w:r>
    <w:r>
      <w:fldChar w:fldCharType="separate"/>
    </w:r>
    <w:r>
      <w:rPr>
        <w:noProof/>
      </w:rPr>
      <w:t>19</w:t>
    </w:r>
    <w:r>
      <w:fldChar w:fldCharType="end"/>
    </w:r>
    <w:r>
      <w:t xml:space="preserve"> van </w:t>
    </w:r>
    <w:r>
      <w:fldChar w:fldCharType="begin"/>
    </w:r>
    <w:r>
      <w:instrText xml:space="preserve">NUMPAGES </w:instrText>
    </w:r>
    <w:r>
      <w:fldChar w:fldCharType="separate"/>
    </w:r>
    <w:r>
      <w:rPr>
        <w:noProof/>
      </w:rPr>
      <w:t>86</w:t>
    </w:r>
    <w:r>
      <w:fldChar w:fldCharType="end"/>
    </w:r>
  </w:p>
  <w:p w14:paraId="2E724B6E" w14:textId="77777777" w:rsidR="00297961" w:rsidRDefault="00297961">
    <w:pPr>
      <w:pStyle w:val="Voettekst"/>
      <w:pBdr>
        <w:top w:val="single" w:sz="6" w:space="1" w:color="auto"/>
      </w:pBdr>
    </w:pPr>
    <w:r>
      <w:t xml:space="preserve">EDW-Release: </w:t>
    </w:r>
    <w:fldSimple w:instr=" DOCPROPERTY &quot;EDW-Release&quot;  \* MERGEFORMAT ">
      <w:r>
        <w:t>EDW_T-00545 EDW-RFP: Samenstellen datamart</w:t>
      </w:r>
    </w:fldSimple>
    <w:r>
      <w:tab/>
      <w:t xml:space="preserve">Versie: </w:t>
    </w:r>
    <w:fldSimple w:instr=" DOCPROPERTY &quot;Versie&quot;  \* MERGEFORMAT ">
      <w:r>
        <w:t>0</w:t>
      </w:r>
    </w:fldSimple>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24AD7F" w14:textId="7C6CB214" w:rsidR="00297961" w:rsidRDefault="00297961">
    <w:pPr>
      <w:pStyle w:val="Voettekst"/>
      <w:pBdr>
        <w:top w:val="single" w:sz="6" w:space="1" w:color="auto"/>
      </w:pBdr>
    </w:pPr>
    <w:r>
      <w:t xml:space="preserve">Auteur: </w:t>
    </w:r>
    <w:r>
      <w:rPr>
        <w:noProof/>
      </w:rPr>
      <w:fldChar w:fldCharType="begin"/>
    </w:r>
    <w:r>
      <w:rPr>
        <w:noProof/>
      </w:rPr>
      <w:instrText xml:space="preserve"> AUTHOR  \* MERGEFORMAT </w:instrText>
    </w:r>
    <w:r>
      <w:rPr>
        <w:noProof/>
      </w:rPr>
      <w:fldChar w:fldCharType="separate"/>
    </w:r>
    <w:r>
      <w:rPr>
        <w:noProof/>
      </w:rPr>
      <w:t>Ontwerpteam EDW</w:t>
    </w:r>
    <w:r>
      <w:rPr>
        <w:noProof/>
      </w:rPr>
      <w:fldChar w:fldCharType="end"/>
    </w:r>
    <w:r>
      <w:tab/>
    </w:r>
    <w:r>
      <w:fldChar w:fldCharType="begin"/>
    </w:r>
    <w:r>
      <w:instrText xml:space="preserve"> SAVEDATE  \@ "d MMMM yyyy"  \* MERGEFORMAT </w:instrText>
    </w:r>
    <w:r>
      <w:fldChar w:fldCharType="separate"/>
    </w:r>
    <w:r>
      <w:rPr>
        <w:noProof/>
      </w:rPr>
      <w:t>13 december 2017</w:t>
    </w:r>
    <w:r>
      <w:fldChar w:fldCharType="end"/>
    </w:r>
    <w:r>
      <w:tab/>
      <w:t xml:space="preserve">blz </w:t>
    </w:r>
    <w:r>
      <w:fldChar w:fldCharType="begin"/>
    </w:r>
    <w:r>
      <w:instrText xml:space="preserve">PAGE </w:instrText>
    </w:r>
    <w:r>
      <w:fldChar w:fldCharType="separate"/>
    </w:r>
    <w:r>
      <w:rPr>
        <w:noProof/>
      </w:rPr>
      <w:t>19</w:t>
    </w:r>
    <w:r>
      <w:fldChar w:fldCharType="end"/>
    </w:r>
    <w:r>
      <w:t xml:space="preserve"> van </w:t>
    </w:r>
    <w:r>
      <w:fldChar w:fldCharType="begin"/>
    </w:r>
    <w:r>
      <w:instrText xml:space="preserve">NUMPAGES </w:instrText>
    </w:r>
    <w:r>
      <w:fldChar w:fldCharType="separate"/>
    </w:r>
    <w:r>
      <w:rPr>
        <w:noProof/>
      </w:rPr>
      <w:t>86</w:t>
    </w:r>
    <w:r>
      <w:fldChar w:fldCharType="end"/>
    </w:r>
  </w:p>
  <w:p w14:paraId="2C20C5C4" w14:textId="05584979" w:rsidR="00297961" w:rsidRDefault="00297961">
    <w:pPr>
      <w:pStyle w:val="Voettekst"/>
      <w:pBdr>
        <w:top w:val="single" w:sz="6" w:space="1" w:color="auto"/>
      </w:pBdr>
    </w:pPr>
    <w:r>
      <w:t xml:space="preserve">EDW-Release: </w:t>
    </w:r>
    <w:fldSimple w:instr=" DOCPROPERTY &quot;EDW-Release&quot;  \* MERGEFORMAT ">
      <w:r>
        <w:t>EDW_T-00545 EDW-RFP: Samenstellen datamart</w:t>
      </w:r>
    </w:fldSimple>
    <w:r>
      <w:tab/>
      <w:t xml:space="preserve">Versie: </w:t>
    </w:r>
    <w:fldSimple w:instr=" DOCPROPERTY &quot;Versie&quot;  \* MERGEFORMAT ">
      <w:r>
        <w:t>0</w:t>
      </w:r>
    </w:fldSimple>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4813A9" w14:textId="77777777" w:rsidR="00297961" w:rsidRDefault="00297961">
    <w:pPr>
      <w:pStyle w:val="Voettekst"/>
      <w:pBdr>
        <w:top w:val="single" w:sz="6" w:space="1" w:color="auto"/>
      </w:pBdr>
    </w:pPr>
    <w:r>
      <w:t xml:space="preserve">Auteur: </w:t>
    </w:r>
    <w:r>
      <w:rPr>
        <w:noProof/>
      </w:rPr>
      <w:fldChar w:fldCharType="begin"/>
    </w:r>
    <w:r>
      <w:rPr>
        <w:noProof/>
      </w:rPr>
      <w:instrText xml:space="preserve"> AUTHOR  \* MERGEFORMAT </w:instrText>
    </w:r>
    <w:r>
      <w:rPr>
        <w:noProof/>
      </w:rPr>
      <w:fldChar w:fldCharType="separate"/>
    </w:r>
    <w:r>
      <w:rPr>
        <w:noProof/>
      </w:rPr>
      <w:t>Ontwerpteam EDW</w:t>
    </w:r>
    <w:r>
      <w:rPr>
        <w:noProof/>
      </w:rPr>
      <w:fldChar w:fldCharType="end"/>
    </w:r>
    <w:r>
      <w:tab/>
    </w:r>
    <w:r>
      <w:fldChar w:fldCharType="begin"/>
    </w:r>
    <w:r>
      <w:instrText xml:space="preserve"> SAVEDATE  \@ "d MMMM yyyy"  \* MERGEFORMAT </w:instrText>
    </w:r>
    <w:r>
      <w:fldChar w:fldCharType="separate"/>
    </w:r>
    <w:r>
      <w:rPr>
        <w:noProof/>
      </w:rPr>
      <w:t>13 december 2017</w:t>
    </w:r>
    <w:r>
      <w:fldChar w:fldCharType="end"/>
    </w:r>
    <w:r>
      <w:tab/>
      <w:t xml:space="preserve">blz </w:t>
    </w:r>
    <w:r>
      <w:fldChar w:fldCharType="begin"/>
    </w:r>
    <w:r>
      <w:instrText xml:space="preserve">PAGE </w:instrText>
    </w:r>
    <w:r>
      <w:fldChar w:fldCharType="separate"/>
    </w:r>
    <w:r w:rsidR="00ED6192">
      <w:rPr>
        <w:noProof/>
      </w:rPr>
      <w:t>55</w:t>
    </w:r>
    <w:r>
      <w:fldChar w:fldCharType="end"/>
    </w:r>
    <w:r>
      <w:t xml:space="preserve"> van </w:t>
    </w:r>
    <w:r>
      <w:fldChar w:fldCharType="begin"/>
    </w:r>
    <w:r>
      <w:instrText xml:space="preserve">NUMPAGES </w:instrText>
    </w:r>
    <w:r>
      <w:fldChar w:fldCharType="separate"/>
    </w:r>
    <w:r w:rsidR="00ED6192">
      <w:rPr>
        <w:noProof/>
      </w:rPr>
      <w:t>89</w:t>
    </w:r>
    <w:r>
      <w:fldChar w:fldCharType="end"/>
    </w:r>
  </w:p>
  <w:p w14:paraId="0727045A" w14:textId="77777777" w:rsidR="00297961" w:rsidRDefault="00297961">
    <w:pPr>
      <w:pStyle w:val="Voettekst"/>
      <w:pBdr>
        <w:top w:val="single" w:sz="6" w:space="1" w:color="auto"/>
      </w:pBdr>
    </w:pPr>
    <w:r>
      <w:t xml:space="preserve">EDW-Release: </w:t>
    </w:r>
    <w:fldSimple w:instr=" DOCPROPERTY &quot;EDW-Release&quot;  \* MERGEFORMAT ">
      <w:r>
        <w:t>EDW_T-00545 EDW-RFP: Samenstellen datamart</w:t>
      </w:r>
    </w:fldSimple>
    <w:r>
      <w:tab/>
      <w:t xml:space="preserve">Versie: </w:t>
    </w:r>
    <w:fldSimple w:instr=" DOCPROPERTY &quot;Versie&quot;  \* MERGEFORMAT ">
      <w:r>
        <w:t>0</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049B5A" w14:textId="77777777" w:rsidR="00297961" w:rsidRDefault="00297961">
      <w:r>
        <w:separator/>
      </w:r>
    </w:p>
  </w:footnote>
  <w:footnote w:type="continuationSeparator" w:id="0">
    <w:p w14:paraId="4ECF37A6" w14:textId="77777777" w:rsidR="00297961" w:rsidRDefault="002979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EA690" w14:textId="77777777" w:rsidR="00297961" w:rsidRDefault="00297961" w:rsidP="00DC525E">
    <w:pPr>
      <w:pStyle w:val="Koptekst"/>
      <w:pBdr>
        <w:bottom w:val="single" w:sz="6" w:space="1" w:color="auto"/>
      </w:pBdr>
      <w:tabs>
        <w:tab w:val="clear" w:pos="9072"/>
        <w:tab w:val="right" w:pos="9070"/>
      </w:tabs>
    </w:pPr>
    <w:fldSimple w:instr=" SUBJECT  \* MERGEFORMAT ">
      <w:r>
        <w:t>Ontwerp Enterprise DataWarehouse</w:t>
      </w:r>
    </w:fldSimple>
  </w:p>
  <w:p w14:paraId="12D885E8" w14:textId="77777777" w:rsidR="00297961" w:rsidRDefault="00297961" w:rsidP="00146447">
    <w:pPr>
      <w:pStyle w:val="Koptekst"/>
      <w:pBdr>
        <w:bottom w:val="single" w:sz="6" w:space="1" w:color="auto"/>
      </w:pBdr>
      <w:tabs>
        <w:tab w:val="clear" w:pos="4536"/>
        <w:tab w:val="center" w:pos="4678"/>
      </w:tabs>
    </w:pPr>
    <w:r>
      <w:t xml:space="preserve">Document: </w:t>
    </w:r>
    <w:fldSimple w:instr=" DOCPROPERTY &quot;Identificatie&quot;  \* MERGEFORMAT ">
      <w:r>
        <w:t>3387.1125.05000.</w:t>
      </w:r>
    </w:fldSimple>
    <w:fldSimple w:instr=" TITLE  \* MERGEFORMAT ">
      <w:r>
        <w:t>05414_LDF_BAS_CDW_CDP_RBG</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3A6388" w14:textId="77777777" w:rsidR="00297961" w:rsidRDefault="00297961" w:rsidP="00DC525E">
    <w:pPr>
      <w:pStyle w:val="Koptekst"/>
      <w:pBdr>
        <w:bottom w:val="single" w:sz="6" w:space="1" w:color="auto"/>
      </w:pBdr>
      <w:tabs>
        <w:tab w:val="clear" w:pos="9072"/>
        <w:tab w:val="right" w:pos="9070"/>
      </w:tabs>
    </w:pPr>
    <w:fldSimple w:instr=" SUBJECT  \* MERGEFORMAT ">
      <w:r>
        <w:t>Ontwerp Enterprise DataWarehouse</w:t>
      </w:r>
    </w:fldSimple>
  </w:p>
  <w:p w14:paraId="60092BE0" w14:textId="77777777" w:rsidR="00297961" w:rsidRDefault="00297961" w:rsidP="00146447">
    <w:pPr>
      <w:pStyle w:val="Koptekst"/>
      <w:pBdr>
        <w:bottom w:val="single" w:sz="6" w:space="1" w:color="auto"/>
      </w:pBdr>
      <w:tabs>
        <w:tab w:val="clear" w:pos="4536"/>
        <w:tab w:val="center" w:pos="4678"/>
      </w:tabs>
    </w:pPr>
    <w:r>
      <w:t xml:space="preserve">Document: </w:t>
    </w:r>
    <w:fldSimple w:instr=" DOCPROPERTY &quot;Identificatie&quot;  \* MERGEFORMAT ">
      <w:r>
        <w:t>3387.1125.05000.</w:t>
      </w:r>
    </w:fldSimple>
    <w:fldSimple w:instr=" TITLE  \* MERGEFORMAT ">
      <w:r>
        <w:t>05414_LDF_BAS_CDW_CDP_RBG</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D190D4" w14:textId="77777777" w:rsidR="00297961" w:rsidRDefault="00297961" w:rsidP="00DC525E">
    <w:pPr>
      <w:pStyle w:val="Koptekst"/>
      <w:pBdr>
        <w:bottom w:val="single" w:sz="6" w:space="1" w:color="auto"/>
      </w:pBdr>
      <w:tabs>
        <w:tab w:val="clear" w:pos="9072"/>
        <w:tab w:val="right" w:pos="9070"/>
      </w:tabs>
    </w:pPr>
    <w:fldSimple w:instr=" SUBJECT  \* MERGEFORMAT ">
      <w:r>
        <w:t>Ontwerp Enterprise DataWarehouse</w:t>
      </w:r>
    </w:fldSimple>
  </w:p>
  <w:p w14:paraId="34AE0855" w14:textId="77777777" w:rsidR="00297961" w:rsidRDefault="00297961" w:rsidP="00146447">
    <w:pPr>
      <w:pStyle w:val="Koptekst"/>
      <w:pBdr>
        <w:bottom w:val="single" w:sz="6" w:space="1" w:color="auto"/>
      </w:pBdr>
      <w:tabs>
        <w:tab w:val="clear" w:pos="4536"/>
        <w:tab w:val="center" w:pos="4678"/>
      </w:tabs>
    </w:pPr>
    <w:r>
      <w:t xml:space="preserve">Document: </w:t>
    </w:r>
    <w:fldSimple w:instr=" DOCPROPERTY &quot;Identificatie&quot;  \* MERGEFORMAT ">
      <w:r>
        <w:t>3387.1125.05000.</w:t>
      </w:r>
    </w:fldSimple>
    <w:fldSimple w:instr=" TITLE  \* MERGEFORMAT ">
      <w:r>
        <w:t>05414_LDF_BAS_CDW_CDP_RBG</w:t>
      </w:r>
    </w:fldSimple>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F620E0" w14:textId="77777777" w:rsidR="00297961" w:rsidRDefault="00297961" w:rsidP="00DC525E">
    <w:pPr>
      <w:pStyle w:val="Koptekst"/>
      <w:pBdr>
        <w:bottom w:val="single" w:sz="6" w:space="1" w:color="auto"/>
      </w:pBdr>
      <w:tabs>
        <w:tab w:val="clear" w:pos="9072"/>
        <w:tab w:val="right" w:pos="9070"/>
      </w:tabs>
    </w:pPr>
    <w:fldSimple w:instr=" SUBJECT  \* MERGEFORMAT ">
      <w:r>
        <w:t>Ontwerp Enterprise DataWarehouse</w:t>
      </w:r>
    </w:fldSimple>
  </w:p>
  <w:p w14:paraId="6E580AC3" w14:textId="77777777" w:rsidR="00297961" w:rsidRDefault="00297961" w:rsidP="00146447">
    <w:pPr>
      <w:pStyle w:val="Koptekst"/>
      <w:pBdr>
        <w:bottom w:val="single" w:sz="6" w:space="1" w:color="auto"/>
      </w:pBdr>
      <w:tabs>
        <w:tab w:val="clear" w:pos="4536"/>
        <w:tab w:val="center" w:pos="4678"/>
      </w:tabs>
    </w:pPr>
    <w:r>
      <w:t xml:space="preserve">Document: </w:t>
    </w:r>
    <w:fldSimple w:instr=" DOCPROPERTY &quot;Identificatie&quot;  \* MERGEFORMAT ">
      <w:r>
        <w:t>3387.1125.05000.</w:t>
      </w:r>
    </w:fldSimple>
    <w:fldSimple w:instr=" TITLE  \* MERGEFORMAT ">
      <w:r>
        <w:t>05414_LDF_BAS_CDW_CDP_RBG</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62AF66" w14:textId="77777777" w:rsidR="00297961" w:rsidRDefault="00297961" w:rsidP="00DC525E">
    <w:pPr>
      <w:pStyle w:val="Koptekst"/>
      <w:pBdr>
        <w:bottom w:val="single" w:sz="6" w:space="1" w:color="auto"/>
      </w:pBdr>
      <w:tabs>
        <w:tab w:val="clear" w:pos="9072"/>
        <w:tab w:val="right" w:pos="9070"/>
      </w:tabs>
    </w:pPr>
    <w:fldSimple w:instr=" SUBJECT  \* MERGEFORMAT ">
      <w:r>
        <w:t>Ontwerp Enterprise DataWarehouse</w:t>
      </w:r>
    </w:fldSimple>
  </w:p>
  <w:p w14:paraId="7BEFA0C3" w14:textId="77777777" w:rsidR="00297961" w:rsidRDefault="00297961" w:rsidP="00146447">
    <w:pPr>
      <w:pStyle w:val="Koptekst"/>
      <w:pBdr>
        <w:bottom w:val="single" w:sz="6" w:space="1" w:color="auto"/>
      </w:pBdr>
      <w:tabs>
        <w:tab w:val="clear" w:pos="4536"/>
        <w:tab w:val="center" w:pos="4678"/>
      </w:tabs>
    </w:pPr>
    <w:r>
      <w:t xml:space="preserve">Document: </w:t>
    </w:r>
    <w:fldSimple w:instr=" DOCPROPERTY &quot;Identificatie&quot;  \* MERGEFORMAT ">
      <w:r>
        <w:t>3387.1125.05000.</w:t>
      </w:r>
    </w:fldSimple>
    <w:fldSimple w:instr=" TITLE  \* MERGEFORMAT ">
      <w:r>
        <w:t>05414_LDF_BAS_CDW_CDP_RBG</w:t>
      </w:r>
    </w:fldSimple>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DBD265" w14:textId="77777777" w:rsidR="00297961" w:rsidRDefault="00297961" w:rsidP="00DC525E">
    <w:pPr>
      <w:pStyle w:val="Koptekst"/>
      <w:pBdr>
        <w:bottom w:val="single" w:sz="6" w:space="1" w:color="auto"/>
      </w:pBdr>
      <w:tabs>
        <w:tab w:val="clear" w:pos="9072"/>
        <w:tab w:val="right" w:pos="9070"/>
      </w:tabs>
    </w:pPr>
    <w:fldSimple w:instr=" SUBJECT  \* MERGEFORMAT ">
      <w:r>
        <w:t>Ontwerp Enterprise DataWarehouse</w:t>
      </w:r>
    </w:fldSimple>
  </w:p>
  <w:p w14:paraId="7123300D" w14:textId="77777777" w:rsidR="00297961" w:rsidRDefault="00297961" w:rsidP="00146447">
    <w:pPr>
      <w:pStyle w:val="Koptekst"/>
      <w:pBdr>
        <w:bottom w:val="single" w:sz="6" w:space="1" w:color="auto"/>
      </w:pBdr>
      <w:tabs>
        <w:tab w:val="clear" w:pos="4536"/>
        <w:tab w:val="center" w:pos="4678"/>
      </w:tabs>
    </w:pPr>
    <w:r>
      <w:t xml:space="preserve">Document: </w:t>
    </w:r>
    <w:fldSimple w:instr=" DOCPROPERTY &quot;Identificatie&quot;  \* MERGEFORMAT ">
      <w:r>
        <w:t>3387.1125.05000.</w:t>
      </w:r>
    </w:fldSimple>
    <w:fldSimple w:instr=" TITLE  \* MERGEFORMAT ">
      <w:r>
        <w:t>05414_LDF_BAS_CDW_CDP_RBG</w:t>
      </w:r>
    </w:fldSimple>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611F7C" w14:textId="77777777" w:rsidR="00297961" w:rsidRDefault="00297961" w:rsidP="00DC525E">
    <w:pPr>
      <w:pStyle w:val="Koptekst"/>
      <w:pBdr>
        <w:bottom w:val="single" w:sz="6" w:space="1" w:color="auto"/>
      </w:pBdr>
      <w:tabs>
        <w:tab w:val="clear" w:pos="9072"/>
        <w:tab w:val="right" w:pos="9070"/>
      </w:tabs>
    </w:pPr>
    <w:fldSimple w:instr=" SUBJECT  \* MERGEFORMAT ">
      <w:r>
        <w:t>Ontwerp Enterprise DataWarehouse</w:t>
      </w:r>
    </w:fldSimple>
  </w:p>
  <w:p w14:paraId="4501B735" w14:textId="77777777" w:rsidR="00297961" w:rsidRDefault="00297961" w:rsidP="00146447">
    <w:pPr>
      <w:pStyle w:val="Koptekst"/>
      <w:pBdr>
        <w:bottom w:val="single" w:sz="6" w:space="1" w:color="auto"/>
      </w:pBdr>
      <w:tabs>
        <w:tab w:val="clear" w:pos="4536"/>
        <w:tab w:val="center" w:pos="4678"/>
      </w:tabs>
    </w:pPr>
    <w:r>
      <w:t xml:space="preserve">Document: </w:t>
    </w:r>
    <w:fldSimple w:instr=" DOCPROPERTY &quot;Identificatie&quot;  \* MERGEFORMAT ">
      <w:r>
        <w:t>3387.1125.05000.</w:t>
      </w:r>
    </w:fldSimple>
    <w:fldSimple w:instr=" TITLE  \* MERGEFORMAT ">
      <w:r>
        <w:t>05414_LDF_BAS_CDW_CDP_RBG</w:t>
      </w:r>
    </w:fldSimple>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FF7FA4" w14:textId="77777777" w:rsidR="00297961" w:rsidRDefault="00297961" w:rsidP="00DC525E">
    <w:pPr>
      <w:pStyle w:val="Koptekst"/>
      <w:pBdr>
        <w:bottom w:val="single" w:sz="6" w:space="1" w:color="auto"/>
      </w:pBdr>
      <w:tabs>
        <w:tab w:val="clear" w:pos="9072"/>
        <w:tab w:val="right" w:pos="9070"/>
      </w:tabs>
    </w:pPr>
    <w:fldSimple w:instr=" SUBJECT  \* MERGEFORMAT ">
      <w:r>
        <w:t>Ontwerp Enterprise DataWarehouse</w:t>
      </w:r>
    </w:fldSimple>
  </w:p>
  <w:p w14:paraId="71D0B9DA" w14:textId="6F642D60" w:rsidR="00297961" w:rsidRDefault="00297961" w:rsidP="00146447">
    <w:pPr>
      <w:pStyle w:val="Koptekst"/>
      <w:pBdr>
        <w:bottom w:val="single" w:sz="6" w:space="1" w:color="auto"/>
      </w:pBdr>
      <w:tabs>
        <w:tab w:val="clear" w:pos="4536"/>
        <w:tab w:val="center" w:pos="4678"/>
      </w:tabs>
    </w:pPr>
    <w:r>
      <w:t xml:space="preserve">Document: </w:t>
    </w:r>
    <w:fldSimple w:instr=" DOCPROPERTY &quot;Identificatie&quot;  \* MERGEFORMAT ">
      <w:r>
        <w:t>3387.1125.05000.</w:t>
      </w:r>
    </w:fldSimple>
    <w:fldSimple w:instr=" TITLE  \* MERGEFORMAT ">
      <w:r>
        <w:t>05414_LDF_BAS_CDW_CDP_RBG</w:t>
      </w:r>
    </w:fldSimple>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666ACA" w14:textId="77777777" w:rsidR="00297961" w:rsidRDefault="00297961" w:rsidP="00DC525E">
    <w:pPr>
      <w:pStyle w:val="Koptekst"/>
      <w:pBdr>
        <w:bottom w:val="single" w:sz="6" w:space="1" w:color="auto"/>
      </w:pBdr>
      <w:tabs>
        <w:tab w:val="clear" w:pos="9072"/>
        <w:tab w:val="right" w:pos="9070"/>
      </w:tabs>
    </w:pPr>
    <w:fldSimple w:instr=" SUBJECT  \* MERGEFORMAT ">
      <w:r>
        <w:t>Ontwerp Enterprise DataWarehouse</w:t>
      </w:r>
    </w:fldSimple>
  </w:p>
  <w:p w14:paraId="651B81AD" w14:textId="77777777" w:rsidR="00297961" w:rsidRDefault="00297961" w:rsidP="00146447">
    <w:pPr>
      <w:pStyle w:val="Koptekst"/>
      <w:pBdr>
        <w:bottom w:val="single" w:sz="6" w:space="1" w:color="auto"/>
      </w:pBdr>
      <w:tabs>
        <w:tab w:val="clear" w:pos="4536"/>
        <w:tab w:val="center" w:pos="4678"/>
      </w:tabs>
    </w:pPr>
    <w:r>
      <w:t xml:space="preserve">Document: </w:t>
    </w:r>
    <w:fldSimple w:instr=" DOCPROPERTY &quot;Identificatie&quot;  \* MERGEFORMAT ">
      <w:r>
        <w:t>3387.1125.05000.</w:t>
      </w:r>
    </w:fldSimple>
    <w:fldSimple w:instr=" TITLE  \* MERGEFORMAT ">
      <w:r>
        <w:t>05414_LDF_BAS_CDW_CDP_RBG</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1C624F04"/>
    <w:lvl w:ilvl="0">
      <w:start w:val="1"/>
      <w:numFmt w:val="decimal"/>
      <w:pStyle w:val="Lijstnummering"/>
      <w:lvlText w:val="%1."/>
      <w:lvlJc w:val="left"/>
      <w:pPr>
        <w:tabs>
          <w:tab w:val="num" w:pos="360"/>
        </w:tabs>
        <w:ind w:left="360" w:hanging="360"/>
      </w:pPr>
    </w:lvl>
  </w:abstractNum>
  <w:abstractNum w:abstractNumId="1" w15:restartNumberingAfterBreak="0">
    <w:nsid w:val="FFFFFF89"/>
    <w:multiLevelType w:val="singleLevel"/>
    <w:tmpl w:val="AB205452"/>
    <w:lvl w:ilvl="0">
      <w:start w:val="1"/>
      <w:numFmt w:val="bullet"/>
      <w:pStyle w:val="Lijstopsomteken"/>
      <w:lvlText w:val=""/>
      <w:lvlJc w:val="left"/>
      <w:pPr>
        <w:tabs>
          <w:tab w:val="num" w:pos="360"/>
        </w:tabs>
        <w:ind w:left="360" w:hanging="360"/>
      </w:pPr>
      <w:rPr>
        <w:rFonts w:ascii="Symbol" w:hAnsi="Symbol" w:hint="default"/>
      </w:rPr>
    </w:lvl>
  </w:abstractNum>
  <w:abstractNum w:abstractNumId="2" w15:restartNumberingAfterBreak="0">
    <w:nsid w:val="029F3499"/>
    <w:multiLevelType w:val="hybridMultilevel"/>
    <w:tmpl w:val="95D6AB6C"/>
    <w:lvl w:ilvl="0" w:tplc="ACD88F9C">
      <w:start w:val="1"/>
      <w:numFmt w:val="bullet"/>
      <w:lvlText w:val="−"/>
      <w:lvlJc w:val="left"/>
      <w:pPr>
        <w:ind w:left="720" w:hanging="360"/>
      </w:pPr>
      <w:rPr>
        <w:rFonts w:ascii="Arial" w:hAnsi="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A771A8D"/>
    <w:multiLevelType w:val="hybridMultilevel"/>
    <w:tmpl w:val="9B047E7E"/>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21D0FA1"/>
    <w:multiLevelType w:val="singleLevel"/>
    <w:tmpl w:val="7B42F27A"/>
    <w:lvl w:ilvl="0">
      <w:start w:val="1"/>
      <w:numFmt w:val="bullet"/>
      <w:pStyle w:val="Bullet1"/>
      <w:lvlText w:val=""/>
      <w:lvlJc w:val="left"/>
      <w:pPr>
        <w:tabs>
          <w:tab w:val="num" w:pos="360"/>
        </w:tabs>
        <w:ind w:left="284" w:hanging="284"/>
      </w:pPr>
      <w:rPr>
        <w:rFonts w:ascii="Symbol" w:hAnsi="Symbol" w:hint="default"/>
      </w:rPr>
    </w:lvl>
  </w:abstractNum>
  <w:abstractNum w:abstractNumId="5" w15:restartNumberingAfterBreak="0">
    <w:nsid w:val="1390344E"/>
    <w:multiLevelType w:val="singleLevel"/>
    <w:tmpl w:val="BC988652"/>
    <w:lvl w:ilvl="0">
      <w:start w:val="1"/>
      <w:numFmt w:val="bullet"/>
      <w:pStyle w:val="Bullet2"/>
      <w:lvlText w:val="○"/>
      <w:lvlJc w:val="left"/>
      <w:pPr>
        <w:tabs>
          <w:tab w:val="num" w:pos="644"/>
        </w:tabs>
        <w:ind w:left="567" w:hanging="283"/>
      </w:pPr>
      <w:rPr>
        <w:rFonts w:ascii="Times New Roman" w:hAnsi="Times New Roman" w:hint="default"/>
      </w:rPr>
    </w:lvl>
  </w:abstractNum>
  <w:abstractNum w:abstractNumId="6" w15:restartNumberingAfterBreak="0">
    <w:nsid w:val="13AE2A84"/>
    <w:multiLevelType w:val="hybridMultilevel"/>
    <w:tmpl w:val="9B047E7E"/>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91C77ED"/>
    <w:multiLevelType w:val="hybridMultilevel"/>
    <w:tmpl w:val="9B047E7E"/>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A277613"/>
    <w:multiLevelType w:val="hybridMultilevel"/>
    <w:tmpl w:val="021C6B10"/>
    <w:lvl w:ilvl="0" w:tplc="ACD88F9C">
      <w:start w:val="1"/>
      <w:numFmt w:val="bullet"/>
      <w:lvlText w:val="−"/>
      <w:lvlJc w:val="left"/>
      <w:pPr>
        <w:ind w:left="720" w:hanging="360"/>
      </w:pPr>
      <w:rPr>
        <w:rFonts w:ascii="Arial" w:hAnsi="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561383C"/>
    <w:multiLevelType w:val="multilevel"/>
    <w:tmpl w:val="46BE706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73F561F"/>
    <w:multiLevelType w:val="hybridMultilevel"/>
    <w:tmpl w:val="70583D82"/>
    <w:lvl w:ilvl="0" w:tplc="04130017">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2A1E05CB"/>
    <w:multiLevelType w:val="hybridMultilevel"/>
    <w:tmpl w:val="9B047E7E"/>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7F90507"/>
    <w:multiLevelType w:val="singleLevel"/>
    <w:tmpl w:val="B756F460"/>
    <w:lvl w:ilvl="0">
      <w:start w:val="1"/>
      <w:numFmt w:val="lowerLetter"/>
      <w:pStyle w:val="Letter1"/>
      <w:lvlText w:val="(%1)"/>
      <w:lvlJc w:val="left"/>
      <w:pPr>
        <w:tabs>
          <w:tab w:val="num" w:pos="360"/>
        </w:tabs>
        <w:ind w:left="357" w:hanging="357"/>
      </w:pPr>
    </w:lvl>
  </w:abstractNum>
  <w:abstractNum w:abstractNumId="13" w15:restartNumberingAfterBreak="0">
    <w:nsid w:val="41411277"/>
    <w:multiLevelType w:val="hybridMultilevel"/>
    <w:tmpl w:val="3E9A2146"/>
    <w:lvl w:ilvl="0" w:tplc="906C2C1C">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41675FEF"/>
    <w:multiLevelType w:val="hybridMultilevel"/>
    <w:tmpl w:val="A8F42F4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41A2176B"/>
    <w:multiLevelType w:val="singleLevel"/>
    <w:tmpl w:val="121AB48C"/>
    <w:lvl w:ilvl="0">
      <w:start w:val="1"/>
      <w:numFmt w:val="bullet"/>
      <w:pStyle w:val="Bullet4"/>
      <w:lvlText w:val="-"/>
      <w:lvlJc w:val="left"/>
      <w:pPr>
        <w:tabs>
          <w:tab w:val="num" w:pos="1211"/>
        </w:tabs>
        <w:ind w:left="1134" w:hanging="283"/>
      </w:pPr>
      <w:rPr>
        <w:rFonts w:ascii="Times New Roman" w:hAnsi="Times New Roman" w:hint="default"/>
      </w:rPr>
    </w:lvl>
  </w:abstractNum>
  <w:abstractNum w:abstractNumId="16" w15:restartNumberingAfterBreak="0">
    <w:nsid w:val="449672F2"/>
    <w:multiLevelType w:val="hybridMultilevel"/>
    <w:tmpl w:val="9B047E7E"/>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596A762E"/>
    <w:multiLevelType w:val="hybridMultilevel"/>
    <w:tmpl w:val="9B047E7E"/>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5A5C4732"/>
    <w:multiLevelType w:val="hybridMultilevel"/>
    <w:tmpl w:val="9B047E7E"/>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605608A8"/>
    <w:multiLevelType w:val="hybridMultilevel"/>
    <w:tmpl w:val="9B047E7E"/>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610A0543"/>
    <w:multiLevelType w:val="hybridMultilevel"/>
    <w:tmpl w:val="90D6E752"/>
    <w:lvl w:ilvl="0" w:tplc="0413000F">
      <w:start w:val="1"/>
      <w:numFmt w:val="decimal"/>
      <w:lvlText w:val="%1."/>
      <w:lvlJc w:val="left"/>
      <w:pPr>
        <w:ind w:left="502" w:hanging="360"/>
      </w:pPr>
      <w:rPr>
        <w:rFonts w:hint="default"/>
      </w:rPr>
    </w:lvl>
    <w:lvl w:ilvl="1" w:tplc="04130019" w:tentative="1">
      <w:start w:val="1"/>
      <w:numFmt w:val="lowerLetter"/>
      <w:lvlText w:val="%2."/>
      <w:lvlJc w:val="left"/>
      <w:pPr>
        <w:ind w:left="1222" w:hanging="360"/>
      </w:pPr>
    </w:lvl>
    <w:lvl w:ilvl="2" w:tplc="0413001B" w:tentative="1">
      <w:start w:val="1"/>
      <w:numFmt w:val="lowerRoman"/>
      <w:lvlText w:val="%3."/>
      <w:lvlJc w:val="right"/>
      <w:pPr>
        <w:ind w:left="1942" w:hanging="180"/>
      </w:pPr>
    </w:lvl>
    <w:lvl w:ilvl="3" w:tplc="0413000F" w:tentative="1">
      <w:start w:val="1"/>
      <w:numFmt w:val="decimal"/>
      <w:lvlText w:val="%4."/>
      <w:lvlJc w:val="left"/>
      <w:pPr>
        <w:ind w:left="2662" w:hanging="360"/>
      </w:pPr>
    </w:lvl>
    <w:lvl w:ilvl="4" w:tplc="04130019" w:tentative="1">
      <w:start w:val="1"/>
      <w:numFmt w:val="lowerLetter"/>
      <w:lvlText w:val="%5."/>
      <w:lvlJc w:val="left"/>
      <w:pPr>
        <w:ind w:left="3382" w:hanging="360"/>
      </w:pPr>
    </w:lvl>
    <w:lvl w:ilvl="5" w:tplc="0413001B" w:tentative="1">
      <w:start w:val="1"/>
      <w:numFmt w:val="lowerRoman"/>
      <w:lvlText w:val="%6."/>
      <w:lvlJc w:val="right"/>
      <w:pPr>
        <w:ind w:left="4102" w:hanging="180"/>
      </w:pPr>
    </w:lvl>
    <w:lvl w:ilvl="6" w:tplc="0413000F" w:tentative="1">
      <w:start w:val="1"/>
      <w:numFmt w:val="decimal"/>
      <w:lvlText w:val="%7."/>
      <w:lvlJc w:val="left"/>
      <w:pPr>
        <w:ind w:left="4822" w:hanging="360"/>
      </w:pPr>
    </w:lvl>
    <w:lvl w:ilvl="7" w:tplc="04130019" w:tentative="1">
      <w:start w:val="1"/>
      <w:numFmt w:val="lowerLetter"/>
      <w:lvlText w:val="%8."/>
      <w:lvlJc w:val="left"/>
      <w:pPr>
        <w:ind w:left="5542" w:hanging="360"/>
      </w:pPr>
    </w:lvl>
    <w:lvl w:ilvl="8" w:tplc="0413001B" w:tentative="1">
      <w:start w:val="1"/>
      <w:numFmt w:val="lowerRoman"/>
      <w:lvlText w:val="%9."/>
      <w:lvlJc w:val="right"/>
      <w:pPr>
        <w:ind w:left="6262" w:hanging="180"/>
      </w:pPr>
    </w:lvl>
  </w:abstractNum>
  <w:abstractNum w:abstractNumId="21" w15:restartNumberingAfterBreak="0">
    <w:nsid w:val="61E968C1"/>
    <w:multiLevelType w:val="singleLevel"/>
    <w:tmpl w:val="099297FA"/>
    <w:lvl w:ilvl="0">
      <w:start w:val="1"/>
      <w:numFmt w:val="bullet"/>
      <w:pStyle w:val="Tabelbullet"/>
      <w:lvlText w:val="-"/>
      <w:lvlJc w:val="left"/>
      <w:pPr>
        <w:tabs>
          <w:tab w:val="num" w:pos="360"/>
        </w:tabs>
        <w:ind w:left="142" w:hanging="142"/>
      </w:pPr>
      <w:rPr>
        <w:rFonts w:ascii="Times New Roman" w:hAnsi="Times New Roman" w:hint="default"/>
      </w:rPr>
    </w:lvl>
  </w:abstractNum>
  <w:abstractNum w:abstractNumId="22" w15:restartNumberingAfterBreak="0">
    <w:nsid w:val="62E12892"/>
    <w:multiLevelType w:val="singleLevel"/>
    <w:tmpl w:val="5D40CE0A"/>
    <w:lvl w:ilvl="0">
      <w:numFmt w:val="bullet"/>
      <w:pStyle w:val="Bullet3"/>
      <w:lvlText w:val="–"/>
      <w:lvlJc w:val="left"/>
      <w:pPr>
        <w:tabs>
          <w:tab w:val="num" w:pos="927"/>
        </w:tabs>
        <w:ind w:left="851" w:hanging="284"/>
      </w:pPr>
      <w:rPr>
        <w:rFonts w:ascii="Times New Roman" w:hAnsi="Times New Roman" w:hint="default"/>
      </w:rPr>
    </w:lvl>
  </w:abstractNum>
  <w:abstractNum w:abstractNumId="23" w15:restartNumberingAfterBreak="0">
    <w:nsid w:val="65D67CF4"/>
    <w:multiLevelType w:val="hybridMultilevel"/>
    <w:tmpl w:val="DE6A2FCC"/>
    <w:lvl w:ilvl="0" w:tplc="FB3E3DBC">
      <w:start w:val="1"/>
      <w:numFmt w:val="lowerLetter"/>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683D3BDC"/>
    <w:multiLevelType w:val="hybridMultilevel"/>
    <w:tmpl w:val="9B047E7E"/>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6F637B69"/>
    <w:multiLevelType w:val="hybridMultilevel"/>
    <w:tmpl w:val="A8F42F4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70C45224"/>
    <w:multiLevelType w:val="multilevel"/>
    <w:tmpl w:val="569E51DC"/>
    <w:lvl w:ilvl="0">
      <w:numFmt w:val="decimal"/>
      <w:pStyle w:val="Kop1"/>
      <w:lvlText w:val="%1"/>
      <w:lvlJc w:val="left"/>
      <w:pPr>
        <w:tabs>
          <w:tab w:val="num" w:pos="1418"/>
        </w:tabs>
        <w:ind w:left="1418" w:hanging="1134"/>
      </w:pPr>
    </w:lvl>
    <w:lvl w:ilvl="1">
      <w:start w:val="1"/>
      <w:numFmt w:val="decimal"/>
      <w:pStyle w:val="Kop2"/>
      <w:lvlText w:val="%1.%2"/>
      <w:lvlJc w:val="left"/>
      <w:pPr>
        <w:tabs>
          <w:tab w:val="num" w:pos="1986"/>
        </w:tabs>
        <w:ind w:left="1986" w:hanging="1134"/>
      </w:pPr>
    </w:lvl>
    <w:lvl w:ilvl="2">
      <w:start w:val="1"/>
      <w:numFmt w:val="decimal"/>
      <w:pStyle w:val="Kop3"/>
      <w:lvlText w:val="%1.%2.%3"/>
      <w:lvlJc w:val="left"/>
      <w:pPr>
        <w:tabs>
          <w:tab w:val="num" w:pos="1844"/>
        </w:tabs>
        <w:ind w:left="1844" w:hanging="1134"/>
      </w:pPr>
    </w:lvl>
    <w:lvl w:ilvl="3">
      <w:start w:val="1"/>
      <w:numFmt w:val="decimal"/>
      <w:pStyle w:val="Kop4"/>
      <w:lvlText w:val="%1.%2.%3.%4"/>
      <w:lvlJc w:val="left"/>
      <w:pPr>
        <w:tabs>
          <w:tab w:val="num" w:pos="1134"/>
        </w:tabs>
        <w:ind w:left="1134" w:hanging="1134"/>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724757B3"/>
    <w:multiLevelType w:val="hybridMultilevel"/>
    <w:tmpl w:val="74B82242"/>
    <w:lvl w:ilvl="0" w:tplc="5BDEF13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734C759C"/>
    <w:multiLevelType w:val="singleLevel"/>
    <w:tmpl w:val="9DBE328E"/>
    <w:lvl w:ilvl="0">
      <w:start w:val="1"/>
      <w:numFmt w:val="decimal"/>
      <w:pStyle w:val="Tabelnummer"/>
      <w:lvlText w:val="%1."/>
      <w:lvlJc w:val="left"/>
      <w:pPr>
        <w:tabs>
          <w:tab w:val="num" w:pos="360"/>
        </w:tabs>
        <w:ind w:left="360" w:hanging="360"/>
      </w:pPr>
    </w:lvl>
  </w:abstractNum>
  <w:abstractNum w:abstractNumId="29" w15:restartNumberingAfterBreak="0">
    <w:nsid w:val="7CEA7048"/>
    <w:multiLevelType w:val="multilevel"/>
    <w:tmpl w:val="D5FA5A0E"/>
    <w:lvl w:ilvl="0">
      <w:start w:val="1"/>
      <w:numFmt w:val="upperLetter"/>
      <w:pStyle w:val="Heading1Appendix"/>
      <w:lvlText w:val="Appendix %1."/>
      <w:lvlJc w:val="left"/>
      <w:pPr>
        <w:tabs>
          <w:tab w:val="num" w:pos="1440"/>
        </w:tabs>
        <w:ind w:left="0" w:firstLine="0"/>
      </w:pPr>
    </w:lvl>
    <w:lvl w:ilvl="1">
      <w:start w:val="1"/>
      <w:numFmt w:val="decimal"/>
      <w:pStyle w:val="Heading2Appendix"/>
      <w:lvlText w:val="%1.%2."/>
      <w:lvlJc w:val="left"/>
      <w:pPr>
        <w:tabs>
          <w:tab w:val="num" w:pos="720"/>
        </w:tabs>
        <w:ind w:left="0" w:firstLine="0"/>
      </w:pPr>
    </w:lvl>
    <w:lvl w:ilvl="2">
      <w:start w:val="1"/>
      <w:numFmt w:val="decimal"/>
      <w:lvlText w:val="%1.%2.%3."/>
      <w:lvlJc w:val="left"/>
      <w:pPr>
        <w:tabs>
          <w:tab w:val="num" w:pos="1701"/>
        </w:tabs>
        <w:ind w:left="1701" w:hanging="85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30" w15:restartNumberingAfterBreak="0">
    <w:nsid w:val="7E573363"/>
    <w:multiLevelType w:val="hybridMultilevel"/>
    <w:tmpl w:val="9B047E7E"/>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9"/>
  </w:num>
  <w:num w:numId="3">
    <w:abstractNumId w:val="28"/>
  </w:num>
  <w:num w:numId="4">
    <w:abstractNumId w:val="4"/>
  </w:num>
  <w:num w:numId="5">
    <w:abstractNumId w:val="5"/>
  </w:num>
  <w:num w:numId="6">
    <w:abstractNumId w:val="22"/>
  </w:num>
  <w:num w:numId="7">
    <w:abstractNumId w:val="15"/>
  </w:num>
  <w:num w:numId="8">
    <w:abstractNumId w:val="12"/>
  </w:num>
  <w:num w:numId="9">
    <w:abstractNumId w:val="21"/>
  </w:num>
  <w:num w:numId="10">
    <w:abstractNumId w:val="0"/>
  </w:num>
  <w:num w:numId="11">
    <w:abstractNumId w:val="26"/>
  </w:num>
  <w:num w:numId="12">
    <w:abstractNumId w:val="14"/>
  </w:num>
  <w:num w:numId="13">
    <w:abstractNumId w:val="27"/>
  </w:num>
  <w:num w:numId="14">
    <w:abstractNumId w:val="2"/>
  </w:num>
  <w:num w:numId="15">
    <w:abstractNumId w:val="25"/>
  </w:num>
  <w:num w:numId="16">
    <w:abstractNumId w:val="8"/>
  </w:num>
  <w:num w:numId="17">
    <w:abstractNumId w:val="7"/>
  </w:num>
  <w:num w:numId="18">
    <w:abstractNumId w:val="3"/>
  </w:num>
  <w:num w:numId="19">
    <w:abstractNumId w:val="17"/>
  </w:num>
  <w:num w:numId="20">
    <w:abstractNumId w:val="6"/>
  </w:num>
  <w:num w:numId="21">
    <w:abstractNumId w:val="16"/>
  </w:num>
  <w:num w:numId="22">
    <w:abstractNumId w:val="24"/>
  </w:num>
  <w:num w:numId="23">
    <w:abstractNumId w:val="9"/>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num>
  <w:num w:numId="33">
    <w:abstractNumId w:val="18"/>
  </w:num>
  <w:num w:numId="34">
    <w:abstractNumId w:val="19"/>
  </w:num>
  <w:num w:numId="35">
    <w:abstractNumId w:val="11"/>
  </w:num>
  <w:num w:numId="36">
    <w:abstractNumId w:val="30"/>
  </w:num>
  <w:num w:numId="37">
    <w:abstractNumId w:val="20"/>
  </w:num>
  <w:num w:numId="38">
    <w:abstractNumId w:val="10"/>
  </w:num>
  <w:num w:numId="39">
    <w:abstractNumId w:val="23"/>
  </w:num>
  <w:numIdMacAtCleanup w:val="2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eter P. BOSCH">
    <w15:presenceInfo w15:providerId="AD" w15:userId="S-1-5-21-1085031214-651377827-839522115-372007"/>
  </w15:person>
  <w15:person w15:author="rietm12">
    <w15:presenceInfo w15:providerId="None" w15:userId="rietm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intFractionalCharacterWidth/>
  <w:hideGrammaticalErrors/>
  <w:attachedTemplate r:id="rId1"/>
  <w:trackRevisions/>
  <w:defaultTabStop w:val="708"/>
  <w:hyphenationZone w:val="425"/>
  <w:doNotHyphenateCaps/>
  <w:displayHorizontalDrawingGridEvery w:val="0"/>
  <w:displayVerticalDrawingGridEvery w:val="0"/>
  <w:doNotUseMarginsForDrawingGridOrigin/>
  <w:noPunctuationKerning/>
  <w:characterSpacingControl w:val="doNotCompress"/>
  <w:hdrShapeDefaults>
    <o:shapedefaults v:ext="edit" spidmax="20070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584"/>
    <w:rsid w:val="000002CB"/>
    <w:rsid w:val="00001172"/>
    <w:rsid w:val="00001ECA"/>
    <w:rsid w:val="000050F7"/>
    <w:rsid w:val="00005369"/>
    <w:rsid w:val="000056C2"/>
    <w:rsid w:val="000109E8"/>
    <w:rsid w:val="000125A8"/>
    <w:rsid w:val="00020435"/>
    <w:rsid w:val="00021EA1"/>
    <w:rsid w:val="00027EE3"/>
    <w:rsid w:val="00027F0F"/>
    <w:rsid w:val="00030DDE"/>
    <w:rsid w:val="00032773"/>
    <w:rsid w:val="00034A76"/>
    <w:rsid w:val="00040D34"/>
    <w:rsid w:val="00040D3B"/>
    <w:rsid w:val="00044600"/>
    <w:rsid w:val="000453AC"/>
    <w:rsid w:val="0004711B"/>
    <w:rsid w:val="0005432A"/>
    <w:rsid w:val="00057652"/>
    <w:rsid w:val="00060AAD"/>
    <w:rsid w:val="000632D7"/>
    <w:rsid w:val="00065B93"/>
    <w:rsid w:val="00066086"/>
    <w:rsid w:val="00071F60"/>
    <w:rsid w:val="00074562"/>
    <w:rsid w:val="000755D2"/>
    <w:rsid w:val="00076200"/>
    <w:rsid w:val="00080B34"/>
    <w:rsid w:val="0008168F"/>
    <w:rsid w:val="000832AE"/>
    <w:rsid w:val="00087ADB"/>
    <w:rsid w:val="00095875"/>
    <w:rsid w:val="00096EDB"/>
    <w:rsid w:val="00097DAA"/>
    <w:rsid w:val="000A04AB"/>
    <w:rsid w:val="000A7708"/>
    <w:rsid w:val="000B1E19"/>
    <w:rsid w:val="000B25C9"/>
    <w:rsid w:val="000B6C31"/>
    <w:rsid w:val="000B751E"/>
    <w:rsid w:val="000B79C4"/>
    <w:rsid w:val="000B7B75"/>
    <w:rsid w:val="000C4C9E"/>
    <w:rsid w:val="000C633F"/>
    <w:rsid w:val="000C6B26"/>
    <w:rsid w:val="000C76D8"/>
    <w:rsid w:val="000D1575"/>
    <w:rsid w:val="000D5753"/>
    <w:rsid w:val="000D680D"/>
    <w:rsid w:val="000D6F32"/>
    <w:rsid w:val="000D7505"/>
    <w:rsid w:val="000E0C0E"/>
    <w:rsid w:val="000E0C92"/>
    <w:rsid w:val="000E1225"/>
    <w:rsid w:val="000E19A9"/>
    <w:rsid w:val="000E2950"/>
    <w:rsid w:val="000E45E5"/>
    <w:rsid w:val="000F34BE"/>
    <w:rsid w:val="000F3660"/>
    <w:rsid w:val="000F57D8"/>
    <w:rsid w:val="000F65E6"/>
    <w:rsid w:val="000F6B39"/>
    <w:rsid w:val="000F6D45"/>
    <w:rsid w:val="00102184"/>
    <w:rsid w:val="001036FE"/>
    <w:rsid w:val="00107A3A"/>
    <w:rsid w:val="00107E24"/>
    <w:rsid w:val="001130E0"/>
    <w:rsid w:val="00117617"/>
    <w:rsid w:val="00120600"/>
    <w:rsid w:val="001218DD"/>
    <w:rsid w:val="00121957"/>
    <w:rsid w:val="00121E58"/>
    <w:rsid w:val="00122A55"/>
    <w:rsid w:val="00123FBB"/>
    <w:rsid w:val="00124460"/>
    <w:rsid w:val="00127C42"/>
    <w:rsid w:val="00130A4C"/>
    <w:rsid w:val="00132767"/>
    <w:rsid w:val="001331AA"/>
    <w:rsid w:val="001349E9"/>
    <w:rsid w:val="00137543"/>
    <w:rsid w:val="001402FD"/>
    <w:rsid w:val="001436BA"/>
    <w:rsid w:val="001451D6"/>
    <w:rsid w:val="00146447"/>
    <w:rsid w:val="00150704"/>
    <w:rsid w:val="00151472"/>
    <w:rsid w:val="00152B71"/>
    <w:rsid w:val="00152BE3"/>
    <w:rsid w:val="00156688"/>
    <w:rsid w:val="0016058C"/>
    <w:rsid w:val="00160939"/>
    <w:rsid w:val="001611C9"/>
    <w:rsid w:val="00161314"/>
    <w:rsid w:val="00161410"/>
    <w:rsid w:val="00163826"/>
    <w:rsid w:val="00163A98"/>
    <w:rsid w:val="0016416C"/>
    <w:rsid w:val="0016422B"/>
    <w:rsid w:val="001649C5"/>
    <w:rsid w:val="00166063"/>
    <w:rsid w:val="001707A9"/>
    <w:rsid w:val="00173122"/>
    <w:rsid w:val="00174E3F"/>
    <w:rsid w:val="00174EA0"/>
    <w:rsid w:val="001755B2"/>
    <w:rsid w:val="00176283"/>
    <w:rsid w:val="0017634F"/>
    <w:rsid w:val="001778E2"/>
    <w:rsid w:val="00177BB9"/>
    <w:rsid w:val="00180E8B"/>
    <w:rsid w:val="0018135D"/>
    <w:rsid w:val="00181F9E"/>
    <w:rsid w:val="001832F1"/>
    <w:rsid w:val="00183789"/>
    <w:rsid w:val="00185D49"/>
    <w:rsid w:val="00187451"/>
    <w:rsid w:val="00190964"/>
    <w:rsid w:val="0019288C"/>
    <w:rsid w:val="0019449D"/>
    <w:rsid w:val="00194FA4"/>
    <w:rsid w:val="00195AA9"/>
    <w:rsid w:val="001A059F"/>
    <w:rsid w:val="001A47F0"/>
    <w:rsid w:val="001A57A9"/>
    <w:rsid w:val="001A5DDF"/>
    <w:rsid w:val="001A76A8"/>
    <w:rsid w:val="001A7CE6"/>
    <w:rsid w:val="001B2909"/>
    <w:rsid w:val="001B3EE0"/>
    <w:rsid w:val="001B553D"/>
    <w:rsid w:val="001B62FA"/>
    <w:rsid w:val="001C1A77"/>
    <w:rsid w:val="001C2677"/>
    <w:rsid w:val="001C573F"/>
    <w:rsid w:val="001C5BF0"/>
    <w:rsid w:val="001C66D1"/>
    <w:rsid w:val="001C67BB"/>
    <w:rsid w:val="001D03D1"/>
    <w:rsid w:val="001D21C4"/>
    <w:rsid w:val="001D5606"/>
    <w:rsid w:val="001D56E3"/>
    <w:rsid w:val="001D6004"/>
    <w:rsid w:val="001E08C0"/>
    <w:rsid w:val="001E34A0"/>
    <w:rsid w:val="001E3F31"/>
    <w:rsid w:val="001E45F9"/>
    <w:rsid w:val="001F0F11"/>
    <w:rsid w:val="001F192C"/>
    <w:rsid w:val="001F6080"/>
    <w:rsid w:val="001F681A"/>
    <w:rsid w:val="001F72B5"/>
    <w:rsid w:val="001F754D"/>
    <w:rsid w:val="001F7FF0"/>
    <w:rsid w:val="002007AC"/>
    <w:rsid w:val="0020391E"/>
    <w:rsid w:val="002109B6"/>
    <w:rsid w:val="00214B48"/>
    <w:rsid w:val="00217959"/>
    <w:rsid w:val="00220815"/>
    <w:rsid w:val="00221CF4"/>
    <w:rsid w:val="00222198"/>
    <w:rsid w:val="00224447"/>
    <w:rsid w:val="00225E3C"/>
    <w:rsid w:val="002263A3"/>
    <w:rsid w:val="00230351"/>
    <w:rsid w:val="0023070B"/>
    <w:rsid w:val="00233472"/>
    <w:rsid w:val="00234505"/>
    <w:rsid w:val="002418AA"/>
    <w:rsid w:val="00244D2C"/>
    <w:rsid w:val="0024647C"/>
    <w:rsid w:val="00246F49"/>
    <w:rsid w:val="00247715"/>
    <w:rsid w:val="00247DE4"/>
    <w:rsid w:val="00250E61"/>
    <w:rsid w:val="0025230A"/>
    <w:rsid w:val="002530D0"/>
    <w:rsid w:val="00254A69"/>
    <w:rsid w:val="00254ACE"/>
    <w:rsid w:val="00260F01"/>
    <w:rsid w:val="0026190F"/>
    <w:rsid w:val="0026208E"/>
    <w:rsid w:val="00263F6D"/>
    <w:rsid w:val="00264C69"/>
    <w:rsid w:val="00267520"/>
    <w:rsid w:val="00271A53"/>
    <w:rsid w:val="002728CA"/>
    <w:rsid w:val="00273F35"/>
    <w:rsid w:val="0027641C"/>
    <w:rsid w:val="002773CC"/>
    <w:rsid w:val="0027784D"/>
    <w:rsid w:val="002800FD"/>
    <w:rsid w:val="00281BA4"/>
    <w:rsid w:val="00282EB2"/>
    <w:rsid w:val="002856B9"/>
    <w:rsid w:val="00286E4F"/>
    <w:rsid w:val="00291C6B"/>
    <w:rsid w:val="00292800"/>
    <w:rsid w:val="00296F59"/>
    <w:rsid w:val="00297961"/>
    <w:rsid w:val="002A0D21"/>
    <w:rsid w:val="002A1ABD"/>
    <w:rsid w:val="002A61FE"/>
    <w:rsid w:val="002A78D7"/>
    <w:rsid w:val="002B0855"/>
    <w:rsid w:val="002B1928"/>
    <w:rsid w:val="002B38B4"/>
    <w:rsid w:val="002B6697"/>
    <w:rsid w:val="002C155B"/>
    <w:rsid w:val="002C2810"/>
    <w:rsid w:val="002C66D9"/>
    <w:rsid w:val="002D0F65"/>
    <w:rsid w:val="002D3F27"/>
    <w:rsid w:val="002D4843"/>
    <w:rsid w:val="002D6212"/>
    <w:rsid w:val="002E0A75"/>
    <w:rsid w:val="002E18CD"/>
    <w:rsid w:val="002E499A"/>
    <w:rsid w:val="002E5970"/>
    <w:rsid w:val="002F1441"/>
    <w:rsid w:val="002F6D6A"/>
    <w:rsid w:val="002F6DBF"/>
    <w:rsid w:val="00300972"/>
    <w:rsid w:val="00300E94"/>
    <w:rsid w:val="00300EDA"/>
    <w:rsid w:val="00305A97"/>
    <w:rsid w:val="00306E33"/>
    <w:rsid w:val="003073A9"/>
    <w:rsid w:val="00314CFA"/>
    <w:rsid w:val="00321457"/>
    <w:rsid w:val="00323AFF"/>
    <w:rsid w:val="00326287"/>
    <w:rsid w:val="00333730"/>
    <w:rsid w:val="00334A7C"/>
    <w:rsid w:val="00334DF5"/>
    <w:rsid w:val="00335768"/>
    <w:rsid w:val="00335949"/>
    <w:rsid w:val="00342418"/>
    <w:rsid w:val="00342665"/>
    <w:rsid w:val="00346FE8"/>
    <w:rsid w:val="00352445"/>
    <w:rsid w:val="00354B43"/>
    <w:rsid w:val="003565E3"/>
    <w:rsid w:val="00357153"/>
    <w:rsid w:val="00363A04"/>
    <w:rsid w:val="00363AE0"/>
    <w:rsid w:val="0036429C"/>
    <w:rsid w:val="003648D5"/>
    <w:rsid w:val="00365B16"/>
    <w:rsid w:val="00367865"/>
    <w:rsid w:val="003704B0"/>
    <w:rsid w:val="003736A3"/>
    <w:rsid w:val="00376DD5"/>
    <w:rsid w:val="00377E43"/>
    <w:rsid w:val="0038133D"/>
    <w:rsid w:val="003836C2"/>
    <w:rsid w:val="00383D61"/>
    <w:rsid w:val="00391FE1"/>
    <w:rsid w:val="00393EBB"/>
    <w:rsid w:val="00393F4B"/>
    <w:rsid w:val="00394129"/>
    <w:rsid w:val="0039416C"/>
    <w:rsid w:val="00394B86"/>
    <w:rsid w:val="00394BE5"/>
    <w:rsid w:val="0039539E"/>
    <w:rsid w:val="00396176"/>
    <w:rsid w:val="0039716B"/>
    <w:rsid w:val="003A362F"/>
    <w:rsid w:val="003A5948"/>
    <w:rsid w:val="003A7492"/>
    <w:rsid w:val="003B038D"/>
    <w:rsid w:val="003B2E1E"/>
    <w:rsid w:val="003B4BE4"/>
    <w:rsid w:val="003B5EAA"/>
    <w:rsid w:val="003B6579"/>
    <w:rsid w:val="003C1873"/>
    <w:rsid w:val="003C1965"/>
    <w:rsid w:val="003C19AA"/>
    <w:rsid w:val="003C2DFA"/>
    <w:rsid w:val="003C52AB"/>
    <w:rsid w:val="003C60BB"/>
    <w:rsid w:val="003C7544"/>
    <w:rsid w:val="003D2101"/>
    <w:rsid w:val="003D27BD"/>
    <w:rsid w:val="003D5933"/>
    <w:rsid w:val="003D63F0"/>
    <w:rsid w:val="003E14B7"/>
    <w:rsid w:val="003E168D"/>
    <w:rsid w:val="003E1CD5"/>
    <w:rsid w:val="003E2518"/>
    <w:rsid w:val="003E2DDC"/>
    <w:rsid w:val="003E44D7"/>
    <w:rsid w:val="003F39C9"/>
    <w:rsid w:val="003F4F2B"/>
    <w:rsid w:val="003F546A"/>
    <w:rsid w:val="003F7287"/>
    <w:rsid w:val="004004B9"/>
    <w:rsid w:val="00400A76"/>
    <w:rsid w:val="00400F49"/>
    <w:rsid w:val="00405ABA"/>
    <w:rsid w:val="00407951"/>
    <w:rsid w:val="00410584"/>
    <w:rsid w:val="00410ADA"/>
    <w:rsid w:val="004112BC"/>
    <w:rsid w:val="0041153A"/>
    <w:rsid w:val="00412C15"/>
    <w:rsid w:val="0041488A"/>
    <w:rsid w:val="00415FEC"/>
    <w:rsid w:val="00416F5A"/>
    <w:rsid w:val="00416FE7"/>
    <w:rsid w:val="00420A10"/>
    <w:rsid w:val="00427BA4"/>
    <w:rsid w:val="00431F9E"/>
    <w:rsid w:val="004327A5"/>
    <w:rsid w:val="00433785"/>
    <w:rsid w:val="00436B79"/>
    <w:rsid w:val="004414DD"/>
    <w:rsid w:val="0044358A"/>
    <w:rsid w:val="00452978"/>
    <w:rsid w:val="00455558"/>
    <w:rsid w:val="00457DC7"/>
    <w:rsid w:val="00457E2F"/>
    <w:rsid w:val="00460EBF"/>
    <w:rsid w:val="00461E64"/>
    <w:rsid w:val="00462250"/>
    <w:rsid w:val="00464B69"/>
    <w:rsid w:val="0046694D"/>
    <w:rsid w:val="00466977"/>
    <w:rsid w:val="004678C0"/>
    <w:rsid w:val="00470EA7"/>
    <w:rsid w:val="0047152F"/>
    <w:rsid w:val="00471F69"/>
    <w:rsid w:val="00471F8A"/>
    <w:rsid w:val="0047205A"/>
    <w:rsid w:val="00472929"/>
    <w:rsid w:val="004734E1"/>
    <w:rsid w:val="00481C0C"/>
    <w:rsid w:val="004846E9"/>
    <w:rsid w:val="0048585C"/>
    <w:rsid w:val="00491C05"/>
    <w:rsid w:val="00493CCA"/>
    <w:rsid w:val="00495158"/>
    <w:rsid w:val="00497C8A"/>
    <w:rsid w:val="004A358D"/>
    <w:rsid w:val="004A3A6D"/>
    <w:rsid w:val="004A4C31"/>
    <w:rsid w:val="004A5D49"/>
    <w:rsid w:val="004A7C5C"/>
    <w:rsid w:val="004A7EAA"/>
    <w:rsid w:val="004B05D7"/>
    <w:rsid w:val="004B1C69"/>
    <w:rsid w:val="004B215E"/>
    <w:rsid w:val="004B2785"/>
    <w:rsid w:val="004B373C"/>
    <w:rsid w:val="004B3B98"/>
    <w:rsid w:val="004B45BF"/>
    <w:rsid w:val="004B726F"/>
    <w:rsid w:val="004B738F"/>
    <w:rsid w:val="004C0758"/>
    <w:rsid w:val="004C07D8"/>
    <w:rsid w:val="004C225A"/>
    <w:rsid w:val="004C72B2"/>
    <w:rsid w:val="004D04C2"/>
    <w:rsid w:val="004D23D5"/>
    <w:rsid w:val="004D3E8C"/>
    <w:rsid w:val="004D6F91"/>
    <w:rsid w:val="004E0DF9"/>
    <w:rsid w:val="004E1471"/>
    <w:rsid w:val="004E4839"/>
    <w:rsid w:val="004E4DEB"/>
    <w:rsid w:val="004E5203"/>
    <w:rsid w:val="004E5817"/>
    <w:rsid w:val="004E64A6"/>
    <w:rsid w:val="004F1069"/>
    <w:rsid w:val="004F10E5"/>
    <w:rsid w:val="004F1C77"/>
    <w:rsid w:val="004F3AC8"/>
    <w:rsid w:val="004F501E"/>
    <w:rsid w:val="004F5185"/>
    <w:rsid w:val="004F6E02"/>
    <w:rsid w:val="004F7F27"/>
    <w:rsid w:val="00500259"/>
    <w:rsid w:val="0050070E"/>
    <w:rsid w:val="00501EB6"/>
    <w:rsid w:val="00504B55"/>
    <w:rsid w:val="0051063A"/>
    <w:rsid w:val="00515372"/>
    <w:rsid w:val="00520103"/>
    <w:rsid w:val="00520DE2"/>
    <w:rsid w:val="00523633"/>
    <w:rsid w:val="005239F6"/>
    <w:rsid w:val="00524486"/>
    <w:rsid w:val="00527A0C"/>
    <w:rsid w:val="00530FE9"/>
    <w:rsid w:val="00536503"/>
    <w:rsid w:val="0053690F"/>
    <w:rsid w:val="005374DC"/>
    <w:rsid w:val="00540695"/>
    <w:rsid w:val="005408D7"/>
    <w:rsid w:val="005471E7"/>
    <w:rsid w:val="005472E3"/>
    <w:rsid w:val="0054792E"/>
    <w:rsid w:val="005502C7"/>
    <w:rsid w:val="00550612"/>
    <w:rsid w:val="00553127"/>
    <w:rsid w:val="005545D3"/>
    <w:rsid w:val="00554B31"/>
    <w:rsid w:val="00555264"/>
    <w:rsid w:val="00555D03"/>
    <w:rsid w:val="005573B3"/>
    <w:rsid w:val="00557510"/>
    <w:rsid w:val="00563177"/>
    <w:rsid w:val="0056521A"/>
    <w:rsid w:val="00565B2B"/>
    <w:rsid w:val="005670EC"/>
    <w:rsid w:val="005706E4"/>
    <w:rsid w:val="005771CC"/>
    <w:rsid w:val="00577E90"/>
    <w:rsid w:val="0058006F"/>
    <w:rsid w:val="00581660"/>
    <w:rsid w:val="005832EC"/>
    <w:rsid w:val="005834B8"/>
    <w:rsid w:val="00583DAC"/>
    <w:rsid w:val="00584EBD"/>
    <w:rsid w:val="00585A5B"/>
    <w:rsid w:val="00586DDE"/>
    <w:rsid w:val="00592998"/>
    <w:rsid w:val="005930DD"/>
    <w:rsid w:val="00596AFA"/>
    <w:rsid w:val="00597D06"/>
    <w:rsid w:val="005A2CF1"/>
    <w:rsid w:val="005A41F4"/>
    <w:rsid w:val="005A44AF"/>
    <w:rsid w:val="005A4AAE"/>
    <w:rsid w:val="005A4AF4"/>
    <w:rsid w:val="005A4CAE"/>
    <w:rsid w:val="005A5F3A"/>
    <w:rsid w:val="005A7B43"/>
    <w:rsid w:val="005B05F3"/>
    <w:rsid w:val="005B0A92"/>
    <w:rsid w:val="005B1043"/>
    <w:rsid w:val="005B160E"/>
    <w:rsid w:val="005B28D4"/>
    <w:rsid w:val="005B6445"/>
    <w:rsid w:val="005C220B"/>
    <w:rsid w:val="005C41FD"/>
    <w:rsid w:val="005C7271"/>
    <w:rsid w:val="005C7B30"/>
    <w:rsid w:val="005D2CCD"/>
    <w:rsid w:val="005D4D1D"/>
    <w:rsid w:val="005D523B"/>
    <w:rsid w:val="005E078D"/>
    <w:rsid w:val="005E2CCC"/>
    <w:rsid w:val="005E341F"/>
    <w:rsid w:val="005E4AC1"/>
    <w:rsid w:val="005E4D3C"/>
    <w:rsid w:val="005E6143"/>
    <w:rsid w:val="005F0672"/>
    <w:rsid w:val="005F1F8D"/>
    <w:rsid w:val="005F3C9D"/>
    <w:rsid w:val="005F643E"/>
    <w:rsid w:val="005F688E"/>
    <w:rsid w:val="005F68F2"/>
    <w:rsid w:val="005F740A"/>
    <w:rsid w:val="005F75BF"/>
    <w:rsid w:val="00600D29"/>
    <w:rsid w:val="006022AC"/>
    <w:rsid w:val="0060380B"/>
    <w:rsid w:val="006047F3"/>
    <w:rsid w:val="0060614C"/>
    <w:rsid w:val="0060708D"/>
    <w:rsid w:val="00610319"/>
    <w:rsid w:val="006104DB"/>
    <w:rsid w:val="00614C51"/>
    <w:rsid w:val="00614FA7"/>
    <w:rsid w:val="00615C3E"/>
    <w:rsid w:val="006205DF"/>
    <w:rsid w:val="00621F9D"/>
    <w:rsid w:val="0062307E"/>
    <w:rsid w:val="006301EF"/>
    <w:rsid w:val="00630B40"/>
    <w:rsid w:val="006344E1"/>
    <w:rsid w:val="00637E4E"/>
    <w:rsid w:val="00637F89"/>
    <w:rsid w:val="00640F62"/>
    <w:rsid w:val="0064118A"/>
    <w:rsid w:val="00643621"/>
    <w:rsid w:val="006448CC"/>
    <w:rsid w:val="006477FF"/>
    <w:rsid w:val="0065618A"/>
    <w:rsid w:val="006566AD"/>
    <w:rsid w:val="006628FF"/>
    <w:rsid w:val="00663BD8"/>
    <w:rsid w:val="00665C9B"/>
    <w:rsid w:val="00666638"/>
    <w:rsid w:val="0066720A"/>
    <w:rsid w:val="00667D44"/>
    <w:rsid w:val="00667F2A"/>
    <w:rsid w:val="006718AB"/>
    <w:rsid w:val="006718F8"/>
    <w:rsid w:val="00671E3A"/>
    <w:rsid w:val="00671F61"/>
    <w:rsid w:val="006725AF"/>
    <w:rsid w:val="00674660"/>
    <w:rsid w:val="00675B67"/>
    <w:rsid w:val="00677415"/>
    <w:rsid w:val="00680994"/>
    <w:rsid w:val="0068223A"/>
    <w:rsid w:val="006848BA"/>
    <w:rsid w:val="00685C5D"/>
    <w:rsid w:val="006862A4"/>
    <w:rsid w:val="006931F0"/>
    <w:rsid w:val="00696F4C"/>
    <w:rsid w:val="00697EF4"/>
    <w:rsid w:val="006A0D04"/>
    <w:rsid w:val="006A1328"/>
    <w:rsid w:val="006A1E9C"/>
    <w:rsid w:val="006A4BD7"/>
    <w:rsid w:val="006A59AD"/>
    <w:rsid w:val="006A5C25"/>
    <w:rsid w:val="006A7FDD"/>
    <w:rsid w:val="006B04C8"/>
    <w:rsid w:val="006B1030"/>
    <w:rsid w:val="006B10F1"/>
    <w:rsid w:val="006B3E42"/>
    <w:rsid w:val="006B4F63"/>
    <w:rsid w:val="006B56FE"/>
    <w:rsid w:val="006B69B0"/>
    <w:rsid w:val="006C22A8"/>
    <w:rsid w:val="006C2498"/>
    <w:rsid w:val="006C2CE4"/>
    <w:rsid w:val="006C2FF0"/>
    <w:rsid w:val="006C537B"/>
    <w:rsid w:val="006C620A"/>
    <w:rsid w:val="006D1B59"/>
    <w:rsid w:val="006D464B"/>
    <w:rsid w:val="006D669E"/>
    <w:rsid w:val="006D6E1C"/>
    <w:rsid w:val="006D77E9"/>
    <w:rsid w:val="006E227D"/>
    <w:rsid w:val="006E3DA2"/>
    <w:rsid w:val="006E5224"/>
    <w:rsid w:val="006E73D5"/>
    <w:rsid w:val="006E7456"/>
    <w:rsid w:val="006F1166"/>
    <w:rsid w:val="006F37E1"/>
    <w:rsid w:val="006F48B2"/>
    <w:rsid w:val="006F7C72"/>
    <w:rsid w:val="0070367E"/>
    <w:rsid w:val="007038E5"/>
    <w:rsid w:val="007100D1"/>
    <w:rsid w:val="00712FAB"/>
    <w:rsid w:val="00713172"/>
    <w:rsid w:val="00713294"/>
    <w:rsid w:val="00715857"/>
    <w:rsid w:val="00721463"/>
    <w:rsid w:val="0072272B"/>
    <w:rsid w:val="007237F9"/>
    <w:rsid w:val="0072449A"/>
    <w:rsid w:val="00725CC5"/>
    <w:rsid w:val="007331A2"/>
    <w:rsid w:val="0073359A"/>
    <w:rsid w:val="00735310"/>
    <w:rsid w:val="007424EE"/>
    <w:rsid w:val="00743268"/>
    <w:rsid w:val="007446C7"/>
    <w:rsid w:val="00744759"/>
    <w:rsid w:val="00747CB6"/>
    <w:rsid w:val="00753E89"/>
    <w:rsid w:val="00756237"/>
    <w:rsid w:val="00760C2F"/>
    <w:rsid w:val="00761422"/>
    <w:rsid w:val="00764FE8"/>
    <w:rsid w:val="00765234"/>
    <w:rsid w:val="00766105"/>
    <w:rsid w:val="007666EF"/>
    <w:rsid w:val="007701DC"/>
    <w:rsid w:val="007708EC"/>
    <w:rsid w:val="00770CFB"/>
    <w:rsid w:val="00771BB2"/>
    <w:rsid w:val="00774498"/>
    <w:rsid w:val="007745FC"/>
    <w:rsid w:val="00776D8D"/>
    <w:rsid w:val="0077785A"/>
    <w:rsid w:val="00777E34"/>
    <w:rsid w:val="00780EE6"/>
    <w:rsid w:val="007832D3"/>
    <w:rsid w:val="00783A87"/>
    <w:rsid w:val="00784F5D"/>
    <w:rsid w:val="00786B95"/>
    <w:rsid w:val="00787C64"/>
    <w:rsid w:val="00790385"/>
    <w:rsid w:val="00790509"/>
    <w:rsid w:val="00790FBD"/>
    <w:rsid w:val="00791747"/>
    <w:rsid w:val="00791EA3"/>
    <w:rsid w:val="007969A9"/>
    <w:rsid w:val="00796A45"/>
    <w:rsid w:val="00797504"/>
    <w:rsid w:val="00797E66"/>
    <w:rsid w:val="007A0A7E"/>
    <w:rsid w:val="007A2A5D"/>
    <w:rsid w:val="007A2FEB"/>
    <w:rsid w:val="007A3685"/>
    <w:rsid w:val="007A3C5C"/>
    <w:rsid w:val="007A7173"/>
    <w:rsid w:val="007A7E2F"/>
    <w:rsid w:val="007B2B16"/>
    <w:rsid w:val="007B5303"/>
    <w:rsid w:val="007B7267"/>
    <w:rsid w:val="007B7463"/>
    <w:rsid w:val="007B7C37"/>
    <w:rsid w:val="007C2B93"/>
    <w:rsid w:val="007C2EE2"/>
    <w:rsid w:val="007C5655"/>
    <w:rsid w:val="007C5D19"/>
    <w:rsid w:val="007C78D6"/>
    <w:rsid w:val="007C79A0"/>
    <w:rsid w:val="007D2864"/>
    <w:rsid w:val="007D36CD"/>
    <w:rsid w:val="007D76DC"/>
    <w:rsid w:val="007D788B"/>
    <w:rsid w:val="007E1136"/>
    <w:rsid w:val="007E18BD"/>
    <w:rsid w:val="007E2C53"/>
    <w:rsid w:val="007E2EBA"/>
    <w:rsid w:val="007E3AC2"/>
    <w:rsid w:val="007E4BC2"/>
    <w:rsid w:val="007E4C35"/>
    <w:rsid w:val="007E7370"/>
    <w:rsid w:val="007F0C44"/>
    <w:rsid w:val="007F0D6F"/>
    <w:rsid w:val="007F2A40"/>
    <w:rsid w:val="00803585"/>
    <w:rsid w:val="00803623"/>
    <w:rsid w:val="00806E79"/>
    <w:rsid w:val="00810703"/>
    <w:rsid w:val="00812F9B"/>
    <w:rsid w:val="008132E9"/>
    <w:rsid w:val="008254F2"/>
    <w:rsid w:val="00830807"/>
    <w:rsid w:val="00830CF6"/>
    <w:rsid w:val="00830F0B"/>
    <w:rsid w:val="0083114A"/>
    <w:rsid w:val="00831552"/>
    <w:rsid w:val="00831A4D"/>
    <w:rsid w:val="008329DE"/>
    <w:rsid w:val="00834978"/>
    <w:rsid w:val="00837660"/>
    <w:rsid w:val="008433F0"/>
    <w:rsid w:val="00845339"/>
    <w:rsid w:val="00845BCD"/>
    <w:rsid w:val="00845BE1"/>
    <w:rsid w:val="00847E03"/>
    <w:rsid w:val="008519DC"/>
    <w:rsid w:val="00851FE7"/>
    <w:rsid w:val="00852462"/>
    <w:rsid w:val="00852BED"/>
    <w:rsid w:val="00853324"/>
    <w:rsid w:val="008602AD"/>
    <w:rsid w:val="00860C8B"/>
    <w:rsid w:val="00862A1D"/>
    <w:rsid w:val="008673F5"/>
    <w:rsid w:val="00867E82"/>
    <w:rsid w:val="00872783"/>
    <w:rsid w:val="00873E6C"/>
    <w:rsid w:val="0087576D"/>
    <w:rsid w:val="00875CAD"/>
    <w:rsid w:val="00882041"/>
    <w:rsid w:val="0088250D"/>
    <w:rsid w:val="008850DE"/>
    <w:rsid w:val="00890C13"/>
    <w:rsid w:val="0089142F"/>
    <w:rsid w:val="00894A3C"/>
    <w:rsid w:val="008961C5"/>
    <w:rsid w:val="0089670A"/>
    <w:rsid w:val="008A008E"/>
    <w:rsid w:val="008A2184"/>
    <w:rsid w:val="008A27E0"/>
    <w:rsid w:val="008A2D17"/>
    <w:rsid w:val="008A4B53"/>
    <w:rsid w:val="008A533F"/>
    <w:rsid w:val="008B23DF"/>
    <w:rsid w:val="008B2487"/>
    <w:rsid w:val="008B3499"/>
    <w:rsid w:val="008B350F"/>
    <w:rsid w:val="008B642A"/>
    <w:rsid w:val="008C02DE"/>
    <w:rsid w:val="008C18AB"/>
    <w:rsid w:val="008C24A6"/>
    <w:rsid w:val="008C4FE3"/>
    <w:rsid w:val="008C5D71"/>
    <w:rsid w:val="008C6BD1"/>
    <w:rsid w:val="008D0169"/>
    <w:rsid w:val="008D60F7"/>
    <w:rsid w:val="008D7D34"/>
    <w:rsid w:val="008E25C7"/>
    <w:rsid w:val="008E3E64"/>
    <w:rsid w:val="008E5C53"/>
    <w:rsid w:val="008F06C8"/>
    <w:rsid w:val="008F0C30"/>
    <w:rsid w:val="008F38BB"/>
    <w:rsid w:val="008F460E"/>
    <w:rsid w:val="00904A13"/>
    <w:rsid w:val="00910CCC"/>
    <w:rsid w:val="00912BCB"/>
    <w:rsid w:val="009130E7"/>
    <w:rsid w:val="00914D9E"/>
    <w:rsid w:val="00916721"/>
    <w:rsid w:val="00917024"/>
    <w:rsid w:val="009170D6"/>
    <w:rsid w:val="00917F9A"/>
    <w:rsid w:val="00921A70"/>
    <w:rsid w:val="00923445"/>
    <w:rsid w:val="00923CEA"/>
    <w:rsid w:val="009242EF"/>
    <w:rsid w:val="0092451D"/>
    <w:rsid w:val="00924DAA"/>
    <w:rsid w:val="00927310"/>
    <w:rsid w:val="00931D1A"/>
    <w:rsid w:val="00932C5A"/>
    <w:rsid w:val="00932DCC"/>
    <w:rsid w:val="00934989"/>
    <w:rsid w:val="00941C5B"/>
    <w:rsid w:val="0094478E"/>
    <w:rsid w:val="0094480B"/>
    <w:rsid w:val="0094539C"/>
    <w:rsid w:val="00946206"/>
    <w:rsid w:val="00952917"/>
    <w:rsid w:val="00953C7A"/>
    <w:rsid w:val="0095502F"/>
    <w:rsid w:val="00955E05"/>
    <w:rsid w:val="00960A0D"/>
    <w:rsid w:val="00960F4D"/>
    <w:rsid w:val="009613F5"/>
    <w:rsid w:val="009626E1"/>
    <w:rsid w:val="00963541"/>
    <w:rsid w:val="00966B0C"/>
    <w:rsid w:val="00970E40"/>
    <w:rsid w:val="009713D9"/>
    <w:rsid w:val="00976990"/>
    <w:rsid w:val="00977083"/>
    <w:rsid w:val="00981FC9"/>
    <w:rsid w:val="009849C2"/>
    <w:rsid w:val="00994A59"/>
    <w:rsid w:val="00997B1E"/>
    <w:rsid w:val="009A1BDF"/>
    <w:rsid w:val="009A2584"/>
    <w:rsid w:val="009A357E"/>
    <w:rsid w:val="009A46BB"/>
    <w:rsid w:val="009A5481"/>
    <w:rsid w:val="009A7E69"/>
    <w:rsid w:val="009B0A08"/>
    <w:rsid w:val="009B175A"/>
    <w:rsid w:val="009B5806"/>
    <w:rsid w:val="009B5C89"/>
    <w:rsid w:val="009C0FFE"/>
    <w:rsid w:val="009C4009"/>
    <w:rsid w:val="009C4D43"/>
    <w:rsid w:val="009C5C0F"/>
    <w:rsid w:val="009C5F37"/>
    <w:rsid w:val="009C6389"/>
    <w:rsid w:val="009D184F"/>
    <w:rsid w:val="009D3218"/>
    <w:rsid w:val="009D608A"/>
    <w:rsid w:val="009D6F43"/>
    <w:rsid w:val="009E1102"/>
    <w:rsid w:val="009E2516"/>
    <w:rsid w:val="009E2E0A"/>
    <w:rsid w:val="009F2F71"/>
    <w:rsid w:val="00A01F6B"/>
    <w:rsid w:val="00A02A63"/>
    <w:rsid w:val="00A02C76"/>
    <w:rsid w:val="00A05389"/>
    <w:rsid w:val="00A11099"/>
    <w:rsid w:val="00A12BE7"/>
    <w:rsid w:val="00A179E9"/>
    <w:rsid w:val="00A22847"/>
    <w:rsid w:val="00A22959"/>
    <w:rsid w:val="00A2436D"/>
    <w:rsid w:val="00A26017"/>
    <w:rsid w:val="00A26F7C"/>
    <w:rsid w:val="00A27C0C"/>
    <w:rsid w:val="00A31066"/>
    <w:rsid w:val="00A341AD"/>
    <w:rsid w:val="00A34742"/>
    <w:rsid w:val="00A35857"/>
    <w:rsid w:val="00A40D3C"/>
    <w:rsid w:val="00A422C4"/>
    <w:rsid w:val="00A43035"/>
    <w:rsid w:val="00A46135"/>
    <w:rsid w:val="00A46B6C"/>
    <w:rsid w:val="00A507FE"/>
    <w:rsid w:val="00A50864"/>
    <w:rsid w:val="00A5094C"/>
    <w:rsid w:val="00A5541D"/>
    <w:rsid w:val="00A56381"/>
    <w:rsid w:val="00A57115"/>
    <w:rsid w:val="00A57CDD"/>
    <w:rsid w:val="00A60427"/>
    <w:rsid w:val="00A60C46"/>
    <w:rsid w:val="00A60E00"/>
    <w:rsid w:val="00A60EC6"/>
    <w:rsid w:val="00A6227B"/>
    <w:rsid w:val="00A62E70"/>
    <w:rsid w:val="00A63BDC"/>
    <w:rsid w:val="00A66CB4"/>
    <w:rsid w:val="00A70AD7"/>
    <w:rsid w:val="00A714B9"/>
    <w:rsid w:val="00A71934"/>
    <w:rsid w:val="00A742A0"/>
    <w:rsid w:val="00A745ED"/>
    <w:rsid w:val="00A76AA7"/>
    <w:rsid w:val="00A8635F"/>
    <w:rsid w:val="00A86B5C"/>
    <w:rsid w:val="00A90884"/>
    <w:rsid w:val="00A93224"/>
    <w:rsid w:val="00A94CA4"/>
    <w:rsid w:val="00A95F0F"/>
    <w:rsid w:val="00AA0C0D"/>
    <w:rsid w:val="00AA2FCB"/>
    <w:rsid w:val="00AA3444"/>
    <w:rsid w:val="00AA6245"/>
    <w:rsid w:val="00AB1AFD"/>
    <w:rsid w:val="00AB439F"/>
    <w:rsid w:val="00AB49BD"/>
    <w:rsid w:val="00AC1053"/>
    <w:rsid w:val="00AC24EF"/>
    <w:rsid w:val="00AC2C01"/>
    <w:rsid w:val="00AC48C0"/>
    <w:rsid w:val="00AC5552"/>
    <w:rsid w:val="00AD230B"/>
    <w:rsid w:val="00AD31DA"/>
    <w:rsid w:val="00AD6AB2"/>
    <w:rsid w:val="00AE0711"/>
    <w:rsid w:val="00AE134A"/>
    <w:rsid w:val="00AE1662"/>
    <w:rsid w:val="00AF1620"/>
    <w:rsid w:val="00AF1EB8"/>
    <w:rsid w:val="00AF43FE"/>
    <w:rsid w:val="00AF72F7"/>
    <w:rsid w:val="00B004BF"/>
    <w:rsid w:val="00B03021"/>
    <w:rsid w:val="00B030FA"/>
    <w:rsid w:val="00B052A4"/>
    <w:rsid w:val="00B07104"/>
    <w:rsid w:val="00B10B6B"/>
    <w:rsid w:val="00B14A3C"/>
    <w:rsid w:val="00B15969"/>
    <w:rsid w:val="00B20DEF"/>
    <w:rsid w:val="00B21CB7"/>
    <w:rsid w:val="00B26BD5"/>
    <w:rsid w:val="00B27963"/>
    <w:rsid w:val="00B279AA"/>
    <w:rsid w:val="00B33A16"/>
    <w:rsid w:val="00B34D50"/>
    <w:rsid w:val="00B37BE8"/>
    <w:rsid w:val="00B453DA"/>
    <w:rsid w:val="00B5169D"/>
    <w:rsid w:val="00B516E9"/>
    <w:rsid w:val="00B52A8C"/>
    <w:rsid w:val="00B556B5"/>
    <w:rsid w:val="00B5780F"/>
    <w:rsid w:val="00B602FC"/>
    <w:rsid w:val="00B61475"/>
    <w:rsid w:val="00B63A88"/>
    <w:rsid w:val="00B63B4D"/>
    <w:rsid w:val="00B65E57"/>
    <w:rsid w:val="00B672DC"/>
    <w:rsid w:val="00B718FC"/>
    <w:rsid w:val="00B71EA8"/>
    <w:rsid w:val="00B737DF"/>
    <w:rsid w:val="00B7670F"/>
    <w:rsid w:val="00B76910"/>
    <w:rsid w:val="00B84E04"/>
    <w:rsid w:val="00B873F8"/>
    <w:rsid w:val="00B93A7A"/>
    <w:rsid w:val="00B94B6B"/>
    <w:rsid w:val="00B959B7"/>
    <w:rsid w:val="00BA0E90"/>
    <w:rsid w:val="00BA3915"/>
    <w:rsid w:val="00BA6A23"/>
    <w:rsid w:val="00BB05BD"/>
    <w:rsid w:val="00BB44DA"/>
    <w:rsid w:val="00BB4FE0"/>
    <w:rsid w:val="00BB52B0"/>
    <w:rsid w:val="00BB53A4"/>
    <w:rsid w:val="00BB6487"/>
    <w:rsid w:val="00BB72CC"/>
    <w:rsid w:val="00BB7970"/>
    <w:rsid w:val="00BC4FC3"/>
    <w:rsid w:val="00BC548A"/>
    <w:rsid w:val="00BD0FBF"/>
    <w:rsid w:val="00BD5477"/>
    <w:rsid w:val="00BD6E55"/>
    <w:rsid w:val="00BD7C02"/>
    <w:rsid w:val="00BD7DC4"/>
    <w:rsid w:val="00BE0C84"/>
    <w:rsid w:val="00BE1AD8"/>
    <w:rsid w:val="00BE74B5"/>
    <w:rsid w:val="00BE7C6C"/>
    <w:rsid w:val="00BF039A"/>
    <w:rsid w:val="00BF089B"/>
    <w:rsid w:val="00BF3893"/>
    <w:rsid w:val="00BF50FE"/>
    <w:rsid w:val="00C00C95"/>
    <w:rsid w:val="00C01388"/>
    <w:rsid w:val="00C014F7"/>
    <w:rsid w:val="00C04179"/>
    <w:rsid w:val="00C05032"/>
    <w:rsid w:val="00C0763F"/>
    <w:rsid w:val="00C1185A"/>
    <w:rsid w:val="00C13F79"/>
    <w:rsid w:val="00C17C80"/>
    <w:rsid w:val="00C20B05"/>
    <w:rsid w:val="00C22AD0"/>
    <w:rsid w:val="00C24418"/>
    <w:rsid w:val="00C265D5"/>
    <w:rsid w:val="00C27F5E"/>
    <w:rsid w:val="00C32C37"/>
    <w:rsid w:val="00C32D36"/>
    <w:rsid w:val="00C35D7B"/>
    <w:rsid w:val="00C4020A"/>
    <w:rsid w:val="00C40F3A"/>
    <w:rsid w:val="00C44640"/>
    <w:rsid w:val="00C45A5B"/>
    <w:rsid w:val="00C5079E"/>
    <w:rsid w:val="00C51EBA"/>
    <w:rsid w:val="00C540F6"/>
    <w:rsid w:val="00C54E38"/>
    <w:rsid w:val="00C552E3"/>
    <w:rsid w:val="00C55F0E"/>
    <w:rsid w:val="00C618C1"/>
    <w:rsid w:val="00C626E1"/>
    <w:rsid w:val="00C63285"/>
    <w:rsid w:val="00C6379B"/>
    <w:rsid w:val="00C63A73"/>
    <w:rsid w:val="00C67032"/>
    <w:rsid w:val="00C71D73"/>
    <w:rsid w:val="00C75877"/>
    <w:rsid w:val="00C82B0B"/>
    <w:rsid w:val="00C84273"/>
    <w:rsid w:val="00C857DD"/>
    <w:rsid w:val="00C87486"/>
    <w:rsid w:val="00C877A6"/>
    <w:rsid w:val="00C9001C"/>
    <w:rsid w:val="00C906F8"/>
    <w:rsid w:val="00C92185"/>
    <w:rsid w:val="00C94ADB"/>
    <w:rsid w:val="00C96BC1"/>
    <w:rsid w:val="00CA707B"/>
    <w:rsid w:val="00CB0022"/>
    <w:rsid w:val="00CB2453"/>
    <w:rsid w:val="00CB6C95"/>
    <w:rsid w:val="00CC09EA"/>
    <w:rsid w:val="00CC1137"/>
    <w:rsid w:val="00CC2A1D"/>
    <w:rsid w:val="00CC2A35"/>
    <w:rsid w:val="00CC46E9"/>
    <w:rsid w:val="00CC79F1"/>
    <w:rsid w:val="00CD0DB0"/>
    <w:rsid w:val="00CD200A"/>
    <w:rsid w:val="00CD2F3A"/>
    <w:rsid w:val="00CD68A1"/>
    <w:rsid w:val="00CD71C9"/>
    <w:rsid w:val="00CE2C1E"/>
    <w:rsid w:val="00CE31A9"/>
    <w:rsid w:val="00CE419A"/>
    <w:rsid w:val="00CE4EC0"/>
    <w:rsid w:val="00CE5B23"/>
    <w:rsid w:val="00CE616F"/>
    <w:rsid w:val="00CF08C9"/>
    <w:rsid w:val="00CF2DD3"/>
    <w:rsid w:val="00CF2F6E"/>
    <w:rsid w:val="00CF3DC8"/>
    <w:rsid w:val="00CF79E1"/>
    <w:rsid w:val="00D0054F"/>
    <w:rsid w:val="00D0200B"/>
    <w:rsid w:val="00D03CA5"/>
    <w:rsid w:val="00D0445C"/>
    <w:rsid w:val="00D05181"/>
    <w:rsid w:val="00D07A8F"/>
    <w:rsid w:val="00D07D5D"/>
    <w:rsid w:val="00D113CE"/>
    <w:rsid w:val="00D14D6E"/>
    <w:rsid w:val="00D157FD"/>
    <w:rsid w:val="00D167B6"/>
    <w:rsid w:val="00D2498E"/>
    <w:rsid w:val="00D26284"/>
    <w:rsid w:val="00D27ECA"/>
    <w:rsid w:val="00D324D3"/>
    <w:rsid w:val="00D369A4"/>
    <w:rsid w:val="00D42569"/>
    <w:rsid w:val="00D4303E"/>
    <w:rsid w:val="00D4653D"/>
    <w:rsid w:val="00D50A14"/>
    <w:rsid w:val="00D512D4"/>
    <w:rsid w:val="00D515FA"/>
    <w:rsid w:val="00D5662A"/>
    <w:rsid w:val="00D6452C"/>
    <w:rsid w:val="00D668A2"/>
    <w:rsid w:val="00D673DA"/>
    <w:rsid w:val="00D7366C"/>
    <w:rsid w:val="00D74439"/>
    <w:rsid w:val="00D75F99"/>
    <w:rsid w:val="00D76E46"/>
    <w:rsid w:val="00D779C0"/>
    <w:rsid w:val="00D77B1A"/>
    <w:rsid w:val="00D9197B"/>
    <w:rsid w:val="00D91D13"/>
    <w:rsid w:val="00D93A87"/>
    <w:rsid w:val="00D94500"/>
    <w:rsid w:val="00D97646"/>
    <w:rsid w:val="00DA2351"/>
    <w:rsid w:val="00DA5311"/>
    <w:rsid w:val="00DA6903"/>
    <w:rsid w:val="00DA75A9"/>
    <w:rsid w:val="00DA7BAA"/>
    <w:rsid w:val="00DB0FF4"/>
    <w:rsid w:val="00DB341B"/>
    <w:rsid w:val="00DB4FC5"/>
    <w:rsid w:val="00DB53BC"/>
    <w:rsid w:val="00DB6F2A"/>
    <w:rsid w:val="00DC1DC6"/>
    <w:rsid w:val="00DC2E6F"/>
    <w:rsid w:val="00DC525E"/>
    <w:rsid w:val="00DC7CB5"/>
    <w:rsid w:val="00DD2B50"/>
    <w:rsid w:val="00DD4CE0"/>
    <w:rsid w:val="00DD69AA"/>
    <w:rsid w:val="00DE0C83"/>
    <w:rsid w:val="00DE0D34"/>
    <w:rsid w:val="00DE56B9"/>
    <w:rsid w:val="00DE7204"/>
    <w:rsid w:val="00DF14BC"/>
    <w:rsid w:val="00DF208B"/>
    <w:rsid w:val="00DF4C76"/>
    <w:rsid w:val="00DF658D"/>
    <w:rsid w:val="00DF6B0F"/>
    <w:rsid w:val="00DF6E92"/>
    <w:rsid w:val="00DF753B"/>
    <w:rsid w:val="00E0025F"/>
    <w:rsid w:val="00E0384C"/>
    <w:rsid w:val="00E03D17"/>
    <w:rsid w:val="00E05580"/>
    <w:rsid w:val="00E0703F"/>
    <w:rsid w:val="00E1062D"/>
    <w:rsid w:val="00E1155B"/>
    <w:rsid w:val="00E12119"/>
    <w:rsid w:val="00E12392"/>
    <w:rsid w:val="00E13021"/>
    <w:rsid w:val="00E14A4D"/>
    <w:rsid w:val="00E1670E"/>
    <w:rsid w:val="00E16888"/>
    <w:rsid w:val="00E20B68"/>
    <w:rsid w:val="00E20FD6"/>
    <w:rsid w:val="00E214AB"/>
    <w:rsid w:val="00E22759"/>
    <w:rsid w:val="00E22B62"/>
    <w:rsid w:val="00E22BA1"/>
    <w:rsid w:val="00E23B46"/>
    <w:rsid w:val="00E24326"/>
    <w:rsid w:val="00E259C0"/>
    <w:rsid w:val="00E275EC"/>
    <w:rsid w:val="00E320CF"/>
    <w:rsid w:val="00E332B2"/>
    <w:rsid w:val="00E36E0D"/>
    <w:rsid w:val="00E372B9"/>
    <w:rsid w:val="00E40AC5"/>
    <w:rsid w:val="00E41AED"/>
    <w:rsid w:val="00E42057"/>
    <w:rsid w:val="00E43CB1"/>
    <w:rsid w:val="00E44BED"/>
    <w:rsid w:val="00E45B21"/>
    <w:rsid w:val="00E47D93"/>
    <w:rsid w:val="00E51AEA"/>
    <w:rsid w:val="00E52DF0"/>
    <w:rsid w:val="00E57F31"/>
    <w:rsid w:val="00E70355"/>
    <w:rsid w:val="00E7402E"/>
    <w:rsid w:val="00E74E2A"/>
    <w:rsid w:val="00E765B0"/>
    <w:rsid w:val="00E819F5"/>
    <w:rsid w:val="00E844F8"/>
    <w:rsid w:val="00E86419"/>
    <w:rsid w:val="00E91F2C"/>
    <w:rsid w:val="00E9230C"/>
    <w:rsid w:val="00E932D8"/>
    <w:rsid w:val="00E93CAD"/>
    <w:rsid w:val="00E9673F"/>
    <w:rsid w:val="00E9711D"/>
    <w:rsid w:val="00EA2F0C"/>
    <w:rsid w:val="00EA4039"/>
    <w:rsid w:val="00EA6E56"/>
    <w:rsid w:val="00EB5C48"/>
    <w:rsid w:val="00EC200A"/>
    <w:rsid w:val="00EC4CB8"/>
    <w:rsid w:val="00EC5301"/>
    <w:rsid w:val="00EC6380"/>
    <w:rsid w:val="00EC6950"/>
    <w:rsid w:val="00EC7228"/>
    <w:rsid w:val="00EC7FAD"/>
    <w:rsid w:val="00ED133B"/>
    <w:rsid w:val="00ED28B7"/>
    <w:rsid w:val="00ED31EF"/>
    <w:rsid w:val="00ED3A46"/>
    <w:rsid w:val="00ED4C9E"/>
    <w:rsid w:val="00ED6192"/>
    <w:rsid w:val="00ED6D99"/>
    <w:rsid w:val="00ED6DA4"/>
    <w:rsid w:val="00ED6F45"/>
    <w:rsid w:val="00EE1120"/>
    <w:rsid w:val="00EE1162"/>
    <w:rsid w:val="00EE2230"/>
    <w:rsid w:val="00EE2ABB"/>
    <w:rsid w:val="00EE375A"/>
    <w:rsid w:val="00EE601F"/>
    <w:rsid w:val="00EF01E1"/>
    <w:rsid w:val="00EF0F9C"/>
    <w:rsid w:val="00EF138C"/>
    <w:rsid w:val="00EF1EBC"/>
    <w:rsid w:val="00F01DA1"/>
    <w:rsid w:val="00F057C8"/>
    <w:rsid w:val="00F05E23"/>
    <w:rsid w:val="00F0789F"/>
    <w:rsid w:val="00F1177D"/>
    <w:rsid w:val="00F120A4"/>
    <w:rsid w:val="00F21327"/>
    <w:rsid w:val="00F21C66"/>
    <w:rsid w:val="00F21DF4"/>
    <w:rsid w:val="00F22634"/>
    <w:rsid w:val="00F237E5"/>
    <w:rsid w:val="00F243F6"/>
    <w:rsid w:val="00F24570"/>
    <w:rsid w:val="00F24882"/>
    <w:rsid w:val="00F24E55"/>
    <w:rsid w:val="00F250A0"/>
    <w:rsid w:val="00F2559E"/>
    <w:rsid w:val="00F25A90"/>
    <w:rsid w:val="00F25C0A"/>
    <w:rsid w:val="00F26AB0"/>
    <w:rsid w:val="00F30762"/>
    <w:rsid w:val="00F337C9"/>
    <w:rsid w:val="00F35381"/>
    <w:rsid w:val="00F35DE4"/>
    <w:rsid w:val="00F36821"/>
    <w:rsid w:val="00F37D84"/>
    <w:rsid w:val="00F5159B"/>
    <w:rsid w:val="00F52351"/>
    <w:rsid w:val="00F53259"/>
    <w:rsid w:val="00F53284"/>
    <w:rsid w:val="00F53701"/>
    <w:rsid w:val="00F539FE"/>
    <w:rsid w:val="00F53B82"/>
    <w:rsid w:val="00F54E85"/>
    <w:rsid w:val="00F55266"/>
    <w:rsid w:val="00F562CE"/>
    <w:rsid w:val="00F57213"/>
    <w:rsid w:val="00F610E9"/>
    <w:rsid w:val="00F614BC"/>
    <w:rsid w:val="00F633A7"/>
    <w:rsid w:val="00F63D82"/>
    <w:rsid w:val="00F6518A"/>
    <w:rsid w:val="00F710DC"/>
    <w:rsid w:val="00F72328"/>
    <w:rsid w:val="00F750E1"/>
    <w:rsid w:val="00F80FF2"/>
    <w:rsid w:val="00F84740"/>
    <w:rsid w:val="00F84F09"/>
    <w:rsid w:val="00F8514A"/>
    <w:rsid w:val="00F858B5"/>
    <w:rsid w:val="00F85FD3"/>
    <w:rsid w:val="00F86908"/>
    <w:rsid w:val="00F92394"/>
    <w:rsid w:val="00F94236"/>
    <w:rsid w:val="00F95440"/>
    <w:rsid w:val="00F97D02"/>
    <w:rsid w:val="00FA0113"/>
    <w:rsid w:val="00FA03EE"/>
    <w:rsid w:val="00FA0B37"/>
    <w:rsid w:val="00FA1112"/>
    <w:rsid w:val="00FA2294"/>
    <w:rsid w:val="00FA6463"/>
    <w:rsid w:val="00FB0233"/>
    <w:rsid w:val="00FB26DF"/>
    <w:rsid w:val="00FB573A"/>
    <w:rsid w:val="00FB6152"/>
    <w:rsid w:val="00FC08AE"/>
    <w:rsid w:val="00FC094C"/>
    <w:rsid w:val="00FC15E9"/>
    <w:rsid w:val="00FC3443"/>
    <w:rsid w:val="00FC35E8"/>
    <w:rsid w:val="00FC3844"/>
    <w:rsid w:val="00FC444B"/>
    <w:rsid w:val="00FC4FBB"/>
    <w:rsid w:val="00FD49A1"/>
    <w:rsid w:val="00FD735A"/>
    <w:rsid w:val="00FD7AF8"/>
    <w:rsid w:val="00FD7FEB"/>
    <w:rsid w:val="00FE1BC9"/>
    <w:rsid w:val="00FE2386"/>
    <w:rsid w:val="00FE4192"/>
    <w:rsid w:val="00FE469D"/>
    <w:rsid w:val="00FE7B5E"/>
    <w:rsid w:val="00FF20FD"/>
    <w:rsid w:val="00FF22F8"/>
    <w:rsid w:val="00FF27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0705"/>
    <o:shapelayout v:ext="edit">
      <o:idmap v:ext="edit" data="1"/>
    </o:shapelayout>
  </w:shapeDefaults>
  <w:decimalSymbol w:val=","/>
  <w:listSeparator w:val=";"/>
  <w14:docId w14:val="1BC1C642"/>
  <w15:docId w15:val="{1CE7BB7F-EED8-452B-AA41-335FF64EA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Bold" w:eastAsia="Times New Roman" w:hAnsi="Times New Roman Bold"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pPr>
      <w:spacing w:line="240" w:lineRule="atLeast"/>
    </w:pPr>
    <w:rPr>
      <w:rFonts w:ascii="Arial" w:hAnsi="Arial"/>
      <w:spacing w:val="5"/>
      <w:sz w:val="19"/>
    </w:rPr>
  </w:style>
  <w:style w:type="paragraph" w:styleId="Kop1">
    <w:name w:val="heading 1"/>
    <w:aliases w:val="Hoofdstuk,Hoofdstuk-kop,BP Heading 1,Heading 1 Char Char,Tempo Heading 1,h1,Hoofdkop,Hoofdkop1,Hoofdkop2,Hoofdkop11,Hoofdkop3,Hoofdkop12,Hoofdkop21,Hoofdkop111,Hoofdkop4,Hoofdkop13,Hoofdkop22,Hoofdkop112,Hoofdkop31,Hoofdkop121,Hoofdkop211"/>
    <w:basedOn w:val="Standaard"/>
    <w:next w:val="Standaard"/>
    <w:qFormat/>
    <w:pPr>
      <w:pageBreakBefore/>
      <w:numPr>
        <w:numId w:val="11"/>
      </w:numPr>
      <w:tabs>
        <w:tab w:val="clear" w:pos="1418"/>
        <w:tab w:val="left" w:pos="360"/>
        <w:tab w:val="num" w:pos="1134"/>
      </w:tabs>
      <w:spacing w:before="240" w:after="240" w:line="360" w:lineRule="atLeast"/>
      <w:ind w:left="1134"/>
      <w:outlineLvl w:val="0"/>
    </w:pPr>
    <w:rPr>
      <w:b/>
      <w:color w:val="000000"/>
      <w:spacing w:val="0"/>
      <w:sz w:val="24"/>
    </w:rPr>
  </w:style>
  <w:style w:type="paragraph" w:styleId="Kop2">
    <w:name w:val="heading 2"/>
    <w:aliases w:val="Tempo Heading 2,Paragraaf,k2,BP Heading 2,2scr,h2,Chapter,1.Seite,Sub Heading,Reset numbering,052,H2,niveau2,niveau21,Heading Two,Heading 2rh,Prophead 2,Major,Major1,Major2,Major11,2,RFP Heading 2,Activity,(1.1,1.2,1.3 etc),l2,Subkop"/>
    <w:basedOn w:val="Standaard"/>
    <w:next w:val="Standaard"/>
    <w:qFormat/>
    <w:rsid w:val="00BD5477"/>
    <w:pPr>
      <w:keepNext/>
      <w:numPr>
        <w:ilvl w:val="1"/>
        <w:numId w:val="11"/>
      </w:numPr>
      <w:tabs>
        <w:tab w:val="clear" w:pos="1986"/>
        <w:tab w:val="num" w:pos="709"/>
      </w:tabs>
      <w:spacing w:before="360" w:after="120"/>
      <w:ind w:left="567" w:hanging="567"/>
      <w:outlineLvl w:val="1"/>
    </w:pPr>
    <w:rPr>
      <w:b/>
      <w:sz w:val="22"/>
    </w:rPr>
  </w:style>
  <w:style w:type="paragraph" w:styleId="Kop3">
    <w:name w:val="heading 3"/>
    <w:aliases w:val="Sub-paragraaf,Tempo Heading 3,h3,Section,Annotationen,Side Heading,niveau3,053,Level 1 - 1,Voorwoord"/>
    <w:basedOn w:val="Standaard"/>
    <w:next w:val="Standaardinspringing"/>
    <w:link w:val="Kop3Char"/>
    <w:qFormat/>
    <w:rsid w:val="00FF22F8"/>
    <w:pPr>
      <w:keepNext/>
      <w:numPr>
        <w:ilvl w:val="2"/>
        <w:numId w:val="11"/>
      </w:numPr>
      <w:tabs>
        <w:tab w:val="clear" w:pos="1844"/>
        <w:tab w:val="num" w:pos="567"/>
      </w:tabs>
      <w:spacing w:before="360" w:after="120"/>
      <w:ind w:left="567" w:hanging="567"/>
      <w:outlineLvl w:val="2"/>
    </w:pPr>
    <w:rPr>
      <w:b/>
      <w:color w:val="000000"/>
    </w:rPr>
  </w:style>
  <w:style w:type="paragraph" w:styleId="Kop4">
    <w:name w:val="heading 4"/>
    <w:aliases w:val="BP Heading 4,Tempo Heading 4,SDW Heading 4,Req,Subsection,054,Level 2 - a,RFP-vraag,Specificatie,Heading 4 Char"/>
    <w:basedOn w:val="Standaard"/>
    <w:next w:val="Standaard"/>
    <w:qFormat/>
    <w:pPr>
      <w:keepNext/>
      <w:numPr>
        <w:ilvl w:val="3"/>
        <w:numId w:val="11"/>
      </w:numPr>
      <w:spacing w:before="240"/>
      <w:outlineLvl w:val="3"/>
    </w:pPr>
    <w:rPr>
      <w:b/>
    </w:rPr>
  </w:style>
  <w:style w:type="paragraph" w:styleId="Kop5">
    <w:name w:val="heading 5"/>
    <w:basedOn w:val="Standaard"/>
    <w:next w:val="Standaardinspringing"/>
    <w:link w:val="Kop5Char"/>
    <w:qFormat/>
    <w:pPr>
      <w:outlineLvl w:val="4"/>
    </w:pPr>
    <w:rPr>
      <w:b/>
    </w:rPr>
  </w:style>
  <w:style w:type="paragraph" w:styleId="Kop6">
    <w:name w:val="heading 6"/>
    <w:aliases w:val="ITT t6,PA Appendix,6,heading 6,Bullet list,Bullet list1,Bullet list2,Bullet list11,Bullet list3,Bullet list12,Bullet list21,Bullet list111,Bullet lis"/>
    <w:basedOn w:val="Standaard"/>
    <w:next w:val="Standaardinspringing"/>
    <w:qFormat/>
    <w:pPr>
      <w:outlineLvl w:val="5"/>
    </w:pPr>
    <w:rPr>
      <w:sz w:val="20"/>
      <w:u w:val="single"/>
    </w:rPr>
  </w:style>
  <w:style w:type="paragraph" w:styleId="Kop7">
    <w:name w:val="heading 7"/>
    <w:aliases w:val="ITT t7,PA Appendix Major,7,req3,heading 7,letter list,lettered list,letter list1,lettered list1,letter list2,lettered list2,letter list11,lettered list11,letter list3,lettered list3,letter list12,lettered list12,letter list21"/>
    <w:basedOn w:val="Standaard"/>
    <w:next w:val="Standaardinspringing"/>
    <w:qFormat/>
    <w:pPr>
      <w:outlineLvl w:val="6"/>
    </w:pPr>
    <w:rPr>
      <w:i/>
      <w:sz w:val="20"/>
    </w:rPr>
  </w:style>
  <w:style w:type="paragraph" w:styleId="Kop8">
    <w:name w:val="heading 8"/>
    <w:aliases w:val="ITT t8,PA Appendix Minor,8,r,requirement,req2,Reference List,heading 8, action,action,action1,action2,action11,action3,action4,action5,action6,action7,action12,action21,action111,action31,action8,action13,action22,action112,action32"/>
    <w:basedOn w:val="Standaard"/>
    <w:next w:val="Standaardinspringing"/>
    <w:qFormat/>
    <w:pPr>
      <w:outlineLvl w:val="7"/>
    </w:pPr>
    <w:rPr>
      <w:i/>
      <w:sz w:val="20"/>
    </w:rPr>
  </w:style>
  <w:style w:type="paragraph" w:styleId="Kop9">
    <w:name w:val="heading 9"/>
    <w:aliases w:val="Appendix 1,appendix,ITT t9,9,rb,req bullet,req1,heading 9, progress,Titre 10,progress,App Heading,progress1,progress2,progress11,progress3,progress4,progress5,progress6,progress7,progress12,progress21,progress111,progress31,progress8"/>
    <w:basedOn w:val="Standaard"/>
    <w:next w:val="Standaardinspringing"/>
    <w:qFormat/>
    <w:pPr>
      <w:outlineLvl w:val="8"/>
    </w:pPr>
    <w:rPr>
      <w:i/>
      <w:sz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Standaardinspringing">
    <w:name w:val="Normal Indent"/>
    <w:basedOn w:val="Standaard"/>
    <w:uiPriority w:val="99"/>
    <w:semiHidden/>
    <w:pPr>
      <w:ind w:left="714" w:hanging="357"/>
    </w:pPr>
  </w:style>
  <w:style w:type="character" w:styleId="Eindnootmarkering">
    <w:name w:val="endnote reference"/>
    <w:basedOn w:val="Standaardalinea-lettertype"/>
    <w:semiHidden/>
    <w:rPr>
      <w:vertAlign w:val="superscript"/>
    </w:rPr>
  </w:style>
  <w:style w:type="character" w:styleId="Voetnootmarkering">
    <w:name w:val="footnote reference"/>
    <w:basedOn w:val="Standaardalinea-lettertype"/>
    <w:semiHidden/>
    <w:rPr>
      <w:vertAlign w:val="superscript"/>
    </w:rPr>
  </w:style>
  <w:style w:type="paragraph" w:styleId="Inhopg8">
    <w:name w:val="toc 8"/>
    <w:basedOn w:val="Standaard"/>
    <w:next w:val="Standaard"/>
    <w:semiHidden/>
    <w:pPr>
      <w:ind w:left="1330"/>
    </w:pPr>
  </w:style>
  <w:style w:type="paragraph" w:styleId="Inhopg7">
    <w:name w:val="toc 7"/>
    <w:basedOn w:val="Standaard"/>
    <w:next w:val="Standaard"/>
    <w:semiHidden/>
    <w:pPr>
      <w:ind w:left="1140"/>
    </w:pPr>
  </w:style>
  <w:style w:type="paragraph" w:styleId="Inhopg6">
    <w:name w:val="toc 6"/>
    <w:basedOn w:val="Standaard"/>
    <w:next w:val="Standaard"/>
    <w:semiHidden/>
    <w:pPr>
      <w:ind w:left="950"/>
    </w:pPr>
  </w:style>
  <w:style w:type="paragraph" w:styleId="Inhopg5">
    <w:name w:val="toc 5"/>
    <w:basedOn w:val="Standaard"/>
    <w:next w:val="Standaard"/>
    <w:semiHidden/>
    <w:pPr>
      <w:ind w:left="760"/>
    </w:pPr>
  </w:style>
  <w:style w:type="paragraph" w:styleId="Inhopg4">
    <w:name w:val="toc 4"/>
    <w:basedOn w:val="Standaard"/>
    <w:next w:val="Standaard"/>
    <w:semiHidden/>
    <w:pPr>
      <w:ind w:left="570"/>
    </w:pPr>
  </w:style>
  <w:style w:type="paragraph" w:styleId="Inhopg3">
    <w:name w:val="toc 3"/>
    <w:basedOn w:val="Standaard"/>
    <w:next w:val="Standaard"/>
    <w:uiPriority w:val="39"/>
    <w:pPr>
      <w:ind w:left="425"/>
    </w:pPr>
  </w:style>
  <w:style w:type="paragraph" w:styleId="Inhopg2">
    <w:name w:val="toc 2"/>
    <w:basedOn w:val="Standaard"/>
    <w:next w:val="Standaard"/>
    <w:uiPriority w:val="39"/>
    <w:pPr>
      <w:tabs>
        <w:tab w:val="right" w:leader="dot" w:pos="9062"/>
      </w:tabs>
      <w:spacing w:before="60"/>
      <w:ind w:left="425"/>
    </w:pPr>
    <w:rPr>
      <w:noProof/>
    </w:rPr>
  </w:style>
  <w:style w:type="paragraph" w:styleId="Inhopg1">
    <w:name w:val="toc 1"/>
    <w:basedOn w:val="Standaard"/>
    <w:next w:val="Standaard"/>
    <w:uiPriority w:val="39"/>
    <w:pPr>
      <w:tabs>
        <w:tab w:val="right" w:leader="dot" w:pos="9062"/>
      </w:tabs>
      <w:spacing w:before="240"/>
    </w:pPr>
    <w:rPr>
      <w:noProof/>
      <w:sz w:val="20"/>
    </w:rPr>
  </w:style>
  <w:style w:type="paragraph" w:styleId="Voettekst">
    <w:name w:val="footer"/>
    <w:basedOn w:val="Standaard"/>
    <w:link w:val="VoettekstChar"/>
    <w:semiHidden/>
    <w:pPr>
      <w:tabs>
        <w:tab w:val="center" w:pos="4536"/>
        <w:tab w:val="right" w:pos="9072"/>
      </w:tabs>
    </w:pPr>
  </w:style>
  <w:style w:type="paragraph" w:styleId="Koptekst">
    <w:name w:val="header"/>
    <w:basedOn w:val="Standaard"/>
    <w:semiHidden/>
    <w:pPr>
      <w:tabs>
        <w:tab w:val="center" w:pos="4536"/>
        <w:tab w:val="right" w:pos="9072"/>
      </w:tabs>
    </w:pPr>
  </w:style>
  <w:style w:type="paragraph" w:styleId="Voetnoottekst">
    <w:name w:val="footnote text"/>
    <w:basedOn w:val="Standaard"/>
    <w:semiHidden/>
    <w:rPr>
      <w:sz w:val="20"/>
    </w:rPr>
  </w:style>
  <w:style w:type="paragraph" w:customStyle="1" w:styleId="inhopg9">
    <w:name w:val="inhopg 9"/>
    <w:basedOn w:val="Standaard"/>
    <w:next w:val="Standaard"/>
    <w:pPr>
      <w:ind w:left="1520"/>
    </w:pPr>
  </w:style>
  <w:style w:type="paragraph" w:styleId="Plattetekst">
    <w:name w:val="Body Text"/>
    <w:basedOn w:val="Standaard"/>
    <w:link w:val="PlattetekstChar"/>
    <w:uiPriority w:val="99"/>
    <w:semiHidden/>
    <w:pPr>
      <w:spacing w:before="120"/>
    </w:pPr>
    <w:rPr>
      <w:i/>
    </w:rPr>
  </w:style>
  <w:style w:type="paragraph" w:customStyle="1" w:styleId="TableHeader">
    <w:name w:val="Table Header"/>
    <w:pPr>
      <w:spacing w:before="40" w:after="40"/>
    </w:pPr>
    <w:rPr>
      <w:rFonts w:ascii="Arial Narrow" w:hAnsi="Arial Narrow"/>
      <w:b/>
      <w:lang w:val="en-US"/>
    </w:rPr>
  </w:style>
  <w:style w:type="paragraph" w:customStyle="1" w:styleId="TableText">
    <w:name w:val="Table Text"/>
    <w:pPr>
      <w:spacing w:before="20" w:after="20"/>
    </w:pPr>
    <w:rPr>
      <w:rFonts w:ascii="Arial Narrow" w:hAnsi="Arial Narrow"/>
      <w:lang w:val="en-US"/>
    </w:rPr>
  </w:style>
  <w:style w:type="paragraph" w:customStyle="1" w:styleId="TableBulleted">
    <w:name w:val="Table Bulleted"/>
    <w:pPr>
      <w:tabs>
        <w:tab w:val="left" w:pos="360"/>
      </w:tabs>
      <w:spacing w:before="40" w:after="40"/>
      <w:ind w:left="360" w:hanging="360"/>
    </w:pPr>
    <w:rPr>
      <w:rFonts w:ascii="Arial Narrow" w:hAnsi="Arial Narrow"/>
      <w:lang w:val="en-US"/>
    </w:rPr>
  </w:style>
  <w:style w:type="paragraph" w:customStyle="1" w:styleId="InfoBlue">
    <w:name w:val="InfoBlue"/>
    <w:basedOn w:val="Standaard"/>
    <w:next w:val="Plattetekst"/>
    <w:pPr>
      <w:keepLines/>
      <w:suppressLineNumbers/>
      <w:spacing w:after="120"/>
    </w:pPr>
    <w:rPr>
      <w:rFonts w:ascii="Times New Roman" w:hAnsi="Times New Roman"/>
      <w:i/>
      <w:color w:val="0000FF"/>
      <w:spacing w:val="0"/>
      <w:sz w:val="20"/>
      <w:lang w:val="en-US"/>
    </w:rPr>
  </w:style>
  <w:style w:type="paragraph" w:styleId="Titel">
    <w:name w:val="Title"/>
    <w:basedOn w:val="Standaard"/>
    <w:next w:val="Standaard"/>
    <w:qFormat/>
    <w:pPr>
      <w:spacing w:line="240" w:lineRule="auto"/>
      <w:jc w:val="center"/>
    </w:pPr>
    <w:rPr>
      <w:b/>
      <w:spacing w:val="0"/>
      <w:sz w:val="36"/>
      <w:lang w:val="en-US"/>
    </w:rPr>
  </w:style>
  <w:style w:type="paragraph" w:styleId="Lijstopsomteken">
    <w:name w:val="List Bullet"/>
    <w:basedOn w:val="Standaard"/>
    <w:autoRedefine/>
    <w:semiHidden/>
    <w:pPr>
      <w:keepLines/>
      <w:numPr>
        <w:numId w:val="1"/>
      </w:numPr>
      <w:suppressLineNumbers/>
    </w:pPr>
  </w:style>
  <w:style w:type="paragraph" w:customStyle="1" w:styleId="Heading2Appendix">
    <w:name w:val="Heading 2 Appendix"/>
    <w:basedOn w:val="Kop2"/>
    <w:next w:val="Plattetekst"/>
    <w:pPr>
      <w:keepLines/>
      <w:numPr>
        <w:numId w:val="2"/>
      </w:numPr>
      <w:shd w:val="clear" w:color="FFFFFF" w:fill="auto"/>
      <w:tabs>
        <w:tab w:val="clear" w:pos="720"/>
        <w:tab w:val="num" w:pos="851"/>
      </w:tabs>
      <w:spacing w:before="120" w:after="0" w:line="240" w:lineRule="exact"/>
      <w:ind w:left="578" w:hanging="578"/>
    </w:pPr>
    <w:rPr>
      <w:spacing w:val="0"/>
      <w:sz w:val="19"/>
      <w:lang w:val="en-GB" w:eastAsia="en-US"/>
    </w:rPr>
  </w:style>
  <w:style w:type="paragraph" w:customStyle="1" w:styleId="Heading1Appendix">
    <w:name w:val="Heading 1 Appendix"/>
    <w:basedOn w:val="Kop1"/>
    <w:next w:val="Plattetekst"/>
    <w:pPr>
      <w:keepNext/>
      <w:keepLines/>
      <w:numPr>
        <w:numId w:val="2"/>
      </w:numPr>
      <w:tabs>
        <w:tab w:val="clear" w:pos="360"/>
      </w:tabs>
      <w:spacing w:before="480" w:after="0" w:line="360" w:lineRule="auto"/>
    </w:pPr>
    <w:rPr>
      <w:smallCaps/>
      <w:sz w:val="28"/>
      <w:lang w:val="en-GB"/>
    </w:rPr>
  </w:style>
  <w:style w:type="paragraph" w:customStyle="1" w:styleId="Tabletext0">
    <w:name w:val="Tabletext"/>
    <w:basedOn w:val="Standaard"/>
    <w:pPr>
      <w:keepLines/>
      <w:widowControl w:val="0"/>
    </w:pPr>
    <w:rPr>
      <w:spacing w:val="0"/>
      <w:lang w:val="en-US"/>
    </w:rPr>
  </w:style>
  <w:style w:type="paragraph" w:customStyle="1" w:styleId="Tabeltekst">
    <w:name w:val="Tabeltekst"/>
    <w:basedOn w:val="Standaard"/>
    <w:pPr>
      <w:keepLines/>
      <w:suppressLineNumbers/>
      <w:spacing w:before="40" w:after="20" w:line="240" w:lineRule="auto"/>
    </w:pPr>
    <w:rPr>
      <w:sz w:val="17"/>
    </w:rPr>
  </w:style>
  <w:style w:type="paragraph" w:customStyle="1" w:styleId="Tabelkop">
    <w:name w:val="Tabelkop"/>
    <w:basedOn w:val="Tabeltekst"/>
    <w:pPr>
      <w:keepNext/>
    </w:pPr>
    <w:rPr>
      <w:b/>
    </w:rPr>
  </w:style>
  <w:style w:type="paragraph" w:customStyle="1" w:styleId="Tabelnummer">
    <w:name w:val="Tabelnummer"/>
    <w:basedOn w:val="Tabeltekst"/>
    <w:pPr>
      <w:numPr>
        <w:numId w:val="3"/>
      </w:numPr>
    </w:pPr>
  </w:style>
  <w:style w:type="paragraph" w:customStyle="1" w:styleId="Tabelbullet">
    <w:name w:val="Tabelbullet"/>
    <w:basedOn w:val="Standaard"/>
    <w:pPr>
      <w:keepLines/>
      <w:numPr>
        <w:numId w:val="9"/>
      </w:numPr>
      <w:suppressLineNumbers/>
      <w:tabs>
        <w:tab w:val="clear" w:pos="360"/>
      </w:tabs>
      <w:spacing w:before="40" w:after="20" w:line="240" w:lineRule="auto"/>
    </w:pPr>
    <w:rPr>
      <w:sz w:val="16"/>
    </w:rPr>
  </w:style>
  <w:style w:type="paragraph" w:customStyle="1" w:styleId="Bullet1">
    <w:name w:val="Bullet 1"/>
    <w:basedOn w:val="Standaard"/>
    <w:pPr>
      <w:keepLines/>
      <w:numPr>
        <w:numId w:val="4"/>
      </w:numPr>
      <w:suppressLineNumbers/>
      <w:tabs>
        <w:tab w:val="clear" w:pos="360"/>
      </w:tabs>
      <w:spacing w:before="60" w:after="60"/>
    </w:pPr>
  </w:style>
  <w:style w:type="paragraph" w:customStyle="1" w:styleId="Bullet2">
    <w:name w:val="Bullet 2"/>
    <w:basedOn w:val="Bullet1"/>
    <w:pPr>
      <w:numPr>
        <w:numId w:val="5"/>
      </w:numPr>
      <w:tabs>
        <w:tab w:val="clear" w:pos="644"/>
        <w:tab w:val="num" w:pos="360"/>
      </w:tabs>
      <w:ind w:left="360" w:hanging="360"/>
    </w:pPr>
  </w:style>
  <w:style w:type="paragraph" w:customStyle="1" w:styleId="Bullet3">
    <w:name w:val="Bullet 3"/>
    <w:basedOn w:val="Bullet2"/>
    <w:pPr>
      <w:numPr>
        <w:numId w:val="6"/>
      </w:numPr>
      <w:tabs>
        <w:tab w:val="clear" w:pos="927"/>
        <w:tab w:val="num" w:pos="360"/>
      </w:tabs>
      <w:ind w:left="360" w:hanging="360"/>
    </w:pPr>
  </w:style>
  <w:style w:type="paragraph" w:customStyle="1" w:styleId="Bullet4">
    <w:name w:val="Bullet 4"/>
    <w:basedOn w:val="Bullet3"/>
    <w:pPr>
      <w:numPr>
        <w:numId w:val="7"/>
      </w:numPr>
      <w:tabs>
        <w:tab w:val="clear" w:pos="1211"/>
        <w:tab w:val="num" w:pos="360"/>
      </w:tabs>
      <w:ind w:left="360" w:hanging="360"/>
    </w:pPr>
  </w:style>
  <w:style w:type="paragraph" w:customStyle="1" w:styleId="Letter1">
    <w:name w:val="Letter 1"/>
    <w:basedOn w:val="Standaard"/>
    <w:pPr>
      <w:keepLines/>
      <w:numPr>
        <w:numId w:val="8"/>
      </w:numPr>
      <w:suppressLineNumbers/>
      <w:spacing w:before="60" w:after="60"/>
    </w:pPr>
  </w:style>
  <w:style w:type="paragraph" w:customStyle="1" w:styleId="Tabelvulvoor">
    <w:name w:val="Tabelvulvoor"/>
    <w:basedOn w:val="Tabelvulna"/>
    <w:next w:val="Standaard"/>
    <w:pPr>
      <w:keepNext/>
    </w:pPr>
  </w:style>
  <w:style w:type="paragraph" w:customStyle="1" w:styleId="Tabelvulna">
    <w:name w:val="Tabelvulna"/>
    <w:basedOn w:val="Standaard"/>
    <w:next w:val="Standaard"/>
    <w:pPr>
      <w:spacing w:line="240" w:lineRule="auto"/>
    </w:pPr>
    <w:rPr>
      <w:rFonts w:ascii="Courier New" w:hAnsi="Courier New"/>
      <w:color w:val="FF0000"/>
      <w:spacing w:val="0"/>
      <w:sz w:val="16"/>
      <w:lang w:val="en-GB"/>
    </w:rPr>
  </w:style>
  <w:style w:type="paragraph" w:customStyle="1" w:styleId="Subkop3">
    <w:name w:val="Subkop 3"/>
    <w:basedOn w:val="Standaard"/>
    <w:next w:val="Standaard"/>
    <w:pPr>
      <w:keepNext/>
      <w:keepLines/>
      <w:suppressLineNumbers/>
      <w:spacing w:before="120" w:after="60"/>
    </w:pPr>
    <w:rPr>
      <w:i/>
    </w:rPr>
  </w:style>
  <w:style w:type="paragraph" w:customStyle="1" w:styleId="Tabeltekstmiddel">
    <w:name w:val="Tabeltekst middel"/>
    <w:basedOn w:val="Tabeltekst"/>
    <w:rPr>
      <w:sz w:val="19"/>
    </w:rPr>
  </w:style>
  <w:style w:type="character" w:styleId="Hyperlink">
    <w:name w:val="Hyperlink"/>
    <w:basedOn w:val="Standaardalinea-lettertype"/>
    <w:semiHidden/>
    <w:rPr>
      <w:color w:val="0000FF"/>
      <w:u w:val="single"/>
    </w:rPr>
  </w:style>
  <w:style w:type="paragraph" w:customStyle="1" w:styleId="Toelichting">
    <w:name w:val="Toelichting"/>
    <w:basedOn w:val="Standaard"/>
    <w:next w:val="Standaard"/>
    <w:pPr>
      <w:widowControl w:val="0"/>
      <w:spacing w:line="230" w:lineRule="atLeast"/>
    </w:pPr>
    <w:rPr>
      <w:i/>
      <w:color w:val="0000FF"/>
    </w:rPr>
  </w:style>
  <w:style w:type="paragraph" w:styleId="Lijstnummering">
    <w:name w:val="List Number"/>
    <w:basedOn w:val="Standaard"/>
    <w:semiHidden/>
    <w:pPr>
      <w:keepLines/>
      <w:numPr>
        <w:numId w:val="10"/>
      </w:numPr>
      <w:suppressLineNumbers/>
      <w:spacing w:after="120"/>
      <w:ind w:left="357" w:hanging="357"/>
    </w:pPr>
  </w:style>
  <w:style w:type="paragraph" w:styleId="Ballontekst">
    <w:name w:val="Balloon Text"/>
    <w:basedOn w:val="Standaard"/>
    <w:link w:val="BallontekstChar"/>
    <w:uiPriority w:val="99"/>
    <w:semiHidden/>
    <w:unhideWhenUsed/>
    <w:rsid w:val="000C6B26"/>
    <w:pPr>
      <w:spacing w:line="240" w:lineRule="auto"/>
    </w:pPr>
    <w:rPr>
      <w:rFonts w:ascii="Tahoma" w:hAnsi="Tahoma" w:cs="Tahoma"/>
      <w:sz w:val="16"/>
      <w:szCs w:val="16"/>
    </w:rPr>
  </w:style>
  <w:style w:type="paragraph" w:styleId="Inhopg90">
    <w:name w:val="toc 9"/>
    <w:basedOn w:val="Standaard"/>
    <w:next w:val="Standaard"/>
    <w:autoRedefine/>
    <w:semiHidden/>
    <w:pPr>
      <w:ind w:left="1520"/>
    </w:pPr>
  </w:style>
  <w:style w:type="character" w:customStyle="1" w:styleId="BallontekstChar">
    <w:name w:val="Ballontekst Char"/>
    <w:basedOn w:val="Standaardalinea-lettertype"/>
    <w:link w:val="Ballontekst"/>
    <w:uiPriority w:val="99"/>
    <w:semiHidden/>
    <w:rsid w:val="000C6B26"/>
    <w:rPr>
      <w:rFonts w:ascii="Tahoma" w:hAnsi="Tahoma" w:cs="Tahoma"/>
      <w:spacing w:val="5"/>
      <w:sz w:val="16"/>
      <w:szCs w:val="16"/>
    </w:rPr>
  </w:style>
  <w:style w:type="paragraph" w:styleId="Normaalweb">
    <w:name w:val="Normal (Web)"/>
    <w:basedOn w:val="Standaard"/>
    <w:uiPriority w:val="99"/>
    <w:semiHidden/>
    <w:unhideWhenUsed/>
    <w:rsid w:val="000C6B26"/>
    <w:pPr>
      <w:spacing w:before="100" w:beforeAutospacing="1" w:after="100" w:afterAutospacing="1" w:line="240" w:lineRule="auto"/>
    </w:pPr>
    <w:rPr>
      <w:rFonts w:ascii="Times New Roman" w:eastAsiaTheme="minorEastAsia" w:hAnsi="Times New Roman"/>
      <w:spacing w:val="0"/>
      <w:sz w:val="24"/>
      <w:szCs w:val="24"/>
    </w:rPr>
  </w:style>
  <w:style w:type="character" w:customStyle="1" w:styleId="VoettekstChar">
    <w:name w:val="Voettekst Char"/>
    <w:link w:val="Voettekst"/>
    <w:semiHidden/>
    <w:rsid w:val="000C6B26"/>
    <w:rPr>
      <w:rFonts w:ascii="Arial" w:hAnsi="Arial"/>
      <w:spacing w:val="5"/>
      <w:sz w:val="19"/>
    </w:rPr>
  </w:style>
  <w:style w:type="paragraph" w:styleId="Plattetekst2">
    <w:name w:val="Body Text 2"/>
    <w:basedOn w:val="Standaard"/>
    <w:link w:val="Plattetekst2Char"/>
    <w:semiHidden/>
    <w:rsid w:val="000C6B26"/>
    <w:rPr>
      <w:snapToGrid w:val="0"/>
      <w:color w:val="000000"/>
    </w:rPr>
  </w:style>
  <w:style w:type="character" w:customStyle="1" w:styleId="Plattetekst2Char">
    <w:name w:val="Platte tekst 2 Char"/>
    <w:basedOn w:val="Standaardalinea-lettertype"/>
    <w:link w:val="Plattetekst2"/>
    <w:semiHidden/>
    <w:rsid w:val="000C6B26"/>
    <w:rPr>
      <w:rFonts w:ascii="Arial" w:hAnsi="Arial"/>
      <w:snapToGrid w:val="0"/>
      <w:color w:val="000000"/>
      <w:spacing w:val="5"/>
      <w:sz w:val="19"/>
    </w:rPr>
  </w:style>
  <w:style w:type="table" w:styleId="Tabelraster">
    <w:name w:val="Table Grid"/>
    <w:basedOn w:val="Standaardtabel"/>
    <w:uiPriority w:val="59"/>
    <w:rsid w:val="000C6B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0C6B26"/>
    <w:pPr>
      <w:ind w:left="720"/>
      <w:contextualSpacing/>
    </w:pPr>
  </w:style>
  <w:style w:type="paragraph" w:styleId="Plattetekst3">
    <w:name w:val="Body Text 3"/>
    <w:basedOn w:val="Standaard"/>
    <w:link w:val="Plattetekst3Char"/>
    <w:semiHidden/>
    <w:rsid w:val="00520DE2"/>
    <w:rPr>
      <w:color w:val="008000"/>
    </w:rPr>
  </w:style>
  <w:style w:type="character" w:customStyle="1" w:styleId="Plattetekst3Char">
    <w:name w:val="Platte tekst 3 Char"/>
    <w:basedOn w:val="Standaardalinea-lettertype"/>
    <w:link w:val="Plattetekst3"/>
    <w:semiHidden/>
    <w:rsid w:val="00520DE2"/>
    <w:rPr>
      <w:rFonts w:ascii="Arial" w:hAnsi="Arial"/>
      <w:color w:val="008000"/>
      <w:spacing w:val="5"/>
      <w:sz w:val="19"/>
    </w:rPr>
  </w:style>
  <w:style w:type="paragraph" w:customStyle="1" w:styleId="Plattetekst21">
    <w:name w:val="Platte tekst 21"/>
    <w:basedOn w:val="Standaard"/>
    <w:rsid w:val="00520DE2"/>
    <w:rPr>
      <w:color w:val="00FFFF"/>
    </w:rPr>
  </w:style>
  <w:style w:type="character" w:styleId="Verwijzingopmerking">
    <w:name w:val="annotation reference"/>
    <w:semiHidden/>
    <w:rsid w:val="00520DE2"/>
    <w:rPr>
      <w:sz w:val="16"/>
    </w:rPr>
  </w:style>
  <w:style w:type="paragraph" w:styleId="Tekstopmerking">
    <w:name w:val="annotation text"/>
    <w:basedOn w:val="Standaard"/>
    <w:link w:val="TekstopmerkingChar"/>
    <w:semiHidden/>
    <w:rsid w:val="00520DE2"/>
    <w:rPr>
      <w:sz w:val="20"/>
    </w:rPr>
  </w:style>
  <w:style w:type="character" w:customStyle="1" w:styleId="TekstopmerkingChar">
    <w:name w:val="Tekst opmerking Char"/>
    <w:basedOn w:val="Standaardalinea-lettertype"/>
    <w:link w:val="Tekstopmerking"/>
    <w:semiHidden/>
    <w:rsid w:val="00520DE2"/>
    <w:rPr>
      <w:rFonts w:ascii="Arial" w:hAnsi="Arial"/>
      <w:spacing w:val="5"/>
    </w:rPr>
  </w:style>
  <w:style w:type="character" w:customStyle="1" w:styleId="Kop3Char">
    <w:name w:val="Kop 3 Char"/>
    <w:aliases w:val="Sub-paragraaf Char,Tempo Heading 3 Char,h3 Char,Section Char,Annotationen Char,Side Heading Char,niveau3 Char,053 Char,Level 1 - 1 Char,Voorwoord Char"/>
    <w:basedOn w:val="Standaardalinea-lettertype"/>
    <w:link w:val="Kop3"/>
    <w:rsid w:val="00FF22F8"/>
    <w:rPr>
      <w:rFonts w:ascii="Arial" w:hAnsi="Arial"/>
      <w:b/>
      <w:color w:val="000000"/>
      <w:spacing w:val="5"/>
      <w:sz w:val="19"/>
    </w:rPr>
  </w:style>
  <w:style w:type="paragraph" w:customStyle="1" w:styleId="Default">
    <w:name w:val="Default"/>
    <w:rsid w:val="00520DE2"/>
    <w:pPr>
      <w:autoSpaceDE w:val="0"/>
      <w:autoSpaceDN w:val="0"/>
      <w:adjustRightInd w:val="0"/>
    </w:pPr>
    <w:rPr>
      <w:rFonts w:ascii="Arial" w:hAnsi="Arial" w:cs="Arial"/>
      <w:color w:val="000000"/>
      <w:sz w:val="24"/>
      <w:szCs w:val="24"/>
    </w:rPr>
  </w:style>
  <w:style w:type="paragraph" w:styleId="Geenafstand">
    <w:name w:val="No Spacing"/>
    <w:uiPriority w:val="1"/>
    <w:qFormat/>
    <w:rsid w:val="00040D3B"/>
    <w:rPr>
      <w:rFonts w:asciiTheme="minorHAnsi" w:eastAsiaTheme="minorEastAsia" w:hAnsiTheme="minorHAnsi" w:cstheme="minorBidi"/>
      <w:sz w:val="22"/>
      <w:szCs w:val="22"/>
      <w:lang w:eastAsia="en-US"/>
    </w:rPr>
  </w:style>
  <w:style w:type="paragraph" w:styleId="Onderwerpvanopmerking">
    <w:name w:val="annotation subject"/>
    <w:basedOn w:val="Tekstopmerking"/>
    <w:next w:val="Tekstopmerking"/>
    <w:link w:val="OnderwerpvanopmerkingChar"/>
    <w:uiPriority w:val="99"/>
    <w:semiHidden/>
    <w:unhideWhenUsed/>
    <w:rsid w:val="008E5C53"/>
    <w:pPr>
      <w:spacing w:line="240" w:lineRule="auto"/>
    </w:pPr>
    <w:rPr>
      <w:b/>
      <w:bCs/>
    </w:rPr>
  </w:style>
  <w:style w:type="character" w:customStyle="1" w:styleId="OnderwerpvanopmerkingChar">
    <w:name w:val="Onderwerp van opmerking Char"/>
    <w:basedOn w:val="TekstopmerkingChar"/>
    <w:link w:val="Onderwerpvanopmerking"/>
    <w:uiPriority w:val="99"/>
    <w:semiHidden/>
    <w:rsid w:val="008E5C53"/>
    <w:rPr>
      <w:rFonts w:ascii="Arial" w:hAnsi="Arial"/>
      <w:b/>
      <w:bCs/>
      <w:spacing w:val="5"/>
    </w:rPr>
  </w:style>
  <w:style w:type="character" w:customStyle="1" w:styleId="Kop5Char">
    <w:name w:val="Kop 5 Char"/>
    <w:basedOn w:val="Standaardalinea-lettertype"/>
    <w:link w:val="Kop5"/>
    <w:rsid w:val="00B93A7A"/>
    <w:rPr>
      <w:rFonts w:ascii="Arial" w:hAnsi="Arial"/>
      <w:b/>
      <w:spacing w:val="5"/>
      <w:sz w:val="19"/>
    </w:rPr>
  </w:style>
  <w:style w:type="character" w:customStyle="1" w:styleId="PlattetekstChar">
    <w:name w:val="Platte tekst Char"/>
    <w:basedOn w:val="Standaardalinea-lettertype"/>
    <w:link w:val="Plattetekst"/>
    <w:uiPriority w:val="99"/>
    <w:semiHidden/>
    <w:rsid w:val="00393EBB"/>
    <w:rPr>
      <w:rFonts w:ascii="Arial" w:hAnsi="Arial"/>
      <w:i/>
      <w:spacing w:val="5"/>
      <w:sz w:val="19"/>
    </w:rPr>
  </w:style>
  <w:style w:type="paragraph" w:styleId="Revisie">
    <w:name w:val="Revision"/>
    <w:hidden/>
    <w:uiPriority w:val="99"/>
    <w:semiHidden/>
    <w:rsid w:val="00462250"/>
    <w:rPr>
      <w:rFonts w:ascii="Arial" w:hAnsi="Arial"/>
      <w:spacing w:val="5"/>
      <w:sz w:val="19"/>
    </w:rPr>
  </w:style>
  <w:style w:type="character" w:styleId="Tekstvantijdelijkeaanduiding">
    <w:name w:val="Placeholder Text"/>
    <w:basedOn w:val="Standaardalinea-lettertype"/>
    <w:uiPriority w:val="99"/>
    <w:semiHidden/>
    <w:rsid w:val="00B71E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431511">
      <w:bodyDiv w:val="1"/>
      <w:marLeft w:val="0"/>
      <w:marRight w:val="0"/>
      <w:marTop w:val="0"/>
      <w:marBottom w:val="0"/>
      <w:divBdr>
        <w:top w:val="none" w:sz="0" w:space="0" w:color="auto"/>
        <w:left w:val="none" w:sz="0" w:space="0" w:color="auto"/>
        <w:bottom w:val="none" w:sz="0" w:space="0" w:color="auto"/>
        <w:right w:val="none" w:sz="0" w:space="0" w:color="auto"/>
      </w:divBdr>
    </w:div>
    <w:div w:id="233004217">
      <w:bodyDiv w:val="1"/>
      <w:marLeft w:val="0"/>
      <w:marRight w:val="0"/>
      <w:marTop w:val="0"/>
      <w:marBottom w:val="0"/>
      <w:divBdr>
        <w:top w:val="none" w:sz="0" w:space="0" w:color="auto"/>
        <w:left w:val="none" w:sz="0" w:space="0" w:color="auto"/>
        <w:bottom w:val="none" w:sz="0" w:space="0" w:color="auto"/>
        <w:right w:val="none" w:sz="0" w:space="0" w:color="auto"/>
      </w:divBdr>
    </w:div>
    <w:div w:id="516701390">
      <w:bodyDiv w:val="1"/>
      <w:marLeft w:val="0"/>
      <w:marRight w:val="0"/>
      <w:marTop w:val="0"/>
      <w:marBottom w:val="0"/>
      <w:divBdr>
        <w:top w:val="none" w:sz="0" w:space="0" w:color="auto"/>
        <w:left w:val="none" w:sz="0" w:space="0" w:color="auto"/>
        <w:bottom w:val="none" w:sz="0" w:space="0" w:color="auto"/>
        <w:right w:val="none" w:sz="0" w:space="0" w:color="auto"/>
      </w:divBdr>
    </w:div>
    <w:div w:id="548345120">
      <w:bodyDiv w:val="1"/>
      <w:marLeft w:val="0"/>
      <w:marRight w:val="0"/>
      <w:marTop w:val="0"/>
      <w:marBottom w:val="0"/>
      <w:divBdr>
        <w:top w:val="none" w:sz="0" w:space="0" w:color="auto"/>
        <w:left w:val="none" w:sz="0" w:space="0" w:color="auto"/>
        <w:bottom w:val="none" w:sz="0" w:space="0" w:color="auto"/>
        <w:right w:val="none" w:sz="0" w:space="0" w:color="auto"/>
      </w:divBdr>
    </w:div>
    <w:div w:id="550577591">
      <w:bodyDiv w:val="1"/>
      <w:marLeft w:val="0"/>
      <w:marRight w:val="0"/>
      <w:marTop w:val="0"/>
      <w:marBottom w:val="0"/>
      <w:divBdr>
        <w:top w:val="none" w:sz="0" w:space="0" w:color="auto"/>
        <w:left w:val="none" w:sz="0" w:space="0" w:color="auto"/>
        <w:bottom w:val="none" w:sz="0" w:space="0" w:color="auto"/>
        <w:right w:val="none" w:sz="0" w:space="0" w:color="auto"/>
      </w:divBdr>
    </w:div>
    <w:div w:id="573245862">
      <w:bodyDiv w:val="1"/>
      <w:marLeft w:val="0"/>
      <w:marRight w:val="0"/>
      <w:marTop w:val="0"/>
      <w:marBottom w:val="0"/>
      <w:divBdr>
        <w:top w:val="none" w:sz="0" w:space="0" w:color="auto"/>
        <w:left w:val="none" w:sz="0" w:space="0" w:color="auto"/>
        <w:bottom w:val="none" w:sz="0" w:space="0" w:color="auto"/>
        <w:right w:val="none" w:sz="0" w:space="0" w:color="auto"/>
      </w:divBdr>
    </w:div>
    <w:div w:id="574972782">
      <w:bodyDiv w:val="1"/>
      <w:marLeft w:val="0"/>
      <w:marRight w:val="0"/>
      <w:marTop w:val="0"/>
      <w:marBottom w:val="0"/>
      <w:divBdr>
        <w:top w:val="none" w:sz="0" w:space="0" w:color="auto"/>
        <w:left w:val="none" w:sz="0" w:space="0" w:color="auto"/>
        <w:bottom w:val="none" w:sz="0" w:space="0" w:color="auto"/>
        <w:right w:val="none" w:sz="0" w:space="0" w:color="auto"/>
      </w:divBdr>
    </w:div>
    <w:div w:id="626393253">
      <w:bodyDiv w:val="1"/>
      <w:marLeft w:val="0"/>
      <w:marRight w:val="0"/>
      <w:marTop w:val="0"/>
      <w:marBottom w:val="0"/>
      <w:divBdr>
        <w:top w:val="none" w:sz="0" w:space="0" w:color="auto"/>
        <w:left w:val="none" w:sz="0" w:space="0" w:color="auto"/>
        <w:bottom w:val="none" w:sz="0" w:space="0" w:color="auto"/>
        <w:right w:val="none" w:sz="0" w:space="0" w:color="auto"/>
      </w:divBdr>
    </w:div>
    <w:div w:id="648287945">
      <w:bodyDiv w:val="1"/>
      <w:marLeft w:val="0"/>
      <w:marRight w:val="0"/>
      <w:marTop w:val="0"/>
      <w:marBottom w:val="0"/>
      <w:divBdr>
        <w:top w:val="none" w:sz="0" w:space="0" w:color="auto"/>
        <w:left w:val="none" w:sz="0" w:space="0" w:color="auto"/>
        <w:bottom w:val="none" w:sz="0" w:space="0" w:color="auto"/>
        <w:right w:val="none" w:sz="0" w:space="0" w:color="auto"/>
      </w:divBdr>
    </w:div>
    <w:div w:id="729307325">
      <w:bodyDiv w:val="1"/>
      <w:marLeft w:val="0"/>
      <w:marRight w:val="0"/>
      <w:marTop w:val="0"/>
      <w:marBottom w:val="0"/>
      <w:divBdr>
        <w:top w:val="none" w:sz="0" w:space="0" w:color="auto"/>
        <w:left w:val="none" w:sz="0" w:space="0" w:color="auto"/>
        <w:bottom w:val="none" w:sz="0" w:space="0" w:color="auto"/>
        <w:right w:val="none" w:sz="0" w:space="0" w:color="auto"/>
      </w:divBdr>
    </w:div>
    <w:div w:id="754864225">
      <w:bodyDiv w:val="1"/>
      <w:marLeft w:val="0"/>
      <w:marRight w:val="0"/>
      <w:marTop w:val="0"/>
      <w:marBottom w:val="0"/>
      <w:divBdr>
        <w:top w:val="none" w:sz="0" w:space="0" w:color="auto"/>
        <w:left w:val="none" w:sz="0" w:space="0" w:color="auto"/>
        <w:bottom w:val="none" w:sz="0" w:space="0" w:color="auto"/>
        <w:right w:val="none" w:sz="0" w:space="0" w:color="auto"/>
      </w:divBdr>
    </w:div>
    <w:div w:id="983238645">
      <w:bodyDiv w:val="1"/>
      <w:marLeft w:val="0"/>
      <w:marRight w:val="0"/>
      <w:marTop w:val="0"/>
      <w:marBottom w:val="0"/>
      <w:divBdr>
        <w:top w:val="none" w:sz="0" w:space="0" w:color="auto"/>
        <w:left w:val="none" w:sz="0" w:space="0" w:color="auto"/>
        <w:bottom w:val="none" w:sz="0" w:space="0" w:color="auto"/>
        <w:right w:val="none" w:sz="0" w:space="0" w:color="auto"/>
      </w:divBdr>
    </w:div>
    <w:div w:id="1045063835">
      <w:bodyDiv w:val="1"/>
      <w:marLeft w:val="0"/>
      <w:marRight w:val="0"/>
      <w:marTop w:val="0"/>
      <w:marBottom w:val="0"/>
      <w:divBdr>
        <w:top w:val="none" w:sz="0" w:space="0" w:color="auto"/>
        <w:left w:val="none" w:sz="0" w:space="0" w:color="auto"/>
        <w:bottom w:val="none" w:sz="0" w:space="0" w:color="auto"/>
        <w:right w:val="none" w:sz="0" w:space="0" w:color="auto"/>
      </w:divBdr>
    </w:div>
    <w:div w:id="1115439572">
      <w:bodyDiv w:val="1"/>
      <w:marLeft w:val="0"/>
      <w:marRight w:val="0"/>
      <w:marTop w:val="0"/>
      <w:marBottom w:val="0"/>
      <w:divBdr>
        <w:top w:val="none" w:sz="0" w:space="0" w:color="auto"/>
        <w:left w:val="none" w:sz="0" w:space="0" w:color="auto"/>
        <w:bottom w:val="none" w:sz="0" w:space="0" w:color="auto"/>
        <w:right w:val="none" w:sz="0" w:space="0" w:color="auto"/>
      </w:divBdr>
    </w:div>
    <w:div w:id="1336179533">
      <w:bodyDiv w:val="1"/>
      <w:marLeft w:val="0"/>
      <w:marRight w:val="0"/>
      <w:marTop w:val="0"/>
      <w:marBottom w:val="0"/>
      <w:divBdr>
        <w:top w:val="none" w:sz="0" w:space="0" w:color="auto"/>
        <w:left w:val="none" w:sz="0" w:space="0" w:color="auto"/>
        <w:bottom w:val="none" w:sz="0" w:space="0" w:color="auto"/>
        <w:right w:val="none" w:sz="0" w:space="0" w:color="auto"/>
      </w:divBdr>
    </w:div>
    <w:div w:id="1441989054">
      <w:bodyDiv w:val="1"/>
      <w:marLeft w:val="0"/>
      <w:marRight w:val="0"/>
      <w:marTop w:val="0"/>
      <w:marBottom w:val="0"/>
      <w:divBdr>
        <w:top w:val="none" w:sz="0" w:space="0" w:color="auto"/>
        <w:left w:val="none" w:sz="0" w:space="0" w:color="auto"/>
        <w:bottom w:val="none" w:sz="0" w:space="0" w:color="auto"/>
        <w:right w:val="none" w:sz="0" w:space="0" w:color="auto"/>
      </w:divBdr>
    </w:div>
    <w:div w:id="1872065377">
      <w:bodyDiv w:val="1"/>
      <w:marLeft w:val="0"/>
      <w:marRight w:val="0"/>
      <w:marTop w:val="0"/>
      <w:marBottom w:val="0"/>
      <w:divBdr>
        <w:top w:val="none" w:sz="0" w:space="0" w:color="auto"/>
        <w:left w:val="none" w:sz="0" w:space="0" w:color="auto"/>
        <w:bottom w:val="none" w:sz="0" w:space="0" w:color="auto"/>
        <w:right w:val="none" w:sz="0" w:space="0" w:color="auto"/>
      </w:divBdr>
    </w:div>
    <w:div w:id="2062097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header" Target="header5.xm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5" Type="http://schemas.openxmlformats.org/officeDocument/2006/relationships/header" Target="header7.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6.xml"/><Relationship Id="rId32"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eader" Target="header6.xml"/><Relationship Id="rId28" Type="http://schemas.openxmlformats.org/officeDocument/2006/relationships/footer" Target="footer8.xml"/><Relationship Id="rId10" Type="http://schemas.openxmlformats.org/officeDocument/2006/relationships/image" Target="media/image2.png"/><Relationship Id="rId19" Type="http://schemas.openxmlformats.org/officeDocument/2006/relationships/header" Target="header4.xml"/><Relationship Id="rId31"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package" Target="embeddings/Microsoft_Word-document1.docx"/><Relationship Id="rId14" Type="http://schemas.openxmlformats.org/officeDocument/2006/relationships/footer" Target="footer1.xml"/><Relationship Id="rId22" Type="http://schemas.openxmlformats.org/officeDocument/2006/relationships/footer" Target="footer5.xml"/><Relationship Id="rId27" Type="http://schemas.openxmlformats.org/officeDocument/2006/relationships/header" Target="header8.xml"/><Relationship Id="rId30" Type="http://schemas.openxmlformats.org/officeDocument/2006/relationships/footer" Target="footer9.xm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scp08\.cascm\workspace\.metadata\.plugins\com.ca.harvest.workbench\waCache\waC-harvest.belastingdienst.nl-22240-121585-12967093\bios_ldf_sti-cdw.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C3F03-3FCB-4669-9109-9B887A326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bios_ldf_sti-cdw</Template>
  <TotalTime>0</TotalTime>
  <Pages>89</Pages>
  <Words>16419</Words>
  <Characters>124178</Characters>
  <Application>Microsoft Office Word</Application>
  <DocSecurity>0</DocSecurity>
  <Lines>1034</Lines>
  <Paragraphs>280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05414_LDF_BAS_CDW_CDP_RBG</vt:lpstr>
      <vt:lpstr>LDF &lt;domein&gt; STI-CDW &lt;brondatabase&gt;[&lt;omschrijving&gt;]</vt:lpstr>
    </vt:vector>
  </TitlesOfParts>
  <Company>Belastingdienst</Company>
  <LinksUpToDate>false</LinksUpToDate>
  <CharactersWithSpaces>140317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05414_LDF_BAS_CDW_CDP_RBG</dc:title>
  <dc:subject>Ontwerp Enterprise DataWarehouse</dc:subject>
  <dc:creator>Ontwerpteam EDW</dc:creator>
  <cp:lastModifiedBy>Peter P. BOSCH</cp:lastModifiedBy>
  <cp:revision>2</cp:revision>
  <cp:lastPrinted>2017-03-01T08:27:00Z</cp:lastPrinted>
  <dcterms:created xsi:type="dcterms:W3CDTF">2019-05-01T13:52:00Z</dcterms:created>
  <dcterms:modified xsi:type="dcterms:W3CDTF">2019-05-01T13:52:00Z</dcterms:modified>
  <cp:category>EDW</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dentificatie">
    <vt:lpwstr>3387.1125.05000.</vt:lpwstr>
  </property>
  <property fmtid="{D5CDD505-2E9C-101B-9397-08002B2CF9AE}" pid="3" name="Versie">
    <vt:lpwstr>4</vt:lpwstr>
  </property>
  <property fmtid="{D5CDD505-2E9C-101B-9397-08002B2CF9AE}" pid="4" name="bewaartermijn">
    <vt:lpwstr>&lt;bewaartermijn&gt;</vt:lpwstr>
  </property>
  <property fmtid="{D5CDD505-2E9C-101B-9397-08002B2CF9AE}" pid="5" name="confidentialiteit">
    <vt:lpwstr>&lt;confidentialiteit&gt;</vt:lpwstr>
  </property>
  <property fmtid="{D5CDD505-2E9C-101B-9397-08002B2CF9AE}" pid="6" name="status">
    <vt:lpwstr>&lt;status&gt;</vt:lpwstr>
  </property>
  <property fmtid="{D5CDD505-2E9C-101B-9397-08002B2CF9AE}" pid="7" name="Project">
    <vt:lpwstr>EDW</vt:lpwstr>
  </property>
  <property fmtid="{D5CDD505-2E9C-101B-9397-08002B2CF9AE}" pid="8" name="Functie/rol">
    <vt:lpwstr>Ontwerper</vt:lpwstr>
  </property>
  <property fmtid="{D5CDD505-2E9C-101B-9397-08002B2CF9AE}" pid="9" name="EDW-Release">
    <vt:lpwstr>EDW_T-00850</vt:lpwstr>
  </property>
  <property fmtid="{D5CDD505-2E9C-101B-9397-08002B2CF9AE}" pid="10" name="project-release">
    <vt:lpwstr>&lt;project-release&gt;</vt:lpwstr>
  </property>
</Properties>
</file>