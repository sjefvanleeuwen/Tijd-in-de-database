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1EB61" w14:textId="77777777" w:rsidR="00C97FEE" w:rsidRDefault="00C97FEE">
      <w:pPr>
        <w:jc w:val="right"/>
        <w:rPr>
          <w:i/>
          <w:color w:val="000080"/>
          <w:sz w:val="28"/>
        </w:rPr>
      </w:pPr>
    </w:p>
    <w:p w14:paraId="5786EB23" w14:textId="77777777" w:rsidR="00365B16" w:rsidRDefault="005472E3">
      <w:pPr>
        <w:jc w:val="right"/>
        <w:rPr>
          <w:i/>
          <w:color w:val="000080"/>
          <w:sz w:val="28"/>
        </w:rPr>
      </w:pPr>
      <w:r>
        <w:rPr>
          <w:i/>
          <w:color w:val="000080"/>
          <w:sz w:val="28"/>
        </w:rPr>
        <w:t>Be</w:t>
      </w:r>
      <w:r>
        <w:rPr>
          <w:color w:val="000080"/>
          <w:sz w:val="28"/>
        </w:rPr>
        <w:t>l</w:t>
      </w:r>
      <w:r>
        <w:rPr>
          <w:i/>
          <w:color w:val="000080"/>
          <w:sz w:val="28"/>
        </w:rPr>
        <w:t>astingdienst/Centrum voor ICT</w:t>
      </w:r>
    </w:p>
    <w:p w14:paraId="6DF7948C" w14:textId="77777777" w:rsidR="00365B16" w:rsidRDefault="00365B16"/>
    <w:p w14:paraId="4E0AC235" w14:textId="77777777" w:rsidR="00365B16" w:rsidRDefault="00365B16">
      <w:pPr>
        <w:jc w:val="center"/>
      </w:pPr>
    </w:p>
    <w:p w14:paraId="0DC95522" w14:textId="77777777" w:rsidR="00365B16" w:rsidRDefault="00365B16">
      <w:pPr>
        <w:jc w:val="center"/>
      </w:pPr>
    </w:p>
    <w:p w14:paraId="7FD39FB6" w14:textId="77777777" w:rsidR="00365B16" w:rsidRDefault="00365B16">
      <w:pPr>
        <w:jc w:val="center"/>
      </w:pPr>
    </w:p>
    <w:p w14:paraId="74A30951" w14:textId="77777777" w:rsidR="00365B16" w:rsidRDefault="00365B16">
      <w:pPr>
        <w:jc w:val="center"/>
      </w:pPr>
    </w:p>
    <w:p w14:paraId="2DA9608A" w14:textId="77777777" w:rsidR="00365B16" w:rsidRDefault="00365B16"/>
    <w:p w14:paraId="55E94834" w14:textId="77777777" w:rsidR="00365B16" w:rsidRDefault="00365B16">
      <w:pPr>
        <w:pStyle w:val="Voettekst"/>
        <w:tabs>
          <w:tab w:val="clear" w:pos="4536"/>
          <w:tab w:val="clear" w:pos="9072"/>
        </w:tabs>
      </w:pPr>
    </w:p>
    <w:p w14:paraId="7183C3F6" w14:textId="77777777" w:rsidR="000C6B26" w:rsidRPr="008B1A80" w:rsidRDefault="000C6B26" w:rsidP="000C6B26">
      <w:pPr>
        <w:rPr>
          <w:sz w:val="40"/>
        </w:rPr>
      </w:pPr>
    </w:p>
    <w:p w14:paraId="6701A2BC"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p>
    <w:p w14:paraId="44CCF591"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r w:rsidRPr="008B1A80">
        <w:rPr>
          <w:sz w:val="40"/>
        </w:rPr>
        <w:fldChar w:fldCharType="begin"/>
      </w:r>
      <w:r w:rsidRPr="008B1A80">
        <w:rPr>
          <w:sz w:val="40"/>
        </w:rPr>
        <w:instrText xml:space="preserve"> TITLE  \* MERGEFORMAT </w:instrText>
      </w:r>
      <w:r w:rsidRPr="008B1A80">
        <w:rPr>
          <w:sz w:val="40"/>
        </w:rPr>
        <w:fldChar w:fldCharType="separate"/>
      </w:r>
      <w:r w:rsidR="00BE6D0B">
        <w:rPr>
          <w:sz w:val="40"/>
        </w:rPr>
        <w:t>05417_LDF_BAS_CDW_CDP_CMG</w:t>
      </w:r>
      <w:r w:rsidRPr="008B1A80">
        <w:rPr>
          <w:sz w:val="40"/>
        </w:rPr>
        <w:fldChar w:fldCharType="end"/>
      </w:r>
    </w:p>
    <w:p w14:paraId="05F58B67"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p>
    <w:p w14:paraId="37F1AC16"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sz w:val="40"/>
        </w:rPr>
      </w:pPr>
      <w:r w:rsidRPr="008B1A80">
        <w:rPr>
          <w:sz w:val="40"/>
        </w:rPr>
        <w:fldChar w:fldCharType="begin"/>
      </w:r>
      <w:r w:rsidRPr="008B1A80">
        <w:rPr>
          <w:sz w:val="40"/>
        </w:rPr>
        <w:instrText xml:space="preserve"> SUBJECT  \* MERGEFORMAT </w:instrText>
      </w:r>
      <w:r w:rsidRPr="008B1A80">
        <w:rPr>
          <w:sz w:val="40"/>
        </w:rPr>
        <w:fldChar w:fldCharType="separate"/>
      </w:r>
      <w:r w:rsidR="00BE6D0B">
        <w:rPr>
          <w:sz w:val="40"/>
        </w:rPr>
        <w:t xml:space="preserve">Ontwerp Enterprise </w:t>
      </w:r>
      <w:proofErr w:type="spellStart"/>
      <w:r w:rsidR="00BE6D0B">
        <w:rPr>
          <w:sz w:val="40"/>
        </w:rPr>
        <w:t>DataWarehouse</w:t>
      </w:r>
      <w:proofErr w:type="spellEnd"/>
      <w:r w:rsidRPr="008B1A80">
        <w:rPr>
          <w:sz w:val="40"/>
        </w:rPr>
        <w:fldChar w:fldCharType="end"/>
      </w:r>
    </w:p>
    <w:p w14:paraId="4D638E46" w14:textId="77777777" w:rsidR="000C6B26" w:rsidRPr="008B1A80" w:rsidRDefault="000C6B26" w:rsidP="000C6B26">
      <w:pPr>
        <w:pBdr>
          <w:top w:val="single" w:sz="6" w:space="1" w:color="auto"/>
          <w:left w:val="single" w:sz="6" w:space="2" w:color="auto"/>
          <w:bottom w:val="single" w:sz="6" w:space="1" w:color="auto"/>
          <w:right w:val="single" w:sz="6" w:space="0" w:color="auto"/>
        </w:pBdr>
        <w:jc w:val="center"/>
        <w:rPr>
          <w:color w:val="000080"/>
          <w:sz w:val="40"/>
        </w:rPr>
      </w:pPr>
    </w:p>
    <w:p w14:paraId="7F55FBCD" w14:textId="77777777" w:rsidR="000C6B26" w:rsidRPr="008B1A80" w:rsidRDefault="000C6B26" w:rsidP="000C6B26"/>
    <w:p w14:paraId="20A9E8A7" w14:textId="77777777" w:rsidR="000C6B26" w:rsidRPr="008B1A80" w:rsidRDefault="000C6B26" w:rsidP="000C6B26"/>
    <w:p w14:paraId="314F07D7" w14:textId="77777777" w:rsidR="000C6B26" w:rsidRPr="008B1A80" w:rsidRDefault="000C6B26" w:rsidP="000C6B26"/>
    <w:p w14:paraId="3FEC8D49" w14:textId="77777777" w:rsidR="000C6B26" w:rsidRPr="008B1A80" w:rsidRDefault="000C6B26" w:rsidP="000C6B26"/>
    <w:tbl>
      <w:tblPr>
        <w:tblW w:w="0" w:type="auto"/>
        <w:tblLayout w:type="fixed"/>
        <w:tblCellMar>
          <w:left w:w="70" w:type="dxa"/>
          <w:right w:w="70" w:type="dxa"/>
        </w:tblCellMar>
        <w:tblLook w:val="0000" w:firstRow="0" w:lastRow="0" w:firstColumn="0" w:lastColumn="0" w:noHBand="0" w:noVBand="0"/>
      </w:tblPr>
      <w:tblGrid>
        <w:gridCol w:w="2622"/>
        <w:gridCol w:w="6590"/>
      </w:tblGrid>
      <w:tr w:rsidR="000C6B26" w:rsidRPr="008B1A80" w14:paraId="6195FA26" w14:textId="77777777" w:rsidTr="00B05847">
        <w:trPr>
          <w:cantSplit/>
        </w:trPr>
        <w:tc>
          <w:tcPr>
            <w:tcW w:w="2622" w:type="dxa"/>
            <w:tcBorders>
              <w:top w:val="single" w:sz="6" w:space="0" w:color="auto"/>
              <w:left w:val="single" w:sz="6" w:space="0" w:color="auto"/>
              <w:bottom w:val="single" w:sz="6" w:space="0" w:color="auto"/>
              <w:right w:val="single" w:sz="6" w:space="0" w:color="auto"/>
            </w:tcBorders>
          </w:tcPr>
          <w:p w14:paraId="70F4FC9D" w14:textId="77777777" w:rsidR="000C6B26" w:rsidRPr="008B1A80" w:rsidRDefault="000C6B26" w:rsidP="00F25C0A">
            <w:pPr>
              <w:rPr>
                <w:sz w:val="24"/>
              </w:rPr>
            </w:pPr>
            <w:r w:rsidRPr="008B1A80">
              <w:rPr>
                <w:sz w:val="24"/>
              </w:rPr>
              <w:t>Unit</w:t>
            </w:r>
          </w:p>
        </w:tc>
        <w:tc>
          <w:tcPr>
            <w:tcW w:w="6590" w:type="dxa"/>
            <w:tcBorders>
              <w:top w:val="single" w:sz="6" w:space="0" w:color="auto"/>
              <w:left w:val="single" w:sz="6" w:space="0" w:color="auto"/>
              <w:bottom w:val="single" w:sz="6" w:space="0" w:color="auto"/>
              <w:right w:val="single" w:sz="6" w:space="0" w:color="auto"/>
            </w:tcBorders>
          </w:tcPr>
          <w:p w14:paraId="018BFDBD" w14:textId="77777777" w:rsidR="000C6B26" w:rsidRPr="008B1A80" w:rsidRDefault="000C6B26" w:rsidP="00F25C0A">
            <w:pPr>
              <w:rPr>
                <w:sz w:val="24"/>
              </w:rPr>
            </w:pPr>
            <w:r w:rsidRPr="008B1A80">
              <w:rPr>
                <w:sz w:val="24"/>
              </w:rPr>
              <w:t xml:space="preserve">Generieke Applicaties / </w:t>
            </w:r>
          </w:p>
          <w:p w14:paraId="7291E1F2" w14:textId="77777777" w:rsidR="000C6B26" w:rsidRPr="008B1A80" w:rsidRDefault="000C6B26" w:rsidP="00F25C0A">
            <w:pPr>
              <w:rPr>
                <w:sz w:val="24"/>
              </w:rPr>
            </w:pPr>
            <w:r w:rsidRPr="008B1A80">
              <w:rPr>
                <w:sz w:val="24"/>
              </w:rPr>
              <w:t xml:space="preserve">Business Intelligence &amp; </w:t>
            </w:r>
            <w:proofErr w:type="spellStart"/>
            <w:r w:rsidRPr="008B1A80">
              <w:rPr>
                <w:sz w:val="24"/>
              </w:rPr>
              <w:t>Datawarehousing</w:t>
            </w:r>
            <w:proofErr w:type="spellEnd"/>
          </w:p>
        </w:tc>
      </w:tr>
      <w:tr w:rsidR="000C6B26" w:rsidRPr="008B1A80" w14:paraId="6657417D" w14:textId="77777777" w:rsidTr="00B05847">
        <w:trPr>
          <w:cantSplit/>
        </w:trPr>
        <w:tc>
          <w:tcPr>
            <w:tcW w:w="2622" w:type="dxa"/>
            <w:tcBorders>
              <w:top w:val="single" w:sz="6" w:space="0" w:color="auto"/>
              <w:left w:val="single" w:sz="6" w:space="0" w:color="auto"/>
              <w:bottom w:val="single" w:sz="6" w:space="0" w:color="auto"/>
              <w:right w:val="single" w:sz="6" w:space="0" w:color="auto"/>
            </w:tcBorders>
          </w:tcPr>
          <w:p w14:paraId="51AA6523" w14:textId="77777777" w:rsidR="000C6B26" w:rsidRPr="008B1A80" w:rsidRDefault="000C6B26" w:rsidP="00F25C0A">
            <w:pPr>
              <w:rPr>
                <w:sz w:val="24"/>
              </w:rPr>
            </w:pPr>
            <w:r w:rsidRPr="008B1A80">
              <w:rPr>
                <w:sz w:val="24"/>
              </w:rPr>
              <w:t>Project</w:t>
            </w:r>
          </w:p>
        </w:tc>
        <w:tc>
          <w:tcPr>
            <w:tcW w:w="6590" w:type="dxa"/>
            <w:tcBorders>
              <w:top w:val="single" w:sz="6" w:space="0" w:color="auto"/>
              <w:left w:val="single" w:sz="6" w:space="0" w:color="auto"/>
              <w:bottom w:val="single" w:sz="6" w:space="0" w:color="auto"/>
              <w:right w:val="single" w:sz="6" w:space="0" w:color="auto"/>
            </w:tcBorders>
          </w:tcPr>
          <w:p w14:paraId="10F6C7AF" w14:textId="77777777" w:rsidR="000C6B26" w:rsidRPr="008B1A80" w:rsidRDefault="000C6B26" w:rsidP="00F25C0A">
            <w:pPr>
              <w:rPr>
                <w:sz w:val="24"/>
              </w:rPr>
            </w:pPr>
            <w:r w:rsidRPr="008B1A80">
              <w:rPr>
                <w:sz w:val="24"/>
              </w:rPr>
              <w:t xml:space="preserve">Enterprise </w:t>
            </w:r>
            <w:proofErr w:type="spellStart"/>
            <w:r w:rsidRPr="008B1A80">
              <w:rPr>
                <w:sz w:val="24"/>
              </w:rPr>
              <w:t>DataWarehouse</w:t>
            </w:r>
            <w:proofErr w:type="spellEnd"/>
          </w:p>
        </w:tc>
      </w:tr>
    </w:tbl>
    <w:p w14:paraId="3C784C1A" w14:textId="77777777" w:rsidR="000C6B26" w:rsidRPr="008B1A80" w:rsidRDefault="000C6B26"/>
    <w:p w14:paraId="6E0C464D" w14:textId="77777777" w:rsidR="00365B16" w:rsidRDefault="00365B16"/>
    <w:p w14:paraId="67F1F567" w14:textId="77777777" w:rsidR="00365B16" w:rsidRDefault="00365B16"/>
    <w:p w14:paraId="48604CF4" w14:textId="77777777" w:rsidR="00365B16" w:rsidRDefault="00365B16"/>
    <w:p w14:paraId="317512FE" w14:textId="77777777" w:rsidR="00365B16" w:rsidRDefault="00365B16"/>
    <w:p w14:paraId="736678C1" w14:textId="77777777" w:rsidR="00365B16" w:rsidRDefault="00365B16"/>
    <w:p w14:paraId="3D338630" w14:textId="77777777" w:rsidR="00365B16" w:rsidRDefault="00365B16"/>
    <w:p w14:paraId="7CAFC5DC" w14:textId="77777777" w:rsidR="00365B16" w:rsidRDefault="00365B16"/>
    <w:p w14:paraId="7E4694BC" w14:textId="77777777" w:rsidR="00365B16" w:rsidRDefault="00365B16"/>
    <w:p w14:paraId="74C4EE66" w14:textId="77777777" w:rsidR="00365B16" w:rsidRDefault="00365B16">
      <w:pPr>
        <w:pStyle w:val="Voettekst"/>
        <w:tabs>
          <w:tab w:val="clear" w:pos="4536"/>
          <w:tab w:val="clear" w:pos="9072"/>
        </w:tabs>
      </w:pPr>
    </w:p>
    <w:p w14:paraId="41FAB3DE" w14:textId="77777777" w:rsidR="00365B16" w:rsidRDefault="00365B16"/>
    <w:p w14:paraId="49D32C61" w14:textId="77777777" w:rsidR="00365B16" w:rsidRDefault="00365B16">
      <w:bookmarkStart w:id="0" w:name="_GoBack"/>
    </w:p>
    <w:p w14:paraId="484E9E0C" w14:textId="77777777" w:rsidR="00520DE2" w:rsidRPr="008B1A80" w:rsidRDefault="00520DE2">
      <w:pPr>
        <w:pStyle w:val="Kop1"/>
      </w:pPr>
      <w:bookmarkStart w:id="1" w:name="_Toc509919507"/>
      <w:bookmarkEnd w:id="0"/>
      <w:r w:rsidRPr="008B1A80">
        <w:lastRenderedPageBreak/>
        <w:t>Document gegevens</w:t>
      </w:r>
      <w:bookmarkEnd w:id="1"/>
    </w:p>
    <w:p w14:paraId="0B11FE57" w14:textId="77777777" w:rsidR="00520DE2" w:rsidRPr="008B1A80" w:rsidRDefault="00520DE2">
      <w:pPr>
        <w:pStyle w:val="Kop2"/>
        <w:tabs>
          <w:tab w:val="num" w:pos="1418"/>
        </w:tabs>
        <w:ind w:left="1418"/>
      </w:pPr>
      <w:bookmarkStart w:id="2" w:name="_Toc236729886"/>
      <w:bookmarkStart w:id="3" w:name="_Toc509919508"/>
      <w:r w:rsidRPr="008B1A80">
        <w:t>Versie historie</w:t>
      </w:r>
      <w:bookmarkEnd w:id="2"/>
      <w:bookmarkEnd w:id="3"/>
    </w:p>
    <w:tbl>
      <w:tblPr>
        <w:tblW w:w="9278" w:type="dxa"/>
        <w:tblInd w:w="70" w:type="dxa"/>
        <w:tblLayout w:type="fixed"/>
        <w:tblCellMar>
          <w:left w:w="70" w:type="dxa"/>
          <w:right w:w="70" w:type="dxa"/>
        </w:tblCellMar>
        <w:tblLook w:val="0000" w:firstRow="0" w:lastRow="0" w:firstColumn="0" w:lastColumn="0" w:noHBand="0" w:noVBand="0"/>
      </w:tblPr>
      <w:tblGrid>
        <w:gridCol w:w="993"/>
        <w:gridCol w:w="489"/>
        <w:gridCol w:w="992"/>
        <w:gridCol w:w="1276"/>
        <w:gridCol w:w="5528"/>
      </w:tblGrid>
      <w:tr w:rsidR="00520DE2" w:rsidRPr="001E2035" w14:paraId="6AC9AD7F" w14:textId="77777777" w:rsidTr="00CD6871">
        <w:trPr>
          <w:cantSplit/>
        </w:trPr>
        <w:tc>
          <w:tcPr>
            <w:tcW w:w="993" w:type="dxa"/>
            <w:tcBorders>
              <w:top w:val="single" w:sz="6" w:space="0" w:color="auto"/>
              <w:left w:val="single" w:sz="6" w:space="0" w:color="auto"/>
              <w:bottom w:val="single" w:sz="6" w:space="0" w:color="auto"/>
              <w:right w:val="single" w:sz="6" w:space="0" w:color="auto"/>
            </w:tcBorders>
            <w:shd w:val="pct20" w:color="auto" w:fill="FFFFFF"/>
          </w:tcPr>
          <w:p w14:paraId="4C570A20" w14:textId="77777777" w:rsidR="00520DE2" w:rsidRPr="001E2035" w:rsidRDefault="00520DE2" w:rsidP="00F25C0A">
            <w:pPr>
              <w:tabs>
                <w:tab w:val="left" w:pos="1276"/>
              </w:tabs>
              <w:rPr>
                <w:b/>
                <w:sz w:val="16"/>
                <w:szCs w:val="16"/>
              </w:rPr>
            </w:pPr>
            <w:bookmarkStart w:id="4" w:name="_Toc236729887"/>
            <w:r w:rsidRPr="001E2035">
              <w:rPr>
                <w:b/>
                <w:sz w:val="16"/>
                <w:szCs w:val="16"/>
              </w:rPr>
              <w:t>EDW-</w:t>
            </w:r>
          </w:p>
          <w:p w14:paraId="36F25B16" w14:textId="56205687" w:rsidR="00520DE2" w:rsidRPr="001E2035" w:rsidRDefault="00520DE2" w:rsidP="00F25C0A">
            <w:pPr>
              <w:tabs>
                <w:tab w:val="left" w:pos="1276"/>
              </w:tabs>
              <w:rPr>
                <w:b/>
                <w:sz w:val="16"/>
                <w:szCs w:val="16"/>
              </w:rPr>
            </w:pPr>
            <w:r w:rsidRPr="001E2035">
              <w:rPr>
                <w:b/>
                <w:sz w:val="16"/>
                <w:szCs w:val="16"/>
              </w:rPr>
              <w:t>taak</w:t>
            </w:r>
          </w:p>
        </w:tc>
        <w:tc>
          <w:tcPr>
            <w:tcW w:w="489" w:type="dxa"/>
            <w:tcBorders>
              <w:top w:val="single" w:sz="6" w:space="0" w:color="auto"/>
              <w:left w:val="single" w:sz="6" w:space="0" w:color="auto"/>
              <w:bottom w:val="single" w:sz="6" w:space="0" w:color="auto"/>
              <w:right w:val="single" w:sz="6" w:space="0" w:color="auto"/>
            </w:tcBorders>
            <w:shd w:val="pct20" w:color="auto" w:fill="FFFFFF"/>
          </w:tcPr>
          <w:p w14:paraId="0A9D2613" w14:textId="77777777" w:rsidR="00520DE2" w:rsidRPr="001E2035" w:rsidRDefault="00520DE2" w:rsidP="001E2035">
            <w:pPr>
              <w:tabs>
                <w:tab w:val="left" w:pos="1276"/>
              </w:tabs>
              <w:ind w:right="-133"/>
              <w:rPr>
                <w:b/>
                <w:sz w:val="16"/>
                <w:szCs w:val="16"/>
              </w:rPr>
            </w:pPr>
            <w:r w:rsidRPr="001E2035">
              <w:rPr>
                <w:b/>
                <w:sz w:val="16"/>
                <w:szCs w:val="16"/>
              </w:rPr>
              <w:t>Ver</w:t>
            </w:r>
            <w:r w:rsidRPr="001E2035">
              <w:rPr>
                <w:b/>
                <w:sz w:val="16"/>
                <w:szCs w:val="16"/>
              </w:rPr>
              <w:softHyphen/>
              <w:t>-</w:t>
            </w:r>
          </w:p>
          <w:p w14:paraId="49CA5A87" w14:textId="77777777" w:rsidR="00520DE2" w:rsidRPr="001E2035" w:rsidRDefault="00520DE2" w:rsidP="001E2035">
            <w:pPr>
              <w:tabs>
                <w:tab w:val="left" w:pos="1276"/>
              </w:tabs>
              <w:ind w:right="-133"/>
              <w:rPr>
                <w:b/>
                <w:sz w:val="16"/>
                <w:szCs w:val="16"/>
              </w:rPr>
            </w:pPr>
            <w:proofErr w:type="spellStart"/>
            <w:r w:rsidRPr="001E2035">
              <w:rPr>
                <w:b/>
                <w:sz w:val="16"/>
                <w:szCs w:val="16"/>
              </w:rPr>
              <w:t>sie</w:t>
            </w:r>
            <w:proofErr w:type="spellEnd"/>
          </w:p>
        </w:tc>
        <w:tc>
          <w:tcPr>
            <w:tcW w:w="992" w:type="dxa"/>
            <w:tcBorders>
              <w:top w:val="single" w:sz="6" w:space="0" w:color="auto"/>
              <w:left w:val="single" w:sz="6" w:space="0" w:color="auto"/>
              <w:bottom w:val="single" w:sz="6" w:space="0" w:color="auto"/>
              <w:right w:val="single" w:sz="6" w:space="0" w:color="auto"/>
            </w:tcBorders>
            <w:shd w:val="pct20" w:color="auto" w:fill="FFFFFF"/>
          </w:tcPr>
          <w:p w14:paraId="72FFCCA6" w14:textId="77777777" w:rsidR="00520DE2" w:rsidRPr="001E2035" w:rsidRDefault="00520DE2" w:rsidP="001E2035">
            <w:pPr>
              <w:tabs>
                <w:tab w:val="left" w:pos="1276"/>
              </w:tabs>
              <w:ind w:right="-70"/>
              <w:rPr>
                <w:b/>
                <w:sz w:val="16"/>
                <w:szCs w:val="16"/>
              </w:rPr>
            </w:pPr>
            <w:r w:rsidRPr="001E2035">
              <w:rPr>
                <w:b/>
                <w:sz w:val="16"/>
                <w:szCs w:val="16"/>
              </w:rPr>
              <w:t>Datum</w:t>
            </w:r>
          </w:p>
        </w:tc>
        <w:tc>
          <w:tcPr>
            <w:tcW w:w="1276" w:type="dxa"/>
            <w:tcBorders>
              <w:top w:val="single" w:sz="6" w:space="0" w:color="auto"/>
              <w:left w:val="single" w:sz="6" w:space="0" w:color="auto"/>
              <w:bottom w:val="single" w:sz="6" w:space="0" w:color="auto"/>
              <w:right w:val="single" w:sz="6" w:space="0" w:color="auto"/>
            </w:tcBorders>
            <w:shd w:val="pct20" w:color="auto" w:fill="FFFFFF"/>
          </w:tcPr>
          <w:p w14:paraId="5A5AF3D0" w14:textId="77777777" w:rsidR="00520DE2" w:rsidRPr="001E2035" w:rsidRDefault="00520DE2" w:rsidP="00F25C0A">
            <w:pPr>
              <w:tabs>
                <w:tab w:val="left" w:pos="1276"/>
              </w:tabs>
              <w:rPr>
                <w:b/>
                <w:sz w:val="16"/>
                <w:szCs w:val="16"/>
              </w:rPr>
            </w:pPr>
            <w:r w:rsidRPr="001E2035">
              <w:rPr>
                <w:b/>
                <w:sz w:val="16"/>
                <w:szCs w:val="16"/>
              </w:rPr>
              <w:t>Auteur</w:t>
            </w:r>
          </w:p>
        </w:tc>
        <w:tc>
          <w:tcPr>
            <w:tcW w:w="5528" w:type="dxa"/>
            <w:tcBorders>
              <w:top w:val="single" w:sz="6" w:space="0" w:color="auto"/>
              <w:left w:val="single" w:sz="6" w:space="0" w:color="auto"/>
              <w:bottom w:val="single" w:sz="6" w:space="0" w:color="auto"/>
              <w:right w:val="single" w:sz="6" w:space="0" w:color="auto"/>
            </w:tcBorders>
            <w:shd w:val="pct20" w:color="auto" w:fill="FFFFFF"/>
          </w:tcPr>
          <w:p w14:paraId="6E4867F9" w14:textId="77777777" w:rsidR="00520DE2" w:rsidRPr="001E2035" w:rsidRDefault="00520DE2" w:rsidP="00F25C0A">
            <w:pPr>
              <w:tabs>
                <w:tab w:val="left" w:pos="1276"/>
              </w:tabs>
              <w:rPr>
                <w:b/>
                <w:sz w:val="16"/>
                <w:szCs w:val="16"/>
              </w:rPr>
            </w:pPr>
            <w:r w:rsidRPr="001E2035">
              <w:rPr>
                <w:b/>
                <w:sz w:val="16"/>
                <w:szCs w:val="16"/>
              </w:rPr>
              <w:t>Toelichting</w:t>
            </w:r>
          </w:p>
        </w:tc>
      </w:tr>
      <w:tr w:rsidR="00520DE2" w:rsidRPr="001E2035" w14:paraId="16A2B3CB"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5611CCA8" w14:textId="77777777" w:rsidR="00520DE2" w:rsidRPr="001E2035" w:rsidRDefault="001C74BB" w:rsidP="00F25C0A">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03E53C0D" w14:textId="77777777" w:rsidR="00520DE2" w:rsidRPr="001E2035" w:rsidRDefault="009B0A08" w:rsidP="001E2035">
            <w:pPr>
              <w:ind w:right="-133"/>
              <w:rPr>
                <w:sz w:val="16"/>
                <w:szCs w:val="16"/>
              </w:rPr>
            </w:pPr>
            <w:r w:rsidRPr="001E2035">
              <w:rPr>
                <w:sz w:val="16"/>
                <w:szCs w:val="16"/>
              </w:rPr>
              <w:t>0</w:t>
            </w:r>
          </w:p>
        </w:tc>
        <w:tc>
          <w:tcPr>
            <w:tcW w:w="992" w:type="dxa"/>
            <w:tcBorders>
              <w:top w:val="single" w:sz="6" w:space="0" w:color="auto"/>
              <w:left w:val="single" w:sz="6" w:space="0" w:color="auto"/>
              <w:bottom w:val="single" w:sz="6" w:space="0" w:color="auto"/>
              <w:right w:val="single" w:sz="6" w:space="0" w:color="auto"/>
            </w:tcBorders>
          </w:tcPr>
          <w:p w14:paraId="0C3D6B3C" w14:textId="77777777" w:rsidR="00520DE2" w:rsidRPr="001E2035" w:rsidRDefault="008227D5" w:rsidP="001E2035">
            <w:pPr>
              <w:ind w:right="-70"/>
              <w:rPr>
                <w:sz w:val="16"/>
                <w:szCs w:val="16"/>
              </w:rPr>
            </w:pPr>
            <w:r w:rsidRPr="001E2035">
              <w:rPr>
                <w:sz w:val="16"/>
                <w:szCs w:val="16"/>
              </w:rPr>
              <w:t>15</w:t>
            </w:r>
            <w:r w:rsidR="00C921A6" w:rsidRPr="001E2035">
              <w:rPr>
                <w:sz w:val="16"/>
                <w:szCs w:val="16"/>
              </w:rPr>
              <w:t>-</w:t>
            </w:r>
            <w:r w:rsidR="00CC1FFB" w:rsidRPr="001E2035">
              <w:rPr>
                <w:sz w:val="16"/>
                <w:szCs w:val="16"/>
              </w:rPr>
              <w:t>02-2017</w:t>
            </w:r>
          </w:p>
        </w:tc>
        <w:tc>
          <w:tcPr>
            <w:tcW w:w="1276" w:type="dxa"/>
            <w:tcBorders>
              <w:top w:val="single" w:sz="6" w:space="0" w:color="auto"/>
              <w:left w:val="single" w:sz="6" w:space="0" w:color="auto"/>
              <w:bottom w:val="single" w:sz="6" w:space="0" w:color="auto"/>
              <w:right w:val="single" w:sz="6" w:space="0" w:color="auto"/>
            </w:tcBorders>
          </w:tcPr>
          <w:p w14:paraId="2B478C3A" w14:textId="77777777" w:rsidR="00520DE2" w:rsidRPr="001E2035" w:rsidRDefault="001C74BB" w:rsidP="009B0A08">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16E2D218" w14:textId="08CD111D" w:rsidR="00520DE2" w:rsidRPr="001E2035" w:rsidRDefault="00FD43AE" w:rsidP="001E2035">
            <w:pPr>
              <w:rPr>
                <w:sz w:val="16"/>
                <w:szCs w:val="16"/>
              </w:rPr>
            </w:pPr>
            <w:r w:rsidRPr="001E2035">
              <w:rPr>
                <w:sz w:val="16"/>
                <w:szCs w:val="16"/>
              </w:rPr>
              <w:t xml:space="preserve">EDW_T-00545 EDW-RFP: Samenstellen </w:t>
            </w:r>
            <w:proofErr w:type="spellStart"/>
            <w:r w:rsidRPr="001E2035">
              <w:rPr>
                <w:sz w:val="16"/>
                <w:szCs w:val="16"/>
              </w:rPr>
              <w:t>datamart</w:t>
            </w:r>
            <w:proofErr w:type="spellEnd"/>
            <w:r w:rsidR="009B0A08" w:rsidRPr="001E2035">
              <w:rPr>
                <w:sz w:val="16"/>
                <w:szCs w:val="16"/>
              </w:rPr>
              <w:br/>
              <w:t>versie</w:t>
            </w:r>
            <w:r w:rsidR="00704BE9" w:rsidRPr="001E2035">
              <w:rPr>
                <w:sz w:val="16"/>
                <w:szCs w:val="16"/>
              </w:rPr>
              <w:t xml:space="preserve"> uitgewerkt voor </w:t>
            </w:r>
            <w:r w:rsidR="008227D5" w:rsidRPr="001E2035">
              <w:rPr>
                <w:sz w:val="16"/>
                <w:szCs w:val="16"/>
              </w:rPr>
              <w:t>sprint#1=</w:t>
            </w:r>
            <w:r w:rsidR="00704BE9" w:rsidRPr="001E2035">
              <w:rPr>
                <w:sz w:val="16"/>
                <w:szCs w:val="16"/>
              </w:rPr>
              <w:t>BERICHT</w:t>
            </w:r>
          </w:p>
        </w:tc>
      </w:tr>
      <w:tr w:rsidR="008227D5" w:rsidRPr="001E2035" w14:paraId="35BDFC03"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7AD83AC0" w14:textId="77777777" w:rsidR="008227D5" w:rsidRPr="001E2035" w:rsidRDefault="008227D5" w:rsidP="008227D5">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5452C6F1" w14:textId="77777777" w:rsidR="008227D5" w:rsidRPr="001E2035" w:rsidRDefault="008227D5" w:rsidP="001E2035">
            <w:pPr>
              <w:ind w:right="-133"/>
              <w:rPr>
                <w:sz w:val="16"/>
                <w:szCs w:val="16"/>
              </w:rPr>
            </w:pPr>
            <w:r w:rsidRPr="001E2035">
              <w:rPr>
                <w:sz w:val="16"/>
                <w:szCs w:val="16"/>
              </w:rPr>
              <w:t>1</w:t>
            </w:r>
          </w:p>
        </w:tc>
        <w:tc>
          <w:tcPr>
            <w:tcW w:w="992" w:type="dxa"/>
            <w:tcBorders>
              <w:top w:val="single" w:sz="6" w:space="0" w:color="auto"/>
              <w:left w:val="single" w:sz="6" w:space="0" w:color="auto"/>
              <w:bottom w:val="single" w:sz="6" w:space="0" w:color="auto"/>
              <w:right w:val="single" w:sz="6" w:space="0" w:color="auto"/>
            </w:tcBorders>
          </w:tcPr>
          <w:p w14:paraId="06A6FAAC" w14:textId="77777777" w:rsidR="008227D5" w:rsidRPr="001E2035" w:rsidRDefault="008227D5" w:rsidP="001E2035">
            <w:pPr>
              <w:ind w:right="-70"/>
              <w:rPr>
                <w:sz w:val="16"/>
                <w:szCs w:val="16"/>
              </w:rPr>
            </w:pPr>
            <w:r w:rsidRPr="001E2035">
              <w:rPr>
                <w:sz w:val="16"/>
                <w:szCs w:val="16"/>
              </w:rPr>
              <w:t>15-03-2017</w:t>
            </w:r>
          </w:p>
        </w:tc>
        <w:tc>
          <w:tcPr>
            <w:tcW w:w="1276" w:type="dxa"/>
            <w:tcBorders>
              <w:top w:val="single" w:sz="6" w:space="0" w:color="auto"/>
              <w:left w:val="single" w:sz="6" w:space="0" w:color="auto"/>
              <w:bottom w:val="single" w:sz="6" w:space="0" w:color="auto"/>
              <w:right w:val="single" w:sz="6" w:space="0" w:color="auto"/>
            </w:tcBorders>
          </w:tcPr>
          <w:p w14:paraId="4EEB5A45" w14:textId="77777777" w:rsidR="008227D5" w:rsidRPr="001E2035" w:rsidRDefault="008227D5" w:rsidP="008227D5">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4DCFBE22" w14:textId="74626799" w:rsidR="008227D5" w:rsidRPr="001E2035" w:rsidRDefault="008227D5" w:rsidP="008227D5">
            <w:pPr>
              <w:rPr>
                <w:sz w:val="16"/>
                <w:szCs w:val="16"/>
              </w:rPr>
            </w:pPr>
            <w:r w:rsidRPr="001E2035">
              <w:rPr>
                <w:sz w:val="16"/>
                <w:szCs w:val="16"/>
              </w:rPr>
              <w:t xml:space="preserve">EDW_T-00545 EDW-RFP: Samenstellen </w:t>
            </w:r>
            <w:proofErr w:type="spellStart"/>
            <w:r w:rsidRPr="001E2035">
              <w:rPr>
                <w:sz w:val="16"/>
                <w:szCs w:val="16"/>
              </w:rPr>
              <w:t>datamart</w:t>
            </w:r>
            <w:proofErr w:type="spellEnd"/>
            <w:r w:rsidRPr="001E2035">
              <w:rPr>
                <w:sz w:val="16"/>
                <w:szCs w:val="16"/>
              </w:rPr>
              <w:br/>
              <w:t>uitgewerkt voor sprint#</w:t>
            </w:r>
            <w:r w:rsidR="00CC68B2" w:rsidRPr="001E2035">
              <w:rPr>
                <w:sz w:val="16"/>
                <w:szCs w:val="16"/>
              </w:rPr>
              <w:t>2</w:t>
            </w:r>
            <w:r w:rsidR="001E2035">
              <w:rPr>
                <w:sz w:val="16"/>
                <w:szCs w:val="16"/>
              </w:rPr>
              <w:t>=MELDING</w:t>
            </w:r>
          </w:p>
        </w:tc>
      </w:tr>
      <w:tr w:rsidR="00CC68B2" w:rsidRPr="001E2035" w14:paraId="04BE64D3"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5479DAE0" w14:textId="77777777" w:rsidR="00CC68B2" w:rsidRPr="001E2035" w:rsidRDefault="00CC68B2" w:rsidP="00CC68B2">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61CEB0C5" w14:textId="77777777" w:rsidR="00CC68B2" w:rsidRPr="001E2035" w:rsidRDefault="00CC68B2" w:rsidP="001E2035">
            <w:pPr>
              <w:ind w:right="-133"/>
              <w:rPr>
                <w:sz w:val="16"/>
                <w:szCs w:val="16"/>
              </w:rPr>
            </w:pPr>
            <w:r w:rsidRPr="001E2035">
              <w:rPr>
                <w:sz w:val="16"/>
                <w:szCs w:val="16"/>
              </w:rPr>
              <w:t>2</w:t>
            </w:r>
          </w:p>
        </w:tc>
        <w:tc>
          <w:tcPr>
            <w:tcW w:w="992" w:type="dxa"/>
            <w:tcBorders>
              <w:top w:val="single" w:sz="6" w:space="0" w:color="auto"/>
              <w:left w:val="single" w:sz="6" w:space="0" w:color="auto"/>
              <w:bottom w:val="single" w:sz="6" w:space="0" w:color="auto"/>
              <w:right w:val="single" w:sz="6" w:space="0" w:color="auto"/>
            </w:tcBorders>
          </w:tcPr>
          <w:p w14:paraId="516056E6" w14:textId="77777777" w:rsidR="00CC68B2" w:rsidRPr="001E2035" w:rsidRDefault="006E6379" w:rsidP="001E2035">
            <w:pPr>
              <w:ind w:right="-70"/>
              <w:rPr>
                <w:sz w:val="16"/>
                <w:szCs w:val="16"/>
              </w:rPr>
            </w:pPr>
            <w:r w:rsidRPr="001E2035">
              <w:rPr>
                <w:sz w:val="16"/>
                <w:szCs w:val="16"/>
              </w:rPr>
              <w:t>1</w:t>
            </w:r>
            <w:r w:rsidR="009A561F" w:rsidRPr="001E2035">
              <w:rPr>
                <w:sz w:val="16"/>
                <w:szCs w:val="16"/>
              </w:rPr>
              <w:t>5</w:t>
            </w:r>
            <w:r w:rsidRPr="001E2035">
              <w:rPr>
                <w:sz w:val="16"/>
                <w:szCs w:val="16"/>
              </w:rPr>
              <w:t>-04-2017</w:t>
            </w:r>
          </w:p>
        </w:tc>
        <w:tc>
          <w:tcPr>
            <w:tcW w:w="1276" w:type="dxa"/>
            <w:tcBorders>
              <w:top w:val="single" w:sz="6" w:space="0" w:color="auto"/>
              <w:left w:val="single" w:sz="6" w:space="0" w:color="auto"/>
              <w:bottom w:val="single" w:sz="6" w:space="0" w:color="auto"/>
              <w:right w:val="single" w:sz="6" w:space="0" w:color="auto"/>
            </w:tcBorders>
          </w:tcPr>
          <w:p w14:paraId="77F28D84" w14:textId="77777777" w:rsidR="00CC68B2" w:rsidRPr="001E2035" w:rsidRDefault="00CC68B2" w:rsidP="00CC68B2">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47BEFB60" w14:textId="29BA2B1D" w:rsidR="00CC68B2" w:rsidRPr="001E2035" w:rsidRDefault="00CC68B2" w:rsidP="00CC68B2">
            <w:pPr>
              <w:rPr>
                <w:sz w:val="16"/>
                <w:szCs w:val="16"/>
              </w:rPr>
            </w:pPr>
            <w:r w:rsidRPr="001E2035">
              <w:rPr>
                <w:sz w:val="16"/>
                <w:szCs w:val="16"/>
              </w:rPr>
              <w:t xml:space="preserve">EDW_T-00545 EDW-RFP: Samenstellen </w:t>
            </w:r>
            <w:proofErr w:type="spellStart"/>
            <w:r w:rsidRPr="001E2035">
              <w:rPr>
                <w:sz w:val="16"/>
                <w:szCs w:val="16"/>
              </w:rPr>
              <w:t>datamart</w:t>
            </w:r>
            <w:proofErr w:type="spellEnd"/>
            <w:r w:rsidRPr="001E2035">
              <w:rPr>
                <w:sz w:val="16"/>
                <w:szCs w:val="16"/>
              </w:rPr>
              <w:br/>
              <w:t>uit</w:t>
            </w:r>
            <w:r w:rsidR="001E2035">
              <w:rPr>
                <w:sz w:val="16"/>
                <w:szCs w:val="16"/>
              </w:rPr>
              <w:t>gewerkt voor sprint#3=DEELNEMER</w:t>
            </w:r>
          </w:p>
        </w:tc>
      </w:tr>
      <w:tr w:rsidR="00C92135" w:rsidRPr="001E2035" w14:paraId="6EEB551D"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172EA90E" w14:textId="77777777" w:rsidR="00C92135" w:rsidRPr="001E2035" w:rsidRDefault="00C92135" w:rsidP="00C92135">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74182C9D" w14:textId="77777777" w:rsidR="00C92135" w:rsidRPr="001E2035" w:rsidRDefault="00C92135" w:rsidP="001E2035">
            <w:pPr>
              <w:ind w:right="-133"/>
              <w:rPr>
                <w:sz w:val="16"/>
                <w:szCs w:val="16"/>
              </w:rPr>
            </w:pPr>
            <w:r w:rsidRPr="001E2035">
              <w:rPr>
                <w:sz w:val="16"/>
                <w:szCs w:val="16"/>
              </w:rPr>
              <w:t>3</w:t>
            </w:r>
          </w:p>
        </w:tc>
        <w:tc>
          <w:tcPr>
            <w:tcW w:w="992" w:type="dxa"/>
            <w:tcBorders>
              <w:top w:val="single" w:sz="6" w:space="0" w:color="auto"/>
              <w:left w:val="single" w:sz="6" w:space="0" w:color="auto"/>
              <w:bottom w:val="single" w:sz="6" w:space="0" w:color="auto"/>
              <w:right w:val="single" w:sz="6" w:space="0" w:color="auto"/>
            </w:tcBorders>
          </w:tcPr>
          <w:p w14:paraId="5E747B85" w14:textId="77777777" w:rsidR="00C92135" w:rsidRPr="001E2035" w:rsidRDefault="00C92135" w:rsidP="001E2035">
            <w:pPr>
              <w:ind w:right="-70"/>
              <w:rPr>
                <w:sz w:val="16"/>
                <w:szCs w:val="16"/>
              </w:rPr>
            </w:pPr>
            <w:r w:rsidRPr="001E2035">
              <w:rPr>
                <w:sz w:val="16"/>
                <w:szCs w:val="16"/>
              </w:rPr>
              <w:t>24-04-2017</w:t>
            </w:r>
          </w:p>
        </w:tc>
        <w:tc>
          <w:tcPr>
            <w:tcW w:w="1276" w:type="dxa"/>
            <w:tcBorders>
              <w:top w:val="single" w:sz="6" w:space="0" w:color="auto"/>
              <w:left w:val="single" w:sz="6" w:space="0" w:color="auto"/>
              <w:bottom w:val="single" w:sz="6" w:space="0" w:color="auto"/>
              <w:right w:val="single" w:sz="6" w:space="0" w:color="auto"/>
            </w:tcBorders>
          </w:tcPr>
          <w:p w14:paraId="35B37A27" w14:textId="77777777" w:rsidR="00C92135" w:rsidRPr="001E2035" w:rsidRDefault="00C92135" w:rsidP="00C92135">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31AA577E" w14:textId="46A8AD72" w:rsidR="00C92135" w:rsidRPr="001E2035" w:rsidRDefault="00C92135" w:rsidP="00C92135">
            <w:pPr>
              <w:rPr>
                <w:sz w:val="16"/>
                <w:szCs w:val="16"/>
              </w:rPr>
            </w:pPr>
            <w:r w:rsidRPr="001E2035">
              <w:rPr>
                <w:sz w:val="16"/>
                <w:szCs w:val="16"/>
              </w:rPr>
              <w:t xml:space="preserve">EDW_T-00545 EDW-RFP: Samenstellen </w:t>
            </w:r>
            <w:proofErr w:type="spellStart"/>
            <w:r w:rsidRPr="001E2035">
              <w:rPr>
                <w:sz w:val="16"/>
                <w:szCs w:val="16"/>
              </w:rPr>
              <w:t>datamart</w:t>
            </w:r>
            <w:proofErr w:type="spellEnd"/>
            <w:r w:rsidRPr="001E2035">
              <w:rPr>
                <w:sz w:val="16"/>
                <w:szCs w:val="16"/>
              </w:rPr>
              <w:br/>
              <w:t>u</w:t>
            </w:r>
            <w:r w:rsidR="001E2035">
              <w:rPr>
                <w:sz w:val="16"/>
                <w:szCs w:val="16"/>
              </w:rPr>
              <w:t xml:space="preserve">itgewerkt voor PUB </w:t>
            </w:r>
            <w:proofErr w:type="spellStart"/>
            <w:r w:rsidR="001E2035">
              <w:rPr>
                <w:sz w:val="16"/>
                <w:szCs w:val="16"/>
              </w:rPr>
              <w:t>requirements</w:t>
            </w:r>
            <w:proofErr w:type="spellEnd"/>
          </w:p>
        </w:tc>
      </w:tr>
      <w:tr w:rsidR="00BE4E43" w:rsidRPr="001E2035" w14:paraId="3A0BBEB6"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552D194B" w14:textId="77777777" w:rsidR="00BE4E43" w:rsidRPr="001E2035" w:rsidRDefault="00BE4E43" w:rsidP="00BE4E43">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3E30317B" w14:textId="77777777" w:rsidR="00BE4E43" w:rsidRPr="001E2035" w:rsidRDefault="00BE4E43" w:rsidP="001E2035">
            <w:pPr>
              <w:ind w:right="-133"/>
              <w:rPr>
                <w:sz w:val="16"/>
                <w:szCs w:val="16"/>
              </w:rPr>
            </w:pPr>
            <w:r w:rsidRPr="001E2035">
              <w:rPr>
                <w:sz w:val="16"/>
                <w:szCs w:val="16"/>
              </w:rPr>
              <w:t>4</w:t>
            </w:r>
          </w:p>
        </w:tc>
        <w:tc>
          <w:tcPr>
            <w:tcW w:w="992" w:type="dxa"/>
            <w:tcBorders>
              <w:top w:val="single" w:sz="6" w:space="0" w:color="auto"/>
              <w:left w:val="single" w:sz="6" w:space="0" w:color="auto"/>
              <w:bottom w:val="single" w:sz="6" w:space="0" w:color="auto"/>
              <w:right w:val="single" w:sz="6" w:space="0" w:color="auto"/>
            </w:tcBorders>
          </w:tcPr>
          <w:p w14:paraId="59E7105A" w14:textId="77777777" w:rsidR="00BE4E43" w:rsidRPr="001E2035" w:rsidRDefault="00BE4E43" w:rsidP="001E2035">
            <w:pPr>
              <w:ind w:right="-70"/>
              <w:rPr>
                <w:sz w:val="16"/>
                <w:szCs w:val="16"/>
              </w:rPr>
            </w:pPr>
            <w:r w:rsidRPr="001E2035">
              <w:rPr>
                <w:sz w:val="16"/>
                <w:szCs w:val="16"/>
              </w:rPr>
              <w:t>26-04-2017</w:t>
            </w:r>
          </w:p>
        </w:tc>
        <w:tc>
          <w:tcPr>
            <w:tcW w:w="1276" w:type="dxa"/>
            <w:tcBorders>
              <w:top w:val="single" w:sz="6" w:space="0" w:color="auto"/>
              <w:left w:val="single" w:sz="6" w:space="0" w:color="auto"/>
              <w:bottom w:val="single" w:sz="6" w:space="0" w:color="auto"/>
              <w:right w:val="single" w:sz="6" w:space="0" w:color="auto"/>
            </w:tcBorders>
          </w:tcPr>
          <w:p w14:paraId="106B3047" w14:textId="77777777" w:rsidR="00BE4E43" w:rsidRPr="001E2035" w:rsidRDefault="00BE4E43" w:rsidP="00BE4E43">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4261B93A" w14:textId="690F5136" w:rsidR="00BE4E43" w:rsidRPr="001E2035" w:rsidRDefault="00BE4E43" w:rsidP="00BE4E43">
            <w:pPr>
              <w:rPr>
                <w:sz w:val="16"/>
                <w:szCs w:val="16"/>
              </w:rPr>
            </w:pPr>
            <w:r w:rsidRPr="001E2035">
              <w:rPr>
                <w:sz w:val="16"/>
                <w:szCs w:val="16"/>
              </w:rPr>
              <w:t xml:space="preserve">EDW_T-00545 EDW-RFP: Samenstellen </w:t>
            </w:r>
            <w:proofErr w:type="spellStart"/>
            <w:r w:rsidRPr="001E2035">
              <w:rPr>
                <w:sz w:val="16"/>
                <w:szCs w:val="16"/>
              </w:rPr>
              <w:t>datamart</w:t>
            </w:r>
            <w:proofErr w:type="spellEnd"/>
            <w:r w:rsidRPr="001E2035">
              <w:rPr>
                <w:sz w:val="16"/>
                <w:szCs w:val="16"/>
              </w:rPr>
              <w:br/>
              <w:t xml:space="preserve">uitgewerkt voor PUB </w:t>
            </w:r>
            <w:proofErr w:type="spellStart"/>
            <w:r w:rsidRPr="001E2035">
              <w:rPr>
                <w:sz w:val="16"/>
                <w:szCs w:val="16"/>
              </w:rPr>
              <w:t>requirements</w:t>
            </w:r>
            <w:proofErr w:type="spellEnd"/>
            <w:r w:rsidRPr="001E2035">
              <w:rPr>
                <w:sz w:val="16"/>
                <w:szCs w:val="16"/>
              </w:rPr>
              <w:t xml:space="preserve">  aanpassing HSEL. (direct koppelen CMG_X_MELDING en CMG_X_BERICHT in de HSEL geeft foutmelding THE STATEMENT IS TOO LONG OR TOO COMPLEX</w:t>
            </w:r>
            <w:r w:rsidR="001E2035">
              <w:rPr>
                <w:sz w:val="16"/>
                <w:szCs w:val="16"/>
              </w:rPr>
              <w:t xml:space="preserve"> )</w:t>
            </w:r>
          </w:p>
        </w:tc>
      </w:tr>
      <w:tr w:rsidR="004703A2" w:rsidRPr="001E2035" w14:paraId="144EB3E8"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6FA02162" w14:textId="77777777" w:rsidR="004703A2" w:rsidRPr="001E2035" w:rsidRDefault="004703A2" w:rsidP="004703A2">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6D2DA190" w14:textId="49E54A8E" w:rsidR="004703A2" w:rsidRPr="001E2035" w:rsidRDefault="007E40B4" w:rsidP="001E2035">
            <w:pPr>
              <w:ind w:right="-133"/>
              <w:rPr>
                <w:sz w:val="16"/>
                <w:szCs w:val="16"/>
              </w:rPr>
            </w:pPr>
            <w:r w:rsidRPr="001E2035">
              <w:rPr>
                <w:sz w:val="16"/>
                <w:szCs w:val="16"/>
              </w:rPr>
              <w:t>5</w:t>
            </w:r>
          </w:p>
        </w:tc>
        <w:tc>
          <w:tcPr>
            <w:tcW w:w="992" w:type="dxa"/>
            <w:tcBorders>
              <w:top w:val="single" w:sz="6" w:space="0" w:color="auto"/>
              <w:left w:val="single" w:sz="6" w:space="0" w:color="auto"/>
              <w:bottom w:val="single" w:sz="6" w:space="0" w:color="auto"/>
              <w:right w:val="single" w:sz="6" w:space="0" w:color="auto"/>
            </w:tcBorders>
          </w:tcPr>
          <w:p w14:paraId="0A9BFFFC" w14:textId="77777777" w:rsidR="004703A2" w:rsidRPr="001E2035" w:rsidRDefault="004703A2" w:rsidP="001E2035">
            <w:pPr>
              <w:ind w:right="-70"/>
              <w:rPr>
                <w:sz w:val="16"/>
                <w:szCs w:val="16"/>
              </w:rPr>
            </w:pPr>
            <w:r w:rsidRPr="001E2035">
              <w:rPr>
                <w:sz w:val="16"/>
                <w:szCs w:val="16"/>
              </w:rPr>
              <w:t>26-04-2017</w:t>
            </w:r>
          </w:p>
        </w:tc>
        <w:tc>
          <w:tcPr>
            <w:tcW w:w="1276" w:type="dxa"/>
            <w:tcBorders>
              <w:top w:val="single" w:sz="6" w:space="0" w:color="auto"/>
              <w:left w:val="single" w:sz="6" w:space="0" w:color="auto"/>
              <w:bottom w:val="single" w:sz="6" w:space="0" w:color="auto"/>
              <w:right w:val="single" w:sz="6" w:space="0" w:color="auto"/>
            </w:tcBorders>
          </w:tcPr>
          <w:p w14:paraId="1DB824F7" w14:textId="77777777" w:rsidR="004703A2" w:rsidRPr="001E2035" w:rsidRDefault="004703A2" w:rsidP="004703A2">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3C6ED6F8" w14:textId="77777777" w:rsidR="004703A2" w:rsidRPr="001E2035" w:rsidRDefault="004703A2" w:rsidP="004703A2">
            <w:pPr>
              <w:rPr>
                <w:sz w:val="16"/>
                <w:szCs w:val="16"/>
              </w:rPr>
            </w:pPr>
            <w:r w:rsidRPr="001E2035">
              <w:rPr>
                <w:sz w:val="16"/>
                <w:szCs w:val="16"/>
              </w:rPr>
              <w:t>EDW_T-00545 EDW-RFP  verrijking</w:t>
            </w:r>
            <w:r w:rsidR="007E40B4" w:rsidRPr="001E2035">
              <w:rPr>
                <w:sz w:val="16"/>
                <w:szCs w:val="16"/>
              </w:rPr>
              <w:t xml:space="preserve"> sprint#3 DLN</w:t>
            </w:r>
          </w:p>
          <w:p w14:paraId="0339CDA0" w14:textId="77777777" w:rsidR="004703A2" w:rsidRPr="001E2035" w:rsidRDefault="004703A2" w:rsidP="004703A2">
            <w:pPr>
              <w:rPr>
                <w:sz w:val="16"/>
                <w:szCs w:val="16"/>
              </w:rPr>
            </w:pPr>
            <w:r w:rsidRPr="001E2035">
              <w:rPr>
                <w:sz w:val="16"/>
                <w:szCs w:val="16"/>
              </w:rPr>
              <w:t>- attribuut toegevoegd: "S_CMG_FIN_MELDING_DLN_NP.XAABI_LIJFRENTEPREMIEBET"</w:t>
            </w:r>
          </w:p>
          <w:p w14:paraId="5B922B52" w14:textId="77777777" w:rsidR="004703A2" w:rsidRPr="001E2035" w:rsidRDefault="004703A2" w:rsidP="004703A2">
            <w:pPr>
              <w:rPr>
                <w:sz w:val="16"/>
                <w:szCs w:val="16"/>
              </w:rPr>
            </w:pPr>
            <w:r w:rsidRPr="001E2035">
              <w:rPr>
                <w:sz w:val="16"/>
                <w:szCs w:val="16"/>
              </w:rPr>
              <w:t>"S_CMG_FIN_MELDING_FINR_VERRIJKT.XAABN_SEQUENCE"</w:t>
            </w:r>
          </w:p>
          <w:p w14:paraId="1194CB7A" w14:textId="77777777" w:rsidR="004703A2" w:rsidRPr="001E2035" w:rsidRDefault="004703A2" w:rsidP="004703A2">
            <w:pPr>
              <w:rPr>
                <w:sz w:val="16"/>
                <w:szCs w:val="16"/>
              </w:rPr>
            </w:pPr>
            <w:r w:rsidRPr="001E2035">
              <w:rPr>
                <w:sz w:val="16"/>
                <w:szCs w:val="16"/>
              </w:rPr>
              <w:t>"S_CMG_FIN_MELDING_FINR_VERRIJKT.XAABN_XPAD"</w:t>
            </w:r>
          </w:p>
        </w:tc>
      </w:tr>
      <w:tr w:rsidR="007E40B4" w:rsidRPr="001E2035" w14:paraId="04B3C953"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2A5881AE" w14:textId="77777777" w:rsidR="007E40B4" w:rsidRPr="001E2035" w:rsidRDefault="007E40B4" w:rsidP="007E40B4">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2073C51B" w14:textId="77777777" w:rsidR="007E40B4" w:rsidRPr="001E2035" w:rsidRDefault="007E40B4" w:rsidP="001E2035">
            <w:pPr>
              <w:ind w:right="-133"/>
              <w:rPr>
                <w:sz w:val="16"/>
                <w:szCs w:val="16"/>
              </w:rPr>
            </w:pPr>
            <w:r w:rsidRPr="001E2035">
              <w:rPr>
                <w:sz w:val="16"/>
                <w:szCs w:val="16"/>
              </w:rPr>
              <w:t>6</w:t>
            </w:r>
          </w:p>
        </w:tc>
        <w:tc>
          <w:tcPr>
            <w:tcW w:w="992" w:type="dxa"/>
            <w:tcBorders>
              <w:top w:val="single" w:sz="6" w:space="0" w:color="auto"/>
              <w:left w:val="single" w:sz="6" w:space="0" w:color="auto"/>
              <w:bottom w:val="single" w:sz="6" w:space="0" w:color="auto"/>
              <w:right w:val="single" w:sz="6" w:space="0" w:color="auto"/>
            </w:tcBorders>
          </w:tcPr>
          <w:p w14:paraId="145D6EEF" w14:textId="77777777" w:rsidR="007E40B4" w:rsidRPr="001E2035" w:rsidRDefault="007E40B4" w:rsidP="001E2035">
            <w:pPr>
              <w:ind w:right="-70"/>
              <w:rPr>
                <w:sz w:val="16"/>
                <w:szCs w:val="16"/>
              </w:rPr>
            </w:pPr>
            <w:r w:rsidRPr="001E2035">
              <w:rPr>
                <w:sz w:val="16"/>
                <w:szCs w:val="16"/>
              </w:rPr>
              <w:t>12-05-2017</w:t>
            </w:r>
          </w:p>
        </w:tc>
        <w:tc>
          <w:tcPr>
            <w:tcW w:w="1276" w:type="dxa"/>
            <w:tcBorders>
              <w:top w:val="single" w:sz="6" w:space="0" w:color="auto"/>
              <w:left w:val="single" w:sz="6" w:space="0" w:color="auto"/>
              <w:bottom w:val="single" w:sz="6" w:space="0" w:color="auto"/>
              <w:right w:val="single" w:sz="6" w:space="0" w:color="auto"/>
            </w:tcBorders>
          </w:tcPr>
          <w:p w14:paraId="5F757D4C" w14:textId="77777777" w:rsidR="007E40B4" w:rsidRPr="001E2035" w:rsidRDefault="007E40B4" w:rsidP="007E40B4">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3954A879" w14:textId="77777777" w:rsidR="007E40B4" w:rsidRPr="001E2035" w:rsidRDefault="007E40B4" w:rsidP="007E40B4">
            <w:pPr>
              <w:rPr>
                <w:sz w:val="16"/>
                <w:szCs w:val="16"/>
              </w:rPr>
            </w:pPr>
            <w:r w:rsidRPr="001E2035">
              <w:rPr>
                <w:sz w:val="16"/>
                <w:szCs w:val="16"/>
              </w:rPr>
              <w:t>EDW_T-00545 EDW-RFP  verrijking sprint#2 MLD</w:t>
            </w:r>
          </w:p>
          <w:p w14:paraId="7FCFF7F4" w14:textId="77777777" w:rsidR="007E40B4" w:rsidRPr="001E2035" w:rsidRDefault="007E40B4" w:rsidP="007E40B4">
            <w:pPr>
              <w:rPr>
                <w:sz w:val="16"/>
                <w:szCs w:val="16"/>
              </w:rPr>
            </w:pPr>
            <w:r w:rsidRPr="001E2035">
              <w:rPr>
                <w:sz w:val="16"/>
                <w:szCs w:val="16"/>
              </w:rPr>
              <w:t>- attribuut toegevoegd: "S_CMG_FIN_MELDING.XAABH_LIJFRENTEPREMIEBET"</w:t>
            </w:r>
          </w:p>
          <w:p w14:paraId="68684F36" w14:textId="77777777" w:rsidR="007E40B4" w:rsidRPr="001E2035" w:rsidRDefault="007E40B4" w:rsidP="007E40B4">
            <w:pPr>
              <w:rPr>
                <w:sz w:val="16"/>
                <w:szCs w:val="16"/>
              </w:rPr>
            </w:pPr>
            <w:r w:rsidRPr="001E2035">
              <w:rPr>
                <w:sz w:val="16"/>
                <w:szCs w:val="16"/>
              </w:rPr>
              <w:t>- attribuut toegevoegd: "S_CMG_FIN_MELDING.XAABH_LIJFRENTEPREMIETERUGBET"</w:t>
            </w:r>
          </w:p>
        </w:tc>
      </w:tr>
      <w:tr w:rsidR="00990E25" w:rsidRPr="001E2035" w14:paraId="76B2E9FC"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164168B6" w14:textId="2805DDF4" w:rsidR="00990E25" w:rsidRPr="001E2035" w:rsidRDefault="00990E25" w:rsidP="00990E25">
            <w:pPr>
              <w:rPr>
                <w:sz w:val="16"/>
                <w:szCs w:val="16"/>
              </w:rPr>
            </w:pPr>
            <w:r w:rsidRPr="001E2035">
              <w:rPr>
                <w:sz w:val="16"/>
                <w:szCs w:val="16"/>
              </w:rPr>
              <w:t>EDW_T-00545</w:t>
            </w:r>
          </w:p>
        </w:tc>
        <w:tc>
          <w:tcPr>
            <w:tcW w:w="489" w:type="dxa"/>
            <w:tcBorders>
              <w:top w:val="single" w:sz="6" w:space="0" w:color="auto"/>
              <w:left w:val="single" w:sz="6" w:space="0" w:color="auto"/>
              <w:bottom w:val="single" w:sz="6" w:space="0" w:color="auto"/>
              <w:right w:val="single" w:sz="6" w:space="0" w:color="auto"/>
            </w:tcBorders>
          </w:tcPr>
          <w:p w14:paraId="665ACD34" w14:textId="162408E9" w:rsidR="00990E25" w:rsidRPr="001E2035" w:rsidRDefault="0004526A" w:rsidP="001E2035">
            <w:pPr>
              <w:ind w:right="-133"/>
              <w:rPr>
                <w:sz w:val="16"/>
                <w:szCs w:val="16"/>
              </w:rPr>
            </w:pPr>
            <w:r w:rsidRPr="001E2035">
              <w:rPr>
                <w:sz w:val="16"/>
                <w:szCs w:val="16"/>
              </w:rPr>
              <w:t>7</w:t>
            </w:r>
          </w:p>
        </w:tc>
        <w:tc>
          <w:tcPr>
            <w:tcW w:w="992" w:type="dxa"/>
            <w:tcBorders>
              <w:top w:val="single" w:sz="6" w:space="0" w:color="auto"/>
              <w:left w:val="single" w:sz="6" w:space="0" w:color="auto"/>
              <w:bottom w:val="single" w:sz="6" w:space="0" w:color="auto"/>
              <w:right w:val="single" w:sz="6" w:space="0" w:color="auto"/>
            </w:tcBorders>
          </w:tcPr>
          <w:p w14:paraId="447F41D8" w14:textId="71B853B6" w:rsidR="00990E25" w:rsidRPr="001E2035" w:rsidRDefault="00990E25" w:rsidP="001E2035">
            <w:pPr>
              <w:ind w:right="-70"/>
              <w:rPr>
                <w:sz w:val="16"/>
                <w:szCs w:val="16"/>
              </w:rPr>
            </w:pPr>
            <w:r w:rsidRPr="001E2035">
              <w:rPr>
                <w:sz w:val="16"/>
                <w:szCs w:val="16"/>
              </w:rPr>
              <w:t>12-05-2017</w:t>
            </w:r>
          </w:p>
        </w:tc>
        <w:tc>
          <w:tcPr>
            <w:tcW w:w="1276" w:type="dxa"/>
            <w:tcBorders>
              <w:top w:val="single" w:sz="6" w:space="0" w:color="auto"/>
              <w:left w:val="single" w:sz="6" w:space="0" w:color="auto"/>
              <w:bottom w:val="single" w:sz="6" w:space="0" w:color="auto"/>
              <w:right w:val="single" w:sz="6" w:space="0" w:color="auto"/>
            </w:tcBorders>
          </w:tcPr>
          <w:p w14:paraId="610DE245" w14:textId="3E2A5F9B" w:rsidR="00990E25" w:rsidRPr="001E2035" w:rsidRDefault="00990E25" w:rsidP="00990E25">
            <w:pPr>
              <w:rPr>
                <w:sz w:val="16"/>
                <w:szCs w:val="16"/>
              </w:rPr>
            </w:pPr>
            <w:r w:rsidRPr="001E2035">
              <w:rPr>
                <w:sz w:val="16"/>
                <w:szCs w:val="16"/>
              </w:rPr>
              <w:t>Peter Bosch</w:t>
            </w:r>
          </w:p>
        </w:tc>
        <w:tc>
          <w:tcPr>
            <w:tcW w:w="5528" w:type="dxa"/>
            <w:tcBorders>
              <w:top w:val="single" w:sz="6" w:space="0" w:color="auto"/>
              <w:left w:val="single" w:sz="6" w:space="0" w:color="auto"/>
              <w:bottom w:val="single" w:sz="6" w:space="0" w:color="auto"/>
              <w:right w:val="single" w:sz="6" w:space="0" w:color="auto"/>
            </w:tcBorders>
          </w:tcPr>
          <w:p w14:paraId="0AFB5FD0" w14:textId="2288668B" w:rsidR="0004526A" w:rsidRPr="001E2035" w:rsidRDefault="00990E25" w:rsidP="0004526A">
            <w:pPr>
              <w:rPr>
                <w:sz w:val="16"/>
                <w:szCs w:val="16"/>
              </w:rPr>
            </w:pPr>
            <w:r w:rsidRPr="001E2035">
              <w:rPr>
                <w:sz w:val="16"/>
                <w:szCs w:val="16"/>
              </w:rPr>
              <w:t xml:space="preserve">Test </w:t>
            </w:r>
            <w:proofErr w:type="spellStart"/>
            <w:r w:rsidRPr="001E2035">
              <w:rPr>
                <w:sz w:val="16"/>
                <w:szCs w:val="16"/>
              </w:rPr>
              <w:t>finding</w:t>
            </w:r>
            <w:proofErr w:type="spellEnd"/>
            <w:r w:rsidRPr="001E2035">
              <w:rPr>
                <w:sz w:val="16"/>
                <w:szCs w:val="16"/>
              </w:rPr>
              <w:t xml:space="preserve"> opbouw tijdlijnen</w:t>
            </w:r>
            <w:r w:rsidR="0004526A" w:rsidRPr="001E2035">
              <w:rPr>
                <w:sz w:val="16"/>
                <w:szCs w:val="16"/>
              </w:rPr>
              <w:t xml:space="preserve"> bericht en melding </w:t>
            </w:r>
            <w:r w:rsidRPr="001E2035">
              <w:rPr>
                <w:sz w:val="16"/>
                <w:szCs w:val="16"/>
              </w:rPr>
              <w:t xml:space="preserve">  </w:t>
            </w:r>
            <w:proofErr w:type="spellStart"/>
            <w:r w:rsidRPr="001E2035">
              <w:rPr>
                <w:sz w:val="16"/>
                <w:szCs w:val="16"/>
              </w:rPr>
              <w:t>ts_registratie</w:t>
            </w:r>
            <w:proofErr w:type="spellEnd"/>
            <w:r w:rsidRPr="001E2035">
              <w:rPr>
                <w:sz w:val="16"/>
                <w:szCs w:val="16"/>
              </w:rPr>
              <w:t xml:space="preserve"> </w:t>
            </w:r>
            <w:proofErr w:type="spellStart"/>
            <w:r w:rsidRPr="001E2035">
              <w:rPr>
                <w:sz w:val="16"/>
                <w:szCs w:val="16"/>
              </w:rPr>
              <w:t>ipv</w:t>
            </w:r>
            <w:proofErr w:type="spellEnd"/>
            <w:r w:rsidRPr="001E2035">
              <w:rPr>
                <w:sz w:val="16"/>
                <w:szCs w:val="16"/>
              </w:rPr>
              <w:t xml:space="preserve"> TS_REGISTRATIE </w:t>
            </w:r>
            <w:r w:rsidR="001E2035" w:rsidRPr="001E2035">
              <w:rPr>
                <w:sz w:val="16"/>
                <w:szCs w:val="16"/>
              </w:rPr>
              <w:t>.</w:t>
            </w:r>
          </w:p>
          <w:p w14:paraId="09B51531" w14:textId="4B599D99" w:rsidR="0004526A" w:rsidRPr="001E2035" w:rsidRDefault="0004526A" w:rsidP="0004526A">
            <w:pPr>
              <w:rPr>
                <w:sz w:val="16"/>
                <w:szCs w:val="16"/>
              </w:rPr>
            </w:pPr>
            <w:r w:rsidRPr="001E2035">
              <w:rPr>
                <w:sz w:val="16"/>
                <w:szCs w:val="16"/>
              </w:rPr>
              <w:t xml:space="preserve">Test </w:t>
            </w:r>
            <w:proofErr w:type="spellStart"/>
            <w:r w:rsidRPr="001E2035">
              <w:rPr>
                <w:sz w:val="16"/>
                <w:szCs w:val="16"/>
              </w:rPr>
              <w:t>finding</w:t>
            </w:r>
            <w:proofErr w:type="spellEnd"/>
            <w:r w:rsidRPr="001E2035">
              <w:rPr>
                <w:sz w:val="16"/>
                <w:szCs w:val="16"/>
              </w:rPr>
              <w:t xml:space="preserve"> Uiteindelijk Belang Hebbende wordt dubbel opgevoerd ook als </w:t>
            </w:r>
            <w:proofErr w:type="spellStart"/>
            <w:r w:rsidRPr="001E2035">
              <w:rPr>
                <w:sz w:val="16"/>
                <w:szCs w:val="16"/>
              </w:rPr>
              <w:t>NatuurlijkPersoon</w:t>
            </w:r>
            <w:proofErr w:type="spellEnd"/>
            <w:r w:rsidRPr="001E2035">
              <w:rPr>
                <w:sz w:val="16"/>
                <w:szCs w:val="16"/>
              </w:rPr>
              <w:t xml:space="preserve">. </w:t>
            </w:r>
            <w:r w:rsidRPr="001E2035">
              <w:rPr>
                <w:sz w:val="16"/>
                <w:szCs w:val="16"/>
              </w:rPr>
              <w:br/>
              <w:t>NP   :DVPNPVW_SOORT_PERSOON &lt;&gt;’UIB’</w:t>
            </w:r>
          </w:p>
          <w:p w14:paraId="6CAE52FF" w14:textId="5925F184" w:rsidR="00990E25" w:rsidRPr="001E2035" w:rsidRDefault="0004526A" w:rsidP="0004526A">
            <w:pPr>
              <w:rPr>
                <w:sz w:val="16"/>
                <w:szCs w:val="16"/>
              </w:rPr>
            </w:pPr>
            <w:r w:rsidRPr="001E2035">
              <w:rPr>
                <w:sz w:val="16"/>
                <w:szCs w:val="16"/>
              </w:rPr>
              <w:t>DVL :DVLVW_SOORT_PERSOON</w:t>
            </w:r>
            <w:r w:rsidRPr="001E2035">
              <w:rPr>
                <w:sz w:val="16"/>
                <w:szCs w:val="16"/>
              </w:rPr>
              <w:tab/>
              <w:t>&lt;&gt;’UIB’</w:t>
            </w:r>
          </w:p>
        </w:tc>
      </w:tr>
      <w:tr w:rsidR="001E2035" w:rsidRPr="001E2035" w14:paraId="67F03E74"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297F0D60" w14:textId="2FFF0028" w:rsidR="001E2035" w:rsidRPr="001E2035" w:rsidRDefault="00B51D08" w:rsidP="00990E25">
            <w:pPr>
              <w:rPr>
                <w:sz w:val="16"/>
                <w:szCs w:val="16"/>
              </w:rPr>
            </w:pPr>
            <w:r>
              <w:rPr>
                <w:sz w:val="16"/>
                <w:szCs w:val="16"/>
              </w:rPr>
              <w:t xml:space="preserve"> T-00800</w:t>
            </w:r>
          </w:p>
        </w:tc>
        <w:tc>
          <w:tcPr>
            <w:tcW w:w="489" w:type="dxa"/>
            <w:tcBorders>
              <w:top w:val="single" w:sz="6" w:space="0" w:color="auto"/>
              <w:left w:val="single" w:sz="6" w:space="0" w:color="auto"/>
              <w:bottom w:val="single" w:sz="6" w:space="0" w:color="auto"/>
              <w:right w:val="single" w:sz="6" w:space="0" w:color="auto"/>
            </w:tcBorders>
          </w:tcPr>
          <w:p w14:paraId="0A30F5F2" w14:textId="2B46B3B5" w:rsidR="001E2035" w:rsidRPr="001E2035" w:rsidRDefault="00B51D08" w:rsidP="001E2035">
            <w:pPr>
              <w:ind w:right="-133"/>
              <w:rPr>
                <w:sz w:val="16"/>
                <w:szCs w:val="16"/>
              </w:rPr>
            </w:pPr>
            <w:r>
              <w:rPr>
                <w:sz w:val="16"/>
                <w:szCs w:val="16"/>
              </w:rPr>
              <w:t>8</w:t>
            </w:r>
          </w:p>
        </w:tc>
        <w:tc>
          <w:tcPr>
            <w:tcW w:w="992" w:type="dxa"/>
            <w:tcBorders>
              <w:top w:val="single" w:sz="6" w:space="0" w:color="auto"/>
              <w:left w:val="single" w:sz="6" w:space="0" w:color="auto"/>
              <w:bottom w:val="single" w:sz="6" w:space="0" w:color="auto"/>
              <w:right w:val="single" w:sz="6" w:space="0" w:color="auto"/>
            </w:tcBorders>
          </w:tcPr>
          <w:p w14:paraId="1357F5C5" w14:textId="04FF8AE6" w:rsidR="001E2035" w:rsidRPr="001E2035" w:rsidRDefault="00B51D08" w:rsidP="001E2035">
            <w:pPr>
              <w:ind w:right="-70"/>
              <w:rPr>
                <w:sz w:val="16"/>
                <w:szCs w:val="16"/>
              </w:rPr>
            </w:pPr>
            <w:r>
              <w:rPr>
                <w:sz w:val="16"/>
                <w:szCs w:val="16"/>
              </w:rPr>
              <w:t>30-06-2017</w:t>
            </w:r>
          </w:p>
        </w:tc>
        <w:tc>
          <w:tcPr>
            <w:tcW w:w="1276" w:type="dxa"/>
            <w:tcBorders>
              <w:top w:val="single" w:sz="6" w:space="0" w:color="auto"/>
              <w:left w:val="single" w:sz="6" w:space="0" w:color="auto"/>
              <w:bottom w:val="single" w:sz="6" w:space="0" w:color="auto"/>
              <w:right w:val="single" w:sz="6" w:space="0" w:color="auto"/>
            </w:tcBorders>
          </w:tcPr>
          <w:p w14:paraId="307C4A87" w14:textId="469688ED" w:rsidR="001E2035" w:rsidRPr="001E2035" w:rsidRDefault="00B51D08" w:rsidP="00990E25">
            <w:pPr>
              <w:rPr>
                <w:sz w:val="16"/>
                <w:szCs w:val="16"/>
              </w:rPr>
            </w:pPr>
            <w:proofErr w:type="spellStart"/>
            <w:r>
              <w:rPr>
                <w:sz w:val="16"/>
                <w:szCs w:val="16"/>
              </w:rPr>
              <w:t>M.Rietmeijer</w:t>
            </w:r>
            <w:proofErr w:type="spellEnd"/>
          </w:p>
        </w:tc>
        <w:tc>
          <w:tcPr>
            <w:tcW w:w="5528" w:type="dxa"/>
            <w:tcBorders>
              <w:top w:val="single" w:sz="6" w:space="0" w:color="auto"/>
              <w:left w:val="single" w:sz="6" w:space="0" w:color="auto"/>
              <w:bottom w:val="single" w:sz="6" w:space="0" w:color="auto"/>
              <w:right w:val="single" w:sz="6" w:space="0" w:color="auto"/>
            </w:tcBorders>
          </w:tcPr>
          <w:p w14:paraId="74F2F8D1" w14:textId="44598F1B" w:rsidR="004F02EB" w:rsidRPr="004F02EB" w:rsidRDefault="004F02EB" w:rsidP="004F02EB">
            <w:pPr>
              <w:ind w:left="-5"/>
              <w:rPr>
                <w:i/>
                <w:sz w:val="16"/>
                <w:szCs w:val="16"/>
              </w:rPr>
            </w:pPr>
            <w:r w:rsidRPr="004F02EB">
              <w:rPr>
                <w:i/>
                <w:sz w:val="16"/>
                <w:szCs w:val="16"/>
              </w:rPr>
              <w:t xml:space="preserve">EDW_T-00800 EDW-RFP: oplossen </w:t>
            </w:r>
            <w:proofErr w:type="spellStart"/>
            <w:r w:rsidRPr="004F02EB">
              <w:rPr>
                <w:i/>
                <w:sz w:val="16"/>
                <w:szCs w:val="16"/>
              </w:rPr>
              <w:t>backlog</w:t>
            </w:r>
            <w:proofErr w:type="spellEnd"/>
            <w:r w:rsidRPr="004F02EB">
              <w:rPr>
                <w:i/>
                <w:sz w:val="16"/>
                <w:szCs w:val="16"/>
              </w:rPr>
              <w:t xml:space="preserve"> (filteren op foutcodes)</w:t>
            </w:r>
          </w:p>
          <w:p w14:paraId="78774519" w14:textId="15EB21B7" w:rsidR="009719EE" w:rsidRDefault="009719EE" w:rsidP="00BF4708">
            <w:pPr>
              <w:pStyle w:val="Lijstalinea"/>
              <w:numPr>
                <w:ilvl w:val="0"/>
                <w:numId w:val="35"/>
              </w:numPr>
              <w:ind w:left="213" w:hanging="218"/>
              <w:rPr>
                <w:sz w:val="16"/>
                <w:szCs w:val="16"/>
              </w:rPr>
            </w:pPr>
            <w:r w:rsidRPr="00BF4708">
              <w:rPr>
                <w:sz w:val="16"/>
                <w:szCs w:val="16"/>
              </w:rPr>
              <w:t>Filtering op foutcodes</w:t>
            </w:r>
            <w:r w:rsidR="00CD6871">
              <w:rPr>
                <w:sz w:val="16"/>
                <w:szCs w:val="16"/>
              </w:rPr>
              <w:t xml:space="preserve"> </w:t>
            </w:r>
            <w:r w:rsidR="004F02EB">
              <w:rPr>
                <w:sz w:val="16"/>
                <w:szCs w:val="16"/>
              </w:rPr>
              <w:t>in hoofdselectie.</w:t>
            </w:r>
          </w:p>
          <w:p w14:paraId="33E5F578" w14:textId="76774A3F" w:rsidR="00330EF3" w:rsidRDefault="00BF4708" w:rsidP="00BF4708">
            <w:pPr>
              <w:pStyle w:val="Lijstalinea"/>
              <w:numPr>
                <w:ilvl w:val="0"/>
                <w:numId w:val="35"/>
              </w:numPr>
              <w:ind w:left="213" w:hanging="218"/>
              <w:rPr>
                <w:sz w:val="16"/>
                <w:szCs w:val="16"/>
              </w:rPr>
            </w:pPr>
            <w:r w:rsidRPr="00BF4708">
              <w:rPr>
                <w:sz w:val="16"/>
                <w:szCs w:val="16"/>
              </w:rPr>
              <w:t>V</w:t>
            </w:r>
            <w:r w:rsidR="00330EF3" w:rsidRPr="00BF4708">
              <w:rPr>
                <w:sz w:val="16"/>
                <w:szCs w:val="16"/>
              </w:rPr>
              <w:t>errijkingen hebben eigen tijdlijn (dus extra selectie-conditie).</w:t>
            </w:r>
          </w:p>
          <w:p w14:paraId="2B43ED38" w14:textId="767A7ED3" w:rsidR="001E2035" w:rsidRPr="001E2035" w:rsidRDefault="00BF4708" w:rsidP="00BF4708">
            <w:pPr>
              <w:pStyle w:val="Lijstalinea"/>
              <w:numPr>
                <w:ilvl w:val="0"/>
                <w:numId w:val="35"/>
              </w:numPr>
              <w:ind w:left="213" w:hanging="218"/>
              <w:rPr>
                <w:sz w:val="16"/>
                <w:szCs w:val="16"/>
              </w:rPr>
            </w:pPr>
            <w:r>
              <w:rPr>
                <w:sz w:val="16"/>
                <w:szCs w:val="16"/>
              </w:rPr>
              <w:t>S</w:t>
            </w:r>
            <w:r w:rsidR="004753A3">
              <w:rPr>
                <w:sz w:val="16"/>
                <w:szCs w:val="16"/>
              </w:rPr>
              <w:t xml:space="preserve">leutelvelden voor tabellen </w:t>
            </w:r>
            <w:r w:rsidR="004753A3" w:rsidRPr="008D5BC0">
              <w:rPr>
                <w:sz w:val="16"/>
                <w:szCs w:val="16"/>
              </w:rPr>
              <w:t>S_CMG_FIN_MELDING_DLN_NP</w:t>
            </w:r>
            <w:r w:rsidR="004753A3">
              <w:rPr>
                <w:sz w:val="16"/>
                <w:szCs w:val="16"/>
              </w:rPr>
              <w:t xml:space="preserve">, </w:t>
            </w:r>
            <w:r w:rsidR="00330EF3">
              <w:rPr>
                <w:sz w:val="16"/>
                <w:szCs w:val="16"/>
              </w:rPr>
              <w:t>-</w:t>
            </w:r>
            <w:r w:rsidR="004753A3" w:rsidRPr="008D5BC0">
              <w:rPr>
                <w:sz w:val="16"/>
                <w:szCs w:val="16"/>
              </w:rPr>
              <w:t>N</w:t>
            </w:r>
            <w:r w:rsidR="004753A3">
              <w:rPr>
                <w:sz w:val="16"/>
                <w:szCs w:val="16"/>
              </w:rPr>
              <w:t>N</w:t>
            </w:r>
            <w:r w:rsidR="004753A3" w:rsidRPr="008D5BC0">
              <w:rPr>
                <w:sz w:val="16"/>
                <w:szCs w:val="16"/>
              </w:rPr>
              <w:t>P</w:t>
            </w:r>
            <w:r w:rsidR="004753A3">
              <w:rPr>
                <w:sz w:val="16"/>
                <w:szCs w:val="16"/>
              </w:rPr>
              <w:t xml:space="preserve"> </w:t>
            </w:r>
            <w:r w:rsidR="00330EF3">
              <w:rPr>
                <w:sz w:val="16"/>
                <w:szCs w:val="16"/>
              </w:rPr>
              <w:t xml:space="preserve">en </w:t>
            </w:r>
            <w:r w:rsidR="00CD6871">
              <w:rPr>
                <w:sz w:val="16"/>
                <w:szCs w:val="16"/>
              </w:rPr>
              <w:t>–</w:t>
            </w:r>
            <w:r w:rsidR="004753A3">
              <w:rPr>
                <w:sz w:val="16"/>
                <w:szCs w:val="16"/>
              </w:rPr>
              <w:t>UIB uitgebreid.</w:t>
            </w:r>
            <w:r w:rsidR="00B51D08">
              <w:rPr>
                <w:sz w:val="16"/>
                <w:szCs w:val="16"/>
              </w:rPr>
              <w:t xml:space="preserve">om </w:t>
            </w:r>
            <w:proofErr w:type="spellStart"/>
            <w:r w:rsidR="00B51D08">
              <w:rPr>
                <w:sz w:val="16"/>
                <w:szCs w:val="16"/>
              </w:rPr>
              <w:t>duplicates</w:t>
            </w:r>
            <w:proofErr w:type="spellEnd"/>
            <w:r w:rsidR="00B51D08">
              <w:rPr>
                <w:sz w:val="16"/>
                <w:szCs w:val="16"/>
              </w:rPr>
              <w:t xml:space="preserve"> in de RFP te voorkomen</w:t>
            </w:r>
          </w:p>
        </w:tc>
      </w:tr>
      <w:tr w:rsidR="00CD6871" w:rsidRPr="001E2035" w14:paraId="0285E81A"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35158E26" w14:textId="6F9F80A7" w:rsidR="00CD6871" w:rsidRDefault="00CD6871" w:rsidP="00990E25">
            <w:pPr>
              <w:rPr>
                <w:sz w:val="16"/>
                <w:szCs w:val="16"/>
              </w:rPr>
            </w:pPr>
            <w:r>
              <w:rPr>
                <w:sz w:val="16"/>
                <w:szCs w:val="16"/>
              </w:rPr>
              <w:t>T-00xxx</w:t>
            </w:r>
          </w:p>
        </w:tc>
        <w:tc>
          <w:tcPr>
            <w:tcW w:w="489" w:type="dxa"/>
            <w:tcBorders>
              <w:top w:val="single" w:sz="6" w:space="0" w:color="auto"/>
              <w:left w:val="single" w:sz="6" w:space="0" w:color="auto"/>
              <w:bottom w:val="single" w:sz="6" w:space="0" w:color="auto"/>
              <w:right w:val="single" w:sz="6" w:space="0" w:color="auto"/>
            </w:tcBorders>
          </w:tcPr>
          <w:p w14:paraId="16FB1C1A" w14:textId="551772DD" w:rsidR="00CD6871" w:rsidRDefault="00CD6871" w:rsidP="001E2035">
            <w:pPr>
              <w:ind w:right="-133"/>
              <w:rPr>
                <w:sz w:val="16"/>
                <w:szCs w:val="16"/>
              </w:rPr>
            </w:pPr>
            <w:r>
              <w:rPr>
                <w:sz w:val="16"/>
                <w:szCs w:val="16"/>
              </w:rPr>
              <w:t>9</w:t>
            </w:r>
          </w:p>
        </w:tc>
        <w:tc>
          <w:tcPr>
            <w:tcW w:w="992" w:type="dxa"/>
            <w:tcBorders>
              <w:top w:val="single" w:sz="6" w:space="0" w:color="auto"/>
              <w:left w:val="single" w:sz="6" w:space="0" w:color="auto"/>
              <w:bottom w:val="single" w:sz="6" w:space="0" w:color="auto"/>
              <w:right w:val="single" w:sz="6" w:space="0" w:color="auto"/>
            </w:tcBorders>
          </w:tcPr>
          <w:p w14:paraId="3A71D22F" w14:textId="63A6CA99" w:rsidR="00CD6871" w:rsidRDefault="00944E68" w:rsidP="00944E68">
            <w:pPr>
              <w:ind w:right="-70"/>
              <w:rPr>
                <w:sz w:val="16"/>
                <w:szCs w:val="16"/>
              </w:rPr>
            </w:pPr>
            <w:r>
              <w:rPr>
                <w:sz w:val="16"/>
                <w:szCs w:val="16"/>
              </w:rPr>
              <w:t>0</w:t>
            </w:r>
            <w:r w:rsidR="00CD6871">
              <w:rPr>
                <w:sz w:val="16"/>
                <w:szCs w:val="16"/>
              </w:rPr>
              <w:t>5-0</w:t>
            </w:r>
            <w:r>
              <w:rPr>
                <w:sz w:val="16"/>
                <w:szCs w:val="16"/>
              </w:rPr>
              <w:t>9</w:t>
            </w:r>
            <w:r w:rsidR="00CD6871">
              <w:rPr>
                <w:sz w:val="16"/>
                <w:szCs w:val="16"/>
              </w:rPr>
              <w:t>-2017</w:t>
            </w:r>
          </w:p>
        </w:tc>
        <w:tc>
          <w:tcPr>
            <w:tcW w:w="1276" w:type="dxa"/>
            <w:tcBorders>
              <w:top w:val="single" w:sz="6" w:space="0" w:color="auto"/>
              <w:left w:val="single" w:sz="6" w:space="0" w:color="auto"/>
              <w:bottom w:val="single" w:sz="6" w:space="0" w:color="auto"/>
              <w:right w:val="single" w:sz="6" w:space="0" w:color="auto"/>
            </w:tcBorders>
          </w:tcPr>
          <w:p w14:paraId="3B992C84" w14:textId="0E366FF8" w:rsidR="00CD6871" w:rsidRDefault="00CD6871" w:rsidP="00990E25">
            <w:pPr>
              <w:rPr>
                <w:sz w:val="16"/>
                <w:szCs w:val="16"/>
              </w:rPr>
            </w:pPr>
            <w:proofErr w:type="spellStart"/>
            <w:r>
              <w:rPr>
                <w:sz w:val="16"/>
                <w:szCs w:val="16"/>
              </w:rPr>
              <w:t>M.Rietmeijer</w:t>
            </w:r>
            <w:proofErr w:type="spellEnd"/>
          </w:p>
        </w:tc>
        <w:tc>
          <w:tcPr>
            <w:tcW w:w="5528" w:type="dxa"/>
            <w:tcBorders>
              <w:top w:val="single" w:sz="6" w:space="0" w:color="auto"/>
              <w:left w:val="single" w:sz="6" w:space="0" w:color="auto"/>
              <w:bottom w:val="single" w:sz="6" w:space="0" w:color="auto"/>
              <w:right w:val="single" w:sz="6" w:space="0" w:color="auto"/>
            </w:tcBorders>
          </w:tcPr>
          <w:p w14:paraId="31AFFBC8" w14:textId="77777777" w:rsidR="00F40DAE" w:rsidRDefault="00F40DAE" w:rsidP="004F02EB">
            <w:pPr>
              <w:ind w:left="-5"/>
              <w:rPr>
                <w:i/>
                <w:sz w:val="16"/>
                <w:szCs w:val="16"/>
              </w:rPr>
            </w:pPr>
            <w:r w:rsidRPr="00F40DAE">
              <w:rPr>
                <w:i/>
                <w:sz w:val="16"/>
                <w:szCs w:val="16"/>
              </w:rPr>
              <w:t xml:space="preserve">EDW_T-00836 BAS-CDP: Aanpassing </w:t>
            </w:r>
            <w:proofErr w:type="spellStart"/>
            <w:r w:rsidRPr="00F40DAE">
              <w:rPr>
                <w:i/>
                <w:sz w:val="16"/>
                <w:szCs w:val="16"/>
              </w:rPr>
              <w:t>nav</w:t>
            </w:r>
            <w:proofErr w:type="spellEnd"/>
            <w:r w:rsidRPr="00F40DAE">
              <w:rPr>
                <w:i/>
                <w:sz w:val="16"/>
                <w:szCs w:val="16"/>
              </w:rPr>
              <w:t xml:space="preserve"> CMG 2017.40</w:t>
            </w:r>
          </w:p>
          <w:p w14:paraId="675E1912" w14:textId="77777777" w:rsidR="00CD6871" w:rsidRDefault="00F40DAE" w:rsidP="004F02EB">
            <w:pPr>
              <w:ind w:left="-5"/>
              <w:rPr>
                <w:sz w:val="16"/>
                <w:szCs w:val="16"/>
              </w:rPr>
            </w:pPr>
            <w:r>
              <w:rPr>
                <w:i/>
                <w:sz w:val="16"/>
                <w:szCs w:val="16"/>
              </w:rPr>
              <w:t xml:space="preserve">- </w:t>
            </w:r>
            <w:r w:rsidR="00CD6871">
              <w:rPr>
                <w:sz w:val="16"/>
                <w:szCs w:val="16"/>
              </w:rPr>
              <w:t>Hoofdselectie</w:t>
            </w:r>
            <w:r>
              <w:rPr>
                <w:sz w:val="16"/>
                <w:szCs w:val="16"/>
              </w:rPr>
              <w:t xml:space="preserve"> o.b.v. </w:t>
            </w:r>
            <w:proofErr w:type="spellStart"/>
            <w:r>
              <w:rPr>
                <w:sz w:val="16"/>
                <w:szCs w:val="16"/>
              </w:rPr>
              <w:t>IndicatieActueel</w:t>
            </w:r>
            <w:proofErr w:type="spellEnd"/>
          </w:p>
          <w:p w14:paraId="7E4D9CD1" w14:textId="3C80284E" w:rsidR="00F40DAE" w:rsidRPr="00F40DAE" w:rsidRDefault="00F40DAE" w:rsidP="004F02EB">
            <w:pPr>
              <w:ind w:left="-5"/>
              <w:rPr>
                <w:sz w:val="16"/>
                <w:szCs w:val="16"/>
              </w:rPr>
            </w:pPr>
            <w:r>
              <w:rPr>
                <w:sz w:val="16"/>
                <w:szCs w:val="16"/>
              </w:rPr>
              <w:t>- Brongegevens (redundant) in S_FIN_BERICHT</w:t>
            </w:r>
          </w:p>
        </w:tc>
      </w:tr>
      <w:tr w:rsidR="00186685" w:rsidRPr="001E2035" w14:paraId="330BF01E"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13234808" w14:textId="5CB164BD" w:rsidR="00186685" w:rsidRPr="00186685" w:rsidRDefault="00186685" w:rsidP="00990E25">
            <w:pPr>
              <w:rPr>
                <w:sz w:val="16"/>
                <w:szCs w:val="16"/>
              </w:rPr>
            </w:pPr>
            <w:r w:rsidRPr="001D116D">
              <w:rPr>
                <w:sz w:val="16"/>
                <w:szCs w:val="16"/>
              </w:rPr>
              <w:t>T-00896</w:t>
            </w:r>
          </w:p>
        </w:tc>
        <w:tc>
          <w:tcPr>
            <w:tcW w:w="489" w:type="dxa"/>
            <w:tcBorders>
              <w:top w:val="single" w:sz="6" w:space="0" w:color="auto"/>
              <w:left w:val="single" w:sz="6" w:space="0" w:color="auto"/>
              <w:bottom w:val="single" w:sz="6" w:space="0" w:color="auto"/>
              <w:right w:val="single" w:sz="6" w:space="0" w:color="auto"/>
            </w:tcBorders>
          </w:tcPr>
          <w:p w14:paraId="4B8F0624" w14:textId="3F057E25" w:rsidR="00186685" w:rsidRPr="00186685" w:rsidRDefault="00186685" w:rsidP="001E2035">
            <w:pPr>
              <w:ind w:right="-133"/>
              <w:rPr>
                <w:sz w:val="16"/>
                <w:szCs w:val="16"/>
              </w:rPr>
            </w:pPr>
            <w:r w:rsidRPr="00186685">
              <w:rPr>
                <w:sz w:val="16"/>
                <w:szCs w:val="16"/>
              </w:rPr>
              <w:t>10</w:t>
            </w:r>
          </w:p>
        </w:tc>
        <w:tc>
          <w:tcPr>
            <w:tcW w:w="992" w:type="dxa"/>
            <w:tcBorders>
              <w:top w:val="single" w:sz="6" w:space="0" w:color="auto"/>
              <w:left w:val="single" w:sz="6" w:space="0" w:color="auto"/>
              <w:bottom w:val="single" w:sz="6" w:space="0" w:color="auto"/>
              <w:right w:val="single" w:sz="6" w:space="0" w:color="auto"/>
            </w:tcBorders>
          </w:tcPr>
          <w:p w14:paraId="48EB6580" w14:textId="2E3D3B32" w:rsidR="00186685" w:rsidRPr="00186685" w:rsidRDefault="00186685" w:rsidP="00944E68">
            <w:pPr>
              <w:ind w:right="-70"/>
              <w:rPr>
                <w:sz w:val="16"/>
                <w:szCs w:val="16"/>
              </w:rPr>
            </w:pPr>
            <w:r w:rsidRPr="004B0A10">
              <w:rPr>
                <w:sz w:val="16"/>
                <w:szCs w:val="16"/>
              </w:rPr>
              <w:t>10-11-2017</w:t>
            </w:r>
          </w:p>
        </w:tc>
        <w:tc>
          <w:tcPr>
            <w:tcW w:w="1276" w:type="dxa"/>
            <w:tcBorders>
              <w:top w:val="single" w:sz="6" w:space="0" w:color="auto"/>
              <w:left w:val="single" w:sz="6" w:space="0" w:color="auto"/>
              <w:bottom w:val="single" w:sz="6" w:space="0" w:color="auto"/>
              <w:right w:val="single" w:sz="6" w:space="0" w:color="auto"/>
            </w:tcBorders>
          </w:tcPr>
          <w:p w14:paraId="09A1B1DA" w14:textId="7C8C91F6" w:rsidR="00186685" w:rsidRPr="00186685" w:rsidRDefault="00186685" w:rsidP="00990E25">
            <w:pPr>
              <w:rPr>
                <w:sz w:val="16"/>
                <w:szCs w:val="16"/>
              </w:rPr>
            </w:pPr>
            <w:r w:rsidRPr="004B0A10">
              <w:rPr>
                <w:sz w:val="16"/>
                <w:szCs w:val="16"/>
              </w:rPr>
              <w:t xml:space="preserve">Peter </w:t>
            </w:r>
            <w:proofErr w:type="spellStart"/>
            <w:r w:rsidRPr="004B0A10">
              <w:rPr>
                <w:sz w:val="16"/>
                <w:szCs w:val="16"/>
              </w:rPr>
              <w:t>Wilbrink</w:t>
            </w:r>
            <w:proofErr w:type="spellEnd"/>
          </w:p>
        </w:tc>
        <w:tc>
          <w:tcPr>
            <w:tcW w:w="5528" w:type="dxa"/>
            <w:tcBorders>
              <w:top w:val="single" w:sz="6" w:space="0" w:color="auto"/>
              <w:left w:val="single" w:sz="6" w:space="0" w:color="auto"/>
              <w:bottom w:val="single" w:sz="6" w:space="0" w:color="auto"/>
              <w:right w:val="single" w:sz="6" w:space="0" w:color="auto"/>
            </w:tcBorders>
          </w:tcPr>
          <w:p w14:paraId="3560317B" w14:textId="69B0CF16" w:rsidR="00186685" w:rsidRDefault="00186685" w:rsidP="00186685">
            <w:pPr>
              <w:ind w:left="-5"/>
              <w:rPr>
                <w:sz w:val="16"/>
                <w:szCs w:val="16"/>
              </w:rPr>
            </w:pPr>
            <w:r w:rsidRPr="001D116D">
              <w:rPr>
                <w:sz w:val="16"/>
                <w:szCs w:val="16"/>
              </w:rPr>
              <w:t xml:space="preserve">EDW_T-00896 BAS-CMG: correctie </w:t>
            </w:r>
            <w:proofErr w:type="spellStart"/>
            <w:r w:rsidRPr="001D116D">
              <w:rPr>
                <w:sz w:val="16"/>
                <w:szCs w:val="16"/>
              </w:rPr>
              <w:t>XPath</w:t>
            </w:r>
            <w:proofErr w:type="spellEnd"/>
            <w:r w:rsidRPr="001D116D">
              <w:rPr>
                <w:sz w:val="16"/>
                <w:szCs w:val="16"/>
              </w:rPr>
              <w:t xml:space="preserve"> in views en RGS_FP 2017.50</w:t>
            </w:r>
          </w:p>
          <w:p w14:paraId="32B956E6" w14:textId="602078A5" w:rsidR="00B249DF" w:rsidRPr="001D116D" w:rsidRDefault="00B249DF" w:rsidP="001D116D">
            <w:pPr>
              <w:rPr>
                <w:sz w:val="16"/>
                <w:szCs w:val="16"/>
              </w:rPr>
            </w:pPr>
            <w:r w:rsidRPr="000A71B9">
              <w:rPr>
                <w:sz w:val="16"/>
                <w:szCs w:val="16"/>
              </w:rPr>
              <w:t xml:space="preserve">- attribuut </w:t>
            </w:r>
            <w:r>
              <w:rPr>
                <w:sz w:val="16"/>
                <w:szCs w:val="16"/>
              </w:rPr>
              <w:t>verwijder</w:t>
            </w:r>
            <w:r w:rsidRPr="000A71B9">
              <w:rPr>
                <w:sz w:val="16"/>
                <w:szCs w:val="16"/>
              </w:rPr>
              <w:t>d</w:t>
            </w:r>
          </w:p>
          <w:p w14:paraId="2E56D2C2" w14:textId="7E5700B4" w:rsidR="00186685" w:rsidRPr="001D116D" w:rsidRDefault="00186685" w:rsidP="00186685">
            <w:pPr>
              <w:ind w:left="-5"/>
              <w:rPr>
                <w:sz w:val="16"/>
                <w:szCs w:val="16"/>
              </w:rPr>
            </w:pPr>
            <w:r w:rsidRPr="001D116D">
              <w:rPr>
                <w:sz w:val="16"/>
                <w:szCs w:val="16"/>
              </w:rPr>
              <w:t>"S_CMG_FIN_MELDING_DLN_NP.XAABI_SEQUENCEPRO"</w:t>
            </w:r>
          </w:p>
          <w:p w14:paraId="5990EA1E" w14:textId="5B4E3207" w:rsidR="00186685" w:rsidRPr="001D116D" w:rsidRDefault="00186685">
            <w:pPr>
              <w:ind w:left="-5"/>
              <w:rPr>
                <w:sz w:val="16"/>
                <w:szCs w:val="16"/>
              </w:rPr>
            </w:pPr>
            <w:r w:rsidRPr="001D116D">
              <w:rPr>
                <w:sz w:val="16"/>
                <w:szCs w:val="16"/>
              </w:rPr>
              <w:t>- attribuut naam gewijzigd: "S_CMG_FIN_MELDING_DLN_NP.XAABI_SEQUENCENP" in "S_CMG_FIN_MELDING_DLN_NP.XAABI_SEQUENCE"</w:t>
            </w:r>
          </w:p>
          <w:p w14:paraId="1B309D36" w14:textId="27725EEF" w:rsidR="00186685" w:rsidRPr="001D116D" w:rsidRDefault="00186685" w:rsidP="00186685">
            <w:pPr>
              <w:ind w:left="-5"/>
              <w:rPr>
                <w:sz w:val="16"/>
                <w:szCs w:val="16"/>
              </w:rPr>
            </w:pPr>
            <w:r w:rsidRPr="001D116D">
              <w:rPr>
                <w:sz w:val="16"/>
                <w:szCs w:val="16"/>
              </w:rPr>
              <w:t>_________________________________________________________</w:t>
            </w:r>
          </w:p>
        </w:tc>
      </w:tr>
      <w:tr w:rsidR="00C91CBB" w:rsidRPr="001E2035" w14:paraId="62DD7272"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0C766686" w14:textId="1973F68A" w:rsidR="00C91CBB" w:rsidRPr="00186685" w:rsidRDefault="00C91CBB" w:rsidP="00C91CBB">
            <w:pPr>
              <w:rPr>
                <w:sz w:val="16"/>
                <w:szCs w:val="16"/>
              </w:rPr>
            </w:pPr>
            <w:r w:rsidRPr="00225014">
              <w:rPr>
                <w:sz w:val="16"/>
                <w:szCs w:val="16"/>
              </w:rPr>
              <w:t>T-00896</w:t>
            </w:r>
          </w:p>
        </w:tc>
        <w:tc>
          <w:tcPr>
            <w:tcW w:w="489" w:type="dxa"/>
            <w:tcBorders>
              <w:top w:val="single" w:sz="6" w:space="0" w:color="auto"/>
              <w:left w:val="single" w:sz="6" w:space="0" w:color="auto"/>
              <w:bottom w:val="single" w:sz="6" w:space="0" w:color="auto"/>
              <w:right w:val="single" w:sz="6" w:space="0" w:color="auto"/>
            </w:tcBorders>
          </w:tcPr>
          <w:p w14:paraId="3547DB40" w14:textId="647C5DAC" w:rsidR="00C91CBB" w:rsidRPr="00186685" w:rsidRDefault="00C91CBB" w:rsidP="00C91CBB">
            <w:pPr>
              <w:ind w:right="-133"/>
              <w:rPr>
                <w:sz w:val="16"/>
                <w:szCs w:val="16"/>
              </w:rPr>
            </w:pPr>
            <w:r>
              <w:rPr>
                <w:sz w:val="16"/>
                <w:szCs w:val="16"/>
              </w:rPr>
              <w:t>11</w:t>
            </w:r>
          </w:p>
        </w:tc>
        <w:tc>
          <w:tcPr>
            <w:tcW w:w="992" w:type="dxa"/>
            <w:tcBorders>
              <w:top w:val="single" w:sz="6" w:space="0" w:color="auto"/>
              <w:left w:val="single" w:sz="6" w:space="0" w:color="auto"/>
              <w:bottom w:val="single" w:sz="6" w:space="0" w:color="auto"/>
              <w:right w:val="single" w:sz="6" w:space="0" w:color="auto"/>
            </w:tcBorders>
          </w:tcPr>
          <w:p w14:paraId="20B30569" w14:textId="10C5BDAA" w:rsidR="00C91CBB" w:rsidRPr="004B0A10" w:rsidRDefault="00C91CBB" w:rsidP="00C91CBB">
            <w:pPr>
              <w:ind w:right="-70"/>
              <w:rPr>
                <w:sz w:val="16"/>
                <w:szCs w:val="16"/>
              </w:rPr>
            </w:pPr>
            <w:r>
              <w:rPr>
                <w:sz w:val="16"/>
                <w:szCs w:val="16"/>
              </w:rPr>
              <w:t>30-11-2017</w:t>
            </w:r>
          </w:p>
        </w:tc>
        <w:tc>
          <w:tcPr>
            <w:tcW w:w="1276" w:type="dxa"/>
            <w:tcBorders>
              <w:top w:val="single" w:sz="6" w:space="0" w:color="auto"/>
              <w:left w:val="single" w:sz="6" w:space="0" w:color="auto"/>
              <w:bottom w:val="single" w:sz="6" w:space="0" w:color="auto"/>
              <w:right w:val="single" w:sz="6" w:space="0" w:color="auto"/>
            </w:tcBorders>
          </w:tcPr>
          <w:p w14:paraId="0EE35AD9" w14:textId="50D2BF7C" w:rsidR="00C91CBB" w:rsidRPr="004B0A10" w:rsidRDefault="00C91CBB" w:rsidP="00C91CBB">
            <w:pPr>
              <w:rPr>
                <w:sz w:val="16"/>
                <w:szCs w:val="16"/>
              </w:rPr>
            </w:pPr>
            <w:r w:rsidRPr="004B0A10">
              <w:rPr>
                <w:sz w:val="16"/>
                <w:szCs w:val="16"/>
              </w:rPr>
              <w:t xml:space="preserve">Peter </w:t>
            </w:r>
            <w:proofErr w:type="spellStart"/>
            <w:r w:rsidRPr="004B0A10">
              <w:rPr>
                <w:sz w:val="16"/>
                <w:szCs w:val="16"/>
              </w:rPr>
              <w:t>Wilbrink</w:t>
            </w:r>
            <w:proofErr w:type="spellEnd"/>
          </w:p>
        </w:tc>
        <w:tc>
          <w:tcPr>
            <w:tcW w:w="5528" w:type="dxa"/>
            <w:tcBorders>
              <w:top w:val="single" w:sz="6" w:space="0" w:color="auto"/>
              <w:left w:val="single" w:sz="6" w:space="0" w:color="auto"/>
              <w:bottom w:val="single" w:sz="6" w:space="0" w:color="auto"/>
              <w:right w:val="single" w:sz="6" w:space="0" w:color="auto"/>
            </w:tcBorders>
          </w:tcPr>
          <w:p w14:paraId="4320F82B" w14:textId="4398B9B0" w:rsidR="00C91CBB" w:rsidRPr="001D116D" w:rsidRDefault="00C91CBB">
            <w:pPr>
              <w:ind w:left="-5"/>
              <w:rPr>
                <w:rFonts w:cs="Arial"/>
                <w:sz w:val="16"/>
                <w:szCs w:val="16"/>
              </w:rPr>
            </w:pPr>
            <w:proofErr w:type="spellStart"/>
            <w:r w:rsidRPr="001D116D">
              <w:rPr>
                <w:rFonts w:cs="Arial"/>
                <w:color w:val="000000"/>
                <w:spacing w:val="0"/>
                <w:sz w:val="16"/>
                <w:szCs w:val="16"/>
              </w:rPr>
              <w:t>duplicate</w:t>
            </w:r>
            <w:proofErr w:type="spellEnd"/>
            <w:r w:rsidRPr="001D116D">
              <w:rPr>
                <w:rFonts w:cs="Arial"/>
                <w:color w:val="000000"/>
                <w:spacing w:val="0"/>
                <w:sz w:val="16"/>
                <w:szCs w:val="16"/>
              </w:rPr>
              <w:t xml:space="preserve"> </w:t>
            </w:r>
            <w:proofErr w:type="spellStart"/>
            <w:r w:rsidRPr="001D116D">
              <w:rPr>
                <w:rFonts w:cs="Arial"/>
                <w:color w:val="000000"/>
                <w:spacing w:val="0"/>
                <w:sz w:val="16"/>
                <w:szCs w:val="16"/>
              </w:rPr>
              <w:t>key</w:t>
            </w:r>
            <w:proofErr w:type="spellEnd"/>
            <w:r>
              <w:rPr>
                <w:rFonts w:cs="Arial"/>
                <w:color w:val="000000"/>
                <w:spacing w:val="0"/>
                <w:sz w:val="16"/>
                <w:szCs w:val="16"/>
              </w:rPr>
              <w:t xml:space="preserve"> </w:t>
            </w:r>
            <w:r w:rsidR="00A301B4">
              <w:rPr>
                <w:rFonts w:cs="Arial"/>
                <w:color w:val="000000"/>
                <w:spacing w:val="0"/>
                <w:sz w:val="16"/>
                <w:szCs w:val="16"/>
              </w:rPr>
              <w:t xml:space="preserve">op </w:t>
            </w:r>
            <w:r w:rsidR="00A301B4" w:rsidRPr="00A301B4">
              <w:rPr>
                <w:rFonts w:cs="Arial"/>
                <w:color w:val="000000"/>
                <w:spacing w:val="0"/>
                <w:sz w:val="16"/>
                <w:szCs w:val="16"/>
              </w:rPr>
              <w:t>S_CMG_FIN_MELDING_DLN_NP</w:t>
            </w:r>
            <w:r w:rsidR="006F42F0">
              <w:rPr>
                <w:rFonts w:cs="Arial"/>
                <w:color w:val="000000"/>
                <w:spacing w:val="0"/>
                <w:sz w:val="16"/>
                <w:szCs w:val="16"/>
              </w:rPr>
              <w:t xml:space="preserve"> </w:t>
            </w:r>
            <w:proofErr w:type="spellStart"/>
            <w:r>
              <w:rPr>
                <w:rFonts w:cs="Arial"/>
                <w:color w:val="000000"/>
                <w:spacing w:val="0"/>
                <w:sz w:val="16"/>
                <w:szCs w:val="16"/>
              </w:rPr>
              <w:t>a.g.v.</w:t>
            </w:r>
            <w:proofErr w:type="spellEnd"/>
            <w:r w:rsidRPr="001D116D">
              <w:rPr>
                <w:rFonts w:cs="Arial"/>
                <w:color w:val="000000"/>
                <w:spacing w:val="0"/>
                <w:sz w:val="16"/>
                <w:szCs w:val="16"/>
              </w:rPr>
              <w:t xml:space="preserve"> dezelfde BSN en rol bij een melding met een andere naam</w:t>
            </w:r>
            <w:r>
              <w:rPr>
                <w:rFonts w:cs="Arial"/>
                <w:color w:val="000000"/>
                <w:spacing w:val="0"/>
                <w:sz w:val="16"/>
                <w:szCs w:val="16"/>
              </w:rPr>
              <w:t xml:space="preserve"> opgelost </w:t>
            </w:r>
            <w:proofErr w:type="spellStart"/>
            <w:r>
              <w:rPr>
                <w:rFonts w:cs="Arial"/>
                <w:color w:val="000000"/>
                <w:spacing w:val="0"/>
                <w:sz w:val="16"/>
                <w:szCs w:val="16"/>
              </w:rPr>
              <w:t>d.m.v</w:t>
            </w:r>
            <w:proofErr w:type="spellEnd"/>
            <w:r>
              <w:rPr>
                <w:rFonts w:cs="Arial"/>
                <w:color w:val="000000"/>
                <w:spacing w:val="0"/>
                <w:sz w:val="16"/>
                <w:szCs w:val="16"/>
              </w:rPr>
              <w:t xml:space="preserve"> uitbreiding </w:t>
            </w:r>
            <w:proofErr w:type="spellStart"/>
            <w:r>
              <w:rPr>
                <w:rFonts w:cs="Arial"/>
                <w:color w:val="000000"/>
                <w:spacing w:val="0"/>
                <w:sz w:val="16"/>
                <w:szCs w:val="16"/>
              </w:rPr>
              <w:t>key</w:t>
            </w:r>
            <w:proofErr w:type="spellEnd"/>
            <w:r>
              <w:rPr>
                <w:rFonts w:cs="Arial"/>
                <w:color w:val="000000"/>
                <w:spacing w:val="0"/>
                <w:sz w:val="16"/>
                <w:szCs w:val="16"/>
              </w:rPr>
              <w:t xml:space="preserve"> met SEQUENCE</w:t>
            </w:r>
          </w:p>
        </w:tc>
      </w:tr>
      <w:tr w:rsidR="00A301B4" w:rsidRPr="001E2035" w14:paraId="2DA38871"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77E5397F" w14:textId="75B61790" w:rsidR="00A301B4" w:rsidRPr="00225014" w:rsidRDefault="00A301B4" w:rsidP="00C91CBB">
            <w:pPr>
              <w:rPr>
                <w:sz w:val="16"/>
                <w:szCs w:val="16"/>
              </w:rPr>
            </w:pPr>
            <w:r>
              <w:rPr>
                <w:sz w:val="16"/>
                <w:szCs w:val="16"/>
              </w:rPr>
              <w:lastRenderedPageBreak/>
              <w:t>T-00896</w:t>
            </w:r>
          </w:p>
        </w:tc>
        <w:tc>
          <w:tcPr>
            <w:tcW w:w="489" w:type="dxa"/>
            <w:tcBorders>
              <w:top w:val="single" w:sz="6" w:space="0" w:color="auto"/>
              <w:left w:val="single" w:sz="6" w:space="0" w:color="auto"/>
              <w:bottom w:val="single" w:sz="6" w:space="0" w:color="auto"/>
              <w:right w:val="single" w:sz="6" w:space="0" w:color="auto"/>
            </w:tcBorders>
          </w:tcPr>
          <w:p w14:paraId="2FDBAD9B" w14:textId="65B2D836" w:rsidR="00A301B4" w:rsidRDefault="00A301B4" w:rsidP="00C91CBB">
            <w:pPr>
              <w:ind w:right="-133"/>
              <w:rPr>
                <w:sz w:val="16"/>
                <w:szCs w:val="16"/>
              </w:rPr>
            </w:pPr>
            <w:r>
              <w:rPr>
                <w:sz w:val="16"/>
                <w:szCs w:val="16"/>
              </w:rPr>
              <w:t>12</w:t>
            </w:r>
          </w:p>
        </w:tc>
        <w:tc>
          <w:tcPr>
            <w:tcW w:w="992" w:type="dxa"/>
            <w:tcBorders>
              <w:top w:val="single" w:sz="6" w:space="0" w:color="auto"/>
              <w:left w:val="single" w:sz="6" w:space="0" w:color="auto"/>
              <w:bottom w:val="single" w:sz="6" w:space="0" w:color="auto"/>
              <w:right w:val="single" w:sz="6" w:space="0" w:color="auto"/>
            </w:tcBorders>
          </w:tcPr>
          <w:p w14:paraId="199FDF83" w14:textId="191D74D9" w:rsidR="00A301B4" w:rsidRDefault="00A301B4" w:rsidP="00C91CBB">
            <w:pPr>
              <w:ind w:right="-70"/>
              <w:rPr>
                <w:sz w:val="16"/>
                <w:szCs w:val="16"/>
              </w:rPr>
            </w:pPr>
            <w:r>
              <w:rPr>
                <w:sz w:val="16"/>
                <w:szCs w:val="16"/>
              </w:rPr>
              <w:t>20-11-2017</w:t>
            </w:r>
          </w:p>
        </w:tc>
        <w:tc>
          <w:tcPr>
            <w:tcW w:w="1276" w:type="dxa"/>
            <w:tcBorders>
              <w:top w:val="single" w:sz="6" w:space="0" w:color="auto"/>
              <w:left w:val="single" w:sz="6" w:space="0" w:color="auto"/>
              <w:bottom w:val="single" w:sz="6" w:space="0" w:color="auto"/>
              <w:right w:val="single" w:sz="6" w:space="0" w:color="auto"/>
            </w:tcBorders>
          </w:tcPr>
          <w:p w14:paraId="254E7404" w14:textId="1F7C7C27" w:rsidR="00A301B4" w:rsidRPr="004B0A10" w:rsidRDefault="00A301B4" w:rsidP="00C91CBB">
            <w:pPr>
              <w:rPr>
                <w:sz w:val="16"/>
                <w:szCs w:val="16"/>
              </w:rPr>
            </w:pPr>
            <w:r>
              <w:rPr>
                <w:sz w:val="16"/>
                <w:szCs w:val="16"/>
              </w:rPr>
              <w:t xml:space="preserve">Peter </w:t>
            </w:r>
            <w:proofErr w:type="spellStart"/>
            <w:r>
              <w:rPr>
                <w:sz w:val="16"/>
                <w:szCs w:val="16"/>
              </w:rPr>
              <w:t>Wilbrink</w:t>
            </w:r>
            <w:proofErr w:type="spellEnd"/>
          </w:p>
        </w:tc>
        <w:tc>
          <w:tcPr>
            <w:tcW w:w="5528" w:type="dxa"/>
            <w:tcBorders>
              <w:top w:val="single" w:sz="6" w:space="0" w:color="auto"/>
              <w:left w:val="single" w:sz="6" w:space="0" w:color="auto"/>
              <w:bottom w:val="single" w:sz="6" w:space="0" w:color="auto"/>
              <w:right w:val="single" w:sz="6" w:space="0" w:color="auto"/>
            </w:tcBorders>
          </w:tcPr>
          <w:p w14:paraId="7C8B8F9A" w14:textId="77777777" w:rsidR="00A301B4" w:rsidRDefault="006F42F0">
            <w:pPr>
              <w:ind w:left="-5"/>
              <w:rPr>
                <w:rFonts w:cs="Arial"/>
                <w:color w:val="000000"/>
                <w:spacing w:val="0"/>
                <w:sz w:val="16"/>
                <w:szCs w:val="16"/>
              </w:rPr>
            </w:pPr>
            <w:proofErr w:type="spellStart"/>
            <w:r>
              <w:rPr>
                <w:rFonts w:cs="Arial"/>
                <w:color w:val="000000"/>
                <w:spacing w:val="0"/>
                <w:sz w:val="16"/>
                <w:szCs w:val="16"/>
              </w:rPr>
              <w:t>I.h.k.v</w:t>
            </w:r>
            <w:proofErr w:type="spellEnd"/>
            <w:r>
              <w:rPr>
                <w:rFonts w:cs="Arial"/>
                <w:color w:val="000000"/>
                <w:spacing w:val="0"/>
                <w:sz w:val="16"/>
                <w:szCs w:val="16"/>
              </w:rPr>
              <w:t xml:space="preserve"> “</w:t>
            </w:r>
            <w:proofErr w:type="spellStart"/>
            <w:r>
              <w:rPr>
                <w:rFonts w:cs="Arial"/>
                <w:color w:val="000000"/>
                <w:spacing w:val="0"/>
                <w:sz w:val="16"/>
                <w:szCs w:val="16"/>
              </w:rPr>
              <w:t>duplicate</w:t>
            </w:r>
            <w:proofErr w:type="spellEnd"/>
            <w:r>
              <w:rPr>
                <w:rFonts w:cs="Arial"/>
                <w:color w:val="000000"/>
                <w:spacing w:val="0"/>
                <w:sz w:val="16"/>
                <w:szCs w:val="16"/>
              </w:rPr>
              <w:t xml:space="preserve"> </w:t>
            </w:r>
            <w:proofErr w:type="spellStart"/>
            <w:r>
              <w:rPr>
                <w:rFonts w:cs="Arial"/>
                <w:color w:val="000000"/>
                <w:spacing w:val="0"/>
                <w:sz w:val="16"/>
                <w:szCs w:val="16"/>
              </w:rPr>
              <w:t>key</w:t>
            </w:r>
            <w:proofErr w:type="spellEnd"/>
            <w:r>
              <w:rPr>
                <w:rFonts w:cs="Arial"/>
                <w:color w:val="000000"/>
                <w:spacing w:val="0"/>
                <w:sz w:val="16"/>
                <w:szCs w:val="16"/>
              </w:rPr>
              <w:t>”-problemen:</w:t>
            </w:r>
          </w:p>
          <w:p w14:paraId="2A9608E2" w14:textId="77777777" w:rsidR="006F42F0" w:rsidRDefault="006F42F0">
            <w:pPr>
              <w:ind w:left="-5"/>
              <w:rPr>
                <w:rFonts w:cs="Arial"/>
                <w:color w:val="000000"/>
                <w:spacing w:val="0"/>
                <w:sz w:val="16"/>
                <w:szCs w:val="16"/>
              </w:rPr>
            </w:pPr>
            <w:r>
              <w:rPr>
                <w:rFonts w:cs="Arial"/>
                <w:color w:val="000000"/>
                <w:spacing w:val="0"/>
                <w:sz w:val="16"/>
                <w:szCs w:val="16"/>
              </w:rPr>
              <w:t xml:space="preserve">Samenstelling </w:t>
            </w:r>
            <w:r w:rsidRPr="006F42F0">
              <w:rPr>
                <w:rFonts w:cs="Arial"/>
                <w:color w:val="000000"/>
                <w:spacing w:val="0"/>
                <w:sz w:val="16"/>
                <w:szCs w:val="16"/>
              </w:rPr>
              <w:t>S_CMG_FIN_MELDING_DLN_NNP</w:t>
            </w:r>
            <w:r>
              <w:rPr>
                <w:rFonts w:cs="Arial"/>
                <w:color w:val="000000"/>
                <w:spacing w:val="0"/>
                <w:sz w:val="16"/>
                <w:szCs w:val="16"/>
              </w:rPr>
              <w:t>.</w:t>
            </w:r>
            <w:r>
              <w:t xml:space="preserve"> </w:t>
            </w:r>
            <w:r w:rsidRPr="006F42F0">
              <w:rPr>
                <w:rFonts w:cs="Arial"/>
                <w:color w:val="000000"/>
                <w:spacing w:val="0"/>
                <w:sz w:val="16"/>
                <w:szCs w:val="16"/>
              </w:rPr>
              <w:t>XAABJ_DLN_NNP_ID</w:t>
            </w:r>
            <w:r>
              <w:rPr>
                <w:rFonts w:cs="Arial"/>
                <w:color w:val="000000"/>
                <w:spacing w:val="0"/>
                <w:sz w:val="16"/>
                <w:szCs w:val="16"/>
              </w:rPr>
              <w:t xml:space="preserve"> uitgebreid met </w:t>
            </w:r>
            <w:r w:rsidRPr="006F42F0">
              <w:rPr>
                <w:rFonts w:cs="Arial"/>
                <w:color w:val="000000"/>
                <w:spacing w:val="0"/>
                <w:sz w:val="16"/>
                <w:szCs w:val="16"/>
              </w:rPr>
              <w:t>XAABJ_SEQUENCENNP</w:t>
            </w:r>
          </w:p>
          <w:p w14:paraId="0E3450C7" w14:textId="77777777" w:rsidR="006F42F0" w:rsidRDefault="006F42F0">
            <w:pPr>
              <w:ind w:left="-5"/>
              <w:rPr>
                <w:rFonts w:cs="Arial"/>
                <w:color w:val="000000"/>
                <w:spacing w:val="0"/>
                <w:sz w:val="16"/>
                <w:szCs w:val="16"/>
              </w:rPr>
            </w:pPr>
            <w:r>
              <w:rPr>
                <w:rFonts w:cs="Arial"/>
                <w:color w:val="000000"/>
                <w:spacing w:val="0"/>
                <w:sz w:val="16"/>
                <w:szCs w:val="16"/>
              </w:rPr>
              <w:t xml:space="preserve">Samenstelling </w:t>
            </w:r>
            <w:r w:rsidRPr="006F42F0">
              <w:rPr>
                <w:rFonts w:cs="Arial"/>
                <w:color w:val="000000"/>
                <w:spacing w:val="0"/>
                <w:sz w:val="16"/>
                <w:szCs w:val="16"/>
              </w:rPr>
              <w:t>S_CMG_FIN_MELDING_DLN_</w:t>
            </w:r>
            <w:r>
              <w:rPr>
                <w:rFonts w:cs="Arial"/>
                <w:color w:val="000000"/>
                <w:spacing w:val="0"/>
                <w:sz w:val="16"/>
                <w:szCs w:val="16"/>
              </w:rPr>
              <w:t>UIB.</w:t>
            </w:r>
            <w:r>
              <w:t xml:space="preserve"> </w:t>
            </w:r>
            <w:r w:rsidRPr="006F42F0">
              <w:rPr>
                <w:rFonts w:cs="Arial"/>
                <w:color w:val="000000"/>
                <w:spacing w:val="0"/>
                <w:sz w:val="16"/>
                <w:szCs w:val="16"/>
              </w:rPr>
              <w:t xml:space="preserve">XAABK_DLN_UIB_ID </w:t>
            </w:r>
            <w:r>
              <w:rPr>
                <w:rFonts w:cs="Arial"/>
                <w:color w:val="000000"/>
                <w:spacing w:val="0"/>
                <w:sz w:val="16"/>
                <w:szCs w:val="16"/>
              </w:rPr>
              <w:t xml:space="preserve">uitgebreid met </w:t>
            </w:r>
            <w:r w:rsidRPr="006F42F0">
              <w:rPr>
                <w:rFonts w:cs="Arial"/>
                <w:color w:val="000000"/>
                <w:spacing w:val="0"/>
                <w:sz w:val="16"/>
                <w:szCs w:val="16"/>
              </w:rPr>
              <w:t>XAAB</w:t>
            </w:r>
            <w:r>
              <w:rPr>
                <w:rFonts w:cs="Arial"/>
                <w:color w:val="000000"/>
                <w:spacing w:val="0"/>
                <w:sz w:val="16"/>
                <w:szCs w:val="16"/>
              </w:rPr>
              <w:t>K</w:t>
            </w:r>
            <w:r w:rsidRPr="006F42F0">
              <w:rPr>
                <w:rFonts w:cs="Arial"/>
                <w:color w:val="000000"/>
                <w:spacing w:val="0"/>
                <w:sz w:val="16"/>
                <w:szCs w:val="16"/>
              </w:rPr>
              <w:t>_SEQUENCE</w:t>
            </w:r>
            <w:r>
              <w:rPr>
                <w:rFonts w:cs="Arial"/>
                <w:color w:val="000000"/>
                <w:spacing w:val="0"/>
                <w:sz w:val="16"/>
                <w:szCs w:val="16"/>
              </w:rPr>
              <w:t>UIB</w:t>
            </w:r>
          </w:p>
          <w:p w14:paraId="4DC5859C" w14:textId="33CE6648" w:rsidR="006F42F0" w:rsidRPr="00C91CBB" w:rsidRDefault="006F42F0">
            <w:pPr>
              <w:ind w:left="-5"/>
              <w:rPr>
                <w:rFonts w:cs="Arial"/>
                <w:color w:val="000000"/>
                <w:spacing w:val="0"/>
                <w:sz w:val="16"/>
                <w:szCs w:val="16"/>
              </w:rPr>
            </w:pPr>
            <w:proofErr w:type="spellStart"/>
            <w:r>
              <w:rPr>
                <w:rFonts w:cs="Arial"/>
                <w:color w:val="000000"/>
                <w:spacing w:val="0"/>
                <w:sz w:val="16"/>
                <w:szCs w:val="16"/>
              </w:rPr>
              <w:t>Primary</w:t>
            </w:r>
            <w:proofErr w:type="spellEnd"/>
            <w:r>
              <w:rPr>
                <w:rFonts w:cs="Arial"/>
                <w:color w:val="000000"/>
                <w:spacing w:val="0"/>
                <w:sz w:val="16"/>
                <w:szCs w:val="16"/>
              </w:rPr>
              <w:t xml:space="preserve"> </w:t>
            </w:r>
            <w:proofErr w:type="spellStart"/>
            <w:r>
              <w:rPr>
                <w:rFonts w:cs="Arial"/>
                <w:color w:val="000000"/>
                <w:spacing w:val="0"/>
                <w:sz w:val="16"/>
                <w:szCs w:val="16"/>
              </w:rPr>
              <w:t>Key</w:t>
            </w:r>
            <w:proofErr w:type="spellEnd"/>
            <w:r>
              <w:rPr>
                <w:rFonts w:cs="Arial"/>
                <w:color w:val="000000"/>
                <w:spacing w:val="0"/>
                <w:sz w:val="16"/>
                <w:szCs w:val="16"/>
              </w:rPr>
              <w:t xml:space="preserve"> van </w:t>
            </w:r>
            <w:r w:rsidRPr="006F42F0">
              <w:rPr>
                <w:rFonts w:cs="Arial"/>
                <w:color w:val="000000"/>
                <w:spacing w:val="0"/>
                <w:sz w:val="16"/>
                <w:szCs w:val="16"/>
              </w:rPr>
              <w:t>S_CMG_FIN_MELDING_DLN_DVL</w:t>
            </w:r>
            <w:r>
              <w:rPr>
                <w:rFonts w:cs="Arial"/>
                <w:color w:val="000000"/>
                <w:spacing w:val="0"/>
                <w:sz w:val="16"/>
                <w:szCs w:val="16"/>
              </w:rPr>
              <w:t xml:space="preserve"> uitgebreid met attribuut </w:t>
            </w:r>
            <w:r w:rsidRPr="006F42F0">
              <w:rPr>
                <w:rFonts w:cs="Arial"/>
                <w:color w:val="000000"/>
                <w:spacing w:val="0"/>
                <w:sz w:val="16"/>
                <w:szCs w:val="16"/>
              </w:rPr>
              <w:t>XAABL_SEQUENCEDVL</w:t>
            </w:r>
          </w:p>
        </w:tc>
      </w:tr>
      <w:tr w:rsidR="002A6216" w:rsidRPr="001E2035" w14:paraId="1C2DDC24" w14:textId="77777777" w:rsidTr="00CD6871">
        <w:trPr>
          <w:cantSplit/>
        </w:trPr>
        <w:tc>
          <w:tcPr>
            <w:tcW w:w="993" w:type="dxa"/>
            <w:tcBorders>
              <w:top w:val="single" w:sz="6" w:space="0" w:color="auto"/>
              <w:left w:val="single" w:sz="6" w:space="0" w:color="auto"/>
              <w:bottom w:val="single" w:sz="6" w:space="0" w:color="auto"/>
              <w:right w:val="single" w:sz="6" w:space="0" w:color="auto"/>
            </w:tcBorders>
          </w:tcPr>
          <w:p w14:paraId="0457BD0E" w14:textId="42A0CB81" w:rsidR="002A6216" w:rsidRDefault="002A6216" w:rsidP="00C91CBB">
            <w:pPr>
              <w:rPr>
                <w:sz w:val="16"/>
                <w:szCs w:val="16"/>
              </w:rPr>
            </w:pPr>
            <w:r>
              <w:rPr>
                <w:sz w:val="16"/>
                <w:szCs w:val="16"/>
              </w:rPr>
              <w:t>T-00896</w:t>
            </w:r>
          </w:p>
        </w:tc>
        <w:tc>
          <w:tcPr>
            <w:tcW w:w="489" w:type="dxa"/>
            <w:tcBorders>
              <w:top w:val="single" w:sz="6" w:space="0" w:color="auto"/>
              <w:left w:val="single" w:sz="6" w:space="0" w:color="auto"/>
              <w:bottom w:val="single" w:sz="6" w:space="0" w:color="auto"/>
              <w:right w:val="single" w:sz="6" w:space="0" w:color="auto"/>
            </w:tcBorders>
          </w:tcPr>
          <w:p w14:paraId="34FC7C9B" w14:textId="2DABEBD5" w:rsidR="002A6216" w:rsidRDefault="002A6216" w:rsidP="00C91CBB">
            <w:pPr>
              <w:ind w:right="-133"/>
              <w:rPr>
                <w:sz w:val="16"/>
                <w:szCs w:val="16"/>
              </w:rPr>
            </w:pPr>
            <w:r>
              <w:rPr>
                <w:sz w:val="16"/>
                <w:szCs w:val="16"/>
              </w:rPr>
              <w:t>13</w:t>
            </w:r>
          </w:p>
        </w:tc>
        <w:tc>
          <w:tcPr>
            <w:tcW w:w="992" w:type="dxa"/>
            <w:tcBorders>
              <w:top w:val="single" w:sz="6" w:space="0" w:color="auto"/>
              <w:left w:val="single" w:sz="6" w:space="0" w:color="auto"/>
              <w:bottom w:val="single" w:sz="6" w:space="0" w:color="auto"/>
              <w:right w:val="single" w:sz="6" w:space="0" w:color="auto"/>
            </w:tcBorders>
          </w:tcPr>
          <w:p w14:paraId="55452653" w14:textId="3783074C" w:rsidR="002A6216" w:rsidRDefault="002A6216" w:rsidP="00C91CBB">
            <w:pPr>
              <w:ind w:right="-70"/>
              <w:rPr>
                <w:sz w:val="16"/>
                <w:szCs w:val="16"/>
              </w:rPr>
            </w:pPr>
            <w:r>
              <w:rPr>
                <w:sz w:val="16"/>
                <w:szCs w:val="16"/>
              </w:rPr>
              <w:t>02-02-2018</w:t>
            </w:r>
          </w:p>
        </w:tc>
        <w:tc>
          <w:tcPr>
            <w:tcW w:w="1276" w:type="dxa"/>
            <w:tcBorders>
              <w:top w:val="single" w:sz="6" w:space="0" w:color="auto"/>
              <w:left w:val="single" w:sz="6" w:space="0" w:color="auto"/>
              <w:bottom w:val="single" w:sz="6" w:space="0" w:color="auto"/>
              <w:right w:val="single" w:sz="6" w:space="0" w:color="auto"/>
            </w:tcBorders>
          </w:tcPr>
          <w:p w14:paraId="58DC1ACD" w14:textId="38BBBBF0" w:rsidR="002A6216" w:rsidRDefault="002A6216" w:rsidP="00C91CBB">
            <w:pPr>
              <w:rPr>
                <w:sz w:val="16"/>
                <w:szCs w:val="16"/>
              </w:rPr>
            </w:pPr>
            <w:r>
              <w:rPr>
                <w:sz w:val="16"/>
                <w:szCs w:val="16"/>
              </w:rPr>
              <w:t xml:space="preserve">Peter </w:t>
            </w:r>
            <w:proofErr w:type="spellStart"/>
            <w:r>
              <w:rPr>
                <w:sz w:val="16"/>
                <w:szCs w:val="16"/>
              </w:rPr>
              <w:t>Wilbrink</w:t>
            </w:r>
            <w:proofErr w:type="spellEnd"/>
          </w:p>
        </w:tc>
        <w:tc>
          <w:tcPr>
            <w:tcW w:w="5528" w:type="dxa"/>
            <w:tcBorders>
              <w:top w:val="single" w:sz="6" w:space="0" w:color="auto"/>
              <w:left w:val="single" w:sz="6" w:space="0" w:color="auto"/>
              <w:bottom w:val="single" w:sz="6" w:space="0" w:color="auto"/>
              <w:right w:val="single" w:sz="6" w:space="0" w:color="auto"/>
            </w:tcBorders>
          </w:tcPr>
          <w:p w14:paraId="03BB0C83" w14:textId="77777777" w:rsidR="002A6216" w:rsidRDefault="002A6216">
            <w:pPr>
              <w:ind w:left="-5"/>
              <w:rPr>
                <w:rFonts w:cs="Arial"/>
                <w:snapToGrid w:val="0"/>
                <w:sz w:val="16"/>
              </w:rPr>
            </w:pPr>
            <w:r>
              <w:rPr>
                <w:rFonts w:cs="Arial"/>
                <w:color w:val="000000"/>
                <w:spacing w:val="0"/>
                <w:sz w:val="16"/>
                <w:szCs w:val="16"/>
              </w:rPr>
              <w:t xml:space="preserve">Bepaling van </w:t>
            </w:r>
            <w:r w:rsidRPr="006F42F0">
              <w:rPr>
                <w:rFonts w:cs="Arial"/>
                <w:color w:val="000000"/>
                <w:spacing w:val="0"/>
                <w:sz w:val="16"/>
                <w:szCs w:val="16"/>
              </w:rPr>
              <w:t>S_CMG_FIN_MELDING_DLN_</w:t>
            </w:r>
            <w:r>
              <w:rPr>
                <w:rFonts w:cs="Arial"/>
                <w:color w:val="000000"/>
                <w:spacing w:val="0"/>
                <w:sz w:val="16"/>
                <w:szCs w:val="16"/>
              </w:rPr>
              <w:t>UIB</w:t>
            </w:r>
            <w:r>
              <w:rPr>
                <w:rFonts w:cs="Arial"/>
                <w:snapToGrid w:val="0"/>
                <w:sz w:val="16"/>
              </w:rPr>
              <w:t>.</w:t>
            </w:r>
            <w:r w:rsidRPr="005B1BA7">
              <w:rPr>
                <w:rFonts w:cs="Arial"/>
                <w:snapToGrid w:val="0"/>
                <w:sz w:val="16"/>
              </w:rPr>
              <w:t>XAABK_DLN_NNP_ID</w:t>
            </w:r>
          </w:p>
          <w:p w14:paraId="317F869A" w14:textId="77777777" w:rsidR="002A6216" w:rsidRDefault="002A6216">
            <w:pPr>
              <w:ind w:left="-5"/>
              <w:rPr>
                <w:rFonts w:cs="Arial"/>
                <w:snapToGrid w:val="0"/>
                <w:sz w:val="16"/>
              </w:rPr>
            </w:pPr>
            <w:r>
              <w:rPr>
                <w:rFonts w:cs="Arial"/>
                <w:snapToGrid w:val="0"/>
                <w:sz w:val="16"/>
              </w:rPr>
              <w:t>gewijzigd.</w:t>
            </w:r>
          </w:p>
          <w:p w14:paraId="045B7F77" w14:textId="36A3A962" w:rsidR="002A6216" w:rsidRDefault="002A6216" w:rsidP="002A6216">
            <w:pPr>
              <w:ind w:left="-5"/>
              <w:rPr>
                <w:rFonts w:cs="Arial"/>
                <w:snapToGrid w:val="0"/>
                <w:sz w:val="16"/>
              </w:rPr>
            </w:pPr>
            <w:r>
              <w:rPr>
                <w:rFonts w:cs="Arial"/>
                <w:color w:val="000000"/>
                <w:spacing w:val="0"/>
                <w:sz w:val="16"/>
                <w:szCs w:val="16"/>
              </w:rPr>
              <w:t xml:space="preserve">Bepaling van </w:t>
            </w:r>
            <w:r w:rsidRPr="006F42F0">
              <w:rPr>
                <w:rFonts w:cs="Arial"/>
                <w:color w:val="000000"/>
                <w:spacing w:val="0"/>
                <w:sz w:val="16"/>
                <w:szCs w:val="16"/>
              </w:rPr>
              <w:t>S_CMG_FIN_MELDING_DLN_</w:t>
            </w:r>
            <w:r>
              <w:rPr>
                <w:rFonts w:cs="Arial"/>
                <w:color w:val="000000"/>
                <w:spacing w:val="0"/>
                <w:sz w:val="16"/>
                <w:szCs w:val="16"/>
              </w:rPr>
              <w:t>DVL</w:t>
            </w:r>
            <w:r>
              <w:rPr>
                <w:rFonts w:cs="Arial"/>
                <w:snapToGrid w:val="0"/>
                <w:sz w:val="16"/>
              </w:rPr>
              <w:t>.</w:t>
            </w:r>
            <w:r w:rsidRPr="00C34B3C">
              <w:rPr>
                <w:rFonts w:cs="Arial"/>
                <w:snapToGrid w:val="0"/>
                <w:sz w:val="16"/>
              </w:rPr>
              <w:t>XAABL_DLN_ID</w:t>
            </w:r>
          </w:p>
          <w:p w14:paraId="0EFD0823" w14:textId="4535B094" w:rsidR="002A6216" w:rsidRDefault="002A6216">
            <w:pPr>
              <w:ind w:left="-5"/>
              <w:rPr>
                <w:rFonts w:cs="Arial"/>
                <w:color w:val="000000"/>
                <w:spacing w:val="0"/>
                <w:sz w:val="16"/>
                <w:szCs w:val="16"/>
              </w:rPr>
            </w:pPr>
            <w:r>
              <w:rPr>
                <w:rFonts w:cs="Arial"/>
                <w:snapToGrid w:val="0"/>
                <w:sz w:val="16"/>
              </w:rPr>
              <w:t>gewijzigd</w:t>
            </w:r>
          </w:p>
        </w:tc>
      </w:tr>
      <w:tr w:rsidR="00CA3AC7" w:rsidRPr="001E2035" w14:paraId="1F3C82D3" w14:textId="77777777" w:rsidTr="00CA3AC7">
        <w:trPr>
          <w:cantSplit/>
        </w:trPr>
        <w:tc>
          <w:tcPr>
            <w:tcW w:w="993" w:type="dxa"/>
            <w:tcBorders>
              <w:top w:val="single" w:sz="6" w:space="0" w:color="auto"/>
              <w:left w:val="single" w:sz="6" w:space="0" w:color="auto"/>
              <w:bottom w:val="single" w:sz="6" w:space="0" w:color="auto"/>
              <w:right w:val="single" w:sz="6" w:space="0" w:color="auto"/>
            </w:tcBorders>
          </w:tcPr>
          <w:p w14:paraId="42EE7AE2" w14:textId="77777777" w:rsidR="00CA3AC7" w:rsidRDefault="00CA3AC7" w:rsidP="00CA3AC7">
            <w:pPr>
              <w:rPr>
                <w:sz w:val="16"/>
                <w:szCs w:val="16"/>
              </w:rPr>
            </w:pPr>
            <w:r>
              <w:rPr>
                <w:sz w:val="16"/>
                <w:szCs w:val="16"/>
              </w:rPr>
              <w:t>T-00896</w:t>
            </w:r>
          </w:p>
        </w:tc>
        <w:tc>
          <w:tcPr>
            <w:tcW w:w="489" w:type="dxa"/>
            <w:tcBorders>
              <w:top w:val="single" w:sz="6" w:space="0" w:color="auto"/>
              <w:left w:val="single" w:sz="6" w:space="0" w:color="auto"/>
              <w:bottom w:val="single" w:sz="6" w:space="0" w:color="auto"/>
              <w:right w:val="single" w:sz="6" w:space="0" w:color="auto"/>
            </w:tcBorders>
          </w:tcPr>
          <w:p w14:paraId="51ECF88E" w14:textId="77777777" w:rsidR="00CA3AC7" w:rsidRDefault="00CA3AC7" w:rsidP="00CA3AC7">
            <w:pPr>
              <w:ind w:right="-133"/>
              <w:rPr>
                <w:sz w:val="16"/>
                <w:szCs w:val="16"/>
              </w:rPr>
            </w:pPr>
            <w:r>
              <w:rPr>
                <w:sz w:val="16"/>
                <w:szCs w:val="16"/>
              </w:rPr>
              <w:t>14</w:t>
            </w:r>
          </w:p>
        </w:tc>
        <w:tc>
          <w:tcPr>
            <w:tcW w:w="992" w:type="dxa"/>
            <w:tcBorders>
              <w:top w:val="single" w:sz="6" w:space="0" w:color="auto"/>
              <w:left w:val="single" w:sz="6" w:space="0" w:color="auto"/>
              <w:bottom w:val="single" w:sz="6" w:space="0" w:color="auto"/>
              <w:right w:val="single" w:sz="6" w:space="0" w:color="auto"/>
            </w:tcBorders>
          </w:tcPr>
          <w:p w14:paraId="0B08523B" w14:textId="77777777" w:rsidR="00CA3AC7" w:rsidRDefault="00CA3AC7" w:rsidP="00CA3AC7">
            <w:pPr>
              <w:ind w:right="-70"/>
              <w:rPr>
                <w:sz w:val="16"/>
                <w:szCs w:val="16"/>
              </w:rPr>
            </w:pPr>
            <w:r>
              <w:rPr>
                <w:sz w:val="16"/>
                <w:szCs w:val="16"/>
              </w:rPr>
              <w:t>07-02-2018</w:t>
            </w:r>
          </w:p>
        </w:tc>
        <w:tc>
          <w:tcPr>
            <w:tcW w:w="1276" w:type="dxa"/>
            <w:tcBorders>
              <w:top w:val="single" w:sz="6" w:space="0" w:color="auto"/>
              <w:left w:val="single" w:sz="6" w:space="0" w:color="auto"/>
              <w:bottom w:val="single" w:sz="6" w:space="0" w:color="auto"/>
              <w:right w:val="single" w:sz="6" w:space="0" w:color="auto"/>
            </w:tcBorders>
          </w:tcPr>
          <w:p w14:paraId="59475176" w14:textId="77777777" w:rsidR="00CA3AC7" w:rsidRDefault="00CA3AC7" w:rsidP="00CA3AC7">
            <w:pPr>
              <w:rPr>
                <w:sz w:val="16"/>
                <w:szCs w:val="16"/>
              </w:rPr>
            </w:pPr>
            <w:r>
              <w:rPr>
                <w:sz w:val="16"/>
                <w:szCs w:val="16"/>
              </w:rPr>
              <w:t xml:space="preserve">Peter </w:t>
            </w:r>
            <w:proofErr w:type="spellStart"/>
            <w:r>
              <w:rPr>
                <w:sz w:val="16"/>
                <w:szCs w:val="16"/>
              </w:rPr>
              <w:t>Wilbrink</w:t>
            </w:r>
            <w:proofErr w:type="spellEnd"/>
          </w:p>
        </w:tc>
        <w:tc>
          <w:tcPr>
            <w:tcW w:w="5528" w:type="dxa"/>
            <w:tcBorders>
              <w:top w:val="single" w:sz="6" w:space="0" w:color="auto"/>
              <w:left w:val="single" w:sz="6" w:space="0" w:color="auto"/>
              <w:bottom w:val="single" w:sz="6" w:space="0" w:color="auto"/>
              <w:right w:val="single" w:sz="6" w:space="0" w:color="auto"/>
            </w:tcBorders>
          </w:tcPr>
          <w:p w14:paraId="200D0645" w14:textId="77777777" w:rsidR="00CA3AC7" w:rsidRDefault="00CA3AC7" w:rsidP="00CA3AC7">
            <w:pPr>
              <w:ind w:left="-5"/>
              <w:rPr>
                <w:rFonts w:cs="Arial"/>
                <w:color w:val="000000"/>
                <w:spacing w:val="0"/>
                <w:sz w:val="16"/>
                <w:szCs w:val="16"/>
              </w:rPr>
            </w:pPr>
            <w:r>
              <w:rPr>
                <w:rFonts w:cs="Arial"/>
                <w:color w:val="000000"/>
                <w:spacing w:val="0"/>
                <w:sz w:val="16"/>
                <w:szCs w:val="16"/>
              </w:rPr>
              <w:t>Review verwerkt</w:t>
            </w:r>
          </w:p>
          <w:p w14:paraId="2EB635D9" w14:textId="77777777" w:rsidR="00CA3AC7" w:rsidRDefault="00CA3AC7" w:rsidP="00CA3AC7">
            <w:pPr>
              <w:ind w:left="-5"/>
              <w:rPr>
                <w:rFonts w:cs="Arial"/>
                <w:color w:val="000000"/>
                <w:spacing w:val="0"/>
                <w:sz w:val="16"/>
                <w:szCs w:val="16"/>
              </w:rPr>
            </w:pPr>
            <w:r w:rsidRPr="00CA3AC7">
              <w:rPr>
                <w:rFonts w:cs="Arial"/>
                <w:color w:val="000000"/>
                <w:spacing w:val="0"/>
                <w:sz w:val="16"/>
                <w:szCs w:val="16"/>
              </w:rPr>
              <w:t xml:space="preserve">MUTATIEEINDE_TS = </w:t>
            </w:r>
            <w:proofErr w:type="spellStart"/>
            <w:r w:rsidRPr="00CA3AC7">
              <w:rPr>
                <w:rFonts w:cs="Arial"/>
                <w:color w:val="000000"/>
                <w:spacing w:val="0"/>
                <w:sz w:val="16"/>
                <w:szCs w:val="16"/>
              </w:rPr>
              <w:t>Maxdat</w:t>
            </w:r>
            <w:proofErr w:type="spellEnd"/>
            <w:r w:rsidRPr="00CA3AC7">
              <w:rPr>
                <w:rFonts w:cs="Arial"/>
                <w:color w:val="000000"/>
                <w:spacing w:val="0"/>
                <w:sz w:val="16"/>
                <w:szCs w:val="16"/>
              </w:rPr>
              <w:t xml:space="preserve"> als voorwaarde toegevoegd aan 14.6.2 en 15.6.2</w:t>
            </w:r>
          </w:p>
        </w:tc>
      </w:tr>
      <w:tr w:rsidR="00D859AC" w:rsidRPr="001E2035" w14:paraId="00D4CDC6" w14:textId="77777777" w:rsidTr="00CA3AC7">
        <w:trPr>
          <w:cantSplit/>
        </w:trPr>
        <w:tc>
          <w:tcPr>
            <w:tcW w:w="993" w:type="dxa"/>
            <w:tcBorders>
              <w:top w:val="single" w:sz="6" w:space="0" w:color="auto"/>
              <w:left w:val="single" w:sz="6" w:space="0" w:color="auto"/>
              <w:bottom w:val="single" w:sz="6" w:space="0" w:color="auto"/>
              <w:right w:val="single" w:sz="6" w:space="0" w:color="auto"/>
            </w:tcBorders>
          </w:tcPr>
          <w:p w14:paraId="44FFB3F8" w14:textId="7EE6D003" w:rsidR="00D859AC" w:rsidRDefault="00D859AC" w:rsidP="00CA3AC7">
            <w:pPr>
              <w:rPr>
                <w:sz w:val="16"/>
                <w:szCs w:val="16"/>
              </w:rPr>
            </w:pPr>
            <w:r>
              <w:rPr>
                <w:sz w:val="16"/>
                <w:szCs w:val="16"/>
              </w:rPr>
              <w:t>T-00958</w:t>
            </w:r>
          </w:p>
        </w:tc>
        <w:tc>
          <w:tcPr>
            <w:tcW w:w="489" w:type="dxa"/>
            <w:tcBorders>
              <w:top w:val="single" w:sz="6" w:space="0" w:color="auto"/>
              <w:left w:val="single" w:sz="6" w:space="0" w:color="auto"/>
              <w:bottom w:val="single" w:sz="6" w:space="0" w:color="auto"/>
              <w:right w:val="single" w:sz="6" w:space="0" w:color="auto"/>
            </w:tcBorders>
          </w:tcPr>
          <w:p w14:paraId="20A7FD86" w14:textId="77C6EDF0" w:rsidR="00D859AC" w:rsidRDefault="00D859AC" w:rsidP="00CA3AC7">
            <w:pPr>
              <w:ind w:right="-133"/>
              <w:rPr>
                <w:sz w:val="16"/>
                <w:szCs w:val="16"/>
              </w:rPr>
            </w:pPr>
            <w:r>
              <w:rPr>
                <w:sz w:val="16"/>
                <w:szCs w:val="16"/>
              </w:rPr>
              <w:t>15</w:t>
            </w:r>
          </w:p>
        </w:tc>
        <w:tc>
          <w:tcPr>
            <w:tcW w:w="992" w:type="dxa"/>
            <w:tcBorders>
              <w:top w:val="single" w:sz="6" w:space="0" w:color="auto"/>
              <w:left w:val="single" w:sz="6" w:space="0" w:color="auto"/>
              <w:bottom w:val="single" w:sz="6" w:space="0" w:color="auto"/>
              <w:right w:val="single" w:sz="6" w:space="0" w:color="auto"/>
            </w:tcBorders>
          </w:tcPr>
          <w:p w14:paraId="31310573" w14:textId="77777777" w:rsidR="00D859AC" w:rsidRDefault="00D859AC" w:rsidP="00CA3AC7">
            <w:pPr>
              <w:ind w:right="-70"/>
              <w:rPr>
                <w:sz w:val="16"/>
                <w:szCs w:val="16"/>
              </w:rPr>
            </w:pPr>
            <w:r>
              <w:rPr>
                <w:sz w:val="16"/>
                <w:szCs w:val="16"/>
              </w:rPr>
              <w:t>27-03-2018</w:t>
            </w:r>
          </w:p>
          <w:p w14:paraId="40AADF6C" w14:textId="77777777" w:rsidR="00A77F0D" w:rsidRDefault="00A77F0D" w:rsidP="00CA3AC7">
            <w:pPr>
              <w:ind w:right="-70"/>
              <w:rPr>
                <w:sz w:val="16"/>
                <w:szCs w:val="16"/>
              </w:rPr>
            </w:pPr>
          </w:p>
          <w:p w14:paraId="764A197C" w14:textId="77777777" w:rsidR="00A77F0D" w:rsidRDefault="00A77F0D" w:rsidP="00CA3AC7">
            <w:pPr>
              <w:ind w:right="-70"/>
              <w:rPr>
                <w:sz w:val="16"/>
                <w:szCs w:val="16"/>
              </w:rPr>
            </w:pPr>
          </w:p>
          <w:p w14:paraId="093B5D98" w14:textId="77777777" w:rsidR="00A77F0D" w:rsidRDefault="00A77F0D" w:rsidP="00CA3AC7">
            <w:pPr>
              <w:ind w:right="-70"/>
              <w:rPr>
                <w:sz w:val="16"/>
                <w:szCs w:val="16"/>
              </w:rPr>
            </w:pPr>
            <w:r>
              <w:rPr>
                <w:sz w:val="16"/>
                <w:szCs w:val="16"/>
              </w:rPr>
              <w:t>11-04-2018</w:t>
            </w:r>
          </w:p>
          <w:p w14:paraId="458243FF" w14:textId="77777777" w:rsidR="00F42B97" w:rsidRDefault="00F42B97" w:rsidP="00CA3AC7">
            <w:pPr>
              <w:ind w:right="-70"/>
              <w:rPr>
                <w:sz w:val="16"/>
                <w:szCs w:val="16"/>
              </w:rPr>
            </w:pPr>
          </w:p>
          <w:p w14:paraId="317754D2" w14:textId="77777777" w:rsidR="00F42B97" w:rsidRDefault="00F42B97" w:rsidP="00CA3AC7">
            <w:pPr>
              <w:ind w:right="-70"/>
              <w:rPr>
                <w:sz w:val="16"/>
                <w:szCs w:val="16"/>
              </w:rPr>
            </w:pPr>
          </w:p>
          <w:p w14:paraId="67B5BBA5" w14:textId="49FDC532" w:rsidR="00F42B97" w:rsidRDefault="00F42B97" w:rsidP="00CA3AC7">
            <w:pPr>
              <w:ind w:right="-70"/>
              <w:rPr>
                <w:sz w:val="16"/>
                <w:szCs w:val="16"/>
              </w:rPr>
            </w:pPr>
            <w:r>
              <w:rPr>
                <w:sz w:val="16"/>
                <w:szCs w:val="16"/>
              </w:rPr>
              <w:t>6-6-2018</w:t>
            </w:r>
          </w:p>
        </w:tc>
        <w:tc>
          <w:tcPr>
            <w:tcW w:w="1276" w:type="dxa"/>
            <w:tcBorders>
              <w:top w:val="single" w:sz="6" w:space="0" w:color="auto"/>
              <w:left w:val="single" w:sz="6" w:space="0" w:color="auto"/>
              <w:bottom w:val="single" w:sz="6" w:space="0" w:color="auto"/>
              <w:right w:val="single" w:sz="6" w:space="0" w:color="auto"/>
            </w:tcBorders>
          </w:tcPr>
          <w:p w14:paraId="2782DEE4" w14:textId="77777777" w:rsidR="00D859AC" w:rsidRDefault="00D859AC">
            <w:pPr>
              <w:rPr>
                <w:sz w:val="16"/>
                <w:szCs w:val="16"/>
              </w:rPr>
            </w:pPr>
            <w:r>
              <w:rPr>
                <w:sz w:val="16"/>
                <w:szCs w:val="16"/>
              </w:rPr>
              <w:t xml:space="preserve">Peter </w:t>
            </w:r>
            <w:proofErr w:type="spellStart"/>
            <w:r>
              <w:rPr>
                <w:sz w:val="16"/>
                <w:szCs w:val="16"/>
              </w:rPr>
              <w:t>Wilbrink</w:t>
            </w:r>
            <w:proofErr w:type="spellEnd"/>
          </w:p>
          <w:p w14:paraId="62AD8E7E" w14:textId="77777777" w:rsidR="00F42B97" w:rsidRDefault="00F42B97">
            <w:pPr>
              <w:rPr>
                <w:sz w:val="16"/>
                <w:szCs w:val="16"/>
              </w:rPr>
            </w:pPr>
          </w:p>
          <w:p w14:paraId="3740646C" w14:textId="77777777" w:rsidR="00F42B97" w:rsidRDefault="00F42B97">
            <w:pPr>
              <w:rPr>
                <w:sz w:val="16"/>
                <w:szCs w:val="16"/>
              </w:rPr>
            </w:pPr>
          </w:p>
          <w:p w14:paraId="3C59453F" w14:textId="77777777" w:rsidR="00F42B97" w:rsidRDefault="00F42B97">
            <w:pPr>
              <w:rPr>
                <w:sz w:val="16"/>
                <w:szCs w:val="16"/>
              </w:rPr>
            </w:pPr>
          </w:p>
          <w:p w14:paraId="47C25CB3" w14:textId="77777777" w:rsidR="00F42B97" w:rsidRDefault="00F42B97">
            <w:pPr>
              <w:rPr>
                <w:sz w:val="16"/>
                <w:szCs w:val="16"/>
              </w:rPr>
            </w:pPr>
          </w:p>
          <w:p w14:paraId="066B1E91" w14:textId="77777777" w:rsidR="00F42B97" w:rsidRDefault="00F42B97">
            <w:pPr>
              <w:rPr>
                <w:sz w:val="16"/>
                <w:szCs w:val="16"/>
              </w:rPr>
            </w:pPr>
          </w:p>
          <w:p w14:paraId="41EC8B19" w14:textId="5680447E" w:rsidR="00F42B97" w:rsidRDefault="00F42B97">
            <w:pPr>
              <w:rPr>
                <w:sz w:val="16"/>
                <w:szCs w:val="16"/>
              </w:rPr>
            </w:pPr>
            <w:r>
              <w:rPr>
                <w:sz w:val="16"/>
                <w:szCs w:val="16"/>
              </w:rPr>
              <w:t>Susan te Winkel</w:t>
            </w:r>
          </w:p>
        </w:tc>
        <w:tc>
          <w:tcPr>
            <w:tcW w:w="5528" w:type="dxa"/>
            <w:tcBorders>
              <w:top w:val="single" w:sz="6" w:space="0" w:color="auto"/>
              <w:left w:val="single" w:sz="6" w:space="0" w:color="auto"/>
              <w:bottom w:val="single" w:sz="6" w:space="0" w:color="auto"/>
              <w:right w:val="single" w:sz="6" w:space="0" w:color="auto"/>
            </w:tcBorders>
          </w:tcPr>
          <w:p w14:paraId="76B98608" w14:textId="77777777" w:rsidR="00D859AC" w:rsidRDefault="00D859AC" w:rsidP="00CA3AC7">
            <w:pPr>
              <w:ind w:left="-5"/>
              <w:rPr>
                <w:rFonts w:cs="Arial"/>
                <w:color w:val="000000"/>
                <w:spacing w:val="0"/>
                <w:sz w:val="16"/>
                <w:szCs w:val="16"/>
              </w:rPr>
            </w:pPr>
            <w:r>
              <w:rPr>
                <w:rFonts w:cs="Arial"/>
                <w:color w:val="000000"/>
                <w:spacing w:val="0"/>
                <w:sz w:val="16"/>
                <w:szCs w:val="16"/>
              </w:rPr>
              <w:t xml:space="preserve">X-views in CDW vervangen door tabellen: </w:t>
            </w:r>
          </w:p>
          <w:p w14:paraId="1B97C286" w14:textId="28313954" w:rsidR="00D859AC" w:rsidRPr="00AA1DEB" w:rsidRDefault="00D859AC" w:rsidP="00AA1DEB">
            <w:pPr>
              <w:pStyle w:val="Lijstalinea"/>
              <w:numPr>
                <w:ilvl w:val="0"/>
                <w:numId w:val="37"/>
              </w:numPr>
              <w:rPr>
                <w:rFonts w:cs="Arial"/>
                <w:color w:val="000000"/>
                <w:spacing w:val="0"/>
                <w:sz w:val="16"/>
                <w:szCs w:val="16"/>
              </w:rPr>
            </w:pPr>
            <w:r w:rsidRPr="00AA1DEB">
              <w:rPr>
                <w:rFonts w:cs="Arial"/>
                <w:color w:val="000000"/>
                <w:spacing w:val="0"/>
                <w:sz w:val="16"/>
                <w:szCs w:val="16"/>
              </w:rPr>
              <w:t>Wijziging in de naamgeving: prefix CMG_X_ wordt CMG_C_T_</w:t>
            </w:r>
          </w:p>
          <w:p w14:paraId="1DEBF0DE" w14:textId="77777777" w:rsidR="00D859AC" w:rsidRDefault="00D859AC" w:rsidP="00AA1DEB">
            <w:pPr>
              <w:pStyle w:val="Lijstalinea"/>
              <w:numPr>
                <w:ilvl w:val="0"/>
                <w:numId w:val="37"/>
              </w:numPr>
              <w:rPr>
                <w:rFonts w:cs="Arial"/>
                <w:color w:val="000000"/>
                <w:spacing w:val="0"/>
                <w:sz w:val="16"/>
                <w:szCs w:val="16"/>
              </w:rPr>
            </w:pPr>
            <w:r w:rsidRPr="00AA1DEB">
              <w:rPr>
                <w:rFonts w:cs="Arial"/>
                <w:color w:val="000000"/>
                <w:spacing w:val="0"/>
                <w:sz w:val="16"/>
                <w:szCs w:val="16"/>
              </w:rPr>
              <w:t>Toevoeging</w:t>
            </w:r>
            <w:r>
              <w:rPr>
                <w:rFonts w:cs="Arial"/>
                <w:color w:val="000000"/>
                <w:spacing w:val="0"/>
                <w:sz w:val="16"/>
                <w:szCs w:val="16"/>
              </w:rPr>
              <w:t xml:space="preserve"> van prefix aan LAAD_TS</w:t>
            </w:r>
          </w:p>
          <w:p w14:paraId="7490CFE4" w14:textId="77777777" w:rsidR="00A77F0D" w:rsidRDefault="00A77F0D" w:rsidP="00A77F0D">
            <w:pPr>
              <w:ind w:left="-5"/>
              <w:rPr>
                <w:rFonts w:cs="Arial"/>
                <w:snapToGrid w:val="0"/>
                <w:sz w:val="16"/>
                <w:szCs w:val="16"/>
              </w:rPr>
            </w:pPr>
            <w:r w:rsidRPr="00AA1DEB">
              <w:rPr>
                <w:rFonts w:cs="Arial"/>
                <w:snapToGrid w:val="0"/>
                <w:sz w:val="16"/>
                <w:szCs w:val="16"/>
              </w:rPr>
              <w:t>DVPNPVW_SOORT_PERSOON opgenomen in samengestelde sleutel XAABI_DLN_ID</w:t>
            </w:r>
          </w:p>
          <w:p w14:paraId="2B84303D" w14:textId="77777777" w:rsidR="00A77F0D" w:rsidRDefault="00A77F0D" w:rsidP="00A77F0D">
            <w:pPr>
              <w:ind w:left="-5"/>
              <w:rPr>
                <w:sz w:val="16"/>
                <w:szCs w:val="16"/>
              </w:rPr>
            </w:pPr>
            <w:r w:rsidRPr="00AA1DEB">
              <w:rPr>
                <w:sz w:val="16"/>
                <w:szCs w:val="16"/>
              </w:rPr>
              <w:t>Afleiding XAABL_DLN_ID</w:t>
            </w:r>
            <w:r>
              <w:rPr>
                <w:sz w:val="16"/>
                <w:szCs w:val="16"/>
              </w:rPr>
              <w:t xml:space="preserve"> aangepast</w:t>
            </w:r>
          </w:p>
          <w:p w14:paraId="2AA115F9" w14:textId="50EBE3F8" w:rsidR="00F42B97" w:rsidRPr="00AA1DEB" w:rsidRDefault="00F42B97">
            <w:pPr>
              <w:ind w:left="-5"/>
              <w:rPr>
                <w:rFonts w:cs="Arial"/>
                <w:color w:val="000000"/>
                <w:spacing w:val="0"/>
                <w:sz w:val="16"/>
                <w:szCs w:val="16"/>
              </w:rPr>
            </w:pPr>
            <w:r>
              <w:rPr>
                <w:rFonts w:cs="Arial"/>
                <w:color w:val="000000"/>
                <w:spacing w:val="0"/>
                <w:sz w:val="16"/>
                <w:szCs w:val="16"/>
              </w:rPr>
              <w:t xml:space="preserve">Afleiding sleutelvelden NP, NNP, UIB aangepast: soortpersoon + </w:t>
            </w:r>
            <w:proofErr w:type="spellStart"/>
            <w:r>
              <w:rPr>
                <w:rFonts w:cs="Arial"/>
                <w:color w:val="000000"/>
                <w:spacing w:val="0"/>
                <w:sz w:val="16"/>
                <w:szCs w:val="16"/>
              </w:rPr>
              <w:t>sequence</w:t>
            </w:r>
            <w:proofErr w:type="spellEnd"/>
            <w:r>
              <w:rPr>
                <w:rFonts w:cs="Arial"/>
                <w:color w:val="000000"/>
                <w:spacing w:val="0"/>
                <w:sz w:val="16"/>
                <w:szCs w:val="16"/>
              </w:rPr>
              <w:t xml:space="preserve"> </w:t>
            </w:r>
            <w:proofErr w:type="spellStart"/>
            <w:r>
              <w:rPr>
                <w:rFonts w:cs="Arial"/>
                <w:color w:val="000000"/>
                <w:spacing w:val="0"/>
                <w:sz w:val="16"/>
                <w:szCs w:val="16"/>
              </w:rPr>
              <w:t>ipv</w:t>
            </w:r>
            <w:proofErr w:type="spellEnd"/>
            <w:r>
              <w:rPr>
                <w:rFonts w:cs="Arial"/>
                <w:color w:val="000000"/>
                <w:spacing w:val="0"/>
                <w:sz w:val="16"/>
                <w:szCs w:val="16"/>
              </w:rPr>
              <w:t xml:space="preserve"> complexere sleutel</w:t>
            </w:r>
            <w:r w:rsidR="00171972">
              <w:rPr>
                <w:rFonts w:cs="Arial"/>
                <w:color w:val="000000"/>
                <w:spacing w:val="0"/>
                <w:sz w:val="16"/>
                <w:szCs w:val="16"/>
              </w:rPr>
              <w:t xml:space="preserve"> </w:t>
            </w:r>
            <w:proofErr w:type="spellStart"/>
            <w:r w:rsidR="00171972">
              <w:rPr>
                <w:rFonts w:cs="Arial"/>
                <w:color w:val="000000"/>
                <w:spacing w:val="0"/>
                <w:sz w:val="16"/>
                <w:szCs w:val="16"/>
              </w:rPr>
              <w:t>ivm</w:t>
            </w:r>
            <w:proofErr w:type="spellEnd"/>
            <w:r w:rsidR="00171972">
              <w:rPr>
                <w:rFonts w:cs="Arial"/>
                <w:color w:val="000000"/>
                <w:spacing w:val="0"/>
                <w:sz w:val="16"/>
                <w:szCs w:val="16"/>
              </w:rPr>
              <w:t xml:space="preserve"> performance</w:t>
            </w:r>
          </w:p>
        </w:tc>
      </w:tr>
      <w:tr w:rsidR="00634D97" w:rsidRPr="001E2035" w14:paraId="3D778110" w14:textId="77777777" w:rsidTr="00CA3AC7">
        <w:trPr>
          <w:cantSplit/>
          <w:ins w:id="5" w:author="Peter M.P. WILBRINK" w:date="2018-11-01T14:50:00Z"/>
        </w:trPr>
        <w:tc>
          <w:tcPr>
            <w:tcW w:w="993" w:type="dxa"/>
            <w:tcBorders>
              <w:top w:val="single" w:sz="6" w:space="0" w:color="auto"/>
              <w:left w:val="single" w:sz="6" w:space="0" w:color="auto"/>
              <w:bottom w:val="single" w:sz="6" w:space="0" w:color="auto"/>
              <w:right w:val="single" w:sz="6" w:space="0" w:color="auto"/>
            </w:tcBorders>
          </w:tcPr>
          <w:p w14:paraId="42DCBE0A" w14:textId="5B8B052F" w:rsidR="00634D97" w:rsidRDefault="00634D97" w:rsidP="00CA3AC7">
            <w:pPr>
              <w:rPr>
                <w:ins w:id="6" w:author="Peter M.P. WILBRINK" w:date="2018-11-01T14:50:00Z"/>
                <w:sz w:val="16"/>
                <w:szCs w:val="16"/>
              </w:rPr>
            </w:pPr>
            <w:ins w:id="7" w:author="Peter M.P. WILBRINK" w:date="2018-11-01T14:50:00Z">
              <w:r>
                <w:rPr>
                  <w:sz w:val="16"/>
                  <w:szCs w:val="16"/>
                </w:rPr>
                <w:t>T-</w:t>
              </w:r>
            </w:ins>
            <w:ins w:id="8" w:author="Peter M.P. WILBRINK" w:date="2018-11-01T14:59:00Z">
              <w:r>
                <w:rPr>
                  <w:sz w:val="16"/>
                  <w:szCs w:val="16"/>
                </w:rPr>
                <w:t>00920</w:t>
              </w:r>
            </w:ins>
          </w:p>
        </w:tc>
        <w:tc>
          <w:tcPr>
            <w:tcW w:w="489" w:type="dxa"/>
            <w:tcBorders>
              <w:top w:val="single" w:sz="6" w:space="0" w:color="auto"/>
              <w:left w:val="single" w:sz="6" w:space="0" w:color="auto"/>
              <w:bottom w:val="single" w:sz="6" w:space="0" w:color="auto"/>
              <w:right w:val="single" w:sz="6" w:space="0" w:color="auto"/>
            </w:tcBorders>
          </w:tcPr>
          <w:p w14:paraId="297351FD" w14:textId="70EF8F42" w:rsidR="00634D97" w:rsidRDefault="00634D97" w:rsidP="00CA3AC7">
            <w:pPr>
              <w:ind w:right="-133"/>
              <w:rPr>
                <w:ins w:id="9" w:author="Peter M.P. WILBRINK" w:date="2018-11-01T14:50:00Z"/>
                <w:sz w:val="16"/>
                <w:szCs w:val="16"/>
              </w:rPr>
            </w:pPr>
            <w:ins w:id="10" w:author="Peter M.P. WILBRINK" w:date="2018-11-01T14:50:00Z">
              <w:r>
                <w:rPr>
                  <w:sz w:val="16"/>
                  <w:szCs w:val="16"/>
                </w:rPr>
                <w:t>16</w:t>
              </w:r>
            </w:ins>
          </w:p>
        </w:tc>
        <w:tc>
          <w:tcPr>
            <w:tcW w:w="992" w:type="dxa"/>
            <w:tcBorders>
              <w:top w:val="single" w:sz="6" w:space="0" w:color="auto"/>
              <w:left w:val="single" w:sz="6" w:space="0" w:color="auto"/>
              <w:bottom w:val="single" w:sz="6" w:space="0" w:color="auto"/>
              <w:right w:val="single" w:sz="6" w:space="0" w:color="auto"/>
            </w:tcBorders>
          </w:tcPr>
          <w:p w14:paraId="481D0DE8" w14:textId="7F52B95B" w:rsidR="00634D97" w:rsidRDefault="00634D97" w:rsidP="00CA3AC7">
            <w:pPr>
              <w:ind w:right="-70"/>
              <w:rPr>
                <w:ins w:id="11" w:author="Peter M.P. WILBRINK" w:date="2018-11-01T14:50:00Z"/>
                <w:sz w:val="16"/>
                <w:szCs w:val="16"/>
              </w:rPr>
            </w:pPr>
            <w:ins w:id="12" w:author="Peter M.P. WILBRINK" w:date="2018-11-01T14:59:00Z">
              <w:r>
                <w:rPr>
                  <w:sz w:val="16"/>
                  <w:szCs w:val="16"/>
                </w:rPr>
                <w:t>01-11-2018</w:t>
              </w:r>
            </w:ins>
          </w:p>
        </w:tc>
        <w:tc>
          <w:tcPr>
            <w:tcW w:w="1276" w:type="dxa"/>
            <w:tcBorders>
              <w:top w:val="single" w:sz="6" w:space="0" w:color="auto"/>
              <w:left w:val="single" w:sz="6" w:space="0" w:color="auto"/>
              <w:bottom w:val="single" w:sz="6" w:space="0" w:color="auto"/>
              <w:right w:val="single" w:sz="6" w:space="0" w:color="auto"/>
            </w:tcBorders>
          </w:tcPr>
          <w:p w14:paraId="707E027F" w14:textId="77777777" w:rsidR="00634D97" w:rsidRDefault="00634D97" w:rsidP="00634D97">
            <w:pPr>
              <w:rPr>
                <w:ins w:id="13" w:author="Peter M.P. WILBRINK" w:date="2018-11-01T14:59:00Z"/>
                <w:sz w:val="16"/>
                <w:szCs w:val="16"/>
              </w:rPr>
            </w:pPr>
            <w:ins w:id="14" w:author="Peter M.P. WILBRINK" w:date="2018-11-01T14:59:00Z">
              <w:r>
                <w:rPr>
                  <w:sz w:val="16"/>
                  <w:szCs w:val="16"/>
                </w:rPr>
                <w:t xml:space="preserve">Peter </w:t>
              </w:r>
              <w:proofErr w:type="spellStart"/>
              <w:r>
                <w:rPr>
                  <w:sz w:val="16"/>
                  <w:szCs w:val="16"/>
                </w:rPr>
                <w:t>Wilbrink</w:t>
              </w:r>
              <w:proofErr w:type="spellEnd"/>
            </w:ins>
          </w:p>
          <w:p w14:paraId="1DAB6390" w14:textId="77777777" w:rsidR="00634D97" w:rsidRDefault="00634D97">
            <w:pPr>
              <w:rPr>
                <w:ins w:id="15" w:author="Peter M.P. WILBRINK" w:date="2018-11-01T14:50:00Z"/>
                <w:sz w:val="16"/>
                <w:szCs w:val="16"/>
              </w:rPr>
            </w:pPr>
          </w:p>
        </w:tc>
        <w:tc>
          <w:tcPr>
            <w:tcW w:w="5528" w:type="dxa"/>
            <w:tcBorders>
              <w:top w:val="single" w:sz="6" w:space="0" w:color="auto"/>
              <w:left w:val="single" w:sz="6" w:space="0" w:color="auto"/>
              <w:bottom w:val="single" w:sz="6" w:space="0" w:color="auto"/>
              <w:right w:val="single" w:sz="6" w:space="0" w:color="auto"/>
            </w:tcBorders>
          </w:tcPr>
          <w:p w14:paraId="49CCA8EE" w14:textId="77777777" w:rsidR="00634D97" w:rsidRDefault="007E479D" w:rsidP="00CA3AC7">
            <w:pPr>
              <w:ind w:left="-5"/>
              <w:rPr>
                <w:ins w:id="16" w:author="Peter M.P. WILBRINK" w:date="2018-11-01T15:07:00Z"/>
                <w:rFonts w:cs="Arial"/>
                <w:color w:val="000000"/>
                <w:spacing w:val="0"/>
                <w:sz w:val="16"/>
                <w:szCs w:val="16"/>
              </w:rPr>
            </w:pPr>
            <w:ins w:id="17" w:author="Peter M.P. WILBRINK" w:date="2018-11-01T15:05:00Z">
              <w:r>
                <w:rPr>
                  <w:rFonts w:cs="Arial"/>
                  <w:color w:val="000000"/>
                  <w:spacing w:val="0"/>
                  <w:sz w:val="16"/>
                  <w:szCs w:val="16"/>
                </w:rPr>
                <w:t xml:space="preserve">In par. </w:t>
              </w:r>
            </w:ins>
            <w:ins w:id="18" w:author="Peter M.P. WILBRINK" w:date="2018-11-01T15:06:00Z">
              <w:r>
                <w:rPr>
                  <w:rFonts w:cs="Arial"/>
                  <w:color w:val="000000"/>
                  <w:spacing w:val="0"/>
                  <w:sz w:val="16"/>
                  <w:szCs w:val="16"/>
                </w:rPr>
                <w:t>6.8.6 Bepaal te verwerken CMG_C_T_DEELNEMER_DVL</w:t>
              </w:r>
            </w:ins>
            <w:ins w:id="19" w:author="Peter M.P. WILBRINK" w:date="2018-11-01T15:07:00Z">
              <w:r>
                <w:rPr>
                  <w:rFonts w:cs="Arial"/>
                  <w:color w:val="000000"/>
                  <w:spacing w:val="0"/>
                  <w:sz w:val="16"/>
                  <w:szCs w:val="16"/>
                </w:rPr>
                <w:t>:</w:t>
              </w:r>
            </w:ins>
          </w:p>
          <w:p w14:paraId="57DA67E7" w14:textId="77777777" w:rsidR="007E479D" w:rsidRDefault="007E479D" w:rsidP="007E479D">
            <w:pPr>
              <w:ind w:left="-5"/>
              <w:rPr>
                <w:ins w:id="20" w:author="Peter M.P. WILBRINK" w:date="2018-11-01T15:10:00Z"/>
                <w:rFonts w:cs="Arial"/>
                <w:color w:val="000000"/>
                <w:spacing w:val="0"/>
                <w:sz w:val="16"/>
                <w:szCs w:val="16"/>
              </w:rPr>
              <w:pPrChange w:id="21" w:author="Peter M.P. WILBRINK" w:date="2018-11-01T15:08:00Z">
                <w:pPr>
                  <w:ind w:left="-5"/>
                </w:pPr>
              </w:pPrChange>
            </w:pPr>
            <w:ins w:id="22" w:author="Peter M.P. WILBRINK" w:date="2018-11-01T15:07:00Z">
              <w:r>
                <w:rPr>
                  <w:rFonts w:cs="Arial"/>
                  <w:color w:val="000000"/>
                  <w:spacing w:val="0"/>
                  <w:sz w:val="16"/>
                  <w:szCs w:val="16"/>
                </w:rPr>
                <w:t xml:space="preserve">De </w:t>
              </w:r>
              <w:proofErr w:type="spellStart"/>
              <w:r>
                <w:rPr>
                  <w:rFonts w:cs="Arial"/>
                  <w:color w:val="000000"/>
                  <w:spacing w:val="0"/>
                  <w:sz w:val="16"/>
                  <w:szCs w:val="16"/>
                </w:rPr>
                <w:t>join</w:t>
              </w:r>
              <w:proofErr w:type="spellEnd"/>
              <w:r>
                <w:rPr>
                  <w:rFonts w:cs="Arial"/>
                  <w:color w:val="000000"/>
                  <w:spacing w:val="0"/>
                  <w:sz w:val="16"/>
                  <w:szCs w:val="16"/>
                </w:rPr>
                <w:t xml:space="preserve"> uitgebreid met </w:t>
              </w:r>
            </w:ins>
            <w:ins w:id="23" w:author="Peter M.P. WILBRINK" w:date="2018-11-01T15:08:00Z">
              <w:r>
                <w:rPr>
                  <w:rFonts w:cs="Arial"/>
                  <w:color w:val="000000"/>
                  <w:spacing w:val="0"/>
                  <w:sz w:val="16"/>
                  <w:szCs w:val="16"/>
                </w:rPr>
                <w:t xml:space="preserve">een </w:t>
              </w:r>
              <w:proofErr w:type="spellStart"/>
              <w:r>
                <w:rPr>
                  <w:rFonts w:cs="Arial"/>
                  <w:color w:val="000000"/>
                  <w:spacing w:val="0"/>
                  <w:sz w:val="16"/>
                  <w:szCs w:val="16"/>
                </w:rPr>
                <w:t>joinconditie</w:t>
              </w:r>
              <w:proofErr w:type="spellEnd"/>
              <w:r>
                <w:rPr>
                  <w:rFonts w:cs="Arial"/>
                  <w:color w:val="000000"/>
                  <w:spacing w:val="0"/>
                  <w:sz w:val="16"/>
                  <w:szCs w:val="16"/>
                </w:rPr>
                <w:t xml:space="preserve"> op de kolo</w:t>
              </w:r>
            </w:ins>
            <w:ins w:id="24" w:author="Peter M.P. WILBRINK" w:date="2018-11-01T15:09:00Z">
              <w:r>
                <w:rPr>
                  <w:rFonts w:cs="Arial"/>
                  <w:color w:val="000000"/>
                  <w:spacing w:val="0"/>
                  <w:sz w:val="16"/>
                  <w:szCs w:val="16"/>
                </w:rPr>
                <w:t xml:space="preserve">m </w:t>
              </w:r>
            </w:ins>
            <w:ins w:id="25" w:author="Peter M.P. WILBRINK" w:date="2018-11-01T15:10:00Z">
              <w:r w:rsidR="00723E40">
                <w:rPr>
                  <w:rFonts w:cs="Arial"/>
                  <w:color w:val="000000"/>
                  <w:spacing w:val="0"/>
                  <w:sz w:val="16"/>
                  <w:szCs w:val="16"/>
                </w:rPr>
                <w:t>DVLVW_ROL.</w:t>
              </w:r>
            </w:ins>
          </w:p>
          <w:p w14:paraId="53173C77" w14:textId="5D946ED2" w:rsidR="00723E40" w:rsidRDefault="00723E40" w:rsidP="00723E40">
            <w:pPr>
              <w:ind w:left="-5"/>
              <w:rPr>
                <w:ins w:id="26" w:author="Peter M.P. WILBRINK" w:date="2018-11-01T14:50:00Z"/>
                <w:rFonts w:cs="Arial"/>
                <w:color w:val="000000"/>
                <w:spacing w:val="0"/>
                <w:sz w:val="16"/>
                <w:szCs w:val="16"/>
              </w:rPr>
              <w:pPrChange w:id="27" w:author="Peter M.P. WILBRINK" w:date="2018-11-01T15:12:00Z">
                <w:pPr>
                  <w:ind w:left="-5"/>
                </w:pPr>
              </w:pPrChange>
            </w:pPr>
            <w:ins w:id="28" w:author="Peter M.P. WILBRINK" w:date="2018-11-01T15:12:00Z">
              <w:r w:rsidRPr="00E02299">
                <w:rPr>
                  <w:rFonts w:cs="Arial"/>
                  <w:color w:val="000000"/>
                  <w:sz w:val="16"/>
                  <w:szCs w:val="16"/>
                </w:rPr>
                <w:t>XAABI_</w:t>
              </w:r>
              <w:r>
                <w:rPr>
                  <w:rFonts w:cs="Arial"/>
                  <w:color w:val="000000"/>
                  <w:sz w:val="16"/>
                  <w:szCs w:val="16"/>
                </w:rPr>
                <w:t>ROL</w:t>
              </w:r>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Pr>
                  <w:rFonts w:cs="Arial"/>
                  <w:color w:val="000000"/>
                  <w:sz w:val="16"/>
                  <w:szCs w:val="16"/>
                </w:rPr>
                <w:t>ROL</w:t>
              </w:r>
              <w:r>
                <w:rPr>
                  <w:rFonts w:cs="Arial"/>
                  <w:color w:val="000000"/>
                  <w:sz w:val="16"/>
                  <w:szCs w:val="16"/>
                </w:rPr>
                <w:t xml:space="preserve"> / </w:t>
              </w:r>
              <w:r w:rsidRPr="00E02299">
                <w:rPr>
                  <w:rFonts w:cs="Arial"/>
                  <w:color w:val="000000"/>
                  <w:sz w:val="16"/>
                  <w:szCs w:val="16"/>
                </w:rPr>
                <w:t>XAAB</w:t>
              </w:r>
              <w:r>
                <w:rPr>
                  <w:rFonts w:cs="Arial"/>
                  <w:color w:val="000000"/>
                  <w:sz w:val="16"/>
                  <w:szCs w:val="16"/>
                </w:rPr>
                <w:t>J</w:t>
              </w:r>
              <w:r w:rsidRPr="00E02299">
                <w:rPr>
                  <w:rFonts w:cs="Arial"/>
                  <w:color w:val="000000"/>
                  <w:sz w:val="16"/>
                  <w:szCs w:val="16"/>
                </w:rPr>
                <w:t>_</w:t>
              </w:r>
              <w:r>
                <w:rPr>
                  <w:rFonts w:cs="Arial"/>
                  <w:color w:val="000000"/>
                  <w:sz w:val="16"/>
                  <w:szCs w:val="16"/>
                </w:rPr>
                <w:t>ROL</w:t>
              </w:r>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Pr>
                  <w:rFonts w:cs="Arial"/>
                  <w:color w:val="000000"/>
                  <w:sz w:val="16"/>
                  <w:szCs w:val="16"/>
                </w:rPr>
                <w:t>ROL</w:t>
              </w:r>
            </w:ins>
            <w:ins w:id="29" w:author="Peter M.P. WILBRINK" w:date="2018-11-01T15:13:00Z">
              <w:r>
                <w:rPr>
                  <w:rFonts w:cs="Arial"/>
                  <w:color w:val="000000"/>
                  <w:sz w:val="16"/>
                  <w:szCs w:val="16"/>
                </w:rPr>
                <w:t xml:space="preserve"> / </w:t>
              </w:r>
              <w:r w:rsidRPr="00E02299">
                <w:rPr>
                  <w:rFonts w:cs="Arial"/>
                  <w:color w:val="000000"/>
                  <w:sz w:val="16"/>
                  <w:szCs w:val="16"/>
                </w:rPr>
                <w:t>XAAB</w:t>
              </w:r>
              <w:r>
                <w:rPr>
                  <w:rFonts w:cs="Arial"/>
                  <w:color w:val="000000"/>
                  <w:sz w:val="16"/>
                  <w:szCs w:val="16"/>
                </w:rPr>
                <w:t>K</w:t>
              </w:r>
              <w:r w:rsidRPr="00E02299">
                <w:rPr>
                  <w:rFonts w:cs="Arial"/>
                  <w:color w:val="000000"/>
                  <w:sz w:val="16"/>
                  <w:szCs w:val="16"/>
                </w:rPr>
                <w:t>_</w:t>
              </w:r>
              <w:r>
                <w:rPr>
                  <w:rFonts w:cs="Arial"/>
                  <w:color w:val="000000"/>
                  <w:sz w:val="16"/>
                  <w:szCs w:val="16"/>
                </w:rPr>
                <w:t>ROL</w:t>
              </w:r>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Pr>
                  <w:rFonts w:cs="Arial"/>
                  <w:color w:val="000000"/>
                  <w:sz w:val="16"/>
                  <w:szCs w:val="16"/>
                </w:rPr>
                <w:t>ROL</w:t>
              </w:r>
            </w:ins>
          </w:p>
        </w:tc>
      </w:tr>
    </w:tbl>
    <w:p w14:paraId="003F2E8D" w14:textId="70D0F7CF" w:rsidR="00520DE2" w:rsidRPr="008B1A80" w:rsidRDefault="00520DE2">
      <w:pPr>
        <w:pStyle w:val="Voettekst"/>
        <w:tabs>
          <w:tab w:val="clear" w:pos="4536"/>
          <w:tab w:val="clear" w:pos="9072"/>
        </w:tabs>
      </w:pPr>
    </w:p>
    <w:bookmarkEnd w:id="4"/>
    <w:p w14:paraId="3C669D22" w14:textId="77777777" w:rsidR="00520DE2" w:rsidRPr="008B1A80" w:rsidRDefault="00520DE2"/>
    <w:p w14:paraId="47A6E683" w14:textId="77777777" w:rsidR="00520DE2" w:rsidRPr="008B1A80" w:rsidRDefault="00520DE2">
      <w:pPr>
        <w:rPr>
          <w:b/>
          <w:sz w:val="24"/>
        </w:rPr>
      </w:pPr>
      <w:r w:rsidRPr="008B1A80">
        <w:rPr>
          <w:b/>
          <w:sz w:val="24"/>
        </w:rPr>
        <w:br w:type="page"/>
      </w:r>
      <w:r w:rsidR="005472E3">
        <w:rPr>
          <w:b/>
          <w:sz w:val="24"/>
        </w:rPr>
        <w:lastRenderedPageBreak/>
        <w:br/>
      </w:r>
      <w:r w:rsidRPr="008B1A80">
        <w:rPr>
          <w:b/>
          <w:sz w:val="24"/>
        </w:rPr>
        <w:t>Inhoudsopgave</w:t>
      </w:r>
    </w:p>
    <w:p w14:paraId="6139D6AD" w14:textId="77777777" w:rsidR="00F326D9" w:rsidRDefault="00520DE2">
      <w:pPr>
        <w:pStyle w:val="Inhopg1"/>
        <w:tabs>
          <w:tab w:val="left" w:pos="425"/>
        </w:tabs>
        <w:rPr>
          <w:rFonts w:asciiTheme="minorHAnsi" w:eastAsiaTheme="minorEastAsia" w:hAnsiTheme="minorHAnsi" w:cstheme="minorBidi"/>
          <w:spacing w:val="0"/>
          <w:sz w:val="22"/>
          <w:szCs w:val="22"/>
        </w:rPr>
      </w:pPr>
      <w:r w:rsidRPr="008B1A80">
        <w:rPr>
          <w:noProof w:val="0"/>
        </w:rPr>
        <w:fldChar w:fldCharType="begin"/>
      </w:r>
      <w:r w:rsidRPr="008B1A80">
        <w:rPr>
          <w:noProof w:val="0"/>
        </w:rPr>
        <w:instrText xml:space="preserve"> TOC \o "1-3" </w:instrText>
      </w:r>
      <w:r w:rsidRPr="008B1A80">
        <w:rPr>
          <w:noProof w:val="0"/>
        </w:rPr>
        <w:fldChar w:fldCharType="separate"/>
      </w:r>
      <w:r w:rsidR="00F326D9">
        <w:t>0</w:t>
      </w:r>
      <w:r w:rsidR="00F326D9">
        <w:rPr>
          <w:rFonts w:asciiTheme="minorHAnsi" w:eastAsiaTheme="minorEastAsia" w:hAnsiTheme="minorHAnsi" w:cstheme="minorBidi"/>
          <w:spacing w:val="0"/>
          <w:sz w:val="22"/>
          <w:szCs w:val="22"/>
        </w:rPr>
        <w:tab/>
      </w:r>
      <w:r w:rsidR="00F326D9">
        <w:t>Document gegevens</w:t>
      </w:r>
      <w:r w:rsidR="00F326D9">
        <w:tab/>
      </w:r>
      <w:r w:rsidR="00F326D9">
        <w:fldChar w:fldCharType="begin"/>
      </w:r>
      <w:r w:rsidR="00F326D9">
        <w:instrText xml:space="preserve"> PAGEREF _Toc509919507 \h </w:instrText>
      </w:r>
      <w:r w:rsidR="00F326D9">
        <w:fldChar w:fldCharType="separate"/>
      </w:r>
      <w:r w:rsidR="00F326D9">
        <w:t>2</w:t>
      </w:r>
      <w:r w:rsidR="00F326D9">
        <w:fldChar w:fldCharType="end"/>
      </w:r>
    </w:p>
    <w:p w14:paraId="02ED861D" w14:textId="77777777" w:rsidR="00F326D9" w:rsidRDefault="00F326D9">
      <w:pPr>
        <w:pStyle w:val="Inhopg2"/>
        <w:tabs>
          <w:tab w:val="left" w:pos="950"/>
        </w:tabs>
        <w:rPr>
          <w:rFonts w:asciiTheme="minorHAnsi" w:eastAsiaTheme="minorEastAsia" w:hAnsiTheme="minorHAnsi" w:cstheme="minorBidi"/>
          <w:spacing w:val="0"/>
          <w:sz w:val="22"/>
          <w:szCs w:val="22"/>
        </w:rPr>
      </w:pPr>
      <w:r>
        <w:t>0.1</w:t>
      </w:r>
      <w:r>
        <w:rPr>
          <w:rFonts w:asciiTheme="minorHAnsi" w:eastAsiaTheme="minorEastAsia" w:hAnsiTheme="minorHAnsi" w:cstheme="minorBidi"/>
          <w:spacing w:val="0"/>
          <w:sz w:val="22"/>
          <w:szCs w:val="22"/>
        </w:rPr>
        <w:tab/>
      </w:r>
      <w:r>
        <w:t>Versie historie</w:t>
      </w:r>
      <w:r>
        <w:tab/>
      </w:r>
      <w:r>
        <w:fldChar w:fldCharType="begin"/>
      </w:r>
      <w:r>
        <w:instrText xml:space="preserve"> PAGEREF _Toc509919508 \h </w:instrText>
      </w:r>
      <w:r>
        <w:fldChar w:fldCharType="separate"/>
      </w:r>
      <w:r>
        <w:t>2</w:t>
      </w:r>
      <w:r>
        <w:fldChar w:fldCharType="end"/>
      </w:r>
    </w:p>
    <w:p w14:paraId="6D3EC326" w14:textId="77777777" w:rsidR="00F326D9" w:rsidRDefault="00F326D9">
      <w:pPr>
        <w:pStyle w:val="Inhopg1"/>
        <w:tabs>
          <w:tab w:val="left" w:pos="425"/>
        </w:tabs>
        <w:rPr>
          <w:rFonts w:asciiTheme="minorHAnsi" w:eastAsiaTheme="minorEastAsia" w:hAnsiTheme="minorHAnsi" w:cstheme="minorBidi"/>
          <w:spacing w:val="0"/>
          <w:sz w:val="22"/>
          <w:szCs w:val="22"/>
        </w:rPr>
      </w:pPr>
      <w:r>
        <w:t>1</w:t>
      </w:r>
      <w:r>
        <w:rPr>
          <w:rFonts w:asciiTheme="minorHAnsi" w:eastAsiaTheme="minorEastAsia" w:hAnsiTheme="minorHAnsi" w:cstheme="minorBidi"/>
          <w:spacing w:val="0"/>
          <w:sz w:val="22"/>
          <w:szCs w:val="22"/>
        </w:rPr>
        <w:tab/>
      </w:r>
      <w:r>
        <w:t>Inleiding</w:t>
      </w:r>
      <w:r>
        <w:tab/>
      </w:r>
      <w:r>
        <w:fldChar w:fldCharType="begin"/>
      </w:r>
      <w:r>
        <w:instrText xml:space="preserve"> PAGEREF _Toc509919509 \h </w:instrText>
      </w:r>
      <w:r>
        <w:fldChar w:fldCharType="separate"/>
      </w:r>
      <w:r>
        <w:t>7</w:t>
      </w:r>
      <w:r>
        <w:fldChar w:fldCharType="end"/>
      </w:r>
    </w:p>
    <w:p w14:paraId="1BD186FD" w14:textId="77777777" w:rsidR="00F326D9" w:rsidRDefault="00F326D9">
      <w:pPr>
        <w:pStyle w:val="Inhopg2"/>
        <w:tabs>
          <w:tab w:val="left" w:pos="950"/>
        </w:tabs>
        <w:rPr>
          <w:rFonts w:asciiTheme="minorHAnsi" w:eastAsiaTheme="minorEastAsia" w:hAnsiTheme="minorHAnsi" w:cstheme="minorBidi"/>
          <w:spacing w:val="0"/>
          <w:sz w:val="22"/>
          <w:szCs w:val="22"/>
        </w:rPr>
      </w:pPr>
      <w:r>
        <w:t>1.1</w:t>
      </w:r>
      <w:r>
        <w:rPr>
          <w:rFonts w:asciiTheme="minorHAnsi" w:eastAsiaTheme="minorEastAsia" w:hAnsiTheme="minorHAnsi" w:cstheme="minorBidi"/>
          <w:spacing w:val="0"/>
          <w:sz w:val="22"/>
          <w:szCs w:val="22"/>
        </w:rPr>
        <w:tab/>
      </w:r>
      <w:r>
        <w:t>Doel</w:t>
      </w:r>
      <w:r>
        <w:tab/>
      </w:r>
      <w:r>
        <w:fldChar w:fldCharType="begin"/>
      </w:r>
      <w:r>
        <w:instrText xml:space="preserve"> PAGEREF _Toc509919510 \h </w:instrText>
      </w:r>
      <w:r>
        <w:fldChar w:fldCharType="separate"/>
      </w:r>
      <w:r>
        <w:t>7</w:t>
      </w:r>
      <w:r>
        <w:fldChar w:fldCharType="end"/>
      </w:r>
    </w:p>
    <w:p w14:paraId="50345DF8" w14:textId="77777777" w:rsidR="00F326D9" w:rsidRDefault="00F326D9">
      <w:pPr>
        <w:pStyle w:val="Inhopg2"/>
        <w:tabs>
          <w:tab w:val="left" w:pos="950"/>
        </w:tabs>
        <w:rPr>
          <w:rFonts w:asciiTheme="minorHAnsi" w:eastAsiaTheme="minorEastAsia" w:hAnsiTheme="minorHAnsi" w:cstheme="minorBidi"/>
          <w:spacing w:val="0"/>
          <w:sz w:val="22"/>
          <w:szCs w:val="22"/>
        </w:rPr>
      </w:pPr>
      <w:r>
        <w:t>1.2</w:t>
      </w:r>
      <w:r>
        <w:rPr>
          <w:rFonts w:asciiTheme="minorHAnsi" w:eastAsiaTheme="minorEastAsia" w:hAnsiTheme="minorHAnsi" w:cstheme="minorBidi"/>
          <w:spacing w:val="0"/>
          <w:sz w:val="22"/>
          <w:szCs w:val="22"/>
        </w:rPr>
        <w:tab/>
      </w:r>
      <w:r>
        <w:t>Referenties</w:t>
      </w:r>
      <w:r>
        <w:tab/>
      </w:r>
      <w:r>
        <w:fldChar w:fldCharType="begin"/>
      </w:r>
      <w:r>
        <w:instrText xml:space="preserve"> PAGEREF _Toc509919511 \h </w:instrText>
      </w:r>
      <w:r>
        <w:fldChar w:fldCharType="separate"/>
      </w:r>
      <w:r>
        <w:t>7</w:t>
      </w:r>
      <w:r>
        <w:fldChar w:fldCharType="end"/>
      </w:r>
    </w:p>
    <w:p w14:paraId="0405C691" w14:textId="77777777" w:rsidR="00F326D9" w:rsidRDefault="00F326D9">
      <w:pPr>
        <w:pStyle w:val="Inhopg1"/>
        <w:tabs>
          <w:tab w:val="left" w:pos="425"/>
        </w:tabs>
        <w:rPr>
          <w:rFonts w:asciiTheme="minorHAnsi" w:eastAsiaTheme="minorEastAsia" w:hAnsiTheme="minorHAnsi" w:cstheme="minorBidi"/>
          <w:spacing w:val="0"/>
          <w:sz w:val="22"/>
          <w:szCs w:val="22"/>
        </w:rPr>
      </w:pPr>
      <w:r>
        <w:t>2</w:t>
      </w:r>
      <w:r>
        <w:rPr>
          <w:rFonts w:asciiTheme="minorHAnsi" w:eastAsiaTheme="minorEastAsia" w:hAnsiTheme="minorHAnsi" w:cstheme="minorBidi"/>
          <w:spacing w:val="0"/>
          <w:sz w:val="22"/>
          <w:szCs w:val="22"/>
        </w:rPr>
        <w:tab/>
      </w:r>
      <w:r>
        <w:t>Algemene punten</w:t>
      </w:r>
      <w:r>
        <w:tab/>
      </w:r>
      <w:r>
        <w:fldChar w:fldCharType="begin"/>
      </w:r>
      <w:r>
        <w:instrText xml:space="preserve"> PAGEREF _Toc509919512 \h </w:instrText>
      </w:r>
      <w:r>
        <w:fldChar w:fldCharType="separate"/>
      </w:r>
      <w:r>
        <w:t>8</w:t>
      </w:r>
      <w:r>
        <w:fldChar w:fldCharType="end"/>
      </w:r>
    </w:p>
    <w:p w14:paraId="6C9F697D" w14:textId="77777777" w:rsidR="00F326D9" w:rsidRDefault="00F326D9">
      <w:pPr>
        <w:pStyle w:val="Inhopg2"/>
        <w:tabs>
          <w:tab w:val="left" w:pos="950"/>
        </w:tabs>
        <w:rPr>
          <w:rFonts w:asciiTheme="minorHAnsi" w:eastAsiaTheme="minorEastAsia" w:hAnsiTheme="minorHAnsi" w:cstheme="minorBidi"/>
          <w:spacing w:val="0"/>
          <w:sz w:val="22"/>
          <w:szCs w:val="22"/>
        </w:rPr>
      </w:pPr>
      <w:r>
        <w:t>2.1</w:t>
      </w:r>
      <w:r>
        <w:rPr>
          <w:rFonts w:asciiTheme="minorHAnsi" w:eastAsiaTheme="minorEastAsia" w:hAnsiTheme="minorHAnsi" w:cstheme="minorBidi"/>
          <w:spacing w:val="0"/>
          <w:sz w:val="22"/>
          <w:szCs w:val="22"/>
        </w:rPr>
        <w:tab/>
      </w:r>
      <w:r>
        <w:t>Positie in de EDW keten</w:t>
      </w:r>
      <w:r>
        <w:tab/>
      </w:r>
      <w:r>
        <w:fldChar w:fldCharType="begin"/>
      </w:r>
      <w:r>
        <w:instrText xml:space="preserve"> PAGEREF _Toc509919513 \h </w:instrText>
      </w:r>
      <w:r>
        <w:fldChar w:fldCharType="separate"/>
      </w:r>
      <w:r>
        <w:t>8</w:t>
      </w:r>
      <w:r>
        <w:fldChar w:fldCharType="end"/>
      </w:r>
    </w:p>
    <w:p w14:paraId="3A9EBED2" w14:textId="77777777" w:rsidR="00F326D9" w:rsidRDefault="00F326D9">
      <w:pPr>
        <w:pStyle w:val="Inhopg2"/>
        <w:tabs>
          <w:tab w:val="left" w:pos="950"/>
        </w:tabs>
        <w:rPr>
          <w:rFonts w:asciiTheme="minorHAnsi" w:eastAsiaTheme="minorEastAsia" w:hAnsiTheme="minorHAnsi" w:cstheme="minorBidi"/>
          <w:spacing w:val="0"/>
          <w:sz w:val="22"/>
          <w:szCs w:val="22"/>
        </w:rPr>
      </w:pPr>
      <w:r>
        <w:t>2.2</w:t>
      </w:r>
      <w:r>
        <w:rPr>
          <w:rFonts w:asciiTheme="minorHAnsi" w:eastAsiaTheme="minorEastAsia" w:hAnsiTheme="minorHAnsi" w:cstheme="minorBidi"/>
          <w:spacing w:val="0"/>
          <w:sz w:val="22"/>
          <w:szCs w:val="22"/>
        </w:rPr>
        <w:tab/>
      </w:r>
      <w:r>
        <w:t>Bronbeschrijving</w:t>
      </w:r>
      <w:r>
        <w:tab/>
      </w:r>
      <w:r>
        <w:fldChar w:fldCharType="begin"/>
      </w:r>
      <w:r>
        <w:instrText xml:space="preserve"> PAGEREF _Toc509919514 \h </w:instrText>
      </w:r>
      <w:r>
        <w:fldChar w:fldCharType="separate"/>
      </w:r>
      <w:r>
        <w:t>8</w:t>
      </w:r>
      <w:r>
        <w:fldChar w:fldCharType="end"/>
      </w:r>
    </w:p>
    <w:p w14:paraId="770B5308" w14:textId="77777777" w:rsidR="00F326D9" w:rsidRDefault="00F326D9">
      <w:pPr>
        <w:pStyle w:val="Inhopg2"/>
        <w:tabs>
          <w:tab w:val="left" w:pos="950"/>
        </w:tabs>
        <w:rPr>
          <w:rFonts w:asciiTheme="minorHAnsi" w:eastAsiaTheme="minorEastAsia" w:hAnsiTheme="minorHAnsi" w:cstheme="minorBidi"/>
          <w:spacing w:val="0"/>
          <w:sz w:val="22"/>
          <w:szCs w:val="22"/>
        </w:rPr>
      </w:pPr>
      <w:r>
        <w:t>2.3</w:t>
      </w:r>
      <w:r>
        <w:rPr>
          <w:rFonts w:asciiTheme="minorHAnsi" w:eastAsiaTheme="minorEastAsia" w:hAnsiTheme="minorHAnsi" w:cstheme="minorBidi"/>
          <w:spacing w:val="0"/>
          <w:sz w:val="22"/>
          <w:szCs w:val="22"/>
        </w:rPr>
        <w:tab/>
      </w:r>
      <w:r>
        <w:t>Doelbeschrijving</w:t>
      </w:r>
      <w:r>
        <w:tab/>
      </w:r>
      <w:r>
        <w:fldChar w:fldCharType="begin"/>
      </w:r>
      <w:r>
        <w:instrText xml:space="preserve"> PAGEREF _Toc509919515 \h </w:instrText>
      </w:r>
      <w:r>
        <w:fldChar w:fldCharType="separate"/>
      </w:r>
      <w:r>
        <w:t>9</w:t>
      </w:r>
      <w:r>
        <w:fldChar w:fldCharType="end"/>
      </w:r>
    </w:p>
    <w:p w14:paraId="087D4475" w14:textId="77777777" w:rsidR="00F326D9" w:rsidRDefault="00F326D9">
      <w:pPr>
        <w:pStyle w:val="Inhopg2"/>
        <w:tabs>
          <w:tab w:val="left" w:pos="950"/>
        </w:tabs>
        <w:rPr>
          <w:rFonts w:asciiTheme="minorHAnsi" w:eastAsiaTheme="minorEastAsia" w:hAnsiTheme="minorHAnsi" w:cstheme="minorBidi"/>
          <w:spacing w:val="0"/>
          <w:sz w:val="22"/>
          <w:szCs w:val="22"/>
        </w:rPr>
      </w:pPr>
      <w:r>
        <w:t>2.4</w:t>
      </w:r>
      <w:r>
        <w:rPr>
          <w:rFonts w:asciiTheme="minorHAnsi" w:eastAsiaTheme="minorEastAsia" w:hAnsiTheme="minorHAnsi" w:cstheme="minorBidi"/>
          <w:spacing w:val="0"/>
          <w:sz w:val="22"/>
          <w:szCs w:val="22"/>
        </w:rPr>
        <w:tab/>
      </w:r>
      <w:r>
        <w:t>Stuurinformatie</w:t>
      </w:r>
      <w:r>
        <w:tab/>
      </w:r>
      <w:r>
        <w:fldChar w:fldCharType="begin"/>
      </w:r>
      <w:r>
        <w:instrText xml:space="preserve"> PAGEREF _Toc509919516 \h </w:instrText>
      </w:r>
      <w:r>
        <w:fldChar w:fldCharType="separate"/>
      </w:r>
      <w:r>
        <w:t>9</w:t>
      </w:r>
      <w:r>
        <w:fldChar w:fldCharType="end"/>
      </w:r>
    </w:p>
    <w:p w14:paraId="48B7FB5E" w14:textId="77777777" w:rsidR="00F326D9" w:rsidRDefault="00F326D9">
      <w:pPr>
        <w:pStyle w:val="Inhopg2"/>
        <w:tabs>
          <w:tab w:val="left" w:pos="950"/>
        </w:tabs>
        <w:rPr>
          <w:rFonts w:asciiTheme="minorHAnsi" w:eastAsiaTheme="minorEastAsia" w:hAnsiTheme="minorHAnsi" w:cstheme="minorBidi"/>
          <w:spacing w:val="0"/>
          <w:sz w:val="22"/>
          <w:szCs w:val="22"/>
        </w:rPr>
      </w:pPr>
      <w:r>
        <w:t>2.5</w:t>
      </w:r>
      <w:r>
        <w:rPr>
          <w:rFonts w:asciiTheme="minorHAnsi" w:eastAsiaTheme="minorEastAsia" w:hAnsiTheme="minorHAnsi" w:cstheme="minorBidi"/>
          <w:spacing w:val="0"/>
          <w:sz w:val="22"/>
          <w:szCs w:val="22"/>
        </w:rPr>
        <w:tab/>
      </w:r>
      <w:r>
        <w:t>Speciale waarden</w:t>
      </w:r>
      <w:r>
        <w:tab/>
      </w:r>
      <w:r>
        <w:fldChar w:fldCharType="begin"/>
      </w:r>
      <w:r>
        <w:instrText xml:space="preserve"> PAGEREF _Toc509919517 \h </w:instrText>
      </w:r>
      <w:r>
        <w:fldChar w:fldCharType="separate"/>
      </w:r>
      <w:r>
        <w:t>9</w:t>
      </w:r>
      <w:r>
        <w:fldChar w:fldCharType="end"/>
      </w:r>
    </w:p>
    <w:p w14:paraId="55332E32" w14:textId="77777777" w:rsidR="00F326D9" w:rsidRDefault="00F326D9">
      <w:pPr>
        <w:pStyle w:val="Inhopg2"/>
        <w:tabs>
          <w:tab w:val="left" w:pos="950"/>
        </w:tabs>
        <w:rPr>
          <w:rFonts w:asciiTheme="minorHAnsi" w:eastAsiaTheme="minorEastAsia" w:hAnsiTheme="minorHAnsi" w:cstheme="minorBidi"/>
          <w:spacing w:val="0"/>
          <w:sz w:val="22"/>
          <w:szCs w:val="22"/>
        </w:rPr>
      </w:pPr>
      <w:r>
        <w:t>2.6</w:t>
      </w:r>
      <w:r>
        <w:rPr>
          <w:rFonts w:asciiTheme="minorHAnsi" w:eastAsiaTheme="minorEastAsia" w:hAnsiTheme="minorHAnsi" w:cstheme="minorBidi"/>
          <w:spacing w:val="0"/>
          <w:sz w:val="22"/>
          <w:szCs w:val="22"/>
        </w:rPr>
        <w:tab/>
      </w:r>
      <w:r>
        <w:t>Ontwerpbeslissingen</w:t>
      </w:r>
      <w:r>
        <w:tab/>
      </w:r>
      <w:r>
        <w:fldChar w:fldCharType="begin"/>
      </w:r>
      <w:r>
        <w:instrText xml:space="preserve"> PAGEREF _Toc509919518 \h </w:instrText>
      </w:r>
      <w:r>
        <w:fldChar w:fldCharType="separate"/>
      </w:r>
      <w:r>
        <w:t>9</w:t>
      </w:r>
      <w:r>
        <w:fldChar w:fldCharType="end"/>
      </w:r>
    </w:p>
    <w:p w14:paraId="27802755" w14:textId="77777777" w:rsidR="00F326D9" w:rsidRDefault="00F326D9">
      <w:pPr>
        <w:pStyle w:val="Inhopg2"/>
        <w:tabs>
          <w:tab w:val="left" w:pos="950"/>
        </w:tabs>
        <w:rPr>
          <w:rFonts w:asciiTheme="minorHAnsi" w:eastAsiaTheme="minorEastAsia" w:hAnsiTheme="minorHAnsi" w:cstheme="minorBidi"/>
          <w:spacing w:val="0"/>
          <w:sz w:val="22"/>
          <w:szCs w:val="22"/>
        </w:rPr>
      </w:pPr>
      <w:r>
        <w:t>2.7</w:t>
      </w:r>
      <w:r>
        <w:rPr>
          <w:rFonts w:asciiTheme="minorHAnsi" w:eastAsiaTheme="minorEastAsia" w:hAnsiTheme="minorHAnsi" w:cstheme="minorBidi"/>
          <w:spacing w:val="0"/>
          <w:sz w:val="22"/>
          <w:szCs w:val="22"/>
        </w:rPr>
        <w:tab/>
      </w:r>
      <w:r>
        <w:t>Samenhang</w:t>
      </w:r>
      <w:r>
        <w:tab/>
      </w:r>
      <w:r>
        <w:fldChar w:fldCharType="begin"/>
      </w:r>
      <w:r>
        <w:instrText xml:space="preserve"> PAGEREF _Toc509919519 \h </w:instrText>
      </w:r>
      <w:r>
        <w:fldChar w:fldCharType="separate"/>
      </w:r>
      <w:r>
        <w:t>10</w:t>
      </w:r>
      <w:r>
        <w:fldChar w:fldCharType="end"/>
      </w:r>
    </w:p>
    <w:p w14:paraId="7A71A252" w14:textId="77777777" w:rsidR="00F326D9" w:rsidRDefault="00F326D9">
      <w:pPr>
        <w:pStyle w:val="Inhopg2"/>
        <w:tabs>
          <w:tab w:val="left" w:pos="950"/>
        </w:tabs>
        <w:rPr>
          <w:rFonts w:asciiTheme="minorHAnsi" w:eastAsiaTheme="minorEastAsia" w:hAnsiTheme="minorHAnsi" w:cstheme="minorBidi"/>
          <w:spacing w:val="0"/>
          <w:sz w:val="22"/>
          <w:szCs w:val="22"/>
        </w:rPr>
      </w:pPr>
      <w:r>
        <w:t>2.8</w:t>
      </w:r>
      <w:r>
        <w:rPr>
          <w:rFonts w:asciiTheme="minorHAnsi" w:eastAsiaTheme="minorEastAsia" w:hAnsiTheme="minorHAnsi" w:cstheme="minorBidi"/>
          <w:spacing w:val="0"/>
          <w:sz w:val="22"/>
          <w:szCs w:val="22"/>
        </w:rPr>
        <w:tab/>
      </w:r>
      <w:r>
        <w:t>Precondities</w:t>
      </w:r>
      <w:r>
        <w:tab/>
      </w:r>
      <w:r>
        <w:fldChar w:fldCharType="begin"/>
      </w:r>
      <w:r>
        <w:instrText xml:space="preserve"> PAGEREF _Toc509919520 \h </w:instrText>
      </w:r>
      <w:r>
        <w:fldChar w:fldCharType="separate"/>
      </w:r>
      <w:r>
        <w:t>10</w:t>
      </w:r>
      <w:r>
        <w:fldChar w:fldCharType="end"/>
      </w:r>
    </w:p>
    <w:p w14:paraId="746D17B3" w14:textId="77777777" w:rsidR="00F326D9" w:rsidRDefault="00F326D9">
      <w:pPr>
        <w:pStyle w:val="Inhopg2"/>
        <w:tabs>
          <w:tab w:val="left" w:pos="950"/>
        </w:tabs>
        <w:rPr>
          <w:rFonts w:asciiTheme="minorHAnsi" w:eastAsiaTheme="minorEastAsia" w:hAnsiTheme="minorHAnsi" w:cstheme="minorBidi"/>
          <w:spacing w:val="0"/>
          <w:sz w:val="22"/>
          <w:szCs w:val="22"/>
        </w:rPr>
      </w:pPr>
      <w:r>
        <w:t>2.9</w:t>
      </w:r>
      <w:r>
        <w:rPr>
          <w:rFonts w:asciiTheme="minorHAnsi" w:eastAsiaTheme="minorEastAsia" w:hAnsiTheme="minorHAnsi" w:cstheme="minorBidi"/>
          <w:spacing w:val="0"/>
          <w:sz w:val="22"/>
          <w:szCs w:val="22"/>
        </w:rPr>
        <w:tab/>
      </w:r>
      <w:r>
        <w:t>Postcondities</w:t>
      </w:r>
      <w:r>
        <w:tab/>
      </w:r>
      <w:r>
        <w:fldChar w:fldCharType="begin"/>
      </w:r>
      <w:r>
        <w:instrText xml:space="preserve"> PAGEREF _Toc509919521 \h </w:instrText>
      </w:r>
      <w:r>
        <w:fldChar w:fldCharType="separate"/>
      </w:r>
      <w:r>
        <w:t>10</w:t>
      </w:r>
      <w:r>
        <w:fldChar w:fldCharType="end"/>
      </w:r>
    </w:p>
    <w:p w14:paraId="18332E3B" w14:textId="77777777" w:rsidR="00F326D9" w:rsidRDefault="00F326D9">
      <w:pPr>
        <w:pStyle w:val="Inhopg2"/>
        <w:tabs>
          <w:tab w:val="left" w:pos="1140"/>
        </w:tabs>
        <w:rPr>
          <w:rFonts w:asciiTheme="minorHAnsi" w:eastAsiaTheme="minorEastAsia" w:hAnsiTheme="minorHAnsi" w:cstheme="minorBidi"/>
          <w:spacing w:val="0"/>
          <w:sz w:val="22"/>
          <w:szCs w:val="22"/>
        </w:rPr>
      </w:pPr>
      <w:r>
        <w:t>2.10</w:t>
      </w:r>
      <w:r>
        <w:rPr>
          <w:rFonts w:asciiTheme="minorHAnsi" w:eastAsiaTheme="minorEastAsia" w:hAnsiTheme="minorHAnsi" w:cstheme="minorBidi"/>
          <w:spacing w:val="0"/>
          <w:sz w:val="22"/>
          <w:szCs w:val="22"/>
        </w:rPr>
        <w:tab/>
      </w:r>
      <w:r>
        <w:t>Overige niet-functionele eisen</w:t>
      </w:r>
      <w:r>
        <w:tab/>
      </w:r>
      <w:r>
        <w:fldChar w:fldCharType="begin"/>
      </w:r>
      <w:r>
        <w:instrText xml:space="preserve"> PAGEREF _Toc509919522 \h </w:instrText>
      </w:r>
      <w:r>
        <w:fldChar w:fldCharType="separate"/>
      </w:r>
      <w:r>
        <w:t>11</w:t>
      </w:r>
      <w:r>
        <w:fldChar w:fldCharType="end"/>
      </w:r>
    </w:p>
    <w:p w14:paraId="7E815F2D" w14:textId="77777777" w:rsidR="00F326D9" w:rsidRDefault="00F326D9">
      <w:pPr>
        <w:pStyle w:val="Inhopg2"/>
        <w:tabs>
          <w:tab w:val="left" w:pos="1140"/>
        </w:tabs>
        <w:rPr>
          <w:rFonts w:asciiTheme="minorHAnsi" w:eastAsiaTheme="minorEastAsia" w:hAnsiTheme="minorHAnsi" w:cstheme="minorBidi"/>
          <w:spacing w:val="0"/>
          <w:sz w:val="22"/>
          <w:szCs w:val="22"/>
        </w:rPr>
      </w:pPr>
      <w:r>
        <w:t>2.11</w:t>
      </w:r>
      <w:r>
        <w:rPr>
          <w:rFonts w:asciiTheme="minorHAnsi" w:eastAsiaTheme="minorEastAsia" w:hAnsiTheme="minorHAnsi" w:cstheme="minorBidi"/>
          <w:spacing w:val="0"/>
          <w:sz w:val="22"/>
          <w:szCs w:val="22"/>
        </w:rPr>
        <w:tab/>
      </w:r>
      <w:r>
        <w:t>Verwerkingsverslag</w:t>
      </w:r>
      <w:r>
        <w:tab/>
      </w:r>
      <w:r>
        <w:fldChar w:fldCharType="begin"/>
      </w:r>
      <w:r>
        <w:instrText xml:space="preserve"> PAGEREF _Toc509919523 \h </w:instrText>
      </w:r>
      <w:r>
        <w:fldChar w:fldCharType="separate"/>
      </w:r>
      <w:r>
        <w:t>11</w:t>
      </w:r>
      <w:r>
        <w:fldChar w:fldCharType="end"/>
      </w:r>
    </w:p>
    <w:p w14:paraId="442D4812" w14:textId="77777777" w:rsidR="00F326D9" w:rsidRDefault="00F326D9">
      <w:pPr>
        <w:pStyle w:val="Inhopg2"/>
        <w:tabs>
          <w:tab w:val="left" w:pos="1140"/>
        </w:tabs>
        <w:rPr>
          <w:rFonts w:asciiTheme="minorHAnsi" w:eastAsiaTheme="minorEastAsia" w:hAnsiTheme="minorHAnsi" w:cstheme="minorBidi"/>
          <w:spacing w:val="0"/>
          <w:sz w:val="22"/>
          <w:szCs w:val="22"/>
        </w:rPr>
      </w:pPr>
      <w:r>
        <w:t>2.12</w:t>
      </w:r>
      <w:r>
        <w:rPr>
          <w:rFonts w:asciiTheme="minorHAnsi" w:eastAsiaTheme="minorEastAsia" w:hAnsiTheme="minorHAnsi" w:cstheme="minorBidi"/>
          <w:spacing w:val="0"/>
          <w:sz w:val="22"/>
          <w:szCs w:val="22"/>
        </w:rPr>
        <w:tab/>
      </w:r>
      <w:r>
        <w:t>Datacontrole en foutlogging</w:t>
      </w:r>
      <w:r>
        <w:tab/>
      </w:r>
      <w:r>
        <w:fldChar w:fldCharType="begin"/>
      </w:r>
      <w:r>
        <w:instrText xml:space="preserve"> PAGEREF _Toc509919524 \h </w:instrText>
      </w:r>
      <w:r>
        <w:fldChar w:fldCharType="separate"/>
      </w:r>
      <w:r>
        <w:t>11</w:t>
      </w:r>
      <w:r>
        <w:fldChar w:fldCharType="end"/>
      </w:r>
    </w:p>
    <w:p w14:paraId="1832A4CC" w14:textId="77777777" w:rsidR="00F326D9" w:rsidRDefault="00F326D9">
      <w:pPr>
        <w:pStyle w:val="Inhopg2"/>
        <w:tabs>
          <w:tab w:val="left" w:pos="1140"/>
        </w:tabs>
        <w:rPr>
          <w:rFonts w:asciiTheme="minorHAnsi" w:eastAsiaTheme="minorEastAsia" w:hAnsiTheme="minorHAnsi" w:cstheme="minorBidi"/>
          <w:spacing w:val="0"/>
          <w:sz w:val="22"/>
          <w:szCs w:val="22"/>
        </w:rPr>
      </w:pPr>
      <w:r>
        <w:t>2.13</w:t>
      </w:r>
      <w:r>
        <w:rPr>
          <w:rFonts w:asciiTheme="minorHAnsi" w:eastAsiaTheme="minorEastAsia" w:hAnsiTheme="minorHAnsi" w:cstheme="minorBidi"/>
          <w:spacing w:val="0"/>
          <w:sz w:val="22"/>
          <w:szCs w:val="22"/>
        </w:rPr>
        <w:tab/>
      </w:r>
      <w:r>
        <w:t>Kentallen</w:t>
      </w:r>
      <w:r>
        <w:tab/>
      </w:r>
      <w:r>
        <w:fldChar w:fldCharType="begin"/>
      </w:r>
      <w:r>
        <w:instrText xml:space="preserve"> PAGEREF _Toc509919525 \h </w:instrText>
      </w:r>
      <w:r>
        <w:fldChar w:fldCharType="separate"/>
      </w:r>
      <w:r>
        <w:t>11</w:t>
      </w:r>
      <w:r>
        <w:fldChar w:fldCharType="end"/>
      </w:r>
    </w:p>
    <w:p w14:paraId="69E8D9CF" w14:textId="77777777" w:rsidR="00F326D9" w:rsidRDefault="00F326D9">
      <w:pPr>
        <w:pStyle w:val="Inhopg2"/>
        <w:tabs>
          <w:tab w:val="left" w:pos="1140"/>
        </w:tabs>
        <w:rPr>
          <w:rFonts w:asciiTheme="minorHAnsi" w:eastAsiaTheme="minorEastAsia" w:hAnsiTheme="minorHAnsi" w:cstheme="minorBidi"/>
          <w:spacing w:val="0"/>
          <w:sz w:val="22"/>
          <w:szCs w:val="22"/>
        </w:rPr>
      </w:pPr>
      <w:r>
        <w:t>2.14</w:t>
      </w:r>
      <w:r>
        <w:rPr>
          <w:rFonts w:asciiTheme="minorHAnsi" w:eastAsiaTheme="minorEastAsia" w:hAnsiTheme="minorHAnsi" w:cstheme="minorBidi"/>
          <w:spacing w:val="0"/>
          <w:sz w:val="22"/>
          <w:szCs w:val="22"/>
        </w:rPr>
        <w:tab/>
      </w:r>
      <w:r>
        <w:t>Frequentie en tijdvenster</w:t>
      </w:r>
      <w:r>
        <w:tab/>
      </w:r>
      <w:r>
        <w:fldChar w:fldCharType="begin"/>
      </w:r>
      <w:r>
        <w:instrText xml:space="preserve"> PAGEREF _Toc509919526 \h </w:instrText>
      </w:r>
      <w:r>
        <w:fldChar w:fldCharType="separate"/>
      </w:r>
      <w:r>
        <w:t>11</w:t>
      </w:r>
      <w:r>
        <w:fldChar w:fldCharType="end"/>
      </w:r>
    </w:p>
    <w:p w14:paraId="24F8C0C7" w14:textId="77777777" w:rsidR="00F326D9" w:rsidRDefault="00F326D9">
      <w:pPr>
        <w:pStyle w:val="Inhopg2"/>
        <w:tabs>
          <w:tab w:val="left" w:pos="1140"/>
        </w:tabs>
        <w:rPr>
          <w:rFonts w:asciiTheme="minorHAnsi" w:eastAsiaTheme="minorEastAsia" w:hAnsiTheme="minorHAnsi" w:cstheme="minorBidi"/>
          <w:spacing w:val="0"/>
          <w:sz w:val="22"/>
          <w:szCs w:val="22"/>
        </w:rPr>
      </w:pPr>
      <w:r>
        <w:t>2.15</w:t>
      </w:r>
      <w:r>
        <w:rPr>
          <w:rFonts w:asciiTheme="minorHAnsi" w:eastAsiaTheme="minorEastAsia" w:hAnsiTheme="minorHAnsi" w:cstheme="minorBidi"/>
          <w:spacing w:val="0"/>
          <w:sz w:val="22"/>
          <w:szCs w:val="22"/>
        </w:rPr>
        <w:tab/>
      </w:r>
      <w:r>
        <w:t>Verklarende woordenlijst</w:t>
      </w:r>
      <w:r>
        <w:tab/>
      </w:r>
      <w:r>
        <w:fldChar w:fldCharType="begin"/>
      </w:r>
      <w:r>
        <w:instrText xml:space="preserve"> PAGEREF _Toc509919527 \h </w:instrText>
      </w:r>
      <w:r>
        <w:fldChar w:fldCharType="separate"/>
      </w:r>
      <w:r>
        <w:t>11</w:t>
      </w:r>
      <w:r>
        <w:fldChar w:fldCharType="end"/>
      </w:r>
    </w:p>
    <w:p w14:paraId="76085F51" w14:textId="77777777" w:rsidR="00F326D9" w:rsidRDefault="00F326D9">
      <w:pPr>
        <w:pStyle w:val="Inhopg2"/>
        <w:tabs>
          <w:tab w:val="left" w:pos="1140"/>
        </w:tabs>
        <w:rPr>
          <w:rFonts w:asciiTheme="minorHAnsi" w:eastAsiaTheme="minorEastAsia" w:hAnsiTheme="minorHAnsi" w:cstheme="minorBidi"/>
          <w:spacing w:val="0"/>
          <w:sz w:val="22"/>
          <w:szCs w:val="22"/>
        </w:rPr>
      </w:pPr>
      <w:r>
        <w:t>2.16</w:t>
      </w:r>
      <w:r>
        <w:rPr>
          <w:rFonts w:asciiTheme="minorHAnsi" w:eastAsiaTheme="minorEastAsia" w:hAnsiTheme="minorHAnsi" w:cstheme="minorBidi"/>
          <w:spacing w:val="0"/>
          <w:sz w:val="22"/>
          <w:szCs w:val="22"/>
        </w:rPr>
        <w:tab/>
      </w:r>
      <w:r>
        <w:t>Openstaande punten</w:t>
      </w:r>
      <w:r>
        <w:tab/>
      </w:r>
      <w:r>
        <w:fldChar w:fldCharType="begin"/>
      </w:r>
      <w:r>
        <w:instrText xml:space="preserve"> PAGEREF _Toc509919528 \h </w:instrText>
      </w:r>
      <w:r>
        <w:fldChar w:fldCharType="separate"/>
      </w:r>
      <w:r>
        <w:t>12</w:t>
      </w:r>
      <w:r>
        <w:fldChar w:fldCharType="end"/>
      </w:r>
    </w:p>
    <w:p w14:paraId="3A3D9C24" w14:textId="77777777" w:rsidR="00F326D9" w:rsidRDefault="00F326D9">
      <w:pPr>
        <w:pStyle w:val="Inhopg1"/>
        <w:tabs>
          <w:tab w:val="left" w:pos="425"/>
        </w:tabs>
        <w:rPr>
          <w:rFonts w:asciiTheme="minorHAnsi" w:eastAsiaTheme="minorEastAsia" w:hAnsiTheme="minorHAnsi" w:cstheme="minorBidi"/>
          <w:spacing w:val="0"/>
          <w:sz w:val="22"/>
          <w:szCs w:val="22"/>
        </w:rPr>
      </w:pPr>
      <w:r>
        <w:t>3</w:t>
      </w:r>
      <w:r>
        <w:rPr>
          <w:rFonts w:asciiTheme="minorHAnsi" w:eastAsiaTheme="minorEastAsia" w:hAnsiTheme="minorHAnsi" w:cstheme="minorBidi"/>
          <w:spacing w:val="0"/>
          <w:sz w:val="22"/>
          <w:szCs w:val="22"/>
        </w:rPr>
        <w:tab/>
      </w:r>
      <w:r>
        <w:t>Hoofdselectie HSEL_MELDING</w:t>
      </w:r>
      <w:r>
        <w:tab/>
      </w:r>
      <w:r>
        <w:fldChar w:fldCharType="begin"/>
      </w:r>
      <w:r>
        <w:instrText xml:space="preserve"> PAGEREF _Toc509919529 \h </w:instrText>
      </w:r>
      <w:r>
        <w:fldChar w:fldCharType="separate"/>
      </w:r>
      <w:r>
        <w:t>13</w:t>
      </w:r>
      <w:r>
        <w:fldChar w:fldCharType="end"/>
      </w:r>
    </w:p>
    <w:p w14:paraId="689BD257" w14:textId="77777777" w:rsidR="00F326D9" w:rsidRDefault="00F326D9">
      <w:pPr>
        <w:pStyle w:val="Inhopg1"/>
        <w:tabs>
          <w:tab w:val="left" w:pos="425"/>
        </w:tabs>
        <w:rPr>
          <w:rFonts w:asciiTheme="minorHAnsi" w:eastAsiaTheme="minorEastAsia" w:hAnsiTheme="minorHAnsi" w:cstheme="minorBidi"/>
          <w:spacing w:val="0"/>
          <w:sz w:val="22"/>
          <w:szCs w:val="22"/>
        </w:rPr>
      </w:pPr>
      <w:r>
        <w:t>4</w:t>
      </w:r>
      <w:r>
        <w:rPr>
          <w:rFonts w:asciiTheme="minorHAnsi" w:eastAsiaTheme="minorEastAsia" w:hAnsiTheme="minorHAnsi" w:cstheme="minorBidi"/>
          <w:spacing w:val="0"/>
          <w:sz w:val="22"/>
          <w:szCs w:val="22"/>
        </w:rPr>
        <w:tab/>
      </w:r>
      <w:r>
        <w:t>HUB Tabellen</w:t>
      </w:r>
      <w:r>
        <w:tab/>
      </w:r>
      <w:r>
        <w:fldChar w:fldCharType="begin"/>
      </w:r>
      <w:r>
        <w:instrText xml:space="preserve"> PAGEREF _Toc509919530 \h </w:instrText>
      </w:r>
      <w:r>
        <w:fldChar w:fldCharType="separate"/>
      </w:r>
      <w:r>
        <w:t>15</w:t>
      </w:r>
      <w:r>
        <w:fldChar w:fldCharType="end"/>
      </w:r>
    </w:p>
    <w:p w14:paraId="3CE13576" w14:textId="77777777" w:rsidR="00F326D9" w:rsidRDefault="00F326D9">
      <w:pPr>
        <w:pStyle w:val="Inhopg2"/>
        <w:tabs>
          <w:tab w:val="left" w:pos="950"/>
        </w:tabs>
        <w:rPr>
          <w:rFonts w:asciiTheme="minorHAnsi" w:eastAsiaTheme="minorEastAsia" w:hAnsiTheme="minorHAnsi" w:cstheme="minorBidi"/>
          <w:spacing w:val="0"/>
          <w:sz w:val="22"/>
          <w:szCs w:val="22"/>
        </w:rPr>
      </w:pPr>
      <w:r>
        <w:t>4.1</w:t>
      </w:r>
      <w:r>
        <w:rPr>
          <w:rFonts w:asciiTheme="minorHAnsi" w:eastAsiaTheme="minorEastAsia" w:hAnsiTheme="minorHAnsi" w:cstheme="minorBidi"/>
          <w:spacing w:val="0"/>
          <w:sz w:val="22"/>
          <w:szCs w:val="22"/>
        </w:rPr>
        <w:tab/>
      </w:r>
      <w:r>
        <w:t>H_ PERSOON</w:t>
      </w:r>
      <w:r>
        <w:tab/>
      </w:r>
      <w:r>
        <w:fldChar w:fldCharType="begin"/>
      </w:r>
      <w:r>
        <w:instrText xml:space="preserve"> PAGEREF _Toc509919531 \h </w:instrText>
      </w:r>
      <w:r>
        <w:fldChar w:fldCharType="separate"/>
      </w:r>
      <w:r>
        <w:t>15</w:t>
      </w:r>
      <w:r>
        <w:fldChar w:fldCharType="end"/>
      </w:r>
    </w:p>
    <w:p w14:paraId="26CCD240"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4.1.1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_Toc509919532 \h </w:instrText>
      </w:r>
      <w:r>
        <w:rPr>
          <w:noProof/>
        </w:rPr>
      </w:r>
      <w:r>
        <w:rPr>
          <w:noProof/>
        </w:rPr>
        <w:fldChar w:fldCharType="separate"/>
      </w:r>
      <w:r>
        <w:rPr>
          <w:noProof/>
        </w:rPr>
        <w:t>15</w:t>
      </w:r>
      <w:r>
        <w:rPr>
          <w:noProof/>
        </w:rPr>
        <w:fldChar w:fldCharType="end"/>
      </w:r>
    </w:p>
    <w:p w14:paraId="1AAAA7A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4.1.2</w:t>
      </w:r>
      <w:r>
        <w:rPr>
          <w:rFonts w:asciiTheme="minorHAnsi" w:eastAsiaTheme="minorEastAsia" w:hAnsiTheme="minorHAnsi" w:cstheme="minorBidi"/>
          <w:noProof/>
          <w:spacing w:val="0"/>
          <w:sz w:val="22"/>
          <w:szCs w:val="22"/>
        </w:rPr>
        <w:tab/>
      </w:r>
      <w:r>
        <w:rPr>
          <w:noProof/>
        </w:rPr>
        <w:t>Mapping H_PERSOON uit CMG_C_T_BERICHT</w:t>
      </w:r>
      <w:r>
        <w:rPr>
          <w:noProof/>
        </w:rPr>
        <w:tab/>
      </w:r>
      <w:r>
        <w:rPr>
          <w:noProof/>
        </w:rPr>
        <w:fldChar w:fldCharType="begin"/>
      </w:r>
      <w:r>
        <w:rPr>
          <w:noProof/>
        </w:rPr>
        <w:instrText xml:space="preserve"> PAGEREF _Toc509919533 \h </w:instrText>
      </w:r>
      <w:r>
        <w:rPr>
          <w:noProof/>
        </w:rPr>
      </w:r>
      <w:r>
        <w:rPr>
          <w:noProof/>
        </w:rPr>
        <w:fldChar w:fldCharType="separate"/>
      </w:r>
      <w:r>
        <w:rPr>
          <w:noProof/>
        </w:rPr>
        <w:t>15</w:t>
      </w:r>
      <w:r>
        <w:rPr>
          <w:noProof/>
        </w:rPr>
        <w:fldChar w:fldCharType="end"/>
      </w:r>
    </w:p>
    <w:p w14:paraId="1FEFB486" w14:textId="77777777" w:rsidR="00F326D9" w:rsidRDefault="00F326D9">
      <w:pPr>
        <w:pStyle w:val="Inhopg2"/>
        <w:tabs>
          <w:tab w:val="left" w:pos="950"/>
        </w:tabs>
        <w:rPr>
          <w:rFonts w:asciiTheme="minorHAnsi" w:eastAsiaTheme="minorEastAsia" w:hAnsiTheme="minorHAnsi" w:cstheme="minorBidi"/>
          <w:spacing w:val="0"/>
          <w:sz w:val="22"/>
          <w:szCs w:val="22"/>
        </w:rPr>
      </w:pPr>
      <w:r>
        <w:t>4.2</w:t>
      </w:r>
      <w:r>
        <w:rPr>
          <w:rFonts w:asciiTheme="minorHAnsi" w:eastAsiaTheme="minorEastAsia" w:hAnsiTheme="minorHAnsi" w:cstheme="minorBidi"/>
          <w:spacing w:val="0"/>
          <w:sz w:val="22"/>
          <w:szCs w:val="22"/>
        </w:rPr>
        <w:tab/>
      </w:r>
      <w:r>
        <w:t>H_GLOBAL_INTERMEDIARY_IDNR</w:t>
      </w:r>
      <w:r>
        <w:tab/>
      </w:r>
      <w:r>
        <w:fldChar w:fldCharType="begin"/>
      </w:r>
      <w:r>
        <w:instrText xml:space="preserve"> PAGEREF _Toc509919534 \h </w:instrText>
      </w:r>
      <w:r>
        <w:fldChar w:fldCharType="separate"/>
      </w:r>
      <w:r>
        <w:t>16</w:t>
      </w:r>
      <w:r>
        <w:fldChar w:fldCharType="end"/>
      </w:r>
    </w:p>
    <w:p w14:paraId="49ED4B40"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4.2.1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_Toc509919535 \h </w:instrText>
      </w:r>
      <w:r>
        <w:rPr>
          <w:noProof/>
        </w:rPr>
      </w:r>
      <w:r>
        <w:rPr>
          <w:noProof/>
        </w:rPr>
        <w:fldChar w:fldCharType="separate"/>
      </w:r>
      <w:r>
        <w:rPr>
          <w:noProof/>
        </w:rPr>
        <w:t>16</w:t>
      </w:r>
      <w:r>
        <w:rPr>
          <w:noProof/>
        </w:rPr>
        <w:fldChar w:fldCharType="end"/>
      </w:r>
    </w:p>
    <w:p w14:paraId="2F6CB689"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4.2.2</w:t>
      </w:r>
      <w:r>
        <w:rPr>
          <w:rFonts w:asciiTheme="minorHAnsi" w:eastAsiaTheme="minorEastAsia" w:hAnsiTheme="minorHAnsi" w:cstheme="minorBidi"/>
          <w:noProof/>
          <w:spacing w:val="0"/>
          <w:sz w:val="22"/>
          <w:szCs w:val="22"/>
        </w:rPr>
        <w:tab/>
      </w:r>
      <w:r>
        <w:rPr>
          <w:noProof/>
        </w:rPr>
        <w:t>Mapping H_GLOBAL_INTERMEDIARY_IDNR</w:t>
      </w:r>
      <w:r>
        <w:rPr>
          <w:noProof/>
        </w:rPr>
        <w:tab/>
      </w:r>
      <w:r>
        <w:rPr>
          <w:noProof/>
        </w:rPr>
        <w:fldChar w:fldCharType="begin"/>
      </w:r>
      <w:r>
        <w:rPr>
          <w:noProof/>
        </w:rPr>
        <w:instrText xml:space="preserve"> PAGEREF _Toc509919536 \h </w:instrText>
      </w:r>
      <w:r>
        <w:rPr>
          <w:noProof/>
        </w:rPr>
      </w:r>
      <w:r>
        <w:rPr>
          <w:noProof/>
        </w:rPr>
        <w:fldChar w:fldCharType="separate"/>
      </w:r>
      <w:r>
        <w:rPr>
          <w:noProof/>
        </w:rPr>
        <w:t>16</w:t>
      </w:r>
      <w:r>
        <w:rPr>
          <w:noProof/>
        </w:rPr>
        <w:fldChar w:fldCharType="end"/>
      </w:r>
    </w:p>
    <w:p w14:paraId="78A368E7" w14:textId="77777777" w:rsidR="00F326D9" w:rsidRDefault="00F326D9">
      <w:pPr>
        <w:pStyle w:val="Inhopg2"/>
        <w:tabs>
          <w:tab w:val="left" w:pos="950"/>
        </w:tabs>
        <w:rPr>
          <w:rFonts w:asciiTheme="minorHAnsi" w:eastAsiaTheme="minorEastAsia" w:hAnsiTheme="minorHAnsi" w:cstheme="minorBidi"/>
          <w:spacing w:val="0"/>
          <w:sz w:val="22"/>
          <w:szCs w:val="22"/>
        </w:rPr>
      </w:pPr>
      <w:r>
        <w:t>4.3</w:t>
      </w:r>
      <w:r>
        <w:rPr>
          <w:rFonts w:asciiTheme="minorHAnsi" w:eastAsiaTheme="minorEastAsia" w:hAnsiTheme="minorHAnsi" w:cstheme="minorBidi"/>
          <w:spacing w:val="0"/>
          <w:sz w:val="22"/>
          <w:szCs w:val="22"/>
        </w:rPr>
        <w:tab/>
      </w:r>
      <w:r>
        <w:t>H_FIN_BERICHT</w:t>
      </w:r>
      <w:r>
        <w:tab/>
      </w:r>
      <w:r>
        <w:fldChar w:fldCharType="begin"/>
      </w:r>
      <w:r>
        <w:instrText xml:space="preserve"> PAGEREF _Toc509919537 \h </w:instrText>
      </w:r>
      <w:r>
        <w:fldChar w:fldCharType="separate"/>
      </w:r>
      <w:r>
        <w:t>16</w:t>
      </w:r>
      <w:r>
        <w:fldChar w:fldCharType="end"/>
      </w:r>
    </w:p>
    <w:p w14:paraId="2FFC5C88"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4.3.1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_Toc509919538 \h </w:instrText>
      </w:r>
      <w:r>
        <w:rPr>
          <w:noProof/>
        </w:rPr>
      </w:r>
      <w:r>
        <w:rPr>
          <w:noProof/>
        </w:rPr>
        <w:fldChar w:fldCharType="separate"/>
      </w:r>
      <w:r>
        <w:rPr>
          <w:noProof/>
        </w:rPr>
        <w:t>16</w:t>
      </w:r>
      <w:r>
        <w:rPr>
          <w:noProof/>
        </w:rPr>
        <w:fldChar w:fldCharType="end"/>
      </w:r>
    </w:p>
    <w:p w14:paraId="7F76958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4.3.2</w:t>
      </w:r>
      <w:r>
        <w:rPr>
          <w:rFonts w:asciiTheme="minorHAnsi" w:eastAsiaTheme="minorEastAsia" w:hAnsiTheme="minorHAnsi" w:cstheme="minorBidi"/>
          <w:noProof/>
          <w:spacing w:val="0"/>
          <w:sz w:val="22"/>
          <w:szCs w:val="22"/>
        </w:rPr>
        <w:tab/>
      </w:r>
      <w:r>
        <w:rPr>
          <w:noProof/>
        </w:rPr>
        <w:t>Mapping H_FIN_BERICHT</w:t>
      </w:r>
      <w:r>
        <w:rPr>
          <w:noProof/>
        </w:rPr>
        <w:tab/>
      </w:r>
      <w:r>
        <w:rPr>
          <w:noProof/>
        </w:rPr>
        <w:fldChar w:fldCharType="begin"/>
      </w:r>
      <w:r>
        <w:rPr>
          <w:noProof/>
        </w:rPr>
        <w:instrText xml:space="preserve"> PAGEREF _Toc509919539 \h </w:instrText>
      </w:r>
      <w:r>
        <w:rPr>
          <w:noProof/>
        </w:rPr>
      </w:r>
      <w:r>
        <w:rPr>
          <w:noProof/>
        </w:rPr>
        <w:fldChar w:fldCharType="separate"/>
      </w:r>
      <w:r>
        <w:rPr>
          <w:noProof/>
        </w:rPr>
        <w:t>16</w:t>
      </w:r>
      <w:r>
        <w:rPr>
          <w:noProof/>
        </w:rPr>
        <w:fldChar w:fldCharType="end"/>
      </w:r>
    </w:p>
    <w:p w14:paraId="03548C15" w14:textId="77777777" w:rsidR="00F326D9" w:rsidRDefault="00F326D9">
      <w:pPr>
        <w:pStyle w:val="Inhopg2"/>
        <w:tabs>
          <w:tab w:val="left" w:pos="950"/>
        </w:tabs>
        <w:rPr>
          <w:rFonts w:asciiTheme="minorHAnsi" w:eastAsiaTheme="minorEastAsia" w:hAnsiTheme="minorHAnsi" w:cstheme="minorBidi"/>
          <w:spacing w:val="0"/>
          <w:sz w:val="22"/>
          <w:szCs w:val="22"/>
        </w:rPr>
      </w:pPr>
      <w:r>
        <w:t>4.4</w:t>
      </w:r>
      <w:r>
        <w:rPr>
          <w:rFonts w:asciiTheme="minorHAnsi" w:eastAsiaTheme="minorEastAsia" w:hAnsiTheme="minorHAnsi" w:cstheme="minorBidi"/>
          <w:spacing w:val="0"/>
          <w:sz w:val="22"/>
          <w:szCs w:val="22"/>
        </w:rPr>
        <w:tab/>
      </w:r>
      <w:r>
        <w:t>H_ADRES</w:t>
      </w:r>
      <w:r>
        <w:tab/>
      </w:r>
      <w:r>
        <w:fldChar w:fldCharType="begin"/>
      </w:r>
      <w:r>
        <w:instrText xml:space="preserve"> PAGEREF _Toc509919540 \h </w:instrText>
      </w:r>
      <w:r>
        <w:fldChar w:fldCharType="separate"/>
      </w:r>
      <w:r>
        <w:t>17</w:t>
      </w:r>
      <w:r>
        <w:fldChar w:fldCharType="end"/>
      </w:r>
    </w:p>
    <w:p w14:paraId="5D8EC24A"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4.4.1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_Toc509919541 \h </w:instrText>
      </w:r>
      <w:r>
        <w:rPr>
          <w:noProof/>
        </w:rPr>
      </w:r>
      <w:r>
        <w:rPr>
          <w:noProof/>
        </w:rPr>
        <w:fldChar w:fldCharType="separate"/>
      </w:r>
      <w:r>
        <w:rPr>
          <w:noProof/>
        </w:rPr>
        <w:t>17</w:t>
      </w:r>
      <w:r>
        <w:rPr>
          <w:noProof/>
        </w:rPr>
        <w:fldChar w:fldCharType="end"/>
      </w:r>
    </w:p>
    <w:p w14:paraId="48C087B9"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4.4.2</w:t>
      </w:r>
      <w:r>
        <w:rPr>
          <w:rFonts w:asciiTheme="minorHAnsi" w:eastAsiaTheme="minorEastAsia" w:hAnsiTheme="minorHAnsi" w:cstheme="minorBidi"/>
          <w:noProof/>
          <w:spacing w:val="0"/>
          <w:sz w:val="22"/>
          <w:szCs w:val="22"/>
        </w:rPr>
        <w:tab/>
      </w:r>
      <w:r>
        <w:rPr>
          <w:noProof/>
        </w:rPr>
        <w:t>Mapping H_ADRES</w:t>
      </w:r>
      <w:r>
        <w:rPr>
          <w:noProof/>
        </w:rPr>
        <w:tab/>
      </w:r>
      <w:r>
        <w:rPr>
          <w:noProof/>
        </w:rPr>
        <w:fldChar w:fldCharType="begin"/>
      </w:r>
      <w:r>
        <w:rPr>
          <w:noProof/>
        </w:rPr>
        <w:instrText xml:space="preserve"> PAGEREF _Toc509919542 \h </w:instrText>
      </w:r>
      <w:r>
        <w:rPr>
          <w:noProof/>
        </w:rPr>
      </w:r>
      <w:r>
        <w:rPr>
          <w:noProof/>
        </w:rPr>
        <w:fldChar w:fldCharType="separate"/>
      </w:r>
      <w:r>
        <w:rPr>
          <w:noProof/>
        </w:rPr>
        <w:t>17</w:t>
      </w:r>
      <w:r>
        <w:rPr>
          <w:noProof/>
        </w:rPr>
        <w:fldChar w:fldCharType="end"/>
      </w:r>
    </w:p>
    <w:p w14:paraId="1D2391D6" w14:textId="77777777" w:rsidR="00F326D9" w:rsidRDefault="00F326D9">
      <w:pPr>
        <w:pStyle w:val="Inhopg2"/>
        <w:tabs>
          <w:tab w:val="left" w:pos="950"/>
        </w:tabs>
        <w:rPr>
          <w:rFonts w:asciiTheme="minorHAnsi" w:eastAsiaTheme="minorEastAsia" w:hAnsiTheme="minorHAnsi" w:cstheme="minorBidi"/>
          <w:spacing w:val="0"/>
          <w:sz w:val="22"/>
          <w:szCs w:val="22"/>
        </w:rPr>
      </w:pPr>
      <w:r>
        <w:t>4.5</w:t>
      </w:r>
      <w:r>
        <w:rPr>
          <w:rFonts w:asciiTheme="minorHAnsi" w:eastAsiaTheme="minorEastAsia" w:hAnsiTheme="minorHAnsi" w:cstheme="minorBidi"/>
          <w:spacing w:val="0"/>
          <w:sz w:val="22"/>
          <w:szCs w:val="22"/>
        </w:rPr>
        <w:tab/>
      </w:r>
      <w:r>
        <w:t>H_FIN_MELDING</w:t>
      </w:r>
      <w:r>
        <w:tab/>
      </w:r>
      <w:r>
        <w:fldChar w:fldCharType="begin"/>
      </w:r>
      <w:r>
        <w:instrText xml:space="preserve"> PAGEREF _Toc509919543 \h </w:instrText>
      </w:r>
      <w:r>
        <w:fldChar w:fldCharType="separate"/>
      </w:r>
      <w:r>
        <w:t>19</w:t>
      </w:r>
      <w:r>
        <w:fldChar w:fldCharType="end"/>
      </w:r>
    </w:p>
    <w:p w14:paraId="789E791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4.5.1</w:t>
      </w:r>
      <w:r>
        <w:rPr>
          <w:rFonts w:asciiTheme="minorHAnsi" w:eastAsiaTheme="minorEastAsia" w:hAnsiTheme="minorHAnsi" w:cstheme="minorBidi"/>
          <w:noProof/>
          <w:spacing w:val="0"/>
          <w:sz w:val="22"/>
          <w:szCs w:val="22"/>
        </w:rPr>
        <w:tab/>
      </w:r>
      <w:r>
        <w:rPr>
          <w:noProof/>
        </w:rPr>
        <w:t>Functionele beschrijving</w:t>
      </w:r>
      <w:r>
        <w:rPr>
          <w:noProof/>
        </w:rPr>
        <w:tab/>
      </w:r>
      <w:r>
        <w:rPr>
          <w:noProof/>
        </w:rPr>
        <w:fldChar w:fldCharType="begin"/>
      </w:r>
      <w:r>
        <w:rPr>
          <w:noProof/>
        </w:rPr>
        <w:instrText xml:space="preserve"> PAGEREF _Toc509919544 \h </w:instrText>
      </w:r>
      <w:r>
        <w:rPr>
          <w:noProof/>
        </w:rPr>
      </w:r>
      <w:r>
        <w:rPr>
          <w:noProof/>
        </w:rPr>
        <w:fldChar w:fldCharType="separate"/>
      </w:r>
      <w:r>
        <w:rPr>
          <w:noProof/>
        </w:rPr>
        <w:t>19</w:t>
      </w:r>
      <w:r>
        <w:rPr>
          <w:noProof/>
        </w:rPr>
        <w:fldChar w:fldCharType="end"/>
      </w:r>
    </w:p>
    <w:p w14:paraId="7299141D"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4.5.2</w:t>
      </w:r>
      <w:r>
        <w:rPr>
          <w:rFonts w:asciiTheme="minorHAnsi" w:eastAsiaTheme="minorEastAsia" w:hAnsiTheme="minorHAnsi" w:cstheme="minorBidi"/>
          <w:noProof/>
          <w:spacing w:val="0"/>
          <w:sz w:val="22"/>
          <w:szCs w:val="22"/>
        </w:rPr>
        <w:tab/>
      </w:r>
      <w:r>
        <w:rPr>
          <w:noProof/>
        </w:rPr>
        <w:t>Mapping H_FIN_MELDING</w:t>
      </w:r>
      <w:r>
        <w:rPr>
          <w:noProof/>
        </w:rPr>
        <w:tab/>
      </w:r>
      <w:r>
        <w:rPr>
          <w:noProof/>
        </w:rPr>
        <w:fldChar w:fldCharType="begin"/>
      </w:r>
      <w:r>
        <w:rPr>
          <w:noProof/>
        </w:rPr>
        <w:instrText xml:space="preserve"> PAGEREF _Toc509919545 \h </w:instrText>
      </w:r>
      <w:r>
        <w:rPr>
          <w:noProof/>
        </w:rPr>
      </w:r>
      <w:r>
        <w:rPr>
          <w:noProof/>
        </w:rPr>
        <w:fldChar w:fldCharType="separate"/>
      </w:r>
      <w:r>
        <w:rPr>
          <w:noProof/>
        </w:rPr>
        <w:t>19</w:t>
      </w:r>
      <w:r>
        <w:rPr>
          <w:noProof/>
        </w:rPr>
        <w:fldChar w:fldCharType="end"/>
      </w:r>
    </w:p>
    <w:p w14:paraId="75A5A0EE" w14:textId="77777777" w:rsidR="00F326D9" w:rsidRDefault="00F326D9">
      <w:pPr>
        <w:pStyle w:val="Inhopg1"/>
        <w:tabs>
          <w:tab w:val="left" w:pos="425"/>
        </w:tabs>
        <w:rPr>
          <w:rFonts w:asciiTheme="minorHAnsi" w:eastAsiaTheme="minorEastAsia" w:hAnsiTheme="minorHAnsi" w:cstheme="minorBidi"/>
          <w:spacing w:val="0"/>
          <w:sz w:val="22"/>
          <w:szCs w:val="22"/>
        </w:rPr>
      </w:pPr>
      <w:r>
        <w:t>5</w:t>
      </w:r>
      <w:r>
        <w:rPr>
          <w:rFonts w:asciiTheme="minorHAnsi" w:eastAsiaTheme="minorEastAsia" w:hAnsiTheme="minorHAnsi" w:cstheme="minorBidi"/>
          <w:spacing w:val="0"/>
          <w:sz w:val="22"/>
          <w:szCs w:val="22"/>
        </w:rPr>
        <w:tab/>
      </w:r>
      <w:r>
        <w:t>LNK Tabellen</w:t>
      </w:r>
      <w:r>
        <w:tab/>
      </w:r>
      <w:r>
        <w:fldChar w:fldCharType="begin"/>
      </w:r>
      <w:r>
        <w:instrText xml:space="preserve"> PAGEREF _Toc509919546 \h </w:instrText>
      </w:r>
      <w:r>
        <w:fldChar w:fldCharType="separate"/>
      </w:r>
      <w:r>
        <w:t>21</w:t>
      </w:r>
      <w:r>
        <w:fldChar w:fldCharType="end"/>
      </w:r>
    </w:p>
    <w:p w14:paraId="6E1BC92A" w14:textId="77777777" w:rsidR="00F326D9" w:rsidRDefault="00F326D9">
      <w:pPr>
        <w:pStyle w:val="Inhopg2"/>
        <w:tabs>
          <w:tab w:val="left" w:pos="950"/>
        </w:tabs>
        <w:rPr>
          <w:rFonts w:asciiTheme="minorHAnsi" w:eastAsiaTheme="minorEastAsia" w:hAnsiTheme="minorHAnsi" w:cstheme="minorBidi"/>
          <w:spacing w:val="0"/>
          <w:sz w:val="22"/>
          <w:szCs w:val="22"/>
        </w:rPr>
      </w:pPr>
      <w:r>
        <w:t>5.1</w:t>
      </w:r>
      <w:r>
        <w:rPr>
          <w:rFonts w:asciiTheme="minorHAnsi" w:eastAsiaTheme="minorEastAsia" w:hAnsiTheme="minorHAnsi" w:cstheme="minorBidi"/>
          <w:spacing w:val="0"/>
          <w:sz w:val="22"/>
          <w:szCs w:val="22"/>
        </w:rPr>
        <w:tab/>
      </w:r>
      <w:r>
        <w:t>L_CMG_VERZEKERAAR_GIIN</w:t>
      </w:r>
      <w:r>
        <w:tab/>
      </w:r>
      <w:r>
        <w:fldChar w:fldCharType="begin"/>
      </w:r>
      <w:r>
        <w:instrText xml:space="preserve"> PAGEREF _Toc509919547 \h </w:instrText>
      </w:r>
      <w:r>
        <w:fldChar w:fldCharType="separate"/>
      </w:r>
      <w:r>
        <w:t>21</w:t>
      </w:r>
      <w:r>
        <w:fldChar w:fldCharType="end"/>
      </w:r>
    </w:p>
    <w:p w14:paraId="3B013017"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5.1.1</w:t>
      </w:r>
      <w:r>
        <w:rPr>
          <w:rFonts w:asciiTheme="minorHAnsi" w:eastAsiaTheme="minorEastAsia" w:hAnsiTheme="minorHAnsi" w:cstheme="minorBidi"/>
          <w:noProof/>
          <w:spacing w:val="0"/>
          <w:sz w:val="22"/>
          <w:szCs w:val="22"/>
        </w:rPr>
        <w:tab/>
      </w:r>
      <w:r>
        <w:rPr>
          <w:noProof/>
        </w:rPr>
        <w:t>Globale werking</w:t>
      </w:r>
      <w:r>
        <w:rPr>
          <w:noProof/>
        </w:rPr>
        <w:tab/>
      </w:r>
      <w:r>
        <w:rPr>
          <w:noProof/>
        </w:rPr>
        <w:fldChar w:fldCharType="begin"/>
      </w:r>
      <w:r>
        <w:rPr>
          <w:noProof/>
        </w:rPr>
        <w:instrText xml:space="preserve"> PAGEREF _Toc509919548 \h </w:instrText>
      </w:r>
      <w:r>
        <w:rPr>
          <w:noProof/>
        </w:rPr>
      </w:r>
      <w:r>
        <w:rPr>
          <w:noProof/>
        </w:rPr>
        <w:fldChar w:fldCharType="separate"/>
      </w:r>
      <w:r>
        <w:rPr>
          <w:noProof/>
        </w:rPr>
        <w:t>21</w:t>
      </w:r>
      <w:r>
        <w:rPr>
          <w:noProof/>
        </w:rPr>
        <w:fldChar w:fldCharType="end"/>
      </w:r>
    </w:p>
    <w:p w14:paraId="379EC87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lastRenderedPageBreak/>
        <w:t>5.1.2</w:t>
      </w:r>
      <w:r>
        <w:rPr>
          <w:rFonts w:asciiTheme="minorHAnsi" w:eastAsiaTheme="minorEastAsia" w:hAnsiTheme="minorHAnsi" w:cstheme="minorBidi"/>
          <w:noProof/>
          <w:spacing w:val="0"/>
          <w:sz w:val="22"/>
          <w:szCs w:val="22"/>
        </w:rPr>
        <w:tab/>
      </w:r>
      <w:r>
        <w:rPr>
          <w:noProof/>
        </w:rPr>
        <w:t>Mapping L_CMG_VERZEKERAAR_GIIN</w:t>
      </w:r>
      <w:r>
        <w:rPr>
          <w:noProof/>
        </w:rPr>
        <w:tab/>
      </w:r>
      <w:r>
        <w:rPr>
          <w:noProof/>
        </w:rPr>
        <w:fldChar w:fldCharType="begin"/>
      </w:r>
      <w:r>
        <w:rPr>
          <w:noProof/>
        </w:rPr>
        <w:instrText xml:space="preserve"> PAGEREF _Toc509919549 \h </w:instrText>
      </w:r>
      <w:r>
        <w:rPr>
          <w:noProof/>
        </w:rPr>
      </w:r>
      <w:r>
        <w:rPr>
          <w:noProof/>
        </w:rPr>
        <w:fldChar w:fldCharType="separate"/>
      </w:r>
      <w:r>
        <w:rPr>
          <w:noProof/>
        </w:rPr>
        <w:t>21</w:t>
      </w:r>
      <w:r>
        <w:rPr>
          <w:noProof/>
        </w:rPr>
        <w:fldChar w:fldCharType="end"/>
      </w:r>
    </w:p>
    <w:p w14:paraId="617E06A0"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5.1.3</w:t>
      </w:r>
      <w:r>
        <w:rPr>
          <w:rFonts w:asciiTheme="minorHAnsi" w:eastAsiaTheme="minorEastAsia" w:hAnsiTheme="minorHAnsi" w:cstheme="minorBidi"/>
          <w:noProof/>
          <w:spacing w:val="0"/>
          <w:sz w:val="22"/>
          <w:szCs w:val="22"/>
        </w:rPr>
        <w:tab/>
      </w:r>
      <w:r>
        <w:rPr>
          <w:noProof/>
        </w:rPr>
        <w:t>Hoofdselectie (HSEL)</w:t>
      </w:r>
      <w:r>
        <w:rPr>
          <w:noProof/>
        </w:rPr>
        <w:tab/>
      </w:r>
      <w:r>
        <w:rPr>
          <w:noProof/>
        </w:rPr>
        <w:fldChar w:fldCharType="begin"/>
      </w:r>
      <w:r>
        <w:rPr>
          <w:noProof/>
        </w:rPr>
        <w:instrText xml:space="preserve"> PAGEREF _Toc509919550 \h </w:instrText>
      </w:r>
      <w:r>
        <w:rPr>
          <w:noProof/>
        </w:rPr>
      </w:r>
      <w:r>
        <w:rPr>
          <w:noProof/>
        </w:rPr>
        <w:fldChar w:fldCharType="separate"/>
      </w:r>
      <w:r>
        <w:rPr>
          <w:noProof/>
        </w:rPr>
        <w:t>21</w:t>
      </w:r>
      <w:r>
        <w:rPr>
          <w:noProof/>
        </w:rPr>
        <w:fldChar w:fldCharType="end"/>
      </w:r>
    </w:p>
    <w:p w14:paraId="3AD11033" w14:textId="77777777" w:rsidR="00F326D9" w:rsidRDefault="00F326D9">
      <w:pPr>
        <w:pStyle w:val="Inhopg2"/>
        <w:tabs>
          <w:tab w:val="left" w:pos="950"/>
        </w:tabs>
        <w:rPr>
          <w:rFonts w:asciiTheme="minorHAnsi" w:eastAsiaTheme="minorEastAsia" w:hAnsiTheme="minorHAnsi" w:cstheme="minorBidi"/>
          <w:spacing w:val="0"/>
          <w:sz w:val="22"/>
          <w:szCs w:val="22"/>
        </w:rPr>
      </w:pPr>
      <w:r>
        <w:t>5.2</w:t>
      </w:r>
      <w:r>
        <w:rPr>
          <w:rFonts w:asciiTheme="minorHAnsi" w:eastAsiaTheme="minorEastAsia" w:hAnsiTheme="minorHAnsi" w:cstheme="minorBidi"/>
          <w:spacing w:val="0"/>
          <w:sz w:val="22"/>
          <w:szCs w:val="22"/>
        </w:rPr>
        <w:tab/>
      </w:r>
      <w:r>
        <w:t>L_CMG_VERZEKERAAR_FIN_BERICHT</w:t>
      </w:r>
      <w:r>
        <w:tab/>
      </w:r>
      <w:r>
        <w:fldChar w:fldCharType="begin"/>
      </w:r>
      <w:r>
        <w:instrText xml:space="preserve"> PAGEREF _Toc509919551 \h </w:instrText>
      </w:r>
      <w:r>
        <w:fldChar w:fldCharType="separate"/>
      </w:r>
      <w:r>
        <w:t>22</w:t>
      </w:r>
      <w:r>
        <w:fldChar w:fldCharType="end"/>
      </w:r>
    </w:p>
    <w:p w14:paraId="016759D6"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5.2.1</w:t>
      </w:r>
      <w:r>
        <w:rPr>
          <w:rFonts w:asciiTheme="minorHAnsi" w:eastAsiaTheme="minorEastAsia" w:hAnsiTheme="minorHAnsi" w:cstheme="minorBidi"/>
          <w:noProof/>
          <w:spacing w:val="0"/>
          <w:sz w:val="22"/>
          <w:szCs w:val="22"/>
        </w:rPr>
        <w:tab/>
      </w:r>
      <w:r>
        <w:rPr>
          <w:noProof/>
        </w:rPr>
        <w:t>Globale werking</w:t>
      </w:r>
      <w:r>
        <w:rPr>
          <w:noProof/>
        </w:rPr>
        <w:tab/>
      </w:r>
      <w:r>
        <w:rPr>
          <w:noProof/>
        </w:rPr>
        <w:fldChar w:fldCharType="begin"/>
      </w:r>
      <w:r>
        <w:rPr>
          <w:noProof/>
        </w:rPr>
        <w:instrText xml:space="preserve"> PAGEREF _Toc509919552 \h </w:instrText>
      </w:r>
      <w:r>
        <w:rPr>
          <w:noProof/>
        </w:rPr>
      </w:r>
      <w:r>
        <w:rPr>
          <w:noProof/>
        </w:rPr>
        <w:fldChar w:fldCharType="separate"/>
      </w:r>
      <w:r>
        <w:rPr>
          <w:noProof/>
        </w:rPr>
        <w:t>22</w:t>
      </w:r>
      <w:r>
        <w:rPr>
          <w:noProof/>
        </w:rPr>
        <w:fldChar w:fldCharType="end"/>
      </w:r>
    </w:p>
    <w:p w14:paraId="74EE0A08"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5.2.2</w:t>
      </w:r>
      <w:r>
        <w:rPr>
          <w:rFonts w:asciiTheme="minorHAnsi" w:eastAsiaTheme="minorEastAsia" w:hAnsiTheme="minorHAnsi" w:cstheme="minorBidi"/>
          <w:noProof/>
          <w:spacing w:val="0"/>
          <w:sz w:val="22"/>
          <w:szCs w:val="22"/>
        </w:rPr>
        <w:tab/>
      </w:r>
      <w:r>
        <w:rPr>
          <w:noProof/>
        </w:rPr>
        <w:t>Mapping L_CMG_VERZEKERAAR_FIN_BERICHT</w:t>
      </w:r>
      <w:r>
        <w:rPr>
          <w:noProof/>
        </w:rPr>
        <w:tab/>
      </w:r>
      <w:r>
        <w:rPr>
          <w:noProof/>
        </w:rPr>
        <w:fldChar w:fldCharType="begin"/>
      </w:r>
      <w:r>
        <w:rPr>
          <w:noProof/>
        </w:rPr>
        <w:instrText xml:space="preserve"> PAGEREF _Toc509919553 \h </w:instrText>
      </w:r>
      <w:r>
        <w:rPr>
          <w:noProof/>
        </w:rPr>
      </w:r>
      <w:r>
        <w:rPr>
          <w:noProof/>
        </w:rPr>
        <w:fldChar w:fldCharType="separate"/>
      </w:r>
      <w:r>
        <w:rPr>
          <w:noProof/>
        </w:rPr>
        <w:t>22</w:t>
      </w:r>
      <w:r>
        <w:rPr>
          <w:noProof/>
        </w:rPr>
        <w:fldChar w:fldCharType="end"/>
      </w:r>
    </w:p>
    <w:p w14:paraId="6B03C3F3"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5.2.3</w:t>
      </w:r>
      <w:r>
        <w:rPr>
          <w:rFonts w:asciiTheme="minorHAnsi" w:eastAsiaTheme="minorEastAsia" w:hAnsiTheme="minorHAnsi" w:cstheme="minorBidi"/>
          <w:noProof/>
          <w:spacing w:val="0"/>
          <w:sz w:val="22"/>
          <w:szCs w:val="22"/>
        </w:rPr>
        <w:tab/>
      </w:r>
      <w:r>
        <w:rPr>
          <w:noProof/>
        </w:rPr>
        <w:t>Hoofdselectie (HSEL)</w:t>
      </w:r>
      <w:r>
        <w:rPr>
          <w:noProof/>
        </w:rPr>
        <w:tab/>
      </w:r>
      <w:r>
        <w:rPr>
          <w:noProof/>
        </w:rPr>
        <w:fldChar w:fldCharType="begin"/>
      </w:r>
      <w:r>
        <w:rPr>
          <w:noProof/>
        </w:rPr>
        <w:instrText xml:space="preserve"> PAGEREF _Toc509919554 \h </w:instrText>
      </w:r>
      <w:r>
        <w:rPr>
          <w:noProof/>
        </w:rPr>
      </w:r>
      <w:r>
        <w:rPr>
          <w:noProof/>
        </w:rPr>
        <w:fldChar w:fldCharType="separate"/>
      </w:r>
      <w:r>
        <w:rPr>
          <w:noProof/>
        </w:rPr>
        <w:t>22</w:t>
      </w:r>
      <w:r>
        <w:rPr>
          <w:noProof/>
        </w:rPr>
        <w:fldChar w:fldCharType="end"/>
      </w:r>
    </w:p>
    <w:p w14:paraId="0A812E00" w14:textId="77777777" w:rsidR="00F326D9" w:rsidRDefault="00F326D9">
      <w:pPr>
        <w:pStyle w:val="Inhopg2"/>
        <w:tabs>
          <w:tab w:val="left" w:pos="950"/>
        </w:tabs>
        <w:rPr>
          <w:rFonts w:asciiTheme="minorHAnsi" w:eastAsiaTheme="minorEastAsia" w:hAnsiTheme="minorHAnsi" w:cstheme="minorBidi"/>
          <w:spacing w:val="0"/>
          <w:sz w:val="22"/>
          <w:szCs w:val="22"/>
        </w:rPr>
      </w:pPr>
      <w:r>
        <w:t>5.3</w:t>
      </w:r>
      <w:r>
        <w:rPr>
          <w:rFonts w:asciiTheme="minorHAnsi" w:eastAsiaTheme="minorEastAsia" w:hAnsiTheme="minorHAnsi" w:cstheme="minorBidi"/>
          <w:spacing w:val="0"/>
          <w:sz w:val="22"/>
          <w:szCs w:val="22"/>
        </w:rPr>
        <w:tab/>
      </w:r>
      <w:r>
        <w:t>L_CMG_VERZEKERAAR_ADRES</w:t>
      </w:r>
      <w:r>
        <w:tab/>
      </w:r>
      <w:r>
        <w:fldChar w:fldCharType="begin"/>
      </w:r>
      <w:r>
        <w:instrText xml:space="preserve"> PAGEREF _Toc509919555 \h </w:instrText>
      </w:r>
      <w:r>
        <w:fldChar w:fldCharType="separate"/>
      </w:r>
      <w:r>
        <w:t>23</w:t>
      </w:r>
      <w:r>
        <w:fldChar w:fldCharType="end"/>
      </w:r>
    </w:p>
    <w:p w14:paraId="18CE7F0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5.3.1</w:t>
      </w:r>
      <w:r>
        <w:rPr>
          <w:rFonts w:asciiTheme="minorHAnsi" w:eastAsiaTheme="minorEastAsia" w:hAnsiTheme="minorHAnsi" w:cstheme="minorBidi"/>
          <w:noProof/>
          <w:spacing w:val="0"/>
          <w:sz w:val="22"/>
          <w:szCs w:val="22"/>
        </w:rPr>
        <w:tab/>
      </w:r>
      <w:r>
        <w:rPr>
          <w:noProof/>
        </w:rPr>
        <w:t>Globale werking</w:t>
      </w:r>
      <w:r>
        <w:rPr>
          <w:noProof/>
        </w:rPr>
        <w:tab/>
      </w:r>
      <w:r>
        <w:rPr>
          <w:noProof/>
        </w:rPr>
        <w:fldChar w:fldCharType="begin"/>
      </w:r>
      <w:r>
        <w:rPr>
          <w:noProof/>
        </w:rPr>
        <w:instrText xml:space="preserve"> PAGEREF _Toc509919556 \h </w:instrText>
      </w:r>
      <w:r>
        <w:rPr>
          <w:noProof/>
        </w:rPr>
      </w:r>
      <w:r>
        <w:rPr>
          <w:noProof/>
        </w:rPr>
        <w:fldChar w:fldCharType="separate"/>
      </w:r>
      <w:r>
        <w:rPr>
          <w:noProof/>
        </w:rPr>
        <w:t>23</w:t>
      </w:r>
      <w:r>
        <w:rPr>
          <w:noProof/>
        </w:rPr>
        <w:fldChar w:fldCharType="end"/>
      </w:r>
    </w:p>
    <w:p w14:paraId="44ED19B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5.3.2</w:t>
      </w:r>
      <w:r>
        <w:rPr>
          <w:rFonts w:asciiTheme="minorHAnsi" w:eastAsiaTheme="minorEastAsia" w:hAnsiTheme="minorHAnsi" w:cstheme="minorBidi"/>
          <w:noProof/>
          <w:spacing w:val="0"/>
          <w:sz w:val="22"/>
          <w:szCs w:val="22"/>
        </w:rPr>
        <w:tab/>
      </w:r>
      <w:r>
        <w:rPr>
          <w:noProof/>
        </w:rPr>
        <w:t>Mapping L_CMG_VERZEKERAAR_ADRES</w:t>
      </w:r>
      <w:r>
        <w:rPr>
          <w:noProof/>
        </w:rPr>
        <w:tab/>
      </w:r>
      <w:r>
        <w:rPr>
          <w:noProof/>
        </w:rPr>
        <w:fldChar w:fldCharType="begin"/>
      </w:r>
      <w:r>
        <w:rPr>
          <w:noProof/>
        </w:rPr>
        <w:instrText xml:space="preserve"> PAGEREF _Toc509919557 \h </w:instrText>
      </w:r>
      <w:r>
        <w:rPr>
          <w:noProof/>
        </w:rPr>
      </w:r>
      <w:r>
        <w:rPr>
          <w:noProof/>
        </w:rPr>
        <w:fldChar w:fldCharType="separate"/>
      </w:r>
      <w:r>
        <w:rPr>
          <w:noProof/>
        </w:rPr>
        <w:t>24</w:t>
      </w:r>
      <w:r>
        <w:rPr>
          <w:noProof/>
        </w:rPr>
        <w:fldChar w:fldCharType="end"/>
      </w:r>
    </w:p>
    <w:p w14:paraId="5701902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5.3.3</w:t>
      </w:r>
      <w:r>
        <w:rPr>
          <w:rFonts w:asciiTheme="minorHAnsi" w:eastAsiaTheme="minorEastAsia" w:hAnsiTheme="minorHAnsi" w:cstheme="minorBidi"/>
          <w:noProof/>
          <w:spacing w:val="0"/>
          <w:sz w:val="22"/>
          <w:szCs w:val="22"/>
        </w:rPr>
        <w:tab/>
      </w:r>
      <w:r>
        <w:rPr>
          <w:noProof/>
        </w:rPr>
        <w:t>Hoofdselectie (HSEL)</w:t>
      </w:r>
      <w:r>
        <w:rPr>
          <w:noProof/>
        </w:rPr>
        <w:tab/>
      </w:r>
      <w:r>
        <w:rPr>
          <w:noProof/>
        </w:rPr>
        <w:fldChar w:fldCharType="begin"/>
      </w:r>
      <w:r>
        <w:rPr>
          <w:noProof/>
        </w:rPr>
        <w:instrText xml:space="preserve"> PAGEREF _Toc509919558 \h </w:instrText>
      </w:r>
      <w:r>
        <w:rPr>
          <w:noProof/>
        </w:rPr>
      </w:r>
      <w:r>
        <w:rPr>
          <w:noProof/>
        </w:rPr>
        <w:fldChar w:fldCharType="separate"/>
      </w:r>
      <w:r>
        <w:rPr>
          <w:noProof/>
        </w:rPr>
        <w:t>24</w:t>
      </w:r>
      <w:r>
        <w:rPr>
          <w:noProof/>
        </w:rPr>
        <w:fldChar w:fldCharType="end"/>
      </w:r>
    </w:p>
    <w:p w14:paraId="7204D560" w14:textId="77777777" w:rsidR="00F326D9" w:rsidRDefault="00F326D9">
      <w:pPr>
        <w:pStyle w:val="Inhopg1"/>
        <w:tabs>
          <w:tab w:val="left" w:pos="425"/>
        </w:tabs>
        <w:rPr>
          <w:rFonts w:asciiTheme="minorHAnsi" w:eastAsiaTheme="minorEastAsia" w:hAnsiTheme="minorHAnsi" w:cstheme="minorBidi"/>
          <w:spacing w:val="0"/>
          <w:sz w:val="22"/>
          <w:szCs w:val="22"/>
        </w:rPr>
      </w:pPr>
      <w:r>
        <w:t>6</w:t>
      </w:r>
      <w:r>
        <w:rPr>
          <w:rFonts w:asciiTheme="minorHAnsi" w:eastAsiaTheme="minorEastAsia" w:hAnsiTheme="minorHAnsi" w:cstheme="minorBidi"/>
          <w:spacing w:val="0"/>
          <w:sz w:val="22"/>
          <w:szCs w:val="22"/>
        </w:rPr>
        <w:tab/>
      </w:r>
      <w:r>
        <w:t>SAT Tabellen</w:t>
      </w:r>
      <w:r>
        <w:tab/>
      </w:r>
      <w:r>
        <w:fldChar w:fldCharType="begin"/>
      </w:r>
      <w:r>
        <w:instrText xml:space="preserve"> PAGEREF _Toc509919559 \h </w:instrText>
      </w:r>
      <w:r>
        <w:fldChar w:fldCharType="separate"/>
      </w:r>
      <w:r>
        <w:t>26</w:t>
      </w:r>
      <w:r>
        <w:fldChar w:fldCharType="end"/>
      </w:r>
    </w:p>
    <w:p w14:paraId="3E7ACB92" w14:textId="77777777" w:rsidR="00F326D9" w:rsidRDefault="00F326D9">
      <w:pPr>
        <w:pStyle w:val="Inhopg2"/>
        <w:tabs>
          <w:tab w:val="left" w:pos="950"/>
        </w:tabs>
        <w:rPr>
          <w:rFonts w:asciiTheme="minorHAnsi" w:eastAsiaTheme="minorEastAsia" w:hAnsiTheme="minorHAnsi" w:cstheme="minorBidi"/>
          <w:spacing w:val="0"/>
          <w:sz w:val="22"/>
          <w:szCs w:val="22"/>
        </w:rPr>
      </w:pPr>
      <w:r>
        <w:t>6.1</w:t>
      </w:r>
      <w:r>
        <w:rPr>
          <w:rFonts w:asciiTheme="minorHAnsi" w:eastAsiaTheme="minorEastAsia" w:hAnsiTheme="minorHAnsi" w:cstheme="minorBidi"/>
          <w:spacing w:val="0"/>
          <w:sz w:val="22"/>
          <w:szCs w:val="22"/>
        </w:rPr>
        <w:tab/>
      </w:r>
      <w:r>
        <w:t>S_CMG_NIET_NATPERSOON</w:t>
      </w:r>
      <w:r>
        <w:tab/>
      </w:r>
      <w:r>
        <w:fldChar w:fldCharType="begin"/>
      </w:r>
      <w:r>
        <w:instrText xml:space="preserve"> PAGEREF _Toc509919560 \h </w:instrText>
      </w:r>
      <w:r>
        <w:fldChar w:fldCharType="separate"/>
      </w:r>
      <w:r>
        <w:t>26</w:t>
      </w:r>
      <w:r>
        <w:fldChar w:fldCharType="end"/>
      </w:r>
    </w:p>
    <w:p w14:paraId="07E07815"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6.1.1</w:t>
      </w:r>
      <w:r>
        <w:rPr>
          <w:rFonts w:asciiTheme="minorHAnsi" w:eastAsiaTheme="minorEastAsia" w:hAnsiTheme="minorHAnsi" w:cstheme="minorBidi"/>
          <w:noProof/>
          <w:spacing w:val="0"/>
          <w:sz w:val="22"/>
          <w:szCs w:val="22"/>
        </w:rPr>
        <w:tab/>
      </w:r>
      <w:r>
        <w:rPr>
          <w:noProof/>
        </w:rPr>
        <w:t>Mapping S_CMG_NIET_NATPERSOON</w:t>
      </w:r>
      <w:r>
        <w:rPr>
          <w:noProof/>
        </w:rPr>
        <w:tab/>
      </w:r>
      <w:r>
        <w:rPr>
          <w:noProof/>
        </w:rPr>
        <w:fldChar w:fldCharType="begin"/>
      </w:r>
      <w:r>
        <w:rPr>
          <w:noProof/>
        </w:rPr>
        <w:instrText xml:space="preserve"> PAGEREF _Toc509919561 \h </w:instrText>
      </w:r>
      <w:r>
        <w:rPr>
          <w:noProof/>
        </w:rPr>
      </w:r>
      <w:r>
        <w:rPr>
          <w:noProof/>
        </w:rPr>
        <w:fldChar w:fldCharType="separate"/>
      </w:r>
      <w:r>
        <w:rPr>
          <w:noProof/>
        </w:rPr>
        <w:t>26</w:t>
      </w:r>
      <w:r>
        <w:rPr>
          <w:noProof/>
        </w:rPr>
        <w:fldChar w:fldCharType="end"/>
      </w:r>
    </w:p>
    <w:p w14:paraId="496B8184"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6.1.2</w:t>
      </w:r>
      <w:r>
        <w:rPr>
          <w:rFonts w:asciiTheme="minorHAnsi" w:eastAsiaTheme="minorEastAsia" w:hAnsiTheme="minorHAnsi" w:cstheme="minorBidi"/>
          <w:noProof/>
          <w:spacing w:val="0"/>
          <w:sz w:val="22"/>
          <w:szCs w:val="22"/>
        </w:rPr>
        <w:tab/>
      </w:r>
      <w:r>
        <w:rPr>
          <w:noProof/>
        </w:rPr>
        <w:t>Hoofdselectie tijdas (HSEL_tijd)</w:t>
      </w:r>
      <w:r>
        <w:rPr>
          <w:noProof/>
        </w:rPr>
        <w:tab/>
      </w:r>
      <w:r>
        <w:rPr>
          <w:noProof/>
        </w:rPr>
        <w:fldChar w:fldCharType="begin"/>
      </w:r>
      <w:r>
        <w:rPr>
          <w:noProof/>
        </w:rPr>
        <w:instrText xml:space="preserve"> PAGEREF _Toc509919562 \h </w:instrText>
      </w:r>
      <w:r>
        <w:rPr>
          <w:noProof/>
        </w:rPr>
      </w:r>
      <w:r>
        <w:rPr>
          <w:noProof/>
        </w:rPr>
        <w:fldChar w:fldCharType="separate"/>
      </w:r>
      <w:r>
        <w:rPr>
          <w:noProof/>
        </w:rPr>
        <w:t>26</w:t>
      </w:r>
      <w:r>
        <w:rPr>
          <w:noProof/>
        </w:rPr>
        <w:fldChar w:fldCharType="end"/>
      </w:r>
    </w:p>
    <w:p w14:paraId="3C546E29" w14:textId="77777777" w:rsidR="00F326D9" w:rsidRDefault="00F326D9">
      <w:pPr>
        <w:pStyle w:val="Inhopg2"/>
        <w:tabs>
          <w:tab w:val="left" w:pos="950"/>
        </w:tabs>
        <w:rPr>
          <w:rFonts w:asciiTheme="minorHAnsi" w:eastAsiaTheme="minorEastAsia" w:hAnsiTheme="minorHAnsi" w:cstheme="minorBidi"/>
          <w:spacing w:val="0"/>
          <w:sz w:val="22"/>
          <w:szCs w:val="22"/>
        </w:rPr>
      </w:pPr>
      <w:r>
        <w:t>6.2</w:t>
      </w:r>
      <w:r>
        <w:rPr>
          <w:rFonts w:asciiTheme="minorHAnsi" w:eastAsiaTheme="minorEastAsia" w:hAnsiTheme="minorHAnsi" w:cstheme="minorBidi"/>
          <w:spacing w:val="0"/>
          <w:sz w:val="22"/>
          <w:szCs w:val="22"/>
        </w:rPr>
        <w:tab/>
      </w:r>
      <w:r>
        <w:t>S_CMG_ADRES</w:t>
      </w:r>
      <w:r>
        <w:tab/>
      </w:r>
      <w:r>
        <w:fldChar w:fldCharType="begin"/>
      </w:r>
      <w:r>
        <w:instrText xml:space="preserve"> PAGEREF _Toc509919563 \h </w:instrText>
      </w:r>
      <w:r>
        <w:fldChar w:fldCharType="separate"/>
      </w:r>
      <w:r>
        <w:t>27</w:t>
      </w:r>
      <w:r>
        <w:fldChar w:fldCharType="end"/>
      </w:r>
    </w:p>
    <w:p w14:paraId="0E12E022"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6.2.1</w:t>
      </w:r>
      <w:r>
        <w:rPr>
          <w:rFonts w:asciiTheme="minorHAnsi" w:eastAsiaTheme="minorEastAsia" w:hAnsiTheme="minorHAnsi" w:cstheme="minorBidi"/>
          <w:noProof/>
          <w:spacing w:val="0"/>
          <w:sz w:val="22"/>
          <w:szCs w:val="22"/>
        </w:rPr>
        <w:tab/>
      </w:r>
      <w:r>
        <w:rPr>
          <w:noProof/>
        </w:rPr>
        <w:t>Mapping S_CMG_ADRES</w:t>
      </w:r>
      <w:r>
        <w:rPr>
          <w:noProof/>
        </w:rPr>
        <w:tab/>
      </w:r>
      <w:r>
        <w:rPr>
          <w:noProof/>
        </w:rPr>
        <w:fldChar w:fldCharType="begin"/>
      </w:r>
      <w:r>
        <w:rPr>
          <w:noProof/>
        </w:rPr>
        <w:instrText xml:space="preserve"> PAGEREF _Toc509919564 \h </w:instrText>
      </w:r>
      <w:r>
        <w:rPr>
          <w:noProof/>
        </w:rPr>
      </w:r>
      <w:r>
        <w:rPr>
          <w:noProof/>
        </w:rPr>
        <w:fldChar w:fldCharType="separate"/>
      </w:r>
      <w:r>
        <w:rPr>
          <w:noProof/>
        </w:rPr>
        <w:t>27</w:t>
      </w:r>
      <w:r>
        <w:rPr>
          <w:noProof/>
        </w:rPr>
        <w:fldChar w:fldCharType="end"/>
      </w:r>
    </w:p>
    <w:p w14:paraId="052D258A"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6.2.2</w:t>
      </w:r>
      <w:r>
        <w:rPr>
          <w:rFonts w:asciiTheme="minorHAnsi" w:eastAsiaTheme="minorEastAsia" w:hAnsiTheme="minorHAnsi" w:cstheme="minorBidi"/>
          <w:noProof/>
          <w:spacing w:val="0"/>
          <w:sz w:val="22"/>
          <w:szCs w:val="22"/>
        </w:rPr>
        <w:tab/>
      </w:r>
      <w:r>
        <w:rPr>
          <w:noProof/>
        </w:rPr>
        <w:t>Hoofdselectie tijdas (HSEL_tijd)</w:t>
      </w:r>
      <w:r>
        <w:rPr>
          <w:noProof/>
        </w:rPr>
        <w:tab/>
      </w:r>
      <w:r>
        <w:rPr>
          <w:noProof/>
        </w:rPr>
        <w:fldChar w:fldCharType="begin"/>
      </w:r>
      <w:r>
        <w:rPr>
          <w:noProof/>
        </w:rPr>
        <w:instrText xml:space="preserve"> PAGEREF _Toc509919565 \h </w:instrText>
      </w:r>
      <w:r>
        <w:rPr>
          <w:noProof/>
        </w:rPr>
      </w:r>
      <w:r>
        <w:rPr>
          <w:noProof/>
        </w:rPr>
        <w:fldChar w:fldCharType="separate"/>
      </w:r>
      <w:r>
        <w:rPr>
          <w:noProof/>
        </w:rPr>
        <w:t>27</w:t>
      </w:r>
      <w:r>
        <w:rPr>
          <w:noProof/>
        </w:rPr>
        <w:fldChar w:fldCharType="end"/>
      </w:r>
    </w:p>
    <w:p w14:paraId="3005C08D" w14:textId="77777777" w:rsidR="00F326D9" w:rsidRDefault="00F326D9">
      <w:pPr>
        <w:pStyle w:val="Inhopg2"/>
        <w:tabs>
          <w:tab w:val="left" w:pos="950"/>
        </w:tabs>
        <w:rPr>
          <w:rFonts w:asciiTheme="minorHAnsi" w:eastAsiaTheme="minorEastAsia" w:hAnsiTheme="minorHAnsi" w:cstheme="minorBidi"/>
          <w:spacing w:val="0"/>
          <w:sz w:val="22"/>
          <w:szCs w:val="22"/>
        </w:rPr>
      </w:pPr>
      <w:r>
        <w:t>6.3</w:t>
      </w:r>
      <w:r>
        <w:rPr>
          <w:rFonts w:asciiTheme="minorHAnsi" w:eastAsiaTheme="minorEastAsia" w:hAnsiTheme="minorHAnsi" w:cstheme="minorBidi"/>
          <w:spacing w:val="0"/>
          <w:sz w:val="22"/>
          <w:szCs w:val="22"/>
        </w:rPr>
        <w:tab/>
      </w:r>
      <w:r>
        <w:t>S_CMG_FIN_BERICHT</w:t>
      </w:r>
      <w:r>
        <w:tab/>
      </w:r>
      <w:r>
        <w:fldChar w:fldCharType="begin"/>
      </w:r>
      <w:r>
        <w:instrText xml:space="preserve"> PAGEREF _Toc509919566 \h </w:instrText>
      </w:r>
      <w:r>
        <w:fldChar w:fldCharType="separate"/>
      </w:r>
      <w:r>
        <w:t>29</w:t>
      </w:r>
      <w:r>
        <w:fldChar w:fldCharType="end"/>
      </w:r>
    </w:p>
    <w:p w14:paraId="67B8BB82"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6.3.1</w:t>
      </w:r>
      <w:r>
        <w:rPr>
          <w:rFonts w:asciiTheme="minorHAnsi" w:eastAsiaTheme="minorEastAsia" w:hAnsiTheme="minorHAnsi" w:cstheme="minorBidi"/>
          <w:noProof/>
          <w:spacing w:val="0"/>
          <w:sz w:val="22"/>
          <w:szCs w:val="22"/>
        </w:rPr>
        <w:tab/>
      </w:r>
      <w:r>
        <w:rPr>
          <w:noProof/>
        </w:rPr>
        <w:t>Mapping S_CMG_FIN_BERICHT</w:t>
      </w:r>
      <w:r>
        <w:rPr>
          <w:noProof/>
        </w:rPr>
        <w:tab/>
      </w:r>
      <w:r>
        <w:rPr>
          <w:noProof/>
        </w:rPr>
        <w:fldChar w:fldCharType="begin"/>
      </w:r>
      <w:r>
        <w:rPr>
          <w:noProof/>
        </w:rPr>
        <w:instrText xml:space="preserve"> PAGEREF _Toc509919567 \h </w:instrText>
      </w:r>
      <w:r>
        <w:rPr>
          <w:noProof/>
        </w:rPr>
      </w:r>
      <w:r>
        <w:rPr>
          <w:noProof/>
        </w:rPr>
        <w:fldChar w:fldCharType="separate"/>
      </w:r>
      <w:r>
        <w:rPr>
          <w:noProof/>
        </w:rPr>
        <w:t>29</w:t>
      </w:r>
      <w:r>
        <w:rPr>
          <w:noProof/>
        </w:rPr>
        <w:fldChar w:fldCharType="end"/>
      </w:r>
    </w:p>
    <w:p w14:paraId="34FE65B6"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6.3.2</w:t>
      </w:r>
      <w:r>
        <w:rPr>
          <w:rFonts w:asciiTheme="minorHAnsi" w:eastAsiaTheme="minorEastAsia" w:hAnsiTheme="minorHAnsi" w:cstheme="minorBidi"/>
          <w:noProof/>
          <w:spacing w:val="0"/>
          <w:sz w:val="22"/>
          <w:szCs w:val="22"/>
        </w:rPr>
        <w:tab/>
      </w:r>
      <w:r>
        <w:rPr>
          <w:noProof/>
        </w:rPr>
        <w:t>Hoofdselectie tijdas (HSEL_tijd)</w:t>
      </w:r>
      <w:r>
        <w:rPr>
          <w:noProof/>
        </w:rPr>
        <w:tab/>
      </w:r>
      <w:r>
        <w:rPr>
          <w:noProof/>
        </w:rPr>
        <w:fldChar w:fldCharType="begin"/>
      </w:r>
      <w:r>
        <w:rPr>
          <w:noProof/>
        </w:rPr>
        <w:instrText xml:space="preserve"> PAGEREF _Toc509919568 \h </w:instrText>
      </w:r>
      <w:r>
        <w:rPr>
          <w:noProof/>
        </w:rPr>
      </w:r>
      <w:r>
        <w:rPr>
          <w:noProof/>
        </w:rPr>
        <w:fldChar w:fldCharType="separate"/>
      </w:r>
      <w:r>
        <w:rPr>
          <w:noProof/>
        </w:rPr>
        <w:t>29</w:t>
      </w:r>
      <w:r>
        <w:rPr>
          <w:noProof/>
        </w:rPr>
        <w:fldChar w:fldCharType="end"/>
      </w:r>
    </w:p>
    <w:p w14:paraId="1E90B7C8" w14:textId="77777777" w:rsidR="00F326D9" w:rsidRDefault="00F326D9">
      <w:pPr>
        <w:pStyle w:val="Inhopg2"/>
        <w:tabs>
          <w:tab w:val="left" w:pos="950"/>
        </w:tabs>
        <w:rPr>
          <w:rFonts w:asciiTheme="minorHAnsi" w:eastAsiaTheme="minorEastAsia" w:hAnsiTheme="minorHAnsi" w:cstheme="minorBidi"/>
          <w:spacing w:val="0"/>
          <w:sz w:val="22"/>
          <w:szCs w:val="22"/>
        </w:rPr>
      </w:pPr>
      <w:r>
        <w:t>6.4</w:t>
      </w:r>
      <w:r>
        <w:rPr>
          <w:rFonts w:asciiTheme="minorHAnsi" w:eastAsiaTheme="minorEastAsia" w:hAnsiTheme="minorHAnsi" w:cstheme="minorBidi"/>
          <w:spacing w:val="0"/>
          <w:sz w:val="22"/>
          <w:szCs w:val="22"/>
        </w:rPr>
        <w:tab/>
      </w:r>
      <w:r>
        <w:t>S_CMG_FIN_MELDING</w:t>
      </w:r>
      <w:r>
        <w:tab/>
      </w:r>
      <w:r>
        <w:fldChar w:fldCharType="begin"/>
      </w:r>
      <w:r>
        <w:instrText xml:space="preserve"> PAGEREF _Toc509919569 \h </w:instrText>
      </w:r>
      <w:r>
        <w:fldChar w:fldCharType="separate"/>
      </w:r>
      <w:r>
        <w:t>30</w:t>
      </w:r>
      <w:r>
        <w:fldChar w:fldCharType="end"/>
      </w:r>
    </w:p>
    <w:p w14:paraId="30E74421"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6.4.1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_Toc509919570 \h </w:instrText>
      </w:r>
      <w:r>
        <w:rPr>
          <w:noProof/>
        </w:rPr>
      </w:r>
      <w:r>
        <w:rPr>
          <w:noProof/>
        </w:rPr>
        <w:fldChar w:fldCharType="separate"/>
      </w:r>
      <w:r>
        <w:rPr>
          <w:noProof/>
        </w:rPr>
        <w:t>30</w:t>
      </w:r>
      <w:r>
        <w:rPr>
          <w:noProof/>
        </w:rPr>
        <w:fldChar w:fldCharType="end"/>
      </w:r>
    </w:p>
    <w:p w14:paraId="332D82FA"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6.4.2</w:t>
      </w:r>
      <w:r>
        <w:rPr>
          <w:rFonts w:asciiTheme="minorHAnsi" w:eastAsiaTheme="minorEastAsia" w:hAnsiTheme="minorHAnsi" w:cstheme="minorBidi"/>
          <w:noProof/>
          <w:spacing w:val="0"/>
          <w:sz w:val="22"/>
          <w:szCs w:val="22"/>
        </w:rPr>
        <w:tab/>
      </w:r>
      <w:r>
        <w:rPr>
          <w:noProof/>
        </w:rPr>
        <w:t>Mapping S_CMG_FIN_MELDING</w:t>
      </w:r>
      <w:r>
        <w:rPr>
          <w:noProof/>
        </w:rPr>
        <w:tab/>
      </w:r>
      <w:r>
        <w:rPr>
          <w:noProof/>
        </w:rPr>
        <w:fldChar w:fldCharType="begin"/>
      </w:r>
      <w:r>
        <w:rPr>
          <w:noProof/>
        </w:rPr>
        <w:instrText xml:space="preserve"> PAGEREF _Toc509919571 \h </w:instrText>
      </w:r>
      <w:r>
        <w:rPr>
          <w:noProof/>
        </w:rPr>
      </w:r>
      <w:r>
        <w:rPr>
          <w:noProof/>
        </w:rPr>
        <w:fldChar w:fldCharType="separate"/>
      </w:r>
      <w:r>
        <w:rPr>
          <w:noProof/>
        </w:rPr>
        <w:t>30</w:t>
      </w:r>
      <w:r>
        <w:rPr>
          <w:noProof/>
        </w:rPr>
        <w:fldChar w:fldCharType="end"/>
      </w:r>
    </w:p>
    <w:p w14:paraId="74067441"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6.4.3</w:t>
      </w:r>
      <w:r>
        <w:rPr>
          <w:rFonts w:asciiTheme="minorHAnsi" w:eastAsiaTheme="minorEastAsia" w:hAnsiTheme="minorHAnsi" w:cstheme="minorBidi"/>
          <w:noProof/>
          <w:spacing w:val="0"/>
          <w:sz w:val="22"/>
          <w:szCs w:val="22"/>
        </w:rPr>
        <w:tab/>
      </w:r>
      <w:r>
        <w:rPr>
          <w:noProof/>
        </w:rPr>
        <w:t>Hoofdselectie (HSEL_S_CMG_FIN_MELDING)</w:t>
      </w:r>
      <w:r>
        <w:rPr>
          <w:noProof/>
        </w:rPr>
        <w:tab/>
      </w:r>
      <w:r>
        <w:rPr>
          <w:noProof/>
        </w:rPr>
        <w:fldChar w:fldCharType="begin"/>
      </w:r>
      <w:r>
        <w:rPr>
          <w:noProof/>
        </w:rPr>
        <w:instrText xml:space="preserve"> PAGEREF _Toc509919572 \h </w:instrText>
      </w:r>
      <w:r>
        <w:rPr>
          <w:noProof/>
        </w:rPr>
      </w:r>
      <w:r>
        <w:rPr>
          <w:noProof/>
        </w:rPr>
        <w:fldChar w:fldCharType="separate"/>
      </w:r>
      <w:r>
        <w:rPr>
          <w:noProof/>
        </w:rPr>
        <w:t>31</w:t>
      </w:r>
      <w:r>
        <w:rPr>
          <w:noProof/>
        </w:rPr>
        <w:fldChar w:fldCharType="end"/>
      </w:r>
    </w:p>
    <w:p w14:paraId="36A6CDB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6.4.4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_Toc509919573 \h </w:instrText>
      </w:r>
      <w:r>
        <w:rPr>
          <w:noProof/>
        </w:rPr>
      </w:r>
      <w:r>
        <w:rPr>
          <w:noProof/>
        </w:rPr>
        <w:fldChar w:fldCharType="separate"/>
      </w:r>
      <w:r>
        <w:rPr>
          <w:noProof/>
        </w:rPr>
        <w:t>32</w:t>
      </w:r>
      <w:r>
        <w:rPr>
          <w:noProof/>
        </w:rPr>
        <w:fldChar w:fldCharType="end"/>
      </w:r>
    </w:p>
    <w:p w14:paraId="382F8355"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6.4.5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_Toc509919574 \h </w:instrText>
      </w:r>
      <w:r>
        <w:rPr>
          <w:noProof/>
        </w:rPr>
      </w:r>
      <w:r>
        <w:rPr>
          <w:noProof/>
        </w:rPr>
        <w:fldChar w:fldCharType="separate"/>
      </w:r>
      <w:r>
        <w:rPr>
          <w:noProof/>
        </w:rPr>
        <w:t>33</w:t>
      </w:r>
      <w:r>
        <w:rPr>
          <w:noProof/>
        </w:rPr>
        <w:fldChar w:fldCharType="end"/>
      </w:r>
    </w:p>
    <w:p w14:paraId="11CE2C26" w14:textId="77777777" w:rsidR="00F326D9" w:rsidRDefault="00F326D9">
      <w:pPr>
        <w:pStyle w:val="Inhopg2"/>
        <w:tabs>
          <w:tab w:val="left" w:pos="950"/>
        </w:tabs>
        <w:rPr>
          <w:rFonts w:asciiTheme="minorHAnsi" w:eastAsiaTheme="minorEastAsia" w:hAnsiTheme="minorHAnsi" w:cstheme="minorBidi"/>
          <w:spacing w:val="0"/>
          <w:sz w:val="22"/>
          <w:szCs w:val="22"/>
        </w:rPr>
      </w:pPr>
      <w:r>
        <w:t>6.5</w:t>
      </w:r>
      <w:r>
        <w:rPr>
          <w:rFonts w:asciiTheme="minorHAnsi" w:eastAsiaTheme="minorEastAsia" w:hAnsiTheme="minorHAnsi" w:cstheme="minorBidi"/>
          <w:spacing w:val="0"/>
          <w:sz w:val="22"/>
          <w:szCs w:val="22"/>
        </w:rPr>
        <w:tab/>
      </w:r>
      <w:r>
        <w:t>S_CMG_FIN_MELDING_DLN_NP</w:t>
      </w:r>
      <w:r>
        <w:tab/>
      </w:r>
      <w:r>
        <w:fldChar w:fldCharType="begin"/>
      </w:r>
      <w:r>
        <w:instrText xml:space="preserve"> PAGEREF _Toc509919575 \h </w:instrText>
      </w:r>
      <w:r>
        <w:fldChar w:fldCharType="separate"/>
      </w:r>
      <w:r>
        <w:t>35</w:t>
      </w:r>
      <w:r>
        <w:fldChar w:fldCharType="end"/>
      </w:r>
    </w:p>
    <w:p w14:paraId="2D80603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6.5.1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_Toc509919576 \h </w:instrText>
      </w:r>
      <w:r>
        <w:rPr>
          <w:noProof/>
        </w:rPr>
      </w:r>
      <w:r>
        <w:rPr>
          <w:noProof/>
        </w:rPr>
        <w:fldChar w:fldCharType="separate"/>
      </w:r>
      <w:r>
        <w:rPr>
          <w:noProof/>
        </w:rPr>
        <w:t>35</w:t>
      </w:r>
      <w:r>
        <w:rPr>
          <w:noProof/>
        </w:rPr>
        <w:fldChar w:fldCharType="end"/>
      </w:r>
    </w:p>
    <w:p w14:paraId="30F89AA4"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6.5.2</w:t>
      </w:r>
      <w:r>
        <w:rPr>
          <w:rFonts w:asciiTheme="minorHAnsi" w:eastAsiaTheme="minorEastAsia" w:hAnsiTheme="minorHAnsi" w:cstheme="minorBidi"/>
          <w:noProof/>
          <w:spacing w:val="0"/>
          <w:sz w:val="22"/>
          <w:szCs w:val="22"/>
        </w:rPr>
        <w:tab/>
      </w:r>
      <w:r>
        <w:rPr>
          <w:noProof/>
        </w:rPr>
        <w:t>Mapping S_CMG_FIN_MELDING_DLN_NP</w:t>
      </w:r>
      <w:r>
        <w:rPr>
          <w:noProof/>
        </w:rPr>
        <w:tab/>
      </w:r>
      <w:r>
        <w:rPr>
          <w:noProof/>
        </w:rPr>
        <w:fldChar w:fldCharType="begin"/>
      </w:r>
      <w:r>
        <w:rPr>
          <w:noProof/>
        </w:rPr>
        <w:instrText xml:space="preserve"> PAGEREF _Toc509919577 \h </w:instrText>
      </w:r>
      <w:r>
        <w:rPr>
          <w:noProof/>
        </w:rPr>
      </w:r>
      <w:r>
        <w:rPr>
          <w:noProof/>
        </w:rPr>
        <w:fldChar w:fldCharType="separate"/>
      </w:r>
      <w:r>
        <w:rPr>
          <w:noProof/>
        </w:rPr>
        <w:t>35</w:t>
      </w:r>
      <w:r>
        <w:rPr>
          <w:noProof/>
        </w:rPr>
        <w:fldChar w:fldCharType="end"/>
      </w:r>
    </w:p>
    <w:p w14:paraId="4C514BE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6.5.3</w:t>
      </w:r>
      <w:r>
        <w:rPr>
          <w:rFonts w:asciiTheme="minorHAnsi" w:eastAsiaTheme="minorEastAsia" w:hAnsiTheme="minorHAnsi" w:cstheme="minorBidi"/>
          <w:noProof/>
          <w:spacing w:val="0"/>
          <w:sz w:val="22"/>
          <w:szCs w:val="22"/>
        </w:rPr>
        <w:tab/>
      </w:r>
      <w:r>
        <w:rPr>
          <w:noProof/>
        </w:rPr>
        <w:t>Hoofdselectie (HSEL_CMG_FIN_MELDING_DLN_NP)</w:t>
      </w:r>
      <w:r>
        <w:rPr>
          <w:noProof/>
        </w:rPr>
        <w:tab/>
      </w:r>
      <w:r>
        <w:rPr>
          <w:noProof/>
        </w:rPr>
        <w:fldChar w:fldCharType="begin"/>
      </w:r>
      <w:r>
        <w:rPr>
          <w:noProof/>
        </w:rPr>
        <w:instrText xml:space="preserve"> PAGEREF _Toc509919578 \h </w:instrText>
      </w:r>
      <w:r>
        <w:rPr>
          <w:noProof/>
        </w:rPr>
      </w:r>
      <w:r>
        <w:rPr>
          <w:noProof/>
        </w:rPr>
        <w:fldChar w:fldCharType="separate"/>
      </w:r>
      <w:r>
        <w:rPr>
          <w:noProof/>
        </w:rPr>
        <w:t>36</w:t>
      </w:r>
      <w:r>
        <w:rPr>
          <w:noProof/>
        </w:rPr>
        <w:fldChar w:fldCharType="end"/>
      </w:r>
    </w:p>
    <w:p w14:paraId="65DAFF2A"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6.5.4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_Toc509919579 \h </w:instrText>
      </w:r>
      <w:r>
        <w:rPr>
          <w:noProof/>
        </w:rPr>
      </w:r>
      <w:r>
        <w:rPr>
          <w:noProof/>
        </w:rPr>
        <w:fldChar w:fldCharType="separate"/>
      </w:r>
      <w:r>
        <w:rPr>
          <w:noProof/>
        </w:rPr>
        <w:t>37</w:t>
      </w:r>
      <w:r>
        <w:rPr>
          <w:noProof/>
        </w:rPr>
        <w:fldChar w:fldCharType="end"/>
      </w:r>
    </w:p>
    <w:p w14:paraId="1D7BEB51"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6.5.5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_Toc509919580 \h </w:instrText>
      </w:r>
      <w:r>
        <w:rPr>
          <w:noProof/>
        </w:rPr>
      </w:r>
      <w:r>
        <w:rPr>
          <w:noProof/>
        </w:rPr>
        <w:fldChar w:fldCharType="separate"/>
      </w:r>
      <w:r>
        <w:rPr>
          <w:noProof/>
        </w:rPr>
        <w:t>37</w:t>
      </w:r>
      <w:r>
        <w:rPr>
          <w:noProof/>
        </w:rPr>
        <w:fldChar w:fldCharType="end"/>
      </w:r>
    </w:p>
    <w:p w14:paraId="35FF3BF9"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6.5.6</w:t>
      </w:r>
      <w:r>
        <w:rPr>
          <w:rFonts w:asciiTheme="minorHAnsi" w:eastAsiaTheme="minorEastAsia" w:hAnsiTheme="minorHAnsi" w:cstheme="minorBidi"/>
          <w:noProof/>
          <w:spacing w:val="0"/>
          <w:sz w:val="22"/>
          <w:szCs w:val="22"/>
        </w:rPr>
        <w:tab/>
      </w:r>
      <w:r>
        <w:rPr>
          <w:noProof/>
        </w:rPr>
        <w:t>Bepaal te verwerken CMG_C_T_DEELNEMER_NP</w:t>
      </w:r>
      <w:r>
        <w:rPr>
          <w:noProof/>
        </w:rPr>
        <w:tab/>
      </w:r>
      <w:r>
        <w:rPr>
          <w:noProof/>
        </w:rPr>
        <w:fldChar w:fldCharType="begin"/>
      </w:r>
      <w:r>
        <w:rPr>
          <w:noProof/>
        </w:rPr>
        <w:instrText xml:space="preserve"> PAGEREF _Toc509919581 \h </w:instrText>
      </w:r>
      <w:r>
        <w:rPr>
          <w:noProof/>
        </w:rPr>
      </w:r>
      <w:r>
        <w:rPr>
          <w:noProof/>
        </w:rPr>
        <w:fldChar w:fldCharType="separate"/>
      </w:r>
      <w:r>
        <w:rPr>
          <w:noProof/>
        </w:rPr>
        <w:t>38</w:t>
      </w:r>
      <w:r>
        <w:rPr>
          <w:noProof/>
        </w:rPr>
        <w:fldChar w:fldCharType="end"/>
      </w:r>
    </w:p>
    <w:p w14:paraId="1BAC861E" w14:textId="77777777" w:rsidR="00F326D9" w:rsidRDefault="00F326D9">
      <w:pPr>
        <w:pStyle w:val="Inhopg2"/>
        <w:tabs>
          <w:tab w:val="left" w:pos="950"/>
        </w:tabs>
        <w:rPr>
          <w:rFonts w:asciiTheme="minorHAnsi" w:eastAsiaTheme="minorEastAsia" w:hAnsiTheme="minorHAnsi" w:cstheme="minorBidi"/>
          <w:spacing w:val="0"/>
          <w:sz w:val="22"/>
          <w:szCs w:val="22"/>
        </w:rPr>
      </w:pPr>
      <w:r>
        <w:t>6.6</w:t>
      </w:r>
      <w:r>
        <w:rPr>
          <w:rFonts w:asciiTheme="minorHAnsi" w:eastAsiaTheme="minorEastAsia" w:hAnsiTheme="minorHAnsi" w:cstheme="minorBidi"/>
          <w:spacing w:val="0"/>
          <w:sz w:val="22"/>
          <w:szCs w:val="22"/>
        </w:rPr>
        <w:tab/>
      </w:r>
      <w:r>
        <w:t>S_CMG_FIN_MELDING_DLN_NNP</w:t>
      </w:r>
      <w:r>
        <w:tab/>
      </w:r>
      <w:r>
        <w:fldChar w:fldCharType="begin"/>
      </w:r>
      <w:r>
        <w:instrText xml:space="preserve"> PAGEREF _Toc509919582 \h </w:instrText>
      </w:r>
      <w:r>
        <w:fldChar w:fldCharType="separate"/>
      </w:r>
      <w:r>
        <w:t>40</w:t>
      </w:r>
      <w:r>
        <w:fldChar w:fldCharType="end"/>
      </w:r>
    </w:p>
    <w:p w14:paraId="44A1EB64"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6.6.1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_Toc509919583 \h </w:instrText>
      </w:r>
      <w:r>
        <w:rPr>
          <w:noProof/>
        </w:rPr>
      </w:r>
      <w:r>
        <w:rPr>
          <w:noProof/>
        </w:rPr>
        <w:fldChar w:fldCharType="separate"/>
      </w:r>
      <w:r>
        <w:rPr>
          <w:noProof/>
        </w:rPr>
        <w:t>40</w:t>
      </w:r>
      <w:r>
        <w:rPr>
          <w:noProof/>
        </w:rPr>
        <w:fldChar w:fldCharType="end"/>
      </w:r>
    </w:p>
    <w:p w14:paraId="12D0218A"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6.6.2</w:t>
      </w:r>
      <w:r>
        <w:rPr>
          <w:rFonts w:asciiTheme="minorHAnsi" w:eastAsiaTheme="minorEastAsia" w:hAnsiTheme="minorHAnsi" w:cstheme="minorBidi"/>
          <w:noProof/>
          <w:spacing w:val="0"/>
          <w:sz w:val="22"/>
          <w:szCs w:val="22"/>
        </w:rPr>
        <w:tab/>
      </w:r>
      <w:r>
        <w:rPr>
          <w:noProof/>
        </w:rPr>
        <w:t>Mapping S_CMG_FIN_MELDING_DLN_NNP</w:t>
      </w:r>
      <w:r>
        <w:rPr>
          <w:noProof/>
        </w:rPr>
        <w:tab/>
      </w:r>
      <w:r>
        <w:rPr>
          <w:noProof/>
        </w:rPr>
        <w:fldChar w:fldCharType="begin"/>
      </w:r>
      <w:r>
        <w:rPr>
          <w:noProof/>
        </w:rPr>
        <w:instrText xml:space="preserve"> PAGEREF _Toc509919584 \h </w:instrText>
      </w:r>
      <w:r>
        <w:rPr>
          <w:noProof/>
        </w:rPr>
      </w:r>
      <w:r>
        <w:rPr>
          <w:noProof/>
        </w:rPr>
        <w:fldChar w:fldCharType="separate"/>
      </w:r>
      <w:r>
        <w:rPr>
          <w:noProof/>
        </w:rPr>
        <w:t>40</w:t>
      </w:r>
      <w:r>
        <w:rPr>
          <w:noProof/>
        </w:rPr>
        <w:fldChar w:fldCharType="end"/>
      </w:r>
    </w:p>
    <w:p w14:paraId="55A3662D"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6.6.3</w:t>
      </w:r>
      <w:r>
        <w:rPr>
          <w:rFonts w:asciiTheme="minorHAnsi" w:eastAsiaTheme="minorEastAsia" w:hAnsiTheme="minorHAnsi" w:cstheme="minorBidi"/>
          <w:noProof/>
          <w:spacing w:val="0"/>
          <w:sz w:val="22"/>
          <w:szCs w:val="22"/>
        </w:rPr>
        <w:tab/>
      </w:r>
      <w:r>
        <w:rPr>
          <w:noProof/>
        </w:rPr>
        <w:t>Hoofdselectie (HSEL_S_CMG_FIN_MELDING_DLN_NNP)</w:t>
      </w:r>
      <w:r>
        <w:rPr>
          <w:noProof/>
        </w:rPr>
        <w:tab/>
      </w:r>
      <w:r>
        <w:rPr>
          <w:noProof/>
        </w:rPr>
        <w:fldChar w:fldCharType="begin"/>
      </w:r>
      <w:r>
        <w:rPr>
          <w:noProof/>
        </w:rPr>
        <w:instrText xml:space="preserve"> PAGEREF _Toc509919585 \h </w:instrText>
      </w:r>
      <w:r>
        <w:rPr>
          <w:noProof/>
        </w:rPr>
      </w:r>
      <w:r>
        <w:rPr>
          <w:noProof/>
        </w:rPr>
        <w:fldChar w:fldCharType="separate"/>
      </w:r>
      <w:r>
        <w:rPr>
          <w:noProof/>
        </w:rPr>
        <w:t>42</w:t>
      </w:r>
      <w:r>
        <w:rPr>
          <w:noProof/>
        </w:rPr>
        <w:fldChar w:fldCharType="end"/>
      </w:r>
    </w:p>
    <w:p w14:paraId="7893AB47"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6.6.4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_Toc509919586 \h </w:instrText>
      </w:r>
      <w:r>
        <w:rPr>
          <w:noProof/>
        </w:rPr>
      </w:r>
      <w:r>
        <w:rPr>
          <w:noProof/>
        </w:rPr>
        <w:fldChar w:fldCharType="separate"/>
      </w:r>
      <w:r>
        <w:rPr>
          <w:noProof/>
        </w:rPr>
        <w:t>42</w:t>
      </w:r>
      <w:r>
        <w:rPr>
          <w:noProof/>
        </w:rPr>
        <w:fldChar w:fldCharType="end"/>
      </w:r>
    </w:p>
    <w:p w14:paraId="541EC850"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6.6.5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_Toc509919587 \h </w:instrText>
      </w:r>
      <w:r>
        <w:rPr>
          <w:noProof/>
        </w:rPr>
      </w:r>
      <w:r>
        <w:rPr>
          <w:noProof/>
        </w:rPr>
        <w:fldChar w:fldCharType="separate"/>
      </w:r>
      <w:r>
        <w:rPr>
          <w:noProof/>
        </w:rPr>
        <w:t>43</w:t>
      </w:r>
      <w:r>
        <w:rPr>
          <w:noProof/>
        </w:rPr>
        <w:fldChar w:fldCharType="end"/>
      </w:r>
    </w:p>
    <w:p w14:paraId="3BF79947"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6.6.6</w:t>
      </w:r>
      <w:r>
        <w:rPr>
          <w:rFonts w:asciiTheme="minorHAnsi" w:eastAsiaTheme="minorEastAsia" w:hAnsiTheme="minorHAnsi" w:cstheme="minorBidi"/>
          <w:noProof/>
          <w:spacing w:val="0"/>
          <w:sz w:val="22"/>
          <w:szCs w:val="22"/>
        </w:rPr>
        <w:tab/>
      </w:r>
      <w:r>
        <w:rPr>
          <w:noProof/>
        </w:rPr>
        <w:t>Bepaal te verwerken CMG_C_T_DEELNEMER_NNP</w:t>
      </w:r>
      <w:r>
        <w:rPr>
          <w:noProof/>
        </w:rPr>
        <w:tab/>
      </w:r>
      <w:r>
        <w:rPr>
          <w:noProof/>
        </w:rPr>
        <w:fldChar w:fldCharType="begin"/>
      </w:r>
      <w:r>
        <w:rPr>
          <w:noProof/>
        </w:rPr>
        <w:instrText xml:space="preserve"> PAGEREF _Toc509919588 \h </w:instrText>
      </w:r>
      <w:r>
        <w:rPr>
          <w:noProof/>
        </w:rPr>
      </w:r>
      <w:r>
        <w:rPr>
          <w:noProof/>
        </w:rPr>
        <w:fldChar w:fldCharType="separate"/>
      </w:r>
      <w:r>
        <w:rPr>
          <w:noProof/>
        </w:rPr>
        <w:t>44</w:t>
      </w:r>
      <w:r>
        <w:rPr>
          <w:noProof/>
        </w:rPr>
        <w:fldChar w:fldCharType="end"/>
      </w:r>
    </w:p>
    <w:p w14:paraId="24C00812" w14:textId="77777777" w:rsidR="00F326D9" w:rsidRDefault="00F326D9">
      <w:pPr>
        <w:pStyle w:val="Inhopg2"/>
        <w:tabs>
          <w:tab w:val="left" w:pos="950"/>
        </w:tabs>
        <w:rPr>
          <w:rFonts w:asciiTheme="minorHAnsi" w:eastAsiaTheme="minorEastAsia" w:hAnsiTheme="minorHAnsi" w:cstheme="minorBidi"/>
          <w:spacing w:val="0"/>
          <w:sz w:val="22"/>
          <w:szCs w:val="22"/>
        </w:rPr>
      </w:pPr>
      <w:r>
        <w:t>6.7</w:t>
      </w:r>
      <w:r>
        <w:rPr>
          <w:rFonts w:asciiTheme="minorHAnsi" w:eastAsiaTheme="minorEastAsia" w:hAnsiTheme="minorHAnsi" w:cstheme="minorBidi"/>
          <w:spacing w:val="0"/>
          <w:sz w:val="22"/>
          <w:szCs w:val="22"/>
        </w:rPr>
        <w:tab/>
      </w:r>
      <w:r>
        <w:t>S_CMG_FIN_MELDING_DLN_UIB</w:t>
      </w:r>
      <w:r>
        <w:tab/>
      </w:r>
      <w:r>
        <w:fldChar w:fldCharType="begin"/>
      </w:r>
      <w:r>
        <w:instrText xml:space="preserve"> PAGEREF _Toc509919589 \h </w:instrText>
      </w:r>
      <w:r>
        <w:fldChar w:fldCharType="separate"/>
      </w:r>
      <w:r>
        <w:t>45</w:t>
      </w:r>
      <w:r>
        <w:fldChar w:fldCharType="end"/>
      </w:r>
    </w:p>
    <w:p w14:paraId="760254C1"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6.7.1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_Toc509919590 \h </w:instrText>
      </w:r>
      <w:r>
        <w:rPr>
          <w:noProof/>
        </w:rPr>
      </w:r>
      <w:r>
        <w:rPr>
          <w:noProof/>
        </w:rPr>
        <w:fldChar w:fldCharType="separate"/>
      </w:r>
      <w:r>
        <w:rPr>
          <w:noProof/>
        </w:rPr>
        <w:t>45</w:t>
      </w:r>
      <w:r>
        <w:rPr>
          <w:noProof/>
        </w:rPr>
        <w:fldChar w:fldCharType="end"/>
      </w:r>
    </w:p>
    <w:p w14:paraId="527A757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6.7.2</w:t>
      </w:r>
      <w:r>
        <w:rPr>
          <w:rFonts w:asciiTheme="minorHAnsi" w:eastAsiaTheme="minorEastAsia" w:hAnsiTheme="minorHAnsi" w:cstheme="minorBidi"/>
          <w:noProof/>
          <w:spacing w:val="0"/>
          <w:sz w:val="22"/>
          <w:szCs w:val="22"/>
        </w:rPr>
        <w:tab/>
      </w:r>
      <w:r>
        <w:rPr>
          <w:noProof/>
        </w:rPr>
        <w:t>Mapping S_CMG_FIN_MELDING_DLN_UIB</w:t>
      </w:r>
      <w:r>
        <w:rPr>
          <w:noProof/>
        </w:rPr>
        <w:tab/>
      </w:r>
      <w:r>
        <w:rPr>
          <w:noProof/>
        </w:rPr>
        <w:fldChar w:fldCharType="begin"/>
      </w:r>
      <w:r>
        <w:rPr>
          <w:noProof/>
        </w:rPr>
        <w:instrText xml:space="preserve"> PAGEREF _Toc509919591 \h </w:instrText>
      </w:r>
      <w:r>
        <w:rPr>
          <w:noProof/>
        </w:rPr>
      </w:r>
      <w:r>
        <w:rPr>
          <w:noProof/>
        </w:rPr>
        <w:fldChar w:fldCharType="separate"/>
      </w:r>
      <w:r>
        <w:rPr>
          <w:noProof/>
        </w:rPr>
        <w:t>45</w:t>
      </w:r>
      <w:r>
        <w:rPr>
          <w:noProof/>
        </w:rPr>
        <w:fldChar w:fldCharType="end"/>
      </w:r>
    </w:p>
    <w:p w14:paraId="3EF9FC2D"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6.7.3</w:t>
      </w:r>
      <w:r>
        <w:rPr>
          <w:rFonts w:asciiTheme="minorHAnsi" w:eastAsiaTheme="minorEastAsia" w:hAnsiTheme="minorHAnsi" w:cstheme="minorBidi"/>
          <w:noProof/>
          <w:spacing w:val="0"/>
          <w:sz w:val="22"/>
          <w:szCs w:val="22"/>
        </w:rPr>
        <w:tab/>
      </w:r>
      <w:r>
        <w:rPr>
          <w:noProof/>
        </w:rPr>
        <w:t>Hoofdselectie (HSEL_S_CMG_FIN_MELDING_DLN_UIB)</w:t>
      </w:r>
      <w:r>
        <w:rPr>
          <w:noProof/>
        </w:rPr>
        <w:tab/>
      </w:r>
      <w:r>
        <w:rPr>
          <w:noProof/>
        </w:rPr>
        <w:fldChar w:fldCharType="begin"/>
      </w:r>
      <w:r>
        <w:rPr>
          <w:noProof/>
        </w:rPr>
        <w:instrText xml:space="preserve"> PAGEREF _Toc509919592 \h </w:instrText>
      </w:r>
      <w:r>
        <w:rPr>
          <w:noProof/>
        </w:rPr>
      </w:r>
      <w:r>
        <w:rPr>
          <w:noProof/>
        </w:rPr>
        <w:fldChar w:fldCharType="separate"/>
      </w:r>
      <w:r>
        <w:rPr>
          <w:noProof/>
        </w:rPr>
        <w:t>46</w:t>
      </w:r>
      <w:r>
        <w:rPr>
          <w:noProof/>
        </w:rPr>
        <w:fldChar w:fldCharType="end"/>
      </w:r>
    </w:p>
    <w:p w14:paraId="174C13EE"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6.7.4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_Toc509919593 \h </w:instrText>
      </w:r>
      <w:r>
        <w:rPr>
          <w:noProof/>
        </w:rPr>
      </w:r>
      <w:r>
        <w:rPr>
          <w:noProof/>
        </w:rPr>
        <w:fldChar w:fldCharType="separate"/>
      </w:r>
      <w:r>
        <w:rPr>
          <w:noProof/>
        </w:rPr>
        <w:t>47</w:t>
      </w:r>
      <w:r>
        <w:rPr>
          <w:noProof/>
        </w:rPr>
        <w:fldChar w:fldCharType="end"/>
      </w:r>
    </w:p>
    <w:p w14:paraId="5CA5532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6.7.5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_Toc509919594 \h </w:instrText>
      </w:r>
      <w:r>
        <w:rPr>
          <w:noProof/>
        </w:rPr>
      </w:r>
      <w:r>
        <w:rPr>
          <w:noProof/>
        </w:rPr>
        <w:fldChar w:fldCharType="separate"/>
      </w:r>
      <w:r>
        <w:rPr>
          <w:noProof/>
        </w:rPr>
        <w:t>47</w:t>
      </w:r>
      <w:r>
        <w:rPr>
          <w:noProof/>
        </w:rPr>
        <w:fldChar w:fldCharType="end"/>
      </w:r>
    </w:p>
    <w:p w14:paraId="4D74A449"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6.7.6</w:t>
      </w:r>
      <w:r>
        <w:rPr>
          <w:rFonts w:asciiTheme="minorHAnsi" w:eastAsiaTheme="minorEastAsia" w:hAnsiTheme="minorHAnsi" w:cstheme="minorBidi"/>
          <w:noProof/>
          <w:spacing w:val="0"/>
          <w:sz w:val="22"/>
          <w:szCs w:val="22"/>
        </w:rPr>
        <w:tab/>
      </w:r>
      <w:r>
        <w:rPr>
          <w:noProof/>
        </w:rPr>
        <w:t>Bepaal te verwerken CMG_C_T_DEELNEMER_UIB</w:t>
      </w:r>
      <w:r>
        <w:rPr>
          <w:noProof/>
        </w:rPr>
        <w:tab/>
      </w:r>
      <w:r>
        <w:rPr>
          <w:noProof/>
        </w:rPr>
        <w:fldChar w:fldCharType="begin"/>
      </w:r>
      <w:r>
        <w:rPr>
          <w:noProof/>
        </w:rPr>
        <w:instrText xml:space="preserve"> PAGEREF _Toc509919595 \h </w:instrText>
      </w:r>
      <w:r>
        <w:rPr>
          <w:noProof/>
        </w:rPr>
      </w:r>
      <w:r>
        <w:rPr>
          <w:noProof/>
        </w:rPr>
        <w:fldChar w:fldCharType="separate"/>
      </w:r>
      <w:r>
        <w:rPr>
          <w:noProof/>
        </w:rPr>
        <w:t>48</w:t>
      </w:r>
      <w:r>
        <w:rPr>
          <w:noProof/>
        </w:rPr>
        <w:fldChar w:fldCharType="end"/>
      </w:r>
    </w:p>
    <w:p w14:paraId="0ECF748A" w14:textId="77777777" w:rsidR="00F326D9" w:rsidRDefault="00F326D9">
      <w:pPr>
        <w:pStyle w:val="Inhopg2"/>
        <w:tabs>
          <w:tab w:val="left" w:pos="950"/>
        </w:tabs>
        <w:rPr>
          <w:rFonts w:asciiTheme="minorHAnsi" w:eastAsiaTheme="minorEastAsia" w:hAnsiTheme="minorHAnsi" w:cstheme="minorBidi"/>
          <w:spacing w:val="0"/>
          <w:sz w:val="22"/>
          <w:szCs w:val="22"/>
        </w:rPr>
      </w:pPr>
      <w:r>
        <w:t>6.8</w:t>
      </w:r>
      <w:r>
        <w:rPr>
          <w:rFonts w:asciiTheme="minorHAnsi" w:eastAsiaTheme="minorEastAsia" w:hAnsiTheme="minorHAnsi" w:cstheme="minorBidi"/>
          <w:spacing w:val="0"/>
          <w:sz w:val="22"/>
          <w:szCs w:val="22"/>
        </w:rPr>
        <w:tab/>
      </w:r>
      <w:r>
        <w:t>S_CMG_FIN_MELDING_DLN_DVL</w:t>
      </w:r>
      <w:r>
        <w:tab/>
      </w:r>
      <w:r>
        <w:fldChar w:fldCharType="begin"/>
      </w:r>
      <w:r>
        <w:instrText xml:space="preserve"> PAGEREF _Toc509919596 \h </w:instrText>
      </w:r>
      <w:r>
        <w:fldChar w:fldCharType="separate"/>
      </w:r>
      <w:r>
        <w:t>50</w:t>
      </w:r>
      <w:r>
        <w:fldChar w:fldCharType="end"/>
      </w:r>
    </w:p>
    <w:p w14:paraId="47B69AD0"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6.8.1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_Toc509919597 \h </w:instrText>
      </w:r>
      <w:r>
        <w:rPr>
          <w:noProof/>
        </w:rPr>
      </w:r>
      <w:r>
        <w:rPr>
          <w:noProof/>
        </w:rPr>
        <w:fldChar w:fldCharType="separate"/>
      </w:r>
      <w:r>
        <w:rPr>
          <w:noProof/>
        </w:rPr>
        <w:t>50</w:t>
      </w:r>
      <w:r>
        <w:rPr>
          <w:noProof/>
        </w:rPr>
        <w:fldChar w:fldCharType="end"/>
      </w:r>
    </w:p>
    <w:p w14:paraId="435DFEB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6.8.2</w:t>
      </w:r>
      <w:r>
        <w:rPr>
          <w:rFonts w:asciiTheme="minorHAnsi" w:eastAsiaTheme="minorEastAsia" w:hAnsiTheme="minorHAnsi" w:cstheme="minorBidi"/>
          <w:noProof/>
          <w:spacing w:val="0"/>
          <w:sz w:val="22"/>
          <w:szCs w:val="22"/>
        </w:rPr>
        <w:tab/>
      </w:r>
      <w:r>
        <w:rPr>
          <w:noProof/>
        </w:rPr>
        <w:t>Mapping S_CMG_FIN_MELDING_DLN_DVL</w:t>
      </w:r>
      <w:r>
        <w:rPr>
          <w:noProof/>
        </w:rPr>
        <w:tab/>
      </w:r>
      <w:r>
        <w:rPr>
          <w:noProof/>
        </w:rPr>
        <w:fldChar w:fldCharType="begin"/>
      </w:r>
      <w:r>
        <w:rPr>
          <w:noProof/>
        </w:rPr>
        <w:instrText xml:space="preserve"> PAGEREF _Toc509919598 \h </w:instrText>
      </w:r>
      <w:r>
        <w:rPr>
          <w:noProof/>
        </w:rPr>
      </w:r>
      <w:r>
        <w:rPr>
          <w:noProof/>
        </w:rPr>
        <w:fldChar w:fldCharType="separate"/>
      </w:r>
      <w:r>
        <w:rPr>
          <w:noProof/>
        </w:rPr>
        <w:t>50</w:t>
      </w:r>
      <w:r>
        <w:rPr>
          <w:noProof/>
        </w:rPr>
        <w:fldChar w:fldCharType="end"/>
      </w:r>
    </w:p>
    <w:p w14:paraId="0802AF6B"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6.8.3</w:t>
      </w:r>
      <w:r>
        <w:rPr>
          <w:rFonts w:asciiTheme="minorHAnsi" w:eastAsiaTheme="minorEastAsia" w:hAnsiTheme="minorHAnsi" w:cstheme="minorBidi"/>
          <w:noProof/>
          <w:spacing w:val="0"/>
          <w:sz w:val="22"/>
          <w:szCs w:val="22"/>
        </w:rPr>
        <w:tab/>
      </w:r>
      <w:r>
        <w:rPr>
          <w:noProof/>
        </w:rPr>
        <w:t>Hoofdselectie (HSEL_S_CMG_FIN_MELDING_DLN_DVL)</w:t>
      </w:r>
      <w:r>
        <w:rPr>
          <w:noProof/>
        </w:rPr>
        <w:tab/>
      </w:r>
      <w:r>
        <w:rPr>
          <w:noProof/>
        </w:rPr>
        <w:fldChar w:fldCharType="begin"/>
      </w:r>
      <w:r>
        <w:rPr>
          <w:noProof/>
        </w:rPr>
        <w:instrText xml:space="preserve"> PAGEREF _Toc509919599 \h </w:instrText>
      </w:r>
      <w:r>
        <w:rPr>
          <w:noProof/>
        </w:rPr>
      </w:r>
      <w:r>
        <w:rPr>
          <w:noProof/>
        </w:rPr>
        <w:fldChar w:fldCharType="separate"/>
      </w:r>
      <w:r>
        <w:rPr>
          <w:noProof/>
        </w:rPr>
        <w:t>51</w:t>
      </w:r>
      <w:r>
        <w:rPr>
          <w:noProof/>
        </w:rPr>
        <w:fldChar w:fldCharType="end"/>
      </w:r>
    </w:p>
    <w:p w14:paraId="6A106107"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6.8.4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_Toc509919600 \h </w:instrText>
      </w:r>
      <w:r>
        <w:rPr>
          <w:noProof/>
        </w:rPr>
      </w:r>
      <w:r>
        <w:rPr>
          <w:noProof/>
        </w:rPr>
        <w:fldChar w:fldCharType="separate"/>
      </w:r>
      <w:r>
        <w:rPr>
          <w:noProof/>
        </w:rPr>
        <w:t>52</w:t>
      </w:r>
      <w:r>
        <w:rPr>
          <w:noProof/>
        </w:rPr>
        <w:fldChar w:fldCharType="end"/>
      </w:r>
    </w:p>
    <w:p w14:paraId="11673C7C"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6.8.5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_Toc509919601 \h </w:instrText>
      </w:r>
      <w:r>
        <w:rPr>
          <w:noProof/>
        </w:rPr>
      </w:r>
      <w:r>
        <w:rPr>
          <w:noProof/>
        </w:rPr>
        <w:fldChar w:fldCharType="separate"/>
      </w:r>
      <w:r>
        <w:rPr>
          <w:noProof/>
        </w:rPr>
        <w:t>52</w:t>
      </w:r>
      <w:r>
        <w:rPr>
          <w:noProof/>
        </w:rPr>
        <w:fldChar w:fldCharType="end"/>
      </w:r>
    </w:p>
    <w:p w14:paraId="40882CF3"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lastRenderedPageBreak/>
        <w:t>6.8.6</w:t>
      </w:r>
      <w:r>
        <w:rPr>
          <w:rFonts w:asciiTheme="minorHAnsi" w:eastAsiaTheme="minorEastAsia" w:hAnsiTheme="minorHAnsi" w:cstheme="minorBidi"/>
          <w:noProof/>
          <w:spacing w:val="0"/>
          <w:sz w:val="22"/>
          <w:szCs w:val="22"/>
        </w:rPr>
        <w:tab/>
      </w:r>
      <w:r>
        <w:rPr>
          <w:noProof/>
        </w:rPr>
        <w:t>Bepaal te verwerken CMG_C_T_DEELNEMER_DVL</w:t>
      </w:r>
      <w:r>
        <w:rPr>
          <w:noProof/>
        </w:rPr>
        <w:tab/>
      </w:r>
      <w:r>
        <w:rPr>
          <w:noProof/>
        </w:rPr>
        <w:fldChar w:fldCharType="begin"/>
      </w:r>
      <w:r>
        <w:rPr>
          <w:noProof/>
        </w:rPr>
        <w:instrText xml:space="preserve"> PAGEREF _Toc509919602 \h </w:instrText>
      </w:r>
      <w:r>
        <w:rPr>
          <w:noProof/>
        </w:rPr>
      </w:r>
      <w:r>
        <w:rPr>
          <w:noProof/>
        </w:rPr>
        <w:fldChar w:fldCharType="separate"/>
      </w:r>
      <w:r>
        <w:rPr>
          <w:noProof/>
        </w:rPr>
        <w:t>53</w:t>
      </w:r>
      <w:r>
        <w:rPr>
          <w:noProof/>
        </w:rPr>
        <w:fldChar w:fldCharType="end"/>
      </w:r>
    </w:p>
    <w:p w14:paraId="43314031" w14:textId="77777777" w:rsidR="00F326D9" w:rsidRDefault="00F326D9">
      <w:pPr>
        <w:pStyle w:val="Inhopg2"/>
        <w:tabs>
          <w:tab w:val="left" w:pos="950"/>
        </w:tabs>
        <w:rPr>
          <w:rFonts w:asciiTheme="minorHAnsi" w:eastAsiaTheme="minorEastAsia" w:hAnsiTheme="minorHAnsi" w:cstheme="minorBidi"/>
          <w:spacing w:val="0"/>
          <w:sz w:val="22"/>
          <w:szCs w:val="22"/>
        </w:rPr>
      </w:pPr>
      <w:r>
        <w:t>6.9</w:t>
      </w:r>
      <w:r>
        <w:rPr>
          <w:rFonts w:asciiTheme="minorHAnsi" w:eastAsiaTheme="minorEastAsia" w:hAnsiTheme="minorHAnsi" w:cstheme="minorBidi"/>
          <w:spacing w:val="0"/>
          <w:sz w:val="22"/>
          <w:szCs w:val="22"/>
        </w:rPr>
        <w:tab/>
      </w:r>
      <w:r>
        <w:t>S_CMG_FIN_MELDING_CONTR_RESULT</w:t>
      </w:r>
      <w:r>
        <w:tab/>
      </w:r>
      <w:r>
        <w:fldChar w:fldCharType="begin"/>
      </w:r>
      <w:r>
        <w:instrText xml:space="preserve"> PAGEREF _Toc509919603 \h </w:instrText>
      </w:r>
      <w:r>
        <w:fldChar w:fldCharType="separate"/>
      </w:r>
      <w:r>
        <w:t>55</w:t>
      </w:r>
      <w:r>
        <w:fldChar w:fldCharType="end"/>
      </w:r>
    </w:p>
    <w:p w14:paraId="53787071"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6.9.1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_Toc509919604 \h </w:instrText>
      </w:r>
      <w:r>
        <w:rPr>
          <w:noProof/>
        </w:rPr>
      </w:r>
      <w:r>
        <w:rPr>
          <w:noProof/>
        </w:rPr>
        <w:fldChar w:fldCharType="separate"/>
      </w:r>
      <w:r>
        <w:rPr>
          <w:noProof/>
        </w:rPr>
        <w:t>55</w:t>
      </w:r>
      <w:r>
        <w:rPr>
          <w:noProof/>
        </w:rPr>
        <w:fldChar w:fldCharType="end"/>
      </w:r>
    </w:p>
    <w:p w14:paraId="4E7E7452"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6.9.2</w:t>
      </w:r>
      <w:r>
        <w:rPr>
          <w:rFonts w:asciiTheme="minorHAnsi" w:eastAsiaTheme="minorEastAsia" w:hAnsiTheme="minorHAnsi" w:cstheme="minorBidi"/>
          <w:noProof/>
          <w:spacing w:val="0"/>
          <w:sz w:val="22"/>
          <w:szCs w:val="22"/>
        </w:rPr>
        <w:tab/>
      </w:r>
      <w:r>
        <w:rPr>
          <w:noProof/>
        </w:rPr>
        <w:t>Mapping S_CMG_FIN_MELDING_CONTR_RESULT</w:t>
      </w:r>
      <w:r>
        <w:rPr>
          <w:noProof/>
        </w:rPr>
        <w:tab/>
      </w:r>
      <w:r>
        <w:rPr>
          <w:noProof/>
        </w:rPr>
        <w:fldChar w:fldCharType="begin"/>
      </w:r>
      <w:r>
        <w:rPr>
          <w:noProof/>
        </w:rPr>
        <w:instrText xml:space="preserve"> PAGEREF _Toc509919605 \h </w:instrText>
      </w:r>
      <w:r>
        <w:rPr>
          <w:noProof/>
        </w:rPr>
      </w:r>
      <w:r>
        <w:rPr>
          <w:noProof/>
        </w:rPr>
        <w:fldChar w:fldCharType="separate"/>
      </w:r>
      <w:r>
        <w:rPr>
          <w:noProof/>
        </w:rPr>
        <w:t>55</w:t>
      </w:r>
      <w:r>
        <w:rPr>
          <w:noProof/>
        </w:rPr>
        <w:fldChar w:fldCharType="end"/>
      </w:r>
    </w:p>
    <w:p w14:paraId="64413C63"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6.9.3</w:t>
      </w:r>
      <w:r>
        <w:rPr>
          <w:rFonts w:asciiTheme="minorHAnsi" w:eastAsiaTheme="minorEastAsia" w:hAnsiTheme="minorHAnsi" w:cstheme="minorBidi"/>
          <w:noProof/>
          <w:spacing w:val="0"/>
          <w:sz w:val="22"/>
          <w:szCs w:val="22"/>
        </w:rPr>
        <w:tab/>
      </w:r>
      <w:r>
        <w:rPr>
          <w:noProof/>
        </w:rPr>
        <w:t>Hoofdselectie (HSEL_S_CMG_FIN_MELDING_CONTR_RESULT)</w:t>
      </w:r>
      <w:r>
        <w:rPr>
          <w:noProof/>
        </w:rPr>
        <w:tab/>
      </w:r>
      <w:r>
        <w:rPr>
          <w:noProof/>
        </w:rPr>
        <w:fldChar w:fldCharType="begin"/>
      </w:r>
      <w:r>
        <w:rPr>
          <w:noProof/>
        </w:rPr>
        <w:instrText xml:space="preserve"> PAGEREF _Toc509919606 \h </w:instrText>
      </w:r>
      <w:r>
        <w:rPr>
          <w:noProof/>
        </w:rPr>
      </w:r>
      <w:r>
        <w:rPr>
          <w:noProof/>
        </w:rPr>
        <w:fldChar w:fldCharType="separate"/>
      </w:r>
      <w:r>
        <w:rPr>
          <w:noProof/>
        </w:rPr>
        <w:t>56</w:t>
      </w:r>
      <w:r>
        <w:rPr>
          <w:noProof/>
        </w:rPr>
        <w:fldChar w:fldCharType="end"/>
      </w:r>
    </w:p>
    <w:p w14:paraId="35B6908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6.9.4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_Toc509919607 \h </w:instrText>
      </w:r>
      <w:r>
        <w:rPr>
          <w:noProof/>
        </w:rPr>
      </w:r>
      <w:r>
        <w:rPr>
          <w:noProof/>
        </w:rPr>
        <w:fldChar w:fldCharType="separate"/>
      </w:r>
      <w:r>
        <w:rPr>
          <w:noProof/>
        </w:rPr>
        <w:t>56</w:t>
      </w:r>
      <w:r>
        <w:rPr>
          <w:noProof/>
        </w:rPr>
        <w:fldChar w:fldCharType="end"/>
      </w:r>
    </w:p>
    <w:p w14:paraId="37D49BAF"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6.9.5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_Toc509919608 \h </w:instrText>
      </w:r>
      <w:r>
        <w:rPr>
          <w:noProof/>
        </w:rPr>
      </w:r>
      <w:r>
        <w:rPr>
          <w:noProof/>
        </w:rPr>
        <w:fldChar w:fldCharType="separate"/>
      </w:r>
      <w:r>
        <w:rPr>
          <w:noProof/>
        </w:rPr>
        <w:t>57</w:t>
      </w:r>
      <w:r>
        <w:rPr>
          <w:noProof/>
        </w:rPr>
        <w:fldChar w:fldCharType="end"/>
      </w:r>
    </w:p>
    <w:p w14:paraId="72656B54" w14:textId="77777777" w:rsidR="00F326D9" w:rsidRDefault="00F326D9">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6.9.6</w:t>
      </w:r>
      <w:r>
        <w:rPr>
          <w:rFonts w:asciiTheme="minorHAnsi" w:eastAsiaTheme="minorEastAsia" w:hAnsiTheme="minorHAnsi" w:cstheme="minorBidi"/>
          <w:noProof/>
          <w:spacing w:val="0"/>
          <w:sz w:val="22"/>
          <w:szCs w:val="22"/>
        </w:rPr>
        <w:tab/>
      </w:r>
      <w:r>
        <w:rPr>
          <w:noProof/>
        </w:rPr>
        <w:t>Bepaal te verwerken CMG_C_T_CONTR_RESULT</w:t>
      </w:r>
      <w:r>
        <w:rPr>
          <w:noProof/>
        </w:rPr>
        <w:tab/>
      </w:r>
      <w:r>
        <w:rPr>
          <w:noProof/>
        </w:rPr>
        <w:fldChar w:fldCharType="begin"/>
      </w:r>
      <w:r>
        <w:rPr>
          <w:noProof/>
        </w:rPr>
        <w:instrText xml:space="preserve"> PAGEREF _Toc509919609 \h </w:instrText>
      </w:r>
      <w:r>
        <w:rPr>
          <w:noProof/>
        </w:rPr>
      </w:r>
      <w:r>
        <w:rPr>
          <w:noProof/>
        </w:rPr>
        <w:fldChar w:fldCharType="separate"/>
      </w:r>
      <w:r>
        <w:rPr>
          <w:noProof/>
        </w:rPr>
        <w:t>58</w:t>
      </w:r>
      <w:r>
        <w:rPr>
          <w:noProof/>
        </w:rPr>
        <w:fldChar w:fldCharType="end"/>
      </w:r>
    </w:p>
    <w:p w14:paraId="37D35ECA" w14:textId="77777777" w:rsidR="00F326D9" w:rsidRDefault="00F326D9">
      <w:pPr>
        <w:pStyle w:val="Inhopg2"/>
        <w:tabs>
          <w:tab w:val="left" w:pos="1140"/>
        </w:tabs>
        <w:rPr>
          <w:rFonts w:asciiTheme="minorHAnsi" w:eastAsiaTheme="minorEastAsia" w:hAnsiTheme="minorHAnsi" w:cstheme="minorBidi"/>
          <w:spacing w:val="0"/>
          <w:sz w:val="22"/>
          <w:szCs w:val="22"/>
        </w:rPr>
      </w:pPr>
      <w:r>
        <w:t>6.10</w:t>
      </w:r>
      <w:r>
        <w:rPr>
          <w:rFonts w:asciiTheme="minorHAnsi" w:eastAsiaTheme="minorEastAsia" w:hAnsiTheme="minorHAnsi" w:cstheme="minorBidi"/>
          <w:spacing w:val="0"/>
          <w:sz w:val="22"/>
          <w:szCs w:val="22"/>
        </w:rPr>
        <w:tab/>
      </w:r>
      <w:r>
        <w:t>S_CMG_FIN_MELDING_FINR_VERRIJKT</w:t>
      </w:r>
      <w:r>
        <w:tab/>
      </w:r>
      <w:r>
        <w:fldChar w:fldCharType="begin"/>
      </w:r>
      <w:r>
        <w:instrText xml:space="preserve"> PAGEREF _Toc509919610 \h </w:instrText>
      </w:r>
      <w:r>
        <w:fldChar w:fldCharType="separate"/>
      </w:r>
      <w:r>
        <w:t>59</w:t>
      </w:r>
      <w:r>
        <w:fldChar w:fldCharType="end"/>
      </w:r>
    </w:p>
    <w:p w14:paraId="42E84D2A"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6.10.1</w:t>
      </w:r>
      <w:r>
        <w:rPr>
          <w:rFonts w:asciiTheme="minorHAnsi" w:eastAsiaTheme="minorEastAsia" w:hAnsiTheme="minorHAnsi" w:cstheme="minorBidi"/>
          <w:noProof/>
          <w:spacing w:val="0"/>
          <w:sz w:val="22"/>
          <w:szCs w:val="22"/>
        </w:rPr>
        <w:tab/>
      </w:r>
      <w:r>
        <w:rPr>
          <w:noProof/>
        </w:rPr>
        <w:t>Globale opzet</w:t>
      </w:r>
      <w:r>
        <w:rPr>
          <w:noProof/>
        </w:rPr>
        <w:tab/>
      </w:r>
      <w:r>
        <w:rPr>
          <w:noProof/>
        </w:rPr>
        <w:fldChar w:fldCharType="begin"/>
      </w:r>
      <w:r>
        <w:rPr>
          <w:noProof/>
        </w:rPr>
        <w:instrText xml:space="preserve"> PAGEREF _Toc509919611 \h </w:instrText>
      </w:r>
      <w:r>
        <w:rPr>
          <w:noProof/>
        </w:rPr>
      </w:r>
      <w:r>
        <w:rPr>
          <w:noProof/>
        </w:rPr>
        <w:fldChar w:fldCharType="separate"/>
      </w:r>
      <w:r>
        <w:rPr>
          <w:noProof/>
        </w:rPr>
        <w:t>59</w:t>
      </w:r>
      <w:r>
        <w:rPr>
          <w:noProof/>
        </w:rPr>
        <w:fldChar w:fldCharType="end"/>
      </w:r>
    </w:p>
    <w:p w14:paraId="64E51FAB"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6.10.2</w:t>
      </w:r>
      <w:r>
        <w:rPr>
          <w:rFonts w:asciiTheme="minorHAnsi" w:eastAsiaTheme="minorEastAsia" w:hAnsiTheme="minorHAnsi" w:cstheme="minorBidi"/>
          <w:noProof/>
          <w:spacing w:val="0"/>
          <w:sz w:val="22"/>
          <w:szCs w:val="22"/>
        </w:rPr>
        <w:tab/>
      </w:r>
      <w:r>
        <w:rPr>
          <w:noProof/>
        </w:rPr>
        <w:t>Mapping S_CMG_FIN_MELDING_FINR_VERRIJKT</w:t>
      </w:r>
      <w:r>
        <w:rPr>
          <w:noProof/>
        </w:rPr>
        <w:tab/>
      </w:r>
      <w:r>
        <w:rPr>
          <w:noProof/>
        </w:rPr>
        <w:fldChar w:fldCharType="begin"/>
      </w:r>
      <w:r>
        <w:rPr>
          <w:noProof/>
        </w:rPr>
        <w:instrText xml:space="preserve"> PAGEREF _Toc509919612 \h </w:instrText>
      </w:r>
      <w:r>
        <w:rPr>
          <w:noProof/>
        </w:rPr>
      </w:r>
      <w:r>
        <w:rPr>
          <w:noProof/>
        </w:rPr>
        <w:fldChar w:fldCharType="separate"/>
      </w:r>
      <w:r>
        <w:rPr>
          <w:noProof/>
        </w:rPr>
        <w:t>60</w:t>
      </w:r>
      <w:r>
        <w:rPr>
          <w:noProof/>
        </w:rPr>
        <w:fldChar w:fldCharType="end"/>
      </w:r>
    </w:p>
    <w:p w14:paraId="44FCD40A"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6.10.3</w:t>
      </w:r>
      <w:r>
        <w:rPr>
          <w:rFonts w:asciiTheme="minorHAnsi" w:eastAsiaTheme="minorEastAsia" w:hAnsiTheme="minorHAnsi" w:cstheme="minorBidi"/>
          <w:noProof/>
          <w:spacing w:val="0"/>
          <w:sz w:val="22"/>
          <w:szCs w:val="22"/>
        </w:rPr>
        <w:tab/>
      </w:r>
      <w:r>
        <w:rPr>
          <w:noProof/>
        </w:rPr>
        <w:t>Hoofdselectie (HSEL Verrijkt_Regulier)</w:t>
      </w:r>
      <w:r>
        <w:rPr>
          <w:noProof/>
        </w:rPr>
        <w:tab/>
      </w:r>
      <w:r>
        <w:rPr>
          <w:noProof/>
        </w:rPr>
        <w:fldChar w:fldCharType="begin"/>
      </w:r>
      <w:r>
        <w:rPr>
          <w:noProof/>
        </w:rPr>
        <w:instrText xml:space="preserve"> PAGEREF _Toc509919613 \h </w:instrText>
      </w:r>
      <w:r>
        <w:rPr>
          <w:noProof/>
        </w:rPr>
      </w:r>
      <w:r>
        <w:rPr>
          <w:noProof/>
        </w:rPr>
        <w:fldChar w:fldCharType="separate"/>
      </w:r>
      <w:r>
        <w:rPr>
          <w:noProof/>
        </w:rPr>
        <w:t>60</w:t>
      </w:r>
      <w:r>
        <w:rPr>
          <w:noProof/>
        </w:rPr>
        <w:fldChar w:fldCharType="end"/>
      </w:r>
    </w:p>
    <w:p w14:paraId="325F5335"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6.10.4</w:t>
      </w:r>
      <w:r>
        <w:rPr>
          <w:rFonts w:asciiTheme="minorHAnsi" w:eastAsiaTheme="minorEastAsia" w:hAnsiTheme="minorHAnsi" w:cstheme="minorBidi"/>
          <w:noProof/>
          <w:spacing w:val="0"/>
          <w:sz w:val="22"/>
          <w:szCs w:val="22"/>
        </w:rPr>
        <w:tab/>
      </w:r>
      <w:r>
        <w:rPr>
          <w:noProof/>
        </w:rPr>
        <w:t>Bepaal te verwerken SUB_CMG_C_T_BERICHT</w:t>
      </w:r>
      <w:r>
        <w:rPr>
          <w:noProof/>
        </w:rPr>
        <w:tab/>
      </w:r>
      <w:r>
        <w:rPr>
          <w:noProof/>
        </w:rPr>
        <w:fldChar w:fldCharType="begin"/>
      </w:r>
      <w:r>
        <w:rPr>
          <w:noProof/>
        </w:rPr>
        <w:instrText xml:space="preserve"> PAGEREF _Toc509919614 \h </w:instrText>
      </w:r>
      <w:r>
        <w:rPr>
          <w:noProof/>
        </w:rPr>
      </w:r>
      <w:r>
        <w:rPr>
          <w:noProof/>
        </w:rPr>
        <w:fldChar w:fldCharType="separate"/>
      </w:r>
      <w:r>
        <w:rPr>
          <w:noProof/>
        </w:rPr>
        <w:t>60</w:t>
      </w:r>
      <w:r>
        <w:rPr>
          <w:noProof/>
        </w:rPr>
        <w:fldChar w:fldCharType="end"/>
      </w:r>
    </w:p>
    <w:p w14:paraId="0E07EE5A"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6.10.5</w:t>
      </w:r>
      <w:r>
        <w:rPr>
          <w:rFonts w:asciiTheme="minorHAnsi" w:eastAsiaTheme="minorEastAsia" w:hAnsiTheme="minorHAnsi" w:cstheme="minorBidi"/>
          <w:noProof/>
          <w:spacing w:val="0"/>
          <w:sz w:val="22"/>
          <w:szCs w:val="22"/>
        </w:rPr>
        <w:tab/>
      </w:r>
      <w:r>
        <w:rPr>
          <w:noProof/>
        </w:rPr>
        <w:t>Bepaal te verwerken SUB_H_FIN_MELDING_SK</w:t>
      </w:r>
      <w:r>
        <w:rPr>
          <w:noProof/>
        </w:rPr>
        <w:tab/>
      </w:r>
      <w:r>
        <w:rPr>
          <w:noProof/>
        </w:rPr>
        <w:fldChar w:fldCharType="begin"/>
      </w:r>
      <w:r>
        <w:rPr>
          <w:noProof/>
        </w:rPr>
        <w:instrText xml:space="preserve"> PAGEREF _Toc509919615 \h </w:instrText>
      </w:r>
      <w:r>
        <w:rPr>
          <w:noProof/>
        </w:rPr>
      </w:r>
      <w:r>
        <w:rPr>
          <w:noProof/>
        </w:rPr>
        <w:fldChar w:fldCharType="separate"/>
      </w:r>
      <w:r>
        <w:rPr>
          <w:noProof/>
        </w:rPr>
        <w:t>61</w:t>
      </w:r>
      <w:r>
        <w:rPr>
          <w:noProof/>
        </w:rPr>
        <w:fldChar w:fldCharType="end"/>
      </w:r>
    </w:p>
    <w:p w14:paraId="614F9ADB"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6.10.6</w:t>
      </w:r>
      <w:r>
        <w:rPr>
          <w:rFonts w:asciiTheme="minorHAnsi" w:eastAsiaTheme="minorEastAsia" w:hAnsiTheme="minorHAnsi" w:cstheme="minorBidi"/>
          <w:noProof/>
          <w:spacing w:val="0"/>
          <w:sz w:val="22"/>
          <w:szCs w:val="22"/>
        </w:rPr>
        <w:tab/>
      </w:r>
      <w:r>
        <w:rPr>
          <w:noProof/>
        </w:rPr>
        <w:t>Bepaal te verwerken CMG_C_T_FINR_VERRIJKT_SEL</w:t>
      </w:r>
      <w:r>
        <w:rPr>
          <w:noProof/>
        </w:rPr>
        <w:tab/>
      </w:r>
      <w:r>
        <w:rPr>
          <w:noProof/>
        </w:rPr>
        <w:fldChar w:fldCharType="begin"/>
      </w:r>
      <w:r>
        <w:rPr>
          <w:noProof/>
        </w:rPr>
        <w:instrText xml:space="preserve"> PAGEREF _Toc509919616 \h </w:instrText>
      </w:r>
      <w:r>
        <w:rPr>
          <w:noProof/>
        </w:rPr>
      </w:r>
      <w:r>
        <w:rPr>
          <w:noProof/>
        </w:rPr>
        <w:fldChar w:fldCharType="separate"/>
      </w:r>
      <w:r>
        <w:rPr>
          <w:noProof/>
        </w:rPr>
        <w:t>62</w:t>
      </w:r>
      <w:r>
        <w:rPr>
          <w:noProof/>
        </w:rPr>
        <w:fldChar w:fldCharType="end"/>
      </w:r>
    </w:p>
    <w:p w14:paraId="45F4AB2F" w14:textId="77777777" w:rsidR="00F326D9" w:rsidRDefault="00F326D9">
      <w:pPr>
        <w:pStyle w:val="Inhopg3"/>
        <w:tabs>
          <w:tab w:val="left" w:pos="1330"/>
          <w:tab w:val="right" w:leader="dot" w:pos="9060"/>
        </w:tabs>
        <w:rPr>
          <w:rFonts w:asciiTheme="minorHAnsi" w:eastAsiaTheme="minorEastAsia" w:hAnsiTheme="minorHAnsi" w:cstheme="minorBidi"/>
          <w:noProof/>
          <w:spacing w:val="0"/>
          <w:sz w:val="22"/>
          <w:szCs w:val="22"/>
        </w:rPr>
      </w:pPr>
      <w:r>
        <w:rPr>
          <w:noProof/>
        </w:rPr>
        <w:t>6.10.7</w:t>
      </w:r>
      <w:r>
        <w:rPr>
          <w:rFonts w:asciiTheme="minorHAnsi" w:eastAsiaTheme="minorEastAsia" w:hAnsiTheme="minorHAnsi" w:cstheme="minorBidi"/>
          <w:noProof/>
          <w:spacing w:val="0"/>
          <w:sz w:val="22"/>
          <w:szCs w:val="22"/>
        </w:rPr>
        <w:tab/>
      </w:r>
      <w:r>
        <w:rPr>
          <w:noProof/>
        </w:rPr>
        <w:t>Hoofdselectie (HSEL Verrijking op eerder geregistreerde Meldingen)</w:t>
      </w:r>
      <w:r>
        <w:rPr>
          <w:noProof/>
        </w:rPr>
        <w:tab/>
      </w:r>
      <w:r>
        <w:rPr>
          <w:noProof/>
        </w:rPr>
        <w:fldChar w:fldCharType="begin"/>
      </w:r>
      <w:r>
        <w:rPr>
          <w:noProof/>
        </w:rPr>
        <w:instrText xml:space="preserve"> PAGEREF _Toc509919617 \h </w:instrText>
      </w:r>
      <w:r>
        <w:rPr>
          <w:noProof/>
        </w:rPr>
      </w:r>
      <w:r>
        <w:rPr>
          <w:noProof/>
        </w:rPr>
        <w:fldChar w:fldCharType="separate"/>
      </w:r>
      <w:r>
        <w:rPr>
          <w:noProof/>
        </w:rPr>
        <w:t>63</w:t>
      </w:r>
      <w:r>
        <w:rPr>
          <w:noProof/>
        </w:rPr>
        <w:fldChar w:fldCharType="end"/>
      </w:r>
    </w:p>
    <w:p w14:paraId="6FAB06CB" w14:textId="77777777" w:rsidR="00520DE2" w:rsidRPr="008B1A80" w:rsidRDefault="00520DE2">
      <w:pPr>
        <w:pStyle w:val="Voettekst"/>
        <w:tabs>
          <w:tab w:val="clear" w:pos="4536"/>
          <w:tab w:val="clear" w:pos="9072"/>
        </w:tabs>
      </w:pPr>
      <w:r w:rsidRPr="008B1A80">
        <w:fldChar w:fldCharType="end"/>
      </w:r>
    </w:p>
    <w:p w14:paraId="0F3095AE" w14:textId="77777777" w:rsidR="00520DE2" w:rsidRPr="008B1A80" w:rsidRDefault="00520DE2">
      <w:pPr>
        <w:pStyle w:val="Kop1"/>
      </w:pPr>
      <w:bookmarkStart w:id="30" w:name="_Toc209338441"/>
      <w:bookmarkStart w:id="31" w:name="_Toc236737858"/>
      <w:bookmarkStart w:id="32" w:name="_Toc509919509"/>
      <w:r w:rsidRPr="008B1A80">
        <w:lastRenderedPageBreak/>
        <w:t>Inleiding</w:t>
      </w:r>
      <w:bookmarkEnd w:id="30"/>
      <w:bookmarkEnd w:id="31"/>
      <w:bookmarkEnd w:id="32"/>
    </w:p>
    <w:p w14:paraId="630FB80A" w14:textId="77777777" w:rsidR="00520DE2" w:rsidRPr="008B1A80" w:rsidRDefault="00520DE2">
      <w:pPr>
        <w:pStyle w:val="Kop2"/>
        <w:tabs>
          <w:tab w:val="num" w:pos="1418"/>
        </w:tabs>
        <w:ind w:left="1418"/>
      </w:pPr>
      <w:bookmarkStart w:id="33" w:name="_Toc509919510"/>
      <w:r w:rsidRPr="008B1A80">
        <w:t>Doel</w:t>
      </w:r>
      <w:bookmarkEnd w:id="33"/>
    </w:p>
    <w:p w14:paraId="6D1454FC" w14:textId="3EA2247A" w:rsidR="00520DE2" w:rsidRPr="008B1A80" w:rsidRDefault="00520DE2">
      <w:r w:rsidRPr="003E1614">
        <w:t>De</w:t>
      </w:r>
      <w:r>
        <w:t>ze</w:t>
      </w:r>
      <w:r w:rsidRPr="003E1614">
        <w:t xml:space="preserve"> Logische Data Flow (LDF) beschrijft de functionele constructie van de dataflow van CDW naar CDP</w:t>
      </w:r>
      <w:r w:rsidR="00AE134A">
        <w:t xml:space="preserve"> voor de rijke </w:t>
      </w:r>
      <w:proofErr w:type="spellStart"/>
      <w:r w:rsidR="009B0A08">
        <w:t>gegeven</w:t>
      </w:r>
      <w:r w:rsidR="00E16888">
        <w:t>s</w:t>
      </w:r>
      <w:r w:rsidR="009B0A08">
        <w:t>set</w:t>
      </w:r>
      <w:proofErr w:type="spellEnd"/>
      <w:r w:rsidR="00AE134A">
        <w:t xml:space="preserve"> </w:t>
      </w:r>
      <w:proofErr w:type="spellStart"/>
      <w:r w:rsidR="00FD43AE">
        <w:t>Financiele</w:t>
      </w:r>
      <w:proofErr w:type="spellEnd"/>
      <w:r w:rsidR="00FD43AE">
        <w:t xml:space="preserve"> Producten </w:t>
      </w:r>
      <w:proofErr w:type="spellStart"/>
      <w:r w:rsidR="00FD43AE">
        <w:t>FiPro</w:t>
      </w:r>
      <w:proofErr w:type="spellEnd"/>
      <w:r w:rsidR="00FD43AE">
        <w:t xml:space="preserve"> </w:t>
      </w:r>
      <w:r w:rsidR="00AE134A">
        <w:t xml:space="preserve"> vanuit de Bron BAS-</w:t>
      </w:r>
      <w:r w:rsidR="00FD43AE">
        <w:t>CMG</w:t>
      </w:r>
      <w:r w:rsidRPr="003E1614">
        <w:t>.</w:t>
      </w:r>
    </w:p>
    <w:p w14:paraId="400D4354" w14:textId="77777777" w:rsidR="00520DE2" w:rsidRPr="00AE134A" w:rsidRDefault="00520DE2">
      <w:pPr>
        <w:pStyle w:val="Kop2"/>
        <w:tabs>
          <w:tab w:val="num" w:pos="1418"/>
        </w:tabs>
        <w:ind w:left="1418"/>
      </w:pPr>
      <w:bookmarkStart w:id="34" w:name="_Toc509919511"/>
      <w:r w:rsidRPr="008B1A80">
        <w:t>Referenties</w:t>
      </w:r>
      <w:bookmarkEnd w:id="34"/>
    </w:p>
    <w:tbl>
      <w:tblPr>
        <w:tblW w:w="8956" w:type="dxa"/>
        <w:tblInd w:w="108" w:type="dxa"/>
        <w:tblLayout w:type="fixed"/>
        <w:tblLook w:val="0000" w:firstRow="0" w:lastRow="0" w:firstColumn="0" w:lastColumn="0" w:noHBand="0" w:noVBand="0"/>
      </w:tblPr>
      <w:tblGrid>
        <w:gridCol w:w="451"/>
        <w:gridCol w:w="3686"/>
        <w:gridCol w:w="4819"/>
      </w:tblGrid>
      <w:tr w:rsidR="008272CB" w:rsidRPr="008B1A80" w14:paraId="7F45EE19" w14:textId="77777777" w:rsidTr="007F0EA7">
        <w:trPr>
          <w:cantSplit/>
        </w:trPr>
        <w:tc>
          <w:tcPr>
            <w:tcW w:w="451" w:type="dxa"/>
            <w:tcBorders>
              <w:top w:val="single" w:sz="6" w:space="0" w:color="auto"/>
              <w:left w:val="single" w:sz="6" w:space="0" w:color="auto"/>
              <w:bottom w:val="single" w:sz="6" w:space="0" w:color="auto"/>
              <w:right w:val="single" w:sz="6" w:space="0" w:color="auto"/>
            </w:tcBorders>
            <w:shd w:val="pct20" w:color="auto" w:fill="auto"/>
          </w:tcPr>
          <w:p w14:paraId="57DCCA0D" w14:textId="77777777" w:rsidR="008272CB" w:rsidRPr="008B1A80" w:rsidRDefault="008272CB" w:rsidP="00F25C0A">
            <w:pPr>
              <w:pStyle w:val="TableHeader"/>
              <w:spacing w:before="0" w:after="0" w:line="240" w:lineRule="atLeast"/>
              <w:rPr>
                <w:rFonts w:ascii="Arial" w:hAnsi="Arial"/>
                <w:spacing w:val="5"/>
                <w:lang w:val="nl-NL"/>
              </w:rPr>
            </w:pPr>
          </w:p>
        </w:tc>
        <w:tc>
          <w:tcPr>
            <w:tcW w:w="3686" w:type="dxa"/>
            <w:tcBorders>
              <w:top w:val="single" w:sz="6" w:space="0" w:color="auto"/>
              <w:left w:val="single" w:sz="6" w:space="0" w:color="auto"/>
              <w:bottom w:val="single" w:sz="6" w:space="0" w:color="auto"/>
              <w:right w:val="single" w:sz="6" w:space="0" w:color="auto"/>
            </w:tcBorders>
            <w:shd w:val="pct20" w:color="auto" w:fill="auto"/>
          </w:tcPr>
          <w:p w14:paraId="4C403B13" w14:textId="77777777" w:rsidR="008272CB" w:rsidRPr="008B1A80" w:rsidRDefault="008272CB" w:rsidP="00F25C0A">
            <w:pPr>
              <w:rPr>
                <w:b/>
                <w:sz w:val="20"/>
              </w:rPr>
            </w:pPr>
            <w:r w:rsidRPr="008B1A80">
              <w:rPr>
                <w:b/>
                <w:sz w:val="20"/>
              </w:rPr>
              <w:t>Document</w:t>
            </w:r>
          </w:p>
          <w:p w14:paraId="57272663" w14:textId="77777777" w:rsidR="008272CB" w:rsidRPr="008B1A80" w:rsidRDefault="008272CB" w:rsidP="00F25C0A">
            <w:pPr>
              <w:rPr>
                <w:b/>
                <w:sz w:val="20"/>
              </w:rPr>
            </w:pPr>
          </w:p>
        </w:tc>
        <w:tc>
          <w:tcPr>
            <w:tcW w:w="4819" w:type="dxa"/>
            <w:tcBorders>
              <w:top w:val="single" w:sz="6" w:space="0" w:color="auto"/>
              <w:left w:val="single" w:sz="6" w:space="0" w:color="auto"/>
              <w:bottom w:val="single" w:sz="6" w:space="0" w:color="auto"/>
              <w:right w:val="single" w:sz="6" w:space="0" w:color="auto"/>
            </w:tcBorders>
            <w:shd w:val="pct20" w:color="auto" w:fill="auto"/>
          </w:tcPr>
          <w:p w14:paraId="078E75B2" w14:textId="77777777" w:rsidR="008272CB" w:rsidRPr="008B1A80" w:rsidRDefault="008272CB" w:rsidP="00F25C0A">
            <w:pPr>
              <w:rPr>
                <w:b/>
                <w:sz w:val="20"/>
              </w:rPr>
            </w:pPr>
            <w:r w:rsidRPr="008B1A80">
              <w:rPr>
                <w:b/>
                <w:sz w:val="20"/>
              </w:rPr>
              <w:t xml:space="preserve">Locatie </w:t>
            </w:r>
          </w:p>
        </w:tc>
      </w:tr>
      <w:tr w:rsidR="008272CB" w:rsidRPr="008B1A80" w14:paraId="3BEDF6DA"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38CC3D61" w14:textId="77777777" w:rsidR="008272CB" w:rsidRPr="008B1A80" w:rsidRDefault="008272CB" w:rsidP="00511AE3">
            <w:pPr>
              <w:numPr>
                <w:ilvl w:val="0"/>
                <w:numId w:val="13"/>
              </w:numPr>
              <w:ind w:left="318" w:hanging="284"/>
            </w:pPr>
            <w:bookmarkStart w:id="35" w:name="_Ref357514166"/>
          </w:p>
        </w:tc>
        <w:bookmarkEnd w:id="35"/>
        <w:tc>
          <w:tcPr>
            <w:tcW w:w="3686" w:type="dxa"/>
            <w:tcBorders>
              <w:top w:val="single" w:sz="6" w:space="0" w:color="auto"/>
              <w:left w:val="single" w:sz="6" w:space="0" w:color="auto"/>
              <w:bottom w:val="single" w:sz="6" w:space="0" w:color="auto"/>
              <w:right w:val="single" w:sz="6" w:space="0" w:color="auto"/>
            </w:tcBorders>
          </w:tcPr>
          <w:p w14:paraId="0E5B754D" w14:textId="77777777" w:rsidR="008272CB" w:rsidRPr="008B1A80" w:rsidRDefault="008272CB" w:rsidP="00F25C0A">
            <w:r w:rsidRPr="00E47D93">
              <w:t>3301 ETL vullen CDP.docx</w:t>
            </w:r>
          </w:p>
        </w:tc>
        <w:tc>
          <w:tcPr>
            <w:tcW w:w="4819" w:type="dxa"/>
            <w:tcBorders>
              <w:top w:val="single" w:sz="6" w:space="0" w:color="auto"/>
              <w:left w:val="single" w:sz="6" w:space="0" w:color="auto"/>
              <w:bottom w:val="single" w:sz="6" w:space="0" w:color="auto"/>
              <w:right w:val="single" w:sz="6" w:space="0" w:color="auto"/>
            </w:tcBorders>
          </w:tcPr>
          <w:p w14:paraId="1D435A5A" w14:textId="77777777" w:rsidR="008272CB" w:rsidRPr="008B1A80" w:rsidRDefault="008272CB" w:rsidP="00F25C0A">
            <w:r w:rsidRPr="00E47D93">
              <w:t>\BI&amp;D_EDW_MTHV\1140 Voorschriften\3000 DA en Ontwerp Standaards en Richtlijnen</w:t>
            </w:r>
          </w:p>
        </w:tc>
      </w:tr>
      <w:tr w:rsidR="008272CB" w:rsidRPr="008B1A80" w14:paraId="147F8179"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3323DFF7" w14:textId="77777777" w:rsidR="008272CB" w:rsidRPr="008B1A80" w:rsidRDefault="008272CB" w:rsidP="00511AE3">
            <w:pPr>
              <w:numPr>
                <w:ilvl w:val="0"/>
                <w:numId w:val="13"/>
              </w:numPr>
              <w:ind w:left="318" w:hanging="284"/>
            </w:pPr>
          </w:p>
        </w:tc>
        <w:tc>
          <w:tcPr>
            <w:tcW w:w="3686" w:type="dxa"/>
            <w:tcBorders>
              <w:top w:val="single" w:sz="6" w:space="0" w:color="auto"/>
              <w:left w:val="single" w:sz="6" w:space="0" w:color="auto"/>
              <w:bottom w:val="single" w:sz="6" w:space="0" w:color="auto"/>
              <w:right w:val="single" w:sz="6" w:space="0" w:color="auto"/>
            </w:tcBorders>
          </w:tcPr>
          <w:p w14:paraId="0253C73F" w14:textId="77777777" w:rsidR="008272CB" w:rsidRPr="00E47D93" w:rsidRDefault="008272CB" w:rsidP="00F25C0A">
            <w:r w:rsidRPr="00E47D93">
              <w:t>4005 ETL Standaards en Richtlijnen - CDW_CDP.docx</w:t>
            </w:r>
          </w:p>
        </w:tc>
        <w:tc>
          <w:tcPr>
            <w:tcW w:w="4819" w:type="dxa"/>
            <w:tcBorders>
              <w:top w:val="single" w:sz="6" w:space="0" w:color="auto"/>
              <w:left w:val="single" w:sz="6" w:space="0" w:color="auto"/>
              <w:bottom w:val="single" w:sz="6" w:space="0" w:color="auto"/>
              <w:right w:val="single" w:sz="6" w:space="0" w:color="auto"/>
            </w:tcBorders>
          </w:tcPr>
          <w:p w14:paraId="7ED6E0EB" w14:textId="77777777" w:rsidR="008272CB" w:rsidRPr="00E47D93" w:rsidRDefault="008272CB" w:rsidP="00F25C0A">
            <w:r w:rsidRPr="00E47D93">
              <w:t>\BI&amp;D_EDW_MTHV\1140 Voorschriften\4000 ETL Standaards en Richtlijnen</w:t>
            </w:r>
          </w:p>
        </w:tc>
      </w:tr>
      <w:tr w:rsidR="008272CB" w:rsidRPr="008B1A80" w14:paraId="6C84382E"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7A96BA39" w14:textId="77777777" w:rsidR="008272CB" w:rsidRPr="008B1A80" w:rsidRDefault="008272CB" w:rsidP="00511AE3">
            <w:pPr>
              <w:numPr>
                <w:ilvl w:val="0"/>
                <w:numId w:val="13"/>
              </w:numPr>
              <w:ind w:left="318" w:hanging="284"/>
            </w:pPr>
            <w:bookmarkStart w:id="36" w:name="_Ref468287935"/>
          </w:p>
        </w:tc>
        <w:bookmarkEnd w:id="36"/>
        <w:tc>
          <w:tcPr>
            <w:tcW w:w="3686" w:type="dxa"/>
            <w:tcBorders>
              <w:top w:val="single" w:sz="6" w:space="0" w:color="auto"/>
              <w:left w:val="single" w:sz="6" w:space="0" w:color="auto"/>
              <w:bottom w:val="single" w:sz="6" w:space="0" w:color="auto"/>
              <w:right w:val="single" w:sz="6" w:space="0" w:color="auto"/>
            </w:tcBorders>
          </w:tcPr>
          <w:p w14:paraId="0373108D" w14:textId="77777777" w:rsidR="008272CB" w:rsidRPr="00E47D93" w:rsidRDefault="008272CB" w:rsidP="00F25C0A">
            <w:r>
              <w:t>05317</w:t>
            </w:r>
            <w:r w:rsidRPr="00F25C0A">
              <w:t>_LGM_BAS_CDW_</w:t>
            </w:r>
            <w:r>
              <w:t>CMG</w:t>
            </w:r>
          </w:p>
        </w:tc>
        <w:tc>
          <w:tcPr>
            <w:tcW w:w="4819" w:type="dxa"/>
            <w:tcBorders>
              <w:top w:val="single" w:sz="6" w:space="0" w:color="auto"/>
              <w:left w:val="single" w:sz="6" w:space="0" w:color="auto"/>
              <w:bottom w:val="single" w:sz="6" w:space="0" w:color="auto"/>
              <w:right w:val="single" w:sz="6" w:space="0" w:color="auto"/>
            </w:tcBorders>
          </w:tcPr>
          <w:p w14:paraId="526AF6A0" w14:textId="77777777" w:rsidR="008272CB" w:rsidRPr="00E47D93" w:rsidRDefault="008272CB" w:rsidP="00F25C0A">
            <w:r w:rsidRPr="0005305E">
              <w:t>\</w:t>
            </w:r>
            <w:proofErr w:type="spellStart"/>
            <w:r w:rsidRPr="0005305E">
              <w:t>EDW_Ontwikkeling</w:t>
            </w:r>
            <w:proofErr w:type="spellEnd"/>
            <w:r w:rsidRPr="0005305E">
              <w:t>\1120 Basisontwerp en Ontwerpen\1125 Functionele constructie\05000 BAS\LGM</w:t>
            </w:r>
          </w:p>
        </w:tc>
      </w:tr>
      <w:tr w:rsidR="008272CB" w:rsidRPr="008B1A80" w14:paraId="6502BD8E"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276C37AC" w14:textId="77777777" w:rsidR="008272CB" w:rsidRPr="008B1A80" w:rsidRDefault="008272CB" w:rsidP="00511AE3">
            <w:pPr>
              <w:numPr>
                <w:ilvl w:val="0"/>
                <w:numId w:val="13"/>
              </w:numPr>
              <w:ind w:left="318" w:hanging="284"/>
            </w:pPr>
            <w:bookmarkStart w:id="37" w:name="_Ref468288036"/>
          </w:p>
        </w:tc>
        <w:bookmarkEnd w:id="37"/>
        <w:tc>
          <w:tcPr>
            <w:tcW w:w="3686" w:type="dxa"/>
            <w:tcBorders>
              <w:top w:val="single" w:sz="6" w:space="0" w:color="auto"/>
              <w:left w:val="single" w:sz="6" w:space="0" w:color="auto"/>
              <w:bottom w:val="single" w:sz="6" w:space="0" w:color="auto"/>
              <w:right w:val="single" w:sz="6" w:space="0" w:color="auto"/>
            </w:tcBorders>
          </w:tcPr>
          <w:p w14:paraId="7DA077CE" w14:textId="77777777" w:rsidR="008272CB" w:rsidRPr="00E47D93" w:rsidRDefault="008272CB" w:rsidP="0005305E">
            <w:r>
              <w:t>05417_LGM_BAS_</w:t>
            </w:r>
            <w:r w:rsidDel="0005305E">
              <w:t xml:space="preserve"> </w:t>
            </w:r>
            <w:r>
              <w:t>CDP_CMG</w:t>
            </w:r>
          </w:p>
        </w:tc>
        <w:tc>
          <w:tcPr>
            <w:tcW w:w="4819" w:type="dxa"/>
            <w:tcBorders>
              <w:top w:val="single" w:sz="6" w:space="0" w:color="auto"/>
              <w:left w:val="single" w:sz="6" w:space="0" w:color="auto"/>
              <w:bottom w:val="single" w:sz="6" w:space="0" w:color="auto"/>
              <w:right w:val="single" w:sz="6" w:space="0" w:color="auto"/>
            </w:tcBorders>
          </w:tcPr>
          <w:p w14:paraId="11C59C1D" w14:textId="77777777" w:rsidR="008272CB" w:rsidRPr="00E47D93" w:rsidRDefault="008272CB" w:rsidP="00F25C0A">
            <w:r w:rsidRPr="0005305E">
              <w:t>\</w:t>
            </w:r>
            <w:proofErr w:type="spellStart"/>
            <w:r w:rsidRPr="0005305E">
              <w:t>EDW_Ontwikkeling</w:t>
            </w:r>
            <w:proofErr w:type="spellEnd"/>
            <w:r w:rsidRPr="0005305E">
              <w:t>\1120 Basisontwerp en Ontwerpen\1125 Functionele constructie\05000 BAS\LGM</w:t>
            </w:r>
          </w:p>
        </w:tc>
      </w:tr>
      <w:tr w:rsidR="008272CB" w:rsidRPr="008B1A80" w14:paraId="5027FBF8"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352ED331" w14:textId="77777777" w:rsidR="008272CB" w:rsidRPr="008B1A80" w:rsidRDefault="008272CB" w:rsidP="00511AE3">
            <w:pPr>
              <w:numPr>
                <w:ilvl w:val="0"/>
                <w:numId w:val="13"/>
              </w:numPr>
              <w:ind w:left="318" w:hanging="284"/>
            </w:pPr>
          </w:p>
        </w:tc>
        <w:tc>
          <w:tcPr>
            <w:tcW w:w="3686" w:type="dxa"/>
            <w:tcBorders>
              <w:top w:val="single" w:sz="6" w:space="0" w:color="auto"/>
              <w:left w:val="single" w:sz="6" w:space="0" w:color="auto"/>
              <w:bottom w:val="single" w:sz="6" w:space="0" w:color="auto"/>
              <w:right w:val="single" w:sz="6" w:space="0" w:color="auto"/>
            </w:tcBorders>
          </w:tcPr>
          <w:p w14:paraId="6068DA23" w14:textId="77777777" w:rsidR="008272CB" w:rsidRDefault="008272CB" w:rsidP="0005305E">
            <w:r>
              <w:t>01400_LGM_EDW_CDP</w:t>
            </w:r>
          </w:p>
        </w:tc>
        <w:tc>
          <w:tcPr>
            <w:tcW w:w="4819" w:type="dxa"/>
            <w:tcBorders>
              <w:top w:val="single" w:sz="6" w:space="0" w:color="auto"/>
              <w:left w:val="single" w:sz="6" w:space="0" w:color="auto"/>
              <w:bottom w:val="single" w:sz="6" w:space="0" w:color="auto"/>
              <w:right w:val="single" w:sz="6" w:space="0" w:color="auto"/>
            </w:tcBorders>
          </w:tcPr>
          <w:p w14:paraId="229BDADC" w14:textId="77777777" w:rsidR="008272CB" w:rsidRPr="0005305E" w:rsidRDefault="008272CB" w:rsidP="0005305E">
            <w:r w:rsidRPr="0005305E">
              <w:t>\</w:t>
            </w:r>
            <w:proofErr w:type="spellStart"/>
            <w:r w:rsidRPr="0005305E">
              <w:t>EDW_Ontwikkeling</w:t>
            </w:r>
            <w:proofErr w:type="spellEnd"/>
            <w:r w:rsidRPr="0005305E">
              <w:t>\1120 Basisontwerp en Ontwerpen\1125 Functionele constructie\01000 EDW\LGM</w:t>
            </w:r>
          </w:p>
        </w:tc>
      </w:tr>
      <w:tr w:rsidR="008272CB" w:rsidRPr="008B1A80" w14:paraId="5AAAC639"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28FA2EF7" w14:textId="77777777" w:rsidR="008272CB" w:rsidRPr="008B1A80" w:rsidRDefault="008272CB" w:rsidP="00511AE3">
            <w:pPr>
              <w:numPr>
                <w:ilvl w:val="0"/>
                <w:numId w:val="13"/>
              </w:numPr>
              <w:ind w:left="318" w:hanging="284"/>
            </w:pPr>
          </w:p>
        </w:tc>
        <w:tc>
          <w:tcPr>
            <w:tcW w:w="3686" w:type="dxa"/>
            <w:tcBorders>
              <w:top w:val="single" w:sz="6" w:space="0" w:color="auto"/>
              <w:left w:val="single" w:sz="6" w:space="0" w:color="auto"/>
              <w:bottom w:val="single" w:sz="6" w:space="0" w:color="auto"/>
              <w:right w:val="single" w:sz="6" w:space="0" w:color="auto"/>
            </w:tcBorders>
          </w:tcPr>
          <w:p w14:paraId="20E8735A" w14:textId="737C1DF8" w:rsidR="008272CB" w:rsidRDefault="008272CB" w:rsidP="008272CB">
            <w:r w:rsidRPr="00CC2644">
              <w:t xml:space="preserve">Handleiding </w:t>
            </w:r>
            <w:proofErr w:type="spellStart"/>
            <w:r w:rsidRPr="00CC2644">
              <w:t>Verzekeringsprod</w:t>
            </w:r>
            <w:proofErr w:type="spellEnd"/>
            <w:r w:rsidRPr="00CC2644">
              <w:t xml:space="preserve"> HL-VP_</w:t>
            </w:r>
            <w:r>
              <w:t>Deel_2b_EBV_Berichtspecificatie</w:t>
            </w:r>
          </w:p>
        </w:tc>
        <w:tc>
          <w:tcPr>
            <w:tcW w:w="4819" w:type="dxa"/>
            <w:tcBorders>
              <w:top w:val="single" w:sz="6" w:space="0" w:color="auto"/>
              <w:left w:val="single" w:sz="6" w:space="0" w:color="auto"/>
              <w:bottom w:val="single" w:sz="6" w:space="0" w:color="auto"/>
              <w:right w:val="single" w:sz="6" w:space="0" w:color="auto"/>
            </w:tcBorders>
          </w:tcPr>
          <w:p w14:paraId="1D297644" w14:textId="77777777" w:rsidR="008272CB" w:rsidRPr="0005305E" w:rsidRDefault="008272CB" w:rsidP="0005305E"/>
        </w:tc>
      </w:tr>
      <w:tr w:rsidR="008272CB" w:rsidRPr="008B1A80" w14:paraId="448BE714" w14:textId="77777777" w:rsidTr="007F0EA7">
        <w:trPr>
          <w:cantSplit/>
        </w:trPr>
        <w:tc>
          <w:tcPr>
            <w:tcW w:w="451" w:type="dxa"/>
            <w:tcBorders>
              <w:top w:val="single" w:sz="6" w:space="0" w:color="auto"/>
              <w:left w:val="single" w:sz="6" w:space="0" w:color="auto"/>
              <w:bottom w:val="single" w:sz="6" w:space="0" w:color="auto"/>
              <w:right w:val="single" w:sz="6" w:space="0" w:color="auto"/>
            </w:tcBorders>
          </w:tcPr>
          <w:p w14:paraId="64836966" w14:textId="77777777" w:rsidR="008272CB" w:rsidRPr="008B1A80" w:rsidRDefault="008272CB" w:rsidP="00511AE3">
            <w:pPr>
              <w:numPr>
                <w:ilvl w:val="0"/>
                <w:numId w:val="13"/>
              </w:numPr>
              <w:ind w:left="318" w:hanging="284"/>
            </w:pPr>
          </w:p>
        </w:tc>
        <w:tc>
          <w:tcPr>
            <w:tcW w:w="3686" w:type="dxa"/>
            <w:tcBorders>
              <w:top w:val="single" w:sz="6" w:space="0" w:color="auto"/>
              <w:left w:val="single" w:sz="6" w:space="0" w:color="auto"/>
              <w:bottom w:val="single" w:sz="6" w:space="0" w:color="auto"/>
              <w:right w:val="single" w:sz="6" w:space="0" w:color="auto"/>
            </w:tcBorders>
          </w:tcPr>
          <w:p w14:paraId="206F4F17" w14:textId="7B96A8CE" w:rsidR="008272CB" w:rsidRPr="00B41016" w:rsidRDefault="008272CB" w:rsidP="0005305E">
            <w:r w:rsidRPr="00CC2644">
              <w:t>VP_XSD_v17.2.0.xsd</w:t>
            </w:r>
          </w:p>
        </w:tc>
        <w:tc>
          <w:tcPr>
            <w:tcW w:w="4819" w:type="dxa"/>
            <w:tcBorders>
              <w:top w:val="single" w:sz="6" w:space="0" w:color="auto"/>
              <w:left w:val="single" w:sz="6" w:space="0" w:color="auto"/>
              <w:bottom w:val="single" w:sz="6" w:space="0" w:color="auto"/>
              <w:right w:val="single" w:sz="6" w:space="0" w:color="auto"/>
            </w:tcBorders>
          </w:tcPr>
          <w:p w14:paraId="22E19E8A" w14:textId="77777777" w:rsidR="008272CB" w:rsidRDefault="008272CB" w:rsidP="0005305E"/>
        </w:tc>
      </w:tr>
    </w:tbl>
    <w:p w14:paraId="226EF69A" w14:textId="77777777" w:rsidR="00520DE2" w:rsidRPr="008B1A80" w:rsidRDefault="00520DE2">
      <w:pPr>
        <w:pStyle w:val="Kop1"/>
      </w:pPr>
      <w:bookmarkStart w:id="38" w:name="_Toc509919512"/>
      <w:r w:rsidRPr="008B1A80">
        <w:lastRenderedPageBreak/>
        <w:t>Algemene punten</w:t>
      </w:r>
      <w:bookmarkEnd w:id="38"/>
    </w:p>
    <w:p w14:paraId="15F73921" w14:textId="77777777" w:rsidR="00520DE2" w:rsidRPr="008B1A80" w:rsidRDefault="00520DE2">
      <w:pPr>
        <w:pStyle w:val="Kop2"/>
        <w:tabs>
          <w:tab w:val="num" w:pos="1418"/>
        </w:tabs>
        <w:ind w:left="1418"/>
      </w:pPr>
      <w:bookmarkStart w:id="39" w:name="_Toc509919513"/>
      <w:r w:rsidRPr="008B1A80">
        <w:t>Positie in de EDW keten</w:t>
      </w:r>
      <w:bookmarkEnd w:id="39"/>
    </w:p>
    <w:p w14:paraId="24A7BC0A" w14:textId="77777777" w:rsidR="00520DE2" w:rsidRPr="008B1A80" w:rsidRDefault="00520DE2">
      <w:r>
        <w:rPr>
          <w:noProof/>
        </w:rPr>
        <mc:AlternateContent>
          <mc:Choice Requires="wpc">
            <w:drawing>
              <wp:inline distT="0" distB="0" distL="0" distR="0" wp14:anchorId="5DCCDB5D" wp14:editId="17086477">
                <wp:extent cx="5796951" cy="1483743"/>
                <wp:effectExtent l="0" t="0" r="0" b="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Afgeronde rechthoek 15"/>
                        <wps:cNvSpPr/>
                        <wps:spPr>
                          <a:xfrm>
                            <a:off x="2267567" y="362309"/>
                            <a:ext cx="561897" cy="931653"/>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hoek 3"/>
                        <wps:cNvSpPr/>
                        <wps:spPr>
                          <a:xfrm>
                            <a:off x="250159" y="431322"/>
                            <a:ext cx="517588" cy="2587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FA45F" w14:textId="77777777" w:rsidR="00AA1DEB" w:rsidRPr="00571060" w:rsidRDefault="00AA1DEB" w:rsidP="00520DE2">
                              <w:pPr>
                                <w:jc w:val="center"/>
                                <w:rPr>
                                  <w:color w:val="000000" w:themeColor="text1"/>
                                  <w:sz w:val="20"/>
                                </w:rPr>
                              </w:pPr>
                              <w:r w:rsidRPr="00571060">
                                <w:rPr>
                                  <w:color w:val="000000" w:themeColor="text1"/>
                                  <w:sz w:val="20"/>
                                </w:rPr>
                                <w:t>PST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1189291" y="421194"/>
                            <a:ext cx="51752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FA97" w14:textId="77777777" w:rsidR="00AA1DEB" w:rsidRPr="00571060" w:rsidRDefault="00AA1DEB" w:rsidP="00520DE2">
                              <w:pPr>
                                <w:pStyle w:val="Normaalweb"/>
                                <w:spacing w:before="0" w:beforeAutospacing="0" w:after="0" w:afterAutospacing="0" w:line="240" w:lineRule="exact"/>
                                <w:jc w:val="center"/>
                                <w:rPr>
                                  <w:color w:val="000000" w:themeColor="text1"/>
                                </w:rPr>
                              </w:pPr>
                              <w:r w:rsidRPr="00571060">
                                <w:rPr>
                                  <w:rFonts w:ascii="Arial" w:eastAsia="Times New Roman" w:hAnsi="Arial"/>
                                  <w:color w:val="000000" w:themeColor="text1"/>
                                  <w:spacing w:val="5"/>
                                  <w:sz w:val="20"/>
                                  <w:szCs w:val="20"/>
                                </w:rPr>
                                <w:t>STI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hthoek 5"/>
                        <wps:cNvSpPr/>
                        <wps:spPr>
                          <a:xfrm>
                            <a:off x="2172649" y="421541"/>
                            <a:ext cx="708561"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D1F57" w14:textId="77777777" w:rsidR="00AA1DEB" w:rsidRPr="00571060" w:rsidRDefault="00AA1DEB"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hthoek 6"/>
                        <wps:cNvSpPr/>
                        <wps:spPr>
                          <a:xfrm>
                            <a:off x="2267581" y="946250"/>
                            <a:ext cx="51752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0FC96" w14:textId="77777777" w:rsidR="00AA1DEB" w:rsidRPr="00571060" w:rsidRDefault="00AA1DEB"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3466665" y="660885"/>
                            <a:ext cx="517525" cy="2584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AE010" w14:textId="77777777" w:rsidR="00AA1DEB" w:rsidRPr="00571060" w:rsidRDefault="00AA1DEB"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PUB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a:stCxn id="3" idx="3"/>
                          <a:endCxn id="4" idx="1"/>
                        </wps:cNvCnPr>
                        <wps:spPr>
                          <a:xfrm flipV="1">
                            <a:off x="767747" y="550417"/>
                            <a:ext cx="421544" cy="103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Rechte verbindingslijn met pijl 10"/>
                        <wps:cNvCnPr>
                          <a:stCxn id="4" idx="3"/>
                          <a:endCxn id="5" idx="1"/>
                        </wps:cNvCnPr>
                        <wps:spPr>
                          <a:xfrm>
                            <a:off x="1706816" y="550417"/>
                            <a:ext cx="465833" cy="3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Rechte verbindingslijn met pijl 11"/>
                        <wps:cNvCnPr>
                          <a:stCxn id="14" idx="1"/>
                          <a:endCxn id="7" idx="1"/>
                        </wps:cNvCnPr>
                        <wps:spPr>
                          <a:xfrm flipV="1">
                            <a:off x="3053751" y="790108"/>
                            <a:ext cx="412914" cy="12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Rechte verbindingslijn met pijl 13"/>
                        <wps:cNvCnPr>
                          <a:stCxn id="5" idx="2"/>
                          <a:endCxn id="6" idx="0"/>
                        </wps:cNvCnPr>
                        <wps:spPr>
                          <a:xfrm flipH="1">
                            <a:off x="2526344" y="679986"/>
                            <a:ext cx="586" cy="2662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Rechteraccolade 14"/>
                        <wps:cNvSpPr/>
                        <wps:spPr>
                          <a:xfrm>
                            <a:off x="2881193" y="419692"/>
                            <a:ext cx="172558" cy="74337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CCDB5D" id="Papier 1" o:spid="_x0000_s1026" editas="canvas" style="width:456.45pt;height:116.85pt;mso-position-horizontal-relative:char;mso-position-vertical-relative:line" coordsize="57969,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69;height:14833;visibility:visible;mso-wrap-style:square">
                  <v:fill o:detectmouseclick="t"/>
                  <v:path o:connecttype="none"/>
                </v:shape>
                <v:roundrect id="Afgeronde rechthoek 15" o:spid="_x0000_s1028" style="position:absolute;left:22675;top:3623;width:5619;height:93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AwkMMA&#10;AADbAAAADwAAAGRycy9kb3ducmV2LnhtbERPTWvCQBC9C/6HZQq9SN20mBBSV5GCVL0l7aHexuw0&#10;ic3OptlV03/vFgRv83ifM18OphVn6l1jWcHzNAJBXFrdcKXg82P9lIJwHllja5kU/JGD5WI8mmOm&#10;7YVzOhe+EiGEXYYKau+7TEpX1mTQTW1HHLhv2xv0AfaV1D1eQrhp5UsUJdJgw6Ghxo7eaip/ipNR&#10;cEzbd5rMTHw87FKXrH/326+8U+rxYVi9gvA0+Lv45t7oMD+G/1/CA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AwkMMAAADbAAAADwAAAAAAAAAAAAAAAACYAgAAZHJzL2Rv&#10;d25yZXYueG1sUEsFBgAAAAAEAAQA9QAAAIgDAAAAAA==&#10;" fillcolor="#a5a5a5 [2092]" stroked="f" strokeweight="2pt"/>
                <v:rect id="Rechthoek 3" o:spid="_x0000_s1029" style="position:absolute;left:2501;top:4313;width:5176;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D58MA&#10;AADaAAAADwAAAGRycy9kb3ducmV2LnhtbESPQWvCQBSE7wX/w/KE3pqNtRRJXSVIleZYI4i3l+xr&#10;kjb7NmTXmPz7bqHgcZiZb5j1djStGKh3jWUFiygGQVxa3XCl4JTvn1YgnEfW2FomBRM52G5mD2tM&#10;tL3xJw1HX4kAYZeggtr7LpHSlTUZdJHtiIP3ZXuDPsi+krrHW4CbVj7H8as02HBYqLGjXU3lz/Fq&#10;FLhiyPKpS8/fF1cW6Tub/CU7KPU4H9M3EJ5Gfw//tz+0gi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fD58MAAADaAAAADwAAAAAAAAAAAAAAAACYAgAAZHJzL2Rv&#10;d25yZXYueG1sUEsFBgAAAAAEAAQA9QAAAIgDAAAAAA==&#10;" filled="f" stroked="f" strokeweight="2pt">
                  <v:textbox>
                    <w:txbxContent>
                      <w:p w14:paraId="35BFA45F" w14:textId="77777777" w:rsidR="00AA1DEB" w:rsidRPr="00571060" w:rsidRDefault="00AA1DEB" w:rsidP="00520DE2">
                        <w:pPr>
                          <w:jc w:val="center"/>
                          <w:rPr>
                            <w:color w:val="000000" w:themeColor="text1"/>
                            <w:sz w:val="20"/>
                          </w:rPr>
                        </w:pPr>
                        <w:r w:rsidRPr="00571060">
                          <w:rPr>
                            <w:color w:val="000000" w:themeColor="text1"/>
                            <w:sz w:val="20"/>
                          </w:rPr>
                          <w:t>PST</w:t>
                        </w:r>
                      </w:p>
                    </w:txbxContent>
                  </v:textbox>
                </v:rect>
                <v:rect id="Rechthoek 4" o:spid="_x0000_s1030" style="position:absolute;left:11892;top:4211;width:5176;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14:paraId="03DDFA97" w14:textId="77777777" w:rsidR="00AA1DEB" w:rsidRPr="00571060" w:rsidRDefault="00AA1DEB" w:rsidP="00520DE2">
                        <w:pPr>
                          <w:pStyle w:val="Normaalweb"/>
                          <w:spacing w:before="0" w:beforeAutospacing="0" w:after="0" w:afterAutospacing="0" w:line="240" w:lineRule="exact"/>
                          <w:jc w:val="center"/>
                          <w:rPr>
                            <w:color w:val="000000" w:themeColor="text1"/>
                          </w:rPr>
                        </w:pPr>
                        <w:r w:rsidRPr="00571060">
                          <w:rPr>
                            <w:rFonts w:ascii="Arial" w:eastAsia="Times New Roman" w:hAnsi="Arial"/>
                            <w:color w:val="000000" w:themeColor="text1"/>
                            <w:spacing w:val="5"/>
                            <w:sz w:val="20"/>
                            <w:szCs w:val="20"/>
                          </w:rPr>
                          <w:t>STI</w:t>
                        </w:r>
                      </w:p>
                    </w:txbxContent>
                  </v:textbox>
                </v:rect>
                <v:rect id="Rechthoek 5" o:spid="_x0000_s1031" style="position:absolute;left:21726;top:4215;width:7086;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CMMA&#10;AADaAAAADwAAAGRycy9kb3ducmV2LnhtbESPQWvCQBSE7wX/w/KE3pqNxRZJXSVIleZYI4i3l+xr&#10;kjb7NmTXmPz7bqHgcZiZb5j1djStGKh3jWUFiygGQVxa3XCl4JTvn1YgnEfW2FomBRM52G5mD2tM&#10;tL3xJw1HX4kAYZeggtr7LpHSlTUZdJHtiIP3ZXuDPsi+krrHW4CbVj7H8as02HBYqLGjXU3lz/Fq&#10;FLhiyPKpS8/fF1cW6TubfJkdlHqcj+kbCE+jv4f/2x9awQ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CMMAAADaAAAADwAAAAAAAAAAAAAAAACYAgAAZHJzL2Rv&#10;d25yZXYueG1sUEsFBgAAAAAEAAQA9QAAAIgDAAAAAA==&#10;" filled="f" stroked="f" strokeweight="2pt">
                  <v:textbox>
                    <w:txbxContent>
                      <w:p w14:paraId="233D1F57" w14:textId="77777777" w:rsidR="00AA1DEB" w:rsidRPr="00571060" w:rsidRDefault="00AA1DEB"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CDW</w:t>
                        </w:r>
                      </w:p>
                    </w:txbxContent>
                  </v:textbox>
                </v:rect>
                <v:rect id="Rechthoek 6" o:spid="_x0000_s1032" style="position:absolute;left:22675;top:9462;width:5176;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f8EA&#10;AADaAAAADwAAAGRycy9kb3ducmV2LnhtbESPQYvCMBSE7wv+h/AEb9vURUS6Rimiix61gnh7Nm/b&#10;7jYvpYm1/nsjCB6HmfmGmS97U4uOWldZVjCOYhDEudUVFwqO2eZzBsJ5ZI21ZVJwJwfLxeBjjom2&#10;N95Td/CFCBB2CSoovW8SKV1ekkEX2YY4eL+2NeiDbAupW7wFuKnlVxxPpcGKw0KJDa1Kyv8PV6PA&#10;Xbpddm/S09/Z5Zd0zSab7H6UGg379BuEp96/w6/2ViuYwvNKu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wYH/BAAAA2gAAAA8AAAAAAAAAAAAAAAAAmAIAAGRycy9kb3du&#10;cmV2LnhtbFBLBQYAAAAABAAEAPUAAACGAwAAAAA=&#10;" filled="f" stroked="f" strokeweight="2pt">
                  <v:textbox>
                    <w:txbxContent>
                      <w:p w14:paraId="3670FC96" w14:textId="77777777" w:rsidR="00AA1DEB" w:rsidRPr="00571060" w:rsidRDefault="00AA1DEB"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CDP</w:t>
                        </w:r>
                      </w:p>
                    </w:txbxContent>
                  </v:textbox>
                </v:rect>
                <v:rect id="Rechthoek 7" o:spid="_x0000_s1033" style="position:absolute;left:34666;top:6608;width:5175;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14:paraId="636AE010" w14:textId="77777777" w:rsidR="00AA1DEB" w:rsidRPr="00571060" w:rsidRDefault="00AA1DEB" w:rsidP="00520DE2">
                        <w:pPr>
                          <w:pStyle w:val="Normaalweb"/>
                          <w:spacing w:before="0" w:beforeAutospacing="0" w:after="0" w:afterAutospacing="0" w:line="240" w:lineRule="exact"/>
                          <w:jc w:val="center"/>
                          <w:rPr>
                            <w:color w:val="000000" w:themeColor="text1"/>
                          </w:rPr>
                        </w:pPr>
                        <w:r>
                          <w:rPr>
                            <w:rFonts w:ascii="Arial" w:eastAsia="Times New Roman" w:hAnsi="Arial"/>
                            <w:color w:val="000000" w:themeColor="text1"/>
                            <w:spacing w:val="5"/>
                            <w:sz w:val="20"/>
                            <w:szCs w:val="20"/>
                          </w:rPr>
                          <w:t>PUB</w:t>
                        </w:r>
                      </w:p>
                    </w:txbxContent>
                  </v:textbox>
                </v:rect>
                <v:shapetype id="_x0000_t32" coordsize="21600,21600" o:spt="32" o:oned="t" path="m,l21600,21600e" filled="f">
                  <v:path arrowok="t" fillok="f" o:connecttype="none"/>
                  <o:lock v:ext="edit" shapetype="t"/>
                </v:shapetype>
                <v:shape id="Rechte verbindingslijn met pijl 9" o:spid="_x0000_s1034" type="#_x0000_t32" style="position:absolute;left:7677;top:5504;width:4215;height: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YPGsUAAADaAAAADwAAAGRycy9kb3ducmV2LnhtbESPW2sCMRSE3wv9D+EUfNNsVbxsjSIt&#10;otJC8YLg22Fzulm6OVk3Udd/b4RCH4eZ+YaZzBpbigvVvnCs4LWTgCDOnC44V7DfLdojED4gaywd&#10;k4IbeZhNn58mmGp35Q1dtiEXEcI+RQUmhCqV0meGLPqOq4ij9+NqiyHKOpe6xmuE21J2k2QgLRYc&#10;FwxW9G4o+92erYKP9aE/PDWn797yaL4y6g2P3fmnUq2XZv4GIlAT/sN/7ZVWMIbHlXgD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YPGsUAAADaAAAADwAAAAAAAAAA&#10;AAAAAAChAgAAZHJzL2Rvd25yZXYueG1sUEsFBgAAAAAEAAQA+QAAAJMDAAAAAA==&#10;" strokecolor="black [3040]">
                  <v:stroke endarrow="open"/>
                </v:shape>
                <v:shape id="Rechte verbindingslijn met pijl 10" o:spid="_x0000_s1035" type="#_x0000_t32" style="position:absolute;left:17068;top:5504;width:4658;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Rechte verbindingslijn met pijl 11" o:spid="_x0000_s1036" type="#_x0000_t32" style="position:absolute;left:30537;top:7901;width:4129;height: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Uz8MAAADbAAAADwAAAGRycy9kb3ducmV2LnhtbERP32vCMBB+H/g/hBP2NtOqqHSmIhOZ&#10;ssGYiuDb0dyasuZSm6jdf78MhL3dx/fz5ovO1uJKra8cK0gHCQjiwumKSwWH/fppBsIHZI21Y1Lw&#10;Qx4Wee9hjpl2N/6k6y6UIoawz1CBCaHJpPSFIYt+4BriyH251mKIsC2lbvEWw20th0kykRYrjg0G&#10;G3oxVHzvLlbBanscT8/d+WP0ejLvBY2mp+HyTanHfrd8BhGoC//iu3uj4/wU/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0VM/DAAAA2wAAAA8AAAAAAAAAAAAA&#10;AAAAoQIAAGRycy9kb3ducmV2LnhtbFBLBQYAAAAABAAEAPkAAACRAwAAAAA=&#10;" strokecolor="black [3040]">
                  <v:stroke endarrow="open"/>
                </v:shape>
                <v:shape id="Rechte verbindingslijn met pijl 13" o:spid="_x0000_s1037" type="#_x0000_t32" style="position:absolute;left:25263;top:6799;width:6;height:26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I8QAAADbAAAADwAAAGRycy9kb3ducmV2LnhtbERP22rCQBB9L/gPywh9azaaUiW6ilhK&#10;WyoULwi+DdkxG8zOxuxW49+7hULf5nCuM513thYXan3lWMEgSUEQF05XXCrYbd+exiB8QNZYOyYF&#10;N/Iwn/Uepphrd+U1XTahFDGEfY4KTAhNLqUvDFn0iWuII3d0rcUQYVtK3eI1httaDtP0RVqsODYY&#10;bGhpqDhtfqyC18/98+jcnb+z94NZFZSNDsP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6m8jxAAAANsAAAAPAAAAAAAAAAAA&#10;AAAAAKECAABkcnMvZG93bnJldi54bWxQSwUGAAAAAAQABAD5AAAAkgMAAAAA&#10;" strokecolor="black [3040]">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4" o:spid="_x0000_s1038" type="#_x0000_t88" style="position:absolute;left:28811;top:4196;width:1726;height:7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asL8A&#10;AADbAAAADwAAAGRycy9kb3ducmV2LnhtbERPTUsDMRC9C/6HMAUv0iaWKmXbtIggiDdrFbwNm+km&#10;dDNZkriN/94UCr3N433Oelt8L0aKyQXW8DBTIIjbYBx3Gvafr9MliJSRDfaBScMfJdhubm/W2Jhw&#10;4g8ad7kTNYRTgxpszkMjZWoteUyzMBBX7hCix1xh7KSJeKrhvpdzpZ6kR8e1weJAL5ba4+7Xa3i8&#10;d67s36Oaf/8YTsWOX4qk1neT8rwCkankq/jifjN1/gLOv9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Q5qwvwAAANsAAAAPAAAAAAAAAAAAAAAAAJgCAABkcnMvZG93bnJl&#10;di54bWxQSwUGAAAAAAQABAD1AAAAhAMAAAAA&#10;" adj="418" strokecolor="black [3040]"/>
                <w10:anchorlock/>
              </v:group>
            </w:pict>
          </mc:Fallback>
        </mc:AlternateContent>
      </w:r>
    </w:p>
    <w:p w14:paraId="51E591EA" w14:textId="77777777" w:rsidR="00520DE2" w:rsidRPr="008B1A80" w:rsidRDefault="00520DE2">
      <w:pPr>
        <w:pStyle w:val="Kop2"/>
        <w:tabs>
          <w:tab w:val="num" w:pos="1418"/>
        </w:tabs>
        <w:ind w:left="1418"/>
      </w:pPr>
      <w:bookmarkStart w:id="40" w:name="_Toc509919514"/>
      <w:r w:rsidRPr="008B1A80">
        <w:t>Bronbeschrijving</w:t>
      </w:r>
      <w:bookmarkEnd w:id="40"/>
    </w:p>
    <w:tbl>
      <w:tblPr>
        <w:tblW w:w="9072" w:type="dxa"/>
        <w:tblInd w:w="70" w:type="dxa"/>
        <w:tblLayout w:type="fixed"/>
        <w:tblCellMar>
          <w:left w:w="70" w:type="dxa"/>
          <w:right w:w="70" w:type="dxa"/>
        </w:tblCellMar>
        <w:tblLook w:val="0000" w:firstRow="0" w:lastRow="0" w:firstColumn="0" w:lastColumn="0" w:noHBand="0" w:noVBand="0"/>
      </w:tblPr>
      <w:tblGrid>
        <w:gridCol w:w="2835"/>
        <w:gridCol w:w="6237"/>
      </w:tblGrid>
      <w:tr w:rsidR="00520DE2" w:rsidRPr="008B1A80" w14:paraId="0ADD3A0C"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6F1BA661" w14:textId="77777777" w:rsidR="00520DE2" w:rsidRPr="008B1A80" w:rsidRDefault="00520DE2" w:rsidP="00F25C0A">
            <w:r w:rsidRPr="008B1A80">
              <w:t>Domein</w:t>
            </w:r>
          </w:p>
        </w:tc>
        <w:tc>
          <w:tcPr>
            <w:tcW w:w="6237" w:type="dxa"/>
            <w:tcBorders>
              <w:top w:val="single" w:sz="6" w:space="0" w:color="auto"/>
              <w:left w:val="single" w:sz="6" w:space="0" w:color="auto"/>
              <w:bottom w:val="single" w:sz="6" w:space="0" w:color="auto"/>
              <w:right w:val="single" w:sz="6" w:space="0" w:color="auto"/>
            </w:tcBorders>
          </w:tcPr>
          <w:p w14:paraId="12CAD86B" w14:textId="77777777" w:rsidR="00520DE2" w:rsidRPr="008B1A80" w:rsidRDefault="00F25C0A" w:rsidP="00F25C0A">
            <w:r>
              <w:t>BAS</w:t>
            </w:r>
          </w:p>
        </w:tc>
      </w:tr>
      <w:tr w:rsidR="00520DE2" w:rsidRPr="008B1A80" w14:paraId="296798C0"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6408822C" w14:textId="77777777" w:rsidR="00520DE2" w:rsidRPr="008B1A80" w:rsidRDefault="00520DE2" w:rsidP="00F25C0A">
            <w:r w:rsidRPr="008B1A80">
              <w:t>Systeemcode</w:t>
            </w:r>
          </w:p>
        </w:tc>
        <w:tc>
          <w:tcPr>
            <w:tcW w:w="6237" w:type="dxa"/>
            <w:tcBorders>
              <w:top w:val="single" w:sz="6" w:space="0" w:color="auto"/>
              <w:left w:val="single" w:sz="6" w:space="0" w:color="auto"/>
              <w:bottom w:val="single" w:sz="6" w:space="0" w:color="auto"/>
              <w:right w:val="single" w:sz="6" w:space="0" w:color="auto"/>
            </w:tcBorders>
          </w:tcPr>
          <w:p w14:paraId="3576CB72" w14:textId="77777777" w:rsidR="00520DE2" w:rsidRPr="008B1A80" w:rsidRDefault="00FD43AE" w:rsidP="00F25C0A">
            <w:r>
              <w:t>CMG</w:t>
            </w:r>
          </w:p>
        </w:tc>
      </w:tr>
      <w:tr w:rsidR="00520DE2" w:rsidRPr="008B1A80" w14:paraId="1E5B80AE"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065BCA68" w14:textId="77777777" w:rsidR="00520DE2" w:rsidRPr="008B1A80" w:rsidRDefault="00520DE2" w:rsidP="00F25C0A">
            <w:r w:rsidRPr="008B1A80">
              <w:t>Referentie naar datamodel</w:t>
            </w:r>
          </w:p>
        </w:tc>
        <w:tc>
          <w:tcPr>
            <w:tcW w:w="6237" w:type="dxa"/>
            <w:tcBorders>
              <w:top w:val="single" w:sz="6" w:space="0" w:color="auto"/>
              <w:left w:val="single" w:sz="6" w:space="0" w:color="auto"/>
              <w:bottom w:val="single" w:sz="6" w:space="0" w:color="auto"/>
              <w:right w:val="single" w:sz="6" w:space="0" w:color="auto"/>
            </w:tcBorders>
          </w:tcPr>
          <w:p w14:paraId="0A70A44B" w14:textId="65652F30" w:rsidR="00520DE2" w:rsidRPr="008B1A80" w:rsidRDefault="00F25C0A" w:rsidP="008272CB">
            <w:r>
              <w:fldChar w:fldCharType="begin"/>
            </w:r>
            <w:r>
              <w:instrText xml:space="preserve"> REF _Ref468287935 \r \h </w:instrText>
            </w:r>
            <w:r>
              <w:fldChar w:fldCharType="separate"/>
            </w:r>
            <w:r w:rsidR="00B00D8D">
              <w:t>[3]</w:t>
            </w:r>
            <w:r>
              <w:fldChar w:fldCharType="end"/>
            </w:r>
            <w:r w:rsidR="008272CB">
              <w:t xml:space="preserve"> </w:t>
            </w:r>
          </w:p>
        </w:tc>
      </w:tr>
      <w:tr w:rsidR="00520DE2" w:rsidRPr="008B1A80" w14:paraId="4C097043"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376445DD" w14:textId="77777777" w:rsidR="00520DE2" w:rsidRPr="008B1A80" w:rsidRDefault="00520DE2" w:rsidP="00F25C0A">
            <w:r w:rsidRPr="008B1A80">
              <w:t>Diagram</w:t>
            </w:r>
          </w:p>
        </w:tc>
        <w:tc>
          <w:tcPr>
            <w:tcW w:w="6237" w:type="dxa"/>
            <w:tcBorders>
              <w:top w:val="single" w:sz="6" w:space="0" w:color="auto"/>
              <w:left w:val="single" w:sz="6" w:space="0" w:color="auto"/>
              <w:bottom w:val="single" w:sz="6" w:space="0" w:color="auto"/>
              <w:right w:val="single" w:sz="6" w:space="0" w:color="auto"/>
            </w:tcBorders>
          </w:tcPr>
          <w:p w14:paraId="1CD90109" w14:textId="77777777" w:rsidR="00520DE2" w:rsidRPr="008B1A80" w:rsidRDefault="00FD43AE" w:rsidP="00F25C0A">
            <w:r>
              <w:t>05317</w:t>
            </w:r>
            <w:r w:rsidR="00F25C0A" w:rsidRPr="00F25C0A">
              <w:t>_LGM_BAS_CDW_</w:t>
            </w:r>
            <w:r>
              <w:t>CMG</w:t>
            </w:r>
          </w:p>
        </w:tc>
      </w:tr>
      <w:tr w:rsidR="00520DE2" w:rsidRPr="008B1A80" w14:paraId="6855C5F8"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2124AACF" w14:textId="77777777" w:rsidR="00520DE2" w:rsidRPr="008B1A80" w:rsidRDefault="00520DE2" w:rsidP="00F25C0A">
            <w:r w:rsidRPr="008B1A80">
              <w:t>Evt. bijzonderheden</w:t>
            </w:r>
          </w:p>
        </w:tc>
        <w:tc>
          <w:tcPr>
            <w:tcW w:w="6237" w:type="dxa"/>
            <w:tcBorders>
              <w:top w:val="single" w:sz="6" w:space="0" w:color="auto"/>
              <w:left w:val="single" w:sz="6" w:space="0" w:color="auto"/>
              <w:bottom w:val="single" w:sz="6" w:space="0" w:color="auto"/>
              <w:right w:val="single" w:sz="6" w:space="0" w:color="auto"/>
            </w:tcBorders>
          </w:tcPr>
          <w:p w14:paraId="16B99354" w14:textId="6C1EBC3D" w:rsidR="00520DE2" w:rsidRPr="005C220B" w:rsidRDefault="00D859AC" w:rsidP="00CC2644">
            <w:pPr>
              <w:rPr>
                <w:b/>
              </w:rPr>
            </w:pPr>
            <w:r>
              <w:t xml:space="preserve">Tabellen met ‘gematerialiseerde’ </w:t>
            </w:r>
            <w:proofErr w:type="spellStart"/>
            <w:r w:rsidR="00C72433">
              <w:t>X_VIEW</w:t>
            </w:r>
            <w:r>
              <w:t>’s</w:t>
            </w:r>
            <w:proofErr w:type="spellEnd"/>
            <w:r w:rsidR="00C72433">
              <w:t xml:space="preserve">  </w:t>
            </w:r>
          </w:p>
        </w:tc>
      </w:tr>
      <w:tr w:rsidR="00C65B4C" w:rsidRPr="008B1A80" w14:paraId="36F1D956"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3D98ADBC" w14:textId="77777777" w:rsidR="00C65B4C" w:rsidRPr="008E7FF5" w:rsidRDefault="00C65B4C" w:rsidP="00C65B4C">
            <w:r w:rsidRPr="008E7FF5">
              <w:t>1</w:t>
            </w:r>
          </w:p>
        </w:tc>
        <w:tc>
          <w:tcPr>
            <w:tcW w:w="6237" w:type="dxa"/>
            <w:tcBorders>
              <w:top w:val="single" w:sz="6" w:space="0" w:color="auto"/>
              <w:left w:val="single" w:sz="6" w:space="0" w:color="auto"/>
              <w:bottom w:val="single" w:sz="6" w:space="0" w:color="auto"/>
              <w:right w:val="single" w:sz="6" w:space="0" w:color="auto"/>
            </w:tcBorders>
          </w:tcPr>
          <w:p w14:paraId="254DDBB1" w14:textId="02A51B53" w:rsidR="00C65B4C" w:rsidRPr="008E7FF5" w:rsidRDefault="00C65B4C" w:rsidP="007165D8">
            <w:r w:rsidRPr="008E7FF5">
              <w:t>CMG_</w:t>
            </w:r>
            <w:r w:rsidR="007165D8">
              <w:t>C_T</w:t>
            </w:r>
            <w:r w:rsidRPr="008E7FF5">
              <w:t>_BERICHT</w:t>
            </w:r>
          </w:p>
        </w:tc>
      </w:tr>
      <w:tr w:rsidR="00C65B4C" w:rsidRPr="008B1A80" w14:paraId="76A7DC72"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772B8F61" w14:textId="77777777" w:rsidR="00C65B4C" w:rsidRPr="008E7FF5" w:rsidRDefault="00C65B4C" w:rsidP="00C65B4C">
            <w:r w:rsidRPr="008E7FF5">
              <w:t>2</w:t>
            </w:r>
          </w:p>
        </w:tc>
        <w:tc>
          <w:tcPr>
            <w:tcW w:w="6237" w:type="dxa"/>
            <w:tcBorders>
              <w:top w:val="single" w:sz="6" w:space="0" w:color="auto"/>
              <w:left w:val="single" w:sz="6" w:space="0" w:color="auto"/>
              <w:bottom w:val="single" w:sz="6" w:space="0" w:color="auto"/>
              <w:right w:val="single" w:sz="6" w:space="0" w:color="auto"/>
            </w:tcBorders>
          </w:tcPr>
          <w:p w14:paraId="5D2885F4" w14:textId="1315E598" w:rsidR="00C65B4C" w:rsidRPr="008E7FF5" w:rsidRDefault="00C65B4C">
            <w:r w:rsidRPr="008E7FF5">
              <w:t>CMG_</w:t>
            </w:r>
            <w:r w:rsidR="007165D8">
              <w:t>C_T</w:t>
            </w:r>
            <w:r w:rsidRPr="008E7FF5">
              <w:t>_MELDING</w:t>
            </w:r>
          </w:p>
        </w:tc>
      </w:tr>
      <w:tr w:rsidR="00C65B4C" w:rsidRPr="008B1A80" w14:paraId="277C95F6"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20C0F674" w14:textId="77777777" w:rsidR="00C65B4C" w:rsidRPr="008E7FF5" w:rsidRDefault="00C65B4C" w:rsidP="00C65B4C">
            <w:r w:rsidRPr="008E7FF5">
              <w:t>3</w:t>
            </w:r>
          </w:p>
        </w:tc>
        <w:tc>
          <w:tcPr>
            <w:tcW w:w="6237" w:type="dxa"/>
            <w:tcBorders>
              <w:top w:val="single" w:sz="6" w:space="0" w:color="auto"/>
              <w:left w:val="single" w:sz="6" w:space="0" w:color="auto"/>
              <w:bottom w:val="single" w:sz="6" w:space="0" w:color="auto"/>
              <w:right w:val="single" w:sz="6" w:space="0" w:color="auto"/>
            </w:tcBorders>
          </w:tcPr>
          <w:p w14:paraId="25BB8F7E" w14:textId="4A15B2AA" w:rsidR="00C65B4C" w:rsidRPr="008E7FF5" w:rsidRDefault="00C65B4C">
            <w:r w:rsidRPr="008E7FF5">
              <w:t>CMG_</w:t>
            </w:r>
            <w:r w:rsidR="007165D8">
              <w:t>C_T</w:t>
            </w:r>
            <w:r w:rsidRPr="008E7FF5">
              <w:t>_DEELNEMER_NP</w:t>
            </w:r>
          </w:p>
        </w:tc>
      </w:tr>
      <w:tr w:rsidR="00C65B4C" w:rsidRPr="008B1A80" w14:paraId="0E5B39F6"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7191D941" w14:textId="77777777" w:rsidR="00C65B4C" w:rsidRPr="008E7FF5" w:rsidRDefault="00C65B4C" w:rsidP="00C65B4C">
            <w:r w:rsidRPr="008E7FF5">
              <w:t>4</w:t>
            </w:r>
          </w:p>
        </w:tc>
        <w:tc>
          <w:tcPr>
            <w:tcW w:w="6237" w:type="dxa"/>
            <w:tcBorders>
              <w:top w:val="single" w:sz="6" w:space="0" w:color="auto"/>
              <w:left w:val="single" w:sz="6" w:space="0" w:color="auto"/>
              <w:bottom w:val="single" w:sz="6" w:space="0" w:color="auto"/>
              <w:right w:val="single" w:sz="6" w:space="0" w:color="auto"/>
            </w:tcBorders>
          </w:tcPr>
          <w:p w14:paraId="0348791F" w14:textId="3D740850" w:rsidR="00C65B4C" w:rsidRPr="008E7FF5" w:rsidRDefault="00C65B4C">
            <w:r w:rsidRPr="008E7FF5">
              <w:t>CMG_</w:t>
            </w:r>
            <w:r w:rsidR="007165D8">
              <w:t>C_T</w:t>
            </w:r>
            <w:r w:rsidRPr="008E7FF5">
              <w:t>_DEELNEMER_NNP</w:t>
            </w:r>
          </w:p>
        </w:tc>
      </w:tr>
      <w:tr w:rsidR="00C65B4C" w:rsidRPr="008B1A80" w14:paraId="7E382B0E"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5CCB3F7A" w14:textId="77777777" w:rsidR="00C65B4C" w:rsidRPr="008E7FF5" w:rsidRDefault="00C65B4C" w:rsidP="00C65B4C">
            <w:r w:rsidRPr="008E7FF5">
              <w:t>5</w:t>
            </w:r>
          </w:p>
        </w:tc>
        <w:tc>
          <w:tcPr>
            <w:tcW w:w="6237" w:type="dxa"/>
            <w:tcBorders>
              <w:top w:val="single" w:sz="6" w:space="0" w:color="auto"/>
              <w:left w:val="single" w:sz="6" w:space="0" w:color="auto"/>
              <w:bottom w:val="single" w:sz="6" w:space="0" w:color="auto"/>
              <w:right w:val="single" w:sz="6" w:space="0" w:color="auto"/>
            </w:tcBorders>
          </w:tcPr>
          <w:p w14:paraId="7C4F0322" w14:textId="276FB5C3" w:rsidR="00C65B4C" w:rsidRPr="008E7FF5" w:rsidRDefault="00C65B4C">
            <w:r w:rsidRPr="008E7FF5">
              <w:t>CMG_</w:t>
            </w:r>
            <w:r w:rsidR="007165D8">
              <w:t>C_T</w:t>
            </w:r>
            <w:r w:rsidRPr="008E7FF5">
              <w:t>_DEELNEMER_UIB</w:t>
            </w:r>
          </w:p>
        </w:tc>
      </w:tr>
      <w:tr w:rsidR="00C65B4C" w:rsidRPr="008B1A80" w14:paraId="34DD96F8"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4BD8B418" w14:textId="77777777" w:rsidR="00C65B4C" w:rsidRPr="008E7FF5" w:rsidRDefault="00C65B4C" w:rsidP="00C65B4C">
            <w:r w:rsidRPr="008E7FF5">
              <w:t>6</w:t>
            </w:r>
          </w:p>
        </w:tc>
        <w:tc>
          <w:tcPr>
            <w:tcW w:w="6237" w:type="dxa"/>
            <w:tcBorders>
              <w:top w:val="single" w:sz="6" w:space="0" w:color="auto"/>
              <w:left w:val="single" w:sz="6" w:space="0" w:color="auto"/>
              <w:bottom w:val="single" w:sz="6" w:space="0" w:color="auto"/>
              <w:right w:val="single" w:sz="6" w:space="0" w:color="auto"/>
            </w:tcBorders>
          </w:tcPr>
          <w:p w14:paraId="5381C7DF" w14:textId="039CC55F" w:rsidR="00C65B4C" w:rsidRPr="008E7FF5" w:rsidRDefault="00C65B4C">
            <w:r w:rsidRPr="008E7FF5">
              <w:t>CMG_</w:t>
            </w:r>
            <w:r w:rsidR="007165D8">
              <w:t>C_T</w:t>
            </w:r>
            <w:r w:rsidRPr="008E7FF5">
              <w:t>_DEELNEMER_DVL</w:t>
            </w:r>
          </w:p>
        </w:tc>
      </w:tr>
      <w:tr w:rsidR="00C65B4C" w:rsidRPr="008B1A80" w14:paraId="78E31E1E"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33F58395" w14:textId="77777777" w:rsidR="00C65B4C" w:rsidRPr="008E7FF5" w:rsidRDefault="00C65B4C" w:rsidP="00C65B4C">
            <w:r w:rsidRPr="008E7FF5">
              <w:t>7</w:t>
            </w:r>
          </w:p>
        </w:tc>
        <w:tc>
          <w:tcPr>
            <w:tcW w:w="6237" w:type="dxa"/>
            <w:tcBorders>
              <w:top w:val="single" w:sz="6" w:space="0" w:color="auto"/>
              <w:left w:val="single" w:sz="6" w:space="0" w:color="auto"/>
              <w:bottom w:val="single" w:sz="6" w:space="0" w:color="auto"/>
              <w:right w:val="single" w:sz="6" w:space="0" w:color="auto"/>
            </w:tcBorders>
          </w:tcPr>
          <w:p w14:paraId="6CC5BCA6" w14:textId="304C8496" w:rsidR="00C65B4C" w:rsidRPr="008E7FF5" w:rsidRDefault="00C65B4C">
            <w:r w:rsidRPr="008E7FF5">
              <w:t>CMG_</w:t>
            </w:r>
            <w:r w:rsidR="007165D8">
              <w:t>C_T</w:t>
            </w:r>
            <w:r w:rsidRPr="008E7FF5">
              <w:t>_CONTR_RESULT</w:t>
            </w:r>
          </w:p>
        </w:tc>
      </w:tr>
      <w:tr w:rsidR="00C65B4C" w:rsidRPr="008B1A80" w14:paraId="6995CCF8"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3C0761CE" w14:textId="77777777" w:rsidR="00C65B4C" w:rsidRPr="008E7FF5" w:rsidRDefault="00C65B4C" w:rsidP="00C65B4C">
            <w:r w:rsidRPr="008E7FF5">
              <w:t>8</w:t>
            </w:r>
          </w:p>
        </w:tc>
        <w:tc>
          <w:tcPr>
            <w:tcW w:w="6237" w:type="dxa"/>
            <w:tcBorders>
              <w:top w:val="single" w:sz="6" w:space="0" w:color="auto"/>
              <w:left w:val="single" w:sz="6" w:space="0" w:color="auto"/>
              <w:bottom w:val="single" w:sz="6" w:space="0" w:color="auto"/>
              <w:right w:val="single" w:sz="6" w:space="0" w:color="auto"/>
            </w:tcBorders>
          </w:tcPr>
          <w:p w14:paraId="023FEDE3" w14:textId="02873561" w:rsidR="00C65B4C" w:rsidRDefault="00C65B4C">
            <w:r w:rsidRPr="008E7FF5">
              <w:t>CMG_</w:t>
            </w:r>
            <w:r w:rsidR="007165D8">
              <w:t>C_T</w:t>
            </w:r>
            <w:r w:rsidRPr="008E7FF5">
              <w:t>_FINR_VERRIJKT</w:t>
            </w:r>
          </w:p>
        </w:tc>
      </w:tr>
      <w:tr w:rsidR="0090116A" w:rsidRPr="008B1A80" w14:paraId="7F4C4D1B" w14:textId="77777777" w:rsidTr="00CC2644">
        <w:trPr>
          <w:cantSplit/>
        </w:trPr>
        <w:tc>
          <w:tcPr>
            <w:tcW w:w="2835" w:type="dxa"/>
            <w:tcBorders>
              <w:top w:val="single" w:sz="6" w:space="0" w:color="auto"/>
              <w:left w:val="single" w:sz="6" w:space="0" w:color="auto"/>
              <w:bottom w:val="single" w:sz="6" w:space="0" w:color="auto"/>
              <w:right w:val="single" w:sz="6" w:space="0" w:color="auto"/>
            </w:tcBorders>
          </w:tcPr>
          <w:p w14:paraId="033EEAA0" w14:textId="2D370610" w:rsidR="0090116A" w:rsidRPr="008E7FF5" w:rsidRDefault="0090116A" w:rsidP="00C65B4C">
            <w:r>
              <w:t>9</w:t>
            </w:r>
          </w:p>
        </w:tc>
        <w:tc>
          <w:tcPr>
            <w:tcW w:w="6237" w:type="dxa"/>
            <w:tcBorders>
              <w:top w:val="single" w:sz="6" w:space="0" w:color="auto"/>
              <w:left w:val="single" w:sz="6" w:space="0" w:color="auto"/>
              <w:bottom w:val="single" w:sz="6" w:space="0" w:color="auto"/>
              <w:right w:val="single" w:sz="6" w:space="0" w:color="auto"/>
            </w:tcBorders>
          </w:tcPr>
          <w:p w14:paraId="1FBBB646" w14:textId="18177746" w:rsidR="0090116A" w:rsidRPr="008E7FF5" w:rsidRDefault="0090116A">
            <w:r>
              <w:t>CMG_</w:t>
            </w:r>
            <w:r w:rsidR="007165D8">
              <w:t>C_T</w:t>
            </w:r>
            <w:r>
              <w:t>_SLEUTEL_DETAIL</w:t>
            </w:r>
          </w:p>
        </w:tc>
      </w:tr>
    </w:tbl>
    <w:p w14:paraId="32E52615" w14:textId="77777777" w:rsidR="001713DB" w:rsidRDefault="001713DB">
      <w:pPr>
        <w:pStyle w:val="Voettekst"/>
        <w:tabs>
          <w:tab w:val="clear" w:pos="4536"/>
          <w:tab w:val="clear" w:pos="9072"/>
        </w:tabs>
      </w:pPr>
    </w:p>
    <w:p w14:paraId="1BF2B1E6" w14:textId="16F97FA4" w:rsidR="00D46469" w:rsidRDefault="00D46469">
      <w:pPr>
        <w:pStyle w:val="Voettekst"/>
        <w:tabs>
          <w:tab w:val="clear" w:pos="4536"/>
          <w:tab w:val="clear" w:pos="9072"/>
        </w:tabs>
      </w:pPr>
      <w:r>
        <w:t xml:space="preserve">Met de </w:t>
      </w:r>
      <w:proofErr w:type="spellStart"/>
      <w:r>
        <w:t>De</w:t>
      </w:r>
      <w:proofErr w:type="spellEnd"/>
      <w:r>
        <w:t xml:space="preserve"> </w:t>
      </w:r>
      <w:proofErr w:type="spellStart"/>
      <w:r>
        <w:t>hierarchie</w:t>
      </w:r>
      <w:proofErr w:type="spellEnd"/>
      <w:r>
        <w:t xml:space="preserve"> </w:t>
      </w:r>
      <w:r w:rsidR="00F1090D">
        <w:t xml:space="preserve">hieronder  </w:t>
      </w:r>
    </w:p>
    <w:p w14:paraId="489F75DB" w14:textId="77777777" w:rsidR="00F1090D" w:rsidRDefault="001713DB">
      <w:pPr>
        <w:spacing w:line="240" w:lineRule="auto"/>
        <w:rPr>
          <w:rFonts w:ascii="Tms Rmn" w:hAnsi="Tms Rmn"/>
          <w:spacing w:val="0"/>
          <w:sz w:val="24"/>
          <w:szCs w:val="24"/>
        </w:rPr>
      </w:pPr>
      <w:r>
        <w:rPr>
          <w:rFonts w:ascii="Tms Rmn" w:hAnsi="Tms Rmn"/>
          <w:noProof/>
          <w:spacing w:val="0"/>
          <w:sz w:val="24"/>
          <w:szCs w:val="24"/>
        </w:rPr>
        <w:drawing>
          <wp:inline distT="0" distB="0" distL="0" distR="0" wp14:anchorId="3802EF5D" wp14:editId="63A59D39">
            <wp:extent cx="2998206" cy="3027196"/>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8206" cy="3027196"/>
                    </a:xfrm>
                    <a:prstGeom prst="rect">
                      <a:avLst/>
                    </a:prstGeom>
                    <a:noFill/>
                    <a:ln>
                      <a:noFill/>
                    </a:ln>
                  </pic:spPr>
                </pic:pic>
              </a:graphicData>
            </a:graphic>
          </wp:inline>
        </w:drawing>
      </w:r>
      <w:r>
        <w:rPr>
          <w:rFonts w:ascii="Tms Rmn" w:hAnsi="Tms Rmn"/>
          <w:spacing w:val="0"/>
          <w:sz w:val="24"/>
          <w:szCs w:val="24"/>
        </w:rPr>
        <w:t xml:space="preserve"> </w:t>
      </w:r>
    </w:p>
    <w:p w14:paraId="28794055" w14:textId="322CCC25" w:rsidR="00F1090D" w:rsidRDefault="00F1090D">
      <w:pPr>
        <w:spacing w:line="240" w:lineRule="auto"/>
      </w:pPr>
    </w:p>
    <w:p w14:paraId="4EA5B453" w14:textId="05540728" w:rsidR="00F1090D" w:rsidRDefault="00ED7C50">
      <w:pPr>
        <w:spacing w:line="240" w:lineRule="auto"/>
      </w:pPr>
      <w:r>
        <w:t xml:space="preserve">           </w:t>
      </w:r>
    </w:p>
    <w:p w14:paraId="1EFE6020" w14:textId="692E35D8" w:rsidR="00520DE2" w:rsidRDefault="00ED7C50" w:rsidP="00942B79">
      <w:pPr>
        <w:spacing w:line="240" w:lineRule="auto"/>
      </w:pPr>
      <w:r>
        <w:lastRenderedPageBreak/>
        <w:t xml:space="preserve">           </w:t>
      </w:r>
    </w:p>
    <w:p w14:paraId="1FBA7C8D" w14:textId="554A81C4" w:rsidR="00520DE2" w:rsidRPr="00765234" w:rsidRDefault="00520DE2">
      <w:pPr>
        <w:pStyle w:val="Kop2"/>
        <w:tabs>
          <w:tab w:val="num" w:pos="1418"/>
        </w:tabs>
        <w:ind w:left="1418"/>
      </w:pPr>
      <w:bookmarkStart w:id="41" w:name="_Toc509919515"/>
      <w:r w:rsidRPr="008B1A80">
        <w:t>Doelbeschrijving</w:t>
      </w:r>
      <w:bookmarkEnd w:id="41"/>
    </w:p>
    <w:tbl>
      <w:tblPr>
        <w:tblW w:w="9072" w:type="dxa"/>
        <w:tblInd w:w="70" w:type="dxa"/>
        <w:tblLayout w:type="fixed"/>
        <w:tblCellMar>
          <w:left w:w="70" w:type="dxa"/>
          <w:right w:w="70" w:type="dxa"/>
        </w:tblCellMar>
        <w:tblLook w:val="0000" w:firstRow="0" w:lastRow="0" w:firstColumn="0" w:lastColumn="0" w:noHBand="0" w:noVBand="0"/>
      </w:tblPr>
      <w:tblGrid>
        <w:gridCol w:w="2616"/>
        <w:gridCol w:w="6456"/>
      </w:tblGrid>
      <w:tr w:rsidR="00520DE2" w:rsidRPr="008B1A80" w14:paraId="39B286CC" w14:textId="77777777" w:rsidTr="00A43F5D">
        <w:trPr>
          <w:cantSplit/>
        </w:trPr>
        <w:tc>
          <w:tcPr>
            <w:tcW w:w="2616" w:type="dxa"/>
            <w:tcBorders>
              <w:top w:val="single" w:sz="6" w:space="0" w:color="auto"/>
              <w:left w:val="single" w:sz="6" w:space="0" w:color="auto"/>
              <w:bottom w:val="single" w:sz="6" w:space="0" w:color="auto"/>
              <w:right w:val="single" w:sz="6" w:space="0" w:color="auto"/>
            </w:tcBorders>
          </w:tcPr>
          <w:p w14:paraId="5048E74B" w14:textId="77777777" w:rsidR="00520DE2" w:rsidRPr="008B1A80" w:rsidRDefault="00520DE2" w:rsidP="00F25C0A">
            <w:r w:rsidRPr="008B1A80">
              <w:t>Domein</w:t>
            </w:r>
          </w:p>
        </w:tc>
        <w:tc>
          <w:tcPr>
            <w:tcW w:w="6456" w:type="dxa"/>
            <w:tcBorders>
              <w:top w:val="single" w:sz="6" w:space="0" w:color="auto"/>
              <w:left w:val="single" w:sz="6" w:space="0" w:color="auto"/>
              <w:bottom w:val="single" w:sz="6" w:space="0" w:color="auto"/>
              <w:right w:val="single" w:sz="6" w:space="0" w:color="auto"/>
            </w:tcBorders>
          </w:tcPr>
          <w:p w14:paraId="17DDF952" w14:textId="77777777" w:rsidR="00520DE2" w:rsidRPr="008B1A80" w:rsidRDefault="00FD43AE" w:rsidP="00FD43AE">
            <w:r>
              <w:t>EDW</w:t>
            </w:r>
          </w:p>
        </w:tc>
      </w:tr>
      <w:tr w:rsidR="00520DE2" w:rsidRPr="008B1A80" w14:paraId="45A86E7C" w14:textId="77777777" w:rsidTr="00A43F5D">
        <w:trPr>
          <w:cantSplit/>
        </w:trPr>
        <w:tc>
          <w:tcPr>
            <w:tcW w:w="2616" w:type="dxa"/>
            <w:tcBorders>
              <w:top w:val="single" w:sz="6" w:space="0" w:color="auto"/>
              <w:left w:val="single" w:sz="6" w:space="0" w:color="auto"/>
              <w:bottom w:val="single" w:sz="6" w:space="0" w:color="auto"/>
              <w:right w:val="single" w:sz="6" w:space="0" w:color="auto"/>
            </w:tcBorders>
          </w:tcPr>
          <w:p w14:paraId="10EA08F1" w14:textId="77777777" w:rsidR="00520DE2" w:rsidRPr="008B1A80" w:rsidRDefault="00520DE2" w:rsidP="00F25C0A">
            <w:r w:rsidRPr="008B1A80">
              <w:t>Systeemcode</w:t>
            </w:r>
          </w:p>
        </w:tc>
        <w:tc>
          <w:tcPr>
            <w:tcW w:w="6456" w:type="dxa"/>
            <w:tcBorders>
              <w:top w:val="single" w:sz="6" w:space="0" w:color="auto"/>
              <w:left w:val="single" w:sz="6" w:space="0" w:color="auto"/>
              <w:bottom w:val="single" w:sz="6" w:space="0" w:color="auto"/>
              <w:right w:val="single" w:sz="6" w:space="0" w:color="auto"/>
            </w:tcBorders>
          </w:tcPr>
          <w:p w14:paraId="7D65CE4D" w14:textId="77777777" w:rsidR="00520DE2" w:rsidRPr="008B1A80" w:rsidRDefault="00FD43AE" w:rsidP="00F25C0A">
            <w:r>
              <w:t>RFP</w:t>
            </w:r>
          </w:p>
        </w:tc>
      </w:tr>
      <w:tr w:rsidR="00520DE2" w:rsidRPr="008B1A80" w14:paraId="712DEEFC" w14:textId="77777777" w:rsidTr="00A43F5D">
        <w:trPr>
          <w:cantSplit/>
        </w:trPr>
        <w:tc>
          <w:tcPr>
            <w:tcW w:w="2616" w:type="dxa"/>
            <w:tcBorders>
              <w:top w:val="single" w:sz="6" w:space="0" w:color="auto"/>
              <w:left w:val="single" w:sz="6" w:space="0" w:color="auto"/>
              <w:bottom w:val="single" w:sz="6" w:space="0" w:color="auto"/>
              <w:right w:val="single" w:sz="6" w:space="0" w:color="auto"/>
            </w:tcBorders>
          </w:tcPr>
          <w:p w14:paraId="69A37777" w14:textId="77777777" w:rsidR="00520DE2" w:rsidRPr="008B1A80" w:rsidRDefault="00520DE2" w:rsidP="00F25C0A">
            <w:r w:rsidRPr="008B1A80">
              <w:t>Referentie naar datamodel</w:t>
            </w:r>
          </w:p>
        </w:tc>
        <w:tc>
          <w:tcPr>
            <w:tcW w:w="6456" w:type="dxa"/>
            <w:tcBorders>
              <w:top w:val="single" w:sz="6" w:space="0" w:color="auto"/>
              <w:left w:val="single" w:sz="6" w:space="0" w:color="auto"/>
              <w:bottom w:val="single" w:sz="6" w:space="0" w:color="auto"/>
              <w:right w:val="single" w:sz="6" w:space="0" w:color="auto"/>
            </w:tcBorders>
          </w:tcPr>
          <w:p w14:paraId="3F2B0A10" w14:textId="77777777" w:rsidR="00520DE2" w:rsidRPr="008B1A80" w:rsidRDefault="00F25C0A" w:rsidP="00F25C0A">
            <w:r>
              <w:fldChar w:fldCharType="begin"/>
            </w:r>
            <w:r>
              <w:instrText xml:space="preserve"> REF _Ref468288036 \r \h </w:instrText>
            </w:r>
            <w:r>
              <w:fldChar w:fldCharType="separate"/>
            </w:r>
            <w:r w:rsidR="00B00D8D">
              <w:t>[4]</w:t>
            </w:r>
            <w:r>
              <w:fldChar w:fldCharType="end"/>
            </w:r>
          </w:p>
        </w:tc>
      </w:tr>
      <w:tr w:rsidR="00520DE2" w:rsidRPr="008B1A80" w14:paraId="0011DFF5" w14:textId="77777777" w:rsidTr="00A43F5D">
        <w:trPr>
          <w:cantSplit/>
        </w:trPr>
        <w:tc>
          <w:tcPr>
            <w:tcW w:w="2616" w:type="dxa"/>
            <w:tcBorders>
              <w:top w:val="single" w:sz="6" w:space="0" w:color="auto"/>
              <w:left w:val="single" w:sz="6" w:space="0" w:color="auto"/>
              <w:bottom w:val="single" w:sz="6" w:space="0" w:color="auto"/>
              <w:right w:val="single" w:sz="6" w:space="0" w:color="auto"/>
            </w:tcBorders>
          </w:tcPr>
          <w:p w14:paraId="0A363E53" w14:textId="77777777" w:rsidR="00520DE2" w:rsidRPr="008B1A80" w:rsidRDefault="00520DE2" w:rsidP="00F25C0A">
            <w:r w:rsidRPr="008B1A80">
              <w:t>Diagram</w:t>
            </w:r>
          </w:p>
        </w:tc>
        <w:tc>
          <w:tcPr>
            <w:tcW w:w="6456" w:type="dxa"/>
            <w:tcBorders>
              <w:top w:val="single" w:sz="6" w:space="0" w:color="auto"/>
              <w:left w:val="single" w:sz="6" w:space="0" w:color="auto"/>
              <w:bottom w:val="single" w:sz="6" w:space="0" w:color="auto"/>
              <w:right w:val="single" w:sz="6" w:space="0" w:color="auto"/>
            </w:tcBorders>
          </w:tcPr>
          <w:p w14:paraId="5E01A488" w14:textId="77777777" w:rsidR="00520DE2" w:rsidRPr="008B1A80" w:rsidRDefault="00FD43AE" w:rsidP="00CE4EC0">
            <w:r>
              <w:t>05417</w:t>
            </w:r>
            <w:r w:rsidR="00F25C0A" w:rsidRPr="00F25C0A">
              <w:t>_LGM_</w:t>
            </w:r>
            <w:r w:rsidR="00CE4EC0">
              <w:t>BAS_CDP_</w:t>
            </w:r>
            <w:r>
              <w:t>CMG</w:t>
            </w:r>
          </w:p>
        </w:tc>
      </w:tr>
      <w:tr w:rsidR="00520DE2" w:rsidRPr="008B1A80" w14:paraId="50F03EE3" w14:textId="77777777" w:rsidTr="00A43F5D">
        <w:trPr>
          <w:cantSplit/>
        </w:trPr>
        <w:tc>
          <w:tcPr>
            <w:tcW w:w="2616" w:type="dxa"/>
            <w:tcBorders>
              <w:top w:val="single" w:sz="6" w:space="0" w:color="auto"/>
              <w:left w:val="single" w:sz="6" w:space="0" w:color="auto"/>
              <w:bottom w:val="single" w:sz="6" w:space="0" w:color="auto"/>
              <w:right w:val="single" w:sz="6" w:space="0" w:color="auto"/>
            </w:tcBorders>
          </w:tcPr>
          <w:p w14:paraId="48C978B8" w14:textId="77777777" w:rsidR="00520DE2" w:rsidRPr="008B1A80" w:rsidRDefault="00C65B4C" w:rsidP="00AD2B17">
            <w:r>
              <w:t xml:space="preserve">CDP </w:t>
            </w:r>
            <w:r w:rsidR="00520DE2" w:rsidRPr="008B1A80">
              <w:t>Tabe</w:t>
            </w:r>
            <w:r w:rsidR="00CC2644">
              <w:t>llen</w:t>
            </w:r>
            <w:r w:rsidR="00BC7800">
              <w:t xml:space="preserve"> </w:t>
            </w:r>
          </w:p>
        </w:tc>
        <w:tc>
          <w:tcPr>
            <w:tcW w:w="6456" w:type="dxa"/>
            <w:tcBorders>
              <w:top w:val="single" w:sz="6" w:space="0" w:color="auto"/>
              <w:left w:val="single" w:sz="6" w:space="0" w:color="auto"/>
              <w:bottom w:val="single" w:sz="6" w:space="0" w:color="auto"/>
              <w:right w:val="single" w:sz="6" w:space="0" w:color="auto"/>
            </w:tcBorders>
          </w:tcPr>
          <w:p w14:paraId="742905F5" w14:textId="77777777" w:rsidR="00AD2B17" w:rsidRDefault="00AD2B17" w:rsidP="00AD2B17">
            <w:r>
              <w:t>H_ADRES</w:t>
            </w:r>
          </w:p>
          <w:p w14:paraId="64D66AAF" w14:textId="77777777" w:rsidR="00AD2B17" w:rsidRDefault="00AD2B17" w:rsidP="00AD2B17">
            <w:r>
              <w:t>H_FIN_BERICHT</w:t>
            </w:r>
          </w:p>
          <w:p w14:paraId="10C79DF5" w14:textId="77777777" w:rsidR="00AD2B17" w:rsidRDefault="00AD2B17" w:rsidP="00AD2B17">
            <w:r>
              <w:t>H_FIN_MELDING</w:t>
            </w:r>
          </w:p>
          <w:p w14:paraId="5503866F" w14:textId="77777777" w:rsidR="00AD2B17" w:rsidRDefault="00AD2B17" w:rsidP="00AD2B17">
            <w:r>
              <w:t>H_GLOBAL_INTERMEDIARY_IDNR</w:t>
            </w:r>
          </w:p>
          <w:p w14:paraId="034946A4" w14:textId="77777777" w:rsidR="00AD2B17" w:rsidRDefault="00AD2B17" w:rsidP="00AD2B17">
            <w:r>
              <w:t>H_PERSOON</w:t>
            </w:r>
          </w:p>
          <w:p w14:paraId="2D27ADCA" w14:textId="77777777" w:rsidR="00AD2B17" w:rsidRDefault="00AD2B17" w:rsidP="00AD2B17">
            <w:r>
              <w:t>L_CMG_VERZEKERAAR_ADRES</w:t>
            </w:r>
          </w:p>
          <w:p w14:paraId="6642D84D" w14:textId="77777777" w:rsidR="00AD2B17" w:rsidRDefault="00AD2B17" w:rsidP="00AD2B17">
            <w:r>
              <w:t>L_CMG_VERZEKERAAR_FIN_BERICHT</w:t>
            </w:r>
          </w:p>
          <w:p w14:paraId="2D71027A" w14:textId="77777777" w:rsidR="00AD2B17" w:rsidRDefault="00AD2B17" w:rsidP="00AD2B17">
            <w:r>
              <w:t>L_CMG_VERZEKERAAR_GIIN</w:t>
            </w:r>
          </w:p>
          <w:p w14:paraId="6378C980" w14:textId="77777777" w:rsidR="00AD2B17" w:rsidRDefault="00AD2B17" w:rsidP="00AD2B17">
            <w:r>
              <w:t>S_CMG_ADRES</w:t>
            </w:r>
          </w:p>
          <w:p w14:paraId="2BD722C5" w14:textId="77777777" w:rsidR="00AD2B17" w:rsidRDefault="00AD2B17" w:rsidP="00AD2B17">
            <w:r>
              <w:t>S_CMG_FIN_BERICHT</w:t>
            </w:r>
          </w:p>
          <w:p w14:paraId="775DAF49" w14:textId="77777777" w:rsidR="00AD2B17" w:rsidRDefault="00AD2B17" w:rsidP="00AD2B17">
            <w:r>
              <w:t>S_CMG_FIN_MELDING</w:t>
            </w:r>
          </w:p>
          <w:p w14:paraId="601A8DE9" w14:textId="77777777" w:rsidR="00AD2B17" w:rsidRDefault="00AD2B17" w:rsidP="00AD2B17">
            <w:r>
              <w:t>S_CMG_FIN_MELDING_CONTR_RESULT</w:t>
            </w:r>
          </w:p>
          <w:p w14:paraId="75C3105D" w14:textId="77777777" w:rsidR="00AD2B17" w:rsidRDefault="00AD2B17" w:rsidP="00AD2B17">
            <w:r>
              <w:t>S_CMG_FIN_MELDING_DLN_DVL</w:t>
            </w:r>
          </w:p>
          <w:p w14:paraId="5757AF21" w14:textId="77777777" w:rsidR="00AD2B17" w:rsidRDefault="00AD2B17" w:rsidP="00AD2B17">
            <w:r>
              <w:t>S_CMG_FIN_MELDING_DLN_NNP</w:t>
            </w:r>
          </w:p>
          <w:p w14:paraId="59E65BD4" w14:textId="77777777" w:rsidR="00AD2B17" w:rsidRDefault="00AD2B17" w:rsidP="00AD2B17">
            <w:r>
              <w:t>S_CMG_FIN_MELDING_DLN_NP</w:t>
            </w:r>
          </w:p>
          <w:p w14:paraId="755DC1DC" w14:textId="77777777" w:rsidR="00AD2B17" w:rsidRDefault="00AD2B17" w:rsidP="00AD2B17">
            <w:r>
              <w:t>S_CMG_FIN_MELDING_DLN_UIB</w:t>
            </w:r>
          </w:p>
          <w:p w14:paraId="28E2F9B4" w14:textId="77777777" w:rsidR="00AD2B17" w:rsidRDefault="00AD2B17" w:rsidP="00AD2B17">
            <w:r>
              <w:t>S_CMG_FIN_MELDING_FINR_VERRIJKT</w:t>
            </w:r>
          </w:p>
          <w:p w14:paraId="26922DB5" w14:textId="77777777" w:rsidR="00AD2B17" w:rsidRPr="008B1A80" w:rsidRDefault="00AD2B17" w:rsidP="00AD2B17">
            <w:r>
              <w:t>S_CMG_NIET_NATPERSOON</w:t>
            </w:r>
          </w:p>
        </w:tc>
      </w:tr>
    </w:tbl>
    <w:p w14:paraId="2BA964E8" w14:textId="77777777" w:rsidR="00520DE2" w:rsidRPr="006A44F0" w:rsidRDefault="00520DE2">
      <w:pPr>
        <w:pStyle w:val="Voettekst"/>
        <w:tabs>
          <w:tab w:val="clear" w:pos="4536"/>
          <w:tab w:val="clear" w:pos="9072"/>
        </w:tabs>
        <w:rPr>
          <w:highlight w:val="yellow"/>
        </w:rPr>
      </w:pPr>
    </w:p>
    <w:p w14:paraId="1C90D4FA" w14:textId="77777777" w:rsidR="00520DE2" w:rsidRPr="008B1A80" w:rsidRDefault="00520DE2">
      <w:pPr>
        <w:pStyle w:val="Kop2"/>
        <w:tabs>
          <w:tab w:val="num" w:pos="1418"/>
        </w:tabs>
        <w:ind w:left="1418"/>
      </w:pPr>
      <w:bookmarkStart w:id="42" w:name="_Toc509919516"/>
      <w:r w:rsidRPr="008B1A80">
        <w:t>Stuurinformatie</w:t>
      </w:r>
      <w:bookmarkEnd w:id="42"/>
    </w:p>
    <w:p w14:paraId="7B47333D" w14:textId="77777777" w:rsidR="00520DE2" w:rsidRPr="008B1A80" w:rsidRDefault="00520DE2">
      <w:r w:rsidRPr="008B1A80">
        <w:t>De volgende parameters kunnen worden gebruikt in de LDF. Paramet</w:t>
      </w:r>
      <w:r w:rsidR="00D167B6">
        <w:t>ers worden cursief weergegeven.</w:t>
      </w:r>
    </w:p>
    <w:tbl>
      <w:tblPr>
        <w:tblW w:w="9072" w:type="dxa"/>
        <w:tblInd w:w="70" w:type="dxa"/>
        <w:tblLayout w:type="fixed"/>
        <w:tblCellMar>
          <w:left w:w="70" w:type="dxa"/>
          <w:right w:w="70" w:type="dxa"/>
        </w:tblCellMar>
        <w:tblLook w:val="0000" w:firstRow="0" w:lastRow="0" w:firstColumn="0" w:lastColumn="0" w:noHBand="0" w:noVBand="0"/>
      </w:tblPr>
      <w:tblGrid>
        <w:gridCol w:w="1985"/>
        <w:gridCol w:w="7087"/>
      </w:tblGrid>
      <w:tr w:rsidR="00320EF9" w:rsidRPr="008B1A80" w14:paraId="2E0C14F8" w14:textId="77777777" w:rsidTr="00FD43AE">
        <w:trPr>
          <w:cantSplit/>
        </w:trPr>
        <w:tc>
          <w:tcPr>
            <w:tcW w:w="1985" w:type="dxa"/>
            <w:tcBorders>
              <w:top w:val="single" w:sz="6" w:space="0" w:color="auto"/>
              <w:left w:val="single" w:sz="6" w:space="0" w:color="auto"/>
              <w:bottom w:val="single" w:sz="4" w:space="0" w:color="auto"/>
              <w:right w:val="single" w:sz="6" w:space="0" w:color="auto"/>
            </w:tcBorders>
            <w:shd w:val="pct20" w:color="auto" w:fill="FFFFFF"/>
          </w:tcPr>
          <w:p w14:paraId="7585A2BE" w14:textId="77777777" w:rsidR="00520DE2" w:rsidRPr="008B1A80" w:rsidRDefault="00520DE2" w:rsidP="00F25C0A">
            <w:pPr>
              <w:pStyle w:val="Tabelkop"/>
              <w:rPr>
                <w:sz w:val="20"/>
              </w:rPr>
            </w:pPr>
            <w:r w:rsidRPr="008B1A80">
              <w:rPr>
                <w:sz w:val="20"/>
              </w:rPr>
              <w:t>Parameter</w:t>
            </w:r>
          </w:p>
          <w:p w14:paraId="22C14F55" w14:textId="77777777" w:rsidR="00520DE2" w:rsidRPr="008B1A80" w:rsidRDefault="00520DE2" w:rsidP="00F25C0A">
            <w:pPr>
              <w:pStyle w:val="Tabelkop"/>
              <w:rPr>
                <w:sz w:val="20"/>
              </w:rPr>
            </w:pPr>
          </w:p>
        </w:tc>
        <w:tc>
          <w:tcPr>
            <w:tcW w:w="7087" w:type="dxa"/>
            <w:tcBorders>
              <w:top w:val="single" w:sz="6" w:space="0" w:color="auto"/>
              <w:left w:val="single" w:sz="6" w:space="0" w:color="auto"/>
              <w:bottom w:val="single" w:sz="4" w:space="0" w:color="auto"/>
              <w:right w:val="single" w:sz="6" w:space="0" w:color="auto"/>
            </w:tcBorders>
            <w:shd w:val="pct20" w:color="auto" w:fill="FFFFFF"/>
          </w:tcPr>
          <w:p w14:paraId="6D0D308A" w14:textId="77777777" w:rsidR="00520DE2" w:rsidRPr="008B1A80" w:rsidRDefault="00520DE2" w:rsidP="00F25C0A">
            <w:pPr>
              <w:pStyle w:val="Tabelkop"/>
              <w:rPr>
                <w:sz w:val="20"/>
              </w:rPr>
            </w:pPr>
            <w:r w:rsidRPr="008B1A80">
              <w:rPr>
                <w:sz w:val="20"/>
              </w:rPr>
              <w:t>Betekenis</w:t>
            </w:r>
          </w:p>
        </w:tc>
      </w:tr>
      <w:tr w:rsidR="00520DE2" w:rsidRPr="008B1A80" w14:paraId="7D48ADB6" w14:textId="77777777" w:rsidTr="00FD43AE">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208D4B3B" w14:textId="77777777" w:rsidR="00520DE2" w:rsidRPr="00B05847" w:rsidRDefault="006718F8" w:rsidP="00B05847">
            <w:pPr>
              <w:rPr>
                <w:rFonts w:cs="Arial"/>
                <w:sz w:val="16"/>
              </w:rPr>
            </w:pPr>
            <w:proofErr w:type="spellStart"/>
            <w:r w:rsidRPr="00B05847">
              <w:rPr>
                <w:rFonts w:cs="Arial"/>
                <w:i/>
                <w:sz w:val="16"/>
              </w:rPr>
              <w:t>Laad_TS</w:t>
            </w:r>
            <w:proofErr w:type="spellEnd"/>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678BE7CE" w14:textId="77777777" w:rsidR="00520DE2" w:rsidRPr="00B05847" w:rsidRDefault="00520DE2">
            <w:pPr>
              <w:rPr>
                <w:rFonts w:cs="Arial"/>
                <w:sz w:val="16"/>
              </w:rPr>
            </w:pPr>
            <w:r w:rsidRPr="00B05847">
              <w:rPr>
                <w:rFonts w:cs="Arial"/>
                <w:sz w:val="16"/>
              </w:rPr>
              <w:t xml:space="preserve">Startmoment van alle </w:t>
            </w:r>
            <w:proofErr w:type="spellStart"/>
            <w:r w:rsidRPr="00B05847">
              <w:rPr>
                <w:rFonts w:cs="Arial"/>
                <w:sz w:val="16"/>
              </w:rPr>
              <w:t>LDFen</w:t>
            </w:r>
            <w:proofErr w:type="spellEnd"/>
            <w:r w:rsidRPr="00B05847">
              <w:rPr>
                <w:rFonts w:cs="Arial"/>
                <w:sz w:val="16"/>
              </w:rPr>
              <w:t xml:space="preserve"> van de ETL fase. Er wordt één tijdstip gebruikt zodat alle binnen één run gewijzigde rijen geïdentificeerd kunnen worden.</w:t>
            </w:r>
          </w:p>
        </w:tc>
      </w:tr>
      <w:tr w:rsidR="00520DE2" w:rsidRPr="008B1A80" w14:paraId="46009126" w14:textId="77777777" w:rsidTr="00FD43AE">
        <w:trPr>
          <w:cantSplit/>
        </w:trPr>
        <w:tc>
          <w:tcPr>
            <w:tcW w:w="1985" w:type="dxa"/>
            <w:tcBorders>
              <w:top w:val="single" w:sz="4" w:space="0" w:color="auto"/>
              <w:left w:val="single" w:sz="4" w:space="0" w:color="auto"/>
              <w:bottom w:val="single" w:sz="4" w:space="0" w:color="auto"/>
              <w:right w:val="single" w:sz="4" w:space="0" w:color="auto"/>
            </w:tcBorders>
            <w:shd w:val="clear" w:color="auto" w:fill="auto"/>
          </w:tcPr>
          <w:p w14:paraId="683D2430" w14:textId="0AC378A2" w:rsidR="00520DE2" w:rsidRPr="009A1691" w:rsidRDefault="009A1691" w:rsidP="00B05847">
            <w:pPr>
              <w:rPr>
                <w:rFonts w:cs="Arial"/>
                <w:i/>
                <w:sz w:val="16"/>
                <w:szCs w:val="16"/>
              </w:rPr>
            </w:pPr>
            <w:proofErr w:type="spellStart"/>
            <w:r w:rsidRPr="009A1691">
              <w:rPr>
                <w:i/>
                <w:sz w:val="16"/>
                <w:szCs w:val="16"/>
              </w:rPr>
              <w:t>Vorige_laad_TS</w:t>
            </w:r>
            <w:proofErr w:type="spellEnd"/>
          </w:p>
        </w:tc>
        <w:tc>
          <w:tcPr>
            <w:tcW w:w="7087" w:type="dxa"/>
            <w:tcBorders>
              <w:top w:val="single" w:sz="4" w:space="0" w:color="auto"/>
              <w:left w:val="single" w:sz="4" w:space="0" w:color="auto"/>
              <w:bottom w:val="single" w:sz="4" w:space="0" w:color="auto"/>
              <w:right w:val="single" w:sz="4" w:space="0" w:color="auto"/>
            </w:tcBorders>
            <w:shd w:val="clear" w:color="auto" w:fill="auto"/>
          </w:tcPr>
          <w:p w14:paraId="0CA2360F" w14:textId="77777777" w:rsidR="00520DE2" w:rsidRPr="00B05847" w:rsidRDefault="00520DE2" w:rsidP="00B05847">
            <w:pPr>
              <w:rPr>
                <w:rFonts w:cs="Arial"/>
                <w:sz w:val="16"/>
              </w:rPr>
            </w:pPr>
            <w:r w:rsidRPr="00B05847">
              <w:rPr>
                <w:rFonts w:cs="Arial"/>
                <w:sz w:val="16"/>
              </w:rPr>
              <w:t xml:space="preserve">Het </w:t>
            </w:r>
            <w:proofErr w:type="spellStart"/>
            <w:r w:rsidR="006718F8" w:rsidRPr="00B05847">
              <w:rPr>
                <w:rFonts w:cs="Arial"/>
                <w:i/>
                <w:sz w:val="16"/>
              </w:rPr>
              <w:t>Laad_TS</w:t>
            </w:r>
            <w:proofErr w:type="spellEnd"/>
            <w:r w:rsidRPr="00B05847">
              <w:rPr>
                <w:rFonts w:cs="Arial"/>
                <w:sz w:val="16"/>
              </w:rPr>
              <w:t xml:space="preserve"> van de vorige run. Voor de initiële uitvoering van de ETL wordt deze op </w:t>
            </w:r>
            <w:proofErr w:type="spellStart"/>
            <w:r w:rsidRPr="00B05847">
              <w:rPr>
                <w:rFonts w:cs="Arial"/>
                <w:i/>
                <w:sz w:val="16"/>
              </w:rPr>
              <w:t>Mindat</w:t>
            </w:r>
            <w:proofErr w:type="spellEnd"/>
            <w:r w:rsidRPr="00B05847">
              <w:rPr>
                <w:rFonts w:cs="Arial"/>
                <w:sz w:val="16"/>
              </w:rPr>
              <w:t xml:space="preserve"> gezet</w:t>
            </w:r>
          </w:p>
        </w:tc>
      </w:tr>
    </w:tbl>
    <w:p w14:paraId="1ECD4562" w14:textId="77777777" w:rsidR="00520DE2" w:rsidRPr="008B1A80" w:rsidRDefault="00520DE2"/>
    <w:p w14:paraId="43EB8DA1" w14:textId="77777777" w:rsidR="00520DE2" w:rsidRPr="008B1A80" w:rsidRDefault="00520DE2">
      <w:pPr>
        <w:pStyle w:val="Kop2"/>
        <w:tabs>
          <w:tab w:val="num" w:pos="1418"/>
        </w:tabs>
        <w:ind w:left="1418"/>
      </w:pPr>
      <w:bookmarkStart w:id="43" w:name="_Toc509919517"/>
      <w:r w:rsidRPr="008B1A80">
        <w:t>Speciale waarden</w:t>
      </w:r>
      <w:bookmarkEnd w:id="43"/>
    </w:p>
    <w:p w14:paraId="3EA528D6" w14:textId="77777777" w:rsidR="00520DE2" w:rsidRPr="008B1A80" w:rsidRDefault="00520DE2">
      <w:r w:rsidRPr="008B1A80">
        <w:t>De volgende speciale waarden kunnen worden gebruikt in de gegevensfuncties. Speciale waarde</w:t>
      </w:r>
      <w:r w:rsidR="00D167B6">
        <w:t>n worden cursief weergegeven.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087"/>
      </w:tblGrid>
      <w:tr w:rsidR="00520DE2" w:rsidRPr="008B1A80" w14:paraId="11643A9F" w14:textId="77777777" w:rsidTr="00B05847">
        <w:tc>
          <w:tcPr>
            <w:tcW w:w="2055" w:type="dxa"/>
            <w:shd w:val="pct15" w:color="auto" w:fill="FFFFFF"/>
          </w:tcPr>
          <w:p w14:paraId="611C814B" w14:textId="77777777" w:rsidR="00520DE2" w:rsidRPr="008B1A80" w:rsidRDefault="00520DE2" w:rsidP="00F25C0A">
            <w:pPr>
              <w:rPr>
                <w:b/>
                <w:sz w:val="20"/>
              </w:rPr>
            </w:pPr>
            <w:r w:rsidRPr="008B1A80">
              <w:rPr>
                <w:b/>
                <w:sz w:val="20"/>
              </w:rPr>
              <w:t>Waarde</w:t>
            </w:r>
          </w:p>
          <w:p w14:paraId="1D98F523" w14:textId="77777777" w:rsidR="00520DE2" w:rsidRPr="008B1A80" w:rsidRDefault="00520DE2" w:rsidP="00F25C0A">
            <w:pPr>
              <w:rPr>
                <w:b/>
                <w:sz w:val="20"/>
              </w:rPr>
            </w:pPr>
          </w:p>
        </w:tc>
        <w:tc>
          <w:tcPr>
            <w:tcW w:w="7087" w:type="dxa"/>
            <w:shd w:val="pct15" w:color="auto" w:fill="FFFFFF"/>
          </w:tcPr>
          <w:p w14:paraId="1000FFDB" w14:textId="77777777" w:rsidR="00520DE2" w:rsidRPr="008B1A80" w:rsidRDefault="00520DE2" w:rsidP="00F25C0A">
            <w:pPr>
              <w:rPr>
                <w:b/>
                <w:sz w:val="20"/>
              </w:rPr>
            </w:pPr>
            <w:r w:rsidRPr="008B1A80">
              <w:rPr>
                <w:b/>
                <w:sz w:val="20"/>
              </w:rPr>
              <w:t>Betekenis</w:t>
            </w:r>
          </w:p>
        </w:tc>
      </w:tr>
      <w:tr w:rsidR="00520DE2" w:rsidRPr="008B1A80" w14:paraId="09C1BE11" w14:textId="77777777" w:rsidTr="00B05847">
        <w:tc>
          <w:tcPr>
            <w:tcW w:w="2055" w:type="dxa"/>
          </w:tcPr>
          <w:p w14:paraId="4D2992DE" w14:textId="77777777" w:rsidR="00520DE2" w:rsidRPr="008B1A80" w:rsidRDefault="00520DE2" w:rsidP="00F25C0A">
            <w:pPr>
              <w:pStyle w:val="Tabeltekst"/>
              <w:rPr>
                <w:i/>
              </w:rPr>
            </w:pPr>
            <w:r w:rsidRPr="008B1A80">
              <w:rPr>
                <w:i/>
              </w:rPr>
              <w:t>Leeg</w:t>
            </w:r>
          </w:p>
        </w:tc>
        <w:tc>
          <w:tcPr>
            <w:tcW w:w="7087" w:type="dxa"/>
          </w:tcPr>
          <w:p w14:paraId="4EF435D3" w14:textId="77777777" w:rsidR="00520DE2" w:rsidRPr="008B1A80" w:rsidRDefault="00520DE2" w:rsidP="00F25C0A">
            <w:pPr>
              <w:pStyle w:val="Tabeltekst"/>
            </w:pPr>
            <w:r w:rsidRPr="008B1A80">
              <w:t>NULL/de SAS versie van NULL.</w:t>
            </w:r>
          </w:p>
        </w:tc>
      </w:tr>
      <w:tr w:rsidR="00520DE2" w:rsidRPr="008B1A80" w14:paraId="73E9676D" w14:textId="77777777" w:rsidTr="00B05847">
        <w:tc>
          <w:tcPr>
            <w:tcW w:w="2055" w:type="dxa"/>
          </w:tcPr>
          <w:p w14:paraId="68A5408E" w14:textId="77777777" w:rsidR="00520DE2" w:rsidRPr="008B1A80" w:rsidRDefault="00384174" w:rsidP="00F25C0A">
            <w:pPr>
              <w:pStyle w:val="Tabeltekst"/>
              <w:rPr>
                <w:i/>
              </w:rPr>
            </w:pPr>
            <w:proofErr w:type="spellStart"/>
            <w:r w:rsidRPr="00384174">
              <w:rPr>
                <w:i/>
              </w:rPr>
              <w:t>Maxdat</w:t>
            </w:r>
            <w:proofErr w:type="spellEnd"/>
          </w:p>
        </w:tc>
        <w:tc>
          <w:tcPr>
            <w:tcW w:w="7087" w:type="dxa"/>
          </w:tcPr>
          <w:p w14:paraId="26AA7223" w14:textId="77777777" w:rsidR="00520DE2" w:rsidRPr="008B1A80" w:rsidRDefault="00520DE2" w:rsidP="00F25C0A">
            <w:pPr>
              <w:pStyle w:val="Tabeltekst"/>
            </w:pPr>
            <w:r w:rsidRPr="008B1A80">
              <w:t>Maximale waarde voor timestamp en/of datum kolommen.</w:t>
            </w:r>
          </w:p>
        </w:tc>
      </w:tr>
      <w:tr w:rsidR="00520DE2" w:rsidRPr="008B1A80" w14:paraId="20DC4EF9" w14:textId="77777777" w:rsidTr="00B05847">
        <w:tc>
          <w:tcPr>
            <w:tcW w:w="2055" w:type="dxa"/>
          </w:tcPr>
          <w:p w14:paraId="5C31C213" w14:textId="77777777" w:rsidR="00520DE2" w:rsidRPr="008B1A80" w:rsidRDefault="00520DE2" w:rsidP="00F25C0A">
            <w:pPr>
              <w:pStyle w:val="Tabeltekst"/>
              <w:rPr>
                <w:i/>
              </w:rPr>
            </w:pPr>
            <w:proofErr w:type="spellStart"/>
            <w:r>
              <w:rPr>
                <w:i/>
              </w:rPr>
              <w:t>Mindat</w:t>
            </w:r>
            <w:proofErr w:type="spellEnd"/>
          </w:p>
        </w:tc>
        <w:tc>
          <w:tcPr>
            <w:tcW w:w="7087" w:type="dxa"/>
          </w:tcPr>
          <w:p w14:paraId="7BEF27F1" w14:textId="77777777" w:rsidR="00520DE2" w:rsidRPr="008B1A80" w:rsidRDefault="00520DE2" w:rsidP="00F25C0A">
            <w:pPr>
              <w:pStyle w:val="Tabeltekst"/>
            </w:pPr>
            <w:r>
              <w:t>Min</w:t>
            </w:r>
            <w:r w:rsidRPr="008B1A80">
              <w:t>imale waarde voor timestamp en/of datum kolommen.</w:t>
            </w:r>
          </w:p>
        </w:tc>
      </w:tr>
      <w:tr w:rsidR="00520DE2" w:rsidRPr="008B1A80" w14:paraId="04AF43FC" w14:textId="77777777" w:rsidTr="00B05847">
        <w:tc>
          <w:tcPr>
            <w:tcW w:w="2055" w:type="dxa"/>
          </w:tcPr>
          <w:p w14:paraId="3ECE7B34" w14:textId="77777777" w:rsidR="00520DE2" w:rsidRPr="008B1A80" w:rsidRDefault="00520DE2" w:rsidP="00F25C0A">
            <w:pPr>
              <w:pStyle w:val="Tabeltekst"/>
              <w:rPr>
                <w:i/>
              </w:rPr>
            </w:pPr>
            <w:proofErr w:type="spellStart"/>
            <w:r w:rsidRPr="008B1A80">
              <w:rPr>
                <w:i/>
              </w:rPr>
              <w:t>SK_dummyhub</w:t>
            </w:r>
            <w:proofErr w:type="spellEnd"/>
          </w:p>
        </w:tc>
        <w:tc>
          <w:tcPr>
            <w:tcW w:w="7087" w:type="dxa"/>
          </w:tcPr>
          <w:p w14:paraId="12593E14" w14:textId="77777777" w:rsidR="00520DE2" w:rsidRPr="008B1A80" w:rsidRDefault="00520DE2" w:rsidP="00F25C0A">
            <w:pPr>
              <w:pStyle w:val="Tabeltekst"/>
            </w:pPr>
            <w:r w:rsidRPr="008B1A80">
              <w:t>De SK waarde die bij de dummy rij in hub tabellen wordt toegepast.</w:t>
            </w:r>
          </w:p>
        </w:tc>
      </w:tr>
    </w:tbl>
    <w:p w14:paraId="570F8426" w14:textId="77777777" w:rsidR="006B3F64" w:rsidRDefault="006B3F64" w:rsidP="006B3F64">
      <w:bookmarkStart w:id="44" w:name="_Ref374965876"/>
    </w:p>
    <w:p w14:paraId="52CFCF4C" w14:textId="77777777" w:rsidR="00520DE2" w:rsidRPr="00D167B6" w:rsidRDefault="00520DE2">
      <w:pPr>
        <w:pStyle w:val="Kop2"/>
        <w:tabs>
          <w:tab w:val="num" w:pos="1418"/>
        </w:tabs>
        <w:ind w:left="1418"/>
      </w:pPr>
      <w:bookmarkStart w:id="45" w:name="_Toc509919518"/>
      <w:r w:rsidRPr="008B1A80">
        <w:t>Ontwerpbeslissingen</w:t>
      </w:r>
      <w:bookmarkEnd w:id="44"/>
      <w:bookmarkEnd w:id="45"/>
    </w:p>
    <w:tbl>
      <w:tblPr>
        <w:tblW w:w="9278" w:type="dxa"/>
        <w:tblInd w:w="-72" w:type="dxa"/>
        <w:tblLayout w:type="fixed"/>
        <w:tblCellMar>
          <w:left w:w="70" w:type="dxa"/>
          <w:right w:w="70" w:type="dxa"/>
        </w:tblCellMar>
        <w:tblLook w:val="0000" w:firstRow="0" w:lastRow="0" w:firstColumn="0" w:lastColumn="0" w:noHBand="0" w:noVBand="0"/>
      </w:tblPr>
      <w:tblGrid>
        <w:gridCol w:w="1057"/>
        <w:gridCol w:w="8221"/>
      </w:tblGrid>
      <w:tr w:rsidR="0052026B" w:rsidRPr="00DE6A62" w14:paraId="1C34452B"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09506BA8" w14:textId="77777777" w:rsidR="0052026B" w:rsidRPr="00ED7C50" w:rsidRDefault="0052026B" w:rsidP="00756EFA">
            <w:pPr>
              <w:rPr>
                <w:rFonts w:cs="Arial"/>
                <w:i/>
                <w:sz w:val="18"/>
                <w:szCs w:val="18"/>
              </w:rPr>
            </w:pPr>
            <w:r w:rsidRPr="00ED7C50">
              <w:rPr>
                <w:rFonts w:cs="Arial"/>
                <w:i/>
                <w:sz w:val="18"/>
                <w:szCs w:val="18"/>
              </w:rPr>
              <w:t>Beslissing</w:t>
            </w:r>
          </w:p>
        </w:tc>
        <w:tc>
          <w:tcPr>
            <w:tcW w:w="8221" w:type="dxa"/>
            <w:tcBorders>
              <w:top w:val="single" w:sz="6" w:space="0" w:color="auto"/>
              <w:left w:val="single" w:sz="6" w:space="0" w:color="auto"/>
              <w:bottom w:val="single" w:sz="6" w:space="0" w:color="auto"/>
              <w:right w:val="single" w:sz="6" w:space="0" w:color="auto"/>
            </w:tcBorders>
          </w:tcPr>
          <w:p w14:paraId="6D3EC5B9" w14:textId="77777777" w:rsidR="0052026B" w:rsidRPr="00DE6A62" w:rsidRDefault="0052026B" w:rsidP="00756EFA">
            <w:pPr>
              <w:rPr>
                <w:rFonts w:cs="Arial"/>
                <w:sz w:val="18"/>
                <w:szCs w:val="18"/>
              </w:rPr>
            </w:pPr>
            <w:r w:rsidRPr="00DE6A62">
              <w:rPr>
                <w:rFonts w:cs="Arial"/>
                <w:sz w:val="18"/>
                <w:szCs w:val="18"/>
              </w:rPr>
              <w:t xml:space="preserve">H_PERSOON.XBAA_FINR wordt gevuld met zowel Fiscale nummers </w:t>
            </w:r>
            <w:proofErr w:type="spellStart"/>
            <w:r w:rsidRPr="00DE6A62">
              <w:rPr>
                <w:rFonts w:cs="Arial"/>
                <w:sz w:val="18"/>
                <w:szCs w:val="18"/>
              </w:rPr>
              <w:t>BSN’s</w:t>
            </w:r>
            <w:proofErr w:type="spellEnd"/>
            <w:r w:rsidRPr="00DE6A62">
              <w:rPr>
                <w:rFonts w:cs="Arial"/>
                <w:sz w:val="18"/>
                <w:szCs w:val="18"/>
              </w:rPr>
              <w:t xml:space="preserve"> als </w:t>
            </w:r>
            <w:proofErr w:type="spellStart"/>
            <w:r w:rsidRPr="00DE6A62">
              <w:rPr>
                <w:rFonts w:cs="Arial"/>
                <w:sz w:val="18"/>
                <w:szCs w:val="18"/>
              </w:rPr>
              <w:t>RSIN’s</w:t>
            </w:r>
            <w:proofErr w:type="spellEnd"/>
            <w:r w:rsidRPr="00DE6A62">
              <w:rPr>
                <w:rFonts w:cs="Arial"/>
                <w:sz w:val="18"/>
                <w:szCs w:val="18"/>
              </w:rPr>
              <w:t>.</w:t>
            </w:r>
            <w:r w:rsidR="00E05095" w:rsidRPr="00DE6A62">
              <w:rPr>
                <w:rFonts w:cs="Arial"/>
                <w:sz w:val="18"/>
                <w:szCs w:val="18"/>
              </w:rPr>
              <w:t xml:space="preserve">  </w:t>
            </w:r>
          </w:p>
        </w:tc>
      </w:tr>
      <w:tr w:rsidR="0052026B" w:rsidRPr="00DE6A62" w14:paraId="0780D6E8"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1C4E38F2" w14:textId="77777777" w:rsidR="0052026B" w:rsidRPr="00ED7C50" w:rsidRDefault="0052026B" w:rsidP="00756EFA">
            <w:pPr>
              <w:pStyle w:val="Voettekst"/>
              <w:tabs>
                <w:tab w:val="clear" w:pos="4536"/>
                <w:tab w:val="clear" w:pos="9072"/>
              </w:tabs>
              <w:rPr>
                <w:rFonts w:cs="Arial"/>
                <w:i/>
                <w:sz w:val="18"/>
                <w:szCs w:val="18"/>
              </w:rPr>
            </w:pPr>
            <w:r w:rsidRPr="00ED7C50">
              <w:rPr>
                <w:rFonts w:cs="Arial"/>
                <w:i/>
                <w:sz w:val="18"/>
                <w:szCs w:val="18"/>
              </w:rPr>
              <w:lastRenderedPageBreak/>
              <w:t>Motivatie</w:t>
            </w:r>
          </w:p>
        </w:tc>
        <w:tc>
          <w:tcPr>
            <w:tcW w:w="8221" w:type="dxa"/>
            <w:tcBorders>
              <w:top w:val="single" w:sz="6" w:space="0" w:color="auto"/>
              <w:left w:val="single" w:sz="6" w:space="0" w:color="auto"/>
              <w:bottom w:val="single" w:sz="6" w:space="0" w:color="auto"/>
              <w:right w:val="single" w:sz="6" w:space="0" w:color="auto"/>
            </w:tcBorders>
          </w:tcPr>
          <w:p w14:paraId="7FEB69D6" w14:textId="77777777" w:rsidR="0052026B" w:rsidRPr="00DE6A62" w:rsidRDefault="0052026B" w:rsidP="00756EFA">
            <w:pPr>
              <w:autoSpaceDE w:val="0"/>
              <w:autoSpaceDN w:val="0"/>
              <w:adjustRightInd w:val="0"/>
              <w:spacing w:line="240" w:lineRule="auto"/>
              <w:rPr>
                <w:rFonts w:cs="Arial"/>
                <w:color w:val="000000"/>
                <w:spacing w:val="0"/>
                <w:sz w:val="18"/>
                <w:szCs w:val="18"/>
              </w:rPr>
            </w:pPr>
            <w:r w:rsidRPr="00DE6A62">
              <w:rPr>
                <w:rFonts w:cs="Arial"/>
                <w:color w:val="000000"/>
                <w:spacing w:val="0"/>
                <w:sz w:val="18"/>
                <w:szCs w:val="18"/>
              </w:rPr>
              <w:t xml:space="preserve">Een BSN RSIN en </w:t>
            </w:r>
            <w:proofErr w:type="spellStart"/>
            <w:r w:rsidRPr="00DE6A62">
              <w:rPr>
                <w:rFonts w:cs="Arial"/>
                <w:color w:val="000000"/>
                <w:spacing w:val="0"/>
                <w:sz w:val="18"/>
                <w:szCs w:val="18"/>
              </w:rPr>
              <w:t>finummer</w:t>
            </w:r>
            <w:proofErr w:type="spellEnd"/>
            <w:r w:rsidRPr="00DE6A62">
              <w:rPr>
                <w:rFonts w:cs="Arial"/>
                <w:color w:val="000000"/>
                <w:spacing w:val="0"/>
                <w:sz w:val="18"/>
                <w:szCs w:val="18"/>
              </w:rPr>
              <w:t xml:space="preserve"> komen uit dezelfde reeks voort.</w:t>
            </w:r>
          </w:p>
          <w:p w14:paraId="0548335A" w14:textId="77777777" w:rsidR="0052026B" w:rsidRPr="00DE6A62" w:rsidRDefault="0052026B" w:rsidP="00756EFA">
            <w:pPr>
              <w:autoSpaceDE w:val="0"/>
              <w:autoSpaceDN w:val="0"/>
              <w:adjustRightInd w:val="0"/>
              <w:spacing w:line="240" w:lineRule="auto"/>
              <w:rPr>
                <w:rFonts w:cs="Arial"/>
                <w:color w:val="000000"/>
                <w:spacing w:val="0"/>
                <w:sz w:val="18"/>
                <w:szCs w:val="18"/>
              </w:rPr>
            </w:pPr>
            <w:r w:rsidRPr="00DE6A62">
              <w:rPr>
                <w:rFonts w:cs="Arial"/>
                <w:color w:val="000000"/>
                <w:spacing w:val="0"/>
                <w:sz w:val="18"/>
                <w:szCs w:val="18"/>
              </w:rPr>
              <w:t>Een niet-natuurlijk-persoon of een samenwerkingsverband die is ingeschreven in het Handelsregister heeft een RSIN.</w:t>
            </w:r>
          </w:p>
          <w:p w14:paraId="3DE6B9DE" w14:textId="77777777" w:rsidR="0052026B" w:rsidRPr="00DE6A62" w:rsidRDefault="0052026B" w:rsidP="00756EFA">
            <w:pPr>
              <w:autoSpaceDE w:val="0"/>
              <w:autoSpaceDN w:val="0"/>
              <w:adjustRightInd w:val="0"/>
              <w:spacing w:line="240" w:lineRule="auto"/>
              <w:rPr>
                <w:rFonts w:cs="Arial"/>
                <w:color w:val="000000"/>
                <w:spacing w:val="0"/>
                <w:sz w:val="18"/>
                <w:szCs w:val="18"/>
              </w:rPr>
            </w:pPr>
            <w:r w:rsidRPr="00DE6A62">
              <w:rPr>
                <w:rFonts w:cs="Arial"/>
                <w:color w:val="000000"/>
                <w:spacing w:val="0"/>
                <w:sz w:val="18"/>
                <w:szCs w:val="18"/>
              </w:rPr>
              <w:t>Een natuurlijk persoon die is ingeschreven in de Gemeentelijke Basis Administratie of de Registratie Niet Ingezetenen heeft een BSN.</w:t>
            </w:r>
          </w:p>
          <w:p w14:paraId="57756000" w14:textId="77777777" w:rsidR="0052026B" w:rsidRPr="00DE6A62" w:rsidRDefault="0052026B" w:rsidP="00756EFA">
            <w:pPr>
              <w:autoSpaceDE w:val="0"/>
              <w:autoSpaceDN w:val="0"/>
              <w:adjustRightInd w:val="0"/>
              <w:spacing w:line="240" w:lineRule="auto"/>
              <w:rPr>
                <w:rFonts w:cs="Arial"/>
                <w:color w:val="000000"/>
                <w:spacing w:val="0"/>
                <w:sz w:val="18"/>
                <w:szCs w:val="18"/>
              </w:rPr>
            </w:pPr>
            <w:r w:rsidRPr="00DE6A62">
              <w:rPr>
                <w:rFonts w:cs="Arial"/>
                <w:color w:val="000000"/>
                <w:spacing w:val="0"/>
                <w:sz w:val="18"/>
                <w:szCs w:val="18"/>
              </w:rPr>
              <w:t xml:space="preserve">Een natuurlijk of niet-natuurlijk-persoon die niet is ingeschreven in het Handelsregister of in de GBA of RNI (en dus alleen bij de Belastingdienst bekend is in </w:t>
            </w:r>
            <w:proofErr w:type="spellStart"/>
            <w:r w:rsidRPr="00DE6A62">
              <w:rPr>
                <w:rFonts w:cs="Arial"/>
                <w:color w:val="000000"/>
                <w:spacing w:val="0"/>
                <w:sz w:val="18"/>
                <w:szCs w:val="18"/>
              </w:rPr>
              <w:t>BvR</w:t>
            </w:r>
            <w:proofErr w:type="spellEnd"/>
            <w:r w:rsidRPr="00DE6A62">
              <w:rPr>
                <w:rFonts w:cs="Arial"/>
                <w:color w:val="000000"/>
                <w:spacing w:val="0"/>
                <w:sz w:val="18"/>
                <w:szCs w:val="18"/>
              </w:rPr>
              <w:t xml:space="preserve">) heeft een fiscaalnummer. </w:t>
            </w:r>
          </w:p>
          <w:p w14:paraId="4CF0BE7C" w14:textId="77777777" w:rsidR="0052026B" w:rsidRPr="00DE6A62" w:rsidRDefault="0052026B" w:rsidP="00756EFA">
            <w:pPr>
              <w:autoSpaceDE w:val="0"/>
              <w:autoSpaceDN w:val="0"/>
              <w:adjustRightInd w:val="0"/>
              <w:spacing w:line="240" w:lineRule="auto"/>
              <w:rPr>
                <w:rFonts w:cs="Arial"/>
                <w:color w:val="000000"/>
                <w:spacing w:val="0"/>
                <w:sz w:val="18"/>
                <w:szCs w:val="18"/>
              </w:rPr>
            </w:pPr>
            <w:r w:rsidRPr="00DE6A62">
              <w:rPr>
                <w:rFonts w:cs="Arial"/>
                <w:color w:val="000000"/>
                <w:spacing w:val="0"/>
                <w:sz w:val="18"/>
                <w:szCs w:val="18"/>
              </w:rPr>
              <w:t>Een persoon kan nooit tegelijkertijd een fiscaalnummer en een BSN hebben of een fiscaalnummer en een RSIN hebben. Wel kan een fiscaalnummer worden gewijzigd in een RSIN of een BSN maar dan blijft het nummer gelijk.</w:t>
            </w:r>
          </w:p>
          <w:p w14:paraId="4AC876C2" w14:textId="77777777" w:rsidR="0052026B" w:rsidRPr="00DE6A62" w:rsidRDefault="0052026B" w:rsidP="0052026B">
            <w:pPr>
              <w:pStyle w:val="Voettekst"/>
              <w:numPr>
                <w:ilvl w:val="0"/>
                <w:numId w:val="16"/>
              </w:numPr>
              <w:tabs>
                <w:tab w:val="clear" w:pos="4536"/>
                <w:tab w:val="clear" w:pos="9072"/>
              </w:tabs>
              <w:rPr>
                <w:rFonts w:cs="Arial"/>
                <w:sz w:val="18"/>
                <w:szCs w:val="18"/>
              </w:rPr>
            </w:pPr>
            <w:r w:rsidRPr="00DE6A62">
              <w:rPr>
                <w:rFonts w:cs="Arial"/>
                <w:sz w:val="18"/>
                <w:szCs w:val="18"/>
              </w:rPr>
              <w:t>Anne Zwaan 30-11-2016</w:t>
            </w:r>
          </w:p>
        </w:tc>
      </w:tr>
      <w:tr w:rsidR="00B20D82" w:rsidRPr="00DE6A62" w14:paraId="50981952"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74C1415E" w14:textId="77777777" w:rsidR="00B20D82" w:rsidRPr="00ED7C50" w:rsidRDefault="00B20D82" w:rsidP="00756EFA">
            <w:pPr>
              <w:pStyle w:val="Voettekst"/>
              <w:tabs>
                <w:tab w:val="clear" w:pos="4536"/>
                <w:tab w:val="clear" w:pos="9072"/>
              </w:tabs>
              <w:rPr>
                <w:rFonts w:cs="Arial"/>
                <w:i/>
                <w:sz w:val="18"/>
                <w:szCs w:val="18"/>
              </w:rPr>
            </w:pPr>
            <w:r w:rsidRPr="00ED7C50">
              <w:rPr>
                <w:rFonts w:cs="Arial"/>
                <w:i/>
                <w:sz w:val="18"/>
                <w:szCs w:val="18"/>
              </w:rPr>
              <w:t>Beslissing</w:t>
            </w:r>
          </w:p>
        </w:tc>
        <w:tc>
          <w:tcPr>
            <w:tcW w:w="8221" w:type="dxa"/>
            <w:tcBorders>
              <w:top w:val="single" w:sz="6" w:space="0" w:color="auto"/>
              <w:left w:val="single" w:sz="6" w:space="0" w:color="auto"/>
              <w:bottom w:val="single" w:sz="6" w:space="0" w:color="auto"/>
              <w:right w:val="single" w:sz="6" w:space="0" w:color="auto"/>
            </w:tcBorders>
          </w:tcPr>
          <w:p w14:paraId="34F5B11B" w14:textId="77777777" w:rsidR="00B20D82" w:rsidRPr="00DE6A62" w:rsidRDefault="00B20D82" w:rsidP="00AD2B17">
            <w:pPr>
              <w:rPr>
                <w:rFonts w:cs="Arial"/>
                <w:sz w:val="18"/>
                <w:szCs w:val="18"/>
              </w:rPr>
            </w:pPr>
            <w:r w:rsidRPr="00DE6A62">
              <w:rPr>
                <w:rFonts w:cs="Arial"/>
                <w:sz w:val="18"/>
                <w:szCs w:val="18"/>
              </w:rPr>
              <w:t xml:space="preserve">DLN_ID binnen de </w:t>
            </w:r>
            <w:proofErr w:type="spellStart"/>
            <w:r w:rsidRPr="00DE6A62">
              <w:rPr>
                <w:rFonts w:cs="Arial"/>
                <w:sz w:val="18"/>
                <w:szCs w:val="18"/>
              </w:rPr>
              <w:t>financiele</w:t>
            </w:r>
            <w:proofErr w:type="spellEnd"/>
            <w:r w:rsidRPr="00DE6A62">
              <w:rPr>
                <w:rFonts w:cs="Arial"/>
                <w:sz w:val="18"/>
                <w:szCs w:val="18"/>
              </w:rPr>
              <w:t xml:space="preserve"> melding  wordt gevuld met NP=BSN en NNP=RSIN . Als deze </w:t>
            </w:r>
            <w:proofErr w:type="spellStart"/>
            <w:r w:rsidRPr="00DE6A62">
              <w:rPr>
                <w:rFonts w:cs="Arial"/>
                <w:sz w:val="18"/>
                <w:szCs w:val="18"/>
              </w:rPr>
              <w:t>businesskeys</w:t>
            </w:r>
            <w:proofErr w:type="spellEnd"/>
            <w:r w:rsidRPr="00DE6A62">
              <w:rPr>
                <w:rFonts w:cs="Arial"/>
                <w:sz w:val="18"/>
                <w:szCs w:val="18"/>
              </w:rPr>
              <w:t xml:space="preserve"> leeg worden aangeleverd  gebruiken </w:t>
            </w:r>
            <w:r w:rsidR="00AD2B17" w:rsidRPr="00DE6A62">
              <w:rPr>
                <w:rFonts w:cs="Arial"/>
                <w:sz w:val="18"/>
                <w:szCs w:val="18"/>
              </w:rPr>
              <w:t xml:space="preserve">voor </w:t>
            </w:r>
            <w:r w:rsidR="00C65B4C" w:rsidRPr="00DE6A62">
              <w:rPr>
                <w:rFonts w:cs="Arial"/>
                <w:sz w:val="18"/>
                <w:szCs w:val="18"/>
              </w:rPr>
              <w:t>“</w:t>
            </w:r>
            <w:r w:rsidR="00AD2B17" w:rsidRPr="00DE6A62">
              <w:rPr>
                <w:rFonts w:cs="Arial"/>
                <w:sz w:val="18"/>
                <w:szCs w:val="18"/>
              </w:rPr>
              <w:t>dinges</w:t>
            </w:r>
            <w:r w:rsidR="00C65B4C" w:rsidRPr="00DE6A62">
              <w:rPr>
                <w:rFonts w:cs="Arial"/>
                <w:sz w:val="18"/>
                <w:szCs w:val="18"/>
              </w:rPr>
              <w:t>”</w:t>
            </w:r>
            <w:r w:rsidR="00AD2B17" w:rsidRPr="00DE6A62">
              <w:rPr>
                <w:rFonts w:cs="Arial"/>
                <w:sz w:val="18"/>
                <w:szCs w:val="18"/>
              </w:rPr>
              <w:t xml:space="preserve"> </w:t>
            </w:r>
            <w:r w:rsidRPr="00DE6A62">
              <w:rPr>
                <w:rFonts w:cs="Arial"/>
                <w:sz w:val="18"/>
                <w:szCs w:val="18"/>
              </w:rPr>
              <w:t>BSN=</w:t>
            </w:r>
            <w:proofErr w:type="spellStart"/>
            <w:r w:rsidRPr="00DE6A62">
              <w:rPr>
                <w:rFonts w:cs="Arial"/>
                <w:sz w:val="18"/>
                <w:szCs w:val="18"/>
              </w:rPr>
              <w:t>Achternaam|voornaam|geb_datum</w:t>
            </w:r>
            <w:proofErr w:type="spellEnd"/>
            <w:r w:rsidRPr="00DE6A62">
              <w:rPr>
                <w:rFonts w:cs="Arial"/>
                <w:sz w:val="18"/>
                <w:szCs w:val="18"/>
              </w:rPr>
              <w:t xml:space="preserve">   RSIN=organisatienaam. De CMG views filteren op gevulde achternaam/organisatienaam</w:t>
            </w:r>
            <w:r w:rsidR="00AD2B17" w:rsidRPr="00DE6A62">
              <w:rPr>
                <w:rFonts w:cs="Arial"/>
                <w:sz w:val="18"/>
                <w:szCs w:val="18"/>
              </w:rPr>
              <w:t>. De naam is</w:t>
            </w:r>
            <w:r w:rsidR="00BE4E43" w:rsidRPr="00DE6A62">
              <w:rPr>
                <w:rFonts w:cs="Arial"/>
                <w:sz w:val="18"/>
                <w:szCs w:val="18"/>
              </w:rPr>
              <w:t xml:space="preserve"> dus</w:t>
            </w:r>
            <w:r w:rsidR="00AD2B17" w:rsidRPr="00DE6A62">
              <w:rPr>
                <w:rFonts w:cs="Arial"/>
                <w:sz w:val="18"/>
                <w:szCs w:val="18"/>
              </w:rPr>
              <w:t xml:space="preserve"> altijd gevuld , over FINR hebben we geen garanties. Maar koppelen die niet naar de -1 HUB</w:t>
            </w:r>
          </w:p>
        </w:tc>
      </w:tr>
      <w:tr w:rsidR="0052026B" w:rsidRPr="00DE6A62" w14:paraId="7CC80461"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761047B0" w14:textId="77777777" w:rsidR="0052026B" w:rsidRPr="00ED7C50" w:rsidRDefault="0052026B" w:rsidP="00756EFA">
            <w:pPr>
              <w:pStyle w:val="Voettekst"/>
              <w:tabs>
                <w:tab w:val="clear" w:pos="4536"/>
                <w:tab w:val="clear" w:pos="9072"/>
              </w:tabs>
              <w:rPr>
                <w:rFonts w:cs="Arial"/>
                <w:i/>
                <w:sz w:val="18"/>
                <w:szCs w:val="18"/>
              </w:rPr>
            </w:pPr>
            <w:r w:rsidRPr="00ED7C50">
              <w:rPr>
                <w:rFonts w:cs="Arial"/>
                <w:i/>
                <w:sz w:val="18"/>
                <w:szCs w:val="18"/>
              </w:rPr>
              <w:t>Beslissing</w:t>
            </w:r>
          </w:p>
        </w:tc>
        <w:tc>
          <w:tcPr>
            <w:tcW w:w="8221" w:type="dxa"/>
            <w:tcBorders>
              <w:top w:val="single" w:sz="6" w:space="0" w:color="auto"/>
              <w:left w:val="single" w:sz="6" w:space="0" w:color="auto"/>
              <w:bottom w:val="single" w:sz="6" w:space="0" w:color="auto"/>
              <w:right w:val="single" w:sz="6" w:space="0" w:color="auto"/>
            </w:tcBorders>
          </w:tcPr>
          <w:p w14:paraId="699B102A" w14:textId="77777777" w:rsidR="0052026B" w:rsidRPr="00DE6A62" w:rsidRDefault="0052026B" w:rsidP="00756EFA">
            <w:pPr>
              <w:rPr>
                <w:rFonts w:cs="Arial"/>
                <w:color w:val="000000"/>
                <w:spacing w:val="0"/>
                <w:sz w:val="18"/>
                <w:szCs w:val="18"/>
              </w:rPr>
            </w:pPr>
            <w:r w:rsidRPr="00DE6A62">
              <w:rPr>
                <w:rFonts w:cs="Arial"/>
                <w:sz w:val="18"/>
                <w:szCs w:val="18"/>
              </w:rPr>
              <w:t>Data wordt ontdubbeld en MUTATIEEINDE_TS wordt berekend</w:t>
            </w:r>
          </w:p>
        </w:tc>
      </w:tr>
      <w:tr w:rsidR="0052026B" w:rsidRPr="00DE6A62" w14:paraId="4E013632"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205CF760" w14:textId="77777777" w:rsidR="0052026B" w:rsidRPr="00ED7C50" w:rsidRDefault="0052026B" w:rsidP="00756EFA">
            <w:pPr>
              <w:rPr>
                <w:rFonts w:cs="Arial"/>
                <w:i/>
                <w:sz w:val="18"/>
                <w:szCs w:val="18"/>
              </w:rPr>
            </w:pPr>
            <w:r w:rsidRPr="00ED7C50">
              <w:rPr>
                <w:rFonts w:cs="Arial"/>
                <w:i/>
                <w:sz w:val="18"/>
                <w:szCs w:val="18"/>
              </w:rPr>
              <w:t>Motivatie</w:t>
            </w:r>
          </w:p>
        </w:tc>
        <w:tc>
          <w:tcPr>
            <w:tcW w:w="8221" w:type="dxa"/>
            <w:tcBorders>
              <w:top w:val="single" w:sz="6" w:space="0" w:color="auto"/>
              <w:left w:val="single" w:sz="6" w:space="0" w:color="auto"/>
              <w:bottom w:val="single" w:sz="6" w:space="0" w:color="auto"/>
              <w:right w:val="single" w:sz="6" w:space="0" w:color="auto"/>
            </w:tcBorders>
          </w:tcPr>
          <w:p w14:paraId="298AD459" w14:textId="77777777" w:rsidR="0052026B" w:rsidRPr="00DE6A62" w:rsidRDefault="0052026B" w:rsidP="00756EFA">
            <w:pPr>
              <w:rPr>
                <w:rFonts w:cs="Arial"/>
                <w:sz w:val="18"/>
                <w:szCs w:val="18"/>
              </w:rPr>
            </w:pPr>
            <w:r w:rsidRPr="00DE6A62">
              <w:rPr>
                <w:rFonts w:cs="Arial"/>
                <w:sz w:val="18"/>
                <w:szCs w:val="18"/>
              </w:rPr>
              <w:t>In bijna alle gevallen gebruiken we slechts een deel van de brontabel in de satellieten. Dit geeft een goede kans dat de wijziging die in het CDW een nieuw record opleverde dit niet zal doen in het CDP. Zowel voor beheer en performance is het wenselijk om de CDP dataset te beschermen tegen non-wijzigingen. Qua beheer betekend dit kleine tabellen. Qua performance zijn kleinere tabellen ook beter maar het voorkomt het ook onnodige loads bij het doorladen richting STO/DMT/PUB.</w:t>
            </w:r>
          </w:p>
        </w:tc>
      </w:tr>
      <w:tr w:rsidR="00C65B4C" w:rsidRPr="00DE6A62" w14:paraId="364615EF"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1F88EA2B" w14:textId="77777777" w:rsidR="00C65B4C" w:rsidRPr="00ED7C50" w:rsidRDefault="00C65B4C" w:rsidP="00756EFA">
            <w:pPr>
              <w:rPr>
                <w:rFonts w:cs="Arial"/>
                <w:i/>
                <w:sz w:val="18"/>
                <w:szCs w:val="18"/>
              </w:rPr>
            </w:pPr>
            <w:r w:rsidRPr="00ED7C50">
              <w:rPr>
                <w:rFonts w:cs="Arial"/>
                <w:i/>
                <w:sz w:val="18"/>
                <w:szCs w:val="18"/>
              </w:rPr>
              <w:t>Beslissing</w:t>
            </w:r>
          </w:p>
        </w:tc>
        <w:tc>
          <w:tcPr>
            <w:tcW w:w="8221" w:type="dxa"/>
            <w:tcBorders>
              <w:top w:val="single" w:sz="6" w:space="0" w:color="auto"/>
              <w:left w:val="single" w:sz="6" w:space="0" w:color="auto"/>
              <w:bottom w:val="single" w:sz="6" w:space="0" w:color="auto"/>
              <w:right w:val="single" w:sz="6" w:space="0" w:color="auto"/>
            </w:tcBorders>
          </w:tcPr>
          <w:p w14:paraId="628C2A78" w14:textId="77777777" w:rsidR="00C65B4C" w:rsidRPr="00DE6A62" w:rsidRDefault="00C65B4C" w:rsidP="00C65B4C">
            <w:pPr>
              <w:rPr>
                <w:rFonts w:cs="Arial"/>
                <w:sz w:val="18"/>
                <w:szCs w:val="18"/>
              </w:rPr>
            </w:pPr>
            <w:r w:rsidRPr="00DE6A62">
              <w:rPr>
                <w:rFonts w:cs="Arial"/>
                <w:sz w:val="18"/>
                <w:szCs w:val="18"/>
              </w:rPr>
              <w:t xml:space="preserve">Afleiding HUB_SK beschreven als sub selecties en niet via de </w:t>
            </w:r>
            <w:proofErr w:type="spellStart"/>
            <w:r w:rsidRPr="00DE6A62">
              <w:rPr>
                <w:rFonts w:cs="Arial"/>
                <w:sz w:val="18"/>
                <w:szCs w:val="18"/>
              </w:rPr>
              <w:t>hsel</w:t>
            </w:r>
            <w:proofErr w:type="spellEnd"/>
            <w:r w:rsidRPr="00DE6A62">
              <w:rPr>
                <w:rFonts w:cs="Arial"/>
                <w:sz w:val="18"/>
                <w:szCs w:val="18"/>
              </w:rPr>
              <w:t xml:space="preserve">. </w:t>
            </w:r>
          </w:p>
        </w:tc>
      </w:tr>
      <w:tr w:rsidR="00C65B4C" w:rsidRPr="00DE6A62" w14:paraId="6A6124B6"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39C45195" w14:textId="77777777" w:rsidR="00C65B4C" w:rsidRPr="00ED7C50" w:rsidRDefault="00C65B4C" w:rsidP="00756EFA">
            <w:pPr>
              <w:rPr>
                <w:rFonts w:cs="Arial"/>
                <w:i/>
                <w:sz w:val="18"/>
                <w:szCs w:val="18"/>
              </w:rPr>
            </w:pPr>
            <w:r w:rsidRPr="00ED7C50">
              <w:rPr>
                <w:rFonts w:cs="Arial"/>
                <w:i/>
                <w:sz w:val="18"/>
                <w:szCs w:val="18"/>
              </w:rPr>
              <w:t>Motivatie</w:t>
            </w:r>
          </w:p>
        </w:tc>
        <w:tc>
          <w:tcPr>
            <w:tcW w:w="8221" w:type="dxa"/>
            <w:tcBorders>
              <w:top w:val="single" w:sz="6" w:space="0" w:color="auto"/>
              <w:left w:val="single" w:sz="6" w:space="0" w:color="auto"/>
              <w:bottom w:val="single" w:sz="6" w:space="0" w:color="auto"/>
              <w:right w:val="single" w:sz="6" w:space="0" w:color="auto"/>
            </w:tcBorders>
          </w:tcPr>
          <w:p w14:paraId="3B7AA037" w14:textId="77777777" w:rsidR="00C65B4C" w:rsidRPr="00DE6A62" w:rsidRDefault="00C65B4C" w:rsidP="00756EFA">
            <w:pPr>
              <w:rPr>
                <w:rFonts w:cs="Arial"/>
                <w:sz w:val="18"/>
                <w:szCs w:val="18"/>
              </w:rPr>
            </w:pPr>
            <w:r w:rsidRPr="00DE6A62">
              <w:rPr>
                <w:rFonts w:cs="Arial"/>
                <w:sz w:val="18"/>
                <w:szCs w:val="18"/>
              </w:rPr>
              <w:t xml:space="preserve">X_VIEWS mogen/kunnen niet direct </w:t>
            </w:r>
            <w:proofErr w:type="spellStart"/>
            <w:r w:rsidRPr="00DE6A62">
              <w:rPr>
                <w:rFonts w:cs="Arial"/>
                <w:sz w:val="18"/>
                <w:szCs w:val="18"/>
              </w:rPr>
              <w:t>gejoined</w:t>
            </w:r>
            <w:proofErr w:type="spellEnd"/>
            <w:r w:rsidRPr="00DE6A62">
              <w:rPr>
                <w:rFonts w:cs="Arial"/>
                <w:sz w:val="18"/>
                <w:szCs w:val="18"/>
              </w:rPr>
              <w:t xml:space="preserve"> worden. Daarom is het koppelen van tabellen beschreven als sub-selecties (technisch via DB2 tabellen) </w:t>
            </w:r>
          </w:p>
        </w:tc>
      </w:tr>
      <w:tr w:rsidR="00F22229" w:rsidRPr="00DE6A62" w14:paraId="3ED4F2C1"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273C70AF" w14:textId="6481BCC4" w:rsidR="00F22229" w:rsidRPr="00ED7C50" w:rsidRDefault="00F22229" w:rsidP="00756EFA">
            <w:pPr>
              <w:rPr>
                <w:rFonts w:cs="Arial"/>
                <w:i/>
                <w:sz w:val="18"/>
                <w:szCs w:val="18"/>
              </w:rPr>
            </w:pPr>
            <w:r w:rsidRPr="00ED7C50">
              <w:rPr>
                <w:rFonts w:cs="Arial"/>
                <w:i/>
                <w:sz w:val="18"/>
                <w:szCs w:val="18"/>
              </w:rPr>
              <w:t>Beslissing</w:t>
            </w:r>
          </w:p>
        </w:tc>
        <w:tc>
          <w:tcPr>
            <w:tcW w:w="8221" w:type="dxa"/>
            <w:tcBorders>
              <w:top w:val="single" w:sz="6" w:space="0" w:color="auto"/>
              <w:left w:val="single" w:sz="6" w:space="0" w:color="auto"/>
              <w:bottom w:val="single" w:sz="6" w:space="0" w:color="auto"/>
              <w:right w:val="single" w:sz="6" w:space="0" w:color="auto"/>
            </w:tcBorders>
          </w:tcPr>
          <w:p w14:paraId="54BBAC7C" w14:textId="3C2745F5" w:rsidR="00F22229" w:rsidRPr="00DE6A62" w:rsidRDefault="00F22229" w:rsidP="00756EFA">
            <w:pPr>
              <w:rPr>
                <w:rFonts w:cs="Arial"/>
                <w:sz w:val="18"/>
                <w:szCs w:val="18"/>
              </w:rPr>
            </w:pPr>
            <w:r w:rsidRPr="00DE6A62">
              <w:rPr>
                <w:rFonts w:cs="Arial"/>
                <w:sz w:val="18"/>
                <w:szCs w:val="18"/>
              </w:rPr>
              <w:t xml:space="preserve">De Rijke </w:t>
            </w:r>
            <w:proofErr w:type="spellStart"/>
            <w:r w:rsidRPr="00DE6A62">
              <w:rPr>
                <w:rFonts w:cs="Arial"/>
                <w:sz w:val="18"/>
                <w:szCs w:val="18"/>
              </w:rPr>
              <w:t>GegevensSet</w:t>
            </w:r>
            <w:proofErr w:type="spellEnd"/>
            <w:r w:rsidRPr="00DE6A62">
              <w:rPr>
                <w:rFonts w:cs="Arial"/>
                <w:sz w:val="18"/>
                <w:szCs w:val="18"/>
              </w:rPr>
              <w:t xml:space="preserve"> </w:t>
            </w:r>
            <w:proofErr w:type="spellStart"/>
            <w:r w:rsidRPr="00DE6A62">
              <w:rPr>
                <w:rFonts w:cs="Arial"/>
                <w:sz w:val="18"/>
                <w:szCs w:val="18"/>
              </w:rPr>
              <w:t>Fin.Producten</w:t>
            </w:r>
            <w:proofErr w:type="spellEnd"/>
            <w:r w:rsidRPr="00DE6A62">
              <w:rPr>
                <w:rFonts w:cs="Arial"/>
                <w:sz w:val="18"/>
                <w:szCs w:val="18"/>
              </w:rPr>
              <w:t xml:space="preserve"> wordt gevuld met gegevens vanaf 2016. Dit filter behoeft niet ingebouwd te worden voor de Verzekeringsgegevens uit CMG.</w:t>
            </w:r>
          </w:p>
        </w:tc>
      </w:tr>
      <w:tr w:rsidR="00F22229" w:rsidRPr="00DE6A62" w14:paraId="08636D76"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66B239F2" w14:textId="4BD16BF4" w:rsidR="00F22229" w:rsidRPr="00ED7C50" w:rsidRDefault="00F22229" w:rsidP="00756EFA">
            <w:pPr>
              <w:rPr>
                <w:rFonts w:cs="Arial"/>
                <w:i/>
                <w:sz w:val="18"/>
                <w:szCs w:val="18"/>
              </w:rPr>
            </w:pPr>
            <w:r w:rsidRPr="00ED7C50">
              <w:rPr>
                <w:rFonts w:cs="Arial"/>
                <w:i/>
                <w:sz w:val="18"/>
                <w:szCs w:val="18"/>
              </w:rPr>
              <w:t>Motivatie</w:t>
            </w:r>
          </w:p>
        </w:tc>
        <w:tc>
          <w:tcPr>
            <w:tcW w:w="8221" w:type="dxa"/>
            <w:tcBorders>
              <w:top w:val="single" w:sz="6" w:space="0" w:color="auto"/>
              <w:left w:val="single" w:sz="6" w:space="0" w:color="auto"/>
              <w:bottom w:val="single" w:sz="6" w:space="0" w:color="auto"/>
              <w:right w:val="single" w:sz="6" w:space="0" w:color="auto"/>
            </w:tcBorders>
          </w:tcPr>
          <w:p w14:paraId="5E65F48B" w14:textId="0D7D4042" w:rsidR="00F22229" w:rsidRPr="00DE6A62" w:rsidRDefault="00F22229" w:rsidP="0005089B">
            <w:pPr>
              <w:rPr>
                <w:rFonts w:cs="Arial"/>
                <w:sz w:val="18"/>
                <w:szCs w:val="18"/>
              </w:rPr>
            </w:pPr>
            <w:r w:rsidRPr="00DE6A62">
              <w:rPr>
                <w:rFonts w:cs="Arial"/>
                <w:sz w:val="18"/>
                <w:szCs w:val="18"/>
              </w:rPr>
              <w:t xml:space="preserve">CMG wordt pas miv </w:t>
            </w:r>
            <w:r w:rsidR="00344A1A" w:rsidRPr="00DE6A62">
              <w:rPr>
                <w:rFonts w:cs="Arial"/>
                <w:sz w:val="18"/>
                <w:szCs w:val="18"/>
              </w:rPr>
              <w:t xml:space="preserve">april </w:t>
            </w:r>
            <w:r w:rsidRPr="00DE6A62">
              <w:rPr>
                <w:rFonts w:cs="Arial"/>
                <w:sz w:val="18"/>
                <w:szCs w:val="18"/>
              </w:rPr>
              <w:t xml:space="preserve">2017 gevuld met gegevens. </w:t>
            </w:r>
            <w:r w:rsidR="0005089B" w:rsidRPr="00DE6A62">
              <w:rPr>
                <w:rFonts w:cs="Arial"/>
                <w:sz w:val="18"/>
                <w:szCs w:val="18"/>
              </w:rPr>
              <w:t>Tot die datum</w:t>
            </w:r>
            <w:r w:rsidRPr="00DE6A62">
              <w:rPr>
                <w:rFonts w:cs="Arial"/>
                <w:sz w:val="18"/>
                <w:szCs w:val="18"/>
              </w:rPr>
              <w:t xml:space="preserve"> werden de verzekeringsgegevens in RIS vastgelegd.</w:t>
            </w:r>
          </w:p>
        </w:tc>
      </w:tr>
      <w:tr w:rsidR="006E22EB" w:rsidRPr="00DE6A62" w14:paraId="64E01F4A"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739888BB" w14:textId="6EEB17A0" w:rsidR="006E22EB" w:rsidRPr="00ED7C50" w:rsidRDefault="006E22EB" w:rsidP="00756EFA">
            <w:pPr>
              <w:rPr>
                <w:rFonts w:cs="Arial"/>
                <w:i/>
                <w:sz w:val="18"/>
                <w:szCs w:val="18"/>
              </w:rPr>
            </w:pPr>
            <w:r w:rsidRPr="00ED7C50">
              <w:rPr>
                <w:rFonts w:cs="Arial"/>
                <w:i/>
                <w:sz w:val="18"/>
                <w:szCs w:val="18"/>
              </w:rPr>
              <w:t>Beslissing</w:t>
            </w:r>
          </w:p>
        </w:tc>
        <w:tc>
          <w:tcPr>
            <w:tcW w:w="8221" w:type="dxa"/>
            <w:tcBorders>
              <w:top w:val="single" w:sz="6" w:space="0" w:color="auto"/>
              <w:left w:val="single" w:sz="6" w:space="0" w:color="auto"/>
              <w:bottom w:val="single" w:sz="6" w:space="0" w:color="auto"/>
              <w:right w:val="single" w:sz="6" w:space="0" w:color="auto"/>
            </w:tcBorders>
          </w:tcPr>
          <w:p w14:paraId="3DC25FC0" w14:textId="4BF648BD" w:rsidR="006E22EB" w:rsidRPr="00DE6A62" w:rsidRDefault="006E22EB" w:rsidP="0005089B">
            <w:pPr>
              <w:rPr>
                <w:rFonts w:cs="Arial"/>
                <w:sz w:val="18"/>
                <w:szCs w:val="18"/>
              </w:rPr>
            </w:pPr>
            <w:r>
              <w:rPr>
                <w:rFonts w:cs="Arial"/>
                <w:sz w:val="18"/>
                <w:szCs w:val="18"/>
              </w:rPr>
              <w:t>NAW-gegevens van de BRON toegevoegd aan S_FIN_BERICHT</w:t>
            </w:r>
          </w:p>
        </w:tc>
      </w:tr>
      <w:tr w:rsidR="006E22EB" w:rsidRPr="00DE6A62" w14:paraId="6DAF92DB" w14:textId="77777777" w:rsidTr="00DE6A62">
        <w:trPr>
          <w:cantSplit/>
        </w:trPr>
        <w:tc>
          <w:tcPr>
            <w:tcW w:w="1057" w:type="dxa"/>
            <w:tcBorders>
              <w:top w:val="single" w:sz="6" w:space="0" w:color="auto"/>
              <w:left w:val="single" w:sz="6" w:space="0" w:color="auto"/>
              <w:bottom w:val="single" w:sz="6" w:space="0" w:color="auto"/>
              <w:right w:val="single" w:sz="6" w:space="0" w:color="auto"/>
            </w:tcBorders>
          </w:tcPr>
          <w:p w14:paraId="4D144E11" w14:textId="3047ECE2" w:rsidR="006E22EB" w:rsidRPr="00ED7C50" w:rsidRDefault="006E22EB" w:rsidP="00756EFA">
            <w:pPr>
              <w:rPr>
                <w:rFonts w:cs="Arial"/>
                <w:i/>
                <w:sz w:val="18"/>
                <w:szCs w:val="18"/>
              </w:rPr>
            </w:pPr>
            <w:r w:rsidRPr="00ED7C50">
              <w:rPr>
                <w:rFonts w:cs="Arial"/>
                <w:i/>
                <w:sz w:val="18"/>
                <w:szCs w:val="18"/>
              </w:rPr>
              <w:t>Motivatie</w:t>
            </w:r>
          </w:p>
        </w:tc>
        <w:tc>
          <w:tcPr>
            <w:tcW w:w="8221" w:type="dxa"/>
            <w:tcBorders>
              <w:top w:val="single" w:sz="6" w:space="0" w:color="auto"/>
              <w:left w:val="single" w:sz="6" w:space="0" w:color="auto"/>
              <w:bottom w:val="single" w:sz="6" w:space="0" w:color="auto"/>
              <w:right w:val="single" w:sz="6" w:space="0" w:color="auto"/>
            </w:tcBorders>
          </w:tcPr>
          <w:p w14:paraId="1F03BE7D" w14:textId="41D3F73B" w:rsidR="006E22EB" w:rsidRDefault="006E22EB" w:rsidP="0005089B">
            <w:pPr>
              <w:rPr>
                <w:rFonts w:cs="Arial"/>
                <w:sz w:val="18"/>
                <w:szCs w:val="18"/>
              </w:rPr>
            </w:pPr>
            <w:r>
              <w:rPr>
                <w:rFonts w:cs="Arial"/>
                <w:sz w:val="18"/>
                <w:szCs w:val="18"/>
              </w:rPr>
              <w:t>Brongegevens kunnen met de HUB/LNK/SAT niet netjes één-op-één terug-herleid worden bij een FIN_MELDING. Daarom worden deze gegevens (redundant) ook opgenomen in de S_FIN_BERICHT.</w:t>
            </w:r>
          </w:p>
        </w:tc>
      </w:tr>
    </w:tbl>
    <w:p w14:paraId="2BCA45F1" w14:textId="77777777" w:rsidR="00520DE2" w:rsidRDefault="00520DE2"/>
    <w:p w14:paraId="09E9F0A4" w14:textId="77777777" w:rsidR="00434F8F" w:rsidRPr="008B1A80" w:rsidRDefault="00434F8F" w:rsidP="00434F8F">
      <w:pPr>
        <w:pStyle w:val="Kop2"/>
        <w:tabs>
          <w:tab w:val="num" w:pos="1418"/>
        </w:tabs>
        <w:ind w:left="1418"/>
      </w:pPr>
      <w:bookmarkStart w:id="46" w:name="_Toc509919519"/>
      <w:r w:rsidRPr="008B1A80">
        <w:t>Samenhang</w:t>
      </w:r>
      <w:bookmarkEnd w:id="46"/>
    </w:p>
    <w:p w14:paraId="6EC17EFE" w14:textId="77777777" w:rsidR="00434F8F" w:rsidRPr="00ED7C50" w:rsidRDefault="00434F8F" w:rsidP="00434F8F">
      <w:pPr>
        <w:rPr>
          <w:b/>
        </w:rPr>
      </w:pPr>
      <w:r w:rsidRPr="00ED7C50">
        <w:rPr>
          <w:b/>
        </w:rPr>
        <w:t>Intern</w:t>
      </w:r>
    </w:p>
    <w:p w14:paraId="4022EE37" w14:textId="1719825C" w:rsidR="00B56C17" w:rsidRDefault="00B56C17" w:rsidP="00434F8F">
      <w:pPr>
        <w:pStyle w:val="Lijstalinea"/>
        <w:numPr>
          <w:ilvl w:val="0"/>
          <w:numId w:val="15"/>
        </w:numPr>
      </w:pPr>
      <w:r>
        <w:t>Het samenstellen van de hoofdselectie (HSEL)</w:t>
      </w:r>
    </w:p>
    <w:p w14:paraId="1031D80D" w14:textId="77777777" w:rsidR="00434F8F" w:rsidRDefault="00434F8F" w:rsidP="00434F8F">
      <w:pPr>
        <w:pStyle w:val="Lijstalinea"/>
        <w:numPr>
          <w:ilvl w:val="0"/>
          <w:numId w:val="15"/>
        </w:numPr>
      </w:pPr>
      <w:r>
        <w:t>Het vullen van HUB gaat altijd vooraf aan het vullen van de SAT</w:t>
      </w:r>
    </w:p>
    <w:p w14:paraId="633A3546" w14:textId="77777777" w:rsidR="00434F8F" w:rsidRDefault="00434F8F" w:rsidP="00434F8F">
      <w:pPr>
        <w:pStyle w:val="Lijstalinea"/>
        <w:numPr>
          <w:ilvl w:val="0"/>
          <w:numId w:val="15"/>
        </w:numPr>
      </w:pPr>
      <w:r>
        <w:t>Het vullen van HUB gaat altijd vooraf aan het vullen van de LNK</w:t>
      </w:r>
    </w:p>
    <w:p w14:paraId="4B1AB45E" w14:textId="77777777" w:rsidR="00434F8F" w:rsidRDefault="00434F8F" w:rsidP="00434F8F">
      <w:pPr>
        <w:pStyle w:val="Lijstalinea"/>
        <w:numPr>
          <w:ilvl w:val="0"/>
          <w:numId w:val="15"/>
        </w:numPr>
      </w:pPr>
      <w:r>
        <w:t>Het vullen van LINK gaat altijd vooraf aan het vullen van de SAT</w:t>
      </w:r>
    </w:p>
    <w:p w14:paraId="5A86503D" w14:textId="77777777" w:rsidR="00434F8F" w:rsidRPr="00ED7C50" w:rsidRDefault="00434F8F" w:rsidP="00434F8F">
      <w:pPr>
        <w:rPr>
          <w:b/>
        </w:rPr>
      </w:pPr>
      <w:r w:rsidRPr="00ED7C50">
        <w:rPr>
          <w:b/>
        </w:rPr>
        <w:t>Extern</w:t>
      </w:r>
    </w:p>
    <w:p w14:paraId="6DC1290C" w14:textId="77777777" w:rsidR="00434F8F" w:rsidRDefault="00434F8F" w:rsidP="00434F8F">
      <w:pPr>
        <w:pStyle w:val="Lijstalinea"/>
        <w:numPr>
          <w:ilvl w:val="0"/>
          <w:numId w:val="15"/>
        </w:numPr>
      </w:pPr>
      <w:r>
        <w:t>Deze LDF volgt op het vullen van het CDW vanuit BAS CMG (05317_LDF_BAS_STI_CDW_CMG).</w:t>
      </w:r>
      <w:r>
        <w:br/>
      </w:r>
    </w:p>
    <w:p w14:paraId="265098FD" w14:textId="77777777" w:rsidR="00434F8F" w:rsidRPr="008B1A80" w:rsidRDefault="00434F8F" w:rsidP="00434F8F">
      <w:pPr>
        <w:pStyle w:val="Kop2"/>
        <w:tabs>
          <w:tab w:val="num" w:pos="1418"/>
        </w:tabs>
        <w:ind w:left="1418"/>
      </w:pPr>
      <w:bookmarkStart w:id="47" w:name="_Toc509919520"/>
      <w:proofErr w:type="spellStart"/>
      <w:r w:rsidRPr="008B1A80">
        <w:t>Precondities</w:t>
      </w:r>
      <w:bookmarkEnd w:id="47"/>
      <w:proofErr w:type="spellEnd"/>
    </w:p>
    <w:p w14:paraId="7E827AAA" w14:textId="70E2FDF6" w:rsidR="00434F8F" w:rsidRDefault="00434F8F" w:rsidP="00434F8F">
      <w:r>
        <w:t>Het CDW van CMG is actueel en er is geen proces actief dat deze g</w:t>
      </w:r>
      <w:r w:rsidR="006B3F64">
        <w:t>egevensverzameling kan muteren.</w:t>
      </w:r>
    </w:p>
    <w:p w14:paraId="6EA8DAF1" w14:textId="77777777" w:rsidR="00434F8F" w:rsidRPr="008B1A80" w:rsidRDefault="00434F8F" w:rsidP="00434F8F">
      <w:pPr>
        <w:pStyle w:val="Kop2"/>
        <w:tabs>
          <w:tab w:val="num" w:pos="1418"/>
        </w:tabs>
        <w:ind w:left="1418"/>
      </w:pPr>
      <w:bookmarkStart w:id="48" w:name="_Toc509919521"/>
      <w:r w:rsidRPr="008B1A80">
        <w:t>Postcondities</w:t>
      </w:r>
      <w:bookmarkEnd w:id="48"/>
    </w:p>
    <w:p w14:paraId="047B59B9" w14:textId="4F35CA3E" w:rsidR="00434F8F" w:rsidRDefault="00B310D8" w:rsidP="00434F8F">
      <w:pPr>
        <w:pStyle w:val="Plattetekst2"/>
      </w:pPr>
      <w:r>
        <w:t>Het CDP van CMG is bijgewerkt</w:t>
      </w:r>
      <w:r w:rsidR="006B3F64">
        <w:t>.</w:t>
      </w:r>
      <w:r>
        <w:t xml:space="preserve"> </w:t>
      </w:r>
    </w:p>
    <w:p w14:paraId="0B2DC894" w14:textId="1B5143DB" w:rsidR="00434F8F" w:rsidRDefault="00434F8F" w:rsidP="00434F8F">
      <w:pPr>
        <w:pStyle w:val="Kop2"/>
        <w:tabs>
          <w:tab w:val="num" w:pos="1418"/>
        </w:tabs>
        <w:ind w:left="1418"/>
      </w:pPr>
      <w:bookmarkStart w:id="49" w:name="_Toc349565450"/>
      <w:bookmarkStart w:id="50" w:name="_Toc509919522"/>
      <w:r>
        <w:lastRenderedPageBreak/>
        <w:t>Overige niet-functionele eisen</w:t>
      </w:r>
      <w:bookmarkEnd w:id="49"/>
      <w:bookmarkEnd w:id="50"/>
    </w:p>
    <w:p w14:paraId="76749C58" w14:textId="5D9C7A5F" w:rsidR="00434F8F" w:rsidRDefault="00434F8F" w:rsidP="00434F8F">
      <w:r>
        <w:t>Geen</w:t>
      </w:r>
      <w:r w:rsidR="006B3F64">
        <w:t>.</w:t>
      </w:r>
    </w:p>
    <w:p w14:paraId="540C8EBF" w14:textId="77777777" w:rsidR="00434F8F" w:rsidRDefault="00434F8F" w:rsidP="00434F8F">
      <w:pPr>
        <w:pStyle w:val="Kop2"/>
        <w:tabs>
          <w:tab w:val="num" w:pos="1418"/>
        </w:tabs>
        <w:ind w:left="1418"/>
      </w:pPr>
      <w:bookmarkStart w:id="51" w:name="_Toc349311432"/>
      <w:bookmarkStart w:id="52" w:name="_Toc509919523"/>
      <w:r>
        <w:t>Verwerkingsverslag</w:t>
      </w:r>
      <w:bookmarkEnd w:id="51"/>
      <w:bookmarkEnd w:id="52"/>
    </w:p>
    <w:p w14:paraId="00CD1D77" w14:textId="77777777" w:rsidR="00434F8F" w:rsidRDefault="00434F8F" w:rsidP="00434F8F">
      <w:r>
        <w:t xml:space="preserve">In het ontwerp is niet voorzien in een apart verwerkingsverslag. </w:t>
      </w:r>
    </w:p>
    <w:p w14:paraId="57F01D2B" w14:textId="77777777" w:rsidR="00434F8F" w:rsidRDefault="00434F8F" w:rsidP="00434F8F">
      <w:pPr>
        <w:pStyle w:val="Kop2"/>
        <w:tabs>
          <w:tab w:val="num" w:pos="1418"/>
        </w:tabs>
        <w:ind w:left="1418"/>
      </w:pPr>
      <w:bookmarkStart w:id="53" w:name="_Toc349311433"/>
      <w:bookmarkStart w:id="54" w:name="_Toc509919524"/>
      <w:r>
        <w:t>Datacontrole en foutlogging</w:t>
      </w:r>
      <w:bookmarkEnd w:id="53"/>
      <w:bookmarkEnd w:id="54"/>
    </w:p>
    <w:p w14:paraId="319BEAA4" w14:textId="575B389C" w:rsidR="00434F8F" w:rsidRDefault="0005089B" w:rsidP="00434F8F">
      <w:r>
        <w:t>EDW-standaards.</w:t>
      </w:r>
    </w:p>
    <w:p w14:paraId="458569B9" w14:textId="77777777" w:rsidR="00434F8F" w:rsidRDefault="00434F8F" w:rsidP="00434F8F">
      <w:pPr>
        <w:pStyle w:val="Kop2"/>
        <w:tabs>
          <w:tab w:val="num" w:pos="1418"/>
        </w:tabs>
        <w:ind w:left="1418"/>
      </w:pPr>
      <w:bookmarkStart w:id="55" w:name="_Toc270686403"/>
      <w:bookmarkStart w:id="56" w:name="_Toc270688505"/>
      <w:bookmarkStart w:id="57" w:name="_Toc349311434"/>
      <w:bookmarkStart w:id="58" w:name="_Toc509919525"/>
      <w:r>
        <w:t>Kentallen</w:t>
      </w:r>
      <w:bookmarkEnd w:id="55"/>
      <w:bookmarkEnd w:id="56"/>
      <w:bookmarkEnd w:id="57"/>
      <w:bookmarkEnd w:id="58"/>
    </w:p>
    <w:p w14:paraId="2A35B760" w14:textId="77777777" w:rsidR="00434F8F" w:rsidRDefault="00434F8F" w:rsidP="00434F8F">
      <w:r>
        <w:t>Voor kentallen wordt verwezen naar de cijfers die vanuit productie verkregen kunnen worden.</w:t>
      </w:r>
    </w:p>
    <w:p w14:paraId="4F5D3147" w14:textId="77777777" w:rsidR="00434F8F" w:rsidRPr="008B1A80" w:rsidRDefault="00434F8F" w:rsidP="00434F8F">
      <w:pPr>
        <w:pStyle w:val="Kop2"/>
        <w:tabs>
          <w:tab w:val="num" w:pos="1418"/>
        </w:tabs>
        <w:ind w:left="1418"/>
      </w:pPr>
      <w:bookmarkStart w:id="59" w:name="_Toc509919526"/>
      <w:r w:rsidRPr="008B1A80">
        <w:t>Frequentie en tijdvenster</w:t>
      </w:r>
      <w:bookmarkEnd w:id="59"/>
    </w:p>
    <w:p w14:paraId="45386202" w14:textId="56BB2C3B" w:rsidR="00434F8F" w:rsidRDefault="00434F8F" w:rsidP="00434F8F">
      <w:r>
        <w:t xml:space="preserve">Dagelijks </w:t>
      </w:r>
      <w:r w:rsidR="00DB1EEE">
        <w:t xml:space="preserve">???? </w:t>
      </w:r>
      <w:r>
        <w:t>(gelijk aan de frequentie van de bron).</w:t>
      </w:r>
    </w:p>
    <w:p w14:paraId="7CCFCDF4" w14:textId="61979DE6" w:rsidR="00434F8F" w:rsidRPr="00D167B6" w:rsidRDefault="00434F8F" w:rsidP="00434F8F">
      <w:pPr>
        <w:pStyle w:val="Kop2"/>
        <w:ind w:left="1418"/>
      </w:pPr>
      <w:bookmarkStart w:id="60" w:name="_Toc509919527"/>
      <w:r w:rsidRPr="008B1A80">
        <w:t>Verklarende woordenlijst</w:t>
      </w:r>
      <w:bookmarkEnd w:id="60"/>
    </w:p>
    <w:tbl>
      <w:tblPr>
        <w:tblW w:w="0" w:type="auto"/>
        <w:tblLayout w:type="fixed"/>
        <w:tblCellMar>
          <w:left w:w="70" w:type="dxa"/>
          <w:right w:w="70" w:type="dxa"/>
        </w:tblCellMar>
        <w:tblLook w:val="0000" w:firstRow="0" w:lastRow="0" w:firstColumn="0" w:lastColumn="0" w:noHBand="0" w:noVBand="0"/>
      </w:tblPr>
      <w:tblGrid>
        <w:gridCol w:w="3047"/>
        <w:gridCol w:w="6163"/>
      </w:tblGrid>
      <w:tr w:rsidR="00434F8F" w:rsidRPr="008B1A80" w14:paraId="0A6A2243" w14:textId="77777777" w:rsidTr="00D26572">
        <w:trPr>
          <w:cantSplit/>
        </w:trPr>
        <w:tc>
          <w:tcPr>
            <w:tcW w:w="3047" w:type="dxa"/>
            <w:tcBorders>
              <w:top w:val="single" w:sz="6" w:space="0" w:color="auto"/>
              <w:left w:val="single" w:sz="6" w:space="0" w:color="auto"/>
              <w:bottom w:val="single" w:sz="6" w:space="0" w:color="auto"/>
              <w:right w:val="single" w:sz="6" w:space="0" w:color="auto"/>
            </w:tcBorders>
            <w:shd w:val="pct20" w:color="auto" w:fill="FFFFFF"/>
          </w:tcPr>
          <w:p w14:paraId="4B1D0007" w14:textId="77777777" w:rsidR="00434F8F" w:rsidRPr="008B1A80" w:rsidRDefault="00434F8F" w:rsidP="00D26572">
            <w:pPr>
              <w:rPr>
                <w:b/>
              </w:rPr>
            </w:pPr>
            <w:r w:rsidRPr="008B1A80">
              <w:rPr>
                <w:b/>
              </w:rPr>
              <w:t>Woord/afkorting</w:t>
            </w:r>
          </w:p>
          <w:p w14:paraId="3296E615" w14:textId="77777777" w:rsidR="00434F8F" w:rsidRPr="008B1A80" w:rsidRDefault="00434F8F" w:rsidP="00D26572">
            <w:pPr>
              <w:rPr>
                <w:b/>
              </w:rPr>
            </w:pPr>
          </w:p>
        </w:tc>
        <w:tc>
          <w:tcPr>
            <w:tcW w:w="6163" w:type="dxa"/>
            <w:tcBorders>
              <w:top w:val="single" w:sz="6" w:space="0" w:color="auto"/>
              <w:left w:val="single" w:sz="6" w:space="0" w:color="auto"/>
              <w:bottom w:val="single" w:sz="6" w:space="0" w:color="auto"/>
              <w:right w:val="single" w:sz="6" w:space="0" w:color="auto"/>
            </w:tcBorders>
            <w:shd w:val="pct20" w:color="auto" w:fill="FFFFFF"/>
          </w:tcPr>
          <w:p w14:paraId="62058FCA" w14:textId="77777777" w:rsidR="00434F8F" w:rsidRPr="008B1A80" w:rsidRDefault="00434F8F" w:rsidP="00D26572">
            <w:pPr>
              <w:rPr>
                <w:b/>
              </w:rPr>
            </w:pPr>
            <w:r w:rsidRPr="008B1A80">
              <w:rPr>
                <w:b/>
              </w:rPr>
              <w:t>Betekenis</w:t>
            </w:r>
          </w:p>
        </w:tc>
      </w:tr>
      <w:tr w:rsidR="00434F8F" w:rsidRPr="008B1A80" w14:paraId="5B422A1B"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24B10AB5" w14:textId="77777777" w:rsidR="00434F8F" w:rsidRPr="008B1A80" w:rsidRDefault="00434F8F" w:rsidP="00D26572">
            <w:pPr>
              <w:pStyle w:val="Voettekst"/>
              <w:tabs>
                <w:tab w:val="clear" w:pos="4536"/>
                <w:tab w:val="clear" w:pos="9072"/>
              </w:tabs>
            </w:pPr>
            <w:r w:rsidRPr="008B1A80">
              <w:t>Afleiding</w:t>
            </w:r>
          </w:p>
        </w:tc>
        <w:tc>
          <w:tcPr>
            <w:tcW w:w="6163" w:type="dxa"/>
            <w:tcBorders>
              <w:top w:val="single" w:sz="6" w:space="0" w:color="auto"/>
              <w:left w:val="single" w:sz="6" w:space="0" w:color="auto"/>
              <w:bottom w:val="single" w:sz="6" w:space="0" w:color="auto"/>
              <w:right w:val="single" w:sz="6" w:space="0" w:color="auto"/>
            </w:tcBorders>
          </w:tcPr>
          <w:p w14:paraId="36F4753B" w14:textId="77777777" w:rsidR="00434F8F" w:rsidRPr="008B1A80" w:rsidRDefault="00434F8F" w:rsidP="00D26572">
            <w:r w:rsidRPr="008B1A80">
              <w:t>Een selectie of bewerking van gegevens.</w:t>
            </w:r>
          </w:p>
        </w:tc>
      </w:tr>
      <w:tr w:rsidR="00434F8F" w:rsidRPr="008B1A80" w14:paraId="25F2C0DE"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14562733" w14:textId="77777777" w:rsidR="00434F8F" w:rsidRPr="008B1A80" w:rsidRDefault="00434F8F" w:rsidP="00D26572">
            <w:r w:rsidRPr="008B1A80">
              <w:t>Alias</w:t>
            </w:r>
          </w:p>
        </w:tc>
        <w:tc>
          <w:tcPr>
            <w:tcW w:w="6163" w:type="dxa"/>
            <w:tcBorders>
              <w:top w:val="single" w:sz="6" w:space="0" w:color="auto"/>
              <w:left w:val="single" w:sz="6" w:space="0" w:color="auto"/>
              <w:bottom w:val="single" w:sz="6" w:space="0" w:color="auto"/>
              <w:right w:val="single" w:sz="6" w:space="0" w:color="auto"/>
            </w:tcBorders>
          </w:tcPr>
          <w:p w14:paraId="482A9DC1" w14:textId="77777777" w:rsidR="00434F8F" w:rsidRPr="008B1A80" w:rsidRDefault="00434F8F" w:rsidP="00D26572">
            <w:r w:rsidRPr="008B1A80">
              <w:t>Naam (afkorting) van een tabel in een gegevensfunctie die verder in het ontwerp gebruikt kan worden.</w:t>
            </w:r>
          </w:p>
        </w:tc>
      </w:tr>
      <w:tr w:rsidR="00434F8F" w:rsidRPr="008B1A80" w14:paraId="5CAB0052"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6CDDD0A0" w14:textId="77777777" w:rsidR="00434F8F" w:rsidRPr="008B1A80" w:rsidRDefault="00434F8F" w:rsidP="00D26572">
            <w:r w:rsidRPr="008B1A80">
              <w:t>Gegevensfunctie (GF)</w:t>
            </w:r>
          </w:p>
        </w:tc>
        <w:tc>
          <w:tcPr>
            <w:tcW w:w="6163" w:type="dxa"/>
            <w:tcBorders>
              <w:top w:val="single" w:sz="6" w:space="0" w:color="auto"/>
              <w:left w:val="single" w:sz="6" w:space="0" w:color="auto"/>
              <w:bottom w:val="single" w:sz="6" w:space="0" w:color="auto"/>
              <w:right w:val="single" w:sz="6" w:space="0" w:color="auto"/>
            </w:tcBorders>
          </w:tcPr>
          <w:p w14:paraId="14996B03" w14:textId="77777777" w:rsidR="00434F8F" w:rsidRPr="008B1A80" w:rsidRDefault="00434F8F" w:rsidP="00D26572">
            <w:r w:rsidRPr="008B1A80">
              <w:t>Specificatie van de selectie en/of de mutatie van gegevens gebaseerd op het logische gegevensmodel. De GF geeft een exacte specificatie van tabellen kolommen en selectiecriteria op een gestandaardiseerde manier.</w:t>
            </w:r>
          </w:p>
        </w:tc>
      </w:tr>
      <w:tr w:rsidR="00434F8F" w:rsidRPr="008B1A80" w14:paraId="3D82B13D"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27382667" w14:textId="77777777" w:rsidR="00434F8F" w:rsidRPr="008B1A80" w:rsidRDefault="00434F8F" w:rsidP="00D26572">
            <w:r w:rsidRPr="008B1A80">
              <w:t>Hoofdselectie</w:t>
            </w:r>
            <w:r>
              <w:t xml:space="preserve"> (HSEL)</w:t>
            </w:r>
          </w:p>
        </w:tc>
        <w:tc>
          <w:tcPr>
            <w:tcW w:w="6163" w:type="dxa"/>
            <w:tcBorders>
              <w:top w:val="single" w:sz="6" w:space="0" w:color="auto"/>
              <w:left w:val="single" w:sz="6" w:space="0" w:color="auto"/>
              <w:bottom w:val="single" w:sz="6" w:space="0" w:color="auto"/>
              <w:right w:val="single" w:sz="6" w:space="0" w:color="auto"/>
            </w:tcBorders>
          </w:tcPr>
          <w:p w14:paraId="30260460" w14:textId="77777777" w:rsidR="00434F8F" w:rsidRPr="008B1A80" w:rsidRDefault="00434F8F" w:rsidP="00D26572">
            <w:r>
              <w:t xml:space="preserve">De initiële selectie van een dataflow die bepaalt hoeveel rijen er in het eindresultaat komen. </w:t>
            </w:r>
            <w:r>
              <w:br/>
            </w:r>
            <w:r w:rsidRPr="00A24585">
              <w:t xml:space="preserve">De hoofdselectie is de selectie die de </w:t>
            </w:r>
            <w:proofErr w:type="spellStart"/>
            <w:r w:rsidRPr="00A24585">
              <w:t>granulariteit</w:t>
            </w:r>
            <w:proofErr w:type="spellEnd"/>
            <w:r w:rsidRPr="00A24585">
              <w:t xml:space="preserve"> van de doeltabel bepaalt en niet meer dan dat. De hoofdselectie bevat geen optionele relaties (dus alleen </w:t>
            </w:r>
            <w:proofErr w:type="spellStart"/>
            <w:r w:rsidRPr="00A24585">
              <w:t>inner</w:t>
            </w:r>
            <w:proofErr w:type="spellEnd"/>
            <w:r w:rsidRPr="00A24585">
              <w:t xml:space="preserve"> </w:t>
            </w:r>
            <w:proofErr w:type="spellStart"/>
            <w:r w:rsidRPr="00A24585">
              <w:t>joins</w:t>
            </w:r>
            <w:proofErr w:type="spellEnd"/>
            <w:r w:rsidRPr="00A24585">
              <w:t xml:space="preserve">). Een optionele relatie wordt </w:t>
            </w:r>
            <w:r>
              <w:t xml:space="preserve">in een </w:t>
            </w:r>
            <w:proofErr w:type="spellStart"/>
            <w:r>
              <w:t>subselectie</w:t>
            </w:r>
            <w:proofErr w:type="spellEnd"/>
            <w:r>
              <w:t xml:space="preserve"> uitgevraagd.</w:t>
            </w:r>
          </w:p>
        </w:tc>
      </w:tr>
      <w:tr w:rsidR="00434F8F" w:rsidRPr="008B1A80" w14:paraId="75B4D897"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59D64D3F" w14:textId="77777777" w:rsidR="00434F8F" w:rsidRPr="008B1A80" w:rsidRDefault="00434F8F" w:rsidP="00D26572">
            <w:proofErr w:type="spellStart"/>
            <w:r w:rsidRPr="008B1A80">
              <w:t>Subselectie</w:t>
            </w:r>
            <w:proofErr w:type="spellEnd"/>
            <w:r>
              <w:t xml:space="preserve"> (SUBSEL)</w:t>
            </w:r>
          </w:p>
        </w:tc>
        <w:tc>
          <w:tcPr>
            <w:tcW w:w="6163" w:type="dxa"/>
            <w:tcBorders>
              <w:top w:val="single" w:sz="6" w:space="0" w:color="auto"/>
              <w:left w:val="single" w:sz="6" w:space="0" w:color="auto"/>
              <w:bottom w:val="single" w:sz="6" w:space="0" w:color="auto"/>
              <w:right w:val="single" w:sz="6" w:space="0" w:color="auto"/>
            </w:tcBorders>
          </w:tcPr>
          <w:p w14:paraId="0D5E4CCC" w14:textId="77777777" w:rsidR="00434F8F" w:rsidRPr="008B1A80" w:rsidRDefault="00434F8F" w:rsidP="00D26572">
            <w:r w:rsidRPr="008B1A80">
              <w:t>Een aanvullende selectie van gegevens naast de hoofdselectie.</w:t>
            </w:r>
          </w:p>
        </w:tc>
      </w:tr>
      <w:tr w:rsidR="00434F8F" w:rsidRPr="008B1A80" w14:paraId="5DD4FAF0"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35E618AF" w14:textId="77777777" w:rsidR="00434F8F" w:rsidRPr="008B1A80" w:rsidRDefault="00434F8F" w:rsidP="00D26572">
            <w:r w:rsidRPr="008B1A80">
              <w:t>Hulpfunctie</w:t>
            </w:r>
            <w:r>
              <w:t xml:space="preserve"> (HF)</w:t>
            </w:r>
          </w:p>
        </w:tc>
        <w:tc>
          <w:tcPr>
            <w:tcW w:w="6163" w:type="dxa"/>
            <w:tcBorders>
              <w:top w:val="single" w:sz="6" w:space="0" w:color="auto"/>
              <w:left w:val="single" w:sz="6" w:space="0" w:color="auto"/>
              <w:bottom w:val="single" w:sz="6" w:space="0" w:color="auto"/>
              <w:right w:val="single" w:sz="6" w:space="0" w:color="auto"/>
            </w:tcBorders>
          </w:tcPr>
          <w:p w14:paraId="574DC6EB" w14:textId="77777777" w:rsidR="00434F8F" w:rsidRPr="008B1A80" w:rsidRDefault="00434F8F" w:rsidP="00D26572">
            <w:r w:rsidRPr="008B1A80">
              <w:t>Generieke herbruikbare component binnen het ontwerp. Een hulpfunctie hoeft in de realisatie geen component te zijn de bouwer kan om technische redenen andere of geen componenten onderkennen.</w:t>
            </w:r>
          </w:p>
        </w:tc>
      </w:tr>
      <w:tr w:rsidR="00434F8F" w:rsidRPr="008B1A80" w14:paraId="51AD4638"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4EABB3A9" w14:textId="77777777" w:rsidR="00434F8F" w:rsidRPr="008B1A80" w:rsidRDefault="00434F8F" w:rsidP="00D26572">
            <w:r w:rsidRPr="008B1A80">
              <w:t xml:space="preserve">Logische </w:t>
            </w:r>
            <w:proofErr w:type="spellStart"/>
            <w:r w:rsidRPr="008B1A80">
              <w:t>DataFlow</w:t>
            </w:r>
            <w:proofErr w:type="spellEnd"/>
            <w:r w:rsidRPr="008B1A80">
              <w:t xml:space="preserve"> (LDF)</w:t>
            </w:r>
          </w:p>
        </w:tc>
        <w:tc>
          <w:tcPr>
            <w:tcW w:w="6163" w:type="dxa"/>
            <w:tcBorders>
              <w:top w:val="single" w:sz="6" w:space="0" w:color="auto"/>
              <w:left w:val="single" w:sz="6" w:space="0" w:color="auto"/>
              <w:bottom w:val="single" w:sz="6" w:space="0" w:color="auto"/>
              <w:right w:val="single" w:sz="6" w:space="0" w:color="auto"/>
            </w:tcBorders>
          </w:tcPr>
          <w:p w14:paraId="2C183882" w14:textId="77777777" w:rsidR="00434F8F" w:rsidRPr="008B1A80" w:rsidRDefault="00434F8F" w:rsidP="00D26572">
            <w:r w:rsidRPr="008B1A80">
              <w:t xml:space="preserve">"Generally </w:t>
            </w:r>
            <w:proofErr w:type="spellStart"/>
            <w:r w:rsidRPr="008B1A80">
              <w:t>speaking</w:t>
            </w:r>
            <w:proofErr w:type="spellEnd"/>
            <w:r w:rsidRPr="008B1A80">
              <w:t xml:space="preserve"> a </w:t>
            </w:r>
            <w:proofErr w:type="spellStart"/>
            <w:r w:rsidRPr="008B1A80">
              <w:t>logical</w:t>
            </w:r>
            <w:proofErr w:type="spellEnd"/>
            <w:r w:rsidRPr="008B1A80">
              <w:t xml:space="preserve"> data flow </w:t>
            </w:r>
            <w:proofErr w:type="spellStart"/>
            <w:r w:rsidRPr="008B1A80">
              <w:t>should</w:t>
            </w:r>
            <w:proofErr w:type="spellEnd"/>
            <w:r w:rsidRPr="008B1A80">
              <w:t xml:space="preserve"> </w:t>
            </w:r>
            <w:proofErr w:type="spellStart"/>
            <w:r w:rsidRPr="008B1A80">
              <w:t>only</w:t>
            </w:r>
            <w:proofErr w:type="spellEnd"/>
            <w:r w:rsidRPr="008B1A80">
              <w:t xml:space="preserve"> service a single target </w:t>
            </w:r>
            <w:proofErr w:type="spellStart"/>
            <w:r w:rsidRPr="008B1A80">
              <w:t>table</w:t>
            </w:r>
            <w:proofErr w:type="spellEnd"/>
            <w:r w:rsidRPr="008B1A80">
              <w:t xml:space="preserve">. </w:t>
            </w:r>
            <w:proofErr w:type="spellStart"/>
            <w:r w:rsidRPr="008B1A80">
              <w:t>This</w:t>
            </w:r>
            <w:proofErr w:type="spellEnd"/>
            <w:r w:rsidRPr="008B1A80">
              <w:t xml:space="preserve"> </w:t>
            </w:r>
            <w:proofErr w:type="spellStart"/>
            <w:r w:rsidRPr="008B1A80">
              <w:t>reduces</w:t>
            </w:r>
            <w:proofErr w:type="spellEnd"/>
            <w:r w:rsidRPr="008B1A80">
              <w:t xml:space="preserve"> </w:t>
            </w:r>
            <w:proofErr w:type="spellStart"/>
            <w:r w:rsidRPr="008B1A80">
              <w:t>interdependencies</w:t>
            </w:r>
            <w:proofErr w:type="spellEnd"/>
            <w:r w:rsidRPr="008B1A80">
              <w:t xml:space="preserve"> </w:t>
            </w:r>
            <w:proofErr w:type="spellStart"/>
            <w:r w:rsidRPr="008B1A80">
              <w:t>between</w:t>
            </w:r>
            <w:proofErr w:type="spellEnd"/>
            <w:r w:rsidRPr="008B1A80">
              <w:t xml:space="preserve"> </w:t>
            </w:r>
            <w:proofErr w:type="spellStart"/>
            <w:r w:rsidRPr="008B1A80">
              <w:t>and</w:t>
            </w:r>
            <w:proofErr w:type="spellEnd"/>
            <w:r w:rsidRPr="008B1A80">
              <w:t xml:space="preserve"> </w:t>
            </w:r>
            <w:proofErr w:type="spellStart"/>
            <w:r w:rsidRPr="008B1A80">
              <w:t>improves</w:t>
            </w:r>
            <w:proofErr w:type="spellEnd"/>
            <w:r w:rsidRPr="008B1A80">
              <w:t xml:space="preserve"> </w:t>
            </w:r>
            <w:proofErr w:type="spellStart"/>
            <w:r w:rsidRPr="008B1A80">
              <w:t>restartability</w:t>
            </w:r>
            <w:proofErr w:type="spellEnd"/>
            <w:r w:rsidRPr="008B1A80">
              <w:t xml:space="preserve"> of </w:t>
            </w:r>
            <w:proofErr w:type="spellStart"/>
            <w:r w:rsidRPr="008B1A80">
              <w:t>individual</w:t>
            </w:r>
            <w:proofErr w:type="spellEnd"/>
            <w:r w:rsidRPr="008B1A80">
              <w:t xml:space="preserve"> data </w:t>
            </w:r>
            <w:proofErr w:type="spellStart"/>
            <w:r w:rsidRPr="008B1A80">
              <w:t>flows</w:t>
            </w:r>
            <w:proofErr w:type="spellEnd"/>
            <w:r w:rsidRPr="008B1A80">
              <w:t>."</w:t>
            </w:r>
          </w:p>
          <w:p w14:paraId="383C8C19" w14:textId="77777777" w:rsidR="00B310D8" w:rsidRDefault="00434F8F" w:rsidP="00B310D8">
            <w:pPr>
              <w:pStyle w:val="Plattetekst2"/>
            </w:pPr>
            <w:r w:rsidRPr="008B1A80">
              <w:t>Uit: RUP 4 BI - The way we do it.</w:t>
            </w:r>
            <w:r w:rsidR="00B310D8">
              <w:br/>
              <w:t xml:space="preserve">Generally </w:t>
            </w:r>
            <w:proofErr w:type="spellStart"/>
            <w:r w:rsidR="00B310D8">
              <w:t>speaking</w:t>
            </w:r>
            <w:proofErr w:type="spellEnd"/>
            <w:r w:rsidR="00B310D8">
              <w:t xml:space="preserve">  :In order </w:t>
            </w:r>
            <w:proofErr w:type="spellStart"/>
            <w:r w:rsidR="00B310D8">
              <w:t>to</w:t>
            </w:r>
            <w:proofErr w:type="spellEnd"/>
            <w:r w:rsidR="00B310D8">
              <w:t xml:space="preserve"> meet the </w:t>
            </w:r>
            <w:proofErr w:type="spellStart"/>
            <w:r w:rsidR="00B310D8">
              <w:t>requirements</w:t>
            </w:r>
            <w:proofErr w:type="spellEnd"/>
            <w:r w:rsidR="00B310D8">
              <w:t xml:space="preserve"> </w:t>
            </w:r>
            <w:proofErr w:type="spellStart"/>
            <w:r w:rsidR="00B310D8">
              <w:t>this</w:t>
            </w:r>
            <w:proofErr w:type="spellEnd"/>
            <w:r w:rsidR="00B310D8">
              <w:t xml:space="preserve">  LDF must:</w:t>
            </w:r>
          </w:p>
          <w:p w14:paraId="05D76FC1" w14:textId="77777777" w:rsidR="00B310D8" w:rsidRDefault="00B310D8" w:rsidP="00B310D8">
            <w:pPr>
              <w:pStyle w:val="Plattetekst2"/>
            </w:pPr>
            <w:r>
              <w:t xml:space="preserve">'INSERT ROWS IN the NEW TABLES </w:t>
            </w:r>
            <w:proofErr w:type="spellStart"/>
            <w:r>
              <w:t>based</w:t>
            </w:r>
            <w:proofErr w:type="spellEnd"/>
            <w:r>
              <w:t xml:space="preserve"> ON </w:t>
            </w:r>
            <w:proofErr w:type="spellStart"/>
            <w:r>
              <w:t>any</w:t>
            </w:r>
            <w:proofErr w:type="spellEnd"/>
            <w:r>
              <w:t xml:space="preserve"> DATA IN the SOURCE </w:t>
            </w:r>
            <w:proofErr w:type="spellStart"/>
            <w:r>
              <w:t>that</w:t>
            </w:r>
            <w:proofErr w:type="spellEnd"/>
            <w:r>
              <w:t xml:space="preserve"> </w:t>
            </w:r>
            <w:proofErr w:type="spellStart"/>
            <w:r>
              <w:t>hasn’t</w:t>
            </w:r>
            <w:proofErr w:type="spellEnd"/>
            <w:r>
              <w:t xml:space="preserve"> </w:t>
            </w:r>
            <w:proofErr w:type="spellStart"/>
            <w:r>
              <w:t>already</w:t>
            </w:r>
            <w:proofErr w:type="spellEnd"/>
            <w:r>
              <w:t xml:space="preserve"> been </w:t>
            </w:r>
            <w:proofErr w:type="spellStart"/>
            <w:r>
              <w:t>created</w:t>
            </w:r>
            <w:proofErr w:type="spellEnd"/>
            <w:r>
              <w:t xml:space="preserve"> IN the </w:t>
            </w:r>
            <w:proofErr w:type="spellStart"/>
            <w:r>
              <w:t>destination</w:t>
            </w:r>
            <w:proofErr w:type="spellEnd"/>
          </w:p>
          <w:p w14:paraId="34E6FC55" w14:textId="77777777" w:rsidR="00B310D8" w:rsidRDefault="00B310D8" w:rsidP="00B310D8">
            <w:pPr>
              <w:pStyle w:val="Plattetekst2"/>
            </w:pPr>
            <w:r>
              <w:t xml:space="preserve">'UPDATE </w:t>
            </w:r>
            <w:proofErr w:type="spellStart"/>
            <w:r>
              <w:t>rows</w:t>
            </w:r>
            <w:proofErr w:type="spellEnd"/>
            <w:r>
              <w:t xml:space="preserve"> in the new </w:t>
            </w:r>
            <w:proofErr w:type="spellStart"/>
            <w:r>
              <w:t>tables</w:t>
            </w:r>
            <w:proofErr w:type="spellEnd"/>
            <w:r>
              <w:t xml:space="preserve"> </w:t>
            </w:r>
            <w:proofErr w:type="spellStart"/>
            <w:r>
              <w:t>based</w:t>
            </w:r>
            <w:proofErr w:type="spellEnd"/>
            <w:r>
              <w:t xml:space="preserve"> on </w:t>
            </w:r>
            <w:proofErr w:type="spellStart"/>
            <w:r>
              <w:t>any</w:t>
            </w:r>
            <w:proofErr w:type="spellEnd"/>
            <w:r>
              <w:t xml:space="preserve"> data in the source </w:t>
            </w:r>
            <w:proofErr w:type="spellStart"/>
            <w:r>
              <w:t>that</w:t>
            </w:r>
            <w:proofErr w:type="spellEnd"/>
            <w:r>
              <w:t xml:space="preserve"> has </w:t>
            </w:r>
            <w:proofErr w:type="spellStart"/>
            <w:r>
              <w:t>already</w:t>
            </w:r>
            <w:proofErr w:type="spellEnd"/>
            <w:r>
              <w:t xml:space="preserve"> been </w:t>
            </w:r>
            <w:proofErr w:type="spellStart"/>
            <w:r>
              <w:t>inserted</w:t>
            </w:r>
            <w:proofErr w:type="spellEnd"/>
            <w:r>
              <w:t xml:space="preserve"> in the </w:t>
            </w:r>
            <w:proofErr w:type="spellStart"/>
            <w:r>
              <w:t>destination</w:t>
            </w:r>
            <w:proofErr w:type="spellEnd"/>
          </w:p>
          <w:p w14:paraId="1C6B0BB8" w14:textId="77777777" w:rsidR="00434F8F" w:rsidRPr="008B1A80" w:rsidRDefault="00B310D8" w:rsidP="00B310D8">
            <w:r>
              <w:t xml:space="preserve">'DELETE ROWS IN the NEW TABLES WHERE the SOURCE DATA has been </w:t>
            </w:r>
            <w:proofErr w:type="spellStart"/>
            <w:r>
              <w:t>deleted</w:t>
            </w:r>
            <w:proofErr w:type="spellEnd"/>
          </w:p>
        </w:tc>
      </w:tr>
      <w:tr w:rsidR="00434F8F" w:rsidRPr="008B1A80" w14:paraId="6EE168B5" w14:textId="77777777" w:rsidTr="00D26572">
        <w:trPr>
          <w:cantSplit/>
        </w:trPr>
        <w:tc>
          <w:tcPr>
            <w:tcW w:w="3047" w:type="dxa"/>
            <w:tcBorders>
              <w:top w:val="single" w:sz="6" w:space="0" w:color="auto"/>
              <w:left w:val="single" w:sz="6" w:space="0" w:color="auto"/>
              <w:bottom w:val="single" w:sz="6" w:space="0" w:color="auto"/>
              <w:right w:val="single" w:sz="6" w:space="0" w:color="auto"/>
            </w:tcBorders>
          </w:tcPr>
          <w:p w14:paraId="7F6BAAE8" w14:textId="77777777" w:rsidR="00434F8F" w:rsidRPr="008B1A80" w:rsidRDefault="00434F8F" w:rsidP="00D26572">
            <w:r>
              <w:lastRenderedPageBreak/>
              <w:t>CMG</w:t>
            </w:r>
          </w:p>
        </w:tc>
        <w:tc>
          <w:tcPr>
            <w:tcW w:w="6163" w:type="dxa"/>
            <w:tcBorders>
              <w:top w:val="single" w:sz="6" w:space="0" w:color="auto"/>
              <w:left w:val="single" w:sz="6" w:space="0" w:color="auto"/>
              <w:bottom w:val="single" w:sz="6" w:space="0" w:color="auto"/>
              <w:right w:val="single" w:sz="6" w:space="0" w:color="auto"/>
            </w:tcBorders>
          </w:tcPr>
          <w:p w14:paraId="129581D5" w14:textId="025EE532" w:rsidR="00434F8F" w:rsidRDefault="00CB5CF6" w:rsidP="00B20D82">
            <w:r>
              <w:t xml:space="preserve">CMG staat voor </w:t>
            </w:r>
            <w:r w:rsidR="00B20D82" w:rsidRPr="00B20D82">
              <w:t>Controlemodule gegevens</w:t>
            </w:r>
            <w:r>
              <w:t>.</w:t>
            </w:r>
            <w:r w:rsidR="00B20D82">
              <w:t xml:space="preserve"> </w:t>
            </w:r>
            <w:r>
              <w:t xml:space="preserve">Deze applicatie zorgt er voor dat de ingezonden bestanden inhoudelijk worden gecontroleerd op juistheid compleetheid en consistentie. Na controle door CMG worden </w:t>
            </w:r>
            <w:r w:rsidR="0013059D">
              <w:t xml:space="preserve">alleen </w:t>
            </w:r>
            <w:r>
              <w:t>de berichten</w:t>
            </w:r>
            <w:r w:rsidR="0013059D">
              <w:t xml:space="preserve"> met bankgegevens</w:t>
            </w:r>
            <w:r>
              <w:t xml:space="preserve"> </w:t>
            </w:r>
            <w:proofErr w:type="spellStart"/>
            <w:r>
              <w:t>doorgeleverd</w:t>
            </w:r>
            <w:proofErr w:type="spellEnd"/>
            <w:r>
              <w:t xml:space="preserve"> aan Registratie bank gegevens (RBG).</w:t>
            </w:r>
          </w:p>
          <w:p w14:paraId="60887AF1" w14:textId="11756A1D" w:rsidR="0013059D" w:rsidRPr="008B1A80" w:rsidRDefault="00F22229" w:rsidP="00F22229">
            <w:r>
              <w:t>Alle overige b</w:t>
            </w:r>
            <w:r w:rsidR="0013059D">
              <w:t xml:space="preserve">erichten </w:t>
            </w:r>
            <w:r>
              <w:t xml:space="preserve">(o.a. </w:t>
            </w:r>
            <w:r w:rsidR="0013059D">
              <w:t>die betrekking hebben op Verzekeringsmeldingen</w:t>
            </w:r>
            <w:r>
              <w:t>)</w:t>
            </w:r>
            <w:r w:rsidR="0013059D">
              <w:t xml:space="preserve"> blijven in CMG.</w:t>
            </w:r>
          </w:p>
        </w:tc>
      </w:tr>
    </w:tbl>
    <w:p w14:paraId="587ADCF1" w14:textId="77777777" w:rsidR="00434F8F" w:rsidRDefault="00434F8F" w:rsidP="00434F8F"/>
    <w:p w14:paraId="7C7AE6AF" w14:textId="77777777" w:rsidR="00434F8F" w:rsidRDefault="00434F8F" w:rsidP="00434F8F">
      <w:pPr>
        <w:pStyle w:val="Kop2"/>
        <w:tabs>
          <w:tab w:val="num" w:pos="1418"/>
        </w:tabs>
        <w:ind w:left="1418"/>
      </w:pPr>
      <w:bookmarkStart w:id="61" w:name="_Toc509919528"/>
      <w:r>
        <w:t>Openstaande punten</w:t>
      </w:r>
      <w:bookmarkEnd w:id="61"/>
    </w:p>
    <w:tbl>
      <w:tblPr>
        <w:tblStyle w:val="Tabelraster"/>
        <w:tblW w:w="0" w:type="auto"/>
        <w:tblLook w:val="04A0" w:firstRow="1" w:lastRow="0" w:firstColumn="1" w:lastColumn="0" w:noHBand="0" w:noVBand="1"/>
      </w:tblPr>
      <w:tblGrid>
        <w:gridCol w:w="663"/>
        <w:gridCol w:w="8397"/>
      </w:tblGrid>
      <w:tr w:rsidR="00434F8F" w14:paraId="30D7075B" w14:textId="77777777" w:rsidTr="006D1C1F">
        <w:tc>
          <w:tcPr>
            <w:tcW w:w="663" w:type="dxa"/>
          </w:tcPr>
          <w:p w14:paraId="11F0BF50" w14:textId="77777777" w:rsidR="00434F8F" w:rsidRDefault="00434F8F" w:rsidP="00D26572">
            <w:pPr>
              <w:pStyle w:val="Lijstalinea"/>
              <w:numPr>
                <w:ilvl w:val="0"/>
                <w:numId w:val="12"/>
              </w:numPr>
              <w:ind w:left="426" w:hanging="426"/>
            </w:pPr>
          </w:p>
        </w:tc>
        <w:tc>
          <w:tcPr>
            <w:tcW w:w="8397" w:type="dxa"/>
          </w:tcPr>
          <w:p w14:paraId="72C95537" w14:textId="6B6623A4" w:rsidR="00434F8F" w:rsidRDefault="00434F8F" w:rsidP="0005089B"/>
        </w:tc>
      </w:tr>
      <w:tr w:rsidR="008F213E" w14:paraId="5B08860F" w14:textId="77777777" w:rsidTr="006D1C1F">
        <w:tc>
          <w:tcPr>
            <w:tcW w:w="663" w:type="dxa"/>
          </w:tcPr>
          <w:p w14:paraId="03E20EFC" w14:textId="77777777" w:rsidR="008F213E" w:rsidRDefault="008F213E" w:rsidP="00D26572">
            <w:pPr>
              <w:pStyle w:val="Lijstalinea"/>
              <w:numPr>
                <w:ilvl w:val="0"/>
                <w:numId w:val="12"/>
              </w:numPr>
              <w:ind w:left="426" w:hanging="426"/>
            </w:pPr>
          </w:p>
        </w:tc>
        <w:tc>
          <w:tcPr>
            <w:tcW w:w="8397" w:type="dxa"/>
          </w:tcPr>
          <w:p w14:paraId="126580BD" w14:textId="2D287473" w:rsidR="008F213E" w:rsidRPr="00CA2FEF" w:rsidRDefault="008F213E" w:rsidP="00434F75"/>
        </w:tc>
      </w:tr>
    </w:tbl>
    <w:p w14:paraId="17F558EF" w14:textId="77777777" w:rsidR="002F595C" w:rsidRDefault="002F595C" w:rsidP="00434F8F"/>
    <w:p w14:paraId="4B96B457" w14:textId="0EA5575E" w:rsidR="006B1106" w:rsidRDefault="006B1106" w:rsidP="006B1106">
      <w:pPr>
        <w:pStyle w:val="Kop1"/>
      </w:pPr>
      <w:bookmarkStart w:id="62" w:name="_Toc484598084"/>
      <w:bookmarkStart w:id="63" w:name="_Toc509919529"/>
      <w:bookmarkStart w:id="64" w:name="_Toc475429888"/>
      <w:r>
        <w:lastRenderedPageBreak/>
        <w:t xml:space="preserve">Hoofdselectie </w:t>
      </w:r>
      <w:bookmarkEnd w:id="62"/>
      <w:r w:rsidR="00D1066B">
        <w:t>HSEL_MELDING</w:t>
      </w:r>
      <w:bookmarkEnd w:id="63"/>
    </w:p>
    <w:p w14:paraId="0D4E98B5" w14:textId="5CD36B96" w:rsidR="006B1106" w:rsidRDefault="006B1106" w:rsidP="006B1106">
      <w:pPr>
        <w:spacing w:line="240" w:lineRule="auto"/>
      </w:pPr>
      <w:r>
        <w:t>De tabel HSEL_</w:t>
      </w:r>
      <w:r w:rsidR="00D1066B">
        <w:t>MELDING</w:t>
      </w:r>
      <w:r w:rsidR="00254B51">
        <w:t xml:space="preserve"> is een kopie van </w:t>
      </w:r>
      <w:r w:rsidR="00D1066B">
        <w:t>CMG_</w:t>
      </w:r>
      <w:r w:rsidR="003C7261">
        <w:t>C_T</w:t>
      </w:r>
      <w:r w:rsidR="00D1066B">
        <w:t>_MELDING</w:t>
      </w:r>
      <w:r w:rsidR="00254B51">
        <w:t xml:space="preserve">, aangevuld met sleutelgegevens uit </w:t>
      </w:r>
      <w:r w:rsidR="00254B51" w:rsidRPr="00CC68B2">
        <w:t>CMG_</w:t>
      </w:r>
      <w:r w:rsidR="003C7261">
        <w:t>C_T</w:t>
      </w:r>
      <w:r w:rsidR="00254B51" w:rsidRPr="00CC68B2">
        <w:t>_BERICHT</w:t>
      </w:r>
      <w:r w:rsidR="00D1066B">
        <w:t xml:space="preserve"> </w:t>
      </w:r>
      <w:r>
        <w:t xml:space="preserve">en dient als basis voor de vulling van </w:t>
      </w:r>
      <w:r w:rsidRPr="00254A69">
        <w:rPr>
          <w:i/>
        </w:rPr>
        <w:t>alle</w:t>
      </w:r>
      <w:r>
        <w:t xml:space="preserve"> andere tabellen in dit LDF.</w:t>
      </w:r>
    </w:p>
    <w:p w14:paraId="725CB5CD" w14:textId="77777777" w:rsidR="004A7134" w:rsidRDefault="004A7134" w:rsidP="006B1106"/>
    <w:p w14:paraId="1B450636" w14:textId="0ACB4DA9" w:rsidR="006B1106" w:rsidRDefault="004A7134" w:rsidP="006B1106">
      <w:r>
        <w:t xml:space="preserve">Selecteer </w:t>
      </w:r>
      <w:r w:rsidR="000C3BC0">
        <w:t xml:space="preserve">de sleutels van </w:t>
      </w:r>
      <w:r>
        <w:t xml:space="preserve">alle </w:t>
      </w:r>
      <w:r w:rsidRPr="00C623D1">
        <w:t>actuele</w:t>
      </w:r>
      <w:r>
        <w:t xml:space="preserve"> </w:t>
      </w:r>
      <w:r w:rsidRPr="00C623D1">
        <w:t>Melding</w:t>
      </w:r>
      <w:r w:rsidR="000C3BC0">
        <w:t>en</w:t>
      </w:r>
      <w:r>
        <w:t xml:space="preserve"> uit CMG (</w:t>
      </w:r>
      <w:r w:rsidRPr="003E65D1">
        <w:t>CMG_</w:t>
      </w:r>
      <w:r w:rsidR="003C7261">
        <w:t>C_T</w:t>
      </w:r>
      <w:r w:rsidRPr="003E65D1">
        <w:t>_</w:t>
      </w:r>
      <w:r>
        <w:t>SLEUTEL_DETAIL) die zijn toegevoegd sinds de vorige verwerking</w:t>
      </w:r>
      <w:r w:rsidRPr="004F7F27">
        <w:t xml:space="preserve"> </w:t>
      </w:r>
      <w:r>
        <w:t>(</w:t>
      </w:r>
      <w:r w:rsidR="00AB4B21" w:rsidRPr="00AA1DEB">
        <w:rPr>
          <w:rFonts w:cs="Arial"/>
          <w:szCs w:val="19"/>
        </w:rPr>
        <w:t>SLDVW_</w:t>
      </w:r>
      <w:r w:rsidRPr="003F4F2B">
        <w:t>LAAD_TS</w:t>
      </w:r>
      <w:r>
        <w:t xml:space="preserve"> ligt ná</w:t>
      </w:r>
      <w:r w:rsidRPr="004F7F27">
        <w:t xml:space="preserve"> de </w:t>
      </w:r>
      <w:proofErr w:type="spellStart"/>
      <w:r w:rsidRPr="004F7F27">
        <w:rPr>
          <w:i/>
        </w:rPr>
        <w:t>Vorige_laad_TS</w:t>
      </w:r>
      <w:proofErr w:type="spellEnd"/>
      <w:r>
        <w:t>).</w:t>
      </w:r>
    </w:p>
    <w:p w14:paraId="6C10B9A4" w14:textId="346F0CC3" w:rsidR="000C3BC0" w:rsidRDefault="006B1106" w:rsidP="006B1106">
      <w:r>
        <w:t xml:space="preserve">Selecteer </w:t>
      </w:r>
      <w:r w:rsidR="000C3BC0">
        <w:t>met deze sleutels de</w:t>
      </w:r>
      <w:r>
        <w:t xml:space="preserve"> gegevens die sinds de vorige verwerking zijn toegevoegd aan </w:t>
      </w:r>
      <w:r w:rsidR="00B77CA1">
        <w:t>CMG_</w:t>
      </w:r>
      <w:r w:rsidR="003C7261">
        <w:t>C_T</w:t>
      </w:r>
      <w:r w:rsidR="00B77CA1">
        <w:t>_MELDING.</w:t>
      </w:r>
      <w:r w:rsidR="00254B51">
        <w:t xml:space="preserve"> </w:t>
      </w:r>
    </w:p>
    <w:p w14:paraId="420C10C5" w14:textId="2349606F" w:rsidR="006B1106" w:rsidRDefault="00254B51" w:rsidP="006B1106">
      <w:r>
        <w:t xml:space="preserve">Voeg hier de sleutelgegevens </w:t>
      </w:r>
      <w:r w:rsidR="00EA32F1">
        <w:t xml:space="preserve">(BELASTINGJAAR, AANLEVERINGNUMMER en RSINBRON) </w:t>
      </w:r>
      <w:r>
        <w:t>uit CMG_BERICHT (</w:t>
      </w:r>
      <w:r w:rsidRPr="00CC68B2">
        <w:t>CMG_</w:t>
      </w:r>
      <w:r w:rsidR="003C7261">
        <w:t>C_T</w:t>
      </w:r>
      <w:r w:rsidRPr="00CC68B2">
        <w:t>_BERICHT</w:t>
      </w:r>
      <w:r>
        <w:t>) aan toe.</w:t>
      </w:r>
    </w:p>
    <w:p w14:paraId="706CC1D5" w14:textId="77777777" w:rsidR="006B1106" w:rsidRDefault="006B1106" w:rsidP="006B1106">
      <w:pPr>
        <w:pStyle w:val="Standaardinspringing"/>
        <w:ind w:left="0" w:firstLine="0"/>
      </w:pPr>
    </w:p>
    <w:p w14:paraId="3522C346" w14:textId="113A11A6" w:rsidR="006B1106" w:rsidRDefault="00B77CA1" w:rsidP="006B1106">
      <w:pPr>
        <w:pStyle w:val="Standaardinspringing"/>
        <w:ind w:left="0" w:firstLine="0"/>
      </w:pPr>
      <w:r>
        <w:t>I</w:t>
      </w:r>
      <w:r w:rsidR="006B1106">
        <w:t xml:space="preserve">ndien er bij de geselecteerde </w:t>
      </w:r>
      <w:r w:rsidR="00EC1FDC">
        <w:t>Melding</w:t>
      </w:r>
      <w:r w:rsidR="006B1106">
        <w:t xml:space="preserve">-gegevens een </w:t>
      </w:r>
      <w:proofErr w:type="spellStart"/>
      <w:r w:rsidR="006B1106">
        <w:t>ControleResultaat</w:t>
      </w:r>
      <w:proofErr w:type="spellEnd"/>
      <w:r w:rsidR="006B1106">
        <w:t xml:space="preserve"> (</w:t>
      </w:r>
      <w:r w:rsidR="00EC1FDC">
        <w:t>CMG_</w:t>
      </w:r>
      <w:r w:rsidR="003C7261">
        <w:t>C_T</w:t>
      </w:r>
      <w:r w:rsidR="00EC1FDC">
        <w:t>_CONTR_RESULT</w:t>
      </w:r>
      <w:r w:rsidR="006B1106">
        <w:t xml:space="preserve">) voorkomt dan moet gecontroleerd worden of deze foutcode in de Filter-tabel (tabel </w:t>
      </w:r>
      <w:r w:rsidR="006B1106" w:rsidRPr="0053690F">
        <w:t>PRM_ALG_CDP_FILTER_FOUTCD_</w:t>
      </w:r>
      <w:r w:rsidR="00D023FD">
        <w:t>CM</w:t>
      </w:r>
      <w:r w:rsidR="006B1106" w:rsidRPr="0053690F">
        <w:t>G</w:t>
      </w:r>
      <w:r w:rsidR="006B1106">
        <w:t xml:space="preserve">) staat. Als dit het geval is, dan mag de betreffende </w:t>
      </w:r>
      <w:r w:rsidR="00D023FD">
        <w:t>Melding</w:t>
      </w:r>
      <w:r w:rsidR="006B1106">
        <w:t xml:space="preserve"> NIET worden opgenomen in de HSEL_</w:t>
      </w:r>
      <w:r w:rsidR="00D023FD">
        <w:t>MELDING</w:t>
      </w:r>
      <w:r w:rsidR="006B1106">
        <w:t>.</w:t>
      </w:r>
    </w:p>
    <w:p w14:paraId="11AA15C5" w14:textId="77777777" w:rsidR="006B1106" w:rsidRPr="004F7F27" w:rsidRDefault="006B1106" w:rsidP="006B1106">
      <w:pPr>
        <w:pStyle w:val="Standaardinspringing"/>
        <w:ind w:left="0" w:firstLine="0"/>
      </w:pPr>
    </w:p>
    <w:p w14:paraId="4511E907" w14:textId="77777777" w:rsidR="006B1106" w:rsidRPr="003E65D1" w:rsidRDefault="006B1106" w:rsidP="006B1106">
      <w:pPr>
        <w:pStyle w:val="Kop5"/>
      </w:pPr>
      <w:proofErr w:type="spellStart"/>
      <w:r w:rsidRPr="003E65D1">
        <w:t>Selectiepad</w:t>
      </w:r>
      <w:proofErr w:type="spellEnd"/>
      <w:r w:rsidRPr="003E65D1">
        <w:t>:</w:t>
      </w:r>
    </w:p>
    <w:p w14:paraId="1F735319" w14:textId="7BC3D3CF" w:rsidR="00B42DBA" w:rsidRPr="003E65D1" w:rsidRDefault="00B42DBA" w:rsidP="00B42DBA">
      <w:pPr>
        <w:pStyle w:val="Standaardinspringing"/>
        <w:ind w:left="0" w:firstLine="0"/>
      </w:pPr>
      <w:r w:rsidRPr="003E65D1">
        <w:t>CMG_</w:t>
      </w:r>
      <w:r w:rsidR="003C7261">
        <w:t>C_T</w:t>
      </w:r>
      <w:r w:rsidRPr="003E65D1">
        <w:t>_</w:t>
      </w:r>
      <w:r>
        <w:t>SLEUTEL_DETAIL</w:t>
      </w:r>
    </w:p>
    <w:p w14:paraId="2647B8F4" w14:textId="77777777" w:rsidR="00B42DBA" w:rsidRPr="003E65D1" w:rsidRDefault="00B42DBA" w:rsidP="00B42DBA">
      <w:pPr>
        <w:pStyle w:val="Standaardinspringing"/>
        <w:ind w:left="0" w:firstLine="0"/>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inner</w:t>
      </w:r>
      <w:proofErr w:type="spellEnd"/>
      <w:r w:rsidRPr="003E65D1">
        <w:rPr>
          <w:color w:val="7F7F7F" w:themeColor="text1" w:themeTint="80"/>
          <w:sz w:val="16"/>
          <w:szCs w:val="16"/>
        </w:rPr>
        <w:t xml:space="preserve"> </w:t>
      </w:r>
      <w:proofErr w:type="spellStart"/>
      <w:r w:rsidRPr="003E65D1">
        <w:rPr>
          <w:color w:val="7F7F7F" w:themeColor="text1" w:themeTint="80"/>
          <w:sz w:val="16"/>
          <w:szCs w:val="16"/>
        </w:rPr>
        <w:t>join</w:t>
      </w:r>
      <w:proofErr w:type="spellEnd"/>
      <w:r w:rsidRPr="003E65D1">
        <w:rPr>
          <w:color w:val="7F7F7F" w:themeColor="text1" w:themeTint="80"/>
          <w:sz w:val="16"/>
          <w:szCs w:val="16"/>
        </w:rPr>
        <w:t>)</w:t>
      </w:r>
    </w:p>
    <w:p w14:paraId="5B258FCD" w14:textId="22A1A97B" w:rsidR="006B1106" w:rsidRPr="003E65D1" w:rsidRDefault="00D023FD" w:rsidP="006B1106">
      <w:pPr>
        <w:pStyle w:val="Standaardinspringing"/>
        <w:ind w:left="0" w:firstLine="0"/>
      </w:pPr>
      <w:r w:rsidRPr="003E65D1">
        <w:t>CMG_</w:t>
      </w:r>
      <w:r w:rsidR="003C7261">
        <w:t>C_T</w:t>
      </w:r>
      <w:r w:rsidRPr="003E65D1">
        <w:t>_</w:t>
      </w:r>
      <w:r w:rsidR="008F2257" w:rsidRPr="003E65D1">
        <w:t>MELDING</w:t>
      </w:r>
    </w:p>
    <w:p w14:paraId="4B0A98A5" w14:textId="5B2A74EF" w:rsidR="006B1106" w:rsidRPr="003E65D1" w:rsidRDefault="006B1106" w:rsidP="006B1106">
      <w:pPr>
        <w:pStyle w:val="Standaardinspringing"/>
        <w:ind w:left="0" w:firstLine="0"/>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008F2257" w:rsidRPr="003E65D1">
        <w:rPr>
          <w:color w:val="7F7F7F" w:themeColor="text1" w:themeTint="80"/>
          <w:sz w:val="16"/>
          <w:szCs w:val="16"/>
        </w:rPr>
        <w:t>inner</w:t>
      </w:r>
      <w:proofErr w:type="spellEnd"/>
      <w:r w:rsidRPr="003E65D1">
        <w:rPr>
          <w:color w:val="7F7F7F" w:themeColor="text1" w:themeTint="80"/>
          <w:sz w:val="16"/>
          <w:szCs w:val="16"/>
        </w:rPr>
        <w:t xml:space="preserve"> </w:t>
      </w:r>
      <w:proofErr w:type="spellStart"/>
      <w:r w:rsidRPr="003E65D1">
        <w:rPr>
          <w:color w:val="7F7F7F" w:themeColor="text1" w:themeTint="80"/>
          <w:sz w:val="16"/>
          <w:szCs w:val="16"/>
        </w:rPr>
        <w:t>join</w:t>
      </w:r>
      <w:proofErr w:type="spellEnd"/>
      <w:r w:rsidRPr="003E65D1">
        <w:rPr>
          <w:color w:val="7F7F7F" w:themeColor="text1" w:themeTint="80"/>
          <w:sz w:val="16"/>
          <w:szCs w:val="16"/>
        </w:rPr>
        <w:t>)</w:t>
      </w:r>
    </w:p>
    <w:p w14:paraId="5537E8A1" w14:textId="2EEFA223" w:rsidR="008F2257" w:rsidRPr="003E65D1" w:rsidRDefault="008F2257" w:rsidP="008F2257">
      <w:pPr>
        <w:pStyle w:val="Standaardinspringing"/>
        <w:ind w:left="0" w:firstLine="0"/>
      </w:pPr>
      <w:r w:rsidRPr="003E65D1">
        <w:t>CMG_</w:t>
      </w:r>
      <w:r w:rsidR="003C7261">
        <w:t>C_T</w:t>
      </w:r>
      <w:r w:rsidRPr="003E65D1">
        <w:t>_BERICHT</w:t>
      </w:r>
    </w:p>
    <w:p w14:paraId="5CE45236" w14:textId="77777777" w:rsidR="008F2257" w:rsidRPr="003E65D1" w:rsidRDefault="008F2257" w:rsidP="008F2257">
      <w:pPr>
        <w:pStyle w:val="Standaardinspringing"/>
        <w:ind w:left="0" w:firstLine="0"/>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left</w:t>
      </w:r>
      <w:proofErr w:type="spellEnd"/>
      <w:r w:rsidRPr="003E65D1">
        <w:rPr>
          <w:color w:val="7F7F7F" w:themeColor="text1" w:themeTint="80"/>
          <w:sz w:val="16"/>
          <w:szCs w:val="16"/>
        </w:rPr>
        <w:t xml:space="preserve"> </w:t>
      </w:r>
      <w:proofErr w:type="spellStart"/>
      <w:r w:rsidRPr="003E65D1">
        <w:rPr>
          <w:color w:val="7F7F7F" w:themeColor="text1" w:themeTint="80"/>
          <w:sz w:val="16"/>
          <w:szCs w:val="16"/>
        </w:rPr>
        <w:t>join</w:t>
      </w:r>
      <w:proofErr w:type="spellEnd"/>
      <w:r w:rsidRPr="003E65D1">
        <w:rPr>
          <w:color w:val="7F7F7F" w:themeColor="text1" w:themeTint="80"/>
          <w:sz w:val="16"/>
          <w:szCs w:val="16"/>
        </w:rPr>
        <w:t>)</w:t>
      </w:r>
    </w:p>
    <w:p w14:paraId="2552481D" w14:textId="3A2BD302" w:rsidR="00D023FD" w:rsidRPr="003E65D1" w:rsidRDefault="00D023FD" w:rsidP="006B1106">
      <w:pPr>
        <w:pStyle w:val="Standaardinspringing"/>
        <w:ind w:left="0" w:firstLine="0"/>
      </w:pPr>
      <w:r w:rsidRPr="003E65D1">
        <w:t>CMG_</w:t>
      </w:r>
      <w:r w:rsidR="003C7261">
        <w:t>C_T</w:t>
      </w:r>
      <w:r w:rsidRPr="003E65D1">
        <w:t>_CONTR_RESULT</w:t>
      </w:r>
    </w:p>
    <w:p w14:paraId="2F2A007B" w14:textId="60A54924" w:rsidR="006B1106" w:rsidRPr="003E65D1" w:rsidRDefault="006B1106" w:rsidP="006B1106">
      <w:pPr>
        <w:pStyle w:val="Standaardinspringing"/>
        <w:ind w:left="0" w:firstLine="0"/>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outer-join</w:t>
      </w:r>
      <w:proofErr w:type="spellEnd"/>
      <w:r w:rsidRPr="003E65D1">
        <w:rPr>
          <w:color w:val="7F7F7F" w:themeColor="text1" w:themeTint="80"/>
          <w:sz w:val="16"/>
          <w:szCs w:val="16"/>
        </w:rPr>
        <w:t>)</w:t>
      </w:r>
    </w:p>
    <w:p w14:paraId="79612A8C" w14:textId="05BE3F66" w:rsidR="006B1106" w:rsidRPr="003E65D1" w:rsidRDefault="00D023FD" w:rsidP="006B1106">
      <w:pPr>
        <w:pStyle w:val="Standaardinspringing"/>
        <w:ind w:left="0" w:firstLine="0"/>
      </w:pPr>
      <w:r w:rsidRPr="003E65D1">
        <w:t>PRM_ALG_CDP_FILTER_FOUTCD_CM</w:t>
      </w:r>
      <w:r w:rsidR="006B1106" w:rsidRPr="003E65D1">
        <w:t>G</w:t>
      </w:r>
    </w:p>
    <w:p w14:paraId="1FAA4216" w14:textId="77777777" w:rsidR="006B1106" w:rsidRPr="003E65D1" w:rsidRDefault="006B1106" w:rsidP="006B1106"/>
    <w:p w14:paraId="61B5F7F8" w14:textId="77777777" w:rsidR="006B1106" w:rsidRPr="003E65D1" w:rsidRDefault="006B1106" w:rsidP="006B1106">
      <w:pPr>
        <w:pStyle w:val="Kop5"/>
      </w:pPr>
      <w:r w:rsidRPr="003E65D1">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B42DBA" w:rsidRPr="008F2257" w14:paraId="6CB15F91" w14:textId="77777777" w:rsidTr="00BD6722">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624C484" w14:textId="3E4AD9B4" w:rsidR="00B42DBA" w:rsidRPr="00EE0951" w:rsidRDefault="00B42DBA" w:rsidP="00BD6722">
            <w:pPr>
              <w:rPr>
                <w:b/>
                <w:sz w:val="16"/>
                <w:szCs w:val="16"/>
              </w:rPr>
            </w:pPr>
            <w:r w:rsidRPr="00B42DBA">
              <w:rPr>
                <w:b/>
                <w:sz w:val="16"/>
                <w:szCs w:val="16"/>
              </w:rPr>
              <w:t>CMG_</w:t>
            </w:r>
            <w:r w:rsidR="003C7261">
              <w:t>C_T</w:t>
            </w:r>
            <w:r w:rsidRPr="00B42DBA">
              <w:rPr>
                <w:b/>
                <w:sz w:val="16"/>
                <w:szCs w:val="16"/>
              </w:rPr>
              <w:t>_SLEUTEL_DETAIL</w:t>
            </w:r>
            <w:r w:rsidR="00123C0C">
              <w:rPr>
                <w:b/>
                <w:sz w:val="16"/>
                <w:szCs w:val="16"/>
              </w:rPr>
              <w:t>_VP</w:t>
            </w:r>
            <w:r w:rsidRPr="00B42DBA">
              <w:rPr>
                <w:b/>
                <w:sz w:val="16"/>
                <w:szCs w:val="16"/>
              </w:rPr>
              <w:t xml:space="preserve"> </w:t>
            </w:r>
            <w:r w:rsidRPr="00EE0951">
              <w:rPr>
                <w:b/>
                <w:sz w:val="16"/>
                <w:szCs w:val="16"/>
              </w:rPr>
              <w:t xml:space="preserve">(alias: </w:t>
            </w:r>
            <w:r>
              <w:rPr>
                <w:b/>
                <w:sz w:val="16"/>
                <w:szCs w:val="16"/>
              </w:rPr>
              <w:t>X</w:t>
            </w:r>
            <w:r w:rsidRPr="00EE0951">
              <w:rPr>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B93CB4E" w14:textId="77777777" w:rsidR="00B42DBA" w:rsidRPr="00EE0951" w:rsidRDefault="00B42DBA" w:rsidP="00BD6722">
            <w:pPr>
              <w:ind w:right="-70"/>
              <w:rPr>
                <w:b/>
                <w:sz w:val="16"/>
                <w:szCs w:val="16"/>
              </w:rPr>
            </w:pPr>
            <w:proofErr w:type="spellStart"/>
            <w:r w:rsidRPr="00EE0951">
              <w:rPr>
                <w:b/>
                <w:sz w:val="16"/>
                <w:szCs w:val="16"/>
              </w:rPr>
              <w:t>Sel</w:t>
            </w:r>
            <w:proofErr w:type="spellEnd"/>
            <w:r w:rsidRPr="00EE0951">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FEB3086" w14:textId="77777777" w:rsidR="00B42DBA" w:rsidRPr="00EE0951" w:rsidRDefault="00B42DBA" w:rsidP="00BD6722">
            <w:pPr>
              <w:rPr>
                <w:b/>
                <w:sz w:val="16"/>
                <w:szCs w:val="16"/>
              </w:rPr>
            </w:pPr>
            <w:r w:rsidRPr="00EE0951">
              <w:rPr>
                <w:b/>
                <w:sz w:val="16"/>
                <w:szCs w:val="16"/>
              </w:rPr>
              <w:t>Conditie</w:t>
            </w:r>
          </w:p>
        </w:tc>
      </w:tr>
      <w:tr w:rsidR="00B42DBA" w:rsidRPr="00287C96" w14:paraId="2218A352" w14:textId="77777777" w:rsidTr="00BD672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BAC242D" w14:textId="146FD19E" w:rsidR="00B42DBA" w:rsidRPr="00287C96" w:rsidRDefault="00AB4B21" w:rsidP="00BD6722">
            <w:pPr>
              <w:rPr>
                <w:rFonts w:cs="Arial"/>
                <w:sz w:val="16"/>
                <w:szCs w:val="16"/>
              </w:rPr>
            </w:pPr>
            <w:r w:rsidRPr="00AB4B21">
              <w:rPr>
                <w:rFonts w:cs="Arial"/>
                <w:sz w:val="16"/>
                <w:szCs w:val="16"/>
              </w:rPr>
              <w:t>SLDVW_</w:t>
            </w:r>
            <w:r w:rsidR="000D7C5A" w:rsidRPr="000D7C5A">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F4BEC5" w14:textId="77777777" w:rsidR="00B42DBA" w:rsidRPr="00287C96" w:rsidRDefault="00B42DBA" w:rsidP="00BD672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475F1C" w14:textId="77777777" w:rsidR="00B42DBA" w:rsidRPr="00287C96" w:rsidRDefault="00B42DBA" w:rsidP="00BD6722">
            <w:pPr>
              <w:rPr>
                <w:rFonts w:cs="Arial"/>
                <w:sz w:val="16"/>
                <w:szCs w:val="16"/>
              </w:rPr>
            </w:pPr>
            <w:r w:rsidRPr="00287C96">
              <w:rPr>
                <w:rFonts w:cs="Arial"/>
                <w:sz w:val="16"/>
                <w:szCs w:val="16"/>
              </w:rPr>
              <w:t xml:space="preserve">&gt; </w:t>
            </w:r>
            <w:proofErr w:type="spellStart"/>
            <w:r w:rsidRPr="00287C96">
              <w:rPr>
                <w:i/>
                <w:sz w:val="16"/>
                <w:szCs w:val="16"/>
              </w:rPr>
              <w:t>Vorige_laad_TS</w:t>
            </w:r>
            <w:proofErr w:type="spellEnd"/>
          </w:p>
        </w:tc>
      </w:tr>
      <w:tr w:rsidR="00B42DBA" w:rsidRPr="008F2257" w14:paraId="060F4226" w14:textId="77777777" w:rsidTr="00BD672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3E34B7" w14:textId="603BDB88" w:rsidR="00B42DBA" w:rsidRPr="00287C96" w:rsidRDefault="000D7C5A" w:rsidP="00BD6722">
            <w:pPr>
              <w:rPr>
                <w:rFonts w:cs="Arial"/>
                <w:sz w:val="16"/>
                <w:szCs w:val="16"/>
              </w:rPr>
            </w:pPr>
            <w:r w:rsidRPr="000D7C5A">
              <w:rPr>
                <w:rFonts w:cs="Arial"/>
                <w:sz w:val="16"/>
                <w:szCs w:val="16"/>
              </w:rPr>
              <w:t>IND_ACTUEEL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B79259A" w14:textId="77777777" w:rsidR="00B42DBA" w:rsidRPr="00287C96" w:rsidRDefault="00B42DBA" w:rsidP="00BD672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A4459C" w14:textId="134A5E4A" w:rsidR="00B42DBA" w:rsidRPr="00287C96" w:rsidRDefault="000D7C5A" w:rsidP="00BD6722">
            <w:pPr>
              <w:rPr>
                <w:rFonts w:cs="Arial"/>
                <w:sz w:val="16"/>
                <w:szCs w:val="16"/>
              </w:rPr>
            </w:pPr>
            <w:r>
              <w:rPr>
                <w:rFonts w:cs="Arial"/>
                <w:sz w:val="16"/>
                <w:szCs w:val="16"/>
              </w:rPr>
              <w:t>= “J”</w:t>
            </w:r>
          </w:p>
        </w:tc>
      </w:tr>
      <w:tr w:rsidR="00B42DBA" w:rsidRPr="008F2257" w14:paraId="77898098" w14:textId="77777777" w:rsidTr="00BD672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69626E" w14:textId="7361CD77" w:rsidR="00B42DBA" w:rsidRPr="008F2257" w:rsidRDefault="004804D0" w:rsidP="00BD6722">
            <w:pPr>
              <w:rPr>
                <w:rFonts w:cs="Arial"/>
                <w:snapToGrid w:val="0"/>
                <w:color w:val="000000"/>
                <w:sz w:val="16"/>
                <w:szCs w:val="16"/>
                <w:highlight w:val="yellow"/>
              </w:rPr>
            </w:pPr>
            <w:r w:rsidRPr="004804D0">
              <w:rPr>
                <w:rFonts w:cs="Arial"/>
                <w:snapToGrid w:val="0"/>
                <w:sz w:val="16"/>
              </w:rPr>
              <w:t>GEGEVENSJAAR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F1D965" w14:textId="77777777" w:rsidR="00B42DBA" w:rsidRPr="008F2257" w:rsidRDefault="00B42DBA" w:rsidP="00BD6722">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C2DE3D1" w14:textId="7A8FB929" w:rsidR="00B42DBA" w:rsidRPr="008F2257" w:rsidRDefault="004804D0" w:rsidP="00BD6722">
            <w:pPr>
              <w:rPr>
                <w:rFonts w:cs="Arial"/>
                <w:sz w:val="16"/>
                <w:szCs w:val="16"/>
                <w:highlight w:val="yellow"/>
              </w:rPr>
            </w:pPr>
            <w:r w:rsidRPr="00156D38">
              <w:rPr>
                <w:rFonts w:cs="Arial"/>
                <w:sz w:val="16"/>
                <w:szCs w:val="16"/>
              </w:rPr>
              <w:t>≥ 2016</w:t>
            </w:r>
          </w:p>
        </w:tc>
      </w:tr>
      <w:tr w:rsidR="004804D0" w:rsidRPr="008F2257" w14:paraId="6F2D884F" w14:textId="77777777" w:rsidTr="00BD672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0E7208" w14:textId="0A143F00" w:rsidR="004804D0" w:rsidRPr="004804D0" w:rsidRDefault="003C1880" w:rsidP="00BD6722">
            <w:pPr>
              <w:rPr>
                <w:rFonts w:cs="Arial"/>
                <w:snapToGrid w:val="0"/>
                <w:sz w:val="16"/>
              </w:rPr>
            </w:pPr>
            <w:r>
              <w:rPr>
                <w:rFonts w:cs="Arial"/>
                <w:snapToGrid w:val="0"/>
                <w:sz w:val="16"/>
              </w:rPr>
              <w:t>XD_ID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398162" w14:textId="132901E8" w:rsidR="004804D0" w:rsidRPr="008F2257" w:rsidRDefault="00AC246D" w:rsidP="00BD6722">
            <w:pPr>
              <w:ind w:right="-70"/>
              <w:rPr>
                <w:rFonts w:cs="Arial"/>
                <w:sz w:val="16"/>
                <w:szCs w:val="16"/>
                <w:highlight w:val="yellow"/>
              </w:rPr>
            </w:pPr>
            <w:r w:rsidRPr="00AC246D">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257CB2" w14:textId="77777777" w:rsidR="004804D0" w:rsidRPr="00156D38" w:rsidRDefault="004804D0" w:rsidP="00BD6722">
            <w:pPr>
              <w:rPr>
                <w:rFonts w:cs="Arial"/>
                <w:sz w:val="16"/>
                <w:szCs w:val="16"/>
              </w:rPr>
            </w:pPr>
          </w:p>
        </w:tc>
      </w:tr>
      <w:tr w:rsidR="00D859AC" w:rsidRPr="008F2257" w14:paraId="369A7D61" w14:textId="77777777" w:rsidTr="00F326D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FBDF5C1" w14:textId="3CECCB6C" w:rsidR="00D859AC" w:rsidRPr="004804D0" w:rsidRDefault="00D859AC" w:rsidP="00F326D9">
            <w:pPr>
              <w:rPr>
                <w:rFonts w:cs="Arial"/>
                <w:snapToGrid w:val="0"/>
                <w:sz w:val="16"/>
              </w:rPr>
            </w:pPr>
            <w:r w:rsidRPr="00D859AC">
              <w:rPr>
                <w:rFonts w:cs="Arial"/>
                <w:snapToGrid w:val="0"/>
                <w:sz w:val="16"/>
              </w:rPr>
              <w:t>XML_DETAIL_TABEL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89E18E" w14:textId="77777777" w:rsidR="00D859AC" w:rsidRPr="008F2257" w:rsidRDefault="00D859AC" w:rsidP="00F326D9">
            <w:pPr>
              <w:ind w:right="-70"/>
              <w:rPr>
                <w:rFonts w:cs="Arial"/>
                <w:sz w:val="16"/>
                <w:szCs w:val="16"/>
                <w:highlight w:val="yellow"/>
              </w:rPr>
            </w:pPr>
            <w:r w:rsidRPr="00AC246D">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59EC28E" w14:textId="77777777" w:rsidR="00D859AC" w:rsidRPr="00156D38" w:rsidRDefault="00D859AC" w:rsidP="00F326D9">
            <w:pPr>
              <w:rPr>
                <w:rFonts w:cs="Arial"/>
                <w:sz w:val="16"/>
                <w:szCs w:val="16"/>
              </w:rPr>
            </w:pPr>
          </w:p>
        </w:tc>
      </w:tr>
      <w:tr w:rsidR="006B1106" w:rsidRPr="008F2257" w14:paraId="43B36E49" w14:textId="77777777" w:rsidTr="00CF1F15">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CF6C4DB" w14:textId="588EB065" w:rsidR="006B1106" w:rsidRPr="00EE0951" w:rsidRDefault="00EE0951">
            <w:pPr>
              <w:rPr>
                <w:b/>
                <w:sz w:val="16"/>
                <w:szCs w:val="16"/>
              </w:rPr>
            </w:pPr>
            <w:r w:rsidRPr="00F22229">
              <w:rPr>
                <w:b/>
                <w:sz w:val="16"/>
                <w:szCs w:val="16"/>
              </w:rPr>
              <w:t>CMG_</w:t>
            </w:r>
            <w:r w:rsidR="003C7261">
              <w:t>C_T</w:t>
            </w:r>
            <w:r w:rsidRPr="00F22229">
              <w:rPr>
                <w:b/>
                <w:sz w:val="16"/>
                <w:szCs w:val="16"/>
              </w:rPr>
              <w:t xml:space="preserve">_MELDING </w:t>
            </w:r>
            <w:r w:rsidR="006B1106" w:rsidRPr="00EE0951">
              <w:rPr>
                <w:b/>
                <w:sz w:val="16"/>
                <w:szCs w:val="16"/>
              </w:rPr>
              <w:t xml:space="preserve">(alias: </w:t>
            </w:r>
            <w:r>
              <w:rPr>
                <w:b/>
                <w:sz w:val="16"/>
                <w:szCs w:val="16"/>
              </w:rPr>
              <w:t>X</w:t>
            </w:r>
            <w:r w:rsidR="006051BA">
              <w:rPr>
                <w:b/>
                <w:sz w:val="16"/>
                <w:szCs w:val="16"/>
              </w:rPr>
              <w:t>2</w:t>
            </w:r>
            <w:r w:rsidR="006B1106" w:rsidRPr="00EE0951">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1EABE48" w14:textId="77777777" w:rsidR="006B1106" w:rsidRPr="00EE0951" w:rsidRDefault="006B1106" w:rsidP="00CF1F15">
            <w:pPr>
              <w:ind w:right="-70"/>
              <w:rPr>
                <w:b/>
                <w:sz w:val="16"/>
                <w:szCs w:val="16"/>
              </w:rPr>
            </w:pPr>
            <w:proofErr w:type="spellStart"/>
            <w:r w:rsidRPr="00EE0951">
              <w:rPr>
                <w:b/>
                <w:sz w:val="16"/>
                <w:szCs w:val="16"/>
              </w:rPr>
              <w:t>Sel</w:t>
            </w:r>
            <w:proofErr w:type="spellEnd"/>
            <w:r w:rsidRPr="00EE0951">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59296E3" w14:textId="77777777" w:rsidR="006B1106" w:rsidRPr="00EE0951" w:rsidRDefault="006B1106" w:rsidP="00CF1F15">
            <w:pPr>
              <w:rPr>
                <w:b/>
                <w:sz w:val="16"/>
                <w:szCs w:val="16"/>
              </w:rPr>
            </w:pPr>
            <w:r w:rsidRPr="00EE0951">
              <w:rPr>
                <w:b/>
                <w:sz w:val="16"/>
                <w:szCs w:val="16"/>
              </w:rPr>
              <w:t>Conditie</w:t>
            </w:r>
          </w:p>
        </w:tc>
      </w:tr>
      <w:tr w:rsidR="00287C96" w:rsidRPr="008F2257" w14:paraId="485B93C4"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6A7FDC" w14:textId="22A4C6A4" w:rsidR="00287C96" w:rsidRPr="008F2257" w:rsidRDefault="00287C96" w:rsidP="00287C96">
            <w:pPr>
              <w:rPr>
                <w:rFonts w:cs="Arial"/>
                <w:snapToGrid w:val="0"/>
                <w:color w:val="000000"/>
                <w:sz w:val="16"/>
                <w:szCs w:val="16"/>
                <w:highlight w:val="yellow"/>
              </w:rPr>
            </w:pPr>
            <w:r w:rsidRPr="00CD2BC2">
              <w:rPr>
                <w:rFonts w:cs="Arial"/>
                <w:snapToGrid w:val="0"/>
                <w:sz w:val="16"/>
              </w:rPr>
              <w:t>DVPVW_XH_ID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B81A9A" w14:textId="3E0094E1" w:rsidR="00287C96" w:rsidRPr="008F2257" w:rsidRDefault="00AC246D" w:rsidP="00287C96">
            <w:pPr>
              <w:ind w:right="-70"/>
              <w:rPr>
                <w:rFonts w:cs="Arial"/>
                <w:sz w:val="16"/>
                <w:szCs w:val="16"/>
                <w:highlight w:val="yellow"/>
              </w:rPr>
            </w:pPr>
            <w:r w:rsidRPr="00AC246D">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E14D33" w14:textId="2043BD10" w:rsidR="00287C96" w:rsidRPr="008F2257" w:rsidRDefault="00287C96" w:rsidP="00287C96">
            <w:pPr>
              <w:rPr>
                <w:rFonts w:cs="Arial"/>
                <w:sz w:val="16"/>
                <w:szCs w:val="16"/>
                <w:highlight w:val="yellow"/>
              </w:rPr>
            </w:pPr>
          </w:p>
        </w:tc>
      </w:tr>
      <w:tr w:rsidR="001B2F1A" w:rsidRPr="008F2257" w14:paraId="78AF5D3E"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B14C9A" w14:textId="7A990E67" w:rsidR="001B2F1A" w:rsidRPr="00CD2BC2" w:rsidRDefault="001B2F1A" w:rsidP="00287C96">
            <w:pPr>
              <w:rPr>
                <w:rFonts w:cs="Arial"/>
                <w:snapToGrid w:val="0"/>
                <w:sz w:val="16"/>
              </w:rPr>
            </w:pPr>
            <w:r>
              <w:rPr>
                <w:rFonts w:cs="Arial"/>
                <w:snapToGrid w:val="0"/>
                <w:sz w:val="16"/>
              </w:rPr>
              <w:t>DVPVW_XD</w:t>
            </w:r>
            <w:r w:rsidRPr="00CD2BC2">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D47BB3" w14:textId="77777777" w:rsidR="001B2F1A" w:rsidRPr="008F2257" w:rsidRDefault="001B2F1A" w:rsidP="00287C9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9A4E01" w14:textId="06345BE5" w:rsidR="001B2F1A" w:rsidRPr="008F2257" w:rsidRDefault="004804D0" w:rsidP="00123C0C">
            <w:pPr>
              <w:rPr>
                <w:rFonts w:cs="Arial"/>
                <w:sz w:val="16"/>
                <w:szCs w:val="16"/>
                <w:highlight w:val="yellow"/>
              </w:rPr>
            </w:pPr>
            <w:r w:rsidRPr="004804D0">
              <w:rPr>
                <w:rFonts w:cs="Arial"/>
                <w:sz w:val="16"/>
                <w:szCs w:val="16"/>
              </w:rPr>
              <w:t>= X1.</w:t>
            </w:r>
            <w:r w:rsidR="003C1880">
              <w:rPr>
                <w:rFonts w:cs="Arial"/>
                <w:snapToGrid w:val="0"/>
                <w:sz w:val="16"/>
              </w:rPr>
              <w:t>XD_ID</w:t>
            </w:r>
          </w:p>
        </w:tc>
      </w:tr>
      <w:tr w:rsidR="00287C96" w:rsidRPr="008F2257" w14:paraId="4184CD70"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4091F4" w14:textId="17B07DB8" w:rsidR="00287C96" w:rsidRPr="00F22229" w:rsidRDefault="00287C96" w:rsidP="00287C96">
            <w:pPr>
              <w:rPr>
                <w:rFonts w:cs="Arial"/>
                <w:snapToGrid w:val="0"/>
                <w:sz w:val="16"/>
                <w:szCs w:val="16"/>
                <w:highlight w:val="yellow"/>
              </w:rPr>
            </w:pPr>
            <w:r w:rsidRPr="0024556D">
              <w:rPr>
                <w:rFonts w:cs="Arial"/>
                <w:sz w:val="16"/>
                <w:szCs w:val="16"/>
              </w:rPr>
              <w:t>DVPVW_XML_HEADER_TABEL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2C2FFB" w14:textId="375C508F" w:rsidR="00287C96" w:rsidRPr="008F2257" w:rsidRDefault="00AC246D" w:rsidP="00287C96">
            <w:pPr>
              <w:ind w:right="-70"/>
              <w:rPr>
                <w:rFonts w:cs="Arial"/>
                <w:sz w:val="16"/>
                <w:szCs w:val="16"/>
                <w:highlight w:val="yellow"/>
              </w:rPr>
            </w:pPr>
            <w:r w:rsidRPr="00AC246D">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E399137" w14:textId="77777777" w:rsidR="00287C96" w:rsidRPr="008F2257" w:rsidRDefault="00287C96" w:rsidP="00287C96">
            <w:pPr>
              <w:rPr>
                <w:rFonts w:cs="Arial"/>
                <w:sz w:val="16"/>
                <w:szCs w:val="16"/>
                <w:highlight w:val="yellow"/>
              </w:rPr>
            </w:pPr>
          </w:p>
        </w:tc>
      </w:tr>
      <w:tr w:rsidR="00EA32F1" w:rsidRPr="008F2257" w14:paraId="17F6A9D8" w14:textId="77777777" w:rsidTr="00942B7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41E605" w14:textId="77777777" w:rsidR="00EA32F1" w:rsidRPr="0024556D" w:rsidRDefault="00EA32F1" w:rsidP="00942B79">
            <w:pPr>
              <w:rPr>
                <w:rFonts w:cs="Arial"/>
                <w:sz w:val="16"/>
                <w:szCs w:val="16"/>
              </w:rPr>
            </w:pPr>
            <w:r>
              <w:rPr>
                <w:rFonts w:cs="Arial"/>
                <w:sz w:val="16"/>
                <w:szCs w:val="16"/>
              </w:rPr>
              <w:t>DVPVW_XML_DETAIL</w:t>
            </w:r>
            <w:r w:rsidRPr="0024556D">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2220C4" w14:textId="77777777" w:rsidR="00EA32F1" w:rsidRPr="008F2257" w:rsidRDefault="00EA32F1" w:rsidP="00942B79">
            <w:pPr>
              <w:ind w:right="-70"/>
              <w:rPr>
                <w:rFonts w:cs="Arial"/>
                <w:sz w:val="16"/>
                <w:szCs w:val="16"/>
                <w:highlight w:val="yellow"/>
              </w:rPr>
            </w:pPr>
            <w:r w:rsidRPr="00AC246D">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4FB59B" w14:textId="7D0B8620" w:rsidR="00EA32F1" w:rsidRPr="008F2257" w:rsidRDefault="00D859AC" w:rsidP="00942B79">
            <w:pPr>
              <w:rPr>
                <w:rFonts w:cs="Arial"/>
                <w:sz w:val="16"/>
                <w:szCs w:val="16"/>
                <w:highlight w:val="yellow"/>
              </w:rPr>
            </w:pPr>
            <w:r w:rsidRPr="001D1D60">
              <w:rPr>
                <w:rFonts w:cs="Arial"/>
                <w:sz w:val="16"/>
                <w:szCs w:val="16"/>
              </w:rPr>
              <w:t>= X1.</w:t>
            </w:r>
            <w:r w:rsidRPr="00D859AC">
              <w:rPr>
                <w:rFonts w:cs="Arial"/>
                <w:sz w:val="16"/>
                <w:szCs w:val="16"/>
              </w:rPr>
              <w:t>XML_DETAIL_TABEL</w:t>
            </w:r>
          </w:p>
        </w:tc>
      </w:tr>
      <w:tr w:rsidR="004D330D" w:rsidRPr="008F2257" w14:paraId="26FE7948"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4457D2" w14:textId="288A0038" w:rsidR="004D330D" w:rsidRPr="0024556D" w:rsidRDefault="00EA32F1" w:rsidP="00287C96">
            <w:pPr>
              <w:rPr>
                <w:rFonts w:cs="Arial"/>
                <w:sz w:val="16"/>
                <w:szCs w:val="16"/>
              </w:rPr>
            </w:pPr>
            <w:r>
              <w:rPr>
                <w:rFonts w:cs="Arial"/>
                <w:sz w:val="16"/>
                <w:szCs w:val="16"/>
              </w:rPr>
              <w:t>Alle overige attributen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E9D261" w14:textId="6B8B491A" w:rsidR="004D330D" w:rsidRPr="008F2257" w:rsidRDefault="00AC246D" w:rsidP="00287C96">
            <w:pPr>
              <w:ind w:right="-70"/>
              <w:rPr>
                <w:rFonts w:cs="Arial"/>
                <w:sz w:val="16"/>
                <w:szCs w:val="16"/>
                <w:highlight w:val="yellow"/>
              </w:rPr>
            </w:pPr>
            <w:r w:rsidRPr="00AC246D">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638AAD4" w14:textId="77777777" w:rsidR="004D330D" w:rsidRPr="008F2257" w:rsidRDefault="004D330D" w:rsidP="00287C96">
            <w:pPr>
              <w:rPr>
                <w:rFonts w:cs="Arial"/>
                <w:sz w:val="16"/>
                <w:szCs w:val="16"/>
                <w:highlight w:val="yellow"/>
              </w:rPr>
            </w:pPr>
          </w:p>
        </w:tc>
      </w:tr>
      <w:tr w:rsidR="00287C96" w:rsidRPr="008F2257" w14:paraId="381FD9DD" w14:textId="77777777" w:rsidTr="00287C96">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12A38C7" w14:textId="75120302" w:rsidR="00287C96" w:rsidRPr="00F22229" w:rsidRDefault="00287C96" w:rsidP="004E0AD3">
            <w:pPr>
              <w:rPr>
                <w:b/>
                <w:sz w:val="16"/>
                <w:szCs w:val="16"/>
              </w:rPr>
            </w:pPr>
            <w:r w:rsidRPr="00F22229">
              <w:rPr>
                <w:b/>
                <w:sz w:val="16"/>
                <w:szCs w:val="16"/>
              </w:rPr>
              <w:t>CMG_</w:t>
            </w:r>
            <w:r w:rsidR="003C7261">
              <w:t>C_T</w:t>
            </w:r>
            <w:r w:rsidRPr="00F22229">
              <w:rPr>
                <w:b/>
                <w:sz w:val="16"/>
                <w:szCs w:val="16"/>
              </w:rPr>
              <w:t xml:space="preserve">_BERICHT </w:t>
            </w:r>
            <w:r>
              <w:rPr>
                <w:b/>
                <w:sz w:val="16"/>
                <w:szCs w:val="16"/>
              </w:rPr>
              <w:t>(alias: X</w:t>
            </w:r>
            <w:r w:rsidR="004E0AD3">
              <w:rPr>
                <w:b/>
                <w:sz w:val="16"/>
                <w:szCs w:val="16"/>
              </w:rPr>
              <w:t>3</w:t>
            </w:r>
            <w:r w:rsidRPr="00F22229">
              <w:rPr>
                <w:b/>
                <w:sz w:val="16"/>
                <w:szCs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BD119DD" w14:textId="77777777" w:rsidR="00287C96" w:rsidRPr="00F22229" w:rsidRDefault="00287C96" w:rsidP="00287C96">
            <w:pPr>
              <w:ind w:right="-70"/>
              <w:rPr>
                <w:b/>
                <w:sz w:val="16"/>
                <w:szCs w:val="16"/>
              </w:rPr>
            </w:pPr>
            <w:proofErr w:type="spellStart"/>
            <w:r w:rsidRPr="00F22229">
              <w:rPr>
                <w:b/>
                <w:sz w:val="16"/>
                <w:szCs w:val="16"/>
              </w:rPr>
              <w:t>Sel</w:t>
            </w:r>
            <w:proofErr w:type="spellEnd"/>
            <w:r w:rsidRPr="00F22229">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FD9F886" w14:textId="77777777" w:rsidR="00287C96" w:rsidRPr="00F22229" w:rsidRDefault="00287C96" w:rsidP="00287C96">
            <w:pPr>
              <w:rPr>
                <w:b/>
                <w:sz w:val="16"/>
                <w:szCs w:val="16"/>
              </w:rPr>
            </w:pPr>
            <w:r w:rsidRPr="00F22229">
              <w:rPr>
                <w:b/>
                <w:sz w:val="16"/>
                <w:szCs w:val="16"/>
              </w:rPr>
              <w:t>Conditie</w:t>
            </w:r>
          </w:p>
        </w:tc>
      </w:tr>
      <w:tr w:rsidR="00287C96" w:rsidRPr="008F2257" w14:paraId="71C3BC5B" w14:textId="77777777" w:rsidTr="00287C9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8F5BB11" w14:textId="28289F39" w:rsidR="00287C96" w:rsidRPr="00FC4009" w:rsidRDefault="00287C96" w:rsidP="00287C96">
            <w:pPr>
              <w:rPr>
                <w:rFonts w:cs="Arial"/>
                <w:sz w:val="16"/>
                <w:szCs w:val="16"/>
                <w:highlight w:val="yellow"/>
              </w:rPr>
            </w:pPr>
            <w:r w:rsidRPr="00CD2BC2">
              <w:rPr>
                <w:rFonts w:cs="Arial"/>
                <w:snapToGrid w:val="0"/>
                <w:sz w:val="16"/>
              </w:rPr>
              <w:t>XH_ID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165577" w14:textId="77777777" w:rsidR="00287C96" w:rsidRPr="00FC4009" w:rsidRDefault="00287C96" w:rsidP="00287C9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D98B59" w14:textId="1F29DFBE" w:rsidR="00287C96" w:rsidRPr="00FC4009" w:rsidRDefault="00287C96" w:rsidP="004E0AD3">
            <w:pPr>
              <w:rPr>
                <w:rFonts w:cs="Arial"/>
                <w:sz w:val="16"/>
                <w:szCs w:val="16"/>
                <w:highlight w:val="yellow"/>
              </w:rPr>
            </w:pPr>
            <w:r>
              <w:rPr>
                <w:rFonts w:cs="Arial"/>
                <w:snapToGrid w:val="0"/>
                <w:sz w:val="16"/>
              </w:rPr>
              <w:t>=X</w:t>
            </w:r>
            <w:r w:rsidR="004E0AD3">
              <w:rPr>
                <w:rFonts w:cs="Arial"/>
                <w:snapToGrid w:val="0"/>
                <w:sz w:val="16"/>
              </w:rPr>
              <w:t>2</w:t>
            </w:r>
            <w:r>
              <w:rPr>
                <w:rFonts w:cs="Arial"/>
                <w:snapToGrid w:val="0"/>
                <w:sz w:val="16"/>
              </w:rPr>
              <w:t>.</w:t>
            </w:r>
            <w:r w:rsidRPr="00CD2BC2">
              <w:rPr>
                <w:rFonts w:cs="Arial"/>
                <w:snapToGrid w:val="0"/>
                <w:sz w:val="16"/>
              </w:rPr>
              <w:t>DVPVW_XH_ID</w:t>
            </w:r>
          </w:p>
        </w:tc>
      </w:tr>
      <w:tr w:rsidR="00287C96" w:rsidRPr="008F2257" w14:paraId="4D88F2ED" w14:textId="77777777" w:rsidTr="00287C9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EA6EC57" w14:textId="3971278C" w:rsidR="00287C96" w:rsidRPr="00FC4009" w:rsidRDefault="00287C96" w:rsidP="00287C96">
            <w:pPr>
              <w:rPr>
                <w:rFonts w:cs="Arial"/>
                <w:sz w:val="16"/>
                <w:szCs w:val="16"/>
                <w:highlight w:val="yellow"/>
              </w:rPr>
            </w:pPr>
            <w:r w:rsidRPr="0024556D">
              <w:rPr>
                <w:rFonts w:cs="Arial"/>
                <w:snapToGrid w:val="0"/>
                <w:sz w:val="16"/>
              </w:rPr>
              <w:t>XML_HEADER_TABEL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C5BB2B" w14:textId="77777777" w:rsidR="00287C96" w:rsidRPr="00FC4009" w:rsidRDefault="00287C96" w:rsidP="00287C96">
            <w:pPr>
              <w:ind w:right="-70"/>
              <w:rPr>
                <w:rFonts w:cs="Arial"/>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AA3A3C" w14:textId="1FFD54CF" w:rsidR="00287C96" w:rsidRPr="00FC4009" w:rsidRDefault="00287C96" w:rsidP="004E0AD3">
            <w:pPr>
              <w:rPr>
                <w:rFonts w:cs="Arial"/>
                <w:sz w:val="16"/>
                <w:szCs w:val="16"/>
                <w:highlight w:val="yellow"/>
              </w:rPr>
            </w:pPr>
            <w:r w:rsidRPr="00CD2BC2">
              <w:rPr>
                <w:rFonts w:cs="Arial"/>
                <w:snapToGrid w:val="0"/>
                <w:sz w:val="16"/>
              </w:rPr>
              <w:t>=X</w:t>
            </w:r>
            <w:r w:rsidR="004E0AD3">
              <w:rPr>
                <w:rFonts w:cs="Arial"/>
                <w:snapToGrid w:val="0"/>
                <w:sz w:val="16"/>
              </w:rPr>
              <w:t>2</w:t>
            </w:r>
            <w:r>
              <w:rPr>
                <w:rFonts w:cs="Arial"/>
                <w:snapToGrid w:val="0"/>
                <w:sz w:val="16"/>
              </w:rPr>
              <w:t>.</w:t>
            </w:r>
            <w:r w:rsidRPr="0024556D">
              <w:rPr>
                <w:rFonts w:cs="Arial"/>
                <w:sz w:val="16"/>
                <w:szCs w:val="16"/>
              </w:rPr>
              <w:t>DVPVW_XML_HEADER_TABEL</w:t>
            </w:r>
          </w:p>
        </w:tc>
      </w:tr>
      <w:tr w:rsidR="00EA32F1" w:rsidRPr="008F2257" w14:paraId="160034B7" w14:textId="77777777" w:rsidTr="00942B7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9CFB8E" w14:textId="77777777" w:rsidR="00EA32F1" w:rsidRPr="0024556D" w:rsidRDefault="00EA32F1" w:rsidP="00942B79">
            <w:pPr>
              <w:rPr>
                <w:rFonts w:cs="Arial"/>
                <w:sz w:val="16"/>
                <w:szCs w:val="16"/>
              </w:rPr>
            </w:pPr>
            <w:r>
              <w:rPr>
                <w:rFonts w:cs="Arial"/>
                <w:sz w:val="16"/>
                <w:szCs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6B6003" w14:textId="3CBECC2C" w:rsidR="00EA32F1" w:rsidRPr="004804D0" w:rsidRDefault="00EA32F1" w:rsidP="00942B79">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04F1C5F" w14:textId="77777777" w:rsidR="00EA32F1" w:rsidRPr="004804D0" w:rsidRDefault="00EA32F1" w:rsidP="00942B79">
            <w:pPr>
              <w:rPr>
                <w:rFonts w:cs="Arial"/>
                <w:sz w:val="16"/>
                <w:szCs w:val="16"/>
              </w:rPr>
            </w:pPr>
          </w:p>
        </w:tc>
      </w:tr>
      <w:tr w:rsidR="00EA32F1" w:rsidRPr="008F2257" w14:paraId="63239304" w14:textId="77777777" w:rsidTr="00942B7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F31FE8" w14:textId="216F0FD3" w:rsidR="00EA32F1" w:rsidRPr="0024556D" w:rsidRDefault="00EA32F1" w:rsidP="00942B79">
            <w:pPr>
              <w:rPr>
                <w:rFonts w:cs="Arial"/>
                <w:sz w:val="16"/>
                <w:szCs w:val="16"/>
              </w:rPr>
            </w:pPr>
            <w:r>
              <w:rPr>
                <w:rFonts w:cs="Arial"/>
                <w:sz w:val="16"/>
                <w:szCs w:val="16"/>
              </w:rPr>
              <w:t>AANLEVERINGNUMMER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1BCF70" w14:textId="7EAB8880" w:rsidR="00EA32F1" w:rsidRPr="004804D0" w:rsidRDefault="00EA32F1" w:rsidP="00942B79">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F1D275" w14:textId="77777777" w:rsidR="00EA32F1" w:rsidRPr="004804D0" w:rsidRDefault="00EA32F1" w:rsidP="00942B79">
            <w:pPr>
              <w:rPr>
                <w:rFonts w:cs="Arial"/>
                <w:sz w:val="16"/>
                <w:szCs w:val="16"/>
              </w:rPr>
            </w:pPr>
          </w:p>
        </w:tc>
      </w:tr>
      <w:tr w:rsidR="00D47690" w:rsidRPr="008F2257" w14:paraId="2A030A44" w14:textId="77777777" w:rsidTr="00543B9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742306C" w14:textId="13FDABA8" w:rsidR="00D47690" w:rsidRPr="0024556D" w:rsidRDefault="00EA32F1" w:rsidP="00543B94">
            <w:pPr>
              <w:rPr>
                <w:rFonts w:cs="Arial"/>
                <w:sz w:val="16"/>
                <w:szCs w:val="16"/>
              </w:rPr>
            </w:pPr>
            <w:r>
              <w:rPr>
                <w:rFonts w:cs="Arial"/>
                <w:sz w:val="16"/>
                <w:szCs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489026" w14:textId="15A09282" w:rsidR="00D47690" w:rsidRPr="004804D0" w:rsidRDefault="00EA32F1" w:rsidP="00543B9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CEF7BF" w14:textId="77777777" w:rsidR="00D47690" w:rsidRPr="004804D0" w:rsidRDefault="00D47690" w:rsidP="00543B94">
            <w:pPr>
              <w:rPr>
                <w:rFonts w:cs="Arial"/>
                <w:sz w:val="16"/>
                <w:szCs w:val="16"/>
              </w:rPr>
            </w:pPr>
          </w:p>
        </w:tc>
      </w:tr>
      <w:tr w:rsidR="00287C96" w:rsidRPr="008F2257" w14:paraId="7111FA09"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7C71A9" w14:textId="4F0A4848" w:rsidR="00287C96" w:rsidRPr="00EE0951" w:rsidRDefault="00287C96" w:rsidP="00287C96">
            <w:pPr>
              <w:rPr>
                <w:b/>
                <w:sz w:val="16"/>
                <w:szCs w:val="16"/>
              </w:rPr>
            </w:pPr>
            <w:r w:rsidRPr="00EE0951">
              <w:rPr>
                <w:b/>
                <w:sz w:val="16"/>
                <w:szCs w:val="16"/>
              </w:rPr>
              <w:t>CMG_</w:t>
            </w:r>
            <w:r w:rsidR="003C7261">
              <w:t>C_T</w:t>
            </w:r>
            <w:r w:rsidRPr="00EE0951">
              <w:rPr>
                <w:b/>
                <w:sz w:val="16"/>
                <w:szCs w:val="16"/>
              </w:rPr>
              <w:t xml:space="preserve">_CONTR_RESULT (alias: </w:t>
            </w:r>
            <w:r w:rsidR="004E0AD3">
              <w:rPr>
                <w:b/>
                <w:sz w:val="16"/>
                <w:szCs w:val="16"/>
              </w:rPr>
              <w:t>X4</w:t>
            </w:r>
            <w:r w:rsidRPr="00EE0951">
              <w:rPr>
                <w:b/>
                <w:sz w:val="16"/>
                <w:szCs w:val="16"/>
              </w:rPr>
              <w:t>)</w:t>
            </w:r>
          </w:p>
          <w:p w14:paraId="55213284" w14:textId="77777777" w:rsidR="00287C96" w:rsidRPr="00EE0951" w:rsidRDefault="00287C96" w:rsidP="00287C96">
            <w:pPr>
              <w:rPr>
                <w:snapToGrid w:val="0"/>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BCEC9" w14:textId="77777777" w:rsidR="00287C96" w:rsidRPr="00EE0951" w:rsidRDefault="00287C96" w:rsidP="00287C96">
            <w:pPr>
              <w:ind w:right="-70"/>
              <w:rPr>
                <w:rFonts w:cs="Arial"/>
                <w:sz w:val="16"/>
                <w:szCs w:val="16"/>
              </w:rPr>
            </w:pPr>
            <w:proofErr w:type="spellStart"/>
            <w:r w:rsidRPr="00EE0951">
              <w:rPr>
                <w:b/>
                <w:sz w:val="16"/>
                <w:szCs w:val="16"/>
              </w:rPr>
              <w:t>Sel</w:t>
            </w:r>
            <w:proofErr w:type="spellEnd"/>
            <w:r w:rsidRPr="00EE0951">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58F73E" w14:textId="77777777" w:rsidR="00287C96" w:rsidRPr="00EE0951" w:rsidRDefault="00287C96" w:rsidP="00287C96">
            <w:pPr>
              <w:rPr>
                <w:rFonts w:cs="Arial"/>
                <w:sz w:val="16"/>
                <w:szCs w:val="16"/>
              </w:rPr>
            </w:pPr>
            <w:r w:rsidRPr="00EE0951">
              <w:rPr>
                <w:b/>
                <w:sz w:val="16"/>
                <w:szCs w:val="16"/>
              </w:rPr>
              <w:t>Conditie</w:t>
            </w:r>
          </w:p>
        </w:tc>
      </w:tr>
      <w:tr w:rsidR="00287C96" w:rsidRPr="008F2257" w14:paraId="1C284E15"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B2167E" w14:textId="6CAB89C8" w:rsidR="00287C96" w:rsidRPr="00E25E78" w:rsidRDefault="004D330D" w:rsidP="00287C96">
            <w:pPr>
              <w:rPr>
                <w:sz w:val="16"/>
                <w:szCs w:val="16"/>
              </w:rPr>
            </w:pPr>
            <w:r w:rsidRPr="00E25E78">
              <w:rPr>
                <w:sz w:val="16"/>
                <w:szCs w:val="16"/>
              </w:rPr>
              <w:t xml:space="preserve">XMCVW_XC_XD_ID  </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15B6EB" w14:textId="77777777" w:rsidR="00287C96" w:rsidRPr="00B56C17" w:rsidRDefault="00287C96" w:rsidP="00287C96">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17125C" w14:textId="593D37EE" w:rsidR="00287C96" w:rsidRPr="00B56C17" w:rsidRDefault="001B2F1A" w:rsidP="004E0AD3">
            <w:pPr>
              <w:rPr>
                <w:sz w:val="16"/>
                <w:szCs w:val="16"/>
              </w:rPr>
            </w:pPr>
            <w:r w:rsidRPr="00B56C17">
              <w:rPr>
                <w:sz w:val="16"/>
                <w:szCs w:val="16"/>
              </w:rPr>
              <w:t>= X</w:t>
            </w:r>
            <w:r w:rsidR="004E0AD3">
              <w:rPr>
                <w:sz w:val="16"/>
                <w:szCs w:val="16"/>
              </w:rPr>
              <w:t>2</w:t>
            </w:r>
            <w:r w:rsidR="00287C96" w:rsidRPr="00B56C17">
              <w:rPr>
                <w:sz w:val="16"/>
                <w:szCs w:val="16"/>
              </w:rPr>
              <w:t>.</w:t>
            </w:r>
            <w:r w:rsidR="004D330D">
              <w:rPr>
                <w:rFonts w:cs="Arial"/>
                <w:snapToGrid w:val="0"/>
                <w:sz w:val="16"/>
              </w:rPr>
              <w:t>DVPVW_XD</w:t>
            </w:r>
            <w:r w:rsidR="004D330D" w:rsidRPr="00CD2BC2">
              <w:rPr>
                <w:rFonts w:cs="Arial"/>
                <w:snapToGrid w:val="0"/>
                <w:sz w:val="16"/>
              </w:rPr>
              <w:t>_ID</w:t>
            </w:r>
          </w:p>
        </w:tc>
      </w:tr>
      <w:tr w:rsidR="004D330D" w:rsidRPr="008F2257" w14:paraId="7D7D297E"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A1718B" w14:textId="56EC4FC6" w:rsidR="004D330D" w:rsidRPr="00E25E78" w:rsidRDefault="004D330D" w:rsidP="00287C96">
            <w:pPr>
              <w:rPr>
                <w:sz w:val="16"/>
                <w:szCs w:val="16"/>
              </w:rPr>
            </w:pPr>
            <w:r w:rsidRPr="00E25E78">
              <w:rPr>
                <w:sz w:val="16"/>
                <w:szCs w:val="16"/>
              </w:rPr>
              <w:lastRenderedPageBreak/>
              <w:t>XMCVW_XML_DETAIL_TABEL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8DA0E3" w14:textId="77777777" w:rsidR="004D330D" w:rsidRPr="00B56C17" w:rsidRDefault="004D330D" w:rsidP="00287C96">
            <w:pPr>
              <w:ind w:right="-70"/>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961F191" w14:textId="7F487893" w:rsidR="004D330D" w:rsidRPr="00B56C17" w:rsidRDefault="004D330D" w:rsidP="004E0AD3">
            <w:pPr>
              <w:rPr>
                <w:sz w:val="16"/>
                <w:szCs w:val="16"/>
              </w:rPr>
            </w:pPr>
            <w:r>
              <w:rPr>
                <w:sz w:val="16"/>
                <w:szCs w:val="16"/>
              </w:rPr>
              <w:t>= X</w:t>
            </w:r>
            <w:r w:rsidR="004E0AD3">
              <w:rPr>
                <w:sz w:val="16"/>
                <w:szCs w:val="16"/>
              </w:rPr>
              <w:t>2</w:t>
            </w:r>
            <w:r>
              <w:rPr>
                <w:sz w:val="16"/>
                <w:szCs w:val="16"/>
              </w:rPr>
              <w:t>.</w:t>
            </w:r>
            <w:r>
              <w:rPr>
                <w:rFonts w:cs="Arial"/>
                <w:sz w:val="16"/>
                <w:szCs w:val="16"/>
              </w:rPr>
              <w:t>DVPVW_XML_DETAIL</w:t>
            </w:r>
            <w:r w:rsidRPr="0024556D">
              <w:rPr>
                <w:rFonts w:cs="Arial"/>
                <w:sz w:val="16"/>
                <w:szCs w:val="16"/>
              </w:rPr>
              <w:t>_TABEL</w:t>
            </w:r>
          </w:p>
        </w:tc>
      </w:tr>
      <w:tr w:rsidR="00287C96" w:rsidRPr="008F2257" w14:paraId="5CCB9BEE"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EC606D" w14:textId="34C96BB6" w:rsidR="00287C96" w:rsidRPr="00E25E78" w:rsidRDefault="00E25E78" w:rsidP="00287C96">
            <w:pPr>
              <w:rPr>
                <w:sz w:val="16"/>
                <w:szCs w:val="16"/>
                <w:highlight w:val="yellow"/>
              </w:rPr>
            </w:pPr>
            <w:r w:rsidRPr="00E25E78">
              <w:rPr>
                <w:sz w:val="16"/>
                <w:szCs w:val="16"/>
              </w:rPr>
              <w:t>XMCVW_XC_FOUTCODE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3BEA59" w14:textId="77777777" w:rsidR="00287C96" w:rsidRPr="00B56C17" w:rsidRDefault="00287C96" w:rsidP="00287C96">
            <w:pPr>
              <w:ind w:right="-70"/>
              <w:rPr>
                <w:sz w:val="16"/>
                <w:szCs w:val="16"/>
                <w:highlight w:val="yellow"/>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9A2D60" w14:textId="77777777" w:rsidR="00287C96" w:rsidRPr="00B56C17" w:rsidRDefault="00287C96" w:rsidP="00287C96">
            <w:pPr>
              <w:rPr>
                <w:sz w:val="16"/>
                <w:szCs w:val="16"/>
                <w:highlight w:val="yellow"/>
              </w:rPr>
            </w:pPr>
          </w:p>
        </w:tc>
      </w:tr>
      <w:tr w:rsidR="00287C96" w:rsidRPr="008F2257" w14:paraId="0692897C" w14:textId="77777777" w:rsidTr="00CF1F15">
        <w:trPr>
          <w:cantSplit/>
          <w:trHeight w:val="276"/>
        </w:trPr>
        <w:tc>
          <w:tcPr>
            <w:tcW w:w="9609" w:type="dxa"/>
            <w:gridSpan w:val="3"/>
            <w:tcBorders>
              <w:top w:val="single" w:sz="4" w:space="0" w:color="auto"/>
              <w:left w:val="single" w:sz="4" w:space="0" w:color="auto"/>
              <w:bottom w:val="single" w:sz="4" w:space="0" w:color="auto"/>
              <w:right w:val="single" w:sz="4" w:space="0" w:color="auto"/>
            </w:tcBorders>
            <w:shd w:val="clear" w:color="auto" w:fill="auto"/>
          </w:tcPr>
          <w:p w14:paraId="0A29F46C" w14:textId="64CF079A" w:rsidR="00287C96" w:rsidRPr="00B56C17" w:rsidRDefault="00287C96" w:rsidP="00B56C17">
            <w:pPr>
              <w:rPr>
                <w:b/>
                <w:i/>
                <w:color w:val="7F7F7F" w:themeColor="text1" w:themeTint="80"/>
                <w:sz w:val="16"/>
                <w:szCs w:val="16"/>
              </w:rPr>
            </w:pPr>
            <w:r w:rsidRPr="00B56C17">
              <w:rPr>
                <w:b/>
                <w:i/>
                <w:color w:val="7F7F7F" w:themeColor="text1" w:themeTint="80"/>
                <w:sz w:val="16"/>
                <w:szCs w:val="16"/>
              </w:rPr>
              <w:t>Bovenstaande selectie mag NIET voorkomen in PRM_ALG_CDP_FILTER_FOUTCD_</w:t>
            </w:r>
            <w:r w:rsidR="001B2F1A">
              <w:rPr>
                <w:b/>
                <w:i/>
                <w:color w:val="7F7F7F" w:themeColor="text1" w:themeTint="80"/>
                <w:sz w:val="16"/>
                <w:szCs w:val="16"/>
              </w:rPr>
              <w:t>CM</w:t>
            </w:r>
            <w:r w:rsidRPr="00B56C17">
              <w:rPr>
                <w:b/>
                <w:i/>
                <w:color w:val="7F7F7F" w:themeColor="text1" w:themeTint="80"/>
                <w:sz w:val="16"/>
                <w:szCs w:val="16"/>
              </w:rPr>
              <w:t>G</w:t>
            </w:r>
          </w:p>
        </w:tc>
      </w:tr>
      <w:tr w:rsidR="00287C96" w:rsidRPr="008F2257" w14:paraId="4A6BFF09" w14:textId="77777777" w:rsidTr="00CF1F15">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EB12101" w14:textId="0304525E" w:rsidR="00287C96" w:rsidRPr="00EE0951" w:rsidRDefault="00287C96" w:rsidP="00287C96">
            <w:pPr>
              <w:rPr>
                <w:b/>
                <w:sz w:val="16"/>
                <w:szCs w:val="16"/>
              </w:rPr>
            </w:pPr>
            <w:r w:rsidRPr="00EE0951">
              <w:rPr>
                <w:b/>
                <w:sz w:val="16"/>
                <w:szCs w:val="16"/>
              </w:rPr>
              <w:t>PRM_ALG_CDP_FILTER_FOUTCD_CMG</w:t>
            </w:r>
          </w:p>
          <w:p w14:paraId="2C4BFDBA" w14:textId="77777777" w:rsidR="00287C96" w:rsidRPr="00EE0951" w:rsidRDefault="00287C96" w:rsidP="00287C96">
            <w:pPr>
              <w:rPr>
                <w:b/>
                <w:sz w:val="16"/>
                <w:szCs w:val="16"/>
              </w:rPr>
            </w:pPr>
            <w:r w:rsidRPr="00EE0951">
              <w:rPr>
                <w:b/>
                <w:sz w:val="16"/>
                <w:szCs w:val="16"/>
              </w:rPr>
              <w:t xml:space="preserve"> (alias: P1)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A51A4A7" w14:textId="77777777" w:rsidR="00287C96" w:rsidRPr="00EE0951" w:rsidRDefault="00287C96" w:rsidP="00287C96">
            <w:pPr>
              <w:ind w:right="-70"/>
              <w:rPr>
                <w:b/>
                <w:sz w:val="16"/>
                <w:szCs w:val="16"/>
              </w:rPr>
            </w:pPr>
            <w:proofErr w:type="spellStart"/>
            <w:r w:rsidRPr="00EE0951">
              <w:rPr>
                <w:b/>
                <w:sz w:val="16"/>
                <w:szCs w:val="16"/>
              </w:rPr>
              <w:t>Sel</w:t>
            </w:r>
            <w:proofErr w:type="spellEnd"/>
            <w:r w:rsidRPr="00EE0951">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926A3F0" w14:textId="77777777" w:rsidR="00287C96" w:rsidRPr="00EE0951" w:rsidRDefault="00287C96" w:rsidP="00287C96">
            <w:pPr>
              <w:rPr>
                <w:b/>
                <w:sz w:val="16"/>
                <w:szCs w:val="16"/>
              </w:rPr>
            </w:pPr>
            <w:r w:rsidRPr="00EE0951">
              <w:rPr>
                <w:b/>
                <w:sz w:val="16"/>
                <w:szCs w:val="16"/>
              </w:rPr>
              <w:t>Conditie</w:t>
            </w:r>
          </w:p>
        </w:tc>
      </w:tr>
      <w:tr w:rsidR="00287C96" w:rsidRPr="00B56C17" w14:paraId="6ABCB922"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C23D5BC" w14:textId="77777777" w:rsidR="00287C96" w:rsidRPr="00B56C17" w:rsidRDefault="00287C96" w:rsidP="00287C96">
            <w:pPr>
              <w:rPr>
                <w:rFonts w:cs="Arial"/>
                <w:sz w:val="16"/>
                <w:szCs w:val="16"/>
              </w:rPr>
            </w:pPr>
            <w:r w:rsidRPr="00B56C17">
              <w:rPr>
                <w:rFonts w:cs="Arial"/>
                <w:sz w:val="16"/>
                <w:szCs w:val="16"/>
              </w:rPr>
              <w:t>FOUTCODE_RBG</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CB627D" w14:textId="77777777" w:rsidR="00287C96" w:rsidRPr="00B56C17" w:rsidRDefault="00287C96" w:rsidP="00287C9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8E4368" w14:textId="065C905B" w:rsidR="00287C96" w:rsidRPr="00B56C17" w:rsidRDefault="001B2F1A" w:rsidP="004E0AD3">
            <w:pPr>
              <w:rPr>
                <w:rFonts w:cs="Arial"/>
                <w:sz w:val="16"/>
                <w:szCs w:val="16"/>
              </w:rPr>
            </w:pPr>
            <w:r w:rsidRPr="00B56C17">
              <w:rPr>
                <w:rFonts w:cs="Arial"/>
                <w:sz w:val="16"/>
                <w:szCs w:val="16"/>
              </w:rPr>
              <w:t>= X</w:t>
            </w:r>
            <w:r w:rsidR="004E0AD3">
              <w:rPr>
                <w:rFonts w:cs="Arial"/>
                <w:sz w:val="16"/>
                <w:szCs w:val="16"/>
              </w:rPr>
              <w:t>4</w:t>
            </w:r>
            <w:r w:rsidR="00287C96" w:rsidRPr="00B56C17">
              <w:rPr>
                <w:rFonts w:cs="Arial"/>
                <w:sz w:val="16"/>
                <w:szCs w:val="16"/>
              </w:rPr>
              <w:t>.</w:t>
            </w:r>
            <w:r w:rsidR="00E25E78" w:rsidRPr="00E25E78">
              <w:rPr>
                <w:sz w:val="16"/>
                <w:szCs w:val="16"/>
              </w:rPr>
              <w:t xml:space="preserve"> XMCVW_XC_FOUTCODE</w:t>
            </w:r>
          </w:p>
        </w:tc>
      </w:tr>
      <w:tr w:rsidR="00287C96" w:rsidRPr="00B56C17" w14:paraId="1AA50117"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172AB6" w14:textId="77777777" w:rsidR="00287C96" w:rsidRPr="00B56C17" w:rsidRDefault="00287C96" w:rsidP="00287C96">
            <w:pPr>
              <w:rPr>
                <w:rFonts w:cs="Arial"/>
                <w:sz w:val="16"/>
                <w:szCs w:val="16"/>
              </w:rPr>
            </w:pPr>
            <w:r w:rsidRPr="00B56C17">
              <w:rPr>
                <w:rFonts w:cs="Arial"/>
                <w:sz w:val="16"/>
                <w:szCs w:val="16"/>
              </w:rPr>
              <w:t>JAAR_VANAF</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CE6E65" w14:textId="77777777" w:rsidR="00287C96" w:rsidRPr="00B56C17" w:rsidRDefault="00287C96" w:rsidP="00287C9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E6DF035" w14:textId="0F25BDA5" w:rsidR="00287C96" w:rsidRPr="00B56C17" w:rsidRDefault="00040CCA" w:rsidP="00D47690">
            <w:pPr>
              <w:rPr>
                <w:rFonts w:cs="Arial"/>
                <w:sz w:val="16"/>
                <w:szCs w:val="16"/>
              </w:rPr>
            </w:pPr>
            <w:r>
              <w:rPr>
                <w:rFonts w:cs="Arial"/>
                <w:sz w:val="16"/>
                <w:szCs w:val="16"/>
              </w:rPr>
              <w:t>&lt;</w:t>
            </w:r>
            <w:r w:rsidR="00287C96" w:rsidRPr="00B56C17">
              <w:rPr>
                <w:rFonts w:cs="Arial"/>
                <w:sz w:val="16"/>
                <w:szCs w:val="16"/>
              </w:rPr>
              <w:t xml:space="preserve">= </w:t>
            </w:r>
            <w:r w:rsidR="001B2F1A" w:rsidRPr="00B56C17">
              <w:rPr>
                <w:rFonts w:cs="Arial"/>
                <w:sz w:val="16"/>
                <w:szCs w:val="16"/>
              </w:rPr>
              <w:t>X</w:t>
            </w:r>
            <w:r w:rsidR="00D47690">
              <w:rPr>
                <w:rFonts w:cs="Arial"/>
                <w:sz w:val="16"/>
                <w:szCs w:val="16"/>
              </w:rPr>
              <w:t>3</w:t>
            </w:r>
            <w:r w:rsidR="00287C96" w:rsidRPr="00B56C17">
              <w:rPr>
                <w:rFonts w:cs="Arial"/>
                <w:sz w:val="16"/>
                <w:szCs w:val="16"/>
              </w:rPr>
              <w:t>.</w:t>
            </w:r>
            <w:r w:rsidR="00287C96" w:rsidRPr="00B56C17">
              <w:rPr>
                <w:rFonts w:cs="Arial"/>
                <w:snapToGrid w:val="0"/>
                <w:sz w:val="16"/>
                <w:szCs w:val="16"/>
              </w:rPr>
              <w:t>BE</w:t>
            </w:r>
            <w:r w:rsidR="001B2F1A" w:rsidRPr="00B56C17">
              <w:rPr>
                <w:rFonts w:cs="Arial"/>
                <w:snapToGrid w:val="0"/>
                <w:sz w:val="16"/>
                <w:szCs w:val="16"/>
              </w:rPr>
              <w:t>LASTINGJAAR</w:t>
            </w:r>
          </w:p>
        </w:tc>
      </w:tr>
      <w:tr w:rsidR="00287C96" w:rsidRPr="008F2257" w14:paraId="034F42D1" w14:textId="77777777" w:rsidTr="00CF1F1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278F0B" w14:textId="77777777" w:rsidR="00287C96" w:rsidRPr="00B56C17" w:rsidRDefault="00287C96" w:rsidP="00287C96">
            <w:pPr>
              <w:rPr>
                <w:rFonts w:cs="Arial"/>
                <w:sz w:val="16"/>
                <w:szCs w:val="16"/>
              </w:rPr>
            </w:pPr>
            <w:r w:rsidRPr="00B56C17">
              <w:rPr>
                <w:rFonts w:cs="Arial"/>
                <w:sz w:val="16"/>
                <w:szCs w:val="16"/>
              </w:rPr>
              <w:t>JAAR_TM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A781F8" w14:textId="77777777" w:rsidR="00287C96" w:rsidRPr="00B56C17" w:rsidRDefault="00287C96" w:rsidP="00287C96">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31F34A" w14:textId="4B5E2969" w:rsidR="00287C96" w:rsidRPr="00B56C17" w:rsidRDefault="00040CCA" w:rsidP="00D47690">
            <w:pPr>
              <w:rPr>
                <w:rFonts w:cs="Arial"/>
                <w:sz w:val="16"/>
                <w:szCs w:val="16"/>
              </w:rPr>
            </w:pPr>
            <w:r>
              <w:rPr>
                <w:rFonts w:cs="Arial"/>
                <w:sz w:val="16"/>
                <w:szCs w:val="16"/>
              </w:rPr>
              <w:t>&gt;</w:t>
            </w:r>
            <w:r w:rsidR="001B2F1A" w:rsidRPr="00B56C17">
              <w:rPr>
                <w:rFonts w:cs="Arial"/>
                <w:sz w:val="16"/>
                <w:szCs w:val="16"/>
              </w:rPr>
              <w:t xml:space="preserve"> X</w:t>
            </w:r>
            <w:r w:rsidR="00D47690">
              <w:rPr>
                <w:rFonts w:cs="Arial"/>
                <w:sz w:val="16"/>
                <w:szCs w:val="16"/>
              </w:rPr>
              <w:t>3</w:t>
            </w:r>
            <w:r w:rsidR="00287C96" w:rsidRPr="00B56C17">
              <w:rPr>
                <w:rFonts w:cs="Arial"/>
                <w:sz w:val="16"/>
                <w:szCs w:val="16"/>
              </w:rPr>
              <w:t>.</w:t>
            </w:r>
            <w:r w:rsidR="001B2F1A" w:rsidRPr="00B56C17">
              <w:rPr>
                <w:rFonts w:cs="Arial"/>
                <w:snapToGrid w:val="0"/>
                <w:sz w:val="16"/>
                <w:szCs w:val="16"/>
              </w:rPr>
              <w:t>BELASTINGJAAR</w:t>
            </w:r>
          </w:p>
        </w:tc>
      </w:tr>
    </w:tbl>
    <w:p w14:paraId="12C2F2BE" w14:textId="77777777" w:rsidR="006B1106" w:rsidRPr="00B56C17" w:rsidRDefault="006B1106" w:rsidP="006B1106">
      <w:pPr>
        <w:rPr>
          <w:highlight w:val="yellow"/>
        </w:rPr>
      </w:pPr>
    </w:p>
    <w:p w14:paraId="5BE719F2" w14:textId="77777777" w:rsidR="006B1106" w:rsidRPr="00B56C17" w:rsidRDefault="006B1106" w:rsidP="006B1106">
      <w:pPr>
        <w:pStyle w:val="Kop5"/>
      </w:pPr>
      <w:r w:rsidRPr="00B56C17">
        <w:t>Uitvoer:</w:t>
      </w:r>
    </w:p>
    <w:p w14:paraId="6DBC1F0B" w14:textId="3EA04A16" w:rsidR="00667BAF" w:rsidRPr="00B56C17" w:rsidRDefault="000C3BC0" w:rsidP="006B1106">
      <w:r>
        <w:t>A</w:t>
      </w:r>
      <w:r w:rsidR="00667BAF" w:rsidRPr="00B56C17">
        <w:t xml:space="preserve">lle Meldingen </w:t>
      </w:r>
      <w:r w:rsidR="006B3F64">
        <w:t xml:space="preserve">met Indicatie-Actueel, </w:t>
      </w:r>
      <w:r w:rsidR="00667BAF" w:rsidRPr="00B56C17">
        <w:t xml:space="preserve">die sinds de vorige verwerkingen zijn toegevoegd </w:t>
      </w:r>
      <w:r w:rsidR="006B3F64">
        <w:t xml:space="preserve">in CMG </w:t>
      </w:r>
      <w:r w:rsidR="00667BAF" w:rsidRPr="00B56C17">
        <w:t>én die g</w:t>
      </w:r>
      <w:r w:rsidR="001D1D60">
        <w:t>éé</w:t>
      </w:r>
      <w:r w:rsidR="00667BAF" w:rsidRPr="00B56C17">
        <w:t xml:space="preserve">n foutcode hebben die </w:t>
      </w:r>
      <w:r>
        <w:t>voorkomt in de foutcodelijst</w:t>
      </w:r>
      <w:r w:rsidR="006B1106" w:rsidRPr="00B56C17">
        <w:t>.</w:t>
      </w:r>
    </w:p>
    <w:p w14:paraId="377B36A4" w14:textId="77777777" w:rsidR="006B1106" w:rsidRPr="00667BAF" w:rsidRDefault="006B1106" w:rsidP="006B1106"/>
    <w:p w14:paraId="0CEC11DD" w14:textId="77777777" w:rsidR="006B1106" w:rsidRPr="00667BAF" w:rsidRDefault="006B1106" w:rsidP="006B1106">
      <w:pPr>
        <w:pStyle w:val="Kop5"/>
      </w:pPr>
      <w:r w:rsidRPr="00667BAF">
        <w:t>Afwijkende uitvoer:</w:t>
      </w:r>
    </w:p>
    <w:p w14:paraId="57760E6B" w14:textId="77777777" w:rsidR="006B1106" w:rsidRPr="001778E2" w:rsidRDefault="006B1106" w:rsidP="006B1106">
      <w:pPr>
        <w:pStyle w:val="Standaardinspringing"/>
        <w:ind w:left="0" w:firstLine="0"/>
        <w:rPr>
          <w:rFonts w:cs="Arial"/>
          <w:spacing w:val="0"/>
          <w:szCs w:val="19"/>
        </w:rPr>
      </w:pPr>
      <w:r w:rsidRPr="00667BAF">
        <w:rPr>
          <w:szCs w:val="19"/>
        </w:rPr>
        <w:t>n.v.t.</w:t>
      </w:r>
    </w:p>
    <w:p w14:paraId="3A6175EF" w14:textId="77777777" w:rsidR="00CB5CF6" w:rsidRDefault="00CB5CF6" w:rsidP="00CB5CF6">
      <w:pPr>
        <w:pStyle w:val="Kop1"/>
      </w:pPr>
      <w:bookmarkStart w:id="65" w:name="_Toc509919530"/>
      <w:r>
        <w:lastRenderedPageBreak/>
        <w:t>HUB Tabellen</w:t>
      </w:r>
      <w:bookmarkEnd w:id="64"/>
      <w:bookmarkEnd w:id="65"/>
      <w:r>
        <w:t xml:space="preserve"> </w:t>
      </w:r>
    </w:p>
    <w:p w14:paraId="4635D5A0" w14:textId="77777777" w:rsidR="00CB5CF6" w:rsidRDefault="00CB5CF6" w:rsidP="00CB5CF6">
      <w:pPr>
        <w:spacing w:after="200" w:line="276" w:lineRule="auto"/>
        <w:rPr>
          <w:u w:val="single"/>
        </w:rPr>
      </w:pPr>
      <w:r>
        <w:rPr>
          <w:u w:val="single"/>
        </w:rPr>
        <w:t>MTHV</w:t>
      </w:r>
      <w:r w:rsidRPr="0004249E">
        <w:rPr>
          <w:u w:val="single"/>
        </w:rPr>
        <w:t>: 3303 ETL vullen CDP 2.0.docx</w:t>
      </w:r>
      <w:r>
        <w:rPr>
          <w:u w:val="single"/>
        </w:rPr>
        <w:t xml:space="preserve"> [</w:t>
      </w:r>
      <w:r w:rsidRPr="00054F36">
        <w:rPr>
          <w:u w:val="single"/>
        </w:rPr>
        <w:tab/>
        <w:t>HUB Tabel</w:t>
      </w:r>
      <w:r>
        <w:rPr>
          <w:u w:val="single"/>
        </w:rPr>
        <w:t>]</w:t>
      </w:r>
    </w:p>
    <w:p w14:paraId="693EF94A" w14:textId="77777777" w:rsidR="00B26877" w:rsidRDefault="00B26877" w:rsidP="00B26877">
      <w:pPr>
        <w:pStyle w:val="Kop5"/>
      </w:pPr>
      <w:r>
        <w:t>Functionele beschrijving</w:t>
      </w:r>
    </w:p>
    <w:p w14:paraId="2FEE868B" w14:textId="77777777" w:rsidR="00B26877" w:rsidRDefault="00B26877" w:rsidP="00B26877">
      <w:r>
        <w:t>Selecteer alle business sleutels uit de brontabel die zijn toegevoegd sinds de laatste verwerking.</w:t>
      </w:r>
    </w:p>
    <w:p w14:paraId="2ACF2EB1" w14:textId="22A581C0" w:rsidR="00B26877" w:rsidRPr="0004249E" w:rsidRDefault="00B26877" w:rsidP="00B26877">
      <w:pPr>
        <w:spacing w:line="276" w:lineRule="auto"/>
        <w:rPr>
          <w:u w:val="single"/>
        </w:rPr>
      </w:pPr>
      <w:r>
        <w:t xml:space="preserve">Controleer of de business sleutels aanwezig zijn in de HUB tabel. Voeg alle niet aanwezige business sleutels toe aan de Hub tabel. Vul hierbij het laadtijdstip, neem de </w:t>
      </w:r>
      <w:r w:rsidRPr="00B26877">
        <w:rPr>
          <w:rFonts w:cs="Arial"/>
          <w:snapToGrid w:val="0"/>
          <w:szCs w:val="19"/>
        </w:rPr>
        <w:t>RECORDBRON</w:t>
      </w:r>
      <w:r w:rsidRPr="0048415A">
        <w:rPr>
          <w:rFonts w:cs="Arial"/>
          <w:snapToGrid w:val="0"/>
          <w:sz w:val="16"/>
        </w:rPr>
        <w:t>_</w:t>
      </w:r>
      <w:r w:rsidRPr="00B26877">
        <w:rPr>
          <w:rFonts w:cs="Arial"/>
          <w:snapToGrid w:val="0"/>
          <w:szCs w:val="19"/>
        </w:rPr>
        <w:t>NAAM over vanuit de brontabel en nummer de _SK door vanaf het hoogste nummer.</w:t>
      </w:r>
    </w:p>
    <w:p w14:paraId="1A512FDF" w14:textId="01F7B382" w:rsidR="00CB5CF6" w:rsidRDefault="00CB5CF6" w:rsidP="00CB5CF6">
      <w:pPr>
        <w:pStyle w:val="Kop2"/>
      </w:pPr>
      <w:bookmarkStart w:id="66" w:name="_Toc475429889"/>
      <w:bookmarkStart w:id="67" w:name="_Toc509919531"/>
      <w:r>
        <w:t>H_</w:t>
      </w:r>
      <w:bookmarkEnd w:id="66"/>
      <w:r w:rsidR="005C1A02" w:rsidRPr="005C1A02">
        <w:t xml:space="preserve"> </w:t>
      </w:r>
      <w:r w:rsidR="005C1A02">
        <w:t>PERSOON</w:t>
      </w:r>
      <w:bookmarkEnd w:id="67"/>
    </w:p>
    <w:p w14:paraId="37A64233" w14:textId="77777777" w:rsidR="00CB5CF6" w:rsidRDefault="00CB5CF6" w:rsidP="00492481">
      <w:pPr>
        <w:pStyle w:val="Kop3"/>
      </w:pPr>
      <w:bookmarkStart w:id="68" w:name="_Toc475429890"/>
      <w:bookmarkStart w:id="69" w:name="_Toc509919532"/>
      <w:r>
        <w:t>Functionele beschrijving</w:t>
      </w:r>
      <w:bookmarkEnd w:id="68"/>
      <w:bookmarkEnd w:id="69"/>
    </w:p>
    <w:p w14:paraId="6007B4D0" w14:textId="367B0E55" w:rsidR="00117283" w:rsidRDefault="003B7276" w:rsidP="00CB5CF6">
      <w:r>
        <w:br/>
      </w:r>
      <w:r w:rsidR="00117283">
        <w:t xml:space="preserve">H-Persoon bevat de Business </w:t>
      </w:r>
      <w:proofErr w:type="spellStart"/>
      <w:r w:rsidR="00117283">
        <w:t>keys</w:t>
      </w:r>
      <w:proofErr w:type="spellEnd"/>
      <w:r w:rsidR="00117283">
        <w:t xml:space="preserve"> van de (niet-natuurlijke) persoon die als bron fungeert van de gegevens. In het geval van verzekeringsgegevens is </w:t>
      </w:r>
      <w:r w:rsidR="00CD205E">
        <w:t>de bron</w:t>
      </w:r>
      <w:r w:rsidR="00117283">
        <w:t xml:space="preserve"> de verzekeraar.</w:t>
      </w:r>
    </w:p>
    <w:p w14:paraId="61173AE7" w14:textId="0F91B74F" w:rsidR="00AB31CB" w:rsidRDefault="00AB31CB" w:rsidP="00492481">
      <w:pPr>
        <w:pStyle w:val="Kop3"/>
      </w:pPr>
      <w:bookmarkStart w:id="70" w:name="_Toc509919533"/>
      <w:proofErr w:type="spellStart"/>
      <w:r>
        <w:t>Mapping</w:t>
      </w:r>
      <w:proofErr w:type="spellEnd"/>
      <w:r>
        <w:t xml:space="preserve"> H_PERSOON</w:t>
      </w:r>
      <w:r w:rsidR="006F6292">
        <w:t xml:space="preserve"> uit CMG_</w:t>
      </w:r>
      <w:r w:rsidR="003C7261">
        <w:t>C_T</w:t>
      </w:r>
      <w:r w:rsidR="006F6292">
        <w:t>_BERICHT</w:t>
      </w:r>
      <w:bookmarkEnd w:id="70"/>
    </w:p>
    <w:tbl>
      <w:tblPr>
        <w:tblW w:w="5000" w:type="pct"/>
        <w:tblLayout w:type="fixed"/>
        <w:tblCellMar>
          <w:left w:w="30" w:type="dxa"/>
          <w:right w:w="30" w:type="dxa"/>
        </w:tblCellMar>
        <w:tblLook w:val="0000" w:firstRow="0" w:lastRow="0" w:firstColumn="0" w:lastColumn="0" w:noHBand="0" w:noVBand="0"/>
      </w:tblPr>
      <w:tblGrid>
        <w:gridCol w:w="2385"/>
        <w:gridCol w:w="628"/>
        <w:gridCol w:w="3567"/>
        <w:gridCol w:w="2474"/>
      </w:tblGrid>
      <w:tr w:rsidR="00AB31CB" w14:paraId="76CC2F44" w14:textId="77777777" w:rsidTr="0087145E">
        <w:trPr>
          <w:cantSplit/>
          <w:trHeight w:val="190"/>
        </w:trPr>
        <w:tc>
          <w:tcPr>
            <w:tcW w:w="1317" w:type="pct"/>
            <w:tcBorders>
              <w:top w:val="single" w:sz="6" w:space="0" w:color="auto"/>
              <w:left w:val="single" w:sz="6" w:space="0" w:color="auto"/>
              <w:bottom w:val="single" w:sz="4" w:space="0" w:color="auto"/>
              <w:right w:val="single" w:sz="6" w:space="0" w:color="auto"/>
            </w:tcBorders>
            <w:shd w:val="pct20" w:color="auto" w:fill="FFFFFF"/>
          </w:tcPr>
          <w:p w14:paraId="533B9871" w14:textId="77777777" w:rsidR="00AB31CB" w:rsidRDefault="00AB31CB" w:rsidP="0087145E">
            <w:pPr>
              <w:rPr>
                <w:b/>
                <w:color w:val="000000"/>
              </w:rPr>
            </w:pPr>
            <w:r>
              <w:rPr>
                <w:b/>
                <w:color w:val="000000"/>
              </w:rPr>
              <w:t>Doelkolom</w:t>
            </w:r>
          </w:p>
          <w:p w14:paraId="30540FCD" w14:textId="77777777" w:rsidR="00AB31CB" w:rsidRDefault="00AB31CB" w:rsidP="0087145E">
            <w:pPr>
              <w:rPr>
                <w:b/>
                <w:color w:val="000000"/>
              </w:rPr>
            </w:pPr>
          </w:p>
        </w:tc>
        <w:tc>
          <w:tcPr>
            <w:tcW w:w="347" w:type="pct"/>
            <w:tcBorders>
              <w:top w:val="single" w:sz="6" w:space="0" w:color="auto"/>
              <w:left w:val="single" w:sz="6" w:space="0" w:color="auto"/>
              <w:bottom w:val="single" w:sz="4" w:space="0" w:color="auto"/>
              <w:right w:val="single" w:sz="6" w:space="0" w:color="auto"/>
            </w:tcBorders>
            <w:shd w:val="pct20" w:color="auto" w:fill="FFFFFF"/>
          </w:tcPr>
          <w:p w14:paraId="23EF02C4" w14:textId="77777777" w:rsidR="00AB31CB" w:rsidRDefault="00AB31CB" w:rsidP="0087145E">
            <w:pPr>
              <w:rPr>
                <w:b/>
                <w:color w:val="000000"/>
              </w:rPr>
            </w:pPr>
            <w:r>
              <w:rPr>
                <w:b/>
                <w:color w:val="000000"/>
              </w:rPr>
              <w:t>BK</w:t>
            </w:r>
          </w:p>
        </w:tc>
        <w:tc>
          <w:tcPr>
            <w:tcW w:w="1970" w:type="pct"/>
            <w:tcBorders>
              <w:top w:val="single" w:sz="6" w:space="0" w:color="auto"/>
              <w:left w:val="single" w:sz="6" w:space="0" w:color="auto"/>
              <w:bottom w:val="single" w:sz="4" w:space="0" w:color="auto"/>
              <w:right w:val="single" w:sz="6" w:space="0" w:color="auto"/>
            </w:tcBorders>
            <w:shd w:val="pct20" w:color="auto" w:fill="FFFFFF"/>
          </w:tcPr>
          <w:p w14:paraId="2349E422" w14:textId="77777777" w:rsidR="00AB31CB" w:rsidRDefault="00AB31CB" w:rsidP="0087145E">
            <w:pPr>
              <w:rPr>
                <w:b/>
                <w:color w:val="000000"/>
              </w:rPr>
            </w:pPr>
            <w:r>
              <w:rPr>
                <w:b/>
                <w:color w:val="000000"/>
              </w:rPr>
              <w:t>Bron/brontabel</w:t>
            </w:r>
          </w:p>
        </w:tc>
        <w:tc>
          <w:tcPr>
            <w:tcW w:w="1367" w:type="pct"/>
            <w:tcBorders>
              <w:top w:val="single" w:sz="6" w:space="0" w:color="auto"/>
              <w:left w:val="single" w:sz="6" w:space="0" w:color="auto"/>
              <w:bottom w:val="single" w:sz="4" w:space="0" w:color="auto"/>
              <w:right w:val="single" w:sz="6" w:space="0" w:color="auto"/>
            </w:tcBorders>
            <w:shd w:val="pct20" w:color="auto" w:fill="FFFFFF"/>
          </w:tcPr>
          <w:p w14:paraId="64C1B867" w14:textId="77777777" w:rsidR="00AB31CB" w:rsidRDefault="00AB31CB" w:rsidP="0087145E">
            <w:pPr>
              <w:rPr>
                <w:b/>
                <w:color w:val="000000"/>
              </w:rPr>
            </w:pPr>
            <w:r>
              <w:rPr>
                <w:b/>
                <w:color w:val="000000"/>
              </w:rPr>
              <w:t>Bronkolom</w:t>
            </w:r>
          </w:p>
        </w:tc>
      </w:tr>
      <w:tr w:rsidR="00AB31CB" w14:paraId="039E66D1" w14:textId="77777777" w:rsidTr="0087145E">
        <w:trPr>
          <w:cantSplit/>
          <w:trHeight w:val="190"/>
        </w:trPr>
        <w:tc>
          <w:tcPr>
            <w:tcW w:w="1317" w:type="pct"/>
            <w:tcBorders>
              <w:top w:val="single" w:sz="4" w:space="0" w:color="auto"/>
              <w:left w:val="single" w:sz="4" w:space="0" w:color="auto"/>
              <w:bottom w:val="single" w:sz="4" w:space="0" w:color="auto"/>
              <w:right w:val="single" w:sz="4" w:space="0" w:color="auto"/>
            </w:tcBorders>
            <w:shd w:val="clear" w:color="auto" w:fill="auto"/>
          </w:tcPr>
          <w:p w14:paraId="123E3A78" w14:textId="77777777" w:rsidR="00AB31CB" w:rsidRPr="00A82916" w:rsidRDefault="00AB31CB" w:rsidP="0087145E">
            <w:pPr>
              <w:rPr>
                <w:rFonts w:cs="Arial"/>
                <w:snapToGrid w:val="0"/>
                <w:sz w:val="16"/>
              </w:rPr>
            </w:pPr>
            <w:r w:rsidRPr="00A82916">
              <w:rPr>
                <w:rFonts w:cs="Arial"/>
                <w:snapToGrid w:val="0"/>
                <w:sz w:val="16"/>
              </w:rPr>
              <w:t>XBAA_SK</w:t>
            </w:r>
          </w:p>
        </w:tc>
        <w:tc>
          <w:tcPr>
            <w:tcW w:w="347" w:type="pct"/>
            <w:tcBorders>
              <w:top w:val="single" w:sz="4" w:space="0" w:color="auto"/>
              <w:left w:val="single" w:sz="4" w:space="0" w:color="auto"/>
              <w:bottom w:val="single" w:sz="4" w:space="0" w:color="auto"/>
              <w:right w:val="single" w:sz="4" w:space="0" w:color="auto"/>
            </w:tcBorders>
          </w:tcPr>
          <w:p w14:paraId="7855BD52" w14:textId="77777777" w:rsidR="00AB31CB" w:rsidRPr="00A82916" w:rsidRDefault="00AB31CB" w:rsidP="0087145E">
            <w:pPr>
              <w:rPr>
                <w:rFonts w:cs="Arial"/>
                <w:snapToGrid w:val="0"/>
                <w:sz w:val="16"/>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0C4CE7AE" w14:textId="77777777" w:rsidR="00AB31CB" w:rsidRPr="00A82916" w:rsidRDefault="00AB31CB" w:rsidP="0087145E">
            <w:pPr>
              <w:rPr>
                <w:rFonts w:cs="Arial"/>
                <w:snapToGrid w:val="0"/>
                <w:sz w:val="16"/>
              </w:rPr>
            </w:pPr>
          </w:p>
        </w:tc>
        <w:tc>
          <w:tcPr>
            <w:tcW w:w="1367" w:type="pct"/>
            <w:tcBorders>
              <w:top w:val="single" w:sz="4" w:space="0" w:color="auto"/>
              <w:left w:val="single" w:sz="4" w:space="0" w:color="auto"/>
              <w:bottom w:val="single" w:sz="4" w:space="0" w:color="auto"/>
              <w:right w:val="single" w:sz="4" w:space="0" w:color="auto"/>
            </w:tcBorders>
            <w:shd w:val="clear" w:color="auto" w:fill="auto"/>
          </w:tcPr>
          <w:p w14:paraId="7D60BF78" w14:textId="77777777" w:rsidR="00AB31CB" w:rsidRPr="00A82916" w:rsidRDefault="00AB31CB" w:rsidP="0087145E">
            <w:pPr>
              <w:rPr>
                <w:rFonts w:cs="Arial"/>
                <w:snapToGrid w:val="0"/>
                <w:sz w:val="16"/>
              </w:rPr>
            </w:pPr>
            <w:r w:rsidRPr="00A82916">
              <w:rPr>
                <w:rFonts w:cs="Arial"/>
                <w:snapToGrid w:val="0"/>
                <w:sz w:val="16"/>
              </w:rPr>
              <w:t>Gegenereerde sleutel</w:t>
            </w:r>
          </w:p>
        </w:tc>
      </w:tr>
      <w:tr w:rsidR="00AB31CB" w14:paraId="6BCC015F" w14:textId="77777777" w:rsidTr="0087145E">
        <w:trPr>
          <w:cantSplit/>
          <w:trHeight w:val="190"/>
        </w:trPr>
        <w:tc>
          <w:tcPr>
            <w:tcW w:w="1317" w:type="pct"/>
            <w:tcBorders>
              <w:top w:val="single" w:sz="4" w:space="0" w:color="auto"/>
              <w:left w:val="single" w:sz="4" w:space="0" w:color="auto"/>
              <w:bottom w:val="single" w:sz="4" w:space="0" w:color="auto"/>
              <w:right w:val="single" w:sz="4" w:space="0" w:color="auto"/>
            </w:tcBorders>
            <w:shd w:val="clear" w:color="auto" w:fill="auto"/>
          </w:tcPr>
          <w:p w14:paraId="6EDB1C17" w14:textId="77777777" w:rsidR="00AB31CB" w:rsidRPr="00A82916" w:rsidRDefault="00AB31CB" w:rsidP="0087145E">
            <w:pPr>
              <w:rPr>
                <w:rFonts w:cs="Arial"/>
                <w:snapToGrid w:val="0"/>
                <w:sz w:val="16"/>
              </w:rPr>
            </w:pPr>
            <w:r w:rsidRPr="00A82916">
              <w:rPr>
                <w:rFonts w:cs="Arial"/>
                <w:snapToGrid w:val="0"/>
                <w:sz w:val="16"/>
              </w:rPr>
              <w:t>XBAA_LAAD_TS</w:t>
            </w:r>
          </w:p>
        </w:tc>
        <w:tc>
          <w:tcPr>
            <w:tcW w:w="347" w:type="pct"/>
            <w:tcBorders>
              <w:top w:val="single" w:sz="4" w:space="0" w:color="auto"/>
              <w:left w:val="single" w:sz="4" w:space="0" w:color="auto"/>
              <w:bottom w:val="single" w:sz="4" w:space="0" w:color="auto"/>
              <w:right w:val="single" w:sz="4" w:space="0" w:color="auto"/>
            </w:tcBorders>
          </w:tcPr>
          <w:p w14:paraId="66D19916" w14:textId="77777777" w:rsidR="00AB31CB" w:rsidRPr="00A82916" w:rsidRDefault="00AB31CB" w:rsidP="0087145E">
            <w:pPr>
              <w:rPr>
                <w:rFonts w:cs="Arial"/>
                <w:snapToGrid w:val="0"/>
                <w:sz w:val="16"/>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11EACF37" w14:textId="77777777" w:rsidR="00AB31CB" w:rsidRPr="00A82916" w:rsidRDefault="00AB31CB" w:rsidP="0087145E">
            <w:pPr>
              <w:rPr>
                <w:rFonts w:cs="Arial"/>
                <w:snapToGrid w:val="0"/>
                <w:sz w:val="16"/>
              </w:rPr>
            </w:pPr>
          </w:p>
        </w:tc>
        <w:tc>
          <w:tcPr>
            <w:tcW w:w="1367" w:type="pct"/>
            <w:tcBorders>
              <w:top w:val="single" w:sz="4" w:space="0" w:color="auto"/>
              <w:left w:val="single" w:sz="4" w:space="0" w:color="auto"/>
              <w:bottom w:val="single" w:sz="4" w:space="0" w:color="auto"/>
              <w:right w:val="single" w:sz="4" w:space="0" w:color="auto"/>
            </w:tcBorders>
            <w:shd w:val="clear" w:color="auto" w:fill="auto"/>
          </w:tcPr>
          <w:p w14:paraId="781C2BDF" w14:textId="77777777" w:rsidR="00AB31CB" w:rsidRPr="00A82916" w:rsidRDefault="00AB31CB" w:rsidP="0087145E">
            <w:pPr>
              <w:rPr>
                <w:rFonts w:cs="Arial"/>
                <w:i/>
                <w:snapToGrid w:val="0"/>
                <w:sz w:val="16"/>
              </w:rPr>
            </w:pPr>
            <w:proofErr w:type="spellStart"/>
            <w:r w:rsidRPr="00A82916">
              <w:rPr>
                <w:rFonts w:cs="Arial"/>
                <w:i/>
                <w:snapToGrid w:val="0"/>
                <w:sz w:val="16"/>
              </w:rPr>
              <w:t>Laad_TS</w:t>
            </w:r>
            <w:proofErr w:type="spellEnd"/>
          </w:p>
        </w:tc>
      </w:tr>
      <w:tr w:rsidR="00AB31CB" w14:paraId="13EE1E8A" w14:textId="77777777" w:rsidTr="0087145E">
        <w:trPr>
          <w:cantSplit/>
          <w:trHeight w:val="190"/>
        </w:trPr>
        <w:tc>
          <w:tcPr>
            <w:tcW w:w="1317" w:type="pct"/>
            <w:tcBorders>
              <w:top w:val="single" w:sz="4" w:space="0" w:color="auto"/>
              <w:left w:val="single" w:sz="4" w:space="0" w:color="auto"/>
              <w:bottom w:val="single" w:sz="4" w:space="0" w:color="auto"/>
              <w:right w:val="single" w:sz="4" w:space="0" w:color="auto"/>
            </w:tcBorders>
            <w:shd w:val="clear" w:color="auto" w:fill="auto"/>
          </w:tcPr>
          <w:p w14:paraId="0C5D80FE" w14:textId="77777777" w:rsidR="00AB31CB" w:rsidRPr="00A82916" w:rsidRDefault="00AB31CB" w:rsidP="0087145E">
            <w:pPr>
              <w:rPr>
                <w:rFonts w:cs="Arial"/>
                <w:snapToGrid w:val="0"/>
                <w:sz w:val="16"/>
              </w:rPr>
            </w:pPr>
            <w:r w:rsidRPr="00A82916">
              <w:rPr>
                <w:rFonts w:cs="Arial"/>
                <w:snapToGrid w:val="0"/>
                <w:sz w:val="16"/>
              </w:rPr>
              <w:t>XBAA_RECORDBRON_NAAM</w:t>
            </w:r>
          </w:p>
        </w:tc>
        <w:tc>
          <w:tcPr>
            <w:tcW w:w="347" w:type="pct"/>
            <w:tcBorders>
              <w:top w:val="single" w:sz="4" w:space="0" w:color="auto"/>
              <w:left w:val="single" w:sz="4" w:space="0" w:color="auto"/>
              <w:bottom w:val="single" w:sz="4" w:space="0" w:color="auto"/>
              <w:right w:val="single" w:sz="4" w:space="0" w:color="auto"/>
            </w:tcBorders>
          </w:tcPr>
          <w:p w14:paraId="7A2A3DE7" w14:textId="77777777" w:rsidR="00AB31CB" w:rsidRDefault="00AB31CB" w:rsidP="0087145E">
            <w:pPr>
              <w:rPr>
                <w:rFonts w:cs="Arial"/>
                <w:sz w:val="16"/>
              </w:rPr>
            </w:pP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4195B882" w14:textId="2DA39807" w:rsidR="00AB31CB" w:rsidRPr="00A82916" w:rsidRDefault="00AB31CB" w:rsidP="0087145E">
            <w:pPr>
              <w:rPr>
                <w:rFonts w:cs="Arial"/>
                <w:snapToGrid w:val="0"/>
                <w:sz w:val="16"/>
              </w:rPr>
            </w:pPr>
            <w:r>
              <w:rPr>
                <w:rFonts w:cs="Arial"/>
                <w:sz w:val="16"/>
              </w:rPr>
              <w:t>CMG</w:t>
            </w:r>
            <w:r w:rsidR="003C7261">
              <w:rPr>
                <w:rFonts w:cs="Arial"/>
                <w:sz w:val="16"/>
              </w:rPr>
              <w:t>_C_T__C_T_</w:t>
            </w:r>
            <w:r>
              <w:rPr>
                <w:rFonts w:cs="Arial"/>
                <w:sz w:val="16"/>
              </w:rPr>
              <w:t>BERICHT</w:t>
            </w:r>
          </w:p>
        </w:tc>
        <w:tc>
          <w:tcPr>
            <w:tcW w:w="1367" w:type="pct"/>
            <w:tcBorders>
              <w:top w:val="single" w:sz="4" w:space="0" w:color="auto"/>
              <w:left w:val="single" w:sz="4" w:space="0" w:color="auto"/>
              <w:bottom w:val="single" w:sz="4" w:space="0" w:color="auto"/>
              <w:right w:val="single" w:sz="4" w:space="0" w:color="auto"/>
            </w:tcBorders>
            <w:shd w:val="clear" w:color="auto" w:fill="auto"/>
          </w:tcPr>
          <w:p w14:paraId="27D43B27" w14:textId="77777777" w:rsidR="00AB31CB" w:rsidRPr="00A82916" w:rsidRDefault="00AB31CB" w:rsidP="0087145E">
            <w:pPr>
              <w:rPr>
                <w:rFonts w:cs="Arial"/>
                <w:snapToGrid w:val="0"/>
                <w:sz w:val="16"/>
              </w:rPr>
            </w:pPr>
            <w:r w:rsidRPr="00A82916">
              <w:rPr>
                <w:rFonts w:cs="Arial"/>
                <w:snapToGrid w:val="0"/>
                <w:sz w:val="16"/>
              </w:rPr>
              <w:t>RECORDBRON_NAAM</w:t>
            </w:r>
          </w:p>
        </w:tc>
      </w:tr>
      <w:tr w:rsidR="00AB31CB" w14:paraId="4D3B5BF1" w14:textId="77777777" w:rsidTr="0087145E">
        <w:trPr>
          <w:cantSplit/>
          <w:trHeight w:val="190"/>
        </w:trPr>
        <w:tc>
          <w:tcPr>
            <w:tcW w:w="1317" w:type="pct"/>
            <w:tcBorders>
              <w:top w:val="single" w:sz="4" w:space="0" w:color="auto"/>
              <w:left w:val="single" w:sz="4" w:space="0" w:color="auto"/>
              <w:bottom w:val="single" w:sz="4" w:space="0" w:color="auto"/>
              <w:right w:val="single" w:sz="4" w:space="0" w:color="auto"/>
            </w:tcBorders>
            <w:shd w:val="clear" w:color="auto" w:fill="auto"/>
          </w:tcPr>
          <w:p w14:paraId="31163FAB" w14:textId="77777777" w:rsidR="00AB31CB" w:rsidRPr="00A82916" w:rsidRDefault="00AB31CB" w:rsidP="0087145E">
            <w:pPr>
              <w:rPr>
                <w:rFonts w:cs="Arial"/>
                <w:snapToGrid w:val="0"/>
                <w:sz w:val="16"/>
              </w:rPr>
            </w:pPr>
            <w:r w:rsidRPr="00A82916">
              <w:rPr>
                <w:rFonts w:cs="Arial"/>
                <w:snapToGrid w:val="0"/>
                <w:sz w:val="16"/>
              </w:rPr>
              <w:t>XBAA_FINR</w:t>
            </w:r>
          </w:p>
        </w:tc>
        <w:tc>
          <w:tcPr>
            <w:tcW w:w="347" w:type="pct"/>
            <w:tcBorders>
              <w:top w:val="single" w:sz="4" w:space="0" w:color="auto"/>
              <w:left w:val="single" w:sz="4" w:space="0" w:color="auto"/>
              <w:bottom w:val="single" w:sz="4" w:space="0" w:color="auto"/>
              <w:right w:val="single" w:sz="4" w:space="0" w:color="auto"/>
            </w:tcBorders>
          </w:tcPr>
          <w:p w14:paraId="3D954B0D" w14:textId="77777777" w:rsidR="00AB31CB" w:rsidRPr="00E678EE" w:rsidRDefault="00AB31CB" w:rsidP="0087145E">
            <w:pPr>
              <w:rPr>
                <w:rFonts w:cs="Arial"/>
                <w:snapToGrid w:val="0"/>
                <w:sz w:val="16"/>
              </w:rPr>
            </w:pPr>
            <w:r>
              <w:rPr>
                <w:rFonts w:cs="Arial"/>
                <w:snapToGrid w:val="0"/>
                <w:sz w:val="16"/>
              </w:rPr>
              <w:t>X</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236D19F3" w14:textId="780C037B" w:rsidR="00AB31CB" w:rsidRPr="00A82916" w:rsidRDefault="00AB31CB" w:rsidP="0087145E">
            <w:pPr>
              <w:rPr>
                <w:rFonts w:cs="Arial"/>
                <w:snapToGrid w:val="0"/>
                <w:sz w:val="16"/>
              </w:rPr>
            </w:pPr>
            <w:r w:rsidRPr="00E678EE">
              <w:rPr>
                <w:rFonts w:cs="Arial"/>
                <w:snapToGrid w:val="0"/>
                <w:sz w:val="16"/>
              </w:rPr>
              <w:t>CMG</w:t>
            </w:r>
            <w:r w:rsidR="003C7261">
              <w:rPr>
                <w:rFonts w:cs="Arial"/>
                <w:snapToGrid w:val="0"/>
                <w:sz w:val="16"/>
              </w:rPr>
              <w:t>_C_T__C_T_</w:t>
            </w:r>
            <w:r w:rsidRPr="00E678EE">
              <w:rPr>
                <w:rFonts w:cs="Arial"/>
                <w:snapToGrid w:val="0"/>
                <w:sz w:val="16"/>
              </w:rPr>
              <w:t>BERICHT</w:t>
            </w:r>
          </w:p>
        </w:tc>
        <w:tc>
          <w:tcPr>
            <w:tcW w:w="1367" w:type="pct"/>
            <w:tcBorders>
              <w:top w:val="single" w:sz="4" w:space="0" w:color="auto"/>
              <w:left w:val="single" w:sz="4" w:space="0" w:color="auto"/>
              <w:bottom w:val="single" w:sz="4" w:space="0" w:color="auto"/>
              <w:right w:val="single" w:sz="4" w:space="0" w:color="auto"/>
            </w:tcBorders>
            <w:shd w:val="clear" w:color="auto" w:fill="auto"/>
          </w:tcPr>
          <w:p w14:paraId="2B894C28" w14:textId="77777777" w:rsidR="00AB31CB" w:rsidRPr="00A82916" w:rsidRDefault="00AB31CB" w:rsidP="0087145E">
            <w:pPr>
              <w:rPr>
                <w:rFonts w:cs="Arial"/>
                <w:snapToGrid w:val="0"/>
                <w:sz w:val="16"/>
              </w:rPr>
            </w:pPr>
            <w:r w:rsidRPr="00E678EE">
              <w:rPr>
                <w:rFonts w:cs="Arial"/>
                <w:snapToGrid w:val="0"/>
                <w:sz w:val="16"/>
              </w:rPr>
              <w:t>RSINBRON</w:t>
            </w:r>
          </w:p>
        </w:tc>
      </w:tr>
    </w:tbl>
    <w:p w14:paraId="1EA3361C" w14:textId="7FEE75B3" w:rsidR="00AB31CB" w:rsidRPr="00CD2BC2" w:rsidRDefault="00AB31CB" w:rsidP="00AB31CB">
      <w:pPr>
        <w:pStyle w:val="Kop5"/>
        <w:rPr>
          <w:rFonts w:cs="Arial"/>
          <w:b w:val="0"/>
          <w:snapToGrid w:val="0"/>
          <w:sz w:val="16"/>
        </w:rPr>
      </w:pPr>
      <w:r>
        <w:br/>
      </w:r>
      <w:proofErr w:type="spellStart"/>
      <w:r>
        <w:t>Selectiepad</w:t>
      </w:r>
      <w:proofErr w:type="spellEnd"/>
      <w:r>
        <w:t>:</w:t>
      </w:r>
      <w:r>
        <w:br/>
      </w:r>
      <w:r w:rsidRPr="00CD2BC2">
        <w:rPr>
          <w:rFonts w:cs="Arial"/>
          <w:b w:val="0"/>
          <w:snapToGrid w:val="0"/>
          <w:sz w:val="16"/>
        </w:rPr>
        <w:t>CMG</w:t>
      </w:r>
      <w:r w:rsidR="003C7261">
        <w:rPr>
          <w:rFonts w:cs="Arial"/>
          <w:b w:val="0"/>
          <w:snapToGrid w:val="0"/>
          <w:sz w:val="16"/>
        </w:rPr>
        <w:t>_C_T__C_T_</w:t>
      </w:r>
      <w:r w:rsidRPr="00CD2BC2">
        <w:rPr>
          <w:rFonts w:cs="Arial"/>
          <w:b w:val="0"/>
          <w:snapToGrid w:val="0"/>
          <w:sz w:val="16"/>
        </w:rPr>
        <w:t>BERICHT</w:t>
      </w:r>
      <w:r w:rsidRPr="00CD2BC2">
        <w:rPr>
          <w:rFonts w:cs="Arial"/>
          <w:b w:val="0"/>
          <w:snapToGrid w:val="0"/>
          <w:sz w:val="16"/>
        </w:rPr>
        <w:br/>
        <w:t xml:space="preserve">         </w:t>
      </w:r>
      <w:r w:rsidRPr="00CD2BC2">
        <w:rPr>
          <w:rFonts w:cs="Arial"/>
          <w:b w:val="0"/>
          <w:snapToGrid w:val="0"/>
          <w:sz w:val="16"/>
        </w:rPr>
        <w:sym w:font="Wingdings" w:char="F0E2"/>
      </w:r>
      <w:r w:rsidRPr="00CD2BC2">
        <w:rPr>
          <w:rFonts w:cs="Arial"/>
          <w:b w:val="0"/>
          <w:snapToGrid w:val="0"/>
          <w:sz w:val="16"/>
        </w:rPr>
        <w:br/>
      </w:r>
      <w:r w:rsidRPr="004504E7">
        <w:t xml:space="preserve"> </w:t>
      </w:r>
      <w:r w:rsidRPr="004504E7">
        <w:rPr>
          <w:rFonts w:cs="Arial"/>
          <w:b w:val="0"/>
          <w:snapToGrid w:val="0"/>
          <w:sz w:val="16"/>
        </w:rPr>
        <w:t>H_PERSOON</w:t>
      </w:r>
    </w:p>
    <w:p w14:paraId="765F976D" w14:textId="77777777" w:rsidR="00AB31CB" w:rsidRDefault="00AB31CB" w:rsidP="00AB31CB"/>
    <w:p w14:paraId="4C4126D6" w14:textId="77777777" w:rsidR="00AB31CB" w:rsidRDefault="00AB31CB" w:rsidP="00AB31CB">
      <w:pPr>
        <w:pStyle w:val="Kop5"/>
      </w:pPr>
      <w: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AB31CB" w:rsidRPr="006848BA" w14:paraId="695E1D34" w14:textId="77777777" w:rsidTr="0087145E">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A7BAB7E" w14:textId="7A264325" w:rsidR="00AB31CB" w:rsidRPr="006848BA" w:rsidRDefault="00AB31CB" w:rsidP="0087145E">
            <w:pPr>
              <w:rPr>
                <w:b/>
                <w:sz w:val="16"/>
                <w:szCs w:val="16"/>
              </w:rPr>
            </w:pPr>
            <w:r w:rsidRPr="00BD462F">
              <w:rPr>
                <w:b/>
                <w:sz w:val="16"/>
                <w:szCs w:val="16"/>
              </w:rPr>
              <w:t>CMG</w:t>
            </w:r>
            <w:r w:rsidR="003C7261">
              <w:rPr>
                <w:b/>
                <w:sz w:val="16"/>
                <w:szCs w:val="16"/>
              </w:rPr>
              <w:t>_C_T_</w:t>
            </w:r>
            <w:r>
              <w:rPr>
                <w:b/>
                <w:sz w:val="16"/>
                <w:szCs w:val="16"/>
              </w:rPr>
              <w:t xml:space="preserve">BERICHT </w:t>
            </w:r>
            <w:r w:rsidRPr="006848BA">
              <w:rPr>
                <w:b/>
                <w:sz w:val="16"/>
                <w:szCs w:val="16"/>
              </w:rPr>
              <w:t xml:space="preserve">(alias: </w:t>
            </w:r>
            <w:r>
              <w:rPr>
                <w:b/>
                <w:sz w:val="16"/>
                <w:szCs w:val="16"/>
              </w:rPr>
              <w:t>X</w:t>
            </w:r>
            <w:r w:rsidRPr="006848BA">
              <w:rPr>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56EF31C" w14:textId="77777777" w:rsidR="00AB31CB" w:rsidRPr="006848BA" w:rsidRDefault="00AB31CB" w:rsidP="0087145E">
            <w:pPr>
              <w:ind w:right="-70"/>
              <w:rPr>
                <w:b/>
                <w:sz w:val="16"/>
                <w:szCs w:val="16"/>
              </w:rPr>
            </w:pPr>
            <w:proofErr w:type="spellStart"/>
            <w:r w:rsidRPr="006848BA">
              <w:rPr>
                <w:b/>
                <w:sz w:val="16"/>
                <w:szCs w:val="16"/>
              </w:rPr>
              <w:t>Sel</w:t>
            </w:r>
            <w:proofErr w:type="spellEnd"/>
            <w:r w:rsidRPr="006848BA">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C718091" w14:textId="77777777" w:rsidR="00AB31CB" w:rsidRPr="006848BA" w:rsidRDefault="00AB31CB" w:rsidP="0087145E">
            <w:pPr>
              <w:rPr>
                <w:b/>
                <w:sz w:val="16"/>
                <w:szCs w:val="16"/>
              </w:rPr>
            </w:pPr>
            <w:r w:rsidRPr="006848BA">
              <w:rPr>
                <w:b/>
                <w:sz w:val="16"/>
                <w:szCs w:val="16"/>
              </w:rPr>
              <w:t>Conditie</w:t>
            </w:r>
          </w:p>
        </w:tc>
      </w:tr>
      <w:tr w:rsidR="00AB31CB" w:rsidRPr="006848BA" w14:paraId="33C5C145" w14:textId="77777777" w:rsidTr="0087145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934E9F" w14:textId="7E45C354" w:rsidR="00AB31CB" w:rsidRDefault="00AB4B21" w:rsidP="0087145E">
            <w:pPr>
              <w:rPr>
                <w:rFonts w:cs="Arial"/>
                <w:sz w:val="16"/>
                <w:szCs w:val="16"/>
              </w:rPr>
            </w:pPr>
            <w:r w:rsidRPr="00AB4B21">
              <w:rPr>
                <w:rFonts w:cs="Arial"/>
                <w:sz w:val="16"/>
                <w:szCs w:val="16"/>
              </w:rPr>
              <w:t>BERVW_</w:t>
            </w:r>
            <w:r w:rsidR="00AB31CB" w:rsidRPr="00B54298">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3C17D4" w14:textId="77777777" w:rsidR="00AB31CB" w:rsidRPr="006848BA" w:rsidRDefault="00AB31CB" w:rsidP="0087145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6B19B2" w14:textId="77777777" w:rsidR="00AB31CB" w:rsidRPr="006848BA" w:rsidRDefault="00AB31CB" w:rsidP="0087145E">
            <w:pPr>
              <w:rPr>
                <w:rFonts w:cs="Arial"/>
                <w:sz w:val="16"/>
                <w:szCs w:val="16"/>
              </w:rPr>
            </w:pPr>
            <w:r w:rsidRPr="006848BA">
              <w:rPr>
                <w:rFonts w:cs="Arial"/>
                <w:sz w:val="16"/>
                <w:szCs w:val="16"/>
              </w:rPr>
              <w:t xml:space="preserve">&gt; </w:t>
            </w:r>
            <w:proofErr w:type="spellStart"/>
            <w:r>
              <w:rPr>
                <w:i/>
                <w:sz w:val="16"/>
                <w:szCs w:val="16"/>
              </w:rPr>
              <w:t>Vorige_laad_TS</w:t>
            </w:r>
            <w:proofErr w:type="spellEnd"/>
          </w:p>
        </w:tc>
      </w:tr>
      <w:tr w:rsidR="003C367A" w:rsidRPr="006848BA" w14:paraId="53E45C89" w14:textId="77777777" w:rsidTr="0087145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8A6771" w14:textId="221EB41F" w:rsidR="003C367A" w:rsidRPr="00B54298" w:rsidRDefault="003C367A" w:rsidP="0087145E">
            <w:pPr>
              <w:rPr>
                <w:rFonts w:cs="Arial"/>
                <w:sz w:val="16"/>
                <w:szCs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AF3C5C" w14:textId="77777777" w:rsidR="003C367A" w:rsidRPr="006848BA" w:rsidRDefault="003C367A" w:rsidP="0087145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AB54E2" w14:textId="020CA218" w:rsidR="003C367A" w:rsidRPr="006848BA" w:rsidRDefault="003C367A" w:rsidP="0087145E">
            <w:pPr>
              <w:rPr>
                <w:rFonts w:cs="Arial"/>
                <w:sz w:val="16"/>
                <w:szCs w:val="16"/>
              </w:rPr>
            </w:pPr>
            <w:r w:rsidRPr="00156D38">
              <w:rPr>
                <w:rFonts w:cs="Arial"/>
                <w:sz w:val="16"/>
                <w:szCs w:val="16"/>
              </w:rPr>
              <w:t>≥ 2016</w:t>
            </w:r>
          </w:p>
        </w:tc>
      </w:tr>
      <w:tr w:rsidR="00AB31CB" w:rsidRPr="006848BA" w14:paraId="3ECD7C31" w14:textId="77777777" w:rsidTr="0087145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94346E" w14:textId="77777777" w:rsidR="00AB31CB" w:rsidRDefault="00AB31CB" w:rsidP="0087145E">
            <w:pPr>
              <w:rPr>
                <w:rFonts w:cs="Arial"/>
                <w:sz w:val="16"/>
                <w:szCs w:val="16"/>
              </w:rPr>
            </w:pPr>
            <w:r w:rsidRPr="00E35513">
              <w:rPr>
                <w:rFonts w:cs="Arial"/>
                <w:snapToGrid w:val="0"/>
                <w:sz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4AC3AEE" w14:textId="77777777" w:rsidR="00AB31CB" w:rsidRPr="006848BA" w:rsidRDefault="00AB31CB" w:rsidP="0087145E">
            <w:pPr>
              <w:ind w:right="-70"/>
              <w:rPr>
                <w:rFonts w:cs="Arial"/>
                <w:sz w:val="16"/>
                <w:szCs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E5D5D34" w14:textId="77777777" w:rsidR="00AB31CB" w:rsidRPr="006848BA" w:rsidRDefault="00AB31CB" w:rsidP="0087145E">
            <w:pPr>
              <w:rPr>
                <w:rFonts w:cs="Arial"/>
                <w:sz w:val="16"/>
                <w:szCs w:val="16"/>
              </w:rPr>
            </w:pPr>
          </w:p>
        </w:tc>
      </w:tr>
      <w:tr w:rsidR="00AB31CB" w:rsidRPr="006848BA" w14:paraId="29593F66" w14:textId="77777777" w:rsidTr="0087145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2237A5" w14:textId="77777777" w:rsidR="00AB31CB" w:rsidRPr="00B54298" w:rsidRDefault="00AB31CB" w:rsidP="0087145E">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BD9898" w14:textId="77777777" w:rsidR="00AB31CB" w:rsidRDefault="00AB31CB" w:rsidP="0087145E">
            <w:pPr>
              <w:ind w:right="-70"/>
              <w:rPr>
                <w:rFonts w:cs="Arial"/>
                <w:sz w:val="16"/>
                <w:szCs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F93EF89" w14:textId="77777777" w:rsidR="00AB31CB" w:rsidRPr="006848BA" w:rsidRDefault="00AB31CB" w:rsidP="0087145E">
            <w:pPr>
              <w:rPr>
                <w:rFonts w:cs="Arial"/>
                <w:sz w:val="16"/>
                <w:szCs w:val="16"/>
              </w:rPr>
            </w:pPr>
          </w:p>
        </w:tc>
      </w:tr>
      <w:tr w:rsidR="00AB31CB" w:rsidRPr="006848BA" w14:paraId="024C2B32" w14:textId="77777777" w:rsidTr="0087145E">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FE203B8" w14:textId="77777777" w:rsidR="00AB31CB" w:rsidRPr="006848BA" w:rsidRDefault="00AB31CB" w:rsidP="0087145E">
            <w:pPr>
              <w:rPr>
                <w:b/>
                <w:sz w:val="16"/>
                <w:szCs w:val="16"/>
              </w:rPr>
            </w:pPr>
            <w:r w:rsidRPr="004504E7">
              <w:rPr>
                <w:b/>
                <w:sz w:val="16"/>
                <w:szCs w:val="16"/>
              </w:rPr>
              <w:t xml:space="preserve">H_PERSOON </w:t>
            </w:r>
            <w:r w:rsidRPr="006848BA">
              <w:rPr>
                <w:b/>
                <w:sz w:val="16"/>
                <w:szCs w:val="16"/>
              </w:rPr>
              <w:t>(alias: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CB5979C" w14:textId="77777777" w:rsidR="00AB31CB" w:rsidRPr="006848BA" w:rsidRDefault="00AB31CB" w:rsidP="0087145E">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D863FD8" w14:textId="77777777" w:rsidR="00AB31CB" w:rsidRPr="006848BA" w:rsidRDefault="00AB31CB" w:rsidP="0087145E">
            <w:pPr>
              <w:rPr>
                <w:b/>
                <w:sz w:val="16"/>
                <w:szCs w:val="16"/>
              </w:rPr>
            </w:pPr>
          </w:p>
        </w:tc>
      </w:tr>
      <w:tr w:rsidR="00AB31CB" w:rsidRPr="006848BA" w14:paraId="197835B8" w14:textId="77777777" w:rsidTr="0087145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F21DBF4" w14:textId="77777777" w:rsidR="00AB31CB" w:rsidRPr="006848BA" w:rsidRDefault="00AB31CB" w:rsidP="0087145E">
            <w:pPr>
              <w:rPr>
                <w:rFonts w:cs="Arial"/>
                <w:sz w:val="16"/>
                <w:szCs w:val="16"/>
              </w:rPr>
            </w:pPr>
            <w:r w:rsidRPr="00A82916">
              <w:rPr>
                <w:rFonts w:cs="Arial"/>
                <w:snapToGrid w:val="0"/>
                <w:sz w:val="16"/>
              </w:rPr>
              <w:t>XAA</w:t>
            </w:r>
            <w:r>
              <w:rPr>
                <w:rFonts w:cs="Arial"/>
                <w:snapToGrid w:val="0"/>
                <w:sz w:val="16"/>
              </w:rPr>
              <w:t>A_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0001BA" w14:textId="60FF3F87" w:rsidR="00AB31CB" w:rsidRPr="006848BA" w:rsidRDefault="00AB31CB" w:rsidP="0087145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84EFE22" w14:textId="3B34F5DC" w:rsidR="00AB31CB" w:rsidRPr="006848BA" w:rsidRDefault="00B26877" w:rsidP="0087145E">
            <w:pPr>
              <w:rPr>
                <w:rFonts w:cs="Arial"/>
                <w:sz w:val="16"/>
                <w:szCs w:val="16"/>
              </w:rPr>
            </w:pPr>
            <w:r>
              <w:rPr>
                <w:rFonts w:cs="Arial"/>
                <w:sz w:val="16"/>
                <w:szCs w:val="16"/>
              </w:rPr>
              <w:t>Is leeg</w:t>
            </w:r>
          </w:p>
        </w:tc>
      </w:tr>
      <w:tr w:rsidR="00AB31CB" w:rsidRPr="006848BA" w14:paraId="25FA2287" w14:textId="77777777" w:rsidTr="0087145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B1A5BE" w14:textId="77777777" w:rsidR="00AB31CB" w:rsidRPr="006848BA" w:rsidRDefault="00AB31CB" w:rsidP="0087145E">
            <w:pPr>
              <w:rPr>
                <w:snapToGrid w:val="0"/>
                <w:color w:val="000000"/>
                <w:sz w:val="16"/>
                <w:szCs w:val="16"/>
              </w:rPr>
            </w:pPr>
            <w:r w:rsidRPr="00225E3C">
              <w:rPr>
                <w:rFonts w:cs="Arial"/>
                <w:snapToGrid w:val="0"/>
                <w:sz w:val="16"/>
              </w:rPr>
              <w:t>XAA</w:t>
            </w:r>
            <w:r>
              <w:rPr>
                <w:rFonts w:cs="Arial"/>
                <w:snapToGrid w:val="0"/>
                <w:sz w:val="16"/>
              </w:rPr>
              <w:t>A</w:t>
            </w:r>
            <w:r w:rsidRPr="00225E3C">
              <w:rPr>
                <w:rFonts w:cs="Arial"/>
                <w:snapToGrid w:val="0"/>
                <w:sz w:val="16"/>
              </w:rPr>
              <w:t>_</w:t>
            </w:r>
            <w:r>
              <w:rPr>
                <w:rFonts w:cs="Arial"/>
                <w:snapToGrid w:val="0"/>
                <w:sz w:val="16"/>
              </w:rPr>
              <w:t>FINR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3031F4" w14:textId="77777777" w:rsidR="00AB31CB" w:rsidRPr="006848BA" w:rsidRDefault="00AB31CB" w:rsidP="0087145E">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F945DD" w14:textId="77777777" w:rsidR="00AB31CB" w:rsidRPr="006848BA" w:rsidRDefault="00AB31CB" w:rsidP="0087145E">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bl>
    <w:p w14:paraId="0CACA555" w14:textId="77777777" w:rsidR="004A19E1" w:rsidRDefault="004A19E1" w:rsidP="004A19E1">
      <w:pPr>
        <w:pStyle w:val="Kop5"/>
      </w:pPr>
    </w:p>
    <w:p w14:paraId="0E96C795" w14:textId="77777777" w:rsidR="004A19E1" w:rsidRDefault="004A19E1" w:rsidP="004A19E1">
      <w:pPr>
        <w:pStyle w:val="Kop5"/>
      </w:pPr>
      <w:r>
        <w:t>Uitvoer</w:t>
      </w:r>
    </w:p>
    <w:p w14:paraId="4973602B" w14:textId="6FD61F80" w:rsidR="004A19E1" w:rsidRDefault="004A19E1" w:rsidP="004A19E1">
      <w:r>
        <w:t xml:space="preserve">0 of 1 voorkomen per RSINBRON. </w:t>
      </w:r>
    </w:p>
    <w:p w14:paraId="6A3D1E92" w14:textId="04836C3D" w:rsidR="004A19E1" w:rsidRDefault="004A19E1" w:rsidP="004A19E1">
      <w:pPr>
        <w:pStyle w:val="Kop5"/>
      </w:pPr>
      <w:r>
        <w:br/>
        <w:t>Afwijkende uitvoer</w:t>
      </w:r>
    </w:p>
    <w:p w14:paraId="45CAB5C8" w14:textId="77777777" w:rsidR="004A19E1" w:rsidRPr="002C532E" w:rsidRDefault="004A19E1" w:rsidP="004A19E1">
      <w:r>
        <w:t>N.v.t.</w:t>
      </w:r>
    </w:p>
    <w:p w14:paraId="080B569C" w14:textId="77777777" w:rsidR="00AB31CB" w:rsidRPr="004248D9" w:rsidRDefault="00AB31CB" w:rsidP="004248D9">
      <w:pPr>
        <w:pStyle w:val="Lijstalinea"/>
        <w:spacing w:after="200" w:line="276" w:lineRule="auto"/>
      </w:pPr>
    </w:p>
    <w:p w14:paraId="36064FAD" w14:textId="77777777" w:rsidR="00BB07AB" w:rsidRDefault="00BB07AB" w:rsidP="00BB07AB">
      <w:pPr>
        <w:pStyle w:val="Kop2"/>
      </w:pPr>
      <w:bookmarkStart w:id="71" w:name="_Toc479601850"/>
      <w:bookmarkStart w:id="72" w:name="_Toc480380348"/>
      <w:bookmarkStart w:id="73" w:name="_Toc479601878"/>
      <w:bookmarkStart w:id="74" w:name="_Toc480380376"/>
      <w:bookmarkStart w:id="75" w:name="_Toc479601879"/>
      <w:bookmarkStart w:id="76" w:name="_Toc480380377"/>
      <w:bookmarkStart w:id="77" w:name="_Toc479601909"/>
      <w:bookmarkStart w:id="78" w:name="_Toc480380407"/>
      <w:bookmarkStart w:id="79" w:name="_Toc479601910"/>
      <w:bookmarkStart w:id="80" w:name="_Toc480380408"/>
      <w:bookmarkStart w:id="81" w:name="_Toc479601938"/>
      <w:bookmarkStart w:id="82" w:name="_Toc480380436"/>
      <w:bookmarkStart w:id="83" w:name="_Toc479601939"/>
      <w:bookmarkStart w:id="84" w:name="_Toc480380437"/>
      <w:bookmarkStart w:id="85" w:name="_Toc479601969"/>
      <w:bookmarkStart w:id="86" w:name="_Toc480380467"/>
      <w:bookmarkStart w:id="87" w:name="_Toc479601970"/>
      <w:bookmarkStart w:id="88" w:name="_Toc480380468"/>
      <w:bookmarkStart w:id="89" w:name="_Toc479601971"/>
      <w:bookmarkStart w:id="90" w:name="_Toc480380469"/>
      <w:bookmarkStart w:id="91" w:name="_Toc479601999"/>
      <w:bookmarkStart w:id="92" w:name="_Toc480380497"/>
      <w:bookmarkStart w:id="93" w:name="_Toc479602000"/>
      <w:bookmarkStart w:id="94" w:name="_Toc480380498"/>
      <w:bookmarkStart w:id="95" w:name="_Toc50991953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lastRenderedPageBreak/>
        <w:t>H_GLOBAL_INTERMEDIARY_IDNR</w:t>
      </w:r>
      <w:bookmarkEnd w:id="95"/>
    </w:p>
    <w:p w14:paraId="2B2B71BF" w14:textId="1A1C16F2" w:rsidR="00BB07AB" w:rsidRPr="00D31480" w:rsidRDefault="00BB07AB" w:rsidP="00492481">
      <w:pPr>
        <w:pStyle w:val="Kop3"/>
      </w:pPr>
      <w:bookmarkStart w:id="96" w:name="_Toc475429896"/>
      <w:bookmarkStart w:id="97" w:name="_Toc509919535"/>
      <w:r w:rsidRPr="00D31480">
        <w:t>Functionele beschrijving</w:t>
      </w:r>
      <w:bookmarkEnd w:id="96"/>
      <w:bookmarkEnd w:id="97"/>
    </w:p>
    <w:p w14:paraId="6F95B0CE" w14:textId="77777777" w:rsidR="00125F96" w:rsidRDefault="00125F96" w:rsidP="00BB07AB"/>
    <w:p w14:paraId="68B8709B" w14:textId="6061920A" w:rsidR="00125F96" w:rsidRDefault="00125F96" w:rsidP="00125F96">
      <w:r>
        <w:t xml:space="preserve">H-GLOBAL_INTERMEDIARY_IDNR bevat als Business </w:t>
      </w:r>
      <w:proofErr w:type="spellStart"/>
      <w:r>
        <w:t>key</w:t>
      </w:r>
      <w:proofErr w:type="spellEnd"/>
      <w:r>
        <w:t xml:space="preserve"> het Global </w:t>
      </w:r>
      <w:proofErr w:type="spellStart"/>
      <w:r>
        <w:t>Intermediary</w:t>
      </w:r>
      <w:proofErr w:type="spellEnd"/>
      <w:r>
        <w:t xml:space="preserve"> </w:t>
      </w:r>
      <w:proofErr w:type="spellStart"/>
      <w:r>
        <w:t>Identification</w:t>
      </w:r>
      <w:proofErr w:type="spellEnd"/>
      <w:r>
        <w:t xml:space="preserve"> </w:t>
      </w:r>
      <w:proofErr w:type="spellStart"/>
      <w:r>
        <w:t>Number</w:t>
      </w:r>
      <w:proofErr w:type="spellEnd"/>
      <w:r>
        <w:t xml:space="preserve"> (GIIN) van de verzekeraar.</w:t>
      </w:r>
    </w:p>
    <w:p w14:paraId="4290DEFF" w14:textId="77777777" w:rsidR="00BB07AB" w:rsidRDefault="00BB07AB" w:rsidP="00492481">
      <w:pPr>
        <w:pStyle w:val="Kop3"/>
      </w:pPr>
      <w:bookmarkStart w:id="98" w:name="_Toc475429897"/>
      <w:bookmarkStart w:id="99" w:name="_Toc509919536"/>
      <w:proofErr w:type="spellStart"/>
      <w:r>
        <w:t>Mapping</w:t>
      </w:r>
      <w:proofErr w:type="spellEnd"/>
      <w:r>
        <w:t xml:space="preserve"> H_GLOBAL_INTERMEDIARY_IDNR</w:t>
      </w:r>
      <w:bookmarkEnd w:id="98"/>
      <w:bookmarkEnd w:id="99"/>
    </w:p>
    <w:p w14:paraId="4AC7A58B" w14:textId="77777777" w:rsidR="00BB07AB" w:rsidRDefault="00BB07AB" w:rsidP="00BB07AB"/>
    <w:tbl>
      <w:tblPr>
        <w:tblW w:w="5000" w:type="pct"/>
        <w:tblLayout w:type="fixed"/>
        <w:tblCellMar>
          <w:left w:w="30" w:type="dxa"/>
          <w:right w:w="30" w:type="dxa"/>
        </w:tblCellMar>
        <w:tblLook w:val="0000" w:firstRow="0" w:lastRow="0" w:firstColumn="0" w:lastColumn="0" w:noHBand="0" w:noVBand="0"/>
      </w:tblPr>
      <w:tblGrid>
        <w:gridCol w:w="2401"/>
        <w:gridCol w:w="429"/>
        <w:gridCol w:w="3760"/>
        <w:gridCol w:w="2470"/>
      </w:tblGrid>
      <w:tr w:rsidR="001B70E9" w:rsidRPr="009C7F64" w14:paraId="1AA75741" w14:textId="77777777" w:rsidTr="00CC68B2">
        <w:trPr>
          <w:cantSplit/>
          <w:trHeight w:val="190"/>
        </w:trPr>
        <w:tc>
          <w:tcPr>
            <w:tcW w:w="1325" w:type="pct"/>
            <w:tcBorders>
              <w:top w:val="single" w:sz="4" w:space="0" w:color="auto"/>
              <w:left w:val="single" w:sz="4" w:space="0" w:color="auto"/>
              <w:bottom w:val="single" w:sz="4" w:space="0" w:color="auto"/>
              <w:right w:val="single" w:sz="4" w:space="0" w:color="auto"/>
            </w:tcBorders>
            <w:shd w:val="pct15" w:color="auto" w:fill="auto"/>
          </w:tcPr>
          <w:p w14:paraId="68269538" w14:textId="77777777" w:rsidR="001B70E9" w:rsidRPr="009C7F64" w:rsidRDefault="001B70E9" w:rsidP="00756EFA">
            <w:pPr>
              <w:rPr>
                <w:rFonts w:cs="Arial"/>
                <w:b/>
              </w:rPr>
            </w:pPr>
            <w:r w:rsidRPr="009C7F64">
              <w:rPr>
                <w:rFonts w:cs="Arial"/>
                <w:b/>
              </w:rPr>
              <w:t>Doelkolom</w:t>
            </w:r>
          </w:p>
          <w:p w14:paraId="2B376960" w14:textId="77777777" w:rsidR="001B70E9" w:rsidRPr="009C7F64" w:rsidRDefault="001B70E9" w:rsidP="00756EFA">
            <w:pPr>
              <w:rPr>
                <w:rFonts w:cs="Arial"/>
                <w:b/>
              </w:rPr>
            </w:pPr>
          </w:p>
        </w:tc>
        <w:tc>
          <w:tcPr>
            <w:tcW w:w="237" w:type="pct"/>
            <w:tcBorders>
              <w:top w:val="single" w:sz="4" w:space="0" w:color="auto"/>
              <w:left w:val="single" w:sz="4" w:space="0" w:color="auto"/>
              <w:bottom w:val="single" w:sz="4" w:space="0" w:color="auto"/>
              <w:right w:val="single" w:sz="4" w:space="0" w:color="auto"/>
            </w:tcBorders>
            <w:shd w:val="pct15" w:color="auto" w:fill="auto"/>
          </w:tcPr>
          <w:p w14:paraId="07D24E29" w14:textId="77777777" w:rsidR="001B70E9" w:rsidRPr="009C7F64" w:rsidRDefault="001B70E9" w:rsidP="00756EFA">
            <w:pPr>
              <w:rPr>
                <w:rFonts w:cs="Arial"/>
                <w:b/>
              </w:rPr>
            </w:pPr>
            <w:r>
              <w:rPr>
                <w:rFonts w:cs="Arial"/>
                <w:b/>
              </w:rPr>
              <w:t>BK</w:t>
            </w:r>
          </w:p>
        </w:tc>
        <w:tc>
          <w:tcPr>
            <w:tcW w:w="2075" w:type="pct"/>
            <w:tcBorders>
              <w:top w:val="single" w:sz="4" w:space="0" w:color="auto"/>
              <w:left w:val="single" w:sz="4" w:space="0" w:color="auto"/>
              <w:bottom w:val="single" w:sz="4" w:space="0" w:color="auto"/>
              <w:right w:val="single" w:sz="4" w:space="0" w:color="auto"/>
            </w:tcBorders>
            <w:shd w:val="pct15" w:color="auto" w:fill="auto"/>
          </w:tcPr>
          <w:p w14:paraId="2A0D3CE8" w14:textId="77777777" w:rsidR="001B70E9" w:rsidRPr="009C7F64" w:rsidRDefault="001B70E9" w:rsidP="00756EFA">
            <w:pPr>
              <w:rPr>
                <w:rFonts w:cs="Arial"/>
                <w:b/>
              </w:rPr>
            </w:pPr>
            <w:r w:rsidRPr="009C7F64">
              <w:rPr>
                <w:rFonts w:cs="Arial"/>
                <w:b/>
              </w:rPr>
              <w:t>Bron/brontabel</w:t>
            </w:r>
          </w:p>
        </w:tc>
        <w:tc>
          <w:tcPr>
            <w:tcW w:w="1364" w:type="pct"/>
            <w:tcBorders>
              <w:top w:val="single" w:sz="4" w:space="0" w:color="auto"/>
              <w:left w:val="single" w:sz="4" w:space="0" w:color="auto"/>
              <w:bottom w:val="single" w:sz="4" w:space="0" w:color="auto"/>
              <w:right w:val="single" w:sz="4" w:space="0" w:color="auto"/>
            </w:tcBorders>
            <w:shd w:val="pct15" w:color="auto" w:fill="auto"/>
          </w:tcPr>
          <w:p w14:paraId="58E66B18" w14:textId="77777777" w:rsidR="001B70E9" w:rsidRPr="009C7F64" w:rsidRDefault="001B70E9" w:rsidP="00756EFA">
            <w:pPr>
              <w:rPr>
                <w:rFonts w:cs="Arial"/>
                <w:b/>
              </w:rPr>
            </w:pPr>
            <w:r w:rsidRPr="009C7F64">
              <w:rPr>
                <w:rFonts w:cs="Arial"/>
                <w:b/>
              </w:rPr>
              <w:t>Bronkolom</w:t>
            </w:r>
          </w:p>
        </w:tc>
      </w:tr>
      <w:tr w:rsidR="001B70E9" w14:paraId="26B5575C" w14:textId="77777777" w:rsidTr="00CC68B2">
        <w:trPr>
          <w:cantSplit/>
          <w:trHeight w:val="190"/>
        </w:trPr>
        <w:tc>
          <w:tcPr>
            <w:tcW w:w="1325" w:type="pct"/>
            <w:tcBorders>
              <w:top w:val="single" w:sz="4" w:space="0" w:color="auto"/>
              <w:left w:val="single" w:sz="4" w:space="0" w:color="auto"/>
              <w:bottom w:val="single" w:sz="4" w:space="0" w:color="auto"/>
              <w:right w:val="single" w:sz="4" w:space="0" w:color="auto"/>
            </w:tcBorders>
            <w:shd w:val="clear" w:color="auto" w:fill="auto"/>
          </w:tcPr>
          <w:p w14:paraId="20CB22CB" w14:textId="77777777" w:rsidR="001B70E9" w:rsidRPr="009C7F64" w:rsidRDefault="00E90479" w:rsidP="00BB07AB">
            <w:pPr>
              <w:rPr>
                <w:rFonts w:cs="Arial"/>
                <w:snapToGrid w:val="0"/>
                <w:sz w:val="16"/>
              </w:rPr>
            </w:pPr>
            <w:r>
              <w:rPr>
                <w:rFonts w:cs="Arial"/>
                <w:snapToGrid w:val="0"/>
                <w:sz w:val="16"/>
              </w:rPr>
              <w:t>XAAD</w:t>
            </w:r>
            <w:r w:rsidR="001B70E9" w:rsidRPr="00BB07AB">
              <w:rPr>
                <w:rFonts w:cs="Arial"/>
                <w:snapToGrid w:val="0"/>
                <w:sz w:val="16"/>
              </w:rPr>
              <w:t>_SK</w:t>
            </w:r>
          </w:p>
        </w:tc>
        <w:tc>
          <w:tcPr>
            <w:tcW w:w="237" w:type="pct"/>
            <w:tcBorders>
              <w:top w:val="single" w:sz="4" w:space="0" w:color="auto"/>
              <w:left w:val="single" w:sz="4" w:space="0" w:color="auto"/>
              <w:bottom w:val="single" w:sz="4" w:space="0" w:color="auto"/>
              <w:right w:val="single" w:sz="4" w:space="0" w:color="auto"/>
            </w:tcBorders>
          </w:tcPr>
          <w:p w14:paraId="2C0298D8" w14:textId="77777777" w:rsidR="001B70E9" w:rsidRPr="009C7F64" w:rsidRDefault="001B70E9" w:rsidP="00BB07AB">
            <w:pPr>
              <w:rPr>
                <w:rFonts w:cs="Arial"/>
                <w:snapToGrid w:val="0"/>
                <w:sz w:val="16"/>
              </w:rPr>
            </w:pPr>
          </w:p>
        </w:tc>
        <w:tc>
          <w:tcPr>
            <w:tcW w:w="2075" w:type="pct"/>
            <w:tcBorders>
              <w:top w:val="single" w:sz="4" w:space="0" w:color="auto"/>
              <w:left w:val="single" w:sz="4" w:space="0" w:color="auto"/>
              <w:bottom w:val="single" w:sz="4" w:space="0" w:color="auto"/>
              <w:right w:val="single" w:sz="4" w:space="0" w:color="auto"/>
            </w:tcBorders>
            <w:shd w:val="clear" w:color="auto" w:fill="auto"/>
          </w:tcPr>
          <w:p w14:paraId="7AAE5ACD" w14:textId="77777777" w:rsidR="001B70E9" w:rsidRPr="009C7F64" w:rsidRDefault="001B70E9" w:rsidP="00BB07AB">
            <w:pPr>
              <w:rPr>
                <w:rFonts w:cs="Arial"/>
                <w:snapToGrid w:val="0"/>
                <w:sz w:val="16"/>
              </w:rPr>
            </w:pPr>
          </w:p>
        </w:tc>
        <w:tc>
          <w:tcPr>
            <w:tcW w:w="1364" w:type="pct"/>
            <w:tcBorders>
              <w:top w:val="single" w:sz="4" w:space="0" w:color="auto"/>
              <w:left w:val="single" w:sz="4" w:space="0" w:color="auto"/>
              <w:bottom w:val="single" w:sz="4" w:space="0" w:color="auto"/>
              <w:right w:val="single" w:sz="4" w:space="0" w:color="auto"/>
            </w:tcBorders>
            <w:shd w:val="clear" w:color="auto" w:fill="auto"/>
          </w:tcPr>
          <w:p w14:paraId="0DDE5D7E" w14:textId="77777777" w:rsidR="001B70E9" w:rsidRPr="009C7F64" w:rsidRDefault="001B70E9" w:rsidP="00BB07AB">
            <w:pPr>
              <w:rPr>
                <w:rFonts w:cs="Arial"/>
                <w:snapToGrid w:val="0"/>
                <w:sz w:val="16"/>
              </w:rPr>
            </w:pPr>
            <w:r w:rsidRPr="009C7F64">
              <w:rPr>
                <w:rFonts w:cs="Arial"/>
                <w:snapToGrid w:val="0"/>
                <w:sz w:val="16"/>
              </w:rPr>
              <w:t>Gegenereerde sleutel</w:t>
            </w:r>
          </w:p>
        </w:tc>
      </w:tr>
      <w:tr w:rsidR="001B70E9" w14:paraId="2F3B2ADD" w14:textId="77777777" w:rsidTr="00CC68B2">
        <w:trPr>
          <w:cantSplit/>
          <w:trHeight w:val="190"/>
        </w:trPr>
        <w:tc>
          <w:tcPr>
            <w:tcW w:w="1325" w:type="pct"/>
            <w:tcBorders>
              <w:top w:val="single" w:sz="4" w:space="0" w:color="auto"/>
              <w:left w:val="single" w:sz="4" w:space="0" w:color="auto"/>
              <w:bottom w:val="single" w:sz="4" w:space="0" w:color="auto"/>
              <w:right w:val="single" w:sz="4" w:space="0" w:color="auto"/>
            </w:tcBorders>
            <w:shd w:val="clear" w:color="auto" w:fill="auto"/>
          </w:tcPr>
          <w:p w14:paraId="15E51AD3" w14:textId="77777777" w:rsidR="001B70E9" w:rsidRPr="009C7F64" w:rsidRDefault="00E90479" w:rsidP="00BB07AB">
            <w:pPr>
              <w:rPr>
                <w:rFonts w:cs="Arial"/>
                <w:snapToGrid w:val="0"/>
                <w:sz w:val="16"/>
              </w:rPr>
            </w:pPr>
            <w:r>
              <w:rPr>
                <w:rFonts w:cs="Arial"/>
                <w:snapToGrid w:val="0"/>
                <w:sz w:val="16"/>
              </w:rPr>
              <w:t>XAAD</w:t>
            </w:r>
            <w:r w:rsidR="001B70E9" w:rsidRPr="00BB07AB">
              <w:rPr>
                <w:rFonts w:cs="Arial"/>
                <w:snapToGrid w:val="0"/>
                <w:sz w:val="16"/>
              </w:rPr>
              <w:t>_LAAD_TS</w:t>
            </w:r>
          </w:p>
        </w:tc>
        <w:tc>
          <w:tcPr>
            <w:tcW w:w="237" w:type="pct"/>
            <w:tcBorders>
              <w:top w:val="single" w:sz="4" w:space="0" w:color="auto"/>
              <w:left w:val="single" w:sz="4" w:space="0" w:color="auto"/>
              <w:bottom w:val="single" w:sz="4" w:space="0" w:color="auto"/>
              <w:right w:val="single" w:sz="4" w:space="0" w:color="auto"/>
            </w:tcBorders>
          </w:tcPr>
          <w:p w14:paraId="1142BF30" w14:textId="77777777" w:rsidR="001B70E9" w:rsidRPr="009C7F64" w:rsidRDefault="001B70E9" w:rsidP="00BB07AB">
            <w:pPr>
              <w:rPr>
                <w:rFonts w:cs="Arial"/>
                <w:snapToGrid w:val="0"/>
                <w:sz w:val="16"/>
              </w:rPr>
            </w:pPr>
          </w:p>
        </w:tc>
        <w:tc>
          <w:tcPr>
            <w:tcW w:w="2075" w:type="pct"/>
            <w:tcBorders>
              <w:top w:val="single" w:sz="4" w:space="0" w:color="auto"/>
              <w:left w:val="single" w:sz="4" w:space="0" w:color="auto"/>
              <w:bottom w:val="single" w:sz="4" w:space="0" w:color="auto"/>
              <w:right w:val="single" w:sz="4" w:space="0" w:color="auto"/>
            </w:tcBorders>
            <w:shd w:val="clear" w:color="auto" w:fill="auto"/>
          </w:tcPr>
          <w:p w14:paraId="48AD4032" w14:textId="77777777" w:rsidR="001B70E9" w:rsidRPr="009C7F64" w:rsidRDefault="001B70E9" w:rsidP="00BB07AB">
            <w:pPr>
              <w:rPr>
                <w:rFonts w:cs="Arial"/>
                <w:snapToGrid w:val="0"/>
                <w:sz w:val="16"/>
              </w:rPr>
            </w:pPr>
          </w:p>
        </w:tc>
        <w:tc>
          <w:tcPr>
            <w:tcW w:w="1364" w:type="pct"/>
            <w:tcBorders>
              <w:top w:val="single" w:sz="4" w:space="0" w:color="auto"/>
              <w:left w:val="single" w:sz="4" w:space="0" w:color="auto"/>
              <w:bottom w:val="single" w:sz="4" w:space="0" w:color="auto"/>
              <w:right w:val="single" w:sz="4" w:space="0" w:color="auto"/>
            </w:tcBorders>
            <w:shd w:val="clear" w:color="auto" w:fill="auto"/>
          </w:tcPr>
          <w:p w14:paraId="39849B00" w14:textId="77777777" w:rsidR="001B70E9" w:rsidRPr="00BB07AB" w:rsidRDefault="001B70E9" w:rsidP="00BB07AB">
            <w:pPr>
              <w:rPr>
                <w:rFonts w:cs="Arial"/>
                <w:snapToGrid w:val="0"/>
                <w:sz w:val="16"/>
              </w:rPr>
            </w:pPr>
            <w:proofErr w:type="spellStart"/>
            <w:r w:rsidRPr="00BB07AB">
              <w:rPr>
                <w:rFonts w:cs="Arial"/>
                <w:snapToGrid w:val="0"/>
                <w:sz w:val="16"/>
              </w:rPr>
              <w:t>Laad_TS</w:t>
            </w:r>
            <w:proofErr w:type="spellEnd"/>
          </w:p>
        </w:tc>
      </w:tr>
      <w:tr w:rsidR="001B70E9" w14:paraId="0509B687" w14:textId="77777777" w:rsidTr="00CC68B2">
        <w:trPr>
          <w:cantSplit/>
          <w:trHeight w:val="190"/>
        </w:trPr>
        <w:tc>
          <w:tcPr>
            <w:tcW w:w="1325" w:type="pct"/>
            <w:tcBorders>
              <w:top w:val="single" w:sz="4" w:space="0" w:color="auto"/>
              <w:left w:val="single" w:sz="4" w:space="0" w:color="auto"/>
              <w:bottom w:val="single" w:sz="4" w:space="0" w:color="auto"/>
              <w:right w:val="single" w:sz="4" w:space="0" w:color="auto"/>
            </w:tcBorders>
            <w:shd w:val="clear" w:color="auto" w:fill="auto"/>
          </w:tcPr>
          <w:p w14:paraId="0BE82E4A" w14:textId="77777777" w:rsidR="001B70E9" w:rsidRPr="009C7F64" w:rsidRDefault="00E90479" w:rsidP="00BB07AB">
            <w:pPr>
              <w:rPr>
                <w:rFonts w:cs="Arial"/>
                <w:snapToGrid w:val="0"/>
                <w:sz w:val="16"/>
              </w:rPr>
            </w:pPr>
            <w:r>
              <w:rPr>
                <w:rFonts w:cs="Arial"/>
                <w:snapToGrid w:val="0"/>
                <w:sz w:val="16"/>
              </w:rPr>
              <w:t>XAAD</w:t>
            </w:r>
            <w:r w:rsidR="001B70E9" w:rsidRPr="00BB07AB">
              <w:rPr>
                <w:rFonts w:cs="Arial"/>
                <w:snapToGrid w:val="0"/>
                <w:sz w:val="16"/>
              </w:rPr>
              <w:t>_RECORDBRON_NAAM</w:t>
            </w:r>
          </w:p>
        </w:tc>
        <w:tc>
          <w:tcPr>
            <w:tcW w:w="237" w:type="pct"/>
            <w:tcBorders>
              <w:top w:val="single" w:sz="4" w:space="0" w:color="auto"/>
              <w:left w:val="single" w:sz="4" w:space="0" w:color="auto"/>
              <w:bottom w:val="single" w:sz="4" w:space="0" w:color="auto"/>
              <w:right w:val="single" w:sz="4" w:space="0" w:color="auto"/>
            </w:tcBorders>
          </w:tcPr>
          <w:p w14:paraId="654483BA" w14:textId="77777777" w:rsidR="001B70E9" w:rsidRPr="00BB07AB" w:rsidRDefault="001B70E9" w:rsidP="00BB07AB">
            <w:pPr>
              <w:rPr>
                <w:rFonts w:cs="Arial"/>
                <w:snapToGrid w:val="0"/>
                <w:sz w:val="16"/>
              </w:rPr>
            </w:pPr>
          </w:p>
        </w:tc>
        <w:tc>
          <w:tcPr>
            <w:tcW w:w="2075" w:type="pct"/>
            <w:tcBorders>
              <w:top w:val="single" w:sz="4" w:space="0" w:color="auto"/>
              <w:left w:val="single" w:sz="4" w:space="0" w:color="auto"/>
              <w:bottom w:val="single" w:sz="4" w:space="0" w:color="auto"/>
              <w:right w:val="single" w:sz="4" w:space="0" w:color="auto"/>
            </w:tcBorders>
            <w:shd w:val="clear" w:color="auto" w:fill="auto"/>
          </w:tcPr>
          <w:p w14:paraId="107E7547" w14:textId="28EACAAB" w:rsidR="001B70E9" w:rsidRPr="009C7F64" w:rsidRDefault="001B70E9" w:rsidP="00BB07AB">
            <w:pPr>
              <w:rPr>
                <w:rFonts w:cs="Arial"/>
                <w:snapToGrid w:val="0"/>
                <w:sz w:val="16"/>
              </w:rPr>
            </w:pPr>
            <w:r w:rsidRPr="00BB07AB">
              <w:rPr>
                <w:rFonts w:cs="Arial"/>
                <w:snapToGrid w:val="0"/>
                <w:sz w:val="16"/>
              </w:rPr>
              <w:t>CMG</w:t>
            </w:r>
            <w:r w:rsidR="003C7261">
              <w:rPr>
                <w:rFonts w:cs="Arial"/>
                <w:snapToGrid w:val="0"/>
                <w:sz w:val="16"/>
              </w:rPr>
              <w:t>_C_T_</w:t>
            </w:r>
            <w:r w:rsidRPr="00BB07AB">
              <w:rPr>
                <w:rFonts w:cs="Arial"/>
                <w:snapToGrid w:val="0"/>
                <w:sz w:val="16"/>
              </w:rPr>
              <w:t>BERICHT</w:t>
            </w:r>
          </w:p>
        </w:tc>
        <w:tc>
          <w:tcPr>
            <w:tcW w:w="1364" w:type="pct"/>
            <w:tcBorders>
              <w:top w:val="single" w:sz="4" w:space="0" w:color="auto"/>
              <w:left w:val="single" w:sz="4" w:space="0" w:color="auto"/>
              <w:bottom w:val="single" w:sz="4" w:space="0" w:color="auto"/>
              <w:right w:val="single" w:sz="4" w:space="0" w:color="auto"/>
            </w:tcBorders>
            <w:shd w:val="clear" w:color="auto" w:fill="auto"/>
          </w:tcPr>
          <w:p w14:paraId="5E65DE30" w14:textId="77777777" w:rsidR="001B70E9" w:rsidRPr="009C7F64" w:rsidRDefault="001B70E9" w:rsidP="00BB07AB">
            <w:pPr>
              <w:rPr>
                <w:rFonts w:cs="Arial"/>
                <w:snapToGrid w:val="0"/>
                <w:sz w:val="16"/>
              </w:rPr>
            </w:pPr>
            <w:r w:rsidRPr="00A82916">
              <w:rPr>
                <w:rFonts w:cs="Arial"/>
                <w:snapToGrid w:val="0"/>
                <w:sz w:val="16"/>
              </w:rPr>
              <w:t>RECORDBRON_NAAM</w:t>
            </w:r>
          </w:p>
        </w:tc>
      </w:tr>
      <w:tr w:rsidR="001B70E9" w14:paraId="76BD832F" w14:textId="77777777" w:rsidTr="00CC68B2">
        <w:trPr>
          <w:cantSplit/>
          <w:trHeight w:val="190"/>
        </w:trPr>
        <w:tc>
          <w:tcPr>
            <w:tcW w:w="1325" w:type="pct"/>
            <w:tcBorders>
              <w:top w:val="single" w:sz="4" w:space="0" w:color="auto"/>
              <w:left w:val="single" w:sz="4" w:space="0" w:color="auto"/>
              <w:bottom w:val="single" w:sz="4" w:space="0" w:color="auto"/>
              <w:right w:val="single" w:sz="4" w:space="0" w:color="auto"/>
            </w:tcBorders>
            <w:shd w:val="clear" w:color="auto" w:fill="auto"/>
          </w:tcPr>
          <w:p w14:paraId="60ABF969" w14:textId="77777777" w:rsidR="001B70E9" w:rsidRPr="009C7F64" w:rsidRDefault="00E90479" w:rsidP="00BB07AB">
            <w:pPr>
              <w:rPr>
                <w:rFonts w:cs="Arial"/>
                <w:snapToGrid w:val="0"/>
                <w:sz w:val="16"/>
              </w:rPr>
            </w:pPr>
            <w:r>
              <w:rPr>
                <w:rFonts w:cs="Arial"/>
                <w:snapToGrid w:val="0"/>
                <w:sz w:val="16"/>
              </w:rPr>
              <w:t>XAAD</w:t>
            </w:r>
            <w:r w:rsidR="001B70E9" w:rsidRPr="00BB07AB">
              <w:rPr>
                <w:rFonts w:cs="Arial"/>
                <w:snapToGrid w:val="0"/>
                <w:sz w:val="16"/>
              </w:rPr>
              <w:t>_GIIN</w:t>
            </w:r>
          </w:p>
        </w:tc>
        <w:tc>
          <w:tcPr>
            <w:tcW w:w="237" w:type="pct"/>
            <w:tcBorders>
              <w:top w:val="single" w:sz="4" w:space="0" w:color="auto"/>
              <w:left w:val="single" w:sz="4" w:space="0" w:color="auto"/>
              <w:bottom w:val="single" w:sz="4" w:space="0" w:color="auto"/>
              <w:right w:val="single" w:sz="4" w:space="0" w:color="auto"/>
            </w:tcBorders>
          </w:tcPr>
          <w:p w14:paraId="408C1CF7" w14:textId="77777777" w:rsidR="001B70E9" w:rsidRPr="00E678EE" w:rsidRDefault="001B70E9" w:rsidP="00BB07AB">
            <w:pPr>
              <w:rPr>
                <w:rFonts w:cs="Arial"/>
                <w:snapToGrid w:val="0"/>
                <w:sz w:val="16"/>
              </w:rPr>
            </w:pPr>
            <w:r>
              <w:rPr>
                <w:rFonts w:cs="Arial"/>
                <w:snapToGrid w:val="0"/>
                <w:sz w:val="16"/>
              </w:rPr>
              <w:t>X</w:t>
            </w:r>
          </w:p>
        </w:tc>
        <w:tc>
          <w:tcPr>
            <w:tcW w:w="2075" w:type="pct"/>
            <w:tcBorders>
              <w:top w:val="single" w:sz="4" w:space="0" w:color="auto"/>
              <w:left w:val="single" w:sz="4" w:space="0" w:color="auto"/>
              <w:bottom w:val="single" w:sz="4" w:space="0" w:color="auto"/>
              <w:right w:val="single" w:sz="4" w:space="0" w:color="auto"/>
            </w:tcBorders>
            <w:shd w:val="clear" w:color="auto" w:fill="auto"/>
          </w:tcPr>
          <w:p w14:paraId="5A40182E" w14:textId="526DCF12" w:rsidR="001B70E9" w:rsidRPr="009C7F64" w:rsidRDefault="001B70E9" w:rsidP="00BB07AB">
            <w:pPr>
              <w:rPr>
                <w:rFonts w:cs="Arial"/>
                <w:snapToGrid w:val="0"/>
                <w:sz w:val="16"/>
              </w:rPr>
            </w:pPr>
            <w:r w:rsidRPr="00E678EE">
              <w:rPr>
                <w:rFonts w:cs="Arial"/>
                <w:snapToGrid w:val="0"/>
                <w:sz w:val="16"/>
              </w:rPr>
              <w:t>CMG</w:t>
            </w:r>
            <w:r w:rsidR="003C7261">
              <w:rPr>
                <w:rFonts w:cs="Arial"/>
                <w:snapToGrid w:val="0"/>
                <w:sz w:val="16"/>
              </w:rPr>
              <w:t>_C_T_</w:t>
            </w:r>
            <w:r w:rsidRPr="00E678EE">
              <w:rPr>
                <w:rFonts w:cs="Arial"/>
                <w:snapToGrid w:val="0"/>
                <w:sz w:val="16"/>
              </w:rPr>
              <w:t>BERICHT</w:t>
            </w:r>
          </w:p>
        </w:tc>
        <w:tc>
          <w:tcPr>
            <w:tcW w:w="1364" w:type="pct"/>
            <w:tcBorders>
              <w:top w:val="single" w:sz="4" w:space="0" w:color="auto"/>
              <w:left w:val="single" w:sz="4" w:space="0" w:color="auto"/>
              <w:bottom w:val="single" w:sz="4" w:space="0" w:color="auto"/>
              <w:right w:val="single" w:sz="4" w:space="0" w:color="auto"/>
            </w:tcBorders>
            <w:shd w:val="clear" w:color="auto" w:fill="auto"/>
          </w:tcPr>
          <w:p w14:paraId="67EC7E7E" w14:textId="77777777" w:rsidR="001B70E9" w:rsidRPr="009C7F64" w:rsidRDefault="001B70E9" w:rsidP="00BB07AB">
            <w:pPr>
              <w:rPr>
                <w:rFonts w:cs="Arial"/>
                <w:snapToGrid w:val="0"/>
                <w:sz w:val="16"/>
              </w:rPr>
            </w:pPr>
            <w:r>
              <w:rPr>
                <w:rFonts w:cs="Arial"/>
                <w:snapToGrid w:val="0"/>
                <w:sz w:val="16"/>
              </w:rPr>
              <w:t>GIIN</w:t>
            </w:r>
            <w:r w:rsidRPr="00E678EE">
              <w:rPr>
                <w:rFonts w:cs="Arial"/>
                <w:snapToGrid w:val="0"/>
                <w:sz w:val="16"/>
              </w:rPr>
              <w:t>BRON</w:t>
            </w:r>
          </w:p>
        </w:tc>
      </w:tr>
    </w:tbl>
    <w:p w14:paraId="4A39E9EC" w14:textId="77777777" w:rsidR="004504E7" w:rsidRDefault="004504E7">
      <w:pPr>
        <w:spacing w:line="240" w:lineRule="auto"/>
        <w:rPr>
          <w:b/>
          <w:sz w:val="22"/>
        </w:rPr>
      </w:pPr>
    </w:p>
    <w:p w14:paraId="03C95F84" w14:textId="59ADD448" w:rsidR="004504E7" w:rsidRPr="00CC68B2" w:rsidRDefault="004504E7" w:rsidP="004504E7">
      <w:pPr>
        <w:pStyle w:val="Kop5"/>
        <w:rPr>
          <w:b w:val="0"/>
        </w:rPr>
      </w:pPr>
      <w:proofErr w:type="spellStart"/>
      <w:r>
        <w:t>Selectiepad</w:t>
      </w:r>
      <w:proofErr w:type="spellEnd"/>
      <w:r>
        <w:t>:</w:t>
      </w:r>
      <w:r>
        <w:br/>
      </w:r>
      <w:r w:rsidRPr="00CC68B2">
        <w:rPr>
          <w:b w:val="0"/>
        </w:rPr>
        <w:t>CMG</w:t>
      </w:r>
      <w:r w:rsidR="003C7261">
        <w:rPr>
          <w:b w:val="0"/>
        </w:rPr>
        <w:t>_C_T_</w:t>
      </w:r>
      <w:r w:rsidRPr="00CC68B2">
        <w:rPr>
          <w:b w:val="0"/>
        </w:rPr>
        <w:t>BERICHT</w:t>
      </w:r>
      <w:r w:rsidRPr="00CC68B2">
        <w:rPr>
          <w:b w:val="0"/>
        </w:rPr>
        <w:br/>
        <w:t xml:space="preserve">         </w:t>
      </w:r>
      <w:r w:rsidRPr="00CC68B2">
        <w:rPr>
          <w:b w:val="0"/>
        </w:rPr>
        <w:sym w:font="Wingdings" w:char="F0E2"/>
      </w:r>
      <w:r w:rsidRPr="00CC68B2">
        <w:rPr>
          <w:b w:val="0"/>
        </w:rPr>
        <w:br/>
      </w:r>
      <w:r w:rsidR="00E114FB" w:rsidRPr="00CC68B2">
        <w:rPr>
          <w:b w:val="0"/>
        </w:rPr>
        <w:t>H</w:t>
      </w:r>
      <w:r w:rsidRPr="00CC68B2">
        <w:rPr>
          <w:b w:val="0"/>
        </w:rPr>
        <w:t>_GLOBAL_INTERMEDIARY_IDNR</w:t>
      </w:r>
    </w:p>
    <w:p w14:paraId="5F620C97" w14:textId="77777777" w:rsidR="004504E7" w:rsidRDefault="004504E7" w:rsidP="004504E7"/>
    <w:p w14:paraId="4F89DB31" w14:textId="77777777" w:rsidR="004504E7" w:rsidRDefault="004504E7" w:rsidP="004504E7">
      <w:pPr>
        <w:pStyle w:val="Kop5"/>
      </w:pPr>
      <w:r>
        <w:t>Kolommen en condities:</w:t>
      </w:r>
    </w:p>
    <w:tbl>
      <w:tblPr>
        <w:tblW w:w="9609" w:type="dxa"/>
        <w:tblLayout w:type="fixed"/>
        <w:tblCellMar>
          <w:left w:w="70" w:type="dxa"/>
          <w:right w:w="70" w:type="dxa"/>
        </w:tblCellMar>
        <w:tblLook w:val="0000" w:firstRow="0" w:lastRow="0" w:firstColumn="0" w:lastColumn="0" w:noHBand="0" w:noVBand="0"/>
      </w:tblPr>
      <w:tblGrid>
        <w:gridCol w:w="3823"/>
        <w:gridCol w:w="425"/>
        <w:gridCol w:w="5361"/>
      </w:tblGrid>
      <w:tr w:rsidR="004504E7" w:rsidRPr="006848BA" w14:paraId="72338E07" w14:textId="77777777" w:rsidTr="00114221">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6AAB493" w14:textId="7CB5B9D3" w:rsidR="004504E7" w:rsidRPr="006848BA" w:rsidRDefault="004504E7" w:rsidP="00114221">
            <w:pPr>
              <w:rPr>
                <w:b/>
                <w:sz w:val="16"/>
                <w:szCs w:val="16"/>
              </w:rPr>
            </w:pPr>
            <w:r w:rsidRPr="00BD462F">
              <w:rPr>
                <w:b/>
                <w:sz w:val="16"/>
                <w:szCs w:val="16"/>
              </w:rPr>
              <w:t>CMG</w:t>
            </w:r>
            <w:r w:rsidR="003C7261">
              <w:rPr>
                <w:b/>
                <w:sz w:val="16"/>
                <w:szCs w:val="16"/>
              </w:rPr>
              <w:t>_C_T_</w:t>
            </w:r>
            <w:r>
              <w:rPr>
                <w:b/>
                <w:sz w:val="16"/>
                <w:szCs w:val="16"/>
              </w:rPr>
              <w:t xml:space="preserve">BERICHT </w:t>
            </w:r>
            <w:r w:rsidRPr="006848BA">
              <w:rPr>
                <w:b/>
                <w:sz w:val="16"/>
                <w:szCs w:val="16"/>
              </w:rPr>
              <w:t xml:space="preserve">(alias: </w:t>
            </w:r>
            <w:r>
              <w:rPr>
                <w:b/>
                <w:sz w:val="16"/>
                <w:szCs w:val="16"/>
              </w:rPr>
              <w:t>X</w:t>
            </w:r>
            <w:r w:rsidRPr="006848BA">
              <w:rPr>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DDE5A13" w14:textId="77777777" w:rsidR="004504E7" w:rsidRPr="006848BA" w:rsidRDefault="004504E7" w:rsidP="00114221">
            <w:pPr>
              <w:ind w:right="-70"/>
              <w:rPr>
                <w:b/>
                <w:sz w:val="16"/>
                <w:szCs w:val="16"/>
              </w:rPr>
            </w:pPr>
            <w:proofErr w:type="spellStart"/>
            <w:r w:rsidRPr="006848BA">
              <w:rPr>
                <w:b/>
                <w:sz w:val="16"/>
                <w:szCs w:val="16"/>
              </w:rPr>
              <w:t>Sel</w:t>
            </w:r>
            <w:proofErr w:type="spellEnd"/>
            <w:r w:rsidRPr="006848BA">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26324952" w14:textId="77777777" w:rsidR="004504E7" w:rsidRPr="006848BA" w:rsidRDefault="004504E7" w:rsidP="00114221">
            <w:pPr>
              <w:rPr>
                <w:b/>
                <w:sz w:val="16"/>
                <w:szCs w:val="16"/>
              </w:rPr>
            </w:pPr>
            <w:r w:rsidRPr="006848BA">
              <w:rPr>
                <w:b/>
                <w:sz w:val="16"/>
                <w:szCs w:val="16"/>
              </w:rPr>
              <w:t>Conditie</w:t>
            </w:r>
          </w:p>
        </w:tc>
      </w:tr>
      <w:tr w:rsidR="004504E7" w:rsidRPr="006848BA" w14:paraId="5F358309"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EDC8812" w14:textId="09AA71DE" w:rsidR="004504E7" w:rsidRDefault="00AB4B21" w:rsidP="00114221">
            <w:pPr>
              <w:rPr>
                <w:rFonts w:cs="Arial"/>
                <w:sz w:val="16"/>
                <w:szCs w:val="16"/>
              </w:rPr>
            </w:pPr>
            <w:r w:rsidRPr="00AB4B21">
              <w:rPr>
                <w:rFonts w:cs="Arial"/>
                <w:sz w:val="16"/>
                <w:szCs w:val="16"/>
              </w:rPr>
              <w:t>BERVW_</w:t>
            </w:r>
            <w:r w:rsidR="004504E7" w:rsidRPr="00B54298">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5CF92D" w14:textId="77777777" w:rsidR="004504E7" w:rsidRPr="006848BA" w:rsidRDefault="004504E7" w:rsidP="0011422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CFF6A2" w14:textId="77777777" w:rsidR="004504E7" w:rsidRPr="006848BA" w:rsidRDefault="004504E7" w:rsidP="00114221">
            <w:pPr>
              <w:rPr>
                <w:rFonts w:cs="Arial"/>
                <w:sz w:val="16"/>
                <w:szCs w:val="16"/>
              </w:rPr>
            </w:pPr>
            <w:r w:rsidRPr="006848BA">
              <w:rPr>
                <w:rFonts w:cs="Arial"/>
                <w:sz w:val="16"/>
                <w:szCs w:val="16"/>
              </w:rPr>
              <w:t xml:space="preserve">&gt; </w:t>
            </w:r>
            <w:proofErr w:type="spellStart"/>
            <w:r>
              <w:rPr>
                <w:i/>
                <w:sz w:val="16"/>
                <w:szCs w:val="16"/>
              </w:rPr>
              <w:t>Vorige_laad_TS</w:t>
            </w:r>
            <w:proofErr w:type="spellEnd"/>
          </w:p>
        </w:tc>
      </w:tr>
      <w:tr w:rsidR="003C367A" w:rsidRPr="006848BA" w14:paraId="50AA21B0" w14:textId="77777777" w:rsidTr="00FC566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2DD39B1" w14:textId="77777777" w:rsidR="003C367A" w:rsidRPr="00B54298" w:rsidRDefault="003C367A" w:rsidP="00FC5664">
            <w:pPr>
              <w:rPr>
                <w:rFonts w:cs="Arial"/>
                <w:sz w:val="16"/>
                <w:szCs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FB198F" w14:textId="77777777" w:rsidR="003C367A" w:rsidRPr="006848BA" w:rsidRDefault="003C367A" w:rsidP="00FC566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B10701F" w14:textId="77777777" w:rsidR="003C367A" w:rsidRPr="006848BA" w:rsidRDefault="003C367A" w:rsidP="00FC5664">
            <w:pPr>
              <w:rPr>
                <w:rFonts w:cs="Arial"/>
                <w:sz w:val="16"/>
                <w:szCs w:val="16"/>
              </w:rPr>
            </w:pPr>
            <w:r w:rsidRPr="00156D38">
              <w:rPr>
                <w:rFonts w:cs="Arial"/>
                <w:sz w:val="16"/>
                <w:szCs w:val="16"/>
              </w:rPr>
              <w:t>≥ 2016</w:t>
            </w:r>
          </w:p>
        </w:tc>
      </w:tr>
      <w:tr w:rsidR="004504E7" w:rsidRPr="006848BA" w14:paraId="280ABF9B"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F0D679" w14:textId="77777777" w:rsidR="004504E7" w:rsidRDefault="004504E7" w:rsidP="004504E7">
            <w:pPr>
              <w:rPr>
                <w:rFonts w:cs="Arial"/>
                <w:sz w:val="16"/>
                <w:szCs w:val="16"/>
              </w:rPr>
            </w:pPr>
            <w:r w:rsidRPr="00E35513">
              <w:rPr>
                <w:rFonts w:cs="Arial"/>
                <w:snapToGrid w:val="0"/>
                <w:sz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60B082" w14:textId="77777777" w:rsidR="004504E7" w:rsidRPr="006848BA" w:rsidRDefault="004504E7" w:rsidP="004504E7">
            <w:pPr>
              <w:ind w:right="-70"/>
              <w:rPr>
                <w:rFonts w:cs="Arial"/>
                <w:sz w:val="16"/>
                <w:szCs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6028D1" w14:textId="77777777" w:rsidR="004504E7" w:rsidRPr="006848BA" w:rsidRDefault="004504E7" w:rsidP="004504E7">
            <w:pPr>
              <w:rPr>
                <w:rFonts w:cs="Arial"/>
                <w:sz w:val="16"/>
                <w:szCs w:val="16"/>
              </w:rPr>
            </w:pPr>
          </w:p>
        </w:tc>
      </w:tr>
      <w:tr w:rsidR="004504E7" w:rsidRPr="006848BA" w14:paraId="74762A37"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F656384" w14:textId="77777777" w:rsidR="004504E7" w:rsidRPr="00B54298" w:rsidRDefault="00E114FB" w:rsidP="004504E7">
            <w:pPr>
              <w:rPr>
                <w:rFonts w:cs="Arial"/>
                <w:snapToGrid w:val="0"/>
                <w:sz w:val="16"/>
              </w:rPr>
            </w:pPr>
            <w:r w:rsidRPr="00E114FB">
              <w:rPr>
                <w:rFonts w:cs="Arial"/>
                <w:snapToGrid w:val="0"/>
                <w:sz w:val="16"/>
              </w:rPr>
              <w:t>GIINBRON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A7A05C" w14:textId="77777777" w:rsidR="004504E7" w:rsidRDefault="004504E7" w:rsidP="004504E7">
            <w:pPr>
              <w:ind w:right="-70"/>
              <w:rPr>
                <w:rFonts w:cs="Arial"/>
                <w:sz w:val="16"/>
                <w:szCs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CBFC85B" w14:textId="77777777" w:rsidR="004504E7" w:rsidRPr="006848BA" w:rsidRDefault="004504E7" w:rsidP="004504E7">
            <w:pPr>
              <w:rPr>
                <w:rFonts w:cs="Arial"/>
                <w:sz w:val="16"/>
                <w:szCs w:val="16"/>
              </w:rPr>
            </w:pPr>
          </w:p>
        </w:tc>
      </w:tr>
      <w:tr w:rsidR="004504E7" w:rsidRPr="006848BA" w14:paraId="2245FD6F" w14:textId="77777777" w:rsidTr="00114221">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43E740B" w14:textId="77777777" w:rsidR="004504E7" w:rsidRPr="006848BA" w:rsidRDefault="00E114FB" w:rsidP="00114221">
            <w:pPr>
              <w:rPr>
                <w:b/>
                <w:sz w:val="16"/>
                <w:szCs w:val="16"/>
              </w:rPr>
            </w:pPr>
            <w:r>
              <w:rPr>
                <w:b/>
                <w:sz w:val="16"/>
                <w:szCs w:val="16"/>
              </w:rPr>
              <w:t>H</w:t>
            </w:r>
            <w:r w:rsidR="004504E7" w:rsidRPr="004504E7">
              <w:rPr>
                <w:b/>
                <w:sz w:val="16"/>
                <w:szCs w:val="16"/>
              </w:rPr>
              <w:t xml:space="preserve">_GLOBAL_INTERMEDIARY_IDNR </w:t>
            </w:r>
            <w:r w:rsidR="004504E7">
              <w:rPr>
                <w:b/>
                <w:sz w:val="16"/>
                <w:szCs w:val="16"/>
              </w:rPr>
              <w:t xml:space="preserve"> </w:t>
            </w:r>
            <w:r w:rsidR="004504E7" w:rsidRPr="006848BA">
              <w:rPr>
                <w:b/>
                <w:sz w:val="16"/>
                <w:szCs w:val="16"/>
              </w:rPr>
              <w:t>(alias: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AF6B1C6" w14:textId="77777777" w:rsidR="004504E7" w:rsidRPr="006848BA" w:rsidRDefault="004504E7" w:rsidP="00114221">
            <w:pPr>
              <w:ind w:right="-70"/>
              <w:rPr>
                <w:b/>
                <w:sz w:val="16"/>
                <w:szCs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50EC270" w14:textId="77777777" w:rsidR="004504E7" w:rsidRPr="006848BA" w:rsidRDefault="004504E7" w:rsidP="00114221">
            <w:pPr>
              <w:rPr>
                <w:b/>
                <w:sz w:val="16"/>
                <w:szCs w:val="16"/>
              </w:rPr>
            </w:pPr>
          </w:p>
        </w:tc>
      </w:tr>
      <w:tr w:rsidR="004504E7" w:rsidRPr="006848BA" w14:paraId="0EB48786"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184E62" w14:textId="77777777" w:rsidR="004504E7" w:rsidRPr="006848BA" w:rsidRDefault="00E90479" w:rsidP="00114221">
            <w:pPr>
              <w:rPr>
                <w:rFonts w:cs="Arial"/>
                <w:sz w:val="16"/>
                <w:szCs w:val="16"/>
              </w:rPr>
            </w:pPr>
            <w:r>
              <w:rPr>
                <w:rFonts w:cs="Arial"/>
                <w:snapToGrid w:val="0"/>
                <w:sz w:val="16"/>
              </w:rPr>
              <w:t>XAAD</w:t>
            </w:r>
            <w:r w:rsidR="00E114FB" w:rsidRPr="00E114FB">
              <w:rPr>
                <w:rFonts w:cs="Arial"/>
                <w:snapToGrid w:val="0"/>
                <w:sz w:val="16"/>
              </w:rPr>
              <w:t>_SK</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83F53F" w14:textId="40DC01A7" w:rsidR="004504E7" w:rsidRPr="006848BA" w:rsidRDefault="004504E7" w:rsidP="0011422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6643E3D" w14:textId="533844ED" w:rsidR="004504E7" w:rsidRPr="006848BA" w:rsidRDefault="004A19E1" w:rsidP="00114221">
            <w:pPr>
              <w:rPr>
                <w:rFonts w:cs="Arial"/>
                <w:sz w:val="16"/>
                <w:szCs w:val="16"/>
              </w:rPr>
            </w:pPr>
            <w:r>
              <w:rPr>
                <w:rFonts w:cs="Arial"/>
                <w:sz w:val="16"/>
                <w:szCs w:val="16"/>
              </w:rPr>
              <w:t>Is leeg</w:t>
            </w:r>
          </w:p>
        </w:tc>
      </w:tr>
      <w:tr w:rsidR="004504E7" w:rsidRPr="006848BA" w14:paraId="7A579D0A"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EBFDF98" w14:textId="77777777" w:rsidR="004504E7" w:rsidRPr="006848BA" w:rsidRDefault="00E90479" w:rsidP="00114221">
            <w:pPr>
              <w:rPr>
                <w:snapToGrid w:val="0"/>
                <w:color w:val="000000"/>
                <w:sz w:val="16"/>
                <w:szCs w:val="16"/>
              </w:rPr>
            </w:pPr>
            <w:r>
              <w:rPr>
                <w:rFonts w:cs="Arial"/>
                <w:snapToGrid w:val="0"/>
                <w:sz w:val="16"/>
              </w:rPr>
              <w:t>XAAD</w:t>
            </w:r>
            <w:r w:rsidR="00E114FB" w:rsidRPr="00E114FB">
              <w:rPr>
                <w:rFonts w:cs="Arial"/>
                <w:snapToGrid w:val="0"/>
                <w:sz w:val="16"/>
              </w:rPr>
              <w:t>_GIIN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1F1A1BC" w14:textId="77777777" w:rsidR="004504E7" w:rsidRPr="006848BA" w:rsidRDefault="004504E7" w:rsidP="0011422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DD68922" w14:textId="77777777" w:rsidR="004504E7" w:rsidRPr="006848BA" w:rsidRDefault="004504E7">
            <w:pPr>
              <w:rPr>
                <w:rFonts w:cs="Arial"/>
                <w:sz w:val="16"/>
                <w:szCs w:val="16"/>
              </w:rPr>
            </w:pPr>
            <w:r w:rsidRPr="006848BA">
              <w:rPr>
                <w:rFonts w:cs="Arial"/>
                <w:sz w:val="16"/>
                <w:szCs w:val="16"/>
              </w:rPr>
              <w:t>=</w:t>
            </w:r>
            <w:r>
              <w:rPr>
                <w:rFonts w:cs="Arial"/>
                <w:sz w:val="16"/>
                <w:szCs w:val="16"/>
              </w:rPr>
              <w:t xml:space="preserve"> X</w:t>
            </w:r>
            <w:r w:rsidR="00E114FB">
              <w:rPr>
                <w:rFonts w:cs="Arial"/>
                <w:sz w:val="16"/>
                <w:szCs w:val="16"/>
              </w:rPr>
              <w:t>1</w:t>
            </w:r>
            <w:r w:rsidRPr="006848BA">
              <w:rPr>
                <w:rFonts w:cs="Arial"/>
                <w:sz w:val="16"/>
                <w:szCs w:val="16"/>
              </w:rPr>
              <w:t>.</w:t>
            </w:r>
            <w:r w:rsidR="00E114FB" w:rsidRPr="00E114FB">
              <w:rPr>
                <w:rFonts w:cs="Arial"/>
                <w:snapToGrid w:val="0"/>
                <w:sz w:val="16"/>
              </w:rPr>
              <w:t>GIINBRON</w:t>
            </w:r>
          </w:p>
        </w:tc>
      </w:tr>
    </w:tbl>
    <w:p w14:paraId="58714EF4" w14:textId="77777777" w:rsidR="004A19E1" w:rsidRDefault="004A19E1" w:rsidP="004A19E1">
      <w:pPr>
        <w:pStyle w:val="Kop5"/>
      </w:pPr>
    </w:p>
    <w:p w14:paraId="05803E3F" w14:textId="77777777" w:rsidR="004A19E1" w:rsidRDefault="004A19E1" w:rsidP="004A19E1">
      <w:pPr>
        <w:pStyle w:val="Kop5"/>
      </w:pPr>
      <w:r>
        <w:t>Uitvoer</w:t>
      </w:r>
    </w:p>
    <w:p w14:paraId="23E0B8FA" w14:textId="164E9973" w:rsidR="004A19E1" w:rsidRDefault="004A19E1" w:rsidP="004A19E1">
      <w:r>
        <w:t xml:space="preserve">0 of 1 voorkomen per GIINBRON. </w:t>
      </w:r>
    </w:p>
    <w:p w14:paraId="7F250A3C" w14:textId="77777777" w:rsidR="004A19E1" w:rsidRDefault="004A19E1" w:rsidP="004A19E1">
      <w:pPr>
        <w:pStyle w:val="Kop5"/>
      </w:pPr>
      <w:r>
        <w:br/>
        <w:t>Afwijkende uitvoer</w:t>
      </w:r>
    </w:p>
    <w:p w14:paraId="0E30719C" w14:textId="7A4D3497" w:rsidR="004504E7" w:rsidRPr="002453D3" w:rsidRDefault="004A19E1" w:rsidP="002453D3">
      <w:r>
        <w:t>N.v.t.</w:t>
      </w:r>
    </w:p>
    <w:p w14:paraId="73833394" w14:textId="77777777" w:rsidR="00CB5CF6" w:rsidRDefault="00E05095" w:rsidP="00CB5CF6">
      <w:pPr>
        <w:pStyle w:val="Kop2"/>
      </w:pPr>
      <w:bookmarkStart w:id="100" w:name="_Toc509919537"/>
      <w:r>
        <w:t>H_FIN_BERICHT</w:t>
      </w:r>
      <w:bookmarkEnd w:id="100"/>
    </w:p>
    <w:p w14:paraId="0B5EA0AA" w14:textId="77777777" w:rsidR="00CB5CF6" w:rsidRPr="00D31480" w:rsidRDefault="00CB5CF6" w:rsidP="00492481">
      <w:pPr>
        <w:pStyle w:val="Kop3"/>
      </w:pPr>
      <w:bookmarkStart w:id="101" w:name="_Toc448837827"/>
      <w:bookmarkStart w:id="102" w:name="_Ref283977818"/>
      <w:bookmarkStart w:id="103" w:name="_Toc475429893"/>
      <w:bookmarkStart w:id="104" w:name="_Toc509919538"/>
      <w:r w:rsidRPr="00D31480">
        <w:t>Functionele beschrijving</w:t>
      </w:r>
      <w:bookmarkEnd w:id="101"/>
      <w:bookmarkEnd w:id="102"/>
      <w:bookmarkEnd w:id="103"/>
      <w:bookmarkEnd w:id="104"/>
    </w:p>
    <w:p w14:paraId="40F57F97" w14:textId="425113D6" w:rsidR="00CB5CF6" w:rsidRDefault="00125F96" w:rsidP="002453D3">
      <w:r>
        <w:t xml:space="preserve">H_FIN_BERICHT bevat de Business </w:t>
      </w:r>
      <w:proofErr w:type="spellStart"/>
      <w:r>
        <w:t>keys</w:t>
      </w:r>
      <w:proofErr w:type="spellEnd"/>
      <w:r>
        <w:t xml:space="preserve"> van het bericht waarin de </w:t>
      </w:r>
      <w:r w:rsidR="00341AF8">
        <w:t xml:space="preserve">meldingen met </w:t>
      </w:r>
      <w:r>
        <w:t>verzeke</w:t>
      </w:r>
      <w:r w:rsidR="002453D3">
        <w:t>ringsgegevens zijn aangeleverd.</w:t>
      </w:r>
    </w:p>
    <w:p w14:paraId="252C912F" w14:textId="77777777" w:rsidR="00CB5CF6" w:rsidRDefault="00CB5CF6" w:rsidP="00492481">
      <w:pPr>
        <w:pStyle w:val="Kop3"/>
      </w:pPr>
      <w:bookmarkStart w:id="105" w:name="_Toc475429894"/>
      <w:bookmarkStart w:id="106" w:name="_Toc509919539"/>
      <w:proofErr w:type="spellStart"/>
      <w:r>
        <w:t>Mapping</w:t>
      </w:r>
      <w:proofErr w:type="spellEnd"/>
      <w:r>
        <w:t xml:space="preserve"> </w:t>
      </w:r>
      <w:r w:rsidR="00E05095">
        <w:t>H_FIN_BERICHT</w:t>
      </w:r>
      <w:bookmarkEnd w:id="105"/>
      <w:bookmarkEnd w:id="106"/>
    </w:p>
    <w:p w14:paraId="39CA7CEF" w14:textId="77777777" w:rsidR="00CB5CF6" w:rsidRDefault="00CB5CF6" w:rsidP="00CB5CF6"/>
    <w:tbl>
      <w:tblPr>
        <w:tblW w:w="5000" w:type="pct"/>
        <w:tblLayout w:type="fixed"/>
        <w:tblCellMar>
          <w:left w:w="30" w:type="dxa"/>
          <w:right w:w="30" w:type="dxa"/>
        </w:tblCellMar>
        <w:tblLook w:val="0000" w:firstRow="0" w:lastRow="0" w:firstColumn="0" w:lastColumn="0" w:noHBand="0" w:noVBand="0"/>
      </w:tblPr>
      <w:tblGrid>
        <w:gridCol w:w="2385"/>
        <w:gridCol w:w="344"/>
        <w:gridCol w:w="3361"/>
        <w:gridCol w:w="2970"/>
      </w:tblGrid>
      <w:tr w:rsidR="006A2B2F" w:rsidRPr="009C7F64" w14:paraId="0F093CDA"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pct15" w:color="auto" w:fill="auto"/>
          </w:tcPr>
          <w:p w14:paraId="2827B3E5" w14:textId="77777777" w:rsidR="006A2B2F" w:rsidRPr="009C7F64" w:rsidRDefault="006A2B2F" w:rsidP="00756EFA">
            <w:pPr>
              <w:rPr>
                <w:rFonts w:cs="Arial"/>
                <w:b/>
              </w:rPr>
            </w:pPr>
            <w:r w:rsidRPr="009C7F64">
              <w:rPr>
                <w:rFonts w:cs="Arial"/>
                <w:b/>
              </w:rPr>
              <w:t>Doelkolom</w:t>
            </w:r>
          </w:p>
          <w:p w14:paraId="162D0E38" w14:textId="77777777" w:rsidR="006A2B2F" w:rsidRPr="009C7F64" w:rsidRDefault="006A2B2F" w:rsidP="00756EFA">
            <w:pPr>
              <w:rPr>
                <w:rFonts w:cs="Arial"/>
                <w:b/>
              </w:rPr>
            </w:pPr>
          </w:p>
        </w:tc>
        <w:tc>
          <w:tcPr>
            <w:tcW w:w="190" w:type="pct"/>
            <w:tcBorders>
              <w:top w:val="single" w:sz="4" w:space="0" w:color="auto"/>
              <w:left w:val="single" w:sz="4" w:space="0" w:color="auto"/>
              <w:bottom w:val="single" w:sz="4" w:space="0" w:color="auto"/>
              <w:right w:val="single" w:sz="4" w:space="0" w:color="auto"/>
            </w:tcBorders>
            <w:shd w:val="pct15" w:color="auto" w:fill="auto"/>
          </w:tcPr>
          <w:p w14:paraId="59872C65" w14:textId="77777777" w:rsidR="006A2B2F" w:rsidRPr="009C7F64" w:rsidRDefault="006A2B2F" w:rsidP="00756EFA">
            <w:pPr>
              <w:rPr>
                <w:rFonts w:cs="Arial"/>
                <w:b/>
              </w:rPr>
            </w:pPr>
            <w:r>
              <w:rPr>
                <w:rFonts w:cs="Arial"/>
                <w:b/>
              </w:rPr>
              <w:t>BK</w:t>
            </w:r>
          </w:p>
        </w:tc>
        <w:tc>
          <w:tcPr>
            <w:tcW w:w="1855" w:type="pct"/>
            <w:tcBorders>
              <w:top w:val="single" w:sz="4" w:space="0" w:color="auto"/>
              <w:left w:val="single" w:sz="4" w:space="0" w:color="auto"/>
              <w:bottom w:val="single" w:sz="4" w:space="0" w:color="auto"/>
              <w:right w:val="single" w:sz="4" w:space="0" w:color="auto"/>
            </w:tcBorders>
            <w:shd w:val="pct15" w:color="auto" w:fill="auto"/>
          </w:tcPr>
          <w:p w14:paraId="31BF056B" w14:textId="77777777" w:rsidR="006A2B2F" w:rsidRPr="009C7F64" w:rsidRDefault="006A2B2F" w:rsidP="00756EFA">
            <w:pPr>
              <w:rPr>
                <w:rFonts w:cs="Arial"/>
                <w:b/>
              </w:rPr>
            </w:pPr>
            <w:r w:rsidRPr="009C7F64">
              <w:rPr>
                <w:rFonts w:cs="Arial"/>
                <w:b/>
              </w:rPr>
              <w:t>Bron/brontabel</w:t>
            </w:r>
          </w:p>
        </w:tc>
        <w:tc>
          <w:tcPr>
            <w:tcW w:w="1639" w:type="pct"/>
            <w:tcBorders>
              <w:top w:val="single" w:sz="4" w:space="0" w:color="auto"/>
              <w:left w:val="single" w:sz="4" w:space="0" w:color="auto"/>
              <w:bottom w:val="single" w:sz="4" w:space="0" w:color="auto"/>
              <w:right w:val="single" w:sz="4" w:space="0" w:color="auto"/>
            </w:tcBorders>
            <w:shd w:val="pct15" w:color="auto" w:fill="auto"/>
          </w:tcPr>
          <w:p w14:paraId="083FB4D6" w14:textId="77777777" w:rsidR="006A2B2F" w:rsidRPr="009C7F64" w:rsidRDefault="006A2B2F" w:rsidP="00756EFA">
            <w:pPr>
              <w:rPr>
                <w:rFonts w:cs="Arial"/>
                <w:b/>
              </w:rPr>
            </w:pPr>
            <w:r w:rsidRPr="009C7F64">
              <w:rPr>
                <w:rFonts w:cs="Arial"/>
                <w:b/>
              </w:rPr>
              <w:t>Bronkolom</w:t>
            </w:r>
          </w:p>
        </w:tc>
      </w:tr>
      <w:tr w:rsidR="006A2B2F" w14:paraId="461B213A"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clear" w:color="auto" w:fill="auto"/>
          </w:tcPr>
          <w:p w14:paraId="70703921" w14:textId="77777777" w:rsidR="006A2B2F" w:rsidRPr="00BB07AB" w:rsidRDefault="006A2B2F" w:rsidP="00BB07AB">
            <w:pPr>
              <w:rPr>
                <w:rFonts w:cs="Arial"/>
                <w:sz w:val="16"/>
              </w:rPr>
            </w:pPr>
            <w:r w:rsidRPr="00BB07AB">
              <w:rPr>
                <w:rFonts w:cs="Arial"/>
                <w:sz w:val="16"/>
              </w:rPr>
              <w:t>XAAA_SK</w:t>
            </w:r>
          </w:p>
        </w:tc>
        <w:tc>
          <w:tcPr>
            <w:tcW w:w="190" w:type="pct"/>
            <w:tcBorders>
              <w:top w:val="single" w:sz="4" w:space="0" w:color="auto"/>
              <w:left w:val="single" w:sz="4" w:space="0" w:color="auto"/>
              <w:bottom w:val="single" w:sz="4" w:space="0" w:color="auto"/>
              <w:right w:val="single" w:sz="4" w:space="0" w:color="auto"/>
            </w:tcBorders>
          </w:tcPr>
          <w:p w14:paraId="1C4CA133" w14:textId="77777777" w:rsidR="006A2B2F" w:rsidRPr="00BB07AB" w:rsidRDefault="006A2B2F" w:rsidP="00BB07AB">
            <w:pPr>
              <w:rPr>
                <w:rFonts w:cs="Arial"/>
                <w:sz w:val="16"/>
              </w:rPr>
            </w:pPr>
          </w:p>
        </w:tc>
        <w:tc>
          <w:tcPr>
            <w:tcW w:w="1855" w:type="pct"/>
            <w:tcBorders>
              <w:top w:val="single" w:sz="4" w:space="0" w:color="auto"/>
              <w:left w:val="single" w:sz="4" w:space="0" w:color="auto"/>
              <w:bottom w:val="single" w:sz="4" w:space="0" w:color="auto"/>
              <w:right w:val="single" w:sz="4" w:space="0" w:color="auto"/>
            </w:tcBorders>
            <w:shd w:val="clear" w:color="auto" w:fill="auto"/>
          </w:tcPr>
          <w:p w14:paraId="42D0DEE5" w14:textId="77777777" w:rsidR="006A2B2F" w:rsidRPr="00BB07AB" w:rsidRDefault="006A2B2F" w:rsidP="00BB07AB">
            <w:pPr>
              <w:rPr>
                <w:rFonts w:cs="Arial"/>
                <w:sz w:val="16"/>
              </w:rPr>
            </w:pPr>
          </w:p>
        </w:tc>
        <w:tc>
          <w:tcPr>
            <w:tcW w:w="1639" w:type="pct"/>
            <w:tcBorders>
              <w:top w:val="single" w:sz="4" w:space="0" w:color="auto"/>
              <w:left w:val="single" w:sz="4" w:space="0" w:color="auto"/>
              <w:bottom w:val="single" w:sz="4" w:space="0" w:color="auto"/>
              <w:right w:val="single" w:sz="4" w:space="0" w:color="auto"/>
            </w:tcBorders>
            <w:shd w:val="clear" w:color="auto" w:fill="auto"/>
          </w:tcPr>
          <w:p w14:paraId="6203C7F6" w14:textId="77777777" w:rsidR="006A2B2F" w:rsidRPr="00BB07AB" w:rsidRDefault="006A2B2F" w:rsidP="00BB07AB">
            <w:pPr>
              <w:rPr>
                <w:rFonts w:cs="Arial"/>
                <w:sz w:val="16"/>
              </w:rPr>
            </w:pPr>
            <w:r w:rsidRPr="00BB07AB">
              <w:rPr>
                <w:rFonts w:cs="Arial"/>
                <w:sz w:val="16"/>
              </w:rPr>
              <w:t>Gegenereerde sleutel</w:t>
            </w:r>
          </w:p>
        </w:tc>
      </w:tr>
      <w:tr w:rsidR="006A2B2F" w14:paraId="24621F6A"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clear" w:color="auto" w:fill="auto"/>
          </w:tcPr>
          <w:p w14:paraId="19D68763" w14:textId="77777777" w:rsidR="006A2B2F" w:rsidRPr="00BB07AB" w:rsidRDefault="006A2B2F" w:rsidP="00BB07AB">
            <w:pPr>
              <w:rPr>
                <w:rFonts w:cs="Arial"/>
                <w:sz w:val="16"/>
              </w:rPr>
            </w:pPr>
            <w:r w:rsidRPr="00BB07AB">
              <w:rPr>
                <w:rFonts w:cs="Arial"/>
                <w:sz w:val="16"/>
              </w:rPr>
              <w:lastRenderedPageBreak/>
              <w:t>XAAA_LAAD_TS</w:t>
            </w:r>
          </w:p>
        </w:tc>
        <w:tc>
          <w:tcPr>
            <w:tcW w:w="190" w:type="pct"/>
            <w:tcBorders>
              <w:top w:val="single" w:sz="4" w:space="0" w:color="auto"/>
              <w:left w:val="single" w:sz="4" w:space="0" w:color="auto"/>
              <w:bottom w:val="single" w:sz="4" w:space="0" w:color="auto"/>
              <w:right w:val="single" w:sz="4" w:space="0" w:color="auto"/>
            </w:tcBorders>
          </w:tcPr>
          <w:p w14:paraId="5614A838" w14:textId="77777777" w:rsidR="006A2B2F" w:rsidRPr="00BB07AB" w:rsidRDefault="006A2B2F" w:rsidP="00BB07AB">
            <w:pPr>
              <w:rPr>
                <w:rFonts w:cs="Arial"/>
                <w:sz w:val="16"/>
              </w:rPr>
            </w:pPr>
          </w:p>
        </w:tc>
        <w:tc>
          <w:tcPr>
            <w:tcW w:w="1855" w:type="pct"/>
            <w:tcBorders>
              <w:top w:val="single" w:sz="4" w:space="0" w:color="auto"/>
              <w:left w:val="single" w:sz="4" w:space="0" w:color="auto"/>
              <w:bottom w:val="single" w:sz="4" w:space="0" w:color="auto"/>
              <w:right w:val="single" w:sz="4" w:space="0" w:color="auto"/>
            </w:tcBorders>
            <w:shd w:val="clear" w:color="auto" w:fill="auto"/>
          </w:tcPr>
          <w:p w14:paraId="71866294" w14:textId="77777777" w:rsidR="006A2B2F" w:rsidRPr="00BB07AB" w:rsidRDefault="006A2B2F" w:rsidP="00BB07AB">
            <w:pPr>
              <w:rPr>
                <w:rFonts w:cs="Arial"/>
                <w:sz w:val="16"/>
              </w:rPr>
            </w:pPr>
          </w:p>
        </w:tc>
        <w:tc>
          <w:tcPr>
            <w:tcW w:w="1639" w:type="pct"/>
            <w:tcBorders>
              <w:top w:val="single" w:sz="4" w:space="0" w:color="auto"/>
              <w:left w:val="single" w:sz="4" w:space="0" w:color="auto"/>
              <w:bottom w:val="single" w:sz="4" w:space="0" w:color="auto"/>
              <w:right w:val="single" w:sz="4" w:space="0" w:color="auto"/>
            </w:tcBorders>
            <w:shd w:val="clear" w:color="auto" w:fill="auto"/>
          </w:tcPr>
          <w:p w14:paraId="4B80B9BB" w14:textId="77777777" w:rsidR="006A2B2F" w:rsidRPr="00BB07AB" w:rsidRDefault="006A2B2F" w:rsidP="00BB07AB">
            <w:pPr>
              <w:rPr>
                <w:rFonts w:cs="Arial"/>
                <w:sz w:val="16"/>
              </w:rPr>
            </w:pPr>
            <w:proofErr w:type="spellStart"/>
            <w:r w:rsidRPr="00BB07AB">
              <w:rPr>
                <w:rFonts w:cs="Arial"/>
                <w:sz w:val="16"/>
              </w:rPr>
              <w:t>Laad_TS</w:t>
            </w:r>
            <w:proofErr w:type="spellEnd"/>
          </w:p>
        </w:tc>
      </w:tr>
      <w:tr w:rsidR="006A2B2F" w14:paraId="20B7B507"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clear" w:color="auto" w:fill="auto"/>
          </w:tcPr>
          <w:p w14:paraId="635BEF3C" w14:textId="77777777" w:rsidR="006A2B2F" w:rsidRPr="00BB07AB" w:rsidRDefault="006A2B2F" w:rsidP="00BB07AB">
            <w:pPr>
              <w:rPr>
                <w:rFonts w:cs="Arial"/>
                <w:sz w:val="16"/>
              </w:rPr>
            </w:pPr>
            <w:r w:rsidRPr="00BB07AB">
              <w:rPr>
                <w:rFonts w:cs="Arial"/>
                <w:sz w:val="16"/>
              </w:rPr>
              <w:t>XAAA_RECORDBRON_NAAM</w:t>
            </w:r>
          </w:p>
        </w:tc>
        <w:tc>
          <w:tcPr>
            <w:tcW w:w="190" w:type="pct"/>
            <w:tcBorders>
              <w:top w:val="single" w:sz="4" w:space="0" w:color="auto"/>
              <w:left w:val="single" w:sz="4" w:space="0" w:color="auto"/>
              <w:bottom w:val="single" w:sz="4" w:space="0" w:color="auto"/>
              <w:right w:val="single" w:sz="4" w:space="0" w:color="auto"/>
            </w:tcBorders>
          </w:tcPr>
          <w:p w14:paraId="58F5C6CF" w14:textId="77777777" w:rsidR="006A2B2F" w:rsidRPr="00BB07AB" w:rsidRDefault="006A2B2F" w:rsidP="00BB07AB">
            <w:pPr>
              <w:rPr>
                <w:rFonts w:cs="Arial"/>
                <w:snapToGrid w:val="0"/>
                <w:sz w:val="16"/>
              </w:rPr>
            </w:pPr>
          </w:p>
        </w:tc>
        <w:tc>
          <w:tcPr>
            <w:tcW w:w="1855" w:type="pct"/>
            <w:tcBorders>
              <w:top w:val="single" w:sz="4" w:space="0" w:color="auto"/>
              <w:left w:val="single" w:sz="4" w:space="0" w:color="auto"/>
              <w:bottom w:val="single" w:sz="4" w:space="0" w:color="auto"/>
              <w:right w:val="single" w:sz="4" w:space="0" w:color="auto"/>
            </w:tcBorders>
            <w:shd w:val="clear" w:color="auto" w:fill="auto"/>
          </w:tcPr>
          <w:p w14:paraId="67D8D042" w14:textId="62A6D487" w:rsidR="006A2B2F" w:rsidRPr="00BB07AB" w:rsidRDefault="006A2B2F" w:rsidP="00BB07AB">
            <w:pPr>
              <w:rPr>
                <w:rFonts w:cs="Arial"/>
                <w:sz w:val="16"/>
              </w:rPr>
            </w:pPr>
            <w:r w:rsidRPr="00BB07AB">
              <w:rPr>
                <w:rFonts w:cs="Arial"/>
                <w:snapToGrid w:val="0"/>
                <w:sz w:val="16"/>
              </w:rPr>
              <w:t>CMG</w:t>
            </w:r>
            <w:r w:rsidR="003C7261">
              <w:rPr>
                <w:rFonts w:cs="Arial"/>
                <w:snapToGrid w:val="0"/>
                <w:sz w:val="16"/>
              </w:rPr>
              <w:t>_C_T_</w:t>
            </w:r>
            <w:r w:rsidRPr="00BB07AB">
              <w:rPr>
                <w:rFonts w:cs="Arial"/>
                <w:snapToGrid w:val="0"/>
                <w:sz w:val="16"/>
              </w:rPr>
              <w:t>BERICHT</w:t>
            </w:r>
          </w:p>
        </w:tc>
        <w:tc>
          <w:tcPr>
            <w:tcW w:w="1639" w:type="pct"/>
            <w:tcBorders>
              <w:top w:val="single" w:sz="4" w:space="0" w:color="auto"/>
              <w:left w:val="single" w:sz="4" w:space="0" w:color="auto"/>
              <w:bottom w:val="single" w:sz="4" w:space="0" w:color="auto"/>
              <w:right w:val="single" w:sz="4" w:space="0" w:color="auto"/>
            </w:tcBorders>
            <w:shd w:val="clear" w:color="auto" w:fill="auto"/>
          </w:tcPr>
          <w:p w14:paraId="03BA64BF" w14:textId="77777777" w:rsidR="006A2B2F" w:rsidRPr="00BB07AB" w:rsidRDefault="006A2B2F" w:rsidP="00BB07AB">
            <w:pPr>
              <w:rPr>
                <w:rFonts w:cs="Arial"/>
                <w:sz w:val="16"/>
              </w:rPr>
            </w:pPr>
            <w:r w:rsidRPr="00BB07AB">
              <w:rPr>
                <w:rFonts w:cs="Arial"/>
                <w:sz w:val="16"/>
              </w:rPr>
              <w:t>RECORDBRON_NAAM</w:t>
            </w:r>
          </w:p>
        </w:tc>
      </w:tr>
      <w:tr w:rsidR="006A2B2F" w14:paraId="00A120EC"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clear" w:color="auto" w:fill="auto"/>
          </w:tcPr>
          <w:p w14:paraId="42A88584" w14:textId="77777777" w:rsidR="006A2B2F" w:rsidRPr="00BB07AB" w:rsidRDefault="006A2B2F" w:rsidP="00BB07AB">
            <w:pPr>
              <w:rPr>
                <w:rFonts w:cs="Arial"/>
                <w:sz w:val="16"/>
              </w:rPr>
            </w:pPr>
            <w:r w:rsidRPr="00BB07AB">
              <w:rPr>
                <w:rFonts w:cs="Arial"/>
                <w:sz w:val="16"/>
              </w:rPr>
              <w:t>XAAA_RSIN</w:t>
            </w:r>
          </w:p>
        </w:tc>
        <w:tc>
          <w:tcPr>
            <w:tcW w:w="190" w:type="pct"/>
            <w:tcBorders>
              <w:top w:val="single" w:sz="4" w:space="0" w:color="auto"/>
              <w:left w:val="single" w:sz="4" w:space="0" w:color="auto"/>
              <w:bottom w:val="single" w:sz="4" w:space="0" w:color="auto"/>
              <w:right w:val="single" w:sz="4" w:space="0" w:color="auto"/>
            </w:tcBorders>
          </w:tcPr>
          <w:p w14:paraId="5616E6BA" w14:textId="77777777" w:rsidR="006A2B2F" w:rsidRPr="00E678EE" w:rsidRDefault="006A2B2F" w:rsidP="00BB07AB">
            <w:pPr>
              <w:rPr>
                <w:rFonts w:cs="Arial"/>
                <w:snapToGrid w:val="0"/>
                <w:sz w:val="16"/>
              </w:rPr>
            </w:pPr>
            <w:r>
              <w:rPr>
                <w:rFonts w:cs="Arial"/>
                <w:snapToGrid w:val="0"/>
                <w:sz w:val="16"/>
              </w:rPr>
              <w:t>X</w:t>
            </w:r>
          </w:p>
        </w:tc>
        <w:tc>
          <w:tcPr>
            <w:tcW w:w="1855" w:type="pct"/>
            <w:tcBorders>
              <w:top w:val="single" w:sz="4" w:space="0" w:color="auto"/>
              <w:left w:val="single" w:sz="4" w:space="0" w:color="auto"/>
              <w:bottom w:val="single" w:sz="4" w:space="0" w:color="auto"/>
              <w:right w:val="single" w:sz="4" w:space="0" w:color="auto"/>
            </w:tcBorders>
            <w:shd w:val="clear" w:color="auto" w:fill="auto"/>
          </w:tcPr>
          <w:p w14:paraId="479E5C3D" w14:textId="35342911" w:rsidR="006A2B2F" w:rsidRPr="00BB07AB" w:rsidRDefault="006A2B2F" w:rsidP="00BB07AB">
            <w:pPr>
              <w:rPr>
                <w:rFonts w:cs="Arial"/>
                <w:sz w:val="16"/>
              </w:rPr>
            </w:pPr>
            <w:r w:rsidRPr="00E678EE">
              <w:rPr>
                <w:rFonts w:cs="Arial"/>
                <w:snapToGrid w:val="0"/>
                <w:sz w:val="16"/>
              </w:rPr>
              <w:t>CMG</w:t>
            </w:r>
            <w:r w:rsidR="003C7261">
              <w:rPr>
                <w:rFonts w:cs="Arial"/>
                <w:snapToGrid w:val="0"/>
                <w:sz w:val="16"/>
              </w:rPr>
              <w:t>_C_T_</w:t>
            </w:r>
            <w:r w:rsidRPr="00E678EE">
              <w:rPr>
                <w:rFonts w:cs="Arial"/>
                <w:snapToGrid w:val="0"/>
                <w:sz w:val="16"/>
              </w:rPr>
              <w:t>BERICHT</w:t>
            </w:r>
          </w:p>
        </w:tc>
        <w:tc>
          <w:tcPr>
            <w:tcW w:w="1639" w:type="pct"/>
            <w:tcBorders>
              <w:top w:val="single" w:sz="4" w:space="0" w:color="auto"/>
              <w:left w:val="single" w:sz="4" w:space="0" w:color="auto"/>
              <w:bottom w:val="single" w:sz="4" w:space="0" w:color="auto"/>
              <w:right w:val="single" w:sz="4" w:space="0" w:color="auto"/>
            </w:tcBorders>
            <w:shd w:val="clear" w:color="auto" w:fill="auto"/>
          </w:tcPr>
          <w:p w14:paraId="214574DE" w14:textId="77777777" w:rsidR="006A2B2F" w:rsidRPr="00BB07AB" w:rsidRDefault="006A2B2F" w:rsidP="00BB07AB">
            <w:pPr>
              <w:rPr>
                <w:rFonts w:cs="Arial"/>
                <w:sz w:val="16"/>
              </w:rPr>
            </w:pPr>
            <w:r w:rsidRPr="00E678EE">
              <w:rPr>
                <w:rFonts w:cs="Arial"/>
                <w:snapToGrid w:val="0"/>
                <w:sz w:val="16"/>
              </w:rPr>
              <w:t>RSINBRON</w:t>
            </w:r>
          </w:p>
        </w:tc>
      </w:tr>
      <w:tr w:rsidR="006A2B2F" w14:paraId="029361CA"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clear" w:color="auto" w:fill="auto"/>
          </w:tcPr>
          <w:p w14:paraId="4078C105" w14:textId="77777777" w:rsidR="006A2B2F" w:rsidRPr="009C7F64" w:rsidRDefault="006A2B2F" w:rsidP="00BB07AB">
            <w:pPr>
              <w:rPr>
                <w:rFonts w:cs="Arial"/>
                <w:sz w:val="16"/>
              </w:rPr>
            </w:pPr>
            <w:r w:rsidRPr="00BB07AB">
              <w:rPr>
                <w:rFonts w:cs="Arial"/>
                <w:sz w:val="16"/>
              </w:rPr>
              <w:t>XAAA_GEGEVENSTIJDVAK</w:t>
            </w:r>
          </w:p>
        </w:tc>
        <w:tc>
          <w:tcPr>
            <w:tcW w:w="190" w:type="pct"/>
            <w:tcBorders>
              <w:top w:val="single" w:sz="4" w:space="0" w:color="auto"/>
              <w:left w:val="single" w:sz="4" w:space="0" w:color="auto"/>
              <w:bottom w:val="single" w:sz="4" w:space="0" w:color="auto"/>
              <w:right w:val="single" w:sz="4" w:space="0" w:color="auto"/>
            </w:tcBorders>
          </w:tcPr>
          <w:p w14:paraId="7391BB00" w14:textId="77777777" w:rsidR="006A2B2F" w:rsidRPr="00BB07AB" w:rsidRDefault="006A2B2F" w:rsidP="00BB07AB">
            <w:pPr>
              <w:rPr>
                <w:rFonts w:cs="Arial"/>
                <w:snapToGrid w:val="0"/>
                <w:sz w:val="16"/>
              </w:rPr>
            </w:pPr>
            <w:r>
              <w:rPr>
                <w:rFonts w:cs="Arial"/>
                <w:snapToGrid w:val="0"/>
                <w:sz w:val="16"/>
              </w:rPr>
              <w:t>X</w:t>
            </w:r>
          </w:p>
        </w:tc>
        <w:tc>
          <w:tcPr>
            <w:tcW w:w="1855" w:type="pct"/>
            <w:tcBorders>
              <w:top w:val="single" w:sz="4" w:space="0" w:color="auto"/>
              <w:left w:val="single" w:sz="4" w:space="0" w:color="auto"/>
              <w:bottom w:val="single" w:sz="4" w:space="0" w:color="auto"/>
              <w:right w:val="single" w:sz="4" w:space="0" w:color="auto"/>
            </w:tcBorders>
            <w:shd w:val="clear" w:color="auto" w:fill="auto"/>
          </w:tcPr>
          <w:p w14:paraId="38BFE0AB" w14:textId="2D184BD7" w:rsidR="006A2B2F" w:rsidRPr="009C7F64" w:rsidRDefault="006A2B2F" w:rsidP="00BB07AB">
            <w:pPr>
              <w:rPr>
                <w:rFonts w:cs="Arial"/>
                <w:sz w:val="16"/>
              </w:rPr>
            </w:pPr>
            <w:r w:rsidRPr="00BB07AB">
              <w:rPr>
                <w:rFonts w:cs="Arial"/>
                <w:snapToGrid w:val="0"/>
                <w:sz w:val="16"/>
              </w:rPr>
              <w:t>CMG</w:t>
            </w:r>
            <w:r w:rsidR="003C7261">
              <w:rPr>
                <w:rFonts w:cs="Arial"/>
                <w:snapToGrid w:val="0"/>
                <w:sz w:val="16"/>
              </w:rPr>
              <w:t>_C_T_</w:t>
            </w:r>
            <w:r w:rsidRPr="00BB07AB">
              <w:rPr>
                <w:rFonts w:cs="Arial"/>
                <w:snapToGrid w:val="0"/>
                <w:sz w:val="16"/>
              </w:rPr>
              <w:t>BERICHT</w:t>
            </w:r>
          </w:p>
        </w:tc>
        <w:tc>
          <w:tcPr>
            <w:tcW w:w="1639" w:type="pct"/>
            <w:tcBorders>
              <w:top w:val="single" w:sz="4" w:space="0" w:color="auto"/>
              <w:left w:val="single" w:sz="4" w:space="0" w:color="auto"/>
              <w:bottom w:val="single" w:sz="4" w:space="0" w:color="auto"/>
              <w:right w:val="single" w:sz="4" w:space="0" w:color="auto"/>
            </w:tcBorders>
            <w:shd w:val="clear" w:color="auto" w:fill="auto"/>
          </w:tcPr>
          <w:p w14:paraId="341AC8BA" w14:textId="77777777" w:rsidR="006A2B2F" w:rsidRPr="00BB07AB" w:rsidRDefault="006A2B2F" w:rsidP="00BB07AB">
            <w:pPr>
              <w:rPr>
                <w:rFonts w:cs="Arial"/>
                <w:sz w:val="16"/>
              </w:rPr>
            </w:pPr>
            <w:r>
              <w:rPr>
                <w:rFonts w:cs="Arial"/>
                <w:sz w:val="16"/>
              </w:rPr>
              <w:t>BELASTINGJAAR</w:t>
            </w:r>
          </w:p>
        </w:tc>
      </w:tr>
      <w:tr w:rsidR="006A2B2F" w14:paraId="706AF411" w14:textId="77777777" w:rsidTr="00CC68B2">
        <w:trPr>
          <w:cantSplit/>
          <w:trHeight w:val="190"/>
        </w:trPr>
        <w:tc>
          <w:tcPr>
            <w:tcW w:w="1316" w:type="pct"/>
            <w:tcBorders>
              <w:top w:val="single" w:sz="4" w:space="0" w:color="auto"/>
              <w:left w:val="single" w:sz="4" w:space="0" w:color="auto"/>
              <w:bottom w:val="single" w:sz="4" w:space="0" w:color="auto"/>
              <w:right w:val="single" w:sz="4" w:space="0" w:color="auto"/>
            </w:tcBorders>
            <w:shd w:val="clear" w:color="auto" w:fill="auto"/>
          </w:tcPr>
          <w:p w14:paraId="6B1B2A2B" w14:textId="77777777" w:rsidR="006A2B2F" w:rsidRPr="009C7F64" w:rsidRDefault="006A2B2F" w:rsidP="00BB07AB">
            <w:pPr>
              <w:rPr>
                <w:rFonts w:cs="Arial"/>
                <w:sz w:val="16"/>
              </w:rPr>
            </w:pPr>
            <w:r w:rsidRPr="00BB07AB">
              <w:rPr>
                <w:rFonts w:cs="Arial"/>
                <w:sz w:val="16"/>
              </w:rPr>
              <w:t>XAAA_AANLEVERINGNR</w:t>
            </w:r>
          </w:p>
        </w:tc>
        <w:tc>
          <w:tcPr>
            <w:tcW w:w="190" w:type="pct"/>
            <w:tcBorders>
              <w:top w:val="single" w:sz="4" w:space="0" w:color="auto"/>
              <w:left w:val="single" w:sz="4" w:space="0" w:color="auto"/>
              <w:bottom w:val="single" w:sz="4" w:space="0" w:color="auto"/>
              <w:right w:val="single" w:sz="4" w:space="0" w:color="auto"/>
            </w:tcBorders>
          </w:tcPr>
          <w:p w14:paraId="0C2D9EC6" w14:textId="77777777" w:rsidR="006A2B2F" w:rsidRPr="00E678EE" w:rsidRDefault="006A2B2F" w:rsidP="00BB07AB">
            <w:pPr>
              <w:rPr>
                <w:rFonts w:cs="Arial"/>
                <w:snapToGrid w:val="0"/>
                <w:sz w:val="16"/>
              </w:rPr>
            </w:pPr>
            <w:r>
              <w:rPr>
                <w:rFonts w:cs="Arial"/>
                <w:snapToGrid w:val="0"/>
                <w:sz w:val="16"/>
              </w:rPr>
              <w:t>X</w:t>
            </w:r>
          </w:p>
        </w:tc>
        <w:tc>
          <w:tcPr>
            <w:tcW w:w="1855" w:type="pct"/>
            <w:tcBorders>
              <w:top w:val="single" w:sz="4" w:space="0" w:color="auto"/>
              <w:left w:val="single" w:sz="4" w:space="0" w:color="auto"/>
              <w:bottom w:val="single" w:sz="4" w:space="0" w:color="auto"/>
              <w:right w:val="single" w:sz="4" w:space="0" w:color="auto"/>
            </w:tcBorders>
            <w:shd w:val="clear" w:color="auto" w:fill="auto"/>
          </w:tcPr>
          <w:p w14:paraId="4D30D2BE" w14:textId="182248B5" w:rsidR="006A2B2F" w:rsidRPr="009C7F64" w:rsidRDefault="006A2B2F" w:rsidP="00BB07AB">
            <w:pPr>
              <w:rPr>
                <w:rFonts w:cs="Arial"/>
                <w:sz w:val="16"/>
              </w:rPr>
            </w:pPr>
            <w:r w:rsidRPr="00E678EE">
              <w:rPr>
                <w:rFonts w:cs="Arial"/>
                <w:snapToGrid w:val="0"/>
                <w:sz w:val="16"/>
              </w:rPr>
              <w:t>CMG</w:t>
            </w:r>
            <w:r w:rsidR="003C7261">
              <w:rPr>
                <w:rFonts w:cs="Arial"/>
                <w:snapToGrid w:val="0"/>
                <w:sz w:val="16"/>
              </w:rPr>
              <w:t>_C_T_</w:t>
            </w:r>
            <w:r w:rsidRPr="00E678EE">
              <w:rPr>
                <w:rFonts w:cs="Arial"/>
                <w:snapToGrid w:val="0"/>
                <w:sz w:val="16"/>
              </w:rPr>
              <w:t>BERICHT</w:t>
            </w:r>
          </w:p>
        </w:tc>
        <w:tc>
          <w:tcPr>
            <w:tcW w:w="1639" w:type="pct"/>
            <w:tcBorders>
              <w:top w:val="single" w:sz="4" w:space="0" w:color="auto"/>
              <w:left w:val="single" w:sz="4" w:space="0" w:color="auto"/>
              <w:bottom w:val="single" w:sz="4" w:space="0" w:color="auto"/>
              <w:right w:val="single" w:sz="4" w:space="0" w:color="auto"/>
            </w:tcBorders>
            <w:shd w:val="clear" w:color="auto" w:fill="auto"/>
          </w:tcPr>
          <w:p w14:paraId="6511A16E" w14:textId="77777777" w:rsidR="006A2B2F" w:rsidRPr="009C7F64" w:rsidRDefault="006A2B2F" w:rsidP="00BB07AB">
            <w:pPr>
              <w:rPr>
                <w:rFonts w:cs="Arial"/>
                <w:snapToGrid w:val="0"/>
                <w:sz w:val="16"/>
              </w:rPr>
            </w:pPr>
            <w:r>
              <w:rPr>
                <w:rFonts w:cs="Arial"/>
                <w:snapToGrid w:val="0"/>
                <w:sz w:val="16"/>
              </w:rPr>
              <w:t>AANLEVERINGSNUMMER</w:t>
            </w:r>
          </w:p>
        </w:tc>
      </w:tr>
    </w:tbl>
    <w:p w14:paraId="01681070" w14:textId="764BF3CF" w:rsidR="000D4618" w:rsidRDefault="000D4618" w:rsidP="000D4618">
      <w:pPr>
        <w:pStyle w:val="Kop5"/>
        <w:rPr>
          <w:rFonts w:cs="Arial"/>
          <w:b w:val="0"/>
          <w:snapToGrid w:val="0"/>
          <w:sz w:val="16"/>
        </w:rPr>
      </w:pPr>
      <w:r>
        <w:br/>
      </w:r>
      <w:proofErr w:type="spellStart"/>
      <w:r>
        <w:t>Selectiepad</w:t>
      </w:r>
      <w:proofErr w:type="spellEnd"/>
      <w:r>
        <w:t>:</w:t>
      </w:r>
      <w:r>
        <w:br/>
      </w:r>
      <w:r w:rsidRPr="00CD2BC2">
        <w:rPr>
          <w:rFonts w:cs="Arial"/>
          <w:b w:val="0"/>
          <w:snapToGrid w:val="0"/>
          <w:sz w:val="16"/>
        </w:rPr>
        <w:t>CMG</w:t>
      </w:r>
      <w:r w:rsidR="003C7261">
        <w:rPr>
          <w:rFonts w:cs="Arial"/>
          <w:b w:val="0"/>
          <w:snapToGrid w:val="0"/>
          <w:sz w:val="16"/>
        </w:rPr>
        <w:t>_C_T_</w:t>
      </w:r>
      <w:r w:rsidRPr="00CD2BC2">
        <w:rPr>
          <w:rFonts w:cs="Arial"/>
          <w:b w:val="0"/>
          <w:snapToGrid w:val="0"/>
          <w:sz w:val="16"/>
        </w:rPr>
        <w:t>BERICHT</w:t>
      </w:r>
      <w:r w:rsidRPr="00CD2BC2">
        <w:rPr>
          <w:rFonts w:cs="Arial"/>
          <w:b w:val="0"/>
          <w:snapToGrid w:val="0"/>
          <w:sz w:val="16"/>
        </w:rPr>
        <w:br/>
        <w:t xml:space="preserve">         </w:t>
      </w:r>
      <w:r w:rsidRPr="00CD2BC2">
        <w:rPr>
          <w:rFonts w:cs="Arial"/>
          <w:b w:val="0"/>
          <w:snapToGrid w:val="0"/>
          <w:sz w:val="16"/>
        </w:rPr>
        <w:sym w:font="Wingdings" w:char="F0E2"/>
      </w:r>
      <w:r w:rsidRPr="00CD2BC2">
        <w:rPr>
          <w:rFonts w:cs="Arial"/>
          <w:b w:val="0"/>
          <w:snapToGrid w:val="0"/>
          <w:sz w:val="16"/>
        </w:rPr>
        <w:br/>
      </w:r>
      <w:r w:rsidR="00210607" w:rsidRPr="00210607">
        <w:rPr>
          <w:rFonts w:cs="Arial"/>
          <w:b w:val="0"/>
          <w:snapToGrid w:val="0"/>
          <w:sz w:val="16"/>
        </w:rPr>
        <w:t>H_FIN_BERICHT</w:t>
      </w:r>
    </w:p>
    <w:p w14:paraId="13E7CACD" w14:textId="77777777" w:rsidR="00EB4298" w:rsidRPr="00EB4298" w:rsidRDefault="00EB4298" w:rsidP="00EB4298">
      <w:pPr>
        <w:pStyle w:val="Standaardinspringing"/>
      </w:pPr>
    </w:p>
    <w:p w14:paraId="35FD3EAE" w14:textId="77777777" w:rsidR="000D4618" w:rsidRDefault="000D4618" w:rsidP="000D4618">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790E11" w:rsidRPr="006848BA" w14:paraId="4C20F2BE" w14:textId="77777777" w:rsidTr="00CC68B2">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F5A5F28" w14:textId="5AD544E8" w:rsidR="00790E11" w:rsidRPr="006848BA" w:rsidRDefault="00790E11" w:rsidP="00114221">
            <w:pPr>
              <w:rPr>
                <w:b/>
                <w:sz w:val="16"/>
                <w:szCs w:val="16"/>
              </w:rPr>
            </w:pPr>
            <w:r w:rsidRPr="00BD462F">
              <w:rPr>
                <w:b/>
                <w:sz w:val="16"/>
                <w:szCs w:val="16"/>
              </w:rPr>
              <w:t>CMG</w:t>
            </w:r>
            <w:r w:rsidR="003C7261">
              <w:rPr>
                <w:b/>
                <w:sz w:val="16"/>
                <w:szCs w:val="16"/>
              </w:rPr>
              <w:t>_C_T_</w:t>
            </w:r>
            <w:r>
              <w:rPr>
                <w:b/>
                <w:sz w:val="16"/>
                <w:szCs w:val="16"/>
              </w:rPr>
              <w:t xml:space="preserve">BERICHT </w:t>
            </w:r>
            <w:r w:rsidRPr="006848BA">
              <w:rPr>
                <w:b/>
                <w:sz w:val="16"/>
                <w:szCs w:val="16"/>
              </w:rPr>
              <w:t xml:space="preserve">(alias: </w:t>
            </w:r>
            <w:r>
              <w:rPr>
                <w:b/>
                <w:sz w:val="16"/>
                <w:szCs w:val="16"/>
              </w:rPr>
              <w:t>X</w:t>
            </w:r>
            <w:r w:rsidRPr="006848BA">
              <w:rPr>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9015DB1" w14:textId="77777777" w:rsidR="00790E11" w:rsidRPr="006848BA" w:rsidRDefault="00790E11" w:rsidP="00114221">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474392D" w14:textId="77777777" w:rsidR="00790E11" w:rsidRPr="006848BA" w:rsidRDefault="00790E11" w:rsidP="00114221">
            <w:pPr>
              <w:ind w:right="-70"/>
              <w:rPr>
                <w:b/>
                <w:sz w:val="16"/>
                <w:szCs w:val="16"/>
              </w:rPr>
            </w:pPr>
            <w:proofErr w:type="spellStart"/>
            <w:r w:rsidRPr="006848BA">
              <w:rPr>
                <w:b/>
                <w:sz w:val="16"/>
                <w:szCs w:val="16"/>
              </w:rPr>
              <w:t>Sel</w:t>
            </w:r>
            <w:proofErr w:type="spellEnd"/>
            <w:r w:rsidRPr="006848BA">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9C24014" w14:textId="77777777" w:rsidR="00790E11" w:rsidRPr="006848BA" w:rsidRDefault="00790E11" w:rsidP="00114221">
            <w:pPr>
              <w:rPr>
                <w:b/>
                <w:sz w:val="16"/>
                <w:szCs w:val="16"/>
              </w:rPr>
            </w:pPr>
            <w:r w:rsidRPr="006848BA">
              <w:rPr>
                <w:b/>
                <w:sz w:val="16"/>
                <w:szCs w:val="16"/>
              </w:rPr>
              <w:t>Conditie</w:t>
            </w:r>
          </w:p>
        </w:tc>
      </w:tr>
      <w:tr w:rsidR="00790E11" w:rsidRPr="006848BA" w14:paraId="454436E7"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70D34B2" w14:textId="058DD38A" w:rsidR="00790E11" w:rsidRPr="00CC68B2" w:rsidRDefault="00AB4B21" w:rsidP="00114221">
            <w:pPr>
              <w:rPr>
                <w:rFonts w:cs="Arial"/>
                <w:sz w:val="16"/>
              </w:rPr>
            </w:pPr>
            <w:r w:rsidRPr="00AB4B21">
              <w:rPr>
                <w:rFonts w:cs="Arial"/>
                <w:sz w:val="16"/>
              </w:rPr>
              <w:t>BERVW_</w:t>
            </w:r>
            <w:r w:rsidR="00790E11" w:rsidRPr="00CC68B2">
              <w:rPr>
                <w:rFonts w:cs="Arial"/>
                <w:sz w:val="16"/>
              </w:rPr>
              <w:t>LAAD_TS</w:t>
            </w:r>
          </w:p>
        </w:tc>
        <w:tc>
          <w:tcPr>
            <w:tcW w:w="425" w:type="dxa"/>
            <w:tcBorders>
              <w:top w:val="single" w:sz="4" w:space="0" w:color="auto"/>
              <w:left w:val="single" w:sz="4" w:space="0" w:color="auto"/>
              <w:bottom w:val="single" w:sz="4" w:space="0" w:color="auto"/>
              <w:right w:val="single" w:sz="4" w:space="0" w:color="auto"/>
            </w:tcBorders>
          </w:tcPr>
          <w:p w14:paraId="40AB6A0E" w14:textId="77777777" w:rsidR="00790E11" w:rsidRPr="00806C04" w:rsidRDefault="00790E11" w:rsidP="00114221">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106951" w14:textId="77777777" w:rsidR="00790E11" w:rsidRPr="00CC68B2" w:rsidRDefault="00790E11" w:rsidP="00114221">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FA4EDD1" w14:textId="77777777" w:rsidR="00790E11" w:rsidRPr="00CC68B2" w:rsidRDefault="00790E11" w:rsidP="00114221">
            <w:pPr>
              <w:rPr>
                <w:rFonts w:cs="Arial"/>
                <w:sz w:val="16"/>
              </w:rPr>
            </w:pPr>
            <w:r w:rsidRPr="00CC68B2">
              <w:rPr>
                <w:rFonts w:cs="Arial"/>
                <w:sz w:val="16"/>
              </w:rPr>
              <w:t xml:space="preserve">&gt; </w:t>
            </w:r>
            <w:proofErr w:type="spellStart"/>
            <w:r w:rsidRPr="00CC68B2">
              <w:rPr>
                <w:rFonts w:cs="Arial"/>
                <w:sz w:val="16"/>
              </w:rPr>
              <w:t>Vorige_laad_TS</w:t>
            </w:r>
            <w:proofErr w:type="spellEnd"/>
          </w:p>
        </w:tc>
      </w:tr>
      <w:tr w:rsidR="003C367A" w:rsidRPr="006848BA" w14:paraId="1168F253"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4481B6" w14:textId="63EFFAFE" w:rsidR="003C367A" w:rsidRPr="00CC68B2" w:rsidRDefault="003C367A" w:rsidP="003C367A">
            <w:pPr>
              <w:rPr>
                <w:rFonts w:cs="Arial"/>
                <w:sz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tcPr>
          <w:p w14:paraId="0B30D8B2"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BF5D344" w14:textId="77777777" w:rsidR="003C367A" w:rsidRPr="00CC68B2" w:rsidRDefault="003C367A" w:rsidP="003C367A">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0B6D728" w14:textId="403C8A2F" w:rsidR="003C367A" w:rsidRPr="00CC68B2" w:rsidRDefault="003C367A" w:rsidP="003C367A">
            <w:pPr>
              <w:rPr>
                <w:rFonts w:cs="Arial"/>
                <w:sz w:val="16"/>
              </w:rPr>
            </w:pPr>
            <w:r w:rsidRPr="00156D38">
              <w:rPr>
                <w:rFonts w:cs="Arial"/>
                <w:sz w:val="16"/>
                <w:szCs w:val="16"/>
              </w:rPr>
              <w:t>≥ 2016</w:t>
            </w:r>
          </w:p>
        </w:tc>
      </w:tr>
      <w:tr w:rsidR="003C367A" w:rsidRPr="006848BA" w14:paraId="4F6134C4"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FB1CCC" w14:textId="77777777" w:rsidR="003C367A" w:rsidRPr="00CC68B2" w:rsidRDefault="003C367A" w:rsidP="003C367A">
            <w:pPr>
              <w:rPr>
                <w:rFonts w:cs="Arial"/>
                <w:sz w:val="16"/>
              </w:rPr>
            </w:pPr>
            <w:r w:rsidRPr="00CC68B2">
              <w:rPr>
                <w:rFonts w:cs="Arial"/>
                <w:sz w:val="16"/>
              </w:rPr>
              <w:t>RECORDBRON_NAAM</w:t>
            </w:r>
          </w:p>
        </w:tc>
        <w:tc>
          <w:tcPr>
            <w:tcW w:w="425" w:type="dxa"/>
            <w:tcBorders>
              <w:top w:val="single" w:sz="4" w:space="0" w:color="auto"/>
              <w:left w:val="single" w:sz="4" w:space="0" w:color="auto"/>
              <w:bottom w:val="single" w:sz="4" w:space="0" w:color="auto"/>
              <w:right w:val="single" w:sz="4" w:space="0" w:color="auto"/>
            </w:tcBorders>
          </w:tcPr>
          <w:p w14:paraId="108CB8FF"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1A1BDEC" w14:textId="77777777" w:rsidR="003C367A" w:rsidRPr="00CC68B2" w:rsidRDefault="003C367A" w:rsidP="003C367A">
            <w:pPr>
              <w:ind w:right="-70"/>
              <w:rPr>
                <w:rFonts w:cs="Arial"/>
                <w:sz w:val="16"/>
              </w:rPr>
            </w:pPr>
            <w:r w:rsidRPr="00CC68B2">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FFAB73" w14:textId="77777777" w:rsidR="003C367A" w:rsidRPr="00CC68B2" w:rsidRDefault="003C367A" w:rsidP="003C367A">
            <w:pPr>
              <w:rPr>
                <w:rFonts w:cs="Arial"/>
                <w:sz w:val="16"/>
              </w:rPr>
            </w:pPr>
          </w:p>
        </w:tc>
      </w:tr>
      <w:tr w:rsidR="003C367A" w:rsidRPr="006848BA" w14:paraId="66F93421"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322E50" w14:textId="77777777" w:rsidR="003C367A" w:rsidRPr="00CC68B2" w:rsidRDefault="003C367A" w:rsidP="003C367A">
            <w:pPr>
              <w:rPr>
                <w:rFonts w:cs="Arial"/>
                <w:sz w:val="16"/>
              </w:rPr>
            </w:pPr>
            <w:r w:rsidRPr="00CC68B2">
              <w:rPr>
                <w:rFonts w:cs="Arial"/>
                <w:sz w:val="16"/>
              </w:rPr>
              <w:t>RSINBRON</w:t>
            </w:r>
          </w:p>
        </w:tc>
        <w:tc>
          <w:tcPr>
            <w:tcW w:w="425" w:type="dxa"/>
            <w:tcBorders>
              <w:top w:val="single" w:sz="4" w:space="0" w:color="auto"/>
              <w:left w:val="single" w:sz="4" w:space="0" w:color="auto"/>
              <w:bottom w:val="single" w:sz="4" w:space="0" w:color="auto"/>
              <w:right w:val="single" w:sz="4" w:space="0" w:color="auto"/>
            </w:tcBorders>
          </w:tcPr>
          <w:p w14:paraId="232792D3"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386160" w14:textId="77777777" w:rsidR="003C367A" w:rsidRPr="00CC68B2" w:rsidRDefault="003C367A" w:rsidP="003C367A">
            <w:pPr>
              <w:ind w:right="-70"/>
              <w:rPr>
                <w:rFonts w:cs="Arial"/>
                <w:sz w:val="16"/>
              </w:rPr>
            </w:pPr>
            <w:r>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FC669B" w14:textId="77777777" w:rsidR="003C367A" w:rsidRPr="00CC68B2" w:rsidRDefault="003C367A" w:rsidP="003C367A">
            <w:pPr>
              <w:rPr>
                <w:rFonts w:cs="Arial"/>
                <w:sz w:val="16"/>
              </w:rPr>
            </w:pPr>
          </w:p>
        </w:tc>
      </w:tr>
      <w:tr w:rsidR="003C367A" w:rsidRPr="006848BA" w14:paraId="647EFFF1"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51BE71" w14:textId="77777777" w:rsidR="003C367A" w:rsidRPr="00CC68B2" w:rsidRDefault="003C367A" w:rsidP="003C367A">
            <w:pPr>
              <w:rPr>
                <w:rFonts w:cs="Arial"/>
                <w:sz w:val="16"/>
              </w:rPr>
            </w:pPr>
            <w:r w:rsidRPr="00CC68B2">
              <w:rPr>
                <w:rFonts w:cs="Arial"/>
                <w:sz w:val="16"/>
              </w:rPr>
              <w:t>BELASTINGJAAR</w:t>
            </w:r>
          </w:p>
        </w:tc>
        <w:tc>
          <w:tcPr>
            <w:tcW w:w="425" w:type="dxa"/>
            <w:tcBorders>
              <w:top w:val="single" w:sz="4" w:space="0" w:color="auto"/>
              <w:left w:val="single" w:sz="4" w:space="0" w:color="auto"/>
              <w:bottom w:val="single" w:sz="4" w:space="0" w:color="auto"/>
              <w:right w:val="single" w:sz="4" w:space="0" w:color="auto"/>
            </w:tcBorders>
          </w:tcPr>
          <w:p w14:paraId="3803B078"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95C703" w14:textId="77777777" w:rsidR="003C367A" w:rsidRPr="00CC68B2" w:rsidRDefault="003C367A" w:rsidP="003C367A">
            <w:pPr>
              <w:ind w:right="-70"/>
              <w:rPr>
                <w:rFonts w:cs="Arial"/>
                <w:sz w:val="16"/>
              </w:rPr>
            </w:pPr>
            <w:r>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D006DBF" w14:textId="77777777" w:rsidR="003C367A" w:rsidRPr="00CC68B2" w:rsidRDefault="003C367A" w:rsidP="003C367A">
            <w:pPr>
              <w:rPr>
                <w:rFonts w:cs="Arial"/>
                <w:sz w:val="16"/>
              </w:rPr>
            </w:pPr>
          </w:p>
        </w:tc>
      </w:tr>
      <w:tr w:rsidR="003C367A" w:rsidRPr="006848BA" w14:paraId="0C21A292"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72DB7CC" w14:textId="77777777" w:rsidR="003C367A" w:rsidRPr="00CC68B2" w:rsidRDefault="003C367A" w:rsidP="003C367A">
            <w:pPr>
              <w:rPr>
                <w:rFonts w:cs="Arial"/>
                <w:sz w:val="16"/>
              </w:rPr>
            </w:pPr>
            <w:r w:rsidRPr="00CC68B2">
              <w:rPr>
                <w:rFonts w:cs="Arial"/>
                <w:sz w:val="16"/>
              </w:rPr>
              <w:t>AANLEVERINGSNUMMER</w:t>
            </w:r>
          </w:p>
        </w:tc>
        <w:tc>
          <w:tcPr>
            <w:tcW w:w="425" w:type="dxa"/>
            <w:tcBorders>
              <w:top w:val="single" w:sz="4" w:space="0" w:color="auto"/>
              <w:left w:val="single" w:sz="4" w:space="0" w:color="auto"/>
              <w:bottom w:val="single" w:sz="4" w:space="0" w:color="auto"/>
              <w:right w:val="single" w:sz="4" w:space="0" w:color="auto"/>
            </w:tcBorders>
          </w:tcPr>
          <w:p w14:paraId="2FF0FD34"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2E838A" w14:textId="77777777" w:rsidR="003C367A" w:rsidRPr="00CC68B2" w:rsidRDefault="003C367A" w:rsidP="003C367A">
            <w:pPr>
              <w:ind w:right="-70"/>
              <w:rPr>
                <w:rFonts w:cs="Arial"/>
                <w:sz w:val="16"/>
              </w:rPr>
            </w:pPr>
            <w:r>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792231" w14:textId="77777777" w:rsidR="003C367A" w:rsidRPr="00CC68B2" w:rsidRDefault="003C367A" w:rsidP="003C367A">
            <w:pPr>
              <w:rPr>
                <w:rFonts w:cs="Arial"/>
                <w:sz w:val="16"/>
              </w:rPr>
            </w:pPr>
          </w:p>
        </w:tc>
      </w:tr>
      <w:tr w:rsidR="003C367A" w:rsidRPr="006848BA" w14:paraId="5462716B" w14:textId="77777777" w:rsidTr="00CC68B2">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1667CAE" w14:textId="77777777" w:rsidR="003C367A" w:rsidRPr="00CC68B2" w:rsidRDefault="003C367A" w:rsidP="003C367A">
            <w:pPr>
              <w:rPr>
                <w:rFonts w:cs="Arial"/>
                <w:b/>
                <w:sz w:val="16"/>
              </w:rPr>
            </w:pPr>
            <w:r w:rsidRPr="00CC68B2">
              <w:rPr>
                <w:rFonts w:cs="Arial"/>
                <w:b/>
                <w:sz w:val="16"/>
              </w:rPr>
              <w:t>H_FIN_BERICHT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3C9D72E"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150F3DB" w14:textId="77777777" w:rsidR="003C367A" w:rsidRPr="00CC68B2" w:rsidRDefault="003C367A" w:rsidP="003C367A">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9A7C5F8" w14:textId="77777777" w:rsidR="003C367A" w:rsidRPr="00CC68B2" w:rsidRDefault="003C367A" w:rsidP="003C367A">
            <w:pPr>
              <w:rPr>
                <w:rFonts w:cs="Arial"/>
                <w:sz w:val="16"/>
              </w:rPr>
            </w:pPr>
          </w:p>
        </w:tc>
      </w:tr>
      <w:tr w:rsidR="003C367A" w:rsidRPr="006848BA" w14:paraId="75E75398"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A5EF4C" w14:textId="77777777" w:rsidR="003C367A" w:rsidRPr="00CC68B2" w:rsidRDefault="003C367A" w:rsidP="003C367A">
            <w:pPr>
              <w:rPr>
                <w:rFonts w:cs="Arial"/>
                <w:sz w:val="16"/>
              </w:rPr>
            </w:pPr>
            <w:r>
              <w:rPr>
                <w:rFonts w:cs="Arial"/>
                <w:sz w:val="16"/>
              </w:rPr>
              <w:t>XAAD</w:t>
            </w:r>
            <w:r w:rsidRPr="00CC68B2">
              <w:rPr>
                <w:rFonts w:cs="Arial"/>
                <w:sz w:val="16"/>
              </w:rPr>
              <w:t>_SK</w:t>
            </w:r>
          </w:p>
        </w:tc>
        <w:tc>
          <w:tcPr>
            <w:tcW w:w="425" w:type="dxa"/>
            <w:tcBorders>
              <w:top w:val="single" w:sz="4" w:space="0" w:color="auto"/>
              <w:left w:val="single" w:sz="4" w:space="0" w:color="auto"/>
              <w:bottom w:val="single" w:sz="4" w:space="0" w:color="auto"/>
              <w:right w:val="single" w:sz="4" w:space="0" w:color="auto"/>
            </w:tcBorders>
          </w:tcPr>
          <w:p w14:paraId="7BDA1B76" w14:textId="77777777" w:rsidR="003C367A" w:rsidRPr="00806C04" w:rsidRDefault="003C367A" w:rsidP="003C367A">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5C6A6F" w14:textId="4A4716C5" w:rsidR="003C367A" w:rsidRPr="00CC68B2" w:rsidRDefault="003C367A" w:rsidP="003C367A">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96C2C2B" w14:textId="24415B02" w:rsidR="003C367A" w:rsidRPr="00CC68B2" w:rsidRDefault="002453D3" w:rsidP="003C367A">
            <w:pPr>
              <w:rPr>
                <w:rFonts w:cs="Arial"/>
                <w:sz w:val="16"/>
              </w:rPr>
            </w:pPr>
            <w:r>
              <w:rPr>
                <w:rFonts w:cs="Arial"/>
                <w:sz w:val="16"/>
              </w:rPr>
              <w:t>Is leeg</w:t>
            </w:r>
          </w:p>
        </w:tc>
      </w:tr>
      <w:tr w:rsidR="003C367A" w:rsidRPr="006848BA" w14:paraId="35DE1C17"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67EF697" w14:textId="77777777" w:rsidR="003C367A" w:rsidRPr="00CC68B2" w:rsidRDefault="003C367A" w:rsidP="003C367A">
            <w:pPr>
              <w:rPr>
                <w:rFonts w:cs="Arial"/>
                <w:sz w:val="16"/>
              </w:rPr>
            </w:pPr>
            <w:r w:rsidRPr="00CC68B2">
              <w:rPr>
                <w:rFonts w:cs="Arial"/>
                <w:sz w:val="16"/>
              </w:rPr>
              <w:t>XAAA_RSIN</w:t>
            </w:r>
          </w:p>
        </w:tc>
        <w:tc>
          <w:tcPr>
            <w:tcW w:w="425" w:type="dxa"/>
            <w:tcBorders>
              <w:top w:val="single" w:sz="4" w:space="0" w:color="auto"/>
              <w:left w:val="single" w:sz="4" w:space="0" w:color="auto"/>
              <w:bottom w:val="single" w:sz="4" w:space="0" w:color="auto"/>
              <w:right w:val="single" w:sz="4" w:space="0" w:color="auto"/>
            </w:tcBorders>
          </w:tcPr>
          <w:p w14:paraId="0FC6C8D0" w14:textId="77777777" w:rsidR="003C367A" w:rsidRPr="00806C04" w:rsidRDefault="003C367A" w:rsidP="003C367A">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1291C0" w14:textId="77777777" w:rsidR="003C367A" w:rsidRPr="00CC68B2" w:rsidRDefault="003C367A" w:rsidP="003C367A">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B6E69CF" w14:textId="77777777" w:rsidR="003C367A" w:rsidRPr="00CC68B2" w:rsidRDefault="003C367A" w:rsidP="003C367A">
            <w:pPr>
              <w:rPr>
                <w:rFonts w:cs="Arial"/>
                <w:sz w:val="16"/>
              </w:rPr>
            </w:pPr>
            <w:r w:rsidRPr="00CC68B2">
              <w:rPr>
                <w:rFonts w:cs="Arial"/>
                <w:sz w:val="16"/>
              </w:rPr>
              <w:t>= X1. RSINBRON</w:t>
            </w:r>
          </w:p>
        </w:tc>
      </w:tr>
      <w:tr w:rsidR="003C367A" w:rsidRPr="006848BA" w14:paraId="57E2EF3B"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E87BCB" w14:textId="77777777" w:rsidR="003C367A" w:rsidRPr="00CC68B2" w:rsidRDefault="003C367A" w:rsidP="003C367A">
            <w:pPr>
              <w:rPr>
                <w:rFonts w:cs="Arial"/>
                <w:sz w:val="16"/>
              </w:rPr>
            </w:pPr>
            <w:r w:rsidRPr="00CC68B2">
              <w:rPr>
                <w:rFonts w:cs="Arial"/>
                <w:sz w:val="16"/>
              </w:rPr>
              <w:t>XAAA_GEGEVENSTIJDVAK</w:t>
            </w:r>
          </w:p>
        </w:tc>
        <w:tc>
          <w:tcPr>
            <w:tcW w:w="425" w:type="dxa"/>
            <w:tcBorders>
              <w:top w:val="single" w:sz="4" w:space="0" w:color="auto"/>
              <w:left w:val="single" w:sz="4" w:space="0" w:color="auto"/>
              <w:bottom w:val="single" w:sz="4" w:space="0" w:color="auto"/>
              <w:right w:val="single" w:sz="4" w:space="0" w:color="auto"/>
            </w:tcBorders>
          </w:tcPr>
          <w:p w14:paraId="05E1E1A2" w14:textId="77777777" w:rsidR="003C367A" w:rsidRPr="00806C04" w:rsidRDefault="003C367A" w:rsidP="003C367A">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99B0E2" w14:textId="77777777" w:rsidR="003C367A" w:rsidRPr="00CC68B2" w:rsidRDefault="003C367A" w:rsidP="003C367A">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23AE4F" w14:textId="77777777" w:rsidR="003C367A" w:rsidRPr="00CC68B2" w:rsidRDefault="003C367A" w:rsidP="003C367A">
            <w:pPr>
              <w:rPr>
                <w:rFonts w:cs="Arial"/>
                <w:sz w:val="16"/>
              </w:rPr>
            </w:pPr>
            <w:r w:rsidRPr="00CC68B2">
              <w:rPr>
                <w:rFonts w:cs="Arial"/>
                <w:sz w:val="16"/>
              </w:rPr>
              <w:t xml:space="preserve">= X1. </w:t>
            </w:r>
            <w:r>
              <w:rPr>
                <w:rFonts w:cs="Arial"/>
                <w:sz w:val="16"/>
              </w:rPr>
              <w:t>BELASTINGJAAR</w:t>
            </w:r>
          </w:p>
        </w:tc>
      </w:tr>
      <w:tr w:rsidR="003C367A" w:rsidRPr="006848BA" w14:paraId="65DB0BE8"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8007ECE" w14:textId="77777777" w:rsidR="003C367A" w:rsidRPr="00CC68B2" w:rsidRDefault="003C367A" w:rsidP="003C367A">
            <w:pPr>
              <w:rPr>
                <w:rFonts w:cs="Arial"/>
                <w:sz w:val="16"/>
              </w:rPr>
            </w:pPr>
            <w:r w:rsidRPr="00CC68B2">
              <w:rPr>
                <w:rFonts w:cs="Arial"/>
                <w:sz w:val="16"/>
              </w:rPr>
              <w:t>XAAA_AANLEVERINGNR</w:t>
            </w:r>
          </w:p>
        </w:tc>
        <w:tc>
          <w:tcPr>
            <w:tcW w:w="425" w:type="dxa"/>
            <w:tcBorders>
              <w:top w:val="single" w:sz="4" w:space="0" w:color="auto"/>
              <w:left w:val="single" w:sz="4" w:space="0" w:color="auto"/>
              <w:bottom w:val="single" w:sz="4" w:space="0" w:color="auto"/>
              <w:right w:val="single" w:sz="4" w:space="0" w:color="auto"/>
            </w:tcBorders>
          </w:tcPr>
          <w:p w14:paraId="060D6C8C" w14:textId="77777777" w:rsidR="003C367A" w:rsidRPr="00806C04" w:rsidRDefault="003C367A" w:rsidP="003C367A">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09E3D1" w14:textId="77777777" w:rsidR="003C367A" w:rsidRPr="00CC68B2" w:rsidRDefault="003C367A" w:rsidP="003C367A">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75A22B" w14:textId="77777777" w:rsidR="003C367A" w:rsidRPr="00CC68B2" w:rsidRDefault="003C367A" w:rsidP="003C367A">
            <w:pPr>
              <w:rPr>
                <w:rFonts w:cs="Arial"/>
                <w:sz w:val="16"/>
              </w:rPr>
            </w:pPr>
            <w:r w:rsidRPr="00CC68B2">
              <w:rPr>
                <w:rFonts w:cs="Arial"/>
                <w:sz w:val="16"/>
              </w:rPr>
              <w:t>= X1. AANLEVERINGSNUMMER</w:t>
            </w:r>
          </w:p>
        </w:tc>
      </w:tr>
    </w:tbl>
    <w:p w14:paraId="031778F9" w14:textId="77777777" w:rsidR="002453D3" w:rsidRDefault="002453D3" w:rsidP="002453D3">
      <w:pPr>
        <w:pStyle w:val="Kop5"/>
      </w:pPr>
    </w:p>
    <w:p w14:paraId="3688A394" w14:textId="77777777" w:rsidR="002453D3" w:rsidRDefault="002453D3" w:rsidP="002453D3">
      <w:pPr>
        <w:pStyle w:val="Kop5"/>
      </w:pPr>
      <w:r>
        <w:t>Uitvoer</w:t>
      </w:r>
    </w:p>
    <w:p w14:paraId="32F8244F" w14:textId="5EB37B3D" w:rsidR="002453D3" w:rsidRDefault="002453D3" w:rsidP="002453D3">
      <w:r>
        <w:t>0 of 1 voorkomen per combinatie RSINBRON, BELASTINGJAAR en AANLEVERINGSNUMMER.</w:t>
      </w:r>
    </w:p>
    <w:p w14:paraId="7495B660" w14:textId="77777777" w:rsidR="002453D3" w:rsidRDefault="002453D3" w:rsidP="002453D3">
      <w:pPr>
        <w:pStyle w:val="Kop5"/>
      </w:pPr>
      <w:r>
        <w:br/>
        <w:t>Afwijkende uitvoer</w:t>
      </w:r>
    </w:p>
    <w:p w14:paraId="2E826C40" w14:textId="77777777" w:rsidR="002453D3" w:rsidRPr="002453D3" w:rsidRDefault="002453D3" w:rsidP="002453D3">
      <w:r>
        <w:t>N.v.t.</w:t>
      </w:r>
    </w:p>
    <w:p w14:paraId="1F64BDA4" w14:textId="77777777" w:rsidR="000D4618" w:rsidRDefault="000D4618" w:rsidP="000D4618">
      <w:pPr>
        <w:spacing w:line="240" w:lineRule="auto"/>
        <w:rPr>
          <w:b/>
          <w:sz w:val="22"/>
        </w:rPr>
      </w:pPr>
    </w:p>
    <w:p w14:paraId="76CC07CE" w14:textId="77777777" w:rsidR="00CB5CF6" w:rsidRDefault="003B7276" w:rsidP="00CB5CF6">
      <w:pPr>
        <w:pStyle w:val="Kop2"/>
      </w:pPr>
      <w:bookmarkStart w:id="107" w:name="_Toc509919540"/>
      <w:r>
        <w:t>H_ADRES</w:t>
      </w:r>
      <w:bookmarkEnd w:id="107"/>
    </w:p>
    <w:p w14:paraId="0C5451C4" w14:textId="77777777" w:rsidR="00CB5CF6" w:rsidRPr="00D31480" w:rsidRDefault="00CB5CF6" w:rsidP="00492481">
      <w:pPr>
        <w:pStyle w:val="Kop3"/>
      </w:pPr>
      <w:bookmarkStart w:id="108" w:name="_Toc475429899"/>
      <w:bookmarkStart w:id="109" w:name="_Toc509919541"/>
      <w:r w:rsidRPr="00D31480">
        <w:t>Functionele beschrijving</w:t>
      </w:r>
      <w:bookmarkEnd w:id="108"/>
      <w:bookmarkEnd w:id="109"/>
    </w:p>
    <w:p w14:paraId="22F86D91" w14:textId="4896CF2B" w:rsidR="00125F96" w:rsidRDefault="00125F96" w:rsidP="00125F96">
      <w:r>
        <w:t xml:space="preserve">H_ADRES bevat de Business </w:t>
      </w:r>
      <w:proofErr w:type="spellStart"/>
      <w:r>
        <w:t>keys</w:t>
      </w:r>
      <w:proofErr w:type="spellEnd"/>
      <w:r>
        <w:t xml:space="preserve"> van de adresgegevens </w:t>
      </w:r>
      <w:r w:rsidR="00776003">
        <w:t>van de verzekeraar</w:t>
      </w:r>
      <w:r>
        <w:t>.</w:t>
      </w:r>
    </w:p>
    <w:p w14:paraId="406727AE" w14:textId="77777777" w:rsidR="003B7276" w:rsidRPr="00492481" w:rsidRDefault="003B7276" w:rsidP="00492481">
      <w:pPr>
        <w:pStyle w:val="Kop3"/>
      </w:pPr>
      <w:bookmarkStart w:id="110" w:name="_Toc509919542"/>
      <w:proofErr w:type="spellStart"/>
      <w:r w:rsidRPr="00492481">
        <w:t>Mapping</w:t>
      </w:r>
      <w:proofErr w:type="spellEnd"/>
      <w:r w:rsidRPr="00492481">
        <w:t xml:space="preserve"> H_ADRES</w:t>
      </w:r>
      <w:bookmarkEnd w:id="110"/>
    </w:p>
    <w:p w14:paraId="506A2709" w14:textId="77777777" w:rsidR="003B7276" w:rsidRDefault="003B7276" w:rsidP="003B7276"/>
    <w:tbl>
      <w:tblPr>
        <w:tblW w:w="5000" w:type="pct"/>
        <w:tblLayout w:type="fixed"/>
        <w:tblCellMar>
          <w:left w:w="30" w:type="dxa"/>
          <w:right w:w="30" w:type="dxa"/>
        </w:tblCellMar>
        <w:tblLook w:val="0000" w:firstRow="0" w:lastRow="0" w:firstColumn="0" w:lastColumn="0" w:noHBand="0" w:noVBand="0"/>
      </w:tblPr>
      <w:tblGrid>
        <w:gridCol w:w="2187"/>
        <w:gridCol w:w="388"/>
        <w:gridCol w:w="2062"/>
        <w:gridCol w:w="4423"/>
      </w:tblGrid>
      <w:tr w:rsidR="006A2B2F" w:rsidRPr="009C7F64" w14:paraId="3CB11068" w14:textId="77777777" w:rsidTr="00CC68B2">
        <w:trPr>
          <w:cantSplit/>
          <w:trHeight w:val="190"/>
        </w:trPr>
        <w:tc>
          <w:tcPr>
            <w:tcW w:w="1207" w:type="pct"/>
            <w:tcBorders>
              <w:top w:val="single" w:sz="4" w:space="0" w:color="auto"/>
              <w:left w:val="single" w:sz="4" w:space="0" w:color="auto"/>
              <w:bottom w:val="single" w:sz="4" w:space="0" w:color="auto"/>
              <w:right w:val="single" w:sz="4" w:space="0" w:color="auto"/>
            </w:tcBorders>
            <w:shd w:val="pct15" w:color="auto" w:fill="auto"/>
          </w:tcPr>
          <w:p w14:paraId="13686288" w14:textId="77777777" w:rsidR="006A2B2F" w:rsidRPr="009C7F64" w:rsidRDefault="006A2B2F" w:rsidP="00756EFA">
            <w:pPr>
              <w:rPr>
                <w:rFonts w:cs="Arial"/>
                <w:b/>
              </w:rPr>
            </w:pPr>
            <w:r w:rsidRPr="009C7F64">
              <w:rPr>
                <w:rFonts w:cs="Arial"/>
                <w:b/>
              </w:rPr>
              <w:t>Doelkolom</w:t>
            </w:r>
          </w:p>
          <w:p w14:paraId="2698C237" w14:textId="77777777" w:rsidR="006A2B2F" w:rsidRPr="009C7F64" w:rsidRDefault="006A2B2F" w:rsidP="00756EFA">
            <w:pPr>
              <w:rPr>
                <w:rFonts w:cs="Arial"/>
                <w:b/>
              </w:rPr>
            </w:pPr>
          </w:p>
        </w:tc>
        <w:tc>
          <w:tcPr>
            <w:tcW w:w="214" w:type="pct"/>
            <w:tcBorders>
              <w:top w:val="single" w:sz="4" w:space="0" w:color="auto"/>
              <w:left w:val="single" w:sz="4" w:space="0" w:color="auto"/>
              <w:bottom w:val="single" w:sz="4" w:space="0" w:color="auto"/>
              <w:right w:val="single" w:sz="4" w:space="0" w:color="auto"/>
            </w:tcBorders>
            <w:shd w:val="pct15" w:color="auto" w:fill="auto"/>
          </w:tcPr>
          <w:p w14:paraId="4D5F8468" w14:textId="77777777" w:rsidR="006A2B2F" w:rsidRPr="009C7F64" w:rsidRDefault="006A2B2F" w:rsidP="00756EFA">
            <w:pPr>
              <w:rPr>
                <w:rFonts w:cs="Arial"/>
                <w:b/>
              </w:rPr>
            </w:pPr>
            <w:r>
              <w:rPr>
                <w:rFonts w:cs="Arial"/>
                <w:b/>
              </w:rPr>
              <w:t>BK</w:t>
            </w:r>
          </w:p>
        </w:tc>
        <w:tc>
          <w:tcPr>
            <w:tcW w:w="1138" w:type="pct"/>
            <w:tcBorders>
              <w:top w:val="single" w:sz="4" w:space="0" w:color="auto"/>
              <w:left w:val="single" w:sz="4" w:space="0" w:color="auto"/>
              <w:bottom w:val="single" w:sz="4" w:space="0" w:color="auto"/>
              <w:right w:val="single" w:sz="4" w:space="0" w:color="auto"/>
            </w:tcBorders>
            <w:shd w:val="pct15" w:color="auto" w:fill="auto"/>
          </w:tcPr>
          <w:p w14:paraId="64676E1C" w14:textId="77777777" w:rsidR="006A2B2F" w:rsidRPr="009C7F64" w:rsidRDefault="006A2B2F" w:rsidP="00756EFA">
            <w:pPr>
              <w:rPr>
                <w:rFonts w:cs="Arial"/>
                <w:b/>
              </w:rPr>
            </w:pPr>
            <w:r w:rsidRPr="009C7F64">
              <w:rPr>
                <w:rFonts w:cs="Arial"/>
                <w:b/>
              </w:rPr>
              <w:t>Bron/brontabel</w:t>
            </w:r>
          </w:p>
        </w:tc>
        <w:tc>
          <w:tcPr>
            <w:tcW w:w="2442" w:type="pct"/>
            <w:tcBorders>
              <w:top w:val="single" w:sz="4" w:space="0" w:color="auto"/>
              <w:left w:val="single" w:sz="4" w:space="0" w:color="auto"/>
              <w:bottom w:val="single" w:sz="4" w:space="0" w:color="auto"/>
              <w:right w:val="single" w:sz="4" w:space="0" w:color="auto"/>
            </w:tcBorders>
            <w:shd w:val="pct15" w:color="auto" w:fill="auto"/>
          </w:tcPr>
          <w:p w14:paraId="6EF80A53" w14:textId="77777777" w:rsidR="006A2B2F" w:rsidRPr="009C7F64" w:rsidRDefault="006A2B2F" w:rsidP="00756EFA">
            <w:pPr>
              <w:rPr>
                <w:rFonts w:cs="Arial"/>
                <w:b/>
              </w:rPr>
            </w:pPr>
            <w:r w:rsidRPr="009C7F64">
              <w:rPr>
                <w:rFonts w:cs="Arial"/>
                <w:b/>
              </w:rPr>
              <w:t>Bronkolom</w:t>
            </w:r>
          </w:p>
        </w:tc>
      </w:tr>
      <w:tr w:rsidR="006A2B2F" w14:paraId="57DFB2EC" w14:textId="77777777" w:rsidTr="00CC68B2">
        <w:trPr>
          <w:cantSplit/>
          <w:trHeight w:val="190"/>
        </w:trPr>
        <w:tc>
          <w:tcPr>
            <w:tcW w:w="1207" w:type="pct"/>
            <w:tcBorders>
              <w:top w:val="single" w:sz="4" w:space="0" w:color="auto"/>
              <w:left w:val="single" w:sz="4" w:space="0" w:color="auto"/>
              <w:bottom w:val="single" w:sz="4" w:space="0" w:color="auto"/>
              <w:right w:val="single" w:sz="4" w:space="0" w:color="auto"/>
            </w:tcBorders>
            <w:shd w:val="clear" w:color="auto" w:fill="auto"/>
          </w:tcPr>
          <w:p w14:paraId="6FCF422A" w14:textId="77777777" w:rsidR="006A2B2F" w:rsidRPr="007513C9" w:rsidRDefault="006A2B2F" w:rsidP="003B7276">
            <w:pPr>
              <w:rPr>
                <w:rFonts w:cs="Arial"/>
                <w:snapToGrid w:val="0"/>
                <w:sz w:val="16"/>
                <w:szCs w:val="16"/>
              </w:rPr>
            </w:pPr>
            <w:r w:rsidRPr="007513C9">
              <w:rPr>
                <w:rFonts w:cs="Arial"/>
                <w:snapToGrid w:val="0"/>
                <w:sz w:val="16"/>
                <w:szCs w:val="16"/>
              </w:rPr>
              <w:t>XBAE_SK</w:t>
            </w:r>
          </w:p>
        </w:tc>
        <w:tc>
          <w:tcPr>
            <w:tcW w:w="214" w:type="pct"/>
            <w:tcBorders>
              <w:top w:val="single" w:sz="4" w:space="0" w:color="auto"/>
              <w:left w:val="single" w:sz="4" w:space="0" w:color="auto"/>
              <w:bottom w:val="single" w:sz="4" w:space="0" w:color="auto"/>
              <w:right w:val="single" w:sz="4" w:space="0" w:color="auto"/>
            </w:tcBorders>
          </w:tcPr>
          <w:p w14:paraId="7D2A4408" w14:textId="77777777" w:rsidR="006A2B2F" w:rsidRPr="007513C9" w:rsidRDefault="006A2B2F" w:rsidP="003B7276">
            <w:pPr>
              <w:rPr>
                <w:rFonts w:cs="Arial"/>
                <w:snapToGrid w:val="0"/>
                <w:sz w:val="16"/>
                <w:szCs w:val="16"/>
              </w:rPr>
            </w:pPr>
          </w:p>
        </w:tc>
        <w:tc>
          <w:tcPr>
            <w:tcW w:w="1138" w:type="pct"/>
            <w:tcBorders>
              <w:top w:val="single" w:sz="4" w:space="0" w:color="auto"/>
              <w:left w:val="single" w:sz="4" w:space="0" w:color="auto"/>
              <w:bottom w:val="single" w:sz="4" w:space="0" w:color="auto"/>
              <w:right w:val="single" w:sz="4" w:space="0" w:color="auto"/>
            </w:tcBorders>
            <w:shd w:val="clear" w:color="auto" w:fill="auto"/>
          </w:tcPr>
          <w:p w14:paraId="5980F3FF" w14:textId="77777777" w:rsidR="006A2B2F" w:rsidRPr="007513C9" w:rsidRDefault="006A2B2F" w:rsidP="003B7276">
            <w:pPr>
              <w:rPr>
                <w:rFonts w:cs="Arial"/>
                <w:snapToGrid w:val="0"/>
                <w:sz w:val="16"/>
                <w:szCs w:val="16"/>
              </w:rPr>
            </w:pP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431D58AD" w14:textId="77777777" w:rsidR="006A2B2F" w:rsidRPr="007513C9" w:rsidRDefault="006A2B2F" w:rsidP="003B7276">
            <w:pPr>
              <w:rPr>
                <w:rFonts w:cs="Arial"/>
                <w:snapToGrid w:val="0"/>
                <w:sz w:val="16"/>
                <w:szCs w:val="16"/>
              </w:rPr>
            </w:pPr>
            <w:r w:rsidRPr="007513C9">
              <w:rPr>
                <w:rFonts w:cs="Arial"/>
                <w:snapToGrid w:val="0"/>
                <w:sz w:val="16"/>
                <w:szCs w:val="16"/>
              </w:rPr>
              <w:t>Gegenereerde sleutel</w:t>
            </w:r>
          </w:p>
        </w:tc>
      </w:tr>
      <w:tr w:rsidR="006A2B2F" w14:paraId="6C71B5A1" w14:textId="77777777" w:rsidTr="00CC68B2">
        <w:trPr>
          <w:cantSplit/>
          <w:trHeight w:val="190"/>
        </w:trPr>
        <w:tc>
          <w:tcPr>
            <w:tcW w:w="1207" w:type="pct"/>
            <w:tcBorders>
              <w:top w:val="single" w:sz="4" w:space="0" w:color="auto"/>
              <w:left w:val="single" w:sz="4" w:space="0" w:color="auto"/>
              <w:bottom w:val="single" w:sz="4" w:space="0" w:color="auto"/>
              <w:right w:val="single" w:sz="4" w:space="0" w:color="auto"/>
            </w:tcBorders>
            <w:shd w:val="clear" w:color="auto" w:fill="auto"/>
          </w:tcPr>
          <w:p w14:paraId="3BDFEBEA" w14:textId="77777777" w:rsidR="006A2B2F" w:rsidRPr="007513C9" w:rsidRDefault="006A2B2F" w:rsidP="003B7276">
            <w:pPr>
              <w:rPr>
                <w:rFonts w:cs="Arial"/>
                <w:snapToGrid w:val="0"/>
                <w:sz w:val="16"/>
                <w:szCs w:val="16"/>
              </w:rPr>
            </w:pPr>
            <w:r w:rsidRPr="007513C9">
              <w:rPr>
                <w:rFonts w:cs="Arial"/>
                <w:snapToGrid w:val="0"/>
                <w:sz w:val="16"/>
                <w:szCs w:val="16"/>
              </w:rPr>
              <w:t>XBAE_LAAD_TS</w:t>
            </w:r>
          </w:p>
        </w:tc>
        <w:tc>
          <w:tcPr>
            <w:tcW w:w="214" w:type="pct"/>
            <w:tcBorders>
              <w:top w:val="single" w:sz="4" w:space="0" w:color="auto"/>
              <w:left w:val="single" w:sz="4" w:space="0" w:color="auto"/>
              <w:bottom w:val="single" w:sz="4" w:space="0" w:color="auto"/>
              <w:right w:val="single" w:sz="4" w:space="0" w:color="auto"/>
            </w:tcBorders>
          </w:tcPr>
          <w:p w14:paraId="186A443B" w14:textId="77777777" w:rsidR="006A2B2F" w:rsidRPr="007513C9" w:rsidRDefault="006A2B2F" w:rsidP="003B7276">
            <w:pPr>
              <w:rPr>
                <w:rFonts w:cs="Arial"/>
                <w:snapToGrid w:val="0"/>
                <w:sz w:val="16"/>
                <w:szCs w:val="16"/>
              </w:rPr>
            </w:pPr>
          </w:p>
        </w:tc>
        <w:tc>
          <w:tcPr>
            <w:tcW w:w="1138" w:type="pct"/>
            <w:tcBorders>
              <w:top w:val="single" w:sz="4" w:space="0" w:color="auto"/>
              <w:left w:val="single" w:sz="4" w:space="0" w:color="auto"/>
              <w:bottom w:val="single" w:sz="4" w:space="0" w:color="auto"/>
              <w:right w:val="single" w:sz="4" w:space="0" w:color="auto"/>
            </w:tcBorders>
            <w:shd w:val="clear" w:color="auto" w:fill="auto"/>
          </w:tcPr>
          <w:p w14:paraId="3FC84534" w14:textId="77777777" w:rsidR="006A2B2F" w:rsidRPr="007513C9" w:rsidRDefault="006A2B2F" w:rsidP="003B7276">
            <w:pPr>
              <w:rPr>
                <w:rFonts w:cs="Arial"/>
                <w:snapToGrid w:val="0"/>
                <w:sz w:val="16"/>
                <w:szCs w:val="16"/>
              </w:rPr>
            </w:pP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0113B775" w14:textId="77777777" w:rsidR="006A2B2F" w:rsidRPr="007513C9" w:rsidRDefault="006A2B2F" w:rsidP="003B7276">
            <w:pPr>
              <w:rPr>
                <w:rFonts w:cs="Arial"/>
                <w:snapToGrid w:val="0"/>
                <w:sz w:val="16"/>
                <w:szCs w:val="16"/>
              </w:rPr>
            </w:pPr>
            <w:proofErr w:type="spellStart"/>
            <w:r w:rsidRPr="007513C9">
              <w:rPr>
                <w:rFonts w:cs="Arial"/>
                <w:snapToGrid w:val="0"/>
                <w:sz w:val="16"/>
                <w:szCs w:val="16"/>
              </w:rPr>
              <w:t>Laad_TS</w:t>
            </w:r>
            <w:proofErr w:type="spellEnd"/>
          </w:p>
        </w:tc>
      </w:tr>
      <w:tr w:rsidR="006A2B2F" w14:paraId="43543A49" w14:textId="77777777" w:rsidTr="00CC68B2">
        <w:trPr>
          <w:cantSplit/>
          <w:trHeight w:val="190"/>
        </w:trPr>
        <w:tc>
          <w:tcPr>
            <w:tcW w:w="1207" w:type="pct"/>
            <w:tcBorders>
              <w:top w:val="single" w:sz="4" w:space="0" w:color="auto"/>
              <w:left w:val="single" w:sz="4" w:space="0" w:color="auto"/>
              <w:bottom w:val="single" w:sz="4" w:space="0" w:color="auto"/>
              <w:right w:val="single" w:sz="4" w:space="0" w:color="auto"/>
            </w:tcBorders>
            <w:shd w:val="clear" w:color="auto" w:fill="auto"/>
          </w:tcPr>
          <w:p w14:paraId="6151CF2F" w14:textId="77777777" w:rsidR="006A2B2F" w:rsidRPr="007513C9" w:rsidRDefault="006A2B2F" w:rsidP="003B7276">
            <w:pPr>
              <w:rPr>
                <w:rFonts w:cs="Arial"/>
                <w:snapToGrid w:val="0"/>
                <w:sz w:val="16"/>
                <w:szCs w:val="16"/>
              </w:rPr>
            </w:pPr>
            <w:r w:rsidRPr="007513C9">
              <w:rPr>
                <w:rFonts w:cs="Arial"/>
                <w:snapToGrid w:val="0"/>
                <w:sz w:val="16"/>
                <w:szCs w:val="16"/>
              </w:rPr>
              <w:t>XBAE_RECORDBRON_NAAM</w:t>
            </w:r>
          </w:p>
        </w:tc>
        <w:tc>
          <w:tcPr>
            <w:tcW w:w="214" w:type="pct"/>
            <w:tcBorders>
              <w:top w:val="single" w:sz="4" w:space="0" w:color="auto"/>
              <w:left w:val="single" w:sz="4" w:space="0" w:color="auto"/>
              <w:bottom w:val="single" w:sz="4" w:space="0" w:color="auto"/>
              <w:right w:val="single" w:sz="4" w:space="0" w:color="auto"/>
            </w:tcBorders>
          </w:tcPr>
          <w:p w14:paraId="1A862075" w14:textId="77777777" w:rsidR="006A2B2F" w:rsidRPr="007513C9" w:rsidRDefault="006A2B2F" w:rsidP="003B7276">
            <w:pPr>
              <w:rPr>
                <w:rFonts w:cs="Arial"/>
                <w:snapToGrid w:val="0"/>
                <w:sz w:val="16"/>
                <w:szCs w:val="16"/>
              </w:rPr>
            </w:pPr>
          </w:p>
        </w:tc>
        <w:tc>
          <w:tcPr>
            <w:tcW w:w="1138" w:type="pct"/>
            <w:tcBorders>
              <w:top w:val="single" w:sz="4" w:space="0" w:color="auto"/>
              <w:left w:val="single" w:sz="4" w:space="0" w:color="auto"/>
              <w:bottom w:val="single" w:sz="4" w:space="0" w:color="auto"/>
              <w:right w:val="single" w:sz="4" w:space="0" w:color="auto"/>
            </w:tcBorders>
            <w:shd w:val="clear" w:color="auto" w:fill="auto"/>
          </w:tcPr>
          <w:p w14:paraId="2697EEF0" w14:textId="42C16A19" w:rsidR="006A2B2F" w:rsidRPr="007513C9" w:rsidRDefault="006A2B2F" w:rsidP="003B7276">
            <w:pPr>
              <w:rPr>
                <w:rFonts w:cs="Arial"/>
                <w:snapToGrid w:val="0"/>
                <w:sz w:val="16"/>
                <w:szCs w:val="16"/>
              </w:rPr>
            </w:pPr>
            <w:r w:rsidRPr="007513C9">
              <w:rPr>
                <w:rFonts w:cs="Arial"/>
                <w:snapToGrid w:val="0"/>
                <w:sz w:val="16"/>
                <w:szCs w:val="16"/>
              </w:rPr>
              <w:t>CMG</w:t>
            </w:r>
            <w:r w:rsidR="003C7261">
              <w:rPr>
                <w:rFonts w:cs="Arial"/>
                <w:snapToGrid w:val="0"/>
                <w:sz w:val="16"/>
                <w:szCs w:val="16"/>
              </w:rPr>
              <w:t>_C_T_</w:t>
            </w:r>
            <w:r w:rsidRPr="007513C9">
              <w:rPr>
                <w:rFonts w:cs="Arial"/>
                <w:snapToGrid w:val="0"/>
                <w:sz w:val="16"/>
                <w:szCs w:val="16"/>
              </w:rPr>
              <w:t>BERICHT</w:t>
            </w: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2DB63D23" w14:textId="77777777" w:rsidR="006A2B2F" w:rsidRPr="007513C9" w:rsidRDefault="006A2B2F" w:rsidP="003B7276">
            <w:pPr>
              <w:rPr>
                <w:rFonts w:cs="Arial"/>
                <w:snapToGrid w:val="0"/>
                <w:sz w:val="16"/>
                <w:szCs w:val="16"/>
              </w:rPr>
            </w:pPr>
            <w:r w:rsidRPr="007513C9">
              <w:rPr>
                <w:rFonts w:cs="Arial"/>
                <w:snapToGrid w:val="0"/>
                <w:sz w:val="16"/>
                <w:szCs w:val="16"/>
              </w:rPr>
              <w:t>RECORDBRON_NAAM</w:t>
            </w:r>
          </w:p>
        </w:tc>
      </w:tr>
      <w:tr w:rsidR="006A2B2F" w14:paraId="4045938B" w14:textId="77777777" w:rsidTr="00CC68B2">
        <w:trPr>
          <w:cantSplit/>
          <w:trHeight w:val="190"/>
        </w:trPr>
        <w:tc>
          <w:tcPr>
            <w:tcW w:w="1207" w:type="pct"/>
            <w:tcBorders>
              <w:top w:val="single" w:sz="4" w:space="0" w:color="auto"/>
              <w:left w:val="single" w:sz="4" w:space="0" w:color="auto"/>
              <w:bottom w:val="single" w:sz="4" w:space="0" w:color="auto"/>
              <w:right w:val="single" w:sz="4" w:space="0" w:color="auto"/>
            </w:tcBorders>
            <w:shd w:val="clear" w:color="auto" w:fill="auto"/>
          </w:tcPr>
          <w:p w14:paraId="114CE2CE" w14:textId="77777777" w:rsidR="006A2B2F" w:rsidRPr="007513C9" w:rsidRDefault="006A2B2F" w:rsidP="003B7276">
            <w:pPr>
              <w:rPr>
                <w:rFonts w:cs="Arial"/>
                <w:snapToGrid w:val="0"/>
                <w:sz w:val="16"/>
                <w:szCs w:val="16"/>
              </w:rPr>
            </w:pPr>
            <w:r w:rsidRPr="007513C9">
              <w:rPr>
                <w:rFonts w:cs="Arial"/>
                <w:snapToGrid w:val="0"/>
                <w:sz w:val="16"/>
                <w:szCs w:val="16"/>
              </w:rPr>
              <w:t>XBAE_SLEUTEL</w:t>
            </w:r>
          </w:p>
        </w:tc>
        <w:tc>
          <w:tcPr>
            <w:tcW w:w="214" w:type="pct"/>
            <w:tcBorders>
              <w:top w:val="single" w:sz="4" w:space="0" w:color="auto"/>
              <w:left w:val="single" w:sz="4" w:space="0" w:color="auto"/>
              <w:bottom w:val="single" w:sz="4" w:space="0" w:color="auto"/>
              <w:right w:val="single" w:sz="4" w:space="0" w:color="auto"/>
            </w:tcBorders>
          </w:tcPr>
          <w:p w14:paraId="4DA5BBF9" w14:textId="77777777" w:rsidR="006A2B2F" w:rsidRPr="007513C9" w:rsidRDefault="006A2B2F" w:rsidP="003B7276">
            <w:pPr>
              <w:rPr>
                <w:rFonts w:cs="Arial"/>
                <w:snapToGrid w:val="0"/>
                <w:sz w:val="16"/>
                <w:szCs w:val="16"/>
              </w:rPr>
            </w:pPr>
            <w:r>
              <w:rPr>
                <w:rFonts w:cs="Arial"/>
                <w:snapToGrid w:val="0"/>
                <w:sz w:val="16"/>
                <w:szCs w:val="16"/>
              </w:rPr>
              <w:t>X</w:t>
            </w:r>
          </w:p>
        </w:tc>
        <w:tc>
          <w:tcPr>
            <w:tcW w:w="1138" w:type="pct"/>
            <w:tcBorders>
              <w:top w:val="single" w:sz="4" w:space="0" w:color="auto"/>
              <w:left w:val="single" w:sz="4" w:space="0" w:color="auto"/>
              <w:bottom w:val="single" w:sz="4" w:space="0" w:color="auto"/>
              <w:right w:val="single" w:sz="4" w:space="0" w:color="auto"/>
            </w:tcBorders>
            <w:shd w:val="clear" w:color="auto" w:fill="auto"/>
          </w:tcPr>
          <w:p w14:paraId="6A290FB4" w14:textId="1110178D" w:rsidR="006A2B2F" w:rsidRPr="007513C9" w:rsidRDefault="006A2B2F" w:rsidP="003B7276">
            <w:pPr>
              <w:rPr>
                <w:rFonts w:cs="Arial"/>
                <w:snapToGrid w:val="0"/>
                <w:sz w:val="16"/>
                <w:szCs w:val="16"/>
              </w:rPr>
            </w:pPr>
            <w:r w:rsidRPr="007513C9">
              <w:rPr>
                <w:rFonts w:cs="Arial"/>
                <w:snapToGrid w:val="0"/>
                <w:sz w:val="16"/>
                <w:szCs w:val="16"/>
              </w:rPr>
              <w:t>CMG</w:t>
            </w:r>
            <w:r w:rsidR="003C7261">
              <w:rPr>
                <w:rFonts w:cs="Arial"/>
                <w:snapToGrid w:val="0"/>
                <w:sz w:val="16"/>
                <w:szCs w:val="16"/>
              </w:rPr>
              <w:t>_C_T_</w:t>
            </w:r>
            <w:r w:rsidRPr="007513C9">
              <w:rPr>
                <w:rFonts w:cs="Arial"/>
                <w:snapToGrid w:val="0"/>
                <w:sz w:val="16"/>
                <w:szCs w:val="16"/>
              </w:rPr>
              <w:t>BERICHT</w:t>
            </w: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721DC7E1" w14:textId="77777777" w:rsidR="00EB4298" w:rsidRDefault="00EB4298" w:rsidP="00EB4298">
            <w:pPr>
              <w:rPr>
                <w:u w:val="single"/>
              </w:rPr>
            </w:pPr>
            <w:r w:rsidRPr="00EB4298">
              <w:t>Zie:</w:t>
            </w:r>
            <w:r>
              <w:rPr>
                <w:u w:val="single"/>
              </w:rPr>
              <w:t xml:space="preserve"> </w:t>
            </w:r>
          </w:p>
          <w:p w14:paraId="444C5AD6" w14:textId="7B89FB38" w:rsidR="006A2B2F" w:rsidRPr="007513C9" w:rsidRDefault="00EB4298" w:rsidP="00EB4298">
            <w:pPr>
              <w:rPr>
                <w:rFonts w:cs="Arial"/>
                <w:snapToGrid w:val="0"/>
                <w:sz w:val="16"/>
                <w:szCs w:val="16"/>
              </w:rPr>
            </w:pPr>
            <w:r w:rsidRPr="00953C7A">
              <w:rPr>
                <w:u w:val="single"/>
              </w:rPr>
              <w:t xml:space="preserve">Gebruik samengestelde Business </w:t>
            </w:r>
            <w:proofErr w:type="spellStart"/>
            <w:r w:rsidRPr="00953C7A">
              <w:rPr>
                <w:u w:val="single"/>
              </w:rPr>
              <w:t>Key</w:t>
            </w:r>
            <w:proofErr w:type="spellEnd"/>
            <w:r w:rsidRPr="00953C7A">
              <w:rPr>
                <w:u w:val="single"/>
              </w:rPr>
              <w:t xml:space="preserve"> XBAE_SLEUTEL</w:t>
            </w:r>
          </w:p>
        </w:tc>
      </w:tr>
    </w:tbl>
    <w:p w14:paraId="0EAA9FCD" w14:textId="77777777" w:rsidR="00EB4298" w:rsidRDefault="00EB4298">
      <w:pPr>
        <w:spacing w:line="240" w:lineRule="auto"/>
      </w:pPr>
    </w:p>
    <w:p w14:paraId="42C12967" w14:textId="77777777" w:rsidR="00EB4298" w:rsidRPr="00953C7A" w:rsidRDefault="00EB4298" w:rsidP="00EB4298">
      <w:pPr>
        <w:tabs>
          <w:tab w:val="left" w:pos="2268"/>
        </w:tabs>
        <w:rPr>
          <w:u w:val="single"/>
        </w:rPr>
      </w:pPr>
      <w:r w:rsidRPr="00953C7A">
        <w:rPr>
          <w:u w:val="single"/>
        </w:rPr>
        <w:t xml:space="preserve">Gebruik samengestelde Business </w:t>
      </w:r>
      <w:proofErr w:type="spellStart"/>
      <w:r w:rsidRPr="00953C7A">
        <w:rPr>
          <w:u w:val="single"/>
        </w:rPr>
        <w:t>Key</w:t>
      </w:r>
      <w:proofErr w:type="spellEnd"/>
      <w:r w:rsidRPr="00953C7A">
        <w:rPr>
          <w:u w:val="single"/>
        </w:rPr>
        <w:t xml:space="preserve"> XBAE_SLEUTEL:</w:t>
      </w:r>
    </w:p>
    <w:p w14:paraId="075E3B86" w14:textId="77777777" w:rsidR="00EB4298" w:rsidRDefault="00EB4298" w:rsidP="00EB4298">
      <w:pPr>
        <w:pStyle w:val="Lijstalinea"/>
        <w:numPr>
          <w:ilvl w:val="0"/>
          <w:numId w:val="24"/>
        </w:numPr>
        <w:ind w:left="360"/>
      </w:pPr>
      <w:r>
        <w:lastRenderedPageBreak/>
        <w:t xml:space="preserve">Indien de </w:t>
      </w:r>
      <w:proofErr w:type="spellStart"/>
      <w:r>
        <w:t>Postcode_Bron</w:t>
      </w:r>
      <w:proofErr w:type="spellEnd"/>
      <w:r>
        <w:t xml:space="preserve"> en </w:t>
      </w:r>
      <w:proofErr w:type="spellStart"/>
      <w:r>
        <w:t>Huisnummer_Bron</w:t>
      </w:r>
      <w:proofErr w:type="spellEnd"/>
      <w:r>
        <w:t xml:space="preserve"> gevuld is:</w:t>
      </w:r>
      <w:r>
        <w:br/>
        <w:t xml:space="preserve">SLEUTEL =  Postcode </w:t>
      </w:r>
      <w:r w:rsidRPr="00D779C0">
        <w:rPr>
          <w:i/>
        </w:rPr>
        <w:t>*</w:t>
      </w:r>
      <w:proofErr w:type="spellStart"/>
      <w:r w:rsidRPr="00D779C0">
        <w:rPr>
          <w:i/>
        </w:rPr>
        <w:t>cat</w:t>
      </w:r>
      <w:proofErr w:type="spellEnd"/>
      <w:r>
        <w:t xml:space="preserve"> “|” </w:t>
      </w:r>
      <w:r w:rsidRPr="00D779C0">
        <w:rPr>
          <w:i/>
        </w:rPr>
        <w:t>*</w:t>
      </w:r>
      <w:proofErr w:type="spellStart"/>
      <w:r w:rsidRPr="00D779C0">
        <w:rPr>
          <w:i/>
        </w:rPr>
        <w:t>cat</w:t>
      </w:r>
      <w:proofErr w:type="spellEnd"/>
      <w:r>
        <w:t xml:space="preserve"> Huisnummer.</w:t>
      </w:r>
      <w:r w:rsidRPr="001B5CEE">
        <w:rPr>
          <w:i/>
        </w:rPr>
        <w:t xml:space="preserve"> </w:t>
      </w:r>
      <w:r w:rsidRPr="00D779C0">
        <w:rPr>
          <w:i/>
        </w:rPr>
        <w:t>*</w:t>
      </w:r>
      <w:proofErr w:type="spellStart"/>
      <w:r w:rsidRPr="00D779C0">
        <w:rPr>
          <w:i/>
        </w:rPr>
        <w:t>cat</w:t>
      </w:r>
      <w:proofErr w:type="spellEnd"/>
      <w:r>
        <w:t xml:space="preserve"> “|” </w:t>
      </w:r>
      <w:r w:rsidRPr="00D779C0">
        <w:rPr>
          <w:i/>
        </w:rPr>
        <w:t>*</w:t>
      </w:r>
      <w:proofErr w:type="spellStart"/>
      <w:r>
        <w:rPr>
          <w:i/>
        </w:rPr>
        <w:t>huisnrtoev</w:t>
      </w:r>
      <w:proofErr w:type="spellEnd"/>
      <w:r>
        <w:br/>
      </w:r>
      <w:r w:rsidRPr="006A1328">
        <w:rPr>
          <w:i/>
          <w:color w:val="7F7F7F" w:themeColor="text1" w:themeTint="80"/>
          <w:u w:val="single"/>
        </w:rPr>
        <w:t>NB.</w:t>
      </w:r>
      <w:r w:rsidRPr="00A34742">
        <w:rPr>
          <w:i/>
          <w:color w:val="7F7F7F" w:themeColor="text1" w:themeTint="80"/>
        </w:rPr>
        <w:t xml:space="preserve">: In deze situatie bevat </w:t>
      </w:r>
      <w:proofErr w:type="spellStart"/>
      <w:r w:rsidRPr="00A34742">
        <w:rPr>
          <w:i/>
          <w:color w:val="7F7F7F" w:themeColor="text1" w:themeTint="80"/>
        </w:rPr>
        <w:t>Huisnummer_Bron</w:t>
      </w:r>
      <w:proofErr w:type="spellEnd"/>
      <w:r w:rsidRPr="00A34742">
        <w:rPr>
          <w:i/>
          <w:color w:val="7F7F7F" w:themeColor="text1" w:themeTint="80"/>
        </w:rPr>
        <w:t xml:space="preserve"> zowel het numerieke deel als evt. het achtervoegsel. Deze primaire sleutel bestaat normaal gesproken uit: Postcode </w:t>
      </w:r>
      <w:r>
        <w:rPr>
          <w:i/>
          <w:color w:val="7F7F7F" w:themeColor="text1" w:themeTint="80"/>
        </w:rPr>
        <w:t>*</w:t>
      </w:r>
      <w:proofErr w:type="spellStart"/>
      <w:r>
        <w:rPr>
          <w:i/>
          <w:color w:val="7F7F7F" w:themeColor="text1" w:themeTint="80"/>
        </w:rPr>
        <w:t>cat</w:t>
      </w:r>
      <w:proofErr w:type="spellEnd"/>
      <w:r>
        <w:rPr>
          <w:color w:val="7F7F7F" w:themeColor="text1" w:themeTint="80"/>
        </w:rPr>
        <w:t xml:space="preserve"> “|” </w:t>
      </w:r>
      <w:r>
        <w:rPr>
          <w:i/>
          <w:color w:val="7F7F7F" w:themeColor="text1" w:themeTint="80"/>
        </w:rPr>
        <w:t>*</w:t>
      </w:r>
      <w:proofErr w:type="spellStart"/>
      <w:r>
        <w:rPr>
          <w:i/>
          <w:color w:val="7F7F7F" w:themeColor="text1" w:themeTint="80"/>
        </w:rPr>
        <w:t>cat</w:t>
      </w:r>
      <w:proofErr w:type="spellEnd"/>
      <w:r>
        <w:rPr>
          <w:i/>
          <w:color w:val="7F7F7F" w:themeColor="text1" w:themeTint="80"/>
        </w:rPr>
        <w:t xml:space="preserve"> </w:t>
      </w:r>
      <w:proofErr w:type="spellStart"/>
      <w:r w:rsidRPr="00A34742">
        <w:rPr>
          <w:i/>
          <w:color w:val="7F7F7F" w:themeColor="text1" w:themeTint="80"/>
        </w:rPr>
        <w:t>Huisnr</w:t>
      </w:r>
      <w:proofErr w:type="spellEnd"/>
      <w:r w:rsidRPr="00A34742">
        <w:rPr>
          <w:i/>
          <w:color w:val="7F7F7F" w:themeColor="text1" w:themeTint="80"/>
        </w:rPr>
        <w:t xml:space="preserve">. </w:t>
      </w:r>
      <w:r>
        <w:rPr>
          <w:i/>
          <w:color w:val="7F7F7F" w:themeColor="text1" w:themeTint="80"/>
        </w:rPr>
        <w:t>*</w:t>
      </w:r>
      <w:proofErr w:type="spellStart"/>
      <w:r>
        <w:rPr>
          <w:i/>
          <w:color w:val="7F7F7F" w:themeColor="text1" w:themeTint="80"/>
        </w:rPr>
        <w:t>cat</w:t>
      </w:r>
      <w:proofErr w:type="spellEnd"/>
      <w:r>
        <w:rPr>
          <w:i/>
          <w:color w:val="7F7F7F" w:themeColor="text1" w:themeTint="80"/>
        </w:rPr>
        <w:t xml:space="preserve"> </w:t>
      </w:r>
      <w:r>
        <w:rPr>
          <w:color w:val="7F7F7F" w:themeColor="text1" w:themeTint="80"/>
        </w:rPr>
        <w:t>“</w:t>
      </w:r>
      <w:r w:rsidRPr="00A34742">
        <w:rPr>
          <w:i/>
          <w:color w:val="7F7F7F" w:themeColor="text1" w:themeTint="80"/>
        </w:rPr>
        <w:t>|</w:t>
      </w:r>
      <w:r>
        <w:rPr>
          <w:color w:val="7F7F7F" w:themeColor="text1" w:themeTint="80"/>
        </w:rPr>
        <w:t>”</w:t>
      </w:r>
      <w:r w:rsidRPr="00A34742">
        <w:rPr>
          <w:i/>
          <w:color w:val="7F7F7F" w:themeColor="text1" w:themeTint="80"/>
        </w:rPr>
        <w:t xml:space="preserve"> </w:t>
      </w:r>
      <w:r>
        <w:rPr>
          <w:i/>
          <w:color w:val="7F7F7F" w:themeColor="text1" w:themeTint="80"/>
        </w:rPr>
        <w:t>*</w:t>
      </w:r>
      <w:proofErr w:type="spellStart"/>
      <w:r>
        <w:rPr>
          <w:i/>
          <w:color w:val="7F7F7F" w:themeColor="text1" w:themeTint="80"/>
        </w:rPr>
        <w:t>cat</w:t>
      </w:r>
      <w:proofErr w:type="spellEnd"/>
      <w:r>
        <w:rPr>
          <w:i/>
          <w:color w:val="7F7F7F" w:themeColor="text1" w:themeTint="80"/>
        </w:rPr>
        <w:t xml:space="preserve"> </w:t>
      </w:r>
      <w:proofErr w:type="spellStart"/>
      <w:r>
        <w:rPr>
          <w:i/>
          <w:color w:val="7F7F7F" w:themeColor="text1" w:themeTint="80"/>
        </w:rPr>
        <w:t>Huisnr.toev</w:t>
      </w:r>
      <w:proofErr w:type="spellEnd"/>
      <w:r>
        <w:br/>
      </w:r>
    </w:p>
    <w:p w14:paraId="451E34C2" w14:textId="37AAFB7D" w:rsidR="00EB4298" w:rsidRDefault="00EB4298" w:rsidP="00EB4298">
      <w:pPr>
        <w:pStyle w:val="Lijstalinea"/>
        <w:numPr>
          <w:ilvl w:val="0"/>
          <w:numId w:val="24"/>
        </w:numPr>
        <w:ind w:left="360"/>
      </w:pPr>
      <w:r>
        <w:t>Indien</w:t>
      </w:r>
      <w:r w:rsidRPr="00A02A63">
        <w:t xml:space="preserve"> </w:t>
      </w:r>
      <w:r>
        <w:t xml:space="preserve">de </w:t>
      </w:r>
      <w:proofErr w:type="spellStart"/>
      <w:r>
        <w:t>Postcode_Bron</w:t>
      </w:r>
      <w:proofErr w:type="spellEnd"/>
      <w:r>
        <w:t xml:space="preserve"> en/of </w:t>
      </w:r>
      <w:proofErr w:type="spellStart"/>
      <w:r>
        <w:t>Huisnummer_Bron</w:t>
      </w:r>
      <w:proofErr w:type="spellEnd"/>
      <w:r>
        <w:t xml:space="preserve"> leeg is, maar van de overige adresvelden (</w:t>
      </w:r>
      <w:proofErr w:type="spellStart"/>
      <w:r>
        <w:t>Straat_Bron</w:t>
      </w:r>
      <w:proofErr w:type="spellEnd"/>
      <w:r>
        <w:t xml:space="preserve"> </w:t>
      </w:r>
      <w:proofErr w:type="spellStart"/>
      <w:r>
        <w:t>Plaats_Bron</w:t>
      </w:r>
      <w:proofErr w:type="spellEnd"/>
      <w:r>
        <w:t xml:space="preserve">)  is er minimaal </w:t>
      </w:r>
      <w:r w:rsidRPr="00C4570F">
        <w:rPr>
          <w:b/>
        </w:rPr>
        <w:t>één</w:t>
      </w:r>
      <w:r>
        <w:t xml:space="preserve"> gevuld:</w:t>
      </w:r>
      <w:r>
        <w:br/>
        <w:t xml:space="preserve">SLEUTEL = </w:t>
      </w:r>
      <w:proofErr w:type="spellStart"/>
      <w:r>
        <w:t>Straat_Bron</w:t>
      </w:r>
      <w:proofErr w:type="spellEnd"/>
      <w:r>
        <w:t xml:space="preserve"> </w:t>
      </w:r>
      <w:r w:rsidRPr="00C4570F">
        <w:rPr>
          <w:i/>
        </w:rPr>
        <w:t>*</w:t>
      </w:r>
      <w:proofErr w:type="spellStart"/>
      <w:r w:rsidRPr="00C4570F">
        <w:rPr>
          <w:i/>
        </w:rPr>
        <w:t>cat</w:t>
      </w:r>
      <w:proofErr w:type="spellEnd"/>
      <w:r>
        <w:t xml:space="preserve"> “|” </w:t>
      </w:r>
      <w:r w:rsidRPr="00C4570F">
        <w:rPr>
          <w:i/>
        </w:rPr>
        <w:t>*</w:t>
      </w:r>
      <w:proofErr w:type="spellStart"/>
      <w:r w:rsidRPr="00C4570F">
        <w:rPr>
          <w:i/>
        </w:rPr>
        <w:t>cat</w:t>
      </w:r>
      <w:proofErr w:type="spellEnd"/>
      <w:r>
        <w:t xml:space="preserve"> </w:t>
      </w:r>
      <w:proofErr w:type="spellStart"/>
      <w:r>
        <w:t>Huisnr_Bron</w:t>
      </w:r>
      <w:proofErr w:type="spellEnd"/>
      <w:r>
        <w:t xml:space="preserve"> </w:t>
      </w:r>
      <w:r w:rsidRPr="00C4570F">
        <w:rPr>
          <w:i/>
        </w:rPr>
        <w:t>*</w:t>
      </w:r>
      <w:proofErr w:type="spellStart"/>
      <w:r w:rsidRPr="00C4570F">
        <w:rPr>
          <w:i/>
        </w:rPr>
        <w:t>cat</w:t>
      </w:r>
      <w:proofErr w:type="spellEnd"/>
      <w:r>
        <w:t xml:space="preserve"> “|” </w:t>
      </w:r>
      <w:r w:rsidRPr="00C4570F">
        <w:rPr>
          <w:i/>
        </w:rPr>
        <w:t>*</w:t>
      </w:r>
      <w:proofErr w:type="spellStart"/>
      <w:r w:rsidRPr="00C4570F">
        <w:rPr>
          <w:i/>
        </w:rPr>
        <w:t>cat</w:t>
      </w:r>
      <w:proofErr w:type="spellEnd"/>
      <w:r>
        <w:t xml:space="preserve"> </w:t>
      </w:r>
      <w:proofErr w:type="spellStart"/>
      <w:r>
        <w:t>Postcode_Bron</w:t>
      </w:r>
      <w:proofErr w:type="spellEnd"/>
      <w:r>
        <w:t xml:space="preserve"> </w:t>
      </w:r>
      <w:r w:rsidRPr="00C4570F">
        <w:rPr>
          <w:i/>
        </w:rPr>
        <w:t>*</w:t>
      </w:r>
      <w:proofErr w:type="spellStart"/>
      <w:r w:rsidRPr="00C4570F">
        <w:rPr>
          <w:i/>
        </w:rPr>
        <w:t>cat</w:t>
      </w:r>
      <w:proofErr w:type="spellEnd"/>
      <w:r>
        <w:t xml:space="preserve"> “|” </w:t>
      </w:r>
      <w:r w:rsidRPr="00C4570F">
        <w:rPr>
          <w:i/>
        </w:rPr>
        <w:t>*</w:t>
      </w:r>
      <w:proofErr w:type="spellStart"/>
      <w:r w:rsidRPr="00C4570F">
        <w:rPr>
          <w:i/>
        </w:rPr>
        <w:t>cat</w:t>
      </w:r>
      <w:proofErr w:type="spellEnd"/>
      <w:r>
        <w:t xml:space="preserve"> </w:t>
      </w:r>
      <w:proofErr w:type="spellStart"/>
      <w:r>
        <w:t>Plaats_Bron</w:t>
      </w:r>
      <w:proofErr w:type="spellEnd"/>
      <w:r>
        <w:t>.</w:t>
      </w:r>
      <w:r>
        <w:br/>
      </w:r>
      <w:r w:rsidRPr="00C4570F">
        <w:rPr>
          <w:i/>
          <w:color w:val="7F7F7F" w:themeColor="text1" w:themeTint="80"/>
          <w:u w:val="single"/>
        </w:rPr>
        <w:t>NB.</w:t>
      </w:r>
      <w:r w:rsidRPr="00C4570F">
        <w:rPr>
          <w:i/>
          <w:color w:val="7F7F7F" w:themeColor="text1" w:themeTint="80"/>
        </w:rPr>
        <w:t xml:space="preserve">: In deze situatie bevat </w:t>
      </w:r>
      <w:proofErr w:type="spellStart"/>
      <w:r w:rsidRPr="00C4570F">
        <w:rPr>
          <w:i/>
          <w:color w:val="7F7F7F" w:themeColor="text1" w:themeTint="80"/>
        </w:rPr>
        <w:t>Huisnummer_Bron</w:t>
      </w:r>
      <w:proofErr w:type="spellEnd"/>
      <w:r w:rsidRPr="00C4570F">
        <w:rPr>
          <w:i/>
          <w:color w:val="7F7F7F" w:themeColor="text1" w:themeTint="80"/>
        </w:rPr>
        <w:t xml:space="preserve"> zowel het numerieke deel als evt. het achtervoegsel. Deze primaire sleutel bestaat normaal gesproken uit: Straat *</w:t>
      </w:r>
      <w:proofErr w:type="spellStart"/>
      <w:r w:rsidRPr="00C4570F">
        <w:rPr>
          <w:i/>
          <w:color w:val="7F7F7F" w:themeColor="text1" w:themeTint="80"/>
        </w:rPr>
        <w:t>cat</w:t>
      </w:r>
      <w:proofErr w:type="spellEnd"/>
      <w:r w:rsidRPr="00C4570F">
        <w:rPr>
          <w:color w:val="7F7F7F" w:themeColor="text1" w:themeTint="80"/>
        </w:rPr>
        <w:t xml:space="preserve"> “|” </w:t>
      </w:r>
      <w:r w:rsidRPr="00C4570F">
        <w:rPr>
          <w:i/>
          <w:color w:val="7F7F7F" w:themeColor="text1" w:themeTint="80"/>
        </w:rPr>
        <w:t>*</w:t>
      </w:r>
      <w:proofErr w:type="spellStart"/>
      <w:r w:rsidRPr="00C4570F">
        <w:rPr>
          <w:i/>
          <w:color w:val="7F7F7F" w:themeColor="text1" w:themeTint="80"/>
        </w:rPr>
        <w:t>cat</w:t>
      </w:r>
      <w:proofErr w:type="spellEnd"/>
      <w:r w:rsidRPr="00C4570F">
        <w:rPr>
          <w:i/>
          <w:color w:val="7F7F7F" w:themeColor="text1" w:themeTint="80"/>
        </w:rPr>
        <w:t xml:space="preserve"> </w:t>
      </w:r>
      <w:proofErr w:type="spellStart"/>
      <w:r w:rsidRPr="00C4570F">
        <w:rPr>
          <w:i/>
          <w:color w:val="7F7F7F" w:themeColor="text1" w:themeTint="80"/>
        </w:rPr>
        <w:t>Huisnr</w:t>
      </w:r>
      <w:proofErr w:type="spellEnd"/>
      <w:r w:rsidRPr="00C4570F">
        <w:rPr>
          <w:i/>
          <w:color w:val="7F7F7F" w:themeColor="text1" w:themeTint="80"/>
        </w:rPr>
        <w:t xml:space="preserve"> *</w:t>
      </w:r>
      <w:proofErr w:type="spellStart"/>
      <w:r w:rsidRPr="00C4570F">
        <w:rPr>
          <w:i/>
          <w:color w:val="7F7F7F" w:themeColor="text1" w:themeTint="80"/>
        </w:rPr>
        <w:t>cat</w:t>
      </w:r>
      <w:proofErr w:type="spellEnd"/>
      <w:r w:rsidRPr="00C4570F">
        <w:rPr>
          <w:color w:val="7F7F7F" w:themeColor="text1" w:themeTint="80"/>
        </w:rPr>
        <w:t xml:space="preserve"> “|” </w:t>
      </w:r>
      <w:r w:rsidRPr="00C4570F">
        <w:rPr>
          <w:i/>
          <w:color w:val="7F7F7F" w:themeColor="text1" w:themeTint="80"/>
        </w:rPr>
        <w:t>*</w:t>
      </w:r>
      <w:proofErr w:type="spellStart"/>
      <w:r w:rsidRPr="00C4570F">
        <w:rPr>
          <w:i/>
          <w:color w:val="7F7F7F" w:themeColor="text1" w:themeTint="80"/>
        </w:rPr>
        <w:t>cat</w:t>
      </w:r>
      <w:proofErr w:type="spellEnd"/>
      <w:r w:rsidRPr="00C4570F">
        <w:rPr>
          <w:i/>
          <w:color w:val="7F7F7F" w:themeColor="text1" w:themeTint="80"/>
        </w:rPr>
        <w:t xml:space="preserve"> </w:t>
      </w:r>
      <w:proofErr w:type="spellStart"/>
      <w:r w:rsidRPr="00C4570F">
        <w:rPr>
          <w:i/>
          <w:color w:val="7F7F7F" w:themeColor="text1" w:themeTint="80"/>
        </w:rPr>
        <w:t>Huisnr.achtervoegsel</w:t>
      </w:r>
      <w:proofErr w:type="spellEnd"/>
      <w:r w:rsidRPr="00C4570F">
        <w:rPr>
          <w:i/>
          <w:color w:val="7F7F7F" w:themeColor="text1" w:themeTint="80"/>
        </w:rPr>
        <w:t xml:space="preserve"> *</w:t>
      </w:r>
      <w:proofErr w:type="spellStart"/>
      <w:r w:rsidRPr="00C4570F">
        <w:rPr>
          <w:i/>
          <w:color w:val="7F7F7F" w:themeColor="text1" w:themeTint="80"/>
        </w:rPr>
        <w:t>cat</w:t>
      </w:r>
      <w:proofErr w:type="spellEnd"/>
      <w:r w:rsidRPr="00C4570F">
        <w:rPr>
          <w:color w:val="7F7F7F" w:themeColor="text1" w:themeTint="80"/>
        </w:rPr>
        <w:t xml:space="preserve"> “|” </w:t>
      </w:r>
      <w:r w:rsidRPr="00C4570F">
        <w:rPr>
          <w:i/>
          <w:color w:val="7F7F7F" w:themeColor="text1" w:themeTint="80"/>
        </w:rPr>
        <w:t>*</w:t>
      </w:r>
      <w:proofErr w:type="spellStart"/>
      <w:r w:rsidRPr="00C4570F">
        <w:rPr>
          <w:i/>
          <w:color w:val="7F7F7F" w:themeColor="text1" w:themeTint="80"/>
        </w:rPr>
        <w:t>cat</w:t>
      </w:r>
      <w:proofErr w:type="spellEnd"/>
      <w:r w:rsidRPr="00C4570F">
        <w:rPr>
          <w:i/>
          <w:color w:val="7F7F7F" w:themeColor="text1" w:themeTint="80"/>
        </w:rPr>
        <w:t xml:space="preserve"> Postcode *</w:t>
      </w:r>
      <w:proofErr w:type="spellStart"/>
      <w:r w:rsidRPr="00C4570F">
        <w:rPr>
          <w:i/>
          <w:color w:val="7F7F7F" w:themeColor="text1" w:themeTint="80"/>
        </w:rPr>
        <w:t>cat</w:t>
      </w:r>
      <w:proofErr w:type="spellEnd"/>
      <w:r w:rsidRPr="00C4570F">
        <w:rPr>
          <w:color w:val="7F7F7F" w:themeColor="text1" w:themeTint="80"/>
        </w:rPr>
        <w:t xml:space="preserve"> “|” </w:t>
      </w:r>
      <w:r w:rsidRPr="00C4570F">
        <w:rPr>
          <w:i/>
          <w:color w:val="7F7F7F" w:themeColor="text1" w:themeTint="80"/>
        </w:rPr>
        <w:t>*</w:t>
      </w:r>
      <w:proofErr w:type="spellStart"/>
      <w:r w:rsidRPr="00C4570F">
        <w:rPr>
          <w:i/>
          <w:color w:val="7F7F7F" w:themeColor="text1" w:themeTint="80"/>
        </w:rPr>
        <w:t>cat</w:t>
      </w:r>
      <w:proofErr w:type="spellEnd"/>
      <w:r w:rsidRPr="00C4570F">
        <w:rPr>
          <w:i/>
          <w:color w:val="7F7F7F" w:themeColor="text1" w:themeTint="80"/>
        </w:rPr>
        <w:t xml:space="preserve"> Plaats.</w:t>
      </w:r>
      <w:r>
        <w:br/>
      </w:r>
    </w:p>
    <w:p w14:paraId="32DACF58" w14:textId="77777777" w:rsidR="00EB4298" w:rsidRDefault="00EB4298" w:rsidP="00EB4298">
      <w:pPr>
        <w:pStyle w:val="Lijstalinea"/>
        <w:numPr>
          <w:ilvl w:val="0"/>
          <w:numId w:val="24"/>
        </w:numPr>
        <w:ind w:left="360"/>
      </w:pPr>
      <w:r w:rsidRPr="00E24326">
        <w:t xml:space="preserve">Indien geen enkel </w:t>
      </w:r>
      <w:r>
        <w:t xml:space="preserve">van de </w:t>
      </w:r>
      <w:r w:rsidRPr="00E24326">
        <w:t xml:space="preserve">sleutelattributen gevuld </w:t>
      </w:r>
      <w:r>
        <w:t xml:space="preserve">is </w:t>
      </w:r>
      <w:r w:rsidRPr="00E24326">
        <w:t>dan niets toevoegen.</w:t>
      </w:r>
      <w:r>
        <w:t xml:space="preserve">  </w:t>
      </w:r>
    </w:p>
    <w:p w14:paraId="0F5126C8" w14:textId="77777777" w:rsidR="00EB4298" w:rsidRDefault="00EB4298" w:rsidP="00EB4298">
      <w:pPr>
        <w:pStyle w:val="Lijstalinea"/>
        <w:ind w:left="360"/>
      </w:pPr>
    </w:p>
    <w:p w14:paraId="374988E5" w14:textId="77777777" w:rsidR="00EB4298" w:rsidRDefault="00EB4298" w:rsidP="00EB4298">
      <w:pPr>
        <w:ind w:left="360"/>
      </w:pPr>
      <w:r w:rsidRPr="00B03021">
        <w:rPr>
          <w:u w:val="single"/>
        </w:rPr>
        <w:t>Format van de samengestelde SLEUTEL</w:t>
      </w:r>
      <w:r>
        <w:t>:</w:t>
      </w:r>
    </w:p>
    <w:p w14:paraId="1B15828C" w14:textId="77777777" w:rsidR="00EB4298" w:rsidRDefault="00EB4298" w:rsidP="00EB4298">
      <w:pPr>
        <w:pStyle w:val="Lijstalinea"/>
        <w:numPr>
          <w:ilvl w:val="0"/>
          <w:numId w:val="15"/>
        </w:numPr>
        <w:tabs>
          <w:tab w:val="left" w:pos="2268"/>
        </w:tabs>
        <w:ind w:left="578" w:hanging="218"/>
      </w:pPr>
      <w:r>
        <w:t xml:space="preserve">Bij </w:t>
      </w:r>
      <w:proofErr w:type="spellStart"/>
      <w:r>
        <w:t>charactervelden</w:t>
      </w:r>
      <w:proofErr w:type="spellEnd"/>
      <w:r>
        <w:t>:</w:t>
      </w:r>
      <w:r>
        <w:tab/>
        <w:t>alle spaties weghalen + alles omzetten naar hoofdletters.</w:t>
      </w:r>
    </w:p>
    <w:p w14:paraId="233E0808" w14:textId="77777777" w:rsidR="00EB4298" w:rsidRDefault="00EB4298" w:rsidP="00EB4298">
      <w:pPr>
        <w:pStyle w:val="Lijstalinea"/>
        <w:numPr>
          <w:ilvl w:val="0"/>
          <w:numId w:val="15"/>
        </w:numPr>
        <w:tabs>
          <w:tab w:val="left" w:pos="2268"/>
        </w:tabs>
        <w:ind w:left="578" w:hanging="218"/>
      </w:pPr>
      <w:r>
        <w:t>Bij numerieke velden:</w:t>
      </w:r>
      <w:r>
        <w:tab/>
        <w:t>alle voorloop-nullen weghalen.</w:t>
      </w:r>
    </w:p>
    <w:p w14:paraId="1DC6E636" w14:textId="77777777" w:rsidR="00EB4298" w:rsidRDefault="00EB4298" w:rsidP="00EB4298">
      <w:pPr>
        <w:pStyle w:val="Lijstalinea"/>
        <w:numPr>
          <w:ilvl w:val="0"/>
          <w:numId w:val="15"/>
        </w:numPr>
        <w:tabs>
          <w:tab w:val="left" w:pos="2268"/>
        </w:tabs>
        <w:ind w:left="578" w:hanging="218"/>
      </w:pPr>
      <w:r>
        <w:t>Gehele samengestelde SLEUTEL links aansluiten.</w:t>
      </w:r>
    </w:p>
    <w:p w14:paraId="727A6E25" w14:textId="77777777" w:rsidR="00EB4298" w:rsidRDefault="00EB4298" w:rsidP="00EB4298">
      <w:pPr>
        <w:tabs>
          <w:tab w:val="left" w:pos="2268"/>
        </w:tabs>
      </w:pPr>
    </w:p>
    <w:p w14:paraId="5DE07B0C" w14:textId="3164473A" w:rsidR="00EB4298" w:rsidRPr="0005089B" w:rsidRDefault="00EB4298" w:rsidP="00EB4298">
      <w:pPr>
        <w:tabs>
          <w:tab w:val="left" w:pos="2268"/>
        </w:tabs>
      </w:pPr>
      <w:r>
        <w:t>Er is altijd maar maximaal één SLEUTEL per CMG</w:t>
      </w:r>
      <w:r w:rsidR="003C7261">
        <w:t>_C_T_</w:t>
      </w:r>
      <w:r>
        <w:t>BERICHT.</w:t>
      </w:r>
    </w:p>
    <w:p w14:paraId="07DD7413" w14:textId="77777777" w:rsidR="00EB4298" w:rsidRDefault="00EB4298">
      <w:pPr>
        <w:spacing w:line="240" w:lineRule="auto"/>
      </w:pPr>
    </w:p>
    <w:p w14:paraId="483A0021" w14:textId="6DC2F365" w:rsidR="00570814" w:rsidRDefault="00C4570F">
      <w:pPr>
        <w:spacing w:line="240" w:lineRule="auto"/>
      </w:pPr>
      <w:r>
        <w:t xml:space="preserve">NB </w:t>
      </w:r>
      <w:proofErr w:type="spellStart"/>
      <w:r>
        <w:t>Divider</w:t>
      </w:r>
      <w:proofErr w:type="spellEnd"/>
      <w:r w:rsidR="00DD3587">
        <w:t xml:space="preserve"> “</w:t>
      </w:r>
      <w:r w:rsidR="00DD3587" w:rsidRPr="00CD2BC2">
        <w:rPr>
          <w:i/>
        </w:rPr>
        <w:t>*</w:t>
      </w:r>
      <w:proofErr w:type="spellStart"/>
      <w:r w:rsidR="00DD3587" w:rsidRPr="00CD2BC2">
        <w:rPr>
          <w:i/>
        </w:rPr>
        <w:t>cat</w:t>
      </w:r>
      <w:proofErr w:type="spellEnd"/>
      <w:r w:rsidR="00DD3587">
        <w:t xml:space="preserve"> “|” </w:t>
      </w:r>
      <w:r w:rsidR="00DD3587" w:rsidRPr="00CD2BC2">
        <w:rPr>
          <w:i/>
        </w:rPr>
        <w:t>*</w:t>
      </w:r>
      <w:proofErr w:type="spellStart"/>
      <w:r w:rsidR="00DD3587" w:rsidRPr="00CD2BC2">
        <w:rPr>
          <w:i/>
        </w:rPr>
        <w:t>cat</w:t>
      </w:r>
      <w:proofErr w:type="spellEnd"/>
      <w:r w:rsidR="00DD3587">
        <w:rPr>
          <w:i/>
        </w:rPr>
        <w:t>”</w:t>
      </w:r>
      <w:r>
        <w:t xml:space="preserve"> is nodig omdat 12 3 wat anders is dan 1 23 </w:t>
      </w:r>
      <w:r w:rsidR="00B56C17">
        <w:t>.</w:t>
      </w:r>
      <w:r>
        <w:t xml:space="preserve"> </w:t>
      </w:r>
      <w:r w:rsidR="00B56C17">
        <w:t>W</w:t>
      </w:r>
      <w:r>
        <w:t>e gebruiken</w:t>
      </w:r>
      <w:r w:rsidR="00B56C17">
        <w:t xml:space="preserve"> daarom</w:t>
      </w:r>
      <w:r>
        <w:t xml:space="preserve"> pipeline</w:t>
      </w:r>
      <w:r w:rsidR="00CA3CC7">
        <w:t>-teken</w:t>
      </w:r>
      <w:r w:rsidR="00B56C17">
        <w:t xml:space="preserve"> om de waarden te scheiden</w:t>
      </w:r>
      <w:r w:rsidR="00CA3CC7">
        <w:t>.</w:t>
      </w:r>
    </w:p>
    <w:p w14:paraId="7423DA83" w14:textId="77777777" w:rsidR="00570814" w:rsidRDefault="00570814">
      <w:pPr>
        <w:spacing w:line="240" w:lineRule="auto"/>
      </w:pPr>
    </w:p>
    <w:p w14:paraId="18802D0D" w14:textId="6F0D4F17" w:rsidR="00570814" w:rsidRPr="00CD2BC2" w:rsidRDefault="00570814" w:rsidP="00570814">
      <w:pPr>
        <w:pStyle w:val="Kop5"/>
        <w:rPr>
          <w:rFonts w:cs="Arial"/>
          <w:b w:val="0"/>
          <w:snapToGrid w:val="0"/>
          <w:sz w:val="16"/>
        </w:rPr>
      </w:pPr>
      <w:proofErr w:type="spellStart"/>
      <w:r>
        <w:t>Selectiepad</w:t>
      </w:r>
      <w:proofErr w:type="spellEnd"/>
      <w:r>
        <w:t>:</w:t>
      </w:r>
      <w:r>
        <w:br/>
      </w:r>
      <w:r w:rsidRPr="00CD2BC2">
        <w:rPr>
          <w:rFonts w:cs="Arial"/>
          <w:b w:val="0"/>
          <w:snapToGrid w:val="0"/>
          <w:sz w:val="16"/>
        </w:rPr>
        <w:t>CMG</w:t>
      </w:r>
      <w:r w:rsidR="003C7261">
        <w:rPr>
          <w:rFonts w:cs="Arial"/>
          <w:b w:val="0"/>
          <w:snapToGrid w:val="0"/>
          <w:sz w:val="16"/>
        </w:rPr>
        <w:t>_C_T_</w:t>
      </w:r>
      <w:r w:rsidRPr="00CD2BC2">
        <w:rPr>
          <w:rFonts w:cs="Arial"/>
          <w:b w:val="0"/>
          <w:snapToGrid w:val="0"/>
          <w:sz w:val="16"/>
        </w:rPr>
        <w:t>BERICHT</w:t>
      </w:r>
      <w:r w:rsidRPr="00CD2BC2">
        <w:rPr>
          <w:rFonts w:cs="Arial"/>
          <w:b w:val="0"/>
          <w:snapToGrid w:val="0"/>
          <w:sz w:val="16"/>
        </w:rPr>
        <w:br/>
        <w:t xml:space="preserve">         </w:t>
      </w:r>
      <w:r w:rsidRPr="00CD2BC2">
        <w:rPr>
          <w:rFonts w:cs="Arial"/>
          <w:b w:val="0"/>
          <w:snapToGrid w:val="0"/>
          <w:sz w:val="16"/>
        </w:rPr>
        <w:sym w:font="Wingdings" w:char="F0E2"/>
      </w:r>
      <w:r w:rsidRPr="00CD2BC2">
        <w:rPr>
          <w:rFonts w:cs="Arial"/>
          <w:b w:val="0"/>
          <w:snapToGrid w:val="0"/>
          <w:sz w:val="16"/>
        </w:rPr>
        <w:br/>
      </w:r>
      <w:r w:rsidR="00870D7D">
        <w:rPr>
          <w:rFonts w:cs="Arial"/>
          <w:b w:val="0"/>
          <w:snapToGrid w:val="0"/>
          <w:sz w:val="16"/>
        </w:rPr>
        <w:t>H_ADRES</w:t>
      </w:r>
    </w:p>
    <w:p w14:paraId="084CFE3A" w14:textId="77777777" w:rsidR="00570814" w:rsidRDefault="00570814" w:rsidP="00570814"/>
    <w:p w14:paraId="0CC1BAE2" w14:textId="77777777" w:rsidR="00570814" w:rsidRDefault="00570814" w:rsidP="00570814">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4925E4" w:rsidRPr="006848BA" w14:paraId="72690C1B" w14:textId="77777777" w:rsidTr="00CC68B2">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F2B3256" w14:textId="6CA00915" w:rsidR="004925E4" w:rsidRPr="006848BA" w:rsidRDefault="004925E4" w:rsidP="00114221">
            <w:pPr>
              <w:rPr>
                <w:b/>
                <w:sz w:val="16"/>
                <w:szCs w:val="16"/>
              </w:rPr>
            </w:pPr>
            <w:r w:rsidRPr="00BD462F">
              <w:rPr>
                <w:b/>
                <w:sz w:val="16"/>
                <w:szCs w:val="16"/>
              </w:rPr>
              <w:t>CMG</w:t>
            </w:r>
            <w:r w:rsidR="003C7261">
              <w:rPr>
                <w:b/>
                <w:sz w:val="16"/>
                <w:szCs w:val="16"/>
              </w:rPr>
              <w:t>_C_T_</w:t>
            </w:r>
            <w:r>
              <w:rPr>
                <w:b/>
                <w:sz w:val="16"/>
                <w:szCs w:val="16"/>
              </w:rPr>
              <w:t xml:space="preserve">BERICHT </w:t>
            </w:r>
            <w:r w:rsidRPr="006848BA">
              <w:rPr>
                <w:b/>
                <w:sz w:val="16"/>
                <w:szCs w:val="16"/>
              </w:rPr>
              <w:t xml:space="preserve">(alias: </w:t>
            </w:r>
            <w:r>
              <w:rPr>
                <w:b/>
                <w:sz w:val="16"/>
                <w:szCs w:val="16"/>
              </w:rPr>
              <w:t>X</w:t>
            </w:r>
            <w:r w:rsidRPr="006848BA">
              <w:rPr>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736FCF6" w14:textId="77777777" w:rsidR="004925E4" w:rsidRPr="006848BA" w:rsidRDefault="004925E4" w:rsidP="00114221">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3933C9D" w14:textId="77777777" w:rsidR="004925E4" w:rsidRPr="006848BA" w:rsidRDefault="004925E4" w:rsidP="00114221">
            <w:pPr>
              <w:ind w:right="-70"/>
              <w:rPr>
                <w:b/>
                <w:sz w:val="16"/>
                <w:szCs w:val="16"/>
              </w:rPr>
            </w:pPr>
            <w:proofErr w:type="spellStart"/>
            <w:r w:rsidRPr="006848BA">
              <w:rPr>
                <w:b/>
                <w:sz w:val="16"/>
                <w:szCs w:val="16"/>
              </w:rPr>
              <w:t>Sel</w:t>
            </w:r>
            <w:proofErr w:type="spellEnd"/>
            <w:r w:rsidRPr="006848BA">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289254E" w14:textId="77777777" w:rsidR="004925E4" w:rsidRPr="006848BA" w:rsidRDefault="004925E4" w:rsidP="00114221">
            <w:pPr>
              <w:rPr>
                <w:b/>
                <w:sz w:val="16"/>
                <w:szCs w:val="16"/>
              </w:rPr>
            </w:pPr>
            <w:r w:rsidRPr="006848BA">
              <w:rPr>
                <w:b/>
                <w:sz w:val="16"/>
                <w:szCs w:val="16"/>
              </w:rPr>
              <w:t>Conditie</w:t>
            </w:r>
          </w:p>
        </w:tc>
      </w:tr>
      <w:tr w:rsidR="004925E4" w:rsidRPr="006848BA" w14:paraId="70DE9A85"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30261CB" w14:textId="7114FB72" w:rsidR="004925E4" w:rsidRPr="00CD2BC2" w:rsidRDefault="00AB4B21">
            <w:pPr>
              <w:rPr>
                <w:rFonts w:cs="Arial"/>
                <w:sz w:val="16"/>
              </w:rPr>
            </w:pPr>
            <w:r w:rsidRPr="00AB4B21">
              <w:rPr>
                <w:rFonts w:cs="Arial"/>
                <w:sz w:val="16"/>
              </w:rPr>
              <w:t>BERVW_</w:t>
            </w:r>
            <w:r w:rsidR="004925E4" w:rsidRPr="00CD2BC2">
              <w:rPr>
                <w:rFonts w:cs="Arial"/>
                <w:sz w:val="16"/>
              </w:rPr>
              <w:t>LAAD_TS</w:t>
            </w:r>
          </w:p>
        </w:tc>
        <w:tc>
          <w:tcPr>
            <w:tcW w:w="425" w:type="dxa"/>
            <w:tcBorders>
              <w:top w:val="single" w:sz="4" w:space="0" w:color="auto"/>
              <w:left w:val="single" w:sz="4" w:space="0" w:color="auto"/>
              <w:bottom w:val="single" w:sz="4" w:space="0" w:color="auto"/>
              <w:right w:val="single" w:sz="4" w:space="0" w:color="auto"/>
            </w:tcBorders>
          </w:tcPr>
          <w:p w14:paraId="4D6E777F" w14:textId="77777777" w:rsidR="004925E4" w:rsidRPr="00CD2BC2" w:rsidRDefault="004925E4" w:rsidP="00114221">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EB194E" w14:textId="77777777" w:rsidR="004925E4" w:rsidRPr="00CD2BC2" w:rsidRDefault="004925E4" w:rsidP="00114221">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369AD4" w14:textId="77777777" w:rsidR="004925E4" w:rsidRPr="00CD2BC2" w:rsidRDefault="004925E4" w:rsidP="00114221">
            <w:pPr>
              <w:rPr>
                <w:rFonts w:cs="Arial"/>
                <w:sz w:val="16"/>
              </w:rPr>
            </w:pPr>
            <w:r w:rsidRPr="00CD2BC2">
              <w:rPr>
                <w:rFonts w:cs="Arial"/>
                <w:sz w:val="16"/>
              </w:rPr>
              <w:t xml:space="preserve">&gt; </w:t>
            </w:r>
            <w:proofErr w:type="spellStart"/>
            <w:r w:rsidRPr="00CD2BC2">
              <w:rPr>
                <w:rFonts w:cs="Arial"/>
                <w:sz w:val="16"/>
              </w:rPr>
              <w:t>Vorige_laad_TS</w:t>
            </w:r>
            <w:proofErr w:type="spellEnd"/>
          </w:p>
        </w:tc>
      </w:tr>
      <w:tr w:rsidR="003C367A" w:rsidRPr="006848BA" w14:paraId="05B4C8AF" w14:textId="77777777" w:rsidTr="00FC566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82B1E17" w14:textId="77777777" w:rsidR="003C367A" w:rsidRPr="00CC68B2" w:rsidRDefault="003C367A" w:rsidP="00FC5664">
            <w:pPr>
              <w:rPr>
                <w:rFonts w:cs="Arial"/>
                <w:sz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tcPr>
          <w:p w14:paraId="792E03BC" w14:textId="77777777" w:rsidR="003C367A" w:rsidRPr="00806C04" w:rsidRDefault="003C367A" w:rsidP="00FC5664">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524A04" w14:textId="77777777" w:rsidR="003C367A" w:rsidRPr="00CC68B2" w:rsidRDefault="003C367A" w:rsidP="00FC5664">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EE6C11" w14:textId="77777777" w:rsidR="003C367A" w:rsidRPr="00CC68B2" w:rsidRDefault="003C367A" w:rsidP="00FC5664">
            <w:pPr>
              <w:rPr>
                <w:rFonts w:cs="Arial"/>
                <w:sz w:val="16"/>
              </w:rPr>
            </w:pPr>
            <w:r w:rsidRPr="00156D38">
              <w:rPr>
                <w:rFonts w:cs="Arial"/>
                <w:sz w:val="16"/>
                <w:szCs w:val="16"/>
              </w:rPr>
              <w:t>≥ 2016</w:t>
            </w:r>
          </w:p>
        </w:tc>
      </w:tr>
      <w:tr w:rsidR="004925E4" w:rsidRPr="006848BA" w14:paraId="5C76EAE2"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DAC28D" w14:textId="77777777" w:rsidR="004925E4" w:rsidRPr="00CD2BC2" w:rsidRDefault="004925E4" w:rsidP="00114221">
            <w:pPr>
              <w:rPr>
                <w:rFonts w:cs="Arial"/>
                <w:sz w:val="16"/>
              </w:rPr>
            </w:pPr>
            <w:r w:rsidRPr="00CD2BC2">
              <w:rPr>
                <w:rFonts w:cs="Arial"/>
                <w:sz w:val="16"/>
              </w:rPr>
              <w:t>RECORDBRON_NAAM</w:t>
            </w:r>
          </w:p>
        </w:tc>
        <w:tc>
          <w:tcPr>
            <w:tcW w:w="425" w:type="dxa"/>
            <w:tcBorders>
              <w:top w:val="single" w:sz="4" w:space="0" w:color="auto"/>
              <w:left w:val="single" w:sz="4" w:space="0" w:color="auto"/>
              <w:bottom w:val="single" w:sz="4" w:space="0" w:color="auto"/>
              <w:right w:val="single" w:sz="4" w:space="0" w:color="auto"/>
            </w:tcBorders>
          </w:tcPr>
          <w:p w14:paraId="316653CB" w14:textId="77777777" w:rsidR="004925E4" w:rsidRPr="00CD2BC2" w:rsidRDefault="004925E4" w:rsidP="00114221">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A971E8" w14:textId="77777777" w:rsidR="004925E4" w:rsidRPr="00CD2BC2" w:rsidRDefault="004925E4" w:rsidP="00114221">
            <w:pPr>
              <w:ind w:right="-70"/>
              <w:rPr>
                <w:rFonts w:cs="Arial"/>
                <w:sz w:val="16"/>
              </w:rPr>
            </w:pPr>
            <w:r w:rsidRPr="00CD2BC2">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839EFC" w14:textId="77777777" w:rsidR="004925E4" w:rsidRPr="00CD2BC2" w:rsidRDefault="004925E4" w:rsidP="00114221">
            <w:pPr>
              <w:rPr>
                <w:rFonts w:cs="Arial"/>
                <w:sz w:val="16"/>
              </w:rPr>
            </w:pPr>
          </w:p>
        </w:tc>
      </w:tr>
      <w:tr w:rsidR="004925E4" w:rsidRPr="006848BA" w14:paraId="53B15540"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1DC8ED" w14:textId="77777777" w:rsidR="004925E4" w:rsidRPr="00CD2BC2" w:rsidRDefault="004925E4" w:rsidP="00114221">
            <w:pPr>
              <w:rPr>
                <w:rFonts w:cs="Arial"/>
                <w:sz w:val="16"/>
              </w:rPr>
            </w:pPr>
            <w:r w:rsidRPr="00570814">
              <w:rPr>
                <w:rFonts w:cs="Arial"/>
                <w:sz w:val="16"/>
              </w:rPr>
              <w:t>POSTCODE</w:t>
            </w:r>
          </w:p>
        </w:tc>
        <w:tc>
          <w:tcPr>
            <w:tcW w:w="425" w:type="dxa"/>
            <w:tcBorders>
              <w:top w:val="single" w:sz="4" w:space="0" w:color="auto"/>
              <w:left w:val="single" w:sz="4" w:space="0" w:color="auto"/>
              <w:bottom w:val="single" w:sz="4" w:space="0" w:color="auto"/>
              <w:right w:val="single" w:sz="4" w:space="0" w:color="auto"/>
            </w:tcBorders>
          </w:tcPr>
          <w:p w14:paraId="66B20A5B" w14:textId="66DC782B" w:rsidR="004925E4" w:rsidRPr="00CD2BC2" w:rsidRDefault="004925E4" w:rsidP="002453D3">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744323A" w14:textId="77777777" w:rsidR="004925E4" w:rsidRPr="00CD2BC2" w:rsidRDefault="004925E4" w:rsidP="00114221">
            <w:pPr>
              <w:ind w:right="-70"/>
              <w:rPr>
                <w:rFonts w:cs="Arial"/>
                <w:sz w:val="16"/>
              </w:rPr>
            </w:pPr>
            <w:r w:rsidRPr="00CD2BC2">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47CDDC" w14:textId="77777777" w:rsidR="004925E4" w:rsidRPr="00CD2BC2" w:rsidRDefault="004925E4" w:rsidP="00114221">
            <w:pPr>
              <w:rPr>
                <w:rFonts w:cs="Arial"/>
                <w:sz w:val="16"/>
              </w:rPr>
            </w:pPr>
          </w:p>
        </w:tc>
      </w:tr>
      <w:tr w:rsidR="004925E4" w:rsidRPr="006848BA" w14:paraId="7D7CCDCD"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5205A7B" w14:textId="77777777" w:rsidR="004925E4" w:rsidRPr="00CD2BC2" w:rsidRDefault="004925E4" w:rsidP="00114221">
            <w:pPr>
              <w:rPr>
                <w:rFonts w:cs="Arial"/>
                <w:sz w:val="16"/>
              </w:rPr>
            </w:pPr>
            <w:r w:rsidRPr="00570814">
              <w:rPr>
                <w:rFonts w:cs="Arial"/>
                <w:sz w:val="16"/>
              </w:rPr>
              <w:t>HUISNUMMER</w:t>
            </w:r>
          </w:p>
        </w:tc>
        <w:tc>
          <w:tcPr>
            <w:tcW w:w="425" w:type="dxa"/>
            <w:tcBorders>
              <w:top w:val="single" w:sz="4" w:space="0" w:color="auto"/>
              <w:left w:val="single" w:sz="4" w:space="0" w:color="auto"/>
              <w:bottom w:val="single" w:sz="4" w:space="0" w:color="auto"/>
              <w:right w:val="single" w:sz="4" w:space="0" w:color="auto"/>
            </w:tcBorders>
          </w:tcPr>
          <w:p w14:paraId="553BFF8B" w14:textId="6216C7F2" w:rsidR="004925E4" w:rsidRPr="00CD2BC2" w:rsidRDefault="004925E4" w:rsidP="002453D3">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C74FAF" w14:textId="77777777" w:rsidR="004925E4" w:rsidRPr="00CD2BC2" w:rsidRDefault="004925E4" w:rsidP="00114221">
            <w:pPr>
              <w:ind w:right="-70"/>
              <w:rPr>
                <w:rFonts w:cs="Arial"/>
                <w:sz w:val="16"/>
              </w:rPr>
            </w:pPr>
            <w:r w:rsidRPr="00CD2BC2">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48E4C2" w14:textId="77777777" w:rsidR="004925E4" w:rsidRPr="00CD2BC2" w:rsidRDefault="004925E4" w:rsidP="00114221">
            <w:pPr>
              <w:rPr>
                <w:rFonts w:cs="Arial"/>
                <w:sz w:val="16"/>
              </w:rPr>
            </w:pPr>
          </w:p>
        </w:tc>
      </w:tr>
      <w:tr w:rsidR="004925E4" w:rsidRPr="006848BA" w14:paraId="60F7AEB9"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F01DE5" w14:textId="77777777" w:rsidR="004925E4" w:rsidRPr="00CD2BC2" w:rsidRDefault="004925E4" w:rsidP="00114221">
            <w:pPr>
              <w:rPr>
                <w:rFonts w:cs="Arial"/>
                <w:sz w:val="16"/>
              </w:rPr>
            </w:pPr>
            <w:r w:rsidRPr="00570814">
              <w:rPr>
                <w:rFonts w:cs="Arial"/>
                <w:sz w:val="16"/>
              </w:rPr>
              <w:t>HUISNUMMERTOEV</w:t>
            </w:r>
          </w:p>
        </w:tc>
        <w:tc>
          <w:tcPr>
            <w:tcW w:w="425" w:type="dxa"/>
            <w:tcBorders>
              <w:top w:val="single" w:sz="4" w:space="0" w:color="auto"/>
              <w:left w:val="single" w:sz="4" w:space="0" w:color="auto"/>
              <w:bottom w:val="single" w:sz="4" w:space="0" w:color="auto"/>
              <w:right w:val="single" w:sz="4" w:space="0" w:color="auto"/>
            </w:tcBorders>
          </w:tcPr>
          <w:p w14:paraId="11B7ADBD" w14:textId="16BD2787" w:rsidR="004925E4" w:rsidRPr="00CD2BC2" w:rsidRDefault="004925E4" w:rsidP="002453D3">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90F371" w14:textId="77777777" w:rsidR="004925E4" w:rsidRPr="00CD2BC2" w:rsidRDefault="004925E4" w:rsidP="00114221">
            <w:pPr>
              <w:ind w:right="-70"/>
              <w:rPr>
                <w:rFonts w:cs="Arial"/>
                <w:sz w:val="16"/>
              </w:rPr>
            </w:pPr>
            <w:r w:rsidRPr="00CD2BC2">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D81057" w14:textId="77777777" w:rsidR="004925E4" w:rsidRPr="00CD2BC2" w:rsidRDefault="004925E4" w:rsidP="00114221">
            <w:pPr>
              <w:rPr>
                <w:rFonts w:cs="Arial"/>
                <w:sz w:val="16"/>
              </w:rPr>
            </w:pPr>
          </w:p>
        </w:tc>
      </w:tr>
      <w:tr w:rsidR="004925E4" w:rsidRPr="006848BA" w14:paraId="22C65671"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8F6D63C" w14:textId="77777777" w:rsidR="004925E4" w:rsidRPr="00570814" w:rsidRDefault="004925E4" w:rsidP="00114221">
            <w:pPr>
              <w:rPr>
                <w:rFonts w:cs="Arial"/>
                <w:sz w:val="16"/>
              </w:rPr>
            </w:pPr>
            <w:r w:rsidRPr="00570814">
              <w:rPr>
                <w:rFonts w:cs="Arial"/>
                <w:sz w:val="16"/>
              </w:rPr>
              <w:t>STRAAT</w:t>
            </w:r>
          </w:p>
        </w:tc>
        <w:tc>
          <w:tcPr>
            <w:tcW w:w="425" w:type="dxa"/>
            <w:tcBorders>
              <w:top w:val="single" w:sz="4" w:space="0" w:color="auto"/>
              <w:left w:val="single" w:sz="4" w:space="0" w:color="auto"/>
              <w:bottom w:val="single" w:sz="4" w:space="0" w:color="auto"/>
              <w:right w:val="single" w:sz="4" w:space="0" w:color="auto"/>
            </w:tcBorders>
          </w:tcPr>
          <w:p w14:paraId="50858C45" w14:textId="08D6AE10" w:rsidR="004925E4" w:rsidRDefault="002453D3" w:rsidP="00114221">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E63100E" w14:textId="77777777" w:rsidR="004925E4" w:rsidRPr="00CD2BC2" w:rsidRDefault="004925E4" w:rsidP="00114221">
            <w:pPr>
              <w:ind w:right="-70"/>
              <w:rPr>
                <w:rFonts w:cs="Arial"/>
                <w:sz w:val="16"/>
              </w:rPr>
            </w:pPr>
            <w:r>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96BAC86" w14:textId="77777777" w:rsidR="004925E4" w:rsidRPr="00CD2BC2" w:rsidRDefault="004925E4" w:rsidP="00114221">
            <w:pPr>
              <w:rPr>
                <w:rFonts w:cs="Arial"/>
                <w:sz w:val="16"/>
              </w:rPr>
            </w:pPr>
          </w:p>
        </w:tc>
      </w:tr>
      <w:tr w:rsidR="004925E4" w:rsidRPr="006848BA" w14:paraId="259E3336"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DEEE4A6" w14:textId="77777777" w:rsidR="004925E4" w:rsidRPr="00570814" w:rsidRDefault="004925E4" w:rsidP="00114221">
            <w:pPr>
              <w:rPr>
                <w:rFonts w:cs="Arial"/>
                <w:sz w:val="16"/>
              </w:rPr>
            </w:pPr>
            <w:r w:rsidRPr="00570814">
              <w:rPr>
                <w:rFonts w:cs="Arial"/>
                <w:sz w:val="16"/>
              </w:rPr>
              <w:t>PLAATS</w:t>
            </w:r>
          </w:p>
        </w:tc>
        <w:tc>
          <w:tcPr>
            <w:tcW w:w="425" w:type="dxa"/>
            <w:tcBorders>
              <w:top w:val="single" w:sz="4" w:space="0" w:color="auto"/>
              <w:left w:val="single" w:sz="4" w:space="0" w:color="auto"/>
              <w:bottom w:val="single" w:sz="4" w:space="0" w:color="auto"/>
              <w:right w:val="single" w:sz="4" w:space="0" w:color="auto"/>
            </w:tcBorders>
          </w:tcPr>
          <w:p w14:paraId="40C6859A" w14:textId="2EE04014" w:rsidR="004925E4" w:rsidRDefault="002453D3" w:rsidP="00114221">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0041DC" w14:textId="77777777" w:rsidR="004925E4" w:rsidRPr="00CD2BC2" w:rsidRDefault="004925E4" w:rsidP="00114221">
            <w:pPr>
              <w:ind w:right="-70"/>
              <w:rPr>
                <w:rFonts w:cs="Arial"/>
                <w:sz w:val="16"/>
              </w:rPr>
            </w:pPr>
            <w:r>
              <w:rPr>
                <w:rFonts w:cs="Arial"/>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EB5163" w14:textId="77777777" w:rsidR="004925E4" w:rsidRPr="00CD2BC2" w:rsidRDefault="004925E4" w:rsidP="00114221">
            <w:pPr>
              <w:rPr>
                <w:rFonts w:cs="Arial"/>
                <w:sz w:val="16"/>
              </w:rPr>
            </w:pPr>
          </w:p>
        </w:tc>
      </w:tr>
      <w:tr w:rsidR="004925E4" w:rsidRPr="006848BA" w14:paraId="4C99BB7B" w14:textId="77777777" w:rsidTr="00CC68B2">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11F55FD" w14:textId="77777777" w:rsidR="004925E4" w:rsidRPr="00CD2BC2" w:rsidRDefault="004925E4" w:rsidP="00114221">
            <w:pPr>
              <w:rPr>
                <w:rFonts w:cs="Arial"/>
                <w:b/>
                <w:sz w:val="16"/>
              </w:rPr>
            </w:pPr>
            <w:r w:rsidRPr="00570814">
              <w:rPr>
                <w:rFonts w:cs="Arial"/>
                <w:b/>
                <w:sz w:val="16"/>
              </w:rPr>
              <w:t xml:space="preserve">H_ADRES </w:t>
            </w:r>
            <w:r w:rsidRPr="00CD2BC2">
              <w:rPr>
                <w:rFonts w:cs="Arial"/>
                <w:b/>
                <w:sz w:val="16"/>
              </w:rPr>
              <w:t>(alias: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A32ADAA" w14:textId="77777777" w:rsidR="004925E4" w:rsidRPr="00CD2BC2" w:rsidRDefault="004925E4" w:rsidP="00114221">
            <w:pPr>
              <w:ind w:right="-70"/>
              <w:rPr>
                <w:rFonts w:cs="Arial"/>
                <w:sz w:val="16"/>
              </w:rPr>
            </w:pPr>
            <w:r>
              <w:rPr>
                <w:rFonts w:cs="Arial"/>
                <w:sz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53D3C08" w14:textId="77777777" w:rsidR="004925E4" w:rsidRPr="00CD2BC2" w:rsidRDefault="004925E4" w:rsidP="00114221">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934E09E" w14:textId="77777777" w:rsidR="004925E4" w:rsidRPr="00CD2BC2" w:rsidRDefault="004925E4" w:rsidP="00114221">
            <w:pPr>
              <w:rPr>
                <w:rFonts w:cs="Arial"/>
                <w:sz w:val="16"/>
              </w:rPr>
            </w:pPr>
          </w:p>
        </w:tc>
      </w:tr>
      <w:tr w:rsidR="004925E4" w:rsidRPr="006848BA" w14:paraId="4CD53331"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0BA2C5C" w14:textId="77777777" w:rsidR="004925E4" w:rsidRPr="00CD2BC2" w:rsidRDefault="00577369" w:rsidP="00114221">
            <w:pPr>
              <w:rPr>
                <w:rFonts w:cs="Arial"/>
                <w:sz w:val="16"/>
              </w:rPr>
            </w:pPr>
            <w:r>
              <w:rPr>
                <w:rFonts w:cs="Arial"/>
                <w:sz w:val="16"/>
              </w:rPr>
              <w:t>XBAE</w:t>
            </w:r>
            <w:r w:rsidR="004925E4" w:rsidRPr="00CD2BC2">
              <w:rPr>
                <w:rFonts w:cs="Arial"/>
                <w:sz w:val="16"/>
              </w:rPr>
              <w:t>_SK</w:t>
            </w:r>
          </w:p>
        </w:tc>
        <w:tc>
          <w:tcPr>
            <w:tcW w:w="425" w:type="dxa"/>
            <w:tcBorders>
              <w:top w:val="single" w:sz="4" w:space="0" w:color="auto"/>
              <w:left w:val="single" w:sz="4" w:space="0" w:color="auto"/>
              <w:bottom w:val="single" w:sz="4" w:space="0" w:color="auto"/>
              <w:right w:val="single" w:sz="4" w:space="0" w:color="auto"/>
            </w:tcBorders>
          </w:tcPr>
          <w:p w14:paraId="4144949F" w14:textId="77777777" w:rsidR="004925E4" w:rsidRPr="00CD2BC2" w:rsidRDefault="004925E4" w:rsidP="00114221">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06715F" w14:textId="268BC787" w:rsidR="004925E4" w:rsidRPr="00CD2BC2" w:rsidRDefault="004925E4" w:rsidP="00114221">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5385302" w14:textId="5B723CE4" w:rsidR="004925E4" w:rsidRPr="00CD2BC2" w:rsidRDefault="002453D3" w:rsidP="00114221">
            <w:pPr>
              <w:rPr>
                <w:rFonts w:cs="Arial"/>
                <w:sz w:val="16"/>
              </w:rPr>
            </w:pPr>
            <w:r>
              <w:rPr>
                <w:rFonts w:cs="Arial"/>
                <w:sz w:val="16"/>
              </w:rPr>
              <w:t>Is leeg</w:t>
            </w:r>
          </w:p>
        </w:tc>
      </w:tr>
      <w:tr w:rsidR="004925E4" w:rsidRPr="006848BA" w14:paraId="177A350A"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A19B2DF" w14:textId="77777777" w:rsidR="004925E4" w:rsidRPr="00CD2BC2" w:rsidRDefault="00577369">
            <w:pPr>
              <w:rPr>
                <w:rFonts w:cs="Arial"/>
                <w:sz w:val="16"/>
              </w:rPr>
            </w:pPr>
            <w:r w:rsidRPr="00577369">
              <w:rPr>
                <w:rFonts w:cs="Arial"/>
                <w:sz w:val="16"/>
              </w:rPr>
              <w:t>XBAE_SLEUTEL</w:t>
            </w:r>
          </w:p>
        </w:tc>
        <w:tc>
          <w:tcPr>
            <w:tcW w:w="425" w:type="dxa"/>
            <w:tcBorders>
              <w:top w:val="single" w:sz="4" w:space="0" w:color="auto"/>
              <w:left w:val="single" w:sz="4" w:space="0" w:color="auto"/>
              <w:bottom w:val="single" w:sz="4" w:space="0" w:color="auto"/>
              <w:right w:val="single" w:sz="4" w:space="0" w:color="auto"/>
            </w:tcBorders>
          </w:tcPr>
          <w:p w14:paraId="36EFE735" w14:textId="77777777" w:rsidR="004925E4" w:rsidRPr="00CD2BC2" w:rsidRDefault="004925E4" w:rsidP="00114221">
            <w:pPr>
              <w:ind w:right="-70"/>
              <w:rPr>
                <w:rFonts w:cs="Arial"/>
                <w:sz w:val="16"/>
              </w:rPr>
            </w:pPr>
            <w:r>
              <w:rPr>
                <w:rFonts w:cs="Arial"/>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C85C00F" w14:textId="77777777" w:rsidR="004925E4" w:rsidRPr="00CD2BC2" w:rsidRDefault="004925E4" w:rsidP="00114221">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7857900" w14:textId="77777777" w:rsidR="00EB4298" w:rsidRDefault="00EB4298" w:rsidP="00EB4298">
            <w:pPr>
              <w:rPr>
                <w:u w:val="single"/>
              </w:rPr>
            </w:pPr>
            <w:r w:rsidRPr="00EB4298">
              <w:t>Zie:</w:t>
            </w:r>
            <w:r>
              <w:rPr>
                <w:u w:val="single"/>
              </w:rPr>
              <w:t xml:space="preserve"> </w:t>
            </w:r>
          </w:p>
          <w:p w14:paraId="20BD412E" w14:textId="1CF02528" w:rsidR="004925E4" w:rsidRPr="00CD2BC2" w:rsidRDefault="00EB4298" w:rsidP="00EB4298">
            <w:pPr>
              <w:rPr>
                <w:rFonts w:cs="Arial"/>
                <w:sz w:val="16"/>
              </w:rPr>
            </w:pPr>
            <w:r w:rsidRPr="00953C7A">
              <w:rPr>
                <w:u w:val="single"/>
              </w:rPr>
              <w:t xml:space="preserve">Gebruik samengestelde Business </w:t>
            </w:r>
            <w:proofErr w:type="spellStart"/>
            <w:r w:rsidRPr="00953C7A">
              <w:rPr>
                <w:u w:val="single"/>
              </w:rPr>
              <w:t>Key</w:t>
            </w:r>
            <w:proofErr w:type="spellEnd"/>
            <w:r w:rsidRPr="00953C7A">
              <w:rPr>
                <w:u w:val="single"/>
              </w:rPr>
              <w:t xml:space="preserve"> XBAE_SLEUTEL</w:t>
            </w:r>
          </w:p>
        </w:tc>
      </w:tr>
    </w:tbl>
    <w:p w14:paraId="75F7535D" w14:textId="77777777" w:rsidR="002453D3" w:rsidRDefault="002453D3" w:rsidP="002453D3">
      <w:pPr>
        <w:pStyle w:val="Kop5"/>
      </w:pPr>
      <w:bookmarkStart w:id="111" w:name="_Toc476758210"/>
    </w:p>
    <w:p w14:paraId="5EA45A34" w14:textId="77777777" w:rsidR="002453D3" w:rsidRDefault="002453D3" w:rsidP="002453D3">
      <w:pPr>
        <w:pStyle w:val="Kop5"/>
      </w:pPr>
      <w:r>
        <w:t>Uitvoer</w:t>
      </w:r>
    </w:p>
    <w:p w14:paraId="62256C28" w14:textId="122DF9D9" w:rsidR="002453D3" w:rsidRDefault="002453D3" w:rsidP="002453D3">
      <w:r>
        <w:t>0 of 1 voorkomen per samengestelde sleutel.</w:t>
      </w:r>
    </w:p>
    <w:p w14:paraId="50B3309E" w14:textId="77777777" w:rsidR="002453D3" w:rsidRDefault="002453D3" w:rsidP="002453D3">
      <w:pPr>
        <w:pStyle w:val="Kop5"/>
      </w:pPr>
      <w:r>
        <w:br/>
        <w:t>Afwijkende uitvoer</w:t>
      </w:r>
    </w:p>
    <w:p w14:paraId="055D016E" w14:textId="77777777" w:rsidR="002453D3" w:rsidRPr="002453D3" w:rsidRDefault="002453D3" w:rsidP="002453D3">
      <w:r>
        <w:t>N.v.t.</w:t>
      </w:r>
    </w:p>
    <w:p w14:paraId="3441E2BE" w14:textId="77777777" w:rsidR="002453D3" w:rsidRDefault="002453D3" w:rsidP="002453D3">
      <w:pPr>
        <w:pStyle w:val="Kop2"/>
        <w:numPr>
          <w:ilvl w:val="0"/>
          <w:numId w:val="0"/>
        </w:numPr>
      </w:pPr>
    </w:p>
    <w:p w14:paraId="55152522" w14:textId="77777777" w:rsidR="00BD462F" w:rsidRPr="00BD5477" w:rsidRDefault="00BD462F" w:rsidP="00BD462F">
      <w:pPr>
        <w:pStyle w:val="Kop2"/>
        <w:tabs>
          <w:tab w:val="num" w:pos="709"/>
        </w:tabs>
        <w:ind w:left="567" w:hanging="567"/>
      </w:pPr>
      <w:bookmarkStart w:id="112" w:name="_Toc509919543"/>
      <w:r w:rsidRPr="00BD5477">
        <w:t>H_</w:t>
      </w:r>
      <w:r>
        <w:t>FIN_MELDING</w:t>
      </w:r>
      <w:bookmarkEnd w:id="111"/>
      <w:bookmarkEnd w:id="112"/>
    </w:p>
    <w:p w14:paraId="273E5C26" w14:textId="77777777" w:rsidR="00BD462F" w:rsidRPr="00BD5477" w:rsidRDefault="00BD462F" w:rsidP="00492481">
      <w:pPr>
        <w:pStyle w:val="Kop3"/>
      </w:pPr>
      <w:bookmarkStart w:id="113" w:name="_Toc476758211"/>
      <w:bookmarkStart w:id="114" w:name="_Toc509919544"/>
      <w:r w:rsidRPr="00BD5477">
        <w:t>Functionele beschrijving</w:t>
      </w:r>
      <w:bookmarkEnd w:id="113"/>
      <w:bookmarkEnd w:id="114"/>
    </w:p>
    <w:p w14:paraId="296F3EC9" w14:textId="03E8F4CA" w:rsidR="0069496D" w:rsidRDefault="0069496D" w:rsidP="0069496D">
      <w:r>
        <w:t xml:space="preserve">H_FIN_MELDING bevat de Business </w:t>
      </w:r>
      <w:proofErr w:type="spellStart"/>
      <w:r>
        <w:t>keys</w:t>
      </w:r>
      <w:proofErr w:type="spellEnd"/>
      <w:r>
        <w:t xml:space="preserve"> van de meldingen waarin de verzekeraar </w:t>
      </w:r>
      <w:r w:rsidR="005B70D6">
        <w:t>opgave</w:t>
      </w:r>
      <w:r>
        <w:t xml:space="preserve"> doet van </w:t>
      </w:r>
      <w:r w:rsidR="00B52C98">
        <w:t xml:space="preserve">de toestand van </w:t>
      </w:r>
      <w:r>
        <w:t>een verzekeringsproduct.</w:t>
      </w:r>
    </w:p>
    <w:p w14:paraId="2C0DD348" w14:textId="77777777" w:rsidR="0069496D" w:rsidRDefault="0069496D" w:rsidP="00BD462F"/>
    <w:p w14:paraId="4B5F609C" w14:textId="5EDE809F" w:rsidR="00BD462F" w:rsidRDefault="00BD462F" w:rsidP="00BD462F">
      <w:r>
        <w:t>Deze tabel dient gevuld te worden met gegevens uit</w:t>
      </w:r>
      <w:r w:rsidR="00181089" w:rsidRPr="00181089">
        <w:rPr>
          <w:rFonts w:cs="Arial"/>
          <w:b/>
          <w:snapToGrid w:val="0"/>
          <w:sz w:val="16"/>
        </w:rPr>
        <w:t xml:space="preserve"> </w:t>
      </w:r>
      <w:r w:rsidR="008A501D" w:rsidRPr="001E7AC6">
        <w:rPr>
          <w:rFonts w:cs="Arial"/>
          <w:b/>
          <w:snapToGrid w:val="0"/>
          <w:szCs w:val="19"/>
        </w:rPr>
        <w:t>HSEL_MELDING</w:t>
      </w:r>
      <w:r>
        <w:t>.</w:t>
      </w:r>
    </w:p>
    <w:p w14:paraId="250A1B90" w14:textId="77777777" w:rsidR="00BD462F" w:rsidRDefault="00BD462F" w:rsidP="00BD462F"/>
    <w:p w14:paraId="0FD02374" w14:textId="67AFFB4C" w:rsidR="00BD462F" w:rsidRDefault="00B52C98" w:rsidP="00BD462F">
      <w:r>
        <w:t>Verzekeraars</w:t>
      </w:r>
      <w:r w:rsidR="00BD462F">
        <w:t xml:space="preserve"> kunnen </w:t>
      </w:r>
      <w:r w:rsidR="00207340">
        <w:t xml:space="preserve">ook </w:t>
      </w:r>
      <w:r w:rsidR="00BD462F">
        <w:t xml:space="preserve">een Correctie of een Intrekking sturen van een eerder </w:t>
      </w:r>
      <w:r w:rsidR="00887C93">
        <w:t>gedane melding</w:t>
      </w:r>
      <w:r w:rsidR="00BD462F">
        <w:t xml:space="preserve">. In CMG krijgt de eerder ontvangen Financiële Melding (degene die vervangen wordt) een </w:t>
      </w:r>
      <w:proofErr w:type="spellStart"/>
      <w:r w:rsidR="00BD462F">
        <w:t>TimestampVervallen</w:t>
      </w:r>
      <w:proofErr w:type="spellEnd"/>
      <w:r w:rsidR="0041683F">
        <w:t xml:space="preserve"> </w:t>
      </w:r>
      <w:r w:rsidR="00207340">
        <w:t>(</w:t>
      </w:r>
      <w:r w:rsidR="003F2DDE" w:rsidRPr="003F2DDE">
        <w:t>DVPVW_TS_VERVAL</w:t>
      </w:r>
      <w:r w:rsidR="00BD462F">
        <w:t>)</w:t>
      </w:r>
      <w:r w:rsidR="00207340">
        <w:t>.</w:t>
      </w:r>
    </w:p>
    <w:p w14:paraId="41404D06" w14:textId="77777777" w:rsidR="00C11BC0" w:rsidRDefault="00C11BC0" w:rsidP="00BD462F"/>
    <w:p w14:paraId="3EECDF33" w14:textId="77777777" w:rsidR="00BD462F" w:rsidRDefault="00BD462F" w:rsidP="00BD462F">
      <w:r>
        <w:t>Nieuw toegevoegde regels die tussen de vorige verwerking en de huidige zijn komen te vervallen worden niet ingelezen in het H_FIN_MELDING.</w:t>
      </w:r>
    </w:p>
    <w:p w14:paraId="203B7B00" w14:textId="77777777" w:rsidR="00BD462F" w:rsidRDefault="00BD462F" w:rsidP="00492481">
      <w:pPr>
        <w:pStyle w:val="Kop3"/>
      </w:pPr>
      <w:bookmarkStart w:id="115" w:name="_Toc476758212"/>
      <w:bookmarkStart w:id="116" w:name="_Toc509919545"/>
      <w:proofErr w:type="spellStart"/>
      <w:r>
        <w:t>Mapping</w:t>
      </w:r>
      <w:proofErr w:type="spellEnd"/>
      <w:r>
        <w:t xml:space="preserve"> H_FIN_MELDING</w:t>
      </w:r>
      <w:bookmarkEnd w:id="115"/>
      <w:bookmarkEnd w:id="116"/>
    </w:p>
    <w:tbl>
      <w:tblPr>
        <w:tblW w:w="5000" w:type="pct"/>
        <w:tblCellMar>
          <w:left w:w="30" w:type="dxa"/>
          <w:right w:w="30" w:type="dxa"/>
        </w:tblCellMar>
        <w:tblLook w:val="0000" w:firstRow="0" w:lastRow="0" w:firstColumn="0" w:lastColumn="0" w:noHBand="0" w:noVBand="0"/>
      </w:tblPr>
      <w:tblGrid>
        <w:gridCol w:w="2760"/>
        <w:gridCol w:w="400"/>
        <w:gridCol w:w="3073"/>
        <w:gridCol w:w="2821"/>
      </w:tblGrid>
      <w:tr w:rsidR="00E74AD2" w14:paraId="6AB13D4B" w14:textId="77777777" w:rsidTr="00040669">
        <w:trPr>
          <w:cantSplit/>
          <w:trHeight w:val="190"/>
        </w:trPr>
        <w:tc>
          <w:tcPr>
            <w:tcW w:w="1524" w:type="pct"/>
            <w:tcBorders>
              <w:top w:val="single" w:sz="6" w:space="0" w:color="auto"/>
              <w:left w:val="single" w:sz="6" w:space="0" w:color="auto"/>
              <w:bottom w:val="single" w:sz="4" w:space="0" w:color="auto"/>
              <w:right w:val="single" w:sz="6" w:space="0" w:color="auto"/>
            </w:tcBorders>
            <w:shd w:val="pct20" w:color="auto" w:fill="FFFFFF"/>
          </w:tcPr>
          <w:p w14:paraId="24EA6FD1" w14:textId="77777777" w:rsidR="00E74AD2" w:rsidRDefault="00E74AD2" w:rsidP="00BD462F">
            <w:pPr>
              <w:rPr>
                <w:b/>
                <w:color w:val="000000"/>
              </w:rPr>
            </w:pPr>
            <w:r>
              <w:rPr>
                <w:b/>
                <w:color w:val="000000"/>
              </w:rPr>
              <w:t>Doelkolom</w:t>
            </w:r>
          </w:p>
          <w:p w14:paraId="50D05CF9" w14:textId="77777777" w:rsidR="00E74AD2" w:rsidRDefault="00E74AD2" w:rsidP="00BD462F">
            <w:pPr>
              <w:rPr>
                <w:b/>
                <w:color w:val="000000"/>
              </w:rPr>
            </w:pPr>
          </w:p>
        </w:tc>
        <w:tc>
          <w:tcPr>
            <w:tcW w:w="221" w:type="pct"/>
            <w:tcBorders>
              <w:top w:val="single" w:sz="6" w:space="0" w:color="auto"/>
              <w:left w:val="single" w:sz="6" w:space="0" w:color="auto"/>
              <w:bottom w:val="single" w:sz="4" w:space="0" w:color="auto"/>
              <w:right w:val="single" w:sz="6" w:space="0" w:color="auto"/>
            </w:tcBorders>
            <w:shd w:val="pct20" w:color="auto" w:fill="FFFFFF"/>
          </w:tcPr>
          <w:p w14:paraId="648B9133" w14:textId="77777777" w:rsidR="00E74AD2" w:rsidRDefault="00E74AD2" w:rsidP="00BD462F">
            <w:pPr>
              <w:rPr>
                <w:b/>
                <w:color w:val="000000"/>
              </w:rPr>
            </w:pPr>
            <w:r>
              <w:rPr>
                <w:b/>
                <w:color w:val="000000"/>
              </w:rPr>
              <w:t>BK</w:t>
            </w:r>
          </w:p>
        </w:tc>
        <w:tc>
          <w:tcPr>
            <w:tcW w:w="1697" w:type="pct"/>
            <w:tcBorders>
              <w:top w:val="single" w:sz="6" w:space="0" w:color="auto"/>
              <w:left w:val="single" w:sz="6" w:space="0" w:color="auto"/>
              <w:bottom w:val="single" w:sz="4" w:space="0" w:color="auto"/>
              <w:right w:val="single" w:sz="6" w:space="0" w:color="auto"/>
            </w:tcBorders>
            <w:shd w:val="pct20" w:color="auto" w:fill="FFFFFF"/>
          </w:tcPr>
          <w:p w14:paraId="594E3C13" w14:textId="77777777" w:rsidR="00E74AD2" w:rsidRDefault="00E74AD2" w:rsidP="00BD462F">
            <w:pPr>
              <w:rPr>
                <w:b/>
                <w:color w:val="000000"/>
              </w:rPr>
            </w:pPr>
            <w:r>
              <w:rPr>
                <w:b/>
                <w:color w:val="000000"/>
              </w:rPr>
              <w:t>Bron/brontabel</w:t>
            </w:r>
          </w:p>
        </w:tc>
        <w:tc>
          <w:tcPr>
            <w:tcW w:w="1558" w:type="pct"/>
            <w:tcBorders>
              <w:top w:val="single" w:sz="6" w:space="0" w:color="auto"/>
              <w:left w:val="single" w:sz="6" w:space="0" w:color="auto"/>
              <w:bottom w:val="single" w:sz="4" w:space="0" w:color="auto"/>
              <w:right w:val="single" w:sz="6" w:space="0" w:color="auto"/>
            </w:tcBorders>
            <w:shd w:val="pct20" w:color="auto" w:fill="FFFFFF"/>
          </w:tcPr>
          <w:p w14:paraId="296389FB" w14:textId="77777777" w:rsidR="00E74AD2" w:rsidRDefault="00E74AD2" w:rsidP="00BD462F">
            <w:pPr>
              <w:rPr>
                <w:b/>
                <w:color w:val="000000"/>
              </w:rPr>
            </w:pPr>
            <w:r>
              <w:rPr>
                <w:b/>
                <w:color w:val="000000"/>
              </w:rPr>
              <w:t>Bronkolom</w:t>
            </w:r>
          </w:p>
        </w:tc>
      </w:tr>
      <w:tr w:rsidR="00E74AD2" w14:paraId="6C635FF7"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2C8961A8" w14:textId="77777777" w:rsidR="00E74AD2" w:rsidRPr="00A82916" w:rsidRDefault="00E74AD2" w:rsidP="00BD462F">
            <w:pPr>
              <w:rPr>
                <w:rFonts w:cs="Arial"/>
                <w:snapToGrid w:val="0"/>
                <w:sz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221" w:type="pct"/>
            <w:tcBorders>
              <w:top w:val="single" w:sz="4" w:space="0" w:color="auto"/>
              <w:left w:val="single" w:sz="4" w:space="0" w:color="auto"/>
              <w:bottom w:val="single" w:sz="4" w:space="0" w:color="auto"/>
              <w:right w:val="single" w:sz="4" w:space="0" w:color="auto"/>
            </w:tcBorders>
          </w:tcPr>
          <w:p w14:paraId="2D7423BA" w14:textId="77777777" w:rsidR="00E74AD2" w:rsidRPr="00A82916" w:rsidRDefault="00E74AD2" w:rsidP="00BD462F">
            <w:pPr>
              <w:rPr>
                <w:rFonts w:cs="Arial"/>
                <w:snapToGrid w:val="0"/>
                <w:sz w:val="16"/>
              </w:rPr>
            </w:pP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5B8B6B2A" w14:textId="77777777" w:rsidR="00E74AD2" w:rsidRPr="00A82916" w:rsidRDefault="00E74AD2" w:rsidP="00BD462F">
            <w:pPr>
              <w:rPr>
                <w:rFonts w:cs="Arial"/>
                <w:snapToGrid w:val="0"/>
                <w:sz w:val="16"/>
              </w:rPr>
            </w:pP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0E9B06DF" w14:textId="77777777" w:rsidR="00E74AD2" w:rsidRPr="00A82916" w:rsidRDefault="00E74AD2" w:rsidP="00BD462F">
            <w:pPr>
              <w:rPr>
                <w:rFonts w:cs="Arial"/>
                <w:snapToGrid w:val="0"/>
                <w:sz w:val="16"/>
              </w:rPr>
            </w:pPr>
            <w:r w:rsidRPr="00A82916">
              <w:rPr>
                <w:rFonts w:cs="Arial"/>
                <w:snapToGrid w:val="0"/>
                <w:sz w:val="16"/>
              </w:rPr>
              <w:t>Gegenereerde sleutel</w:t>
            </w:r>
          </w:p>
        </w:tc>
      </w:tr>
      <w:tr w:rsidR="00E74AD2" w14:paraId="69E024CE"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3B658775" w14:textId="77777777" w:rsidR="00E74AD2" w:rsidRPr="00A82916" w:rsidRDefault="00E74AD2" w:rsidP="00BD462F">
            <w:pPr>
              <w:rPr>
                <w:rFonts w:cs="Arial"/>
                <w:snapToGrid w:val="0"/>
                <w:sz w:val="16"/>
              </w:rPr>
            </w:pPr>
            <w:r>
              <w:rPr>
                <w:rFonts w:cs="Arial"/>
                <w:snapToGrid w:val="0"/>
                <w:sz w:val="16"/>
              </w:rPr>
              <w:t>XAAB</w:t>
            </w:r>
            <w:r w:rsidRPr="00A82916">
              <w:rPr>
                <w:rFonts w:cs="Arial"/>
                <w:snapToGrid w:val="0"/>
                <w:sz w:val="16"/>
              </w:rPr>
              <w:t>_LAAD_TS</w:t>
            </w:r>
          </w:p>
        </w:tc>
        <w:tc>
          <w:tcPr>
            <w:tcW w:w="221" w:type="pct"/>
            <w:tcBorders>
              <w:top w:val="single" w:sz="4" w:space="0" w:color="auto"/>
              <w:left w:val="single" w:sz="4" w:space="0" w:color="auto"/>
              <w:bottom w:val="single" w:sz="4" w:space="0" w:color="auto"/>
              <w:right w:val="single" w:sz="4" w:space="0" w:color="auto"/>
            </w:tcBorders>
          </w:tcPr>
          <w:p w14:paraId="410A6FBE" w14:textId="77777777" w:rsidR="00E74AD2" w:rsidRPr="00A82916" w:rsidRDefault="00E74AD2" w:rsidP="00BD462F">
            <w:pPr>
              <w:rPr>
                <w:rFonts w:cs="Arial"/>
                <w:snapToGrid w:val="0"/>
                <w:sz w:val="16"/>
              </w:rPr>
            </w:pP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486D9681" w14:textId="77777777" w:rsidR="00E74AD2" w:rsidRPr="00A82916" w:rsidRDefault="00E74AD2" w:rsidP="00BD462F">
            <w:pPr>
              <w:rPr>
                <w:rFonts w:cs="Arial"/>
                <w:snapToGrid w:val="0"/>
                <w:sz w:val="16"/>
              </w:rPr>
            </w:pP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2F339B78" w14:textId="77777777" w:rsidR="00E74AD2" w:rsidRPr="00CC68B2" w:rsidRDefault="00E74AD2" w:rsidP="00BD462F">
            <w:pPr>
              <w:rPr>
                <w:rFonts w:cs="Arial"/>
                <w:snapToGrid w:val="0"/>
                <w:sz w:val="16"/>
              </w:rPr>
            </w:pPr>
            <w:proofErr w:type="spellStart"/>
            <w:r w:rsidRPr="00CC68B2">
              <w:rPr>
                <w:rFonts w:cs="Arial"/>
                <w:snapToGrid w:val="0"/>
                <w:sz w:val="16"/>
              </w:rPr>
              <w:t>Laad_TS</w:t>
            </w:r>
            <w:proofErr w:type="spellEnd"/>
          </w:p>
        </w:tc>
      </w:tr>
      <w:tr w:rsidR="00040669" w14:paraId="5913622B"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56F0E759" w14:textId="77777777" w:rsidR="00040669" w:rsidRPr="00A82916" w:rsidRDefault="00040669" w:rsidP="00040669">
            <w:pPr>
              <w:rPr>
                <w:rFonts w:cs="Arial"/>
                <w:snapToGrid w:val="0"/>
                <w:sz w:val="16"/>
              </w:rPr>
            </w:pPr>
            <w:r w:rsidRPr="00A82916">
              <w:rPr>
                <w:rFonts w:cs="Arial"/>
                <w:snapToGrid w:val="0"/>
                <w:sz w:val="16"/>
              </w:rPr>
              <w:t>XA</w:t>
            </w:r>
            <w:r>
              <w:rPr>
                <w:rFonts w:cs="Arial"/>
                <w:snapToGrid w:val="0"/>
                <w:sz w:val="16"/>
              </w:rPr>
              <w:t>AB</w:t>
            </w:r>
            <w:r w:rsidRPr="00A82916">
              <w:rPr>
                <w:rFonts w:cs="Arial"/>
                <w:snapToGrid w:val="0"/>
                <w:sz w:val="16"/>
              </w:rPr>
              <w:t>_RECORDBRON_NAAM</w:t>
            </w:r>
          </w:p>
        </w:tc>
        <w:tc>
          <w:tcPr>
            <w:tcW w:w="221" w:type="pct"/>
            <w:tcBorders>
              <w:top w:val="single" w:sz="4" w:space="0" w:color="auto"/>
              <w:left w:val="single" w:sz="4" w:space="0" w:color="auto"/>
              <w:bottom w:val="single" w:sz="4" w:space="0" w:color="auto"/>
              <w:right w:val="single" w:sz="4" w:space="0" w:color="auto"/>
            </w:tcBorders>
          </w:tcPr>
          <w:p w14:paraId="72E82C7A" w14:textId="77777777" w:rsidR="00040669" w:rsidRDefault="00040669" w:rsidP="00040669">
            <w:pPr>
              <w:pStyle w:val="Kop5"/>
              <w:rPr>
                <w:rFonts w:cs="Arial"/>
                <w:b w:val="0"/>
                <w:snapToGrid w:val="0"/>
                <w:sz w:val="16"/>
              </w:rPr>
            </w:pP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4FFF3AC8" w14:textId="3332CD57" w:rsidR="00040669" w:rsidRPr="00040669" w:rsidRDefault="00EA32F1" w:rsidP="00E270B0">
            <w:pPr>
              <w:rPr>
                <w:rFonts w:cs="Arial"/>
                <w:snapToGrid w:val="0"/>
                <w:sz w:val="16"/>
              </w:rPr>
            </w:pPr>
            <w:r>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0D7EEB3E" w14:textId="77777777" w:rsidR="00040669" w:rsidRPr="00A82916" w:rsidRDefault="00040669" w:rsidP="00040669">
            <w:pPr>
              <w:rPr>
                <w:rFonts w:cs="Arial"/>
                <w:snapToGrid w:val="0"/>
                <w:sz w:val="16"/>
              </w:rPr>
            </w:pPr>
            <w:r w:rsidRPr="00B54298">
              <w:rPr>
                <w:rFonts w:cs="Arial"/>
                <w:snapToGrid w:val="0"/>
                <w:sz w:val="16"/>
              </w:rPr>
              <w:t>RECORDBRON_NAAM</w:t>
            </w:r>
          </w:p>
        </w:tc>
      </w:tr>
      <w:tr w:rsidR="00EA32F1" w14:paraId="4625168D"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57A9F1BF" w14:textId="77777777" w:rsidR="00EA32F1" w:rsidRPr="00A82916" w:rsidRDefault="00EA32F1" w:rsidP="00EA32F1">
            <w:pPr>
              <w:rPr>
                <w:rFonts w:cs="Arial"/>
                <w:snapToGrid w:val="0"/>
                <w:sz w:val="16"/>
              </w:rPr>
            </w:pPr>
            <w:r w:rsidRPr="00225E3C">
              <w:rPr>
                <w:rFonts w:cs="Arial"/>
                <w:snapToGrid w:val="0"/>
                <w:sz w:val="16"/>
              </w:rPr>
              <w:t>XAAB_RSIN</w:t>
            </w:r>
          </w:p>
        </w:tc>
        <w:tc>
          <w:tcPr>
            <w:tcW w:w="221" w:type="pct"/>
            <w:tcBorders>
              <w:top w:val="single" w:sz="4" w:space="0" w:color="auto"/>
              <w:left w:val="single" w:sz="4" w:space="0" w:color="auto"/>
              <w:bottom w:val="single" w:sz="4" w:space="0" w:color="auto"/>
              <w:right w:val="single" w:sz="4" w:space="0" w:color="auto"/>
            </w:tcBorders>
          </w:tcPr>
          <w:p w14:paraId="2DAC1C55" w14:textId="77777777" w:rsidR="00EA32F1" w:rsidRDefault="00EA32F1" w:rsidP="00EA32F1">
            <w:pPr>
              <w:pStyle w:val="Kop5"/>
              <w:rPr>
                <w:rFonts w:cs="Arial"/>
                <w:b w:val="0"/>
                <w:snapToGrid w:val="0"/>
                <w:sz w:val="16"/>
              </w:rPr>
            </w:pPr>
            <w:r>
              <w:rPr>
                <w:rFonts w:cs="Arial"/>
                <w:b w:val="0"/>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3EC7AA97" w14:textId="51DBFDB2"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0CE84829" w14:textId="77777777" w:rsidR="00EA32F1" w:rsidRPr="00B54298" w:rsidRDefault="00EA32F1" w:rsidP="00EA32F1">
            <w:pPr>
              <w:pStyle w:val="Kop5"/>
              <w:rPr>
                <w:rFonts w:cs="Arial"/>
                <w:snapToGrid w:val="0"/>
                <w:sz w:val="16"/>
              </w:rPr>
            </w:pPr>
            <w:r w:rsidRPr="00B54298">
              <w:rPr>
                <w:rFonts w:cs="Arial"/>
                <w:b w:val="0"/>
                <w:snapToGrid w:val="0"/>
                <w:sz w:val="16"/>
              </w:rPr>
              <w:t>RSINBRON</w:t>
            </w:r>
          </w:p>
        </w:tc>
      </w:tr>
      <w:tr w:rsidR="00EA32F1" w14:paraId="0FB26D43"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17DEE7E8" w14:textId="77777777" w:rsidR="00EA32F1" w:rsidRPr="00A82916" w:rsidRDefault="00EA32F1" w:rsidP="00EA32F1">
            <w:pPr>
              <w:rPr>
                <w:rFonts w:cs="Arial"/>
                <w:snapToGrid w:val="0"/>
                <w:sz w:val="16"/>
              </w:rPr>
            </w:pPr>
            <w:r w:rsidRPr="00225E3C">
              <w:rPr>
                <w:rFonts w:cs="Arial"/>
                <w:snapToGrid w:val="0"/>
                <w:sz w:val="16"/>
              </w:rPr>
              <w:t>XAAB_GEGEVENSTIJDVAK</w:t>
            </w:r>
          </w:p>
        </w:tc>
        <w:tc>
          <w:tcPr>
            <w:tcW w:w="221" w:type="pct"/>
            <w:tcBorders>
              <w:top w:val="single" w:sz="4" w:space="0" w:color="auto"/>
              <w:left w:val="single" w:sz="4" w:space="0" w:color="auto"/>
              <w:bottom w:val="single" w:sz="4" w:space="0" w:color="auto"/>
              <w:right w:val="single" w:sz="4" w:space="0" w:color="auto"/>
            </w:tcBorders>
          </w:tcPr>
          <w:p w14:paraId="5D736A19" w14:textId="77777777" w:rsidR="00EA32F1" w:rsidRDefault="00EA32F1" w:rsidP="00EA32F1">
            <w:pPr>
              <w:pStyle w:val="Kop5"/>
              <w:rPr>
                <w:rFonts w:cs="Arial"/>
                <w:b w:val="0"/>
                <w:snapToGrid w:val="0"/>
                <w:sz w:val="16"/>
              </w:rPr>
            </w:pPr>
            <w:r>
              <w:rPr>
                <w:rFonts w:cs="Arial"/>
                <w:b w:val="0"/>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FBA317A" w14:textId="48C2DAF5"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1508DA7B" w14:textId="77777777" w:rsidR="00EA32F1" w:rsidRPr="00B54298" w:rsidRDefault="00EA32F1" w:rsidP="00EA32F1">
            <w:pPr>
              <w:pStyle w:val="Kop5"/>
              <w:rPr>
                <w:rFonts w:cs="Arial"/>
                <w:snapToGrid w:val="0"/>
                <w:sz w:val="16"/>
              </w:rPr>
            </w:pPr>
            <w:r w:rsidRPr="00B54298">
              <w:rPr>
                <w:rFonts w:cs="Arial"/>
                <w:b w:val="0"/>
                <w:snapToGrid w:val="0"/>
                <w:sz w:val="16"/>
              </w:rPr>
              <w:t>BELASTINGJAAR</w:t>
            </w:r>
          </w:p>
        </w:tc>
      </w:tr>
      <w:tr w:rsidR="00EA32F1" w14:paraId="35F1889F"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4B166F3E" w14:textId="77777777" w:rsidR="00EA32F1" w:rsidRPr="00A82916" w:rsidRDefault="00EA32F1" w:rsidP="00EA32F1">
            <w:pPr>
              <w:rPr>
                <w:rFonts w:cs="Arial"/>
                <w:snapToGrid w:val="0"/>
                <w:sz w:val="16"/>
              </w:rPr>
            </w:pPr>
            <w:r w:rsidRPr="00225E3C">
              <w:rPr>
                <w:rFonts w:cs="Arial"/>
                <w:snapToGrid w:val="0"/>
                <w:sz w:val="16"/>
              </w:rPr>
              <w:t>XAAB_PRODUCTID</w:t>
            </w:r>
          </w:p>
        </w:tc>
        <w:tc>
          <w:tcPr>
            <w:tcW w:w="221" w:type="pct"/>
            <w:tcBorders>
              <w:top w:val="single" w:sz="4" w:space="0" w:color="auto"/>
              <w:left w:val="single" w:sz="4" w:space="0" w:color="auto"/>
              <w:bottom w:val="single" w:sz="4" w:space="0" w:color="auto"/>
              <w:right w:val="single" w:sz="4" w:space="0" w:color="auto"/>
            </w:tcBorders>
          </w:tcPr>
          <w:p w14:paraId="36B67770" w14:textId="77777777" w:rsidR="00EA32F1" w:rsidRPr="00CD2BC2" w:rsidRDefault="00EA32F1" w:rsidP="00EA32F1">
            <w:pPr>
              <w:pStyle w:val="Kop5"/>
              <w:rPr>
                <w:rFonts w:cs="Arial"/>
                <w:b w:val="0"/>
                <w:snapToGrid w:val="0"/>
                <w:sz w:val="16"/>
              </w:rPr>
            </w:pPr>
            <w:r>
              <w:rPr>
                <w:rFonts w:cs="Arial"/>
                <w:b w:val="0"/>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110DC55" w14:textId="7A7A9EC2"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4EE157C9" w14:textId="77777777" w:rsidR="00EA32F1" w:rsidRPr="00B54298" w:rsidRDefault="00EA32F1" w:rsidP="00EA32F1">
            <w:pPr>
              <w:pStyle w:val="Kop5"/>
              <w:rPr>
                <w:rFonts w:cs="Arial"/>
                <w:snapToGrid w:val="0"/>
                <w:sz w:val="16"/>
              </w:rPr>
            </w:pPr>
            <w:r w:rsidRPr="00B54298">
              <w:rPr>
                <w:rFonts w:cs="Arial"/>
                <w:b w:val="0"/>
                <w:snapToGrid w:val="0"/>
                <w:sz w:val="16"/>
              </w:rPr>
              <w:t>DVPVW_PRODUCT_ID</w:t>
            </w:r>
          </w:p>
        </w:tc>
      </w:tr>
      <w:tr w:rsidR="00EA32F1" w14:paraId="263433B6"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0E1303FF" w14:textId="77777777" w:rsidR="00EA32F1" w:rsidRPr="00A82916" w:rsidRDefault="00EA32F1" w:rsidP="00EA32F1">
            <w:pPr>
              <w:rPr>
                <w:rFonts w:cs="Arial"/>
                <w:snapToGrid w:val="0"/>
                <w:sz w:val="16"/>
              </w:rPr>
            </w:pPr>
            <w:r w:rsidRPr="00225E3C">
              <w:rPr>
                <w:rFonts w:cs="Arial"/>
                <w:snapToGrid w:val="0"/>
                <w:sz w:val="16"/>
              </w:rPr>
              <w:t>XAAB_PRODUCTNUMMER</w:t>
            </w:r>
          </w:p>
        </w:tc>
        <w:tc>
          <w:tcPr>
            <w:tcW w:w="221" w:type="pct"/>
            <w:tcBorders>
              <w:top w:val="single" w:sz="4" w:space="0" w:color="auto"/>
              <w:left w:val="single" w:sz="4" w:space="0" w:color="auto"/>
              <w:bottom w:val="single" w:sz="4" w:space="0" w:color="auto"/>
              <w:right w:val="single" w:sz="4" w:space="0" w:color="auto"/>
            </w:tcBorders>
          </w:tcPr>
          <w:p w14:paraId="0A8D0503" w14:textId="77777777" w:rsidR="00EA32F1" w:rsidRPr="00CD2BC2" w:rsidRDefault="00EA32F1" w:rsidP="00EA32F1">
            <w:pPr>
              <w:pStyle w:val="Kop5"/>
              <w:rPr>
                <w:rFonts w:cs="Arial"/>
                <w:b w:val="0"/>
                <w:snapToGrid w:val="0"/>
                <w:sz w:val="16"/>
              </w:rPr>
            </w:pPr>
            <w:r>
              <w:rPr>
                <w:rFonts w:cs="Arial"/>
                <w:b w:val="0"/>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5F06007B" w14:textId="48611B7A"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044D57F6" w14:textId="77777777" w:rsidR="00EA32F1" w:rsidRPr="00B54298" w:rsidRDefault="00EA32F1" w:rsidP="00EA32F1">
            <w:pPr>
              <w:pStyle w:val="Kop5"/>
              <w:rPr>
                <w:rFonts w:cs="Arial"/>
                <w:snapToGrid w:val="0"/>
                <w:sz w:val="16"/>
              </w:rPr>
            </w:pPr>
            <w:r w:rsidRPr="00B54298">
              <w:rPr>
                <w:rFonts w:cs="Arial"/>
                <w:b w:val="0"/>
                <w:snapToGrid w:val="0"/>
                <w:sz w:val="16"/>
              </w:rPr>
              <w:t>DVPVW_PRODUCT_NUMMER</w:t>
            </w:r>
          </w:p>
        </w:tc>
      </w:tr>
      <w:tr w:rsidR="00EA32F1" w:rsidRPr="00BB72CC" w14:paraId="629CB43A"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3BB0A190" w14:textId="77777777" w:rsidR="00EA32F1" w:rsidRPr="001E34A0" w:rsidRDefault="00EA32F1" w:rsidP="00EA32F1">
            <w:pPr>
              <w:rPr>
                <w:rFonts w:cs="Arial"/>
                <w:snapToGrid w:val="0"/>
                <w:sz w:val="16"/>
              </w:rPr>
            </w:pPr>
            <w:r w:rsidRPr="001E34A0">
              <w:rPr>
                <w:rFonts w:cs="Arial"/>
                <w:snapToGrid w:val="0"/>
                <w:sz w:val="16"/>
              </w:rPr>
              <w:t>XAAB_</w:t>
            </w:r>
            <w:r>
              <w:rPr>
                <w:rFonts w:cs="Arial"/>
                <w:snapToGrid w:val="0"/>
                <w:sz w:val="16"/>
              </w:rPr>
              <w:t>BERICHT</w:t>
            </w:r>
            <w:r w:rsidRPr="001E34A0">
              <w:rPr>
                <w:rFonts w:cs="Arial"/>
                <w:snapToGrid w:val="0"/>
                <w:sz w:val="16"/>
              </w:rPr>
              <w:t>TYPE</w:t>
            </w:r>
          </w:p>
        </w:tc>
        <w:tc>
          <w:tcPr>
            <w:tcW w:w="221" w:type="pct"/>
            <w:tcBorders>
              <w:top w:val="single" w:sz="4" w:space="0" w:color="auto"/>
              <w:left w:val="single" w:sz="4" w:space="0" w:color="auto"/>
              <w:bottom w:val="single" w:sz="4" w:space="0" w:color="auto"/>
              <w:right w:val="single" w:sz="4" w:space="0" w:color="auto"/>
            </w:tcBorders>
          </w:tcPr>
          <w:p w14:paraId="0232DFFE" w14:textId="77777777" w:rsidR="00EA32F1" w:rsidRDefault="00EA32F1" w:rsidP="00EA32F1">
            <w:pPr>
              <w:pStyle w:val="Kop5"/>
              <w:rPr>
                <w:rFonts w:cs="Arial"/>
                <w:b w:val="0"/>
                <w:snapToGrid w:val="0"/>
                <w:sz w:val="16"/>
              </w:rPr>
            </w:pPr>
            <w:r>
              <w:rPr>
                <w:rFonts w:cs="Arial"/>
                <w:b w:val="0"/>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C7BC1B" w14:textId="419B0109"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2D8857CA" w14:textId="77777777" w:rsidR="00EA32F1" w:rsidRPr="00B54298" w:rsidRDefault="00EA32F1" w:rsidP="00EA32F1">
            <w:pPr>
              <w:pStyle w:val="Kop5"/>
              <w:rPr>
                <w:rFonts w:cs="Arial"/>
                <w:b w:val="0"/>
                <w:snapToGrid w:val="0"/>
                <w:sz w:val="16"/>
              </w:rPr>
            </w:pPr>
            <w:r w:rsidRPr="00B54298">
              <w:rPr>
                <w:rFonts w:cs="Arial"/>
                <w:b w:val="0"/>
                <w:snapToGrid w:val="0"/>
                <w:sz w:val="16"/>
              </w:rPr>
              <w:t>DVPVW_</w:t>
            </w:r>
            <w:r>
              <w:rPr>
                <w:rFonts w:cs="Arial"/>
                <w:b w:val="0"/>
                <w:snapToGrid w:val="0"/>
                <w:sz w:val="16"/>
              </w:rPr>
              <w:t>BERICHTTYPE</w:t>
            </w:r>
          </w:p>
        </w:tc>
      </w:tr>
      <w:tr w:rsidR="00EA32F1" w:rsidRPr="00BB72CC" w14:paraId="2CFF4F43"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30BAF8BA" w14:textId="77777777" w:rsidR="00EA32F1" w:rsidRPr="00CC68B2" w:rsidRDefault="00EA32F1" w:rsidP="00EA32F1">
            <w:pPr>
              <w:rPr>
                <w:rFonts w:cs="Arial"/>
                <w:snapToGrid w:val="0"/>
                <w:sz w:val="16"/>
              </w:rPr>
            </w:pPr>
            <w:r w:rsidRPr="001E34A0">
              <w:rPr>
                <w:rFonts w:cs="Arial"/>
                <w:snapToGrid w:val="0"/>
                <w:sz w:val="16"/>
              </w:rPr>
              <w:t>XAAB_MELDINGTYPE</w:t>
            </w:r>
          </w:p>
        </w:tc>
        <w:tc>
          <w:tcPr>
            <w:tcW w:w="221" w:type="pct"/>
            <w:tcBorders>
              <w:top w:val="single" w:sz="4" w:space="0" w:color="auto"/>
              <w:left w:val="single" w:sz="4" w:space="0" w:color="auto"/>
              <w:bottom w:val="single" w:sz="4" w:space="0" w:color="auto"/>
              <w:right w:val="single" w:sz="4" w:space="0" w:color="auto"/>
            </w:tcBorders>
          </w:tcPr>
          <w:p w14:paraId="0FE4C161" w14:textId="77777777" w:rsidR="00EA32F1" w:rsidRPr="00CD2BC2" w:rsidRDefault="00EA32F1" w:rsidP="00EA32F1">
            <w:pPr>
              <w:pStyle w:val="Kop5"/>
              <w:rPr>
                <w:rFonts w:cs="Arial"/>
                <w:b w:val="0"/>
                <w:snapToGrid w:val="0"/>
                <w:sz w:val="16"/>
              </w:rPr>
            </w:pPr>
            <w:r>
              <w:rPr>
                <w:rFonts w:cs="Arial"/>
                <w:b w:val="0"/>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55DB567E" w14:textId="3DFF9F8A"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5A91F8B6" w14:textId="77777777" w:rsidR="00EA32F1" w:rsidRPr="00CC68B2" w:rsidRDefault="00EA32F1" w:rsidP="00EA32F1">
            <w:pPr>
              <w:pStyle w:val="Kop5"/>
              <w:rPr>
                <w:rFonts w:cs="Arial"/>
                <w:snapToGrid w:val="0"/>
                <w:sz w:val="16"/>
              </w:rPr>
            </w:pPr>
            <w:r w:rsidRPr="00B54298">
              <w:rPr>
                <w:rFonts w:cs="Arial"/>
                <w:b w:val="0"/>
                <w:snapToGrid w:val="0"/>
                <w:sz w:val="16"/>
              </w:rPr>
              <w:t>DVPVW_OPGAVE_TYPE</w:t>
            </w:r>
          </w:p>
        </w:tc>
      </w:tr>
      <w:tr w:rsidR="00EA32F1" w14:paraId="247BF6BA" w14:textId="77777777" w:rsidTr="00040669">
        <w:trPr>
          <w:cantSplit/>
          <w:trHeight w:val="190"/>
        </w:trPr>
        <w:tc>
          <w:tcPr>
            <w:tcW w:w="1524" w:type="pct"/>
            <w:tcBorders>
              <w:top w:val="single" w:sz="4" w:space="0" w:color="auto"/>
              <w:left w:val="single" w:sz="4" w:space="0" w:color="auto"/>
              <w:bottom w:val="single" w:sz="4" w:space="0" w:color="auto"/>
              <w:right w:val="single" w:sz="4" w:space="0" w:color="auto"/>
            </w:tcBorders>
            <w:shd w:val="clear" w:color="auto" w:fill="auto"/>
          </w:tcPr>
          <w:p w14:paraId="59907B74" w14:textId="77777777" w:rsidR="00EA32F1" w:rsidRPr="00A82916" w:rsidRDefault="00EA32F1" w:rsidP="00EA32F1">
            <w:pPr>
              <w:rPr>
                <w:rFonts w:cs="Arial"/>
                <w:snapToGrid w:val="0"/>
                <w:sz w:val="16"/>
              </w:rPr>
            </w:pPr>
            <w:r w:rsidRPr="00225E3C">
              <w:rPr>
                <w:rFonts w:cs="Arial"/>
                <w:snapToGrid w:val="0"/>
                <w:sz w:val="16"/>
              </w:rPr>
              <w:t>XAAB_MAAND</w:t>
            </w:r>
          </w:p>
        </w:tc>
        <w:tc>
          <w:tcPr>
            <w:tcW w:w="221" w:type="pct"/>
            <w:tcBorders>
              <w:top w:val="single" w:sz="4" w:space="0" w:color="auto"/>
              <w:left w:val="single" w:sz="4" w:space="0" w:color="auto"/>
              <w:bottom w:val="single" w:sz="4" w:space="0" w:color="auto"/>
              <w:right w:val="single" w:sz="4" w:space="0" w:color="auto"/>
            </w:tcBorders>
          </w:tcPr>
          <w:p w14:paraId="16DD013C" w14:textId="77777777" w:rsidR="00EA32F1" w:rsidRPr="00CD2BC2" w:rsidRDefault="00EA32F1" w:rsidP="00EA32F1">
            <w:pPr>
              <w:rPr>
                <w:rFonts w:cs="Arial"/>
                <w:snapToGrid w:val="0"/>
                <w:sz w:val="16"/>
              </w:rPr>
            </w:pPr>
            <w:r>
              <w:rPr>
                <w:rFonts w:cs="Arial"/>
                <w:snapToGrid w:val="0"/>
                <w:sz w:val="16"/>
              </w:rPr>
              <w:t>X</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37852A72" w14:textId="7838FBD9" w:rsidR="00EA32F1" w:rsidRPr="00040669" w:rsidRDefault="00EA32F1" w:rsidP="00EA32F1">
            <w:pPr>
              <w:rPr>
                <w:rFonts w:cs="Arial"/>
                <w:snapToGrid w:val="0"/>
                <w:sz w:val="16"/>
              </w:rPr>
            </w:pPr>
            <w:r w:rsidRPr="002D3E00">
              <w:rPr>
                <w:rFonts w:cs="Arial"/>
                <w:snapToGrid w:val="0"/>
                <w:sz w:val="16"/>
              </w:rPr>
              <w:t>HSEL_MELDING</w:t>
            </w:r>
          </w:p>
        </w:tc>
        <w:tc>
          <w:tcPr>
            <w:tcW w:w="1558" w:type="pct"/>
            <w:tcBorders>
              <w:top w:val="single" w:sz="4" w:space="0" w:color="auto"/>
              <w:left w:val="single" w:sz="4" w:space="0" w:color="auto"/>
              <w:bottom w:val="single" w:sz="4" w:space="0" w:color="auto"/>
              <w:right w:val="single" w:sz="4" w:space="0" w:color="auto"/>
            </w:tcBorders>
            <w:shd w:val="clear" w:color="auto" w:fill="auto"/>
          </w:tcPr>
          <w:p w14:paraId="0ABA347B" w14:textId="77777777" w:rsidR="00EA32F1" w:rsidRPr="00A82916" w:rsidRDefault="00EA32F1" w:rsidP="00EA32F1">
            <w:pPr>
              <w:rPr>
                <w:rFonts w:cs="Arial"/>
                <w:snapToGrid w:val="0"/>
                <w:sz w:val="16"/>
              </w:rPr>
            </w:pPr>
            <w:r w:rsidRPr="00B54298">
              <w:rPr>
                <w:rFonts w:cs="Arial"/>
                <w:snapToGrid w:val="0"/>
                <w:sz w:val="16"/>
              </w:rPr>
              <w:t>DVPVW_OPGAVE_MAAND</w:t>
            </w:r>
          </w:p>
        </w:tc>
      </w:tr>
    </w:tbl>
    <w:p w14:paraId="34AF7297" w14:textId="77777777" w:rsidR="00BD462F" w:rsidRDefault="00BD462F" w:rsidP="00BD462F"/>
    <w:p w14:paraId="0F47EE3D" w14:textId="77777777" w:rsidR="00BD462F" w:rsidRDefault="00BD462F" w:rsidP="00BD462F"/>
    <w:p w14:paraId="0CEDCE14" w14:textId="781266B7" w:rsidR="001F3974" w:rsidRPr="00CB262F" w:rsidRDefault="00CB262F" w:rsidP="001F3974">
      <w:pPr>
        <w:rPr>
          <w:b/>
        </w:rPr>
      </w:pPr>
      <w:proofErr w:type="spellStart"/>
      <w:r w:rsidRPr="003F1098">
        <w:rPr>
          <w:b/>
        </w:rPr>
        <w:t>Selectiepad</w:t>
      </w:r>
      <w:proofErr w:type="spellEnd"/>
      <w:r w:rsidRPr="003F1098">
        <w:rPr>
          <w:b/>
        </w:rPr>
        <w:t>:</w:t>
      </w:r>
    </w:p>
    <w:p w14:paraId="1A0784B3" w14:textId="3446BBB6" w:rsidR="001F3974" w:rsidRPr="004A31D1" w:rsidRDefault="0042752F" w:rsidP="001F3974">
      <w:r>
        <w:t>HSEL_MELDING</w:t>
      </w:r>
    </w:p>
    <w:p w14:paraId="2D7A79AE" w14:textId="77777777" w:rsidR="001F3974" w:rsidRPr="00CC68B2" w:rsidRDefault="001F3974" w:rsidP="001F3974">
      <w:pPr>
        <w:rPr>
          <w:b/>
        </w:rPr>
      </w:pPr>
      <w:r w:rsidRPr="00CC68B2">
        <w:t xml:space="preserve">         </w:t>
      </w:r>
      <w:r w:rsidRPr="00CC68B2">
        <w:sym w:font="Wingdings" w:char="F0E2"/>
      </w:r>
      <w:r w:rsidRPr="00CC68B2">
        <w:br/>
        <w:t>H_FIN_MELDING</w:t>
      </w:r>
    </w:p>
    <w:p w14:paraId="4E9AD9F5" w14:textId="77777777" w:rsidR="001F3974" w:rsidRDefault="001F3974" w:rsidP="001F3974"/>
    <w:p w14:paraId="25A86C5D" w14:textId="041E2B27" w:rsidR="001F3974" w:rsidRDefault="00CB262F" w:rsidP="00CB262F">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1F3974" w:rsidRPr="006848BA" w14:paraId="109D9AD6" w14:textId="77777777" w:rsidTr="001F3974">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951F5E4" w14:textId="70AC6A77" w:rsidR="001F3974" w:rsidRPr="006848BA" w:rsidRDefault="00EA32F1" w:rsidP="001F3974">
            <w:pPr>
              <w:rPr>
                <w:b/>
                <w:sz w:val="16"/>
                <w:szCs w:val="16"/>
              </w:rPr>
            </w:pPr>
            <w:r>
              <w:rPr>
                <w:rFonts w:cs="Arial"/>
                <w:b/>
                <w:snapToGrid w:val="0"/>
                <w:sz w:val="16"/>
              </w:rPr>
              <w:t>HSEL_MELDING</w:t>
            </w:r>
            <w:r w:rsidR="001F3974" w:rsidRPr="004A31D1">
              <w:rPr>
                <w:rFonts w:cs="Arial"/>
                <w:b/>
                <w:snapToGrid w:val="0"/>
                <w:sz w:val="16"/>
              </w:rPr>
              <w:t xml:space="preserve"> </w:t>
            </w:r>
            <w:r w:rsidR="001F3974">
              <w:rPr>
                <w:rFonts w:cs="Arial"/>
                <w:b/>
                <w:snapToGrid w:val="0"/>
                <w:sz w:val="16"/>
              </w:rPr>
              <w:t>(</w:t>
            </w:r>
            <w:r w:rsidR="001F3974" w:rsidRPr="004A31D1">
              <w:rPr>
                <w:rFonts w:cs="Arial"/>
                <w:b/>
                <w:snapToGrid w:val="0"/>
                <w:sz w:val="16"/>
              </w:rPr>
              <w:t>alias X1</w:t>
            </w:r>
            <w:r w:rsidR="001F3974">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852F7F4" w14:textId="77777777" w:rsidR="001F3974" w:rsidRDefault="001F3974" w:rsidP="001F3974">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1FF3A75" w14:textId="77777777" w:rsidR="001F3974" w:rsidRDefault="001F3974" w:rsidP="001F3974">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7728D25" w14:textId="77777777" w:rsidR="001F3974" w:rsidRPr="006848BA" w:rsidRDefault="001F3974" w:rsidP="001F3974">
            <w:pPr>
              <w:rPr>
                <w:b/>
                <w:sz w:val="16"/>
                <w:szCs w:val="16"/>
              </w:rPr>
            </w:pPr>
          </w:p>
        </w:tc>
      </w:tr>
      <w:tr w:rsidR="001F3974" w:rsidRPr="00FD0F8F" w14:paraId="5A1A17B4" w14:textId="77777777" w:rsidTr="001F3974">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49C7C8" w14:textId="77777777" w:rsidR="001F3974" w:rsidRPr="009B2F9F" w:rsidRDefault="001F3974" w:rsidP="001F3974">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E81F46F" w14:textId="77777777" w:rsidR="001F3974" w:rsidRPr="009B2F9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8B29AF" w14:textId="217D5D6E" w:rsidR="001F3974" w:rsidRPr="009B2F9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7CACCA8" w14:textId="77777777" w:rsidR="001F3974" w:rsidRPr="009B2F9F" w:rsidRDefault="001F3974" w:rsidP="001F3974">
            <w:pPr>
              <w:rPr>
                <w:rFonts w:cs="Arial"/>
                <w:snapToGrid w:val="0"/>
                <w:sz w:val="16"/>
              </w:rPr>
            </w:pPr>
          </w:p>
        </w:tc>
      </w:tr>
      <w:tr w:rsidR="001F3974" w:rsidRPr="00FD0F8F" w14:paraId="28371065" w14:textId="77777777" w:rsidTr="001F3974">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0C49F4" w14:textId="77777777" w:rsidR="001F3974" w:rsidRPr="009B2F9F" w:rsidRDefault="001F3974" w:rsidP="001F3974">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7DEF42" w14:textId="77777777" w:rsidR="001F3974" w:rsidRPr="009B2F9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5073BE" w14:textId="617604B9" w:rsidR="001F3974" w:rsidRPr="009B2F9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B7525C8" w14:textId="77777777" w:rsidR="001F3974" w:rsidRPr="009B2F9F" w:rsidRDefault="001F3974" w:rsidP="001F3974">
            <w:pPr>
              <w:rPr>
                <w:rFonts w:cs="Arial"/>
                <w:snapToGrid w:val="0"/>
                <w:sz w:val="16"/>
              </w:rPr>
            </w:pPr>
          </w:p>
        </w:tc>
      </w:tr>
      <w:tr w:rsidR="001F3974" w:rsidRPr="00FD0F8F" w14:paraId="6CFA7762" w14:textId="77777777" w:rsidTr="001F3974">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7CC902" w14:textId="77777777" w:rsidR="001F3974" w:rsidRPr="00FD0F8F" w:rsidRDefault="001F3974" w:rsidP="001F3974">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383528" w14:textId="77777777" w:rsidR="001F3974" w:rsidRPr="00FD0F8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85C1ACC" w14:textId="07A01D27" w:rsidR="001F3974" w:rsidRPr="00FD0F8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07CC0BB" w14:textId="77777777" w:rsidR="001F3974" w:rsidRPr="00FD0F8F" w:rsidRDefault="001F3974" w:rsidP="001F3974">
            <w:pPr>
              <w:rPr>
                <w:rFonts w:cs="Arial"/>
                <w:snapToGrid w:val="0"/>
                <w:sz w:val="16"/>
              </w:rPr>
            </w:pPr>
          </w:p>
        </w:tc>
      </w:tr>
      <w:tr w:rsidR="001F3974" w:rsidRPr="00FD0F8F" w14:paraId="4148B8F1" w14:textId="77777777" w:rsidTr="001F3974">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C2E64E" w14:textId="77777777" w:rsidR="001F3974" w:rsidRPr="00FD0F8F" w:rsidRDefault="001F3974" w:rsidP="001F3974">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0A3A57" w14:textId="77777777" w:rsidR="001F3974" w:rsidRPr="00FD0F8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6D0D0C" w14:textId="248B22E2" w:rsidR="001F3974" w:rsidRPr="00FD0F8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49A5F59" w14:textId="77777777" w:rsidR="001F3974" w:rsidRPr="00FD0F8F" w:rsidRDefault="001F3974" w:rsidP="001F3974">
            <w:pPr>
              <w:rPr>
                <w:rFonts w:cs="Arial"/>
                <w:snapToGrid w:val="0"/>
                <w:sz w:val="16"/>
              </w:rPr>
            </w:pPr>
          </w:p>
        </w:tc>
      </w:tr>
      <w:tr w:rsidR="001F3974" w:rsidRPr="00FD0F8F" w14:paraId="6BEB2467" w14:textId="77777777" w:rsidTr="001F3974">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EBC6B3" w14:textId="77777777" w:rsidR="001F3974" w:rsidRPr="00FD0F8F" w:rsidRDefault="001F3974" w:rsidP="001F3974">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329000" w14:textId="77777777" w:rsidR="001F3974" w:rsidRPr="00FD0F8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CB3B13" w14:textId="08C5F70C" w:rsidR="001F3974" w:rsidRPr="00FD0F8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6A6111B" w14:textId="77777777" w:rsidR="001F3974" w:rsidRPr="00FD0F8F" w:rsidRDefault="001F3974" w:rsidP="001F3974">
            <w:pPr>
              <w:rPr>
                <w:rFonts w:cs="Arial"/>
                <w:snapToGrid w:val="0"/>
                <w:sz w:val="16"/>
              </w:rPr>
            </w:pPr>
          </w:p>
        </w:tc>
      </w:tr>
      <w:tr w:rsidR="001F3974" w:rsidRPr="00FD0F8F" w14:paraId="447A61B7" w14:textId="77777777" w:rsidTr="001F3974">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E07D54" w14:textId="77777777" w:rsidR="001F3974" w:rsidRPr="00FD0F8F" w:rsidRDefault="001F3974" w:rsidP="001F3974">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34C75F" w14:textId="77777777" w:rsidR="001F3974" w:rsidRPr="00FD0F8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D168C5" w14:textId="2DA32AA7" w:rsidR="001F3974" w:rsidRPr="00FD0F8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8AD1E91" w14:textId="77777777" w:rsidR="001F3974" w:rsidRPr="00FD0F8F" w:rsidRDefault="001F3974" w:rsidP="001F3974">
            <w:pPr>
              <w:rPr>
                <w:rFonts w:cs="Arial"/>
                <w:snapToGrid w:val="0"/>
                <w:sz w:val="16"/>
              </w:rPr>
            </w:pPr>
          </w:p>
        </w:tc>
      </w:tr>
      <w:tr w:rsidR="001F3974" w:rsidRPr="00FD0F8F" w14:paraId="623AAF0B" w14:textId="77777777" w:rsidTr="001F3974">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03766F" w14:textId="77777777" w:rsidR="001F3974" w:rsidRPr="00FD0F8F" w:rsidRDefault="001F3974" w:rsidP="001F3974">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DE348B4" w14:textId="77777777" w:rsidR="001F3974" w:rsidRPr="00FD0F8F" w:rsidRDefault="001F3974" w:rsidP="001F397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690D10" w14:textId="67A81159" w:rsidR="001F3974" w:rsidRPr="00FD0F8F" w:rsidRDefault="00EA32F1" w:rsidP="001F397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026F967" w14:textId="77777777" w:rsidR="001F3974" w:rsidRPr="00FD0F8F" w:rsidRDefault="001F3974" w:rsidP="001F3974">
            <w:pPr>
              <w:rPr>
                <w:rFonts w:cs="Arial"/>
                <w:snapToGrid w:val="0"/>
                <w:sz w:val="16"/>
              </w:rPr>
            </w:pPr>
          </w:p>
        </w:tc>
      </w:tr>
      <w:tr w:rsidR="001F3974" w:rsidRPr="006848BA" w14:paraId="1D636945" w14:textId="77777777" w:rsidTr="001F3974">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05A35E8" w14:textId="77777777" w:rsidR="001F3974" w:rsidRPr="006848BA" w:rsidRDefault="001F3974" w:rsidP="001F3974">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FD2B0E4" w14:textId="77777777" w:rsidR="001F3974" w:rsidRPr="006848BA" w:rsidRDefault="001F3974" w:rsidP="001F3974">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0D8E9BA" w14:textId="77777777" w:rsidR="001F3974" w:rsidRPr="006848BA" w:rsidRDefault="001F3974" w:rsidP="001F3974">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C8B770F" w14:textId="77777777" w:rsidR="001F3974" w:rsidRPr="006848BA" w:rsidRDefault="001F3974" w:rsidP="001F3974">
            <w:pPr>
              <w:rPr>
                <w:b/>
                <w:sz w:val="16"/>
                <w:szCs w:val="16"/>
              </w:rPr>
            </w:pPr>
          </w:p>
        </w:tc>
      </w:tr>
      <w:tr w:rsidR="001F3974" w:rsidRPr="006848BA" w14:paraId="485C8351"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CA4859" w14:textId="77777777" w:rsidR="001F3974" w:rsidRPr="006848BA" w:rsidRDefault="001F3974" w:rsidP="001F3974">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30462E5D" w14:textId="77777777" w:rsidR="001F3974" w:rsidRPr="006848BA" w:rsidRDefault="001F3974" w:rsidP="001F397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6D69D3" w14:textId="5002E18D"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81746E" w14:textId="28A4A962" w:rsidR="001F3974" w:rsidRPr="006848BA" w:rsidRDefault="0042752F" w:rsidP="001F3974">
            <w:pPr>
              <w:rPr>
                <w:rFonts w:cs="Arial"/>
                <w:sz w:val="16"/>
                <w:szCs w:val="16"/>
              </w:rPr>
            </w:pPr>
            <w:r>
              <w:rPr>
                <w:rFonts w:cs="Arial"/>
                <w:sz w:val="16"/>
              </w:rPr>
              <w:t>Is leeg</w:t>
            </w:r>
          </w:p>
        </w:tc>
      </w:tr>
      <w:tr w:rsidR="001F3974" w:rsidRPr="006848BA" w14:paraId="12BE3ABA"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268EDF" w14:textId="77777777" w:rsidR="001F3974" w:rsidRPr="006848BA" w:rsidRDefault="001F3974" w:rsidP="001F3974">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0243CFB1" w14:textId="77777777" w:rsidR="001F3974" w:rsidRPr="006848BA"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836222"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158B256" w14:textId="77777777" w:rsidR="001F3974" w:rsidRPr="006848BA" w:rsidRDefault="001F3974" w:rsidP="001F3974">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1F3974" w14:paraId="042016D6"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DFAEDD" w14:textId="77777777" w:rsidR="001F3974" w:rsidRPr="00E819F5" w:rsidRDefault="001F3974" w:rsidP="001F3974">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6E441E16" w14:textId="77777777" w:rsidR="001F3974" w:rsidRPr="006848BA"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432EF9"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A6DDF66" w14:textId="77777777" w:rsidR="001F3974" w:rsidRDefault="001F3974" w:rsidP="001F3974">
            <w:pPr>
              <w:rPr>
                <w:rFonts w:cs="Arial"/>
                <w:sz w:val="16"/>
                <w:szCs w:val="16"/>
              </w:rPr>
            </w:pPr>
            <w:r>
              <w:rPr>
                <w:rFonts w:cs="Arial"/>
                <w:sz w:val="16"/>
                <w:szCs w:val="16"/>
              </w:rPr>
              <w:t>= X1.</w:t>
            </w:r>
            <w:r w:rsidRPr="00E35513">
              <w:rPr>
                <w:rFonts w:cs="Arial"/>
                <w:snapToGrid w:val="0"/>
                <w:sz w:val="16"/>
              </w:rPr>
              <w:t>BELASTINGJAAR</w:t>
            </w:r>
          </w:p>
        </w:tc>
      </w:tr>
      <w:tr w:rsidR="001F3974" w14:paraId="59518DAF"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E18CDDB" w14:textId="77777777" w:rsidR="001F3974" w:rsidRPr="00E819F5" w:rsidRDefault="001F3974" w:rsidP="001F3974">
            <w:pPr>
              <w:rPr>
                <w:rFonts w:cs="Arial"/>
                <w:sz w:val="16"/>
                <w:szCs w:val="16"/>
              </w:rPr>
            </w:pPr>
            <w:r w:rsidRPr="00225E3C">
              <w:rPr>
                <w:rFonts w:cs="Arial"/>
                <w:snapToGrid w:val="0"/>
                <w:sz w:val="16"/>
              </w:rPr>
              <w:lastRenderedPageBreak/>
              <w:t>XAAB_PRODUCTID</w:t>
            </w:r>
          </w:p>
        </w:tc>
        <w:tc>
          <w:tcPr>
            <w:tcW w:w="425" w:type="dxa"/>
            <w:tcBorders>
              <w:top w:val="single" w:sz="4" w:space="0" w:color="auto"/>
              <w:left w:val="single" w:sz="4" w:space="0" w:color="auto"/>
              <w:bottom w:val="single" w:sz="4" w:space="0" w:color="auto"/>
              <w:right w:val="single" w:sz="4" w:space="0" w:color="auto"/>
            </w:tcBorders>
          </w:tcPr>
          <w:p w14:paraId="789E3AA6" w14:textId="77777777" w:rsidR="001F3974" w:rsidRPr="006848BA"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3CE851"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A9488F" w14:textId="59862F42" w:rsidR="001F3974" w:rsidRDefault="001F3974" w:rsidP="005354F5">
            <w:pPr>
              <w:rPr>
                <w:rFonts w:cs="Arial"/>
                <w:sz w:val="16"/>
                <w:szCs w:val="16"/>
              </w:rPr>
            </w:pPr>
            <w:r>
              <w:rPr>
                <w:rFonts w:cs="Arial"/>
                <w:sz w:val="16"/>
                <w:szCs w:val="16"/>
              </w:rPr>
              <w:t>= X1.</w:t>
            </w:r>
            <w:r w:rsidRPr="00B54298">
              <w:rPr>
                <w:rFonts w:cs="Arial"/>
                <w:snapToGrid w:val="0"/>
                <w:sz w:val="16"/>
              </w:rPr>
              <w:t>DVPVW_PRODUCT_ID</w:t>
            </w:r>
          </w:p>
        </w:tc>
      </w:tr>
      <w:tr w:rsidR="001F3974" w14:paraId="788712D4"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B55675" w14:textId="77777777" w:rsidR="001F3974" w:rsidRPr="00E819F5" w:rsidRDefault="001F3974" w:rsidP="001F3974">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4FC27ED9" w14:textId="77777777" w:rsidR="001F3974" w:rsidRPr="006848BA"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893B72"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BA84D7" w14:textId="0BCFE247" w:rsidR="001F3974" w:rsidRDefault="001F3974" w:rsidP="005354F5">
            <w:pPr>
              <w:rPr>
                <w:rFonts w:cs="Arial"/>
                <w:sz w:val="16"/>
                <w:szCs w:val="16"/>
              </w:rPr>
            </w:pPr>
            <w:r>
              <w:rPr>
                <w:rFonts w:cs="Arial"/>
                <w:sz w:val="16"/>
                <w:szCs w:val="16"/>
              </w:rPr>
              <w:t>= X1.</w:t>
            </w:r>
            <w:r w:rsidRPr="00B54298">
              <w:rPr>
                <w:rFonts w:cs="Arial"/>
                <w:snapToGrid w:val="0"/>
                <w:sz w:val="16"/>
              </w:rPr>
              <w:t>DVPVW_PRODUCT_NUMMER</w:t>
            </w:r>
          </w:p>
        </w:tc>
      </w:tr>
      <w:tr w:rsidR="001F3974" w14:paraId="341EB36A"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0EA506A" w14:textId="77777777" w:rsidR="001F3974" w:rsidRPr="001E34A0" w:rsidRDefault="001F3974" w:rsidP="001F3974">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681BE705" w14:textId="77777777" w:rsidR="001F3974"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7A960B"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6DAD4B4" w14:textId="41287577" w:rsidR="001F3974" w:rsidRDefault="001F3974" w:rsidP="005354F5">
            <w:pPr>
              <w:rPr>
                <w:rFonts w:cs="Arial"/>
                <w:sz w:val="16"/>
                <w:szCs w:val="16"/>
              </w:rPr>
            </w:pPr>
            <w:r>
              <w:rPr>
                <w:rFonts w:cs="Arial"/>
                <w:sz w:val="16"/>
                <w:szCs w:val="16"/>
              </w:rPr>
              <w:t>= X1.</w:t>
            </w:r>
            <w:r w:rsidRPr="00B54298">
              <w:rPr>
                <w:rFonts w:cs="Arial"/>
                <w:snapToGrid w:val="0"/>
                <w:sz w:val="16"/>
              </w:rPr>
              <w:t>DVPVW_</w:t>
            </w:r>
            <w:r>
              <w:rPr>
                <w:rFonts w:cs="Arial"/>
                <w:snapToGrid w:val="0"/>
                <w:sz w:val="16"/>
              </w:rPr>
              <w:t>BERICHTSOORT</w:t>
            </w:r>
          </w:p>
        </w:tc>
      </w:tr>
      <w:tr w:rsidR="001F3974" w14:paraId="5A219D6C"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8D5C1ED" w14:textId="77777777" w:rsidR="001F3974" w:rsidRPr="00E819F5" w:rsidRDefault="001F3974" w:rsidP="001F3974">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5B7D6176" w14:textId="77777777" w:rsidR="001F3974" w:rsidRPr="006848BA"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10C6D4"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A8A07C" w14:textId="482F2E7F" w:rsidR="001F3974" w:rsidRDefault="001F3974" w:rsidP="005354F5">
            <w:pPr>
              <w:rPr>
                <w:rFonts w:cs="Arial"/>
                <w:sz w:val="16"/>
                <w:szCs w:val="16"/>
              </w:rPr>
            </w:pPr>
            <w:r>
              <w:rPr>
                <w:rFonts w:cs="Arial"/>
                <w:sz w:val="16"/>
                <w:szCs w:val="16"/>
              </w:rPr>
              <w:t>= X1.</w:t>
            </w:r>
            <w:r w:rsidRPr="00B54298">
              <w:rPr>
                <w:rFonts w:cs="Arial"/>
                <w:snapToGrid w:val="0"/>
                <w:sz w:val="16"/>
              </w:rPr>
              <w:t>DVPVW_OPGAVE_TYPE</w:t>
            </w:r>
          </w:p>
        </w:tc>
      </w:tr>
      <w:tr w:rsidR="001F3974" w14:paraId="122A64C0"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6A1130C" w14:textId="77777777" w:rsidR="001F3974" w:rsidRPr="00E819F5" w:rsidRDefault="001F3974" w:rsidP="001F3974">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7C6492E4" w14:textId="77777777" w:rsidR="001F3974" w:rsidRPr="006848BA" w:rsidRDefault="001F3974"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64255F" w14:textId="77777777" w:rsidR="001F3974" w:rsidRPr="006848BA" w:rsidRDefault="001F3974"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1FA80C2" w14:textId="551796ED" w:rsidR="001F3974" w:rsidRDefault="001F3974" w:rsidP="005354F5">
            <w:pPr>
              <w:rPr>
                <w:rFonts w:cs="Arial"/>
                <w:sz w:val="16"/>
                <w:szCs w:val="16"/>
              </w:rPr>
            </w:pPr>
            <w:r>
              <w:rPr>
                <w:rFonts w:cs="Arial"/>
                <w:sz w:val="16"/>
                <w:szCs w:val="16"/>
              </w:rPr>
              <w:t>= X1.</w:t>
            </w:r>
            <w:r w:rsidRPr="00B54298">
              <w:rPr>
                <w:rFonts w:cs="Arial"/>
                <w:snapToGrid w:val="0"/>
                <w:sz w:val="16"/>
              </w:rPr>
              <w:t>DVPVW_OPGAVE_MAAND</w:t>
            </w:r>
          </w:p>
        </w:tc>
      </w:tr>
    </w:tbl>
    <w:p w14:paraId="4EC29E84" w14:textId="35AE6484" w:rsidR="001F3974" w:rsidRDefault="001F3974" w:rsidP="001F3974"/>
    <w:p w14:paraId="1B47FCB5" w14:textId="77777777" w:rsidR="001F3974" w:rsidRDefault="001F3974" w:rsidP="001F3974"/>
    <w:p w14:paraId="33B65B8F" w14:textId="77777777" w:rsidR="001F3974" w:rsidRDefault="001F3974" w:rsidP="001F3974">
      <w:pPr>
        <w:pStyle w:val="Kop5"/>
      </w:pPr>
      <w:r>
        <w:t>Uitvoer</w:t>
      </w:r>
    </w:p>
    <w:p w14:paraId="75E35270" w14:textId="2930B072" w:rsidR="001F3974" w:rsidRDefault="001F3974" w:rsidP="001F3974">
      <w:r>
        <w:t xml:space="preserve">0 </w:t>
      </w:r>
      <w:r w:rsidR="000B00BE">
        <w:t xml:space="preserve">of </w:t>
      </w:r>
      <w:r>
        <w:t>1 voorkomen</w:t>
      </w:r>
      <w:r w:rsidR="000B00BE">
        <w:t xml:space="preserve"> per </w:t>
      </w:r>
      <w:r>
        <w:t xml:space="preserve"> </w:t>
      </w:r>
      <w:r w:rsidR="000B00BE">
        <w:t>combinatie RSIN, GEGEVENSTIJDVAK,</w:t>
      </w:r>
      <w:r w:rsidR="000B00BE" w:rsidRPr="000B00BE">
        <w:rPr>
          <w:rFonts w:cs="Arial"/>
          <w:snapToGrid w:val="0"/>
          <w:sz w:val="16"/>
        </w:rPr>
        <w:t xml:space="preserve"> </w:t>
      </w:r>
      <w:r w:rsidR="000B00BE" w:rsidRPr="000B00BE">
        <w:rPr>
          <w:rFonts w:cs="Arial"/>
          <w:snapToGrid w:val="0"/>
          <w:szCs w:val="19"/>
        </w:rPr>
        <w:t xml:space="preserve">PRODUCTID, </w:t>
      </w:r>
      <w:r w:rsidR="000B00BE" w:rsidRPr="000B00BE">
        <w:rPr>
          <w:szCs w:val="19"/>
        </w:rPr>
        <w:t xml:space="preserve"> </w:t>
      </w:r>
      <w:r w:rsidR="000B00BE" w:rsidRPr="000B00BE">
        <w:rPr>
          <w:rFonts w:cs="Arial"/>
          <w:snapToGrid w:val="0"/>
          <w:szCs w:val="19"/>
        </w:rPr>
        <w:t>PRODUCTNUMMER,</w:t>
      </w:r>
      <w:r w:rsidR="000B00BE" w:rsidRPr="000B00BE">
        <w:rPr>
          <w:szCs w:val="19"/>
        </w:rPr>
        <w:t xml:space="preserve"> </w:t>
      </w:r>
      <w:r w:rsidR="000B00BE" w:rsidRPr="000B00BE">
        <w:rPr>
          <w:rFonts w:cs="Arial"/>
          <w:snapToGrid w:val="0"/>
          <w:szCs w:val="19"/>
        </w:rPr>
        <w:t>BERICHT</w:t>
      </w:r>
      <w:r w:rsidR="000B00BE">
        <w:rPr>
          <w:rFonts w:cs="Arial"/>
          <w:snapToGrid w:val="0"/>
          <w:szCs w:val="19"/>
        </w:rPr>
        <w:t>TYPE</w:t>
      </w:r>
      <w:r w:rsidR="000B00BE" w:rsidRPr="000B00BE">
        <w:rPr>
          <w:rFonts w:cs="Arial"/>
          <w:snapToGrid w:val="0"/>
          <w:szCs w:val="19"/>
        </w:rPr>
        <w:t xml:space="preserve">, </w:t>
      </w:r>
      <w:r w:rsidR="000B00BE" w:rsidRPr="000B00BE">
        <w:rPr>
          <w:szCs w:val="19"/>
        </w:rPr>
        <w:t xml:space="preserve"> </w:t>
      </w:r>
      <w:r w:rsidR="000B00BE">
        <w:rPr>
          <w:rFonts w:cs="Arial"/>
          <w:snapToGrid w:val="0"/>
          <w:szCs w:val="19"/>
        </w:rPr>
        <w:t>MELDING</w:t>
      </w:r>
      <w:r w:rsidR="000B00BE" w:rsidRPr="000B00BE">
        <w:rPr>
          <w:rFonts w:cs="Arial"/>
          <w:snapToGrid w:val="0"/>
          <w:szCs w:val="19"/>
        </w:rPr>
        <w:t>TYPE</w:t>
      </w:r>
      <w:r w:rsidR="000B00BE" w:rsidRPr="000B00BE">
        <w:rPr>
          <w:szCs w:val="19"/>
        </w:rPr>
        <w:t xml:space="preserve"> en </w:t>
      </w:r>
      <w:r w:rsidR="000B00BE" w:rsidRPr="000B00BE">
        <w:rPr>
          <w:rFonts w:cs="Arial"/>
          <w:snapToGrid w:val="0"/>
          <w:szCs w:val="19"/>
        </w:rPr>
        <w:t>MAAND.</w:t>
      </w:r>
      <w:r w:rsidRPr="000B00BE">
        <w:rPr>
          <w:szCs w:val="19"/>
        </w:rPr>
        <w:br/>
      </w:r>
    </w:p>
    <w:p w14:paraId="2CDE9C8F" w14:textId="77777777" w:rsidR="001F3974" w:rsidRDefault="001F3974" w:rsidP="001F3974">
      <w:pPr>
        <w:pStyle w:val="Kop5"/>
      </w:pPr>
      <w:r>
        <w:t>Afwijkende uitvoer</w:t>
      </w:r>
    </w:p>
    <w:p w14:paraId="7328D5D0" w14:textId="77777777" w:rsidR="001F3974" w:rsidRDefault="001F3974" w:rsidP="001F3974">
      <w:r>
        <w:t>n.v.t.</w:t>
      </w:r>
    </w:p>
    <w:p w14:paraId="4F993610" w14:textId="300DB044" w:rsidR="00E530E7" w:rsidRDefault="00E530E7" w:rsidP="00E530E7">
      <w:pPr>
        <w:pStyle w:val="Kop1"/>
      </w:pPr>
      <w:bookmarkStart w:id="117" w:name="_Toc509919546"/>
      <w:r>
        <w:lastRenderedPageBreak/>
        <w:t>LNK Tabellen</w:t>
      </w:r>
      <w:bookmarkEnd w:id="117"/>
      <w:r>
        <w:t xml:space="preserve"> </w:t>
      </w:r>
    </w:p>
    <w:p w14:paraId="16F8FFBB" w14:textId="6E7CEA61" w:rsidR="000B0C49" w:rsidRPr="000B0C49" w:rsidRDefault="000B0C49" w:rsidP="000B0C49">
      <w:pPr>
        <w:spacing w:after="200" w:line="276" w:lineRule="auto"/>
        <w:rPr>
          <w:u w:val="single"/>
        </w:rPr>
      </w:pPr>
      <w:r w:rsidRPr="000B0C49">
        <w:rPr>
          <w:u w:val="single"/>
        </w:rPr>
        <w:t>MTHV: 3303 ETL vullen CDP 2.0.docx [</w:t>
      </w:r>
      <w:r w:rsidRPr="000B0C49">
        <w:rPr>
          <w:u w:val="single"/>
        </w:rPr>
        <w:tab/>
        <w:t>LINK (</w:t>
      </w:r>
      <w:proofErr w:type="spellStart"/>
      <w:r w:rsidRPr="000B0C49">
        <w:rPr>
          <w:u w:val="single"/>
        </w:rPr>
        <w:t>incl</w:t>
      </w:r>
      <w:proofErr w:type="spellEnd"/>
      <w:r w:rsidRPr="000B0C49">
        <w:rPr>
          <w:u w:val="single"/>
        </w:rPr>
        <w:t xml:space="preserve"> SAT) tabel (Bron is geen </w:t>
      </w:r>
      <w:proofErr w:type="spellStart"/>
      <w:r w:rsidRPr="000B0C49">
        <w:rPr>
          <w:u w:val="single"/>
        </w:rPr>
        <w:t>datavault</w:t>
      </w:r>
      <w:proofErr w:type="spellEnd"/>
      <w:r w:rsidRPr="000B0C49">
        <w:rPr>
          <w:u w:val="single"/>
        </w:rPr>
        <w:t xml:space="preserve"> met 1 brontabel)]</w:t>
      </w:r>
    </w:p>
    <w:p w14:paraId="29D97D77" w14:textId="77777777" w:rsidR="00E530E7" w:rsidRDefault="00E530E7" w:rsidP="001F3974"/>
    <w:p w14:paraId="009F91CA" w14:textId="77777777" w:rsidR="00BD462F" w:rsidRDefault="00BD462F">
      <w:pPr>
        <w:spacing w:line="240" w:lineRule="auto"/>
      </w:pPr>
    </w:p>
    <w:p w14:paraId="64B7DB50" w14:textId="77777777" w:rsidR="00E530E7" w:rsidRDefault="00E530E7" w:rsidP="00E530E7">
      <w:pPr>
        <w:pStyle w:val="Kop2"/>
      </w:pPr>
      <w:bookmarkStart w:id="118" w:name="_Toc509919547"/>
      <w:r>
        <w:t>L_CMG_VERZEKERAAR_GIIN</w:t>
      </w:r>
      <w:bookmarkEnd w:id="118"/>
    </w:p>
    <w:p w14:paraId="7C65897D" w14:textId="77777777" w:rsidR="00E530E7" w:rsidRDefault="00E530E7" w:rsidP="00E530E7">
      <w:pPr>
        <w:pStyle w:val="Kop3"/>
      </w:pPr>
      <w:bookmarkStart w:id="119" w:name="_Toc476561861"/>
      <w:bookmarkStart w:id="120" w:name="_Toc509919548"/>
      <w:r>
        <w:t>Globale werking</w:t>
      </w:r>
      <w:bookmarkEnd w:id="119"/>
      <w:bookmarkEnd w:id="120"/>
    </w:p>
    <w:p w14:paraId="5E588329" w14:textId="5639A7F0" w:rsidR="00E530E7" w:rsidRDefault="00E30D9E" w:rsidP="00E530E7">
      <w:r>
        <w:t>I</w:t>
      </w:r>
      <w:r w:rsidR="00E530E7">
        <w:t xml:space="preserve">n deze LINK-tabel wordt de relatie vastgelegd tussen </w:t>
      </w:r>
      <w:r w:rsidR="00E530E7" w:rsidRPr="00393EBB">
        <w:rPr>
          <w:b/>
        </w:rPr>
        <w:t>H_PERSOON</w:t>
      </w:r>
      <w:r w:rsidR="00E530E7">
        <w:t xml:space="preserve"> en </w:t>
      </w:r>
      <w:r w:rsidR="00E530E7" w:rsidRPr="00393EBB">
        <w:rPr>
          <w:b/>
        </w:rPr>
        <w:t>H_GLOBAL_INTERMEDIARY_IDNR</w:t>
      </w:r>
      <w:r w:rsidR="00E530E7">
        <w:t>.</w:t>
      </w:r>
    </w:p>
    <w:p w14:paraId="6BC5614B" w14:textId="77777777" w:rsidR="00E530E7" w:rsidRDefault="00E530E7" w:rsidP="00E530E7">
      <w:pPr>
        <w:rPr>
          <w:rFonts w:ascii="Times New Roman" w:hAnsi="Times New Roman"/>
          <w:spacing w:val="0"/>
          <w:sz w:val="24"/>
          <w:szCs w:val="24"/>
        </w:rPr>
      </w:pPr>
      <w:r>
        <w:br/>
      </w:r>
      <w:r w:rsidRPr="003E2518">
        <w:rPr>
          <w:u w:val="single"/>
        </w:rPr>
        <w:t xml:space="preserve">Business </w:t>
      </w:r>
      <w:proofErr w:type="spellStart"/>
      <w:r w:rsidRPr="003E2518">
        <w:rPr>
          <w:u w:val="single"/>
        </w:rPr>
        <w:t>Key</w:t>
      </w:r>
      <w:proofErr w:type="spellEnd"/>
      <w:r>
        <w:rPr>
          <w:u w:val="single"/>
        </w:rPr>
        <w:t xml:space="preserve"> H_PERSOON</w:t>
      </w:r>
      <w:r>
        <w:t xml:space="preserve"> :</w:t>
      </w:r>
      <w:r w:rsidRPr="004E0DF9">
        <w:rPr>
          <w:rFonts w:ascii="Times New Roman" w:hAnsi="Times New Roman"/>
          <w:spacing w:val="0"/>
          <w:sz w:val="24"/>
          <w:szCs w:val="24"/>
        </w:rPr>
        <w:t xml:space="preserve"> </w:t>
      </w:r>
    </w:p>
    <w:p w14:paraId="0E327774" w14:textId="77777777" w:rsidR="00E530E7" w:rsidRDefault="00E530E7" w:rsidP="00E530E7">
      <w:pPr>
        <w:tabs>
          <w:tab w:val="left" w:pos="1843"/>
          <w:tab w:val="left" w:pos="2410"/>
        </w:tabs>
      </w:pPr>
      <w:r w:rsidRPr="00E0703F">
        <w:t>XBAA_FINR</w:t>
      </w:r>
      <w:r>
        <w:tab/>
      </w:r>
      <w:r w:rsidRPr="004E0DF9">
        <w:t xml:space="preserve">Dit veld bevat </w:t>
      </w:r>
      <w:r>
        <w:t xml:space="preserve">het </w:t>
      </w:r>
      <w:proofErr w:type="spellStart"/>
      <w:r>
        <w:t>RSIN_Bron</w:t>
      </w:r>
      <w:proofErr w:type="spellEnd"/>
      <w:r>
        <w:t xml:space="preserve"> dat door de </w:t>
      </w:r>
      <w:proofErr w:type="spellStart"/>
      <w:r>
        <w:t>Fin.Instelling</w:t>
      </w:r>
      <w:proofErr w:type="spellEnd"/>
      <w:r>
        <w:t xml:space="preserve"> is aangeleverd</w:t>
      </w:r>
      <w:r w:rsidRPr="004E0DF9">
        <w:t>.</w:t>
      </w:r>
    </w:p>
    <w:p w14:paraId="411D64B3" w14:textId="77777777" w:rsidR="00E530E7" w:rsidRDefault="00E530E7" w:rsidP="00E530E7">
      <w:pPr>
        <w:rPr>
          <w:highlight w:val="yellow"/>
        </w:rPr>
      </w:pPr>
    </w:p>
    <w:p w14:paraId="1FACEC6A" w14:textId="77777777" w:rsidR="00E530E7" w:rsidRDefault="00E530E7" w:rsidP="00E530E7">
      <w:r w:rsidRPr="003E2518">
        <w:rPr>
          <w:u w:val="single"/>
        </w:rPr>
        <w:t xml:space="preserve">Business </w:t>
      </w:r>
      <w:proofErr w:type="spellStart"/>
      <w:r w:rsidRPr="00E05580">
        <w:rPr>
          <w:u w:val="single"/>
        </w:rPr>
        <w:t>Key</w:t>
      </w:r>
      <w:proofErr w:type="spellEnd"/>
      <w:r w:rsidRPr="00E05580">
        <w:rPr>
          <w:u w:val="single"/>
        </w:rPr>
        <w:t xml:space="preserve"> H_GLOBAL_INTERMEDIARY_IDNR</w:t>
      </w:r>
      <w:r>
        <w:t>:</w:t>
      </w:r>
    </w:p>
    <w:p w14:paraId="47F659A0" w14:textId="77777777" w:rsidR="00E530E7" w:rsidRDefault="00E530E7" w:rsidP="00E530E7">
      <w:pPr>
        <w:tabs>
          <w:tab w:val="left" w:pos="1843"/>
        </w:tabs>
      </w:pPr>
      <w:r>
        <w:t>XAAD</w:t>
      </w:r>
      <w:r w:rsidRPr="000125A8">
        <w:t>_GIIN</w:t>
      </w:r>
      <w:r>
        <w:tab/>
      </w:r>
      <w:r w:rsidRPr="004E0DF9">
        <w:t xml:space="preserve">Dit veld bevat </w:t>
      </w:r>
      <w:r>
        <w:t xml:space="preserve">het </w:t>
      </w:r>
      <w:proofErr w:type="spellStart"/>
      <w:r>
        <w:t>GIIN_Bron</w:t>
      </w:r>
      <w:proofErr w:type="spellEnd"/>
      <w:r>
        <w:t xml:space="preserve"> dat door de </w:t>
      </w:r>
      <w:proofErr w:type="spellStart"/>
      <w:r>
        <w:t>Fin.Instelling</w:t>
      </w:r>
      <w:proofErr w:type="spellEnd"/>
      <w:r>
        <w:t xml:space="preserve"> is aangeleverd</w:t>
      </w:r>
      <w:r w:rsidRPr="004E0DF9">
        <w:t>.</w:t>
      </w:r>
    </w:p>
    <w:p w14:paraId="50D93507" w14:textId="77777777" w:rsidR="00E530E7" w:rsidRDefault="00E530E7" w:rsidP="00E530E7">
      <w:pPr>
        <w:rPr>
          <w:rFonts w:ascii="Times New Roman" w:hAnsi="Times New Roman"/>
          <w:spacing w:val="0"/>
          <w:sz w:val="24"/>
          <w:szCs w:val="24"/>
        </w:rPr>
      </w:pPr>
    </w:p>
    <w:p w14:paraId="6125AA34" w14:textId="77777777" w:rsidR="00E530E7" w:rsidRDefault="00E530E7" w:rsidP="00E530E7">
      <w:pPr>
        <w:pStyle w:val="Kop3"/>
      </w:pPr>
      <w:bookmarkStart w:id="121" w:name="_Toc475517142"/>
      <w:bookmarkStart w:id="122" w:name="_Toc476561862"/>
      <w:bookmarkStart w:id="123" w:name="_Toc509919549"/>
      <w:proofErr w:type="spellStart"/>
      <w:r>
        <w:t>Mapping</w:t>
      </w:r>
      <w:proofErr w:type="spellEnd"/>
      <w:r>
        <w:t xml:space="preserve"> </w:t>
      </w:r>
      <w:bookmarkEnd w:id="121"/>
      <w:r>
        <w:t>L_CMG_VERZEKERAAR_GIIN</w:t>
      </w:r>
      <w:bookmarkEnd w:id="122"/>
      <w:bookmarkEnd w:id="123"/>
    </w:p>
    <w:tbl>
      <w:tblPr>
        <w:tblW w:w="9720" w:type="dxa"/>
        <w:tblLayout w:type="fixed"/>
        <w:tblCellMar>
          <w:left w:w="30" w:type="dxa"/>
          <w:right w:w="30" w:type="dxa"/>
        </w:tblCellMar>
        <w:tblLook w:val="0000" w:firstRow="0" w:lastRow="0" w:firstColumn="0" w:lastColumn="0" w:noHBand="0" w:noVBand="0"/>
      </w:tblPr>
      <w:tblGrid>
        <w:gridCol w:w="3007"/>
        <w:gridCol w:w="3544"/>
        <w:gridCol w:w="3169"/>
      </w:tblGrid>
      <w:tr w:rsidR="00E530E7" w:rsidRPr="00E05580" w14:paraId="3EC36329" w14:textId="77777777" w:rsidTr="00E530E7">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7CFF7111" w14:textId="77777777" w:rsidR="00E530E7" w:rsidRPr="00E05580" w:rsidRDefault="00E530E7" w:rsidP="00E530E7">
            <w:pPr>
              <w:rPr>
                <w:b/>
                <w:color w:val="000000"/>
                <w:sz w:val="16"/>
                <w:szCs w:val="16"/>
              </w:rPr>
            </w:pPr>
            <w:r w:rsidRPr="00E05580">
              <w:rPr>
                <w:b/>
                <w:color w:val="000000"/>
                <w:sz w:val="16"/>
                <w:szCs w:val="16"/>
              </w:rPr>
              <w:t>Doelkolom</w:t>
            </w:r>
          </w:p>
          <w:p w14:paraId="6EA193C2" w14:textId="77777777" w:rsidR="00E530E7" w:rsidRPr="00E05580" w:rsidRDefault="00E530E7" w:rsidP="00E530E7">
            <w:pPr>
              <w:rPr>
                <w:b/>
                <w:color w:val="000000"/>
                <w:sz w:val="16"/>
                <w:szCs w:val="16"/>
              </w:rPr>
            </w:pPr>
          </w:p>
        </w:tc>
        <w:tc>
          <w:tcPr>
            <w:tcW w:w="3544" w:type="dxa"/>
            <w:tcBorders>
              <w:top w:val="single" w:sz="6" w:space="0" w:color="auto"/>
              <w:left w:val="single" w:sz="6" w:space="0" w:color="auto"/>
              <w:bottom w:val="single" w:sz="4" w:space="0" w:color="auto"/>
              <w:right w:val="single" w:sz="6" w:space="0" w:color="auto"/>
            </w:tcBorders>
            <w:shd w:val="pct20" w:color="auto" w:fill="FFFFFF"/>
          </w:tcPr>
          <w:p w14:paraId="47AE599C" w14:textId="77777777" w:rsidR="00E530E7" w:rsidRPr="00E05580" w:rsidRDefault="00E530E7" w:rsidP="00E530E7">
            <w:pPr>
              <w:rPr>
                <w:b/>
                <w:color w:val="000000"/>
                <w:sz w:val="16"/>
                <w:szCs w:val="16"/>
              </w:rPr>
            </w:pPr>
            <w:r w:rsidRPr="00E05580">
              <w:rPr>
                <w:b/>
                <w:color w:val="000000"/>
                <w:sz w:val="16"/>
                <w:szCs w:val="16"/>
              </w:rPr>
              <w:t>Bron/brontabel</w:t>
            </w:r>
          </w:p>
        </w:tc>
        <w:tc>
          <w:tcPr>
            <w:tcW w:w="3169" w:type="dxa"/>
            <w:tcBorders>
              <w:top w:val="single" w:sz="6" w:space="0" w:color="auto"/>
              <w:left w:val="single" w:sz="6" w:space="0" w:color="auto"/>
              <w:bottom w:val="single" w:sz="4" w:space="0" w:color="auto"/>
              <w:right w:val="single" w:sz="6" w:space="0" w:color="auto"/>
            </w:tcBorders>
            <w:shd w:val="pct20" w:color="auto" w:fill="FFFFFF"/>
          </w:tcPr>
          <w:p w14:paraId="06B09150" w14:textId="77777777" w:rsidR="00E530E7" w:rsidRPr="00E05580" w:rsidRDefault="00E530E7" w:rsidP="00E530E7">
            <w:pPr>
              <w:rPr>
                <w:b/>
                <w:color w:val="000000"/>
                <w:sz w:val="16"/>
                <w:szCs w:val="16"/>
              </w:rPr>
            </w:pPr>
            <w:r w:rsidRPr="00E05580">
              <w:rPr>
                <w:b/>
                <w:color w:val="000000"/>
                <w:sz w:val="16"/>
                <w:szCs w:val="16"/>
              </w:rPr>
              <w:t>Bronkolom</w:t>
            </w:r>
          </w:p>
        </w:tc>
      </w:tr>
      <w:tr w:rsidR="00E530E7" w:rsidRPr="00E05580" w14:paraId="4FD54B09"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8BFDF1A" w14:textId="77777777" w:rsidR="00E530E7" w:rsidRPr="00E05580" w:rsidRDefault="00E530E7" w:rsidP="00E530E7">
            <w:pPr>
              <w:rPr>
                <w:rFonts w:cs="Arial"/>
                <w:sz w:val="16"/>
                <w:szCs w:val="16"/>
              </w:rPr>
            </w:pPr>
            <w:r w:rsidRPr="00E05580">
              <w:rPr>
                <w:rFonts w:cs="Arial"/>
                <w:sz w:val="16"/>
                <w:szCs w:val="16"/>
              </w:rPr>
              <w:t>XAAD_SK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3DEE607" w14:textId="77777777" w:rsidR="00E530E7" w:rsidRPr="00E05580" w:rsidRDefault="00E530E7" w:rsidP="00E530E7">
            <w:pPr>
              <w:rPr>
                <w:rFonts w:cs="Arial"/>
                <w:snapToGrid w:val="0"/>
                <w:color w:val="000000"/>
                <w:sz w:val="16"/>
                <w:szCs w:val="16"/>
              </w:rPr>
            </w:pPr>
            <w:r w:rsidRPr="00E05580">
              <w:rPr>
                <w:rFonts w:cs="Arial"/>
                <w:snapToGrid w:val="0"/>
                <w:color w:val="000000"/>
                <w:sz w:val="16"/>
                <w:szCs w:val="16"/>
              </w:rPr>
              <w:t>H_GLOBAL_INTERMEDIARY_IDNR</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392B5E81" w14:textId="77777777" w:rsidR="00E530E7" w:rsidRPr="00E05580" w:rsidRDefault="00E530E7" w:rsidP="00E530E7">
            <w:pPr>
              <w:rPr>
                <w:rFonts w:cs="Arial"/>
                <w:sz w:val="16"/>
                <w:szCs w:val="16"/>
              </w:rPr>
            </w:pPr>
            <w:r w:rsidRPr="00E05580">
              <w:rPr>
                <w:rFonts w:cs="Arial"/>
                <w:sz w:val="16"/>
                <w:szCs w:val="16"/>
              </w:rPr>
              <w:t>XAAD_SK</w:t>
            </w:r>
          </w:p>
        </w:tc>
      </w:tr>
      <w:tr w:rsidR="00E530E7" w:rsidRPr="00E05580" w14:paraId="1C065B0E"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4AC7FBF" w14:textId="77777777" w:rsidR="00E530E7" w:rsidRPr="00E05580" w:rsidRDefault="00E530E7" w:rsidP="00E530E7">
            <w:pPr>
              <w:rPr>
                <w:rFonts w:cs="Arial"/>
                <w:sz w:val="16"/>
                <w:szCs w:val="16"/>
              </w:rPr>
            </w:pPr>
            <w:r w:rsidRPr="00E05580">
              <w:rPr>
                <w:rFonts w:cs="Arial"/>
                <w:sz w:val="16"/>
                <w:szCs w:val="16"/>
              </w:rPr>
              <w:t>XBAA_SK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8AD964F" w14:textId="77777777" w:rsidR="00E530E7" w:rsidRPr="00E05580" w:rsidRDefault="00E530E7" w:rsidP="00E530E7">
            <w:pPr>
              <w:rPr>
                <w:rFonts w:cs="Arial"/>
                <w:snapToGrid w:val="0"/>
                <w:color w:val="000000"/>
                <w:sz w:val="16"/>
                <w:szCs w:val="16"/>
              </w:rPr>
            </w:pPr>
            <w:r>
              <w:rPr>
                <w:rFonts w:cs="Arial"/>
                <w:snapToGrid w:val="0"/>
                <w:color w:val="000000"/>
                <w:sz w:val="16"/>
                <w:szCs w:val="16"/>
              </w:rPr>
              <w:t>H_PERSOON</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66C18F6" w14:textId="77777777" w:rsidR="00E530E7" w:rsidRPr="00E05580" w:rsidRDefault="00E530E7" w:rsidP="00E530E7">
            <w:pPr>
              <w:rPr>
                <w:rFonts w:cs="Arial"/>
                <w:sz w:val="16"/>
                <w:szCs w:val="16"/>
              </w:rPr>
            </w:pPr>
            <w:r w:rsidRPr="00E05580">
              <w:rPr>
                <w:rFonts w:cs="Arial"/>
                <w:sz w:val="16"/>
                <w:szCs w:val="16"/>
              </w:rPr>
              <w:t>XBAA_SK</w:t>
            </w:r>
          </w:p>
        </w:tc>
      </w:tr>
      <w:tr w:rsidR="00E530E7" w:rsidRPr="00E05580" w14:paraId="1A711DB6"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ADFD8B7" w14:textId="77777777" w:rsidR="00E530E7" w:rsidRPr="00E05580" w:rsidRDefault="00E530E7" w:rsidP="00E530E7">
            <w:pPr>
              <w:rPr>
                <w:rFonts w:cs="Arial"/>
                <w:sz w:val="16"/>
                <w:szCs w:val="16"/>
              </w:rPr>
            </w:pPr>
            <w:r w:rsidRPr="00E05580">
              <w:rPr>
                <w:rFonts w:cs="Arial"/>
                <w:sz w:val="16"/>
                <w:szCs w:val="16"/>
              </w:rPr>
              <w:t>XAAF_MUTATIEBEGIN_TS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889B9E6" w14:textId="77777777" w:rsidR="00E530E7" w:rsidRPr="00E05580"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6AD8918" w14:textId="70965A50" w:rsidR="00E530E7" w:rsidRPr="00E05580" w:rsidRDefault="00E530E7" w:rsidP="00543B94">
            <w:pPr>
              <w:rPr>
                <w:rFonts w:cs="Arial"/>
                <w:sz w:val="16"/>
                <w:szCs w:val="16"/>
              </w:rPr>
            </w:pPr>
            <w:r w:rsidRPr="00E05580">
              <w:rPr>
                <w:rFonts w:cs="Arial"/>
                <w:sz w:val="16"/>
                <w:szCs w:val="16"/>
              </w:rPr>
              <w:t xml:space="preserve">Afleiding  - </w:t>
            </w:r>
            <w:r w:rsidRPr="00E05580">
              <w:rPr>
                <w:rFonts w:cs="Arial"/>
                <w:snapToGrid w:val="0"/>
                <w:color w:val="000000"/>
                <w:sz w:val="16"/>
                <w:szCs w:val="16"/>
              </w:rPr>
              <w:t>MUTATIEBEGIN_TS</w:t>
            </w:r>
          </w:p>
        </w:tc>
      </w:tr>
      <w:tr w:rsidR="00E530E7" w:rsidRPr="00E05580" w14:paraId="76BB009A"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08D873E" w14:textId="77777777" w:rsidR="00E530E7" w:rsidRPr="00E05580" w:rsidRDefault="00E530E7" w:rsidP="00E530E7">
            <w:pPr>
              <w:rPr>
                <w:rFonts w:cs="Arial"/>
                <w:sz w:val="16"/>
                <w:szCs w:val="16"/>
              </w:rPr>
            </w:pPr>
            <w:r w:rsidRPr="00E05580">
              <w:rPr>
                <w:rFonts w:cs="Arial"/>
                <w:sz w:val="16"/>
                <w:szCs w:val="16"/>
              </w:rPr>
              <w:t>XAAF_MUTATIEEINDE_TS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08A0ADF" w14:textId="77777777" w:rsidR="00E530E7" w:rsidRPr="00E05580"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ACFF370" w14:textId="77777777" w:rsidR="00E530E7" w:rsidRPr="00E05580" w:rsidRDefault="00E530E7" w:rsidP="00E530E7">
            <w:pPr>
              <w:rPr>
                <w:rFonts w:cs="Arial"/>
                <w:snapToGrid w:val="0"/>
                <w:color w:val="000000"/>
                <w:sz w:val="16"/>
                <w:szCs w:val="16"/>
              </w:rPr>
            </w:pPr>
            <w:r w:rsidRPr="00E05580">
              <w:rPr>
                <w:rFonts w:cs="Arial"/>
                <w:snapToGrid w:val="0"/>
                <w:color w:val="000000"/>
                <w:sz w:val="16"/>
                <w:szCs w:val="16"/>
              </w:rPr>
              <w:t xml:space="preserve">Afleiding  - </w:t>
            </w:r>
            <w:r w:rsidRPr="00E05580">
              <w:rPr>
                <w:rFonts w:cs="Arial"/>
                <w:sz w:val="16"/>
                <w:szCs w:val="16"/>
              </w:rPr>
              <w:t>MUTATIEEINDE_TS</w:t>
            </w:r>
          </w:p>
        </w:tc>
      </w:tr>
      <w:tr w:rsidR="00E530E7" w:rsidRPr="00E05580" w14:paraId="35551837"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F1309E1" w14:textId="77777777" w:rsidR="00E530E7" w:rsidRPr="00E05580" w:rsidRDefault="00E530E7" w:rsidP="00E530E7">
            <w:pPr>
              <w:rPr>
                <w:rFonts w:cs="Arial"/>
                <w:sz w:val="16"/>
                <w:szCs w:val="16"/>
              </w:rPr>
            </w:pPr>
            <w:r w:rsidRPr="00E05580">
              <w:rPr>
                <w:rFonts w:cs="Arial"/>
                <w:sz w:val="16"/>
                <w:szCs w:val="16"/>
              </w:rPr>
              <w:t>XAAF_LAAD_TS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86EF959" w14:textId="77777777" w:rsidR="00E530E7" w:rsidRPr="00E05580"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74608181" w14:textId="77777777" w:rsidR="00E530E7" w:rsidRPr="00E05580" w:rsidRDefault="00E530E7" w:rsidP="00E530E7">
            <w:pPr>
              <w:rPr>
                <w:rFonts w:cs="Arial"/>
                <w:snapToGrid w:val="0"/>
                <w:color w:val="000000"/>
                <w:sz w:val="16"/>
                <w:szCs w:val="16"/>
              </w:rPr>
            </w:pPr>
            <w:proofErr w:type="spellStart"/>
            <w:r w:rsidRPr="00E05580">
              <w:rPr>
                <w:rFonts w:cs="Arial"/>
                <w:i/>
                <w:snapToGrid w:val="0"/>
                <w:color w:val="000000"/>
                <w:sz w:val="16"/>
                <w:szCs w:val="16"/>
              </w:rPr>
              <w:t>Laad_TS</w:t>
            </w:r>
            <w:proofErr w:type="spellEnd"/>
          </w:p>
        </w:tc>
      </w:tr>
      <w:tr w:rsidR="00E530E7" w:rsidRPr="00E05580" w14:paraId="6C7D67AD"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C8ED49E" w14:textId="77777777" w:rsidR="00E530E7" w:rsidRPr="00E05580" w:rsidRDefault="00E530E7" w:rsidP="00E530E7">
            <w:pPr>
              <w:rPr>
                <w:rFonts w:cs="Arial"/>
                <w:sz w:val="16"/>
                <w:szCs w:val="16"/>
              </w:rPr>
            </w:pPr>
            <w:r w:rsidRPr="00E05580">
              <w:rPr>
                <w:rFonts w:cs="Arial"/>
                <w:sz w:val="16"/>
                <w:szCs w:val="16"/>
              </w:rPr>
              <w:t>XAAF_RECORDBRON_NAAM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E7F74AF" w14:textId="528961D7" w:rsidR="00E530E7" w:rsidRPr="00E05580" w:rsidRDefault="00E530E7" w:rsidP="00E530E7">
            <w:pPr>
              <w:rPr>
                <w:rFonts w:cs="Arial"/>
                <w:sz w:val="16"/>
                <w:szCs w:val="16"/>
              </w:rPr>
            </w:pPr>
            <w:r>
              <w:rPr>
                <w:rFonts w:cs="Arial"/>
                <w:sz w:val="16"/>
                <w:szCs w:val="16"/>
              </w:rPr>
              <w:t>CMG</w:t>
            </w:r>
            <w:r w:rsidR="003C7261">
              <w:rPr>
                <w:rFonts w:cs="Arial"/>
                <w:sz w:val="16"/>
                <w:szCs w:val="16"/>
              </w:rPr>
              <w:t>_C_T_</w:t>
            </w:r>
            <w:r>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6AAC3BC2" w14:textId="77777777" w:rsidR="00E530E7" w:rsidRPr="00E05580" w:rsidRDefault="00E530E7" w:rsidP="00E530E7">
            <w:pPr>
              <w:rPr>
                <w:rFonts w:cs="Arial"/>
                <w:snapToGrid w:val="0"/>
                <w:color w:val="000000"/>
                <w:sz w:val="16"/>
                <w:szCs w:val="16"/>
              </w:rPr>
            </w:pPr>
            <w:r w:rsidRPr="00AE0711">
              <w:rPr>
                <w:rFonts w:cs="Arial"/>
                <w:sz w:val="16"/>
                <w:szCs w:val="16"/>
              </w:rPr>
              <w:t>RECORDBRON_NAAM</w:t>
            </w:r>
          </w:p>
        </w:tc>
      </w:tr>
    </w:tbl>
    <w:p w14:paraId="21FF4EC3" w14:textId="77777777" w:rsidR="00E530E7" w:rsidRDefault="00E530E7" w:rsidP="00E530E7">
      <w:pPr>
        <w:pStyle w:val="Kop3"/>
      </w:pPr>
      <w:bookmarkStart w:id="124" w:name="_Toc475517143"/>
      <w:bookmarkStart w:id="125" w:name="_Toc476561863"/>
      <w:bookmarkStart w:id="126" w:name="_Toc509919550"/>
      <w:r>
        <w:t>Hoofdselectie (HSEL)</w:t>
      </w:r>
      <w:bookmarkEnd w:id="124"/>
      <w:bookmarkEnd w:id="125"/>
      <w:bookmarkEnd w:id="126"/>
    </w:p>
    <w:p w14:paraId="5A7D4C81" w14:textId="77777777" w:rsidR="00E530E7" w:rsidRDefault="00E530E7" w:rsidP="00E530E7">
      <w:pPr>
        <w:pStyle w:val="Kop5"/>
      </w:pPr>
      <w:r>
        <w:t>Functionele beschrijving</w:t>
      </w:r>
    </w:p>
    <w:p w14:paraId="13ECDD83" w14:textId="7B7B4EA4" w:rsidR="00E530E7" w:rsidRDefault="00E530E7" w:rsidP="00E530E7">
      <w:pPr>
        <w:pStyle w:val="Standaardinspringing"/>
        <w:ind w:left="0" w:firstLine="0"/>
      </w:pPr>
      <w:r>
        <w:t xml:space="preserve">Selecteer alle </w:t>
      </w:r>
      <w:r w:rsidR="00364FB7">
        <w:t>Bericht</w:t>
      </w:r>
      <w:r>
        <w:t>gegevens uit CMG (tabel CMG</w:t>
      </w:r>
      <w:r w:rsidR="003C7261">
        <w:t>_C_T_</w:t>
      </w:r>
      <w:r>
        <w:t>BERICHT) die zijn toegevoegd sinds de vorige verwerking</w:t>
      </w:r>
      <w:r w:rsidRPr="004F7F27">
        <w:t xml:space="preserve"> (</w:t>
      </w:r>
      <w:r w:rsidR="00E65DC9" w:rsidRPr="00AA1DEB">
        <w:rPr>
          <w:rFonts w:cs="Arial"/>
          <w:szCs w:val="19"/>
        </w:rPr>
        <w:t>BERVW_</w:t>
      </w:r>
      <w:r>
        <w:t>LAAD_TS ligt ná</w:t>
      </w:r>
      <w:r w:rsidRPr="004F7F27">
        <w:t xml:space="preserve"> de </w:t>
      </w:r>
      <w:proofErr w:type="spellStart"/>
      <w:r w:rsidRPr="004F7F27">
        <w:rPr>
          <w:i/>
        </w:rPr>
        <w:t>Vorige_laad_TS</w:t>
      </w:r>
      <w:proofErr w:type="spellEnd"/>
      <w:r>
        <w:t xml:space="preserve">). </w:t>
      </w:r>
    </w:p>
    <w:p w14:paraId="00FAAC9B" w14:textId="77777777" w:rsidR="00E530E7" w:rsidRDefault="00E530E7" w:rsidP="00E530E7">
      <w:pPr>
        <w:pStyle w:val="Standaardinspringing"/>
        <w:ind w:left="0" w:firstLine="0"/>
      </w:pPr>
    </w:p>
    <w:p w14:paraId="2BBC6AC3" w14:textId="77777777" w:rsidR="00E530E7" w:rsidRDefault="00E530E7" w:rsidP="00E530E7">
      <w:pPr>
        <w:pStyle w:val="Standaardinspringing"/>
        <w:ind w:left="0" w:firstLine="0"/>
        <w:rPr>
          <w:rFonts w:cs="Arial"/>
          <w:spacing w:val="0"/>
          <w:szCs w:val="19"/>
        </w:rPr>
      </w:pPr>
      <w:r>
        <w:t xml:space="preserve">Maak vervolgens van deze gegevens een lijst met unieke voorkomens van Business Keys en </w:t>
      </w:r>
      <w:proofErr w:type="spellStart"/>
      <w:r>
        <w:t>prefix_MUTATIEBEGIN_TS</w:t>
      </w:r>
      <w:proofErr w:type="spellEnd"/>
      <w:r>
        <w:t>.</w:t>
      </w:r>
    </w:p>
    <w:p w14:paraId="76587402" w14:textId="77777777" w:rsidR="00E530E7" w:rsidRDefault="00E530E7" w:rsidP="00E530E7">
      <w:pPr>
        <w:rPr>
          <w:rFonts w:cs="Arial"/>
          <w:szCs w:val="19"/>
        </w:rPr>
      </w:pPr>
    </w:p>
    <w:p w14:paraId="3A676CC5" w14:textId="4484EC1A" w:rsidR="00E530E7" w:rsidRPr="0050070E" w:rsidRDefault="00E530E7" w:rsidP="00E530E7">
      <w:pPr>
        <w:pStyle w:val="Kop5"/>
        <w:rPr>
          <w:szCs w:val="19"/>
        </w:rPr>
      </w:pPr>
      <w:proofErr w:type="spellStart"/>
      <w:r>
        <w:t>Selectiepad</w:t>
      </w:r>
      <w:proofErr w:type="spellEnd"/>
      <w:r>
        <w:t>:</w:t>
      </w:r>
      <w:r>
        <w:br/>
      </w:r>
      <w:r>
        <w:rPr>
          <w:rFonts w:cs="Arial"/>
          <w:szCs w:val="19"/>
        </w:rPr>
        <w:t>CMG</w:t>
      </w:r>
      <w:r w:rsidR="003C7261">
        <w:rPr>
          <w:rFonts w:cs="Arial"/>
          <w:szCs w:val="19"/>
        </w:rPr>
        <w:t>_C_T_</w:t>
      </w:r>
      <w:r>
        <w:rPr>
          <w:rFonts w:cs="Arial"/>
          <w:szCs w:val="19"/>
        </w:rPr>
        <w:t>BERICHT</w:t>
      </w:r>
    </w:p>
    <w:p w14:paraId="2CC4A359" w14:textId="77777777" w:rsidR="00E530E7" w:rsidRDefault="00E530E7" w:rsidP="00E530E7">
      <w:pPr>
        <w:tabs>
          <w:tab w:val="left" w:pos="2552"/>
        </w:tabs>
      </w:pPr>
      <w:r>
        <w:t xml:space="preserve">         </w:t>
      </w:r>
      <w:r>
        <w:sym w:font="Wingdings" w:char="F0E2"/>
      </w:r>
    </w:p>
    <w:p w14:paraId="0EBB68BF" w14:textId="77777777" w:rsidR="00E530E7" w:rsidRDefault="00E530E7" w:rsidP="00E530E7">
      <w:pPr>
        <w:tabs>
          <w:tab w:val="left" w:pos="2552"/>
        </w:tabs>
      </w:pPr>
      <w:r>
        <w:t>H_PERSOON</w:t>
      </w:r>
    </w:p>
    <w:p w14:paraId="46AE31F1" w14:textId="77777777" w:rsidR="00E530E7" w:rsidRDefault="00E530E7" w:rsidP="00E530E7">
      <w:pPr>
        <w:tabs>
          <w:tab w:val="left" w:pos="2552"/>
        </w:tabs>
      </w:pPr>
      <w:r>
        <w:t xml:space="preserve">         </w:t>
      </w:r>
      <w:r>
        <w:sym w:font="Wingdings" w:char="F0E2"/>
      </w:r>
      <w:r>
        <w:t xml:space="preserve"> </w:t>
      </w:r>
    </w:p>
    <w:p w14:paraId="23BEBA20" w14:textId="77777777" w:rsidR="00E530E7" w:rsidRPr="00F53284" w:rsidRDefault="00E530E7" w:rsidP="00E530E7">
      <w:pPr>
        <w:tabs>
          <w:tab w:val="left" w:pos="2552"/>
        </w:tabs>
      </w:pPr>
      <w:r w:rsidRPr="00F53284">
        <w:t>H_GLOBAL_INTERMEDIARY_IDNR</w:t>
      </w:r>
    </w:p>
    <w:p w14:paraId="66F733B7" w14:textId="77777777" w:rsidR="00E530E7" w:rsidRPr="00F53284" w:rsidRDefault="00E530E7" w:rsidP="00E530E7">
      <w:pPr>
        <w:tabs>
          <w:tab w:val="left" w:pos="2552"/>
        </w:tabs>
        <w:rPr>
          <w:b/>
        </w:rPr>
      </w:pPr>
      <w:r w:rsidRPr="00AE1662">
        <w:rPr>
          <w:rFonts w:cs="Arial"/>
          <w:sz w:val="18"/>
        </w:rPr>
        <w:br/>
      </w:r>
      <w:r w:rsidRPr="00F53284">
        <w:rPr>
          <w:b/>
        </w:rPr>
        <w:t>Kolommen en condities</w:t>
      </w:r>
      <w:r>
        <w:rPr>
          <w:b/>
        </w:rPr>
        <w:t>:</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E530E7" w:rsidRPr="00B602FC" w14:paraId="31CD9B25"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487E85F" w14:textId="560C9693" w:rsidR="00E530E7" w:rsidRPr="00B602FC" w:rsidRDefault="00E530E7" w:rsidP="00E530E7">
            <w:pPr>
              <w:rPr>
                <w:b/>
                <w:sz w:val="16"/>
                <w:szCs w:val="16"/>
              </w:rPr>
            </w:pPr>
            <w:r>
              <w:rPr>
                <w:rFonts w:cs="Arial"/>
                <w:b/>
                <w:sz w:val="16"/>
                <w:szCs w:val="16"/>
              </w:rPr>
              <w:t>CMG</w:t>
            </w:r>
            <w:r w:rsidR="003C7261">
              <w:rPr>
                <w:rFonts w:cs="Arial"/>
                <w:b/>
                <w:sz w:val="16"/>
                <w:szCs w:val="16"/>
              </w:rPr>
              <w:t>_C_T_</w:t>
            </w:r>
            <w:r>
              <w:rPr>
                <w:rFonts w:cs="Arial"/>
                <w:b/>
                <w:sz w:val="16"/>
                <w:szCs w:val="16"/>
              </w:rPr>
              <w:t>BERICHT</w:t>
            </w:r>
            <w:r w:rsidRPr="00B602FC">
              <w:rPr>
                <w:b/>
                <w:sz w:val="16"/>
                <w:szCs w:val="16"/>
              </w:rPr>
              <w:t xml:space="preserve"> (alias: </w:t>
            </w:r>
            <w:r>
              <w:rPr>
                <w:b/>
                <w:sz w:val="16"/>
                <w:szCs w:val="16"/>
              </w:rPr>
              <w:t>X</w:t>
            </w:r>
            <w:r w:rsidRPr="00B602FC">
              <w:rPr>
                <w:b/>
                <w:sz w:val="16"/>
                <w:szCs w:val="16"/>
              </w:rPr>
              <w:t>1)</w:t>
            </w:r>
          </w:p>
          <w:p w14:paraId="5CEA45C6" w14:textId="77777777" w:rsidR="00E530E7" w:rsidRPr="00B602FC"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2839ECA" w14:textId="77777777" w:rsidR="00E530E7" w:rsidRPr="00B602FC"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E6F6767" w14:textId="77777777" w:rsidR="00E530E7" w:rsidRPr="00B602FC" w:rsidRDefault="00E530E7" w:rsidP="00E530E7">
            <w:pPr>
              <w:rPr>
                <w:b/>
                <w:sz w:val="16"/>
                <w:szCs w:val="16"/>
              </w:rPr>
            </w:pPr>
            <w:proofErr w:type="spellStart"/>
            <w:r w:rsidRPr="00B602FC">
              <w:rPr>
                <w:b/>
                <w:sz w:val="16"/>
                <w:szCs w:val="16"/>
              </w:rPr>
              <w:t>Sel</w:t>
            </w:r>
            <w:proofErr w:type="spellEnd"/>
            <w:r w:rsidRPr="00B602FC">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2DEA0DB" w14:textId="77777777" w:rsidR="00E530E7" w:rsidRPr="00B602FC" w:rsidRDefault="00E530E7" w:rsidP="00E530E7">
            <w:pPr>
              <w:rPr>
                <w:b/>
                <w:sz w:val="16"/>
                <w:szCs w:val="16"/>
              </w:rPr>
            </w:pPr>
            <w:r w:rsidRPr="00B602FC">
              <w:rPr>
                <w:b/>
                <w:sz w:val="16"/>
                <w:szCs w:val="16"/>
              </w:rPr>
              <w:t>Condities</w:t>
            </w:r>
          </w:p>
        </w:tc>
      </w:tr>
      <w:tr w:rsidR="00E530E7" w:rsidRPr="006848BA" w14:paraId="12D808F0" w14:textId="77777777" w:rsidTr="00E530E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C5AD04" w14:textId="77777777" w:rsidR="00E530E7" w:rsidRPr="00CC68B2" w:rsidRDefault="00E530E7" w:rsidP="00E530E7">
            <w:pPr>
              <w:rPr>
                <w:rFonts w:cs="Arial"/>
                <w:sz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tcPr>
          <w:p w14:paraId="358B4360" w14:textId="77777777" w:rsidR="00E530E7" w:rsidRPr="00806C04" w:rsidRDefault="00E530E7" w:rsidP="00E530E7">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A49A4F" w14:textId="77777777" w:rsidR="00E530E7" w:rsidRPr="00CC68B2" w:rsidRDefault="00E530E7" w:rsidP="00E530E7">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C099C5" w14:textId="77777777" w:rsidR="00E530E7" w:rsidRPr="00CC68B2" w:rsidRDefault="00E530E7" w:rsidP="00E530E7">
            <w:pPr>
              <w:rPr>
                <w:rFonts w:cs="Arial"/>
                <w:sz w:val="16"/>
              </w:rPr>
            </w:pPr>
            <w:r w:rsidRPr="00156D38">
              <w:rPr>
                <w:rFonts w:cs="Arial"/>
                <w:sz w:val="16"/>
                <w:szCs w:val="16"/>
              </w:rPr>
              <w:t>≥ 2016</w:t>
            </w:r>
          </w:p>
        </w:tc>
      </w:tr>
      <w:tr w:rsidR="00E530E7" w:rsidRPr="00B602FC" w14:paraId="6AEEF564"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4DBA806" w14:textId="77777777" w:rsidR="00E530E7" w:rsidRPr="001971F9" w:rsidRDefault="00E530E7" w:rsidP="00E530E7">
            <w:pPr>
              <w:rPr>
                <w:rFonts w:cs="Arial"/>
                <w:spacing w:val="0"/>
                <w:sz w:val="16"/>
                <w:szCs w:val="16"/>
              </w:rPr>
            </w:pPr>
            <w:r w:rsidRPr="001971F9">
              <w:rPr>
                <w:rFonts w:cs="Arial"/>
                <w:spacing w:val="0"/>
                <w:sz w:val="16"/>
                <w:szCs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C99092" w14:textId="77777777" w:rsidR="00E530E7" w:rsidRPr="001971F9" w:rsidRDefault="00E530E7" w:rsidP="00E530E7">
            <w:pPr>
              <w:rPr>
                <w:rFonts w:cs="Arial"/>
                <w:spacing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4BC1930" w14:textId="77777777" w:rsidR="00E530E7" w:rsidRPr="001971F9" w:rsidRDefault="00E530E7" w:rsidP="00E530E7">
            <w:pPr>
              <w:rPr>
                <w:rFonts w:cs="Arial"/>
                <w:spacing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F1F32DB" w14:textId="77777777" w:rsidR="00E530E7" w:rsidRPr="001971F9" w:rsidRDefault="00E530E7" w:rsidP="00E530E7">
            <w:pPr>
              <w:rPr>
                <w:rFonts w:cs="Arial"/>
                <w:spacing w:val="0"/>
                <w:sz w:val="16"/>
                <w:szCs w:val="16"/>
              </w:rPr>
            </w:pPr>
          </w:p>
        </w:tc>
      </w:tr>
      <w:tr w:rsidR="00E530E7" w:rsidRPr="00B602FC" w14:paraId="73E86E50"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C48E4A7" w14:textId="77777777" w:rsidR="00E530E7" w:rsidRPr="001971F9" w:rsidRDefault="00E530E7" w:rsidP="00E530E7">
            <w:pPr>
              <w:rPr>
                <w:rFonts w:cs="Arial"/>
                <w:spacing w:val="0"/>
                <w:sz w:val="16"/>
                <w:szCs w:val="16"/>
              </w:rPr>
            </w:pPr>
            <w:r w:rsidRPr="001971F9">
              <w:rPr>
                <w:rFonts w:cs="Arial"/>
                <w:spacing w:val="0"/>
                <w:sz w:val="16"/>
                <w:szCs w:val="16"/>
              </w:rPr>
              <w:lastRenderedPageBreak/>
              <w:t>GIINBRON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378C717" w14:textId="77777777" w:rsidR="00E530E7" w:rsidRPr="001971F9" w:rsidRDefault="00E530E7" w:rsidP="00E530E7">
            <w:pPr>
              <w:rPr>
                <w:rFonts w:cs="Arial"/>
                <w:spacing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B7A90E7" w14:textId="77777777" w:rsidR="00E530E7" w:rsidRPr="001971F9" w:rsidRDefault="00E530E7" w:rsidP="00E530E7">
            <w:pPr>
              <w:rPr>
                <w:rFonts w:cs="Arial"/>
                <w:spacing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815B5B2" w14:textId="77777777" w:rsidR="00E530E7" w:rsidRPr="001971F9" w:rsidRDefault="00E530E7" w:rsidP="00E530E7">
            <w:pPr>
              <w:rPr>
                <w:rFonts w:cs="Arial"/>
                <w:spacing w:val="0"/>
                <w:sz w:val="16"/>
                <w:szCs w:val="16"/>
              </w:rPr>
            </w:pPr>
          </w:p>
        </w:tc>
      </w:tr>
      <w:tr w:rsidR="00E530E7" w:rsidRPr="00B602FC" w14:paraId="236F6C8A"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6DCEE9F" w14:textId="14D853FB" w:rsidR="00E530E7" w:rsidRPr="001971F9" w:rsidRDefault="00E65DC9" w:rsidP="00E530E7">
            <w:pPr>
              <w:rPr>
                <w:rFonts w:cs="Arial"/>
                <w:spacing w:val="0"/>
                <w:sz w:val="16"/>
                <w:szCs w:val="16"/>
              </w:rPr>
            </w:pPr>
            <w:r w:rsidRPr="00AA1DEB">
              <w:rPr>
                <w:rFonts w:cs="Arial"/>
                <w:sz w:val="16"/>
                <w:szCs w:val="16"/>
              </w:rPr>
              <w:t>BERVW_</w:t>
            </w:r>
            <w:r w:rsidR="00E530E7">
              <w:rPr>
                <w:rFonts w:cs="Arial"/>
                <w:spacing w:val="0"/>
                <w:sz w:val="16"/>
                <w:szCs w:val="16"/>
              </w:rPr>
              <w:t>LAAD_TS</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4BB1178" w14:textId="77777777" w:rsidR="00E530E7" w:rsidRPr="001971F9" w:rsidRDefault="00E530E7" w:rsidP="00E530E7">
            <w:pPr>
              <w:rPr>
                <w:rFonts w:cs="Arial"/>
                <w:spacing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799FBEA" w14:textId="77777777" w:rsidR="00E530E7" w:rsidRPr="001971F9" w:rsidRDefault="00E530E7" w:rsidP="00E530E7">
            <w:pPr>
              <w:rPr>
                <w:rFonts w:cs="Arial"/>
                <w:spacing w:val="0"/>
                <w:sz w:val="16"/>
                <w:szCs w:val="16"/>
              </w:rPr>
            </w:pPr>
            <w:r w:rsidRPr="001971F9">
              <w:rPr>
                <w:rFonts w:cs="Arial"/>
                <w:spacing w:val="0"/>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962193F" w14:textId="77777777" w:rsidR="00E530E7" w:rsidRPr="001971F9" w:rsidRDefault="00E530E7" w:rsidP="00E530E7">
            <w:pPr>
              <w:rPr>
                <w:rFonts w:cs="Arial"/>
                <w:spacing w:val="0"/>
                <w:sz w:val="16"/>
                <w:szCs w:val="16"/>
              </w:rPr>
            </w:pPr>
            <w:r w:rsidRPr="001971F9">
              <w:rPr>
                <w:rFonts w:cs="Arial"/>
                <w:spacing w:val="0"/>
                <w:sz w:val="16"/>
                <w:szCs w:val="16"/>
              </w:rPr>
              <w:t xml:space="preserve">&gt; </w:t>
            </w:r>
            <w:proofErr w:type="spellStart"/>
            <w:r w:rsidRPr="001971F9">
              <w:rPr>
                <w:rFonts w:cs="Arial"/>
                <w:spacing w:val="0"/>
                <w:sz w:val="16"/>
                <w:szCs w:val="16"/>
              </w:rPr>
              <w:t>vorige_laad_TS</w:t>
            </w:r>
            <w:proofErr w:type="spellEnd"/>
          </w:p>
        </w:tc>
      </w:tr>
      <w:tr w:rsidR="00E530E7" w:rsidRPr="00B602FC" w14:paraId="1C7EDD34"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4A3BE22" w14:textId="77777777" w:rsidR="00E530E7" w:rsidRPr="001971F9" w:rsidRDefault="00E530E7" w:rsidP="00E530E7">
            <w:pPr>
              <w:rPr>
                <w:rFonts w:cs="Arial"/>
                <w:spacing w:val="0"/>
                <w:sz w:val="16"/>
                <w:szCs w:val="16"/>
              </w:rPr>
            </w:pPr>
            <w:r w:rsidRPr="00B602FC">
              <w:rPr>
                <w:rFonts w:cs="Arial"/>
                <w:spacing w:val="0"/>
                <w:sz w:val="16"/>
                <w:szCs w:val="16"/>
              </w:rPr>
              <w:t>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8C1C338" w14:textId="77777777" w:rsidR="00E530E7" w:rsidRPr="001971F9" w:rsidRDefault="00E530E7" w:rsidP="00E530E7">
            <w:pPr>
              <w:rPr>
                <w:rFonts w:cs="Arial"/>
                <w:spacing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C6AFCE8" w14:textId="77777777" w:rsidR="00E530E7" w:rsidRPr="001971F9" w:rsidRDefault="00E530E7" w:rsidP="00E530E7">
            <w:pPr>
              <w:rPr>
                <w:rFonts w:cs="Arial"/>
                <w:spacing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F7527A7" w14:textId="77777777" w:rsidR="00E530E7" w:rsidRPr="001971F9" w:rsidRDefault="00E530E7" w:rsidP="00E530E7">
            <w:pPr>
              <w:rPr>
                <w:rFonts w:cs="Arial"/>
                <w:spacing w:val="0"/>
                <w:sz w:val="16"/>
                <w:szCs w:val="16"/>
              </w:rPr>
            </w:pPr>
          </w:p>
        </w:tc>
      </w:tr>
      <w:tr w:rsidR="00E530E7" w:rsidRPr="00B602FC" w14:paraId="18F14FEB"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9F8DBD2" w14:textId="77777777" w:rsidR="00E530E7" w:rsidRPr="001971F9" w:rsidRDefault="00E530E7" w:rsidP="00E530E7">
            <w:pPr>
              <w:rPr>
                <w:rFonts w:cs="Arial"/>
                <w:spacing w:val="0"/>
                <w:sz w:val="16"/>
                <w:szCs w:val="16"/>
              </w:rPr>
            </w:pPr>
            <w:r w:rsidRPr="001971F9">
              <w:rPr>
                <w:rFonts w:cs="Arial"/>
                <w:spacing w:val="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B15EF83" w14:textId="77777777" w:rsidR="00E530E7" w:rsidRPr="001971F9" w:rsidRDefault="00E530E7" w:rsidP="00E530E7">
            <w:pPr>
              <w:rPr>
                <w:rFonts w:cs="Arial"/>
                <w:spacing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39267D4" w14:textId="77777777" w:rsidR="00E530E7" w:rsidRPr="001971F9" w:rsidRDefault="00E530E7" w:rsidP="00E530E7">
            <w:pPr>
              <w:rPr>
                <w:rFonts w:cs="Arial"/>
                <w:spacing w:val="0"/>
                <w:sz w:val="16"/>
                <w:szCs w:val="16"/>
              </w:rPr>
            </w:pPr>
            <w:r w:rsidRPr="001971F9">
              <w:rPr>
                <w:rFonts w:cs="Arial"/>
                <w:spacing w:val="0"/>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2A617F0" w14:textId="77777777" w:rsidR="00E530E7" w:rsidRPr="001971F9" w:rsidRDefault="00E530E7" w:rsidP="00E530E7">
            <w:pPr>
              <w:rPr>
                <w:rFonts w:cs="Arial"/>
                <w:spacing w:val="0"/>
                <w:sz w:val="16"/>
                <w:szCs w:val="16"/>
              </w:rPr>
            </w:pPr>
          </w:p>
        </w:tc>
      </w:tr>
      <w:tr w:rsidR="00E530E7" w:rsidRPr="00B602FC" w14:paraId="4E9C8EEA"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C93BC44" w14:textId="77777777" w:rsidR="00E530E7" w:rsidRPr="00B602FC" w:rsidRDefault="00E530E7" w:rsidP="00E530E7">
            <w:pPr>
              <w:rPr>
                <w:b/>
                <w:sz w:val="16"/>
                <w:szCs w:val="16"/>
              </w:rPr>
            </w:pPr>
            <w:r w:rsidRPr="00B602FC">
              <w:rPr>
                <w:b/>
                <w:sz w:val="16"/>
                <w:szCs w:val="16"/>
              </w:rPr>
              <w:t>H_PERSOON (alias: H1)</w:t>
            </w:r>
          </w:p>
          <w:p w14:paraId="4AAA6AFF" w14:textId="77777777" w:rsidR="00E530E7" w:rsidRPr="00B602FC"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6D7A0DE" w14:textId="77777777" w:rsidR="00E530E7"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9430B2A" w14:textId="77777777" w:rsidR="00E530E7" w:rsidRPr="00B602FC" w:rsidRDefault="00E530E7" w:rsidP="00E530E7">
            <w:pPr>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3C100BAC" w14:textId="77777777" w:rsidR="00E530E7" w:rsidRPr="00B602FC" w:rsidRDefault="00E530E7" w:rsidP="00E530E7">
            <w:pPr>
              <w:rPr>
                <w:b/>
                <w:sz w:val="16"/>
                <w:szCs w:val="16"/>
              </w:rPr>
            </w:pPr>
            <w:r w:rsidRPr="00B602FC">
              <w:rPr>
                <w:b/>
                <w:sz w:val="16"/>
                <w:szCs w:val="16"/>
              </w:rPr>
              <w:t>Condities</w:t>
            </w:r>
          </w:p>
        </w:tc>
      </w:tr>
      <w:tr w:rsidR="00E530E7" w:rsidRPr="00B602FC" w14:paraId="174B2C56"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7238125" w14:textId="77777777" w:rsidR="00E530E7" w:rsidRPr="00B602FC" w:rsidRDefault="00E530E7" w:rsidP="00E530E7">
            <w:pPr>
              <w:rPr>
                <w:rFonts w:cs="Arial"/>
                <w:snapToGrid w:val="0"/>
                <w:color w:val="000000"/>
                <w:sz w:val="16"/>
                <w:szCs w:val="16"/>
              </w:rPr>
            </w:pPr>
            <w:r w:rsidRPr="00A82916">
              <w:rPr>
                <w:rFonts w:cs="Arial"/>
                <w:snapToGrid w:val="0"/>
                <w:sz w:val="16"/>
              </w:rPr>
              <w:t>XBAA_FINR</w:t>
            </w:r>
          </w:p>
        </w:tc>
        <w:tc>
          <w:tcPr>
            <w:tcW w:w="425" w:type="dxa"/>
            <w:tcBorders>
              <w:top w:val="single" w:sz="4" w:space="0" w:color="auto"/>
              <w:left w:val="single" w:sz="6" w:space="0" w:color="auto"/>
              <w:bottom w:val="single" w:sz="4" w:space="0" w:color="auto"/>
              <w:right w:val="single" w:sz="6" w:space="0" w:color="auto"/>
            </w:tcBorders>
          </w:tcPr>
          <w:p w14:paraId="581E55FC" w14:textId="7CEC9593" w:rsidR="00E530E7" w:rsidRPr="00B602FC" w:rsidRDefault="00E30D9E" w:rsidP="00E530E7">
            <w:pPr>
              <w:rPr>
                <w:rFonts w:cs="Arial"/>
                <w:sz w:val="16"/>
                <w:szCs w:val="16"/>
              </w:rPr>
            </w:pPr>
            <w:r>
              <w:rPr>
                <w:rFonts w:cs="Arial"/>
                <w:sz w:val="16"/>
                <w:szCs w:val="16"/>
              </w:rPr>
              <w:t>X</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ED593D1" w14:textId="77777777" w:rsidR="00E530E7" w:rsidRPr="00B602FC"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29488A7" w14:textId="77777777" w:rsidR="00E530E7" w:rsidRPr="00B602FC" w:rsidRDefault="00E530E7" w:rsidP="00E530E7">
            <w:pPr>
              <w:rPr>
                <w:rFonts w:cs="Arial"/>
                <w:sz w:val="16"/>
                <w:szCs w:val="16"/>
              </w:rPr>
            </w:pPr>
            <w:r>
              <w:rPr>
                <w:rFonts w:cs="Arial"/>
                <w:sz w:val="16"/>
                <w:szCs w:val="16"/>
              </w:rPr>
              <w:t>= X1.RSINBRON</w:t>
            </w:r>
          </w:p>
        </w:tc>
      </w:tr>
      <w:tr w:rsidR="00E530E7" w:rsidRPr="00B602FC" w14:paraId="1FFB76C9"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9F0A587" w14:textId="77777777" w:rsidR="00E530E7" w:rsidRPr="00B602FC" w:rsidRDefault="00E530E7" w:rsidP="00E530E7">
            <w:pPr>
              <w:rPr>
                <w:rFonts w:cs="Arial"/>
                <w:snapToGrid w:val="0"/>
                <w:color w:val="000000"/>
                <w:sz w:val="16"/>
                <w:szCs w:val="16"/>
              </w:rPr>
            </w:pPr>
            <w:r w:rsidRPr="00A82916">
              <w:rPr>
                <w:rFonts w:cs="Arial"/>
                <w:snapToGrid w:val="0"/>
                <w:sz w:val="16"/>
              </w:rPr>
              <w:t>XBAA_SK</w:t>
            </w:r>
          </w:p>
        </w:tc>
        <w:tc>
          <w:tcPr>
            <w:tcW w:w="425" w:type="dxa"/>
            <w:tcBorders>
              <w:top w:val="single" w:sz="4" w:space="0" w:color="auto"/>
              <w:left w:val="single" w:sz="6" w:space="0" w:color="auto"/>
              <w:bottom w:val="single" w:sz="4" w:space="0" w:color="auto"/>
              <w:right w:val="single" w:sz="6" w:space="0" w:color="auto"/>
            </w:tcBorders>
          </w:tcPr>
          <w:p w14:paraId="600B050E" w14:textId="77777777" w:rsidR="00E530E7"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1CDE233" w14:textId="77777777" w:rsidR="00E530E7" w:rsidRPr="00B602FC" w:rsidRDefault="00E530E7" w:rsidP="00E530E7">
            <w:pPr>
              <w:rPr>
                <w:rFonts w:cs="Arial"/>
                <w:sz w:val="16"/>
                <w:szCs w:val="16"/>
              </w:rPr>
            </w:pPr>
            <w:r>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26B7885" w14:textId="77777777" w:rsidR="00E530E7" w:rsidRPr="00B602FC" w:rsidRDefault="00E530E7" w:rsidP="00E530E7">
            <w:pPr>
              <w:rPr>
                <w:rFonts w:cs="Arial"/>
                <w:sz w:val="16"/>
                <w:szCs w:val="16"/>
              </w:rPr>
            </w:pPr>
          </w:p>
        </w:tc>
      </w:tr>
      <w:tr w:rsidR="00E530E7" w:rsidRPr="00B602FC" w14:paraId="5928DDB4"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D08C93A" w14:textId="77777777" w:rsidR="00E530E7" w:rsidRPr="00B602FC" w:rsidRDefault="00E530E7" w:rsidP="00E530E7">
            <w:pPr>
              <w:rPr>
                <w:b/>
                <w:sz w:val="16"/>
                <w:szCs w:val="16"/>
              </w:rPr>
            </w:pPr>
            <w:r w:rsidRPr="00B602FC">
              <w:rPr>
                <w:b/>
                <w:sz w:val="16"/>
                <w:szCs w:val="16"/>
              </w:rPr>
              <w:t>H_GLOBAL_INTERMEDIARY_IDNR (alias: H2)</w:t>
            </w:r>
          </w:p>
          <w:p w14:paraId="251C5F22" w14:textId="77777777" w:rsidR="00E530E7" w:rsidRPr="00B602FC"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C7A6382" w14:textId="77777777" w:rsidR="00E530E7" w:rsidRPr="00B602FC"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E4848FF" w14:textId="77777777" w:rsidR="00E530E7" w:rsidRPr="00B602FC" w:rsidRDefault="00E530E7" w:rsidP="00E530E7">
            <w:pPr>
              <w:rPr>
                <w:b/>
                <w:sz w:val="16"/>
                <w:szCs w:val="16"/>
              </w:rPr>
            </w:pPr>
            <w:proofErr w:type="spellStart"/>
            <w:r w:rsidRPr="00B602FC">
              <w:rPr>
                <w:b/>
                <w:sz w:val="16"/>
                <w:szCs w:val="16"/>
              </w:rPr>
              <w:t>Sel</w:t>
            </w:r>
            <w:proofErr w:type="spellEnd"/>
            <w:r w:rsidRPr="00B602FC">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6251F27" w14:textId="77777777" w:rsidR="00E530E7" w:rsidRPr="00B602FC" w:rsidRDefault="00E530E7" w:rsidP="00E530E7">
            <w:pPr>
              <w:rPr>
                <w:b/>
                <w:sz w:val="16"/>
                <w:szCs w:val="16"/>
              </w:rPr>
            </w:pPr>
            <w:r w:rsidRPr="00B602FC">
              <w:rPr>
                <w:b/>
                <w:sz w:val="16"/>
                <w:szCs w:val="16"/>
              </w:rPr>
              <w:t>Condities</w:t>
            </w:r>
          </w:p>
        </w:tc>
      </w:tr>
      <w:tr w:rsidR="00E530E7" w:rsidRPr="00B602FC" w14:paraId="1157D7D4"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FCE279F" w14:textId="77777777" w:rsidR="00E530E7" w:rsidRPr="00A5541D" w:rsidRDefault="00E530E7" w:rsidP="00E530E7">
            <w:pPr>
              <w:rPr>
                <w:rFonts w:cs="Arial"/>
                <w:snapToGrid w:val="0"/>
                <w:sz w:val="16"/>
              </w:rPr>
            </w:pPr>
            <w:r w:rsidRPr="00A5541D">
              <w:rPr>
                <w:rFonts w:cs="Arial"/>
                <w:snapToGrid w:val="0"/>
                <w:sz w:val="16"/>
              </w:rPr>
              <w:t>XAAD_SK</w:t>
            </w:r>
          </w:p>
        </w:tc>
        <w:tc>
          <w:tcPr>
            <w:tcW w:w="425" w:type="dxa"/>
            <w:tcBorders>
              <w:top w:val="single" w:sz="4" w:space="0" w:color="auto"/>
              <w:left w:val="single" w:sz="6" w:space="0" w:color="auto"/>
              <w:bottom w:val="single" w:sz="4" w:space="0" w:color="auto"/>
              <w:right w:val="single" w:sz="6" w:space="0" w:color="auto"/>
            </w:tcBorders>
          </w:tcPr>
          <w:p w14:paraId="72D2C172" w14:textId="77777777" w:rsidR="00E530E7" w:rsidRPr="00B602FC"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A542595" w14:textId="77777777" w:rsidR="00E530E7" w:rsidRPr="00B602FC" w:rsidRDefault="00E530E7" w:rsidP="00E530E7">
            <w:pPr>
              <w:rPr>
                <w:rFonts w:cs="Arial"/>
                <w:sz w:val="16"/>
                <w:szCs w:val="16"/>
              </w:rPr>
            </w:pPr>
            <w:r>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9327FA6" w14:textId="77777777" w:rsidR="00E530E7" w:rsidRDefault="00E530E7" w:rsidP="00E530E7">
            <w:pPr>
              <w:rPr>
                <w:rFonts w:cs="Arial"/>
                <w:sz w:val="16"/>
                <w:szCs w:val="16"/>
              </w:rPr>
            </w:pPr>
          </w:p>
        </w:tc>
      </w:tr>
      <w:tr w:rsidR="00E530E7" w:rsidRPr="00B602FC" w14:paraId="6E74018D"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71FF8F4B" w14:textId="77777777" w:rsidR="00E530E7" w:rsidRPr="00B602FC" w:rsidRDefault="00E530E7" w:rsidP="00E530E7">
            <w:pPr>
              <w:rPr>
                <w:rFonts w:cs="Arial"/>
                <w:snapToGrid w:val="0"/>
                <w:color w:val="000000"/>
                <w:sz w:val="16"/>
                <w:szCs w:val="16"/>
              </w:rPr>
            </w:pPr>
            <w:r w:rsidRPr="00A5541D">
              <w:rPr>
                <w:rFonts w:cs="Arial"/>
                <w:snapToGrid w:val="0"/>
                <w:sz w:val="16"/>
              </w:rPr>
              <w:t>XAAD_GIIN</w:t>
            </w:r>
          </w:p>
        </w:tc>
        <w:tc>
          <w:tcPr>
            <w:tcW w:w="425" w:type="dxa"/>
            <w:tcBorders>
              <w:top w:val="single" w:sz="4" w:space="0" w:color="auto"/>
              <w:left w:val="single" w:sz="6" w:space="0" w:color="auto"/>
              <w:bottom w:val="single" w:sz="4" w:space="0" w:color="auto"/>
              <w:right w:val="single" w:sz="6" w:space="0" w:color="auto"/>
            </w:tcBorders>
          </w:tcPr>
          <w:p w14:paraId="742921AF" w14:textId="77777777" w:rsidR="00E530E7" w:rsidRPr="00B602FC" w:rsidRDefault="00E530E7" w:rsidP="00E530E7">
            <w:pPr>
              <w:rPr>
                <w:rFonts w:cs="Arial"/>
                <w:sz w:val="16"/>
                <w:szCs w:val="16"/>
              </w:rPr>
            </w:pPr>
            <w:r>
              <w:rPr>
                <w:rFonts w:cs="Arial"/>
                <w:sz w:val="16"/>
                <w:szCs w:val="16"/>
              </w:rPr>
              <w:t>X</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68FE3713" w14:textId="77777777" w:rsidR="00E530E7" w:rsidRPr="00B602FC"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B93C185" w14:textId="77777777" w:rsidR="00E530E7" w:rsidRPr="00B602FC" w:rsidRDefault="00E530E7" w:rsidP="00E530E7">
            <w:pPr>
              <w:rPr>
                <w:rFonts w:cs="Arial"/>
                <w:sz w:val="16"/>
                <w:szCs w:val="16"/>
              </w:rPr>
            </w:pPr>
            <w:r>
              <w:rPr>
                <w:rFonts w:cs="Arial"/>
                <w:sz w:val="16"/>
                <w:szCs w:val="16"/>
              </w:rPr>
              <w:t>= X1</w:t>
            </w:r>
            <w:r w:rsidRPr="00B602FC">
              <w:rPr>
                <w:rFonts w:cs="Arial"/>
                <w:sz w:val="16"/>
                <w:szCs w:val="16"/>
              </w:rPr>
              <w:t>.</w:t>
            </w:r>
            <w:r>
              <w:rPr>
                <w:rFonts w:cs="Arial"/>
                <w:sz w:val="16"/>
                <w:szCs w:val="16"/>
              </w:rPr>
              <w:t>GIINBRON</w:t>
            </w:r>
          </w:p>
        </w:tc>
      </w:tr>
    </w:tbl>
    <w:p w14:paraId="736C7056" w14:textId="77777777" w:rsidR="00E530E7" w:rsidRPr="00187451" w:rsidRDefault="00E530E7" w:rsidP="00E530E7">
      <w:pPr>
        <w:pStyle w:val="Kop5"/>
      </w:pPr>
      <w:r>
        <w:br/>
      </w:r>
      <w:r w:rsidRPr="00187451">
        <w:t>Uitvoer</w:t>
      </w:r>
    </w:p>
    <w:p w14:paraId="221E85A9" w14:textId="3BF957E6" w:rsidR="00E530E7" w:rsidRDefault="00E530E7" w:rsidP="00E530E7">
      <w:r>
        <w:t>0 of 1 voorkomen toevoegen per CMG regel  (CMG</w:t>
      </w:r>
      <w:r w:rsidR="003C7261">
        <w:t>_C_T_</w:t>
      </w:r>
      <w:r>
        <w:t>BERICHT</w:t>
      </w:r>
      <w:r>
        <w:rPr>
          <w:rFonts w:cs="Arial"/>
          <w:szCs w:val="19"/>
        </w:rPr>
        <w:t>)</w:t>
      </w:r>
      <w:r>
        <w:t>.</w:t>
      </w:r>
    </w:p>
    <w:p w14:paraId="07FA65F6" w14:textId="77777777" w:rsidR="00E530E7" w:rsidRDefault="00E530E7" w:rsidP="00E530E7"/>
    <w:p w14:paraId="2C263F5F" w14:textId="77777777" w:rsidR="00E530E7" w:rsidRDefault="00E530E7" w:rsidP="00E530E7">
      <w:pPr>
        <w:pStyle w:val="Kop5"/>
      </w:pPr>
      <w:r>
        <w:t>Afwijkende uitvoer</w:t>
      </w:r>
    </w:p>
    <w:p w14:paraId="5259F168" w14:textId="77777777" w:rsidR="00E530E7" w:rsidRDefault="00E530E7" w:rsidP="00E530E7">
      <w:pPr>
        <w:pStyle w:val="Standaardinspringing"/>
        <w:ind w:left="0" w:firstLine="0"/>
        <w:rPr>
          <w:rFonts w:cs="Arial"/>
          <w:spacing w:val="0"/>
          <w:szCs w:val="19"/>
        </w:rPr>
      </w:pPr>
      <w:proofErr w:type="spellStart"/>
      <w:r w:rsidRPr="009B1017">
        <w:t>Hernoem</w:t>
      </w:r>
      <w:proofErr w:type="spellEnd"/>
      <w:r w:rsidRPr="009B1017">
        <w:t xml:space="preserve"> </w:t>
      </w:r>
      <w:r>
        <w:t>TS_REGISTRATIE</w:t>
      </w:r>
      <w:r w:rsidRPr="009B1017">
        <w:rPr>
          <w:rFonts w:cs="Arial"/>
          <w:spacing w:val="0"/>
          <w:szCs w:val="19"/>
        </w:rPr>
        <w:t xml:space="preserve"> naar </w:t>
      </w:r>
      <w:r>
        <w:rPr>
          <w:rFonts w:cs="Arial"/>
          <w:spacing w:val="0"/>
          <w:szCs w:val="19"/>
        </w:rPr>
        <w:t>XAAF</w:t>
      </w:r>
      <w:r w:rsidRPr="009B1017">
        <w:rPr>
          <w:rFonts w:cs="Arial"/>
          <w:spacing w:val="0"/>
          <w:szCs w:val="19"/>
        </w:rPr>
        <w:t>_MUTATIEBEGIN_TS</w:t>
      </w:r>
    </w:p>
    <w:p w14:paraId="089A313F" w14:textId="77777777" w:rsidR="00E530E7" w:rsidRDefault="00E530E7" w:rsidP="00E530E7">
      <w:pPr>
        <w:rPr>
          <w:szCs w:val="19"/>
        </w:rPr>
      </w:pPr>
    </w:p>
    <w:p w14:paraId="1E5FF1AA" w14:textId="77777777" w:rsidR="00E530E7" w:rsidRDefault="00E530E7" w:rsidP="00E530E7">
      <w:pPr>
        <w:pStyle w:val="Kop2"/>
      </w:pPr>
      <w:bookmarkStart w:id="127" w:name="_Toc509919551"/>
      <w:r>
        <w:t>L_CMG_VERZEKERAAR_FIN_BERICHT</w:t>
      </w:r>
      <w:bookmarkEnd w:id="127"/>
    </w:p>
    <w:p w14:paraId="61C6CDF0" w14:textId="77777777" w:rsidR="00E530E7" w:rsidRDefault="00E530E7" w:rsidP="00E530E7">
      <w:pPr>
        <w:pStyle w:val="Kop3"/>
      </w:pPr>
      <w:bookmarkStart w:id="128" w:name="_Toc476561869"/>
      <w:bookmarkStart w:id="129" w:name="_Toc509919552"/>
      <w:r>
        <w:t>Globale werking</w:t>
      </w:r>
      <w:bookmarkEnd w:id="128"/>
      <w:bookmarkEnd w:id="129"/>
    </w:p>
    <w:p w14:paraId="22D75F75" w14:textId="77777777" w:rsidR="00E530E7" w:rsidRDefault="00E530E7" w:rsidP="00E530E7">
      <w:r>
        <w:t xml:space="preserve">in deze LINK-tabel wordt de relatie vastgelegd tussen de twee </w:t>
      </w:r>
      <w:proofErr w:type="spellStart"/>
      <w:r>
        <w:t>HUBs</w:t>
      </w:r>
      <w:proofErr w:type="spellEnd"/>
      <w:r>
        <w:t xml:space="preserve">: </w:t>
      </w:r>
      <w:r w:rsidRPr="00393EBB">
        <w:rPr>
          <w:b/>
        </w:rPr>
        <w:t>H_PERSOON</w:t>
      </w:r>
      <w:r>
        <w:t xml:space="preserve"> en </w:t>
      </w:r>
      <w:r w:rsidRPr="00F750E1">
        <w:rPr>
          <w:b/>
        </w:rPr>
        <w:t>H_FIN_BERICHT</w:t>
      </w:r>
      <w:r>
        <w:t>.</w:t>
      </w:r>
    </w:p>
    <w:p w14:paraId="3368241A" w14:textId="77777777" w:rsidR="00E530E7" w:rsidRPr="00CF79E1" w:rsidRDefault="00E530E7" w:rsidP="00E530E7">
      <w:pPr>
        <w:rPr>
          <w:rFonts w:ascii="Times New Roman" w:hAnsi="Times New Roman"/>
          <w:spacing w:val="0"/>
          <w:sz w:val="24"/>
          <w:szCs w:val="24"/>
        </w:rPr>
      </w:pPr>
      <w:r>
        <w:br/>
      </w:r>
      <w:r w:rsidRPr="00CF79E1">
        <w:rPr>
          <w:u w:val="single"/>
        </w:rPr>
        <w:t xml:space="preserve">Business </w:t>
      </w:r>
      <w:proofErr w:type="spellStart"/>
      <w:r w:rsidRPr="00CF79E1">
        <w:rPr>
          <w:u w:val="single"/>
        </w:rPr>
        <w:t>Key</w:t>
      </w:r>
      <w:proofErr w:type="spellEnd"/>
      <w:r w:rsidRPr="00CF79E1">
        <w:rPr>
          <w:u w:val="single"/>
        </w:rPr>
        <w:t xml:space="preserve"> H_PERSOON</w:t>
      </w:r>
      <w:r w:rsidRPr="00CF79E1">
        <w:t xml:space="preserve"> :</w:t>
      </w:r>
      <w:r w:rsidRPr="00CF79E1">
        <w:rPr>
          <w:rFonts w:ascii="Times New Roman" w:hAnsi="Times New Roman"/>
          <w:spacing w:val="0"/>
          <w:sz w:val="24"/>
          <w:szCs w:val="24"/>
        </w:rPr>
        <w:t xml:space="preserve"> </w:t>
      </w:r>
    </w:p>
    <w:p w14:paraId="3D3DBFBB" w14:textId="424E06A4" w:rsidR="00E530E7" w:rsidRPr="00CF79E1" w:rsidRDefault="00E530E7" w:rsidP="00E530E7">
      <w:pPr>
        <w:tabs>
          <w:tab w:val="left" w:pos="2694"/>
        </w:tabs>
      </w:pPr>
      <w:r w:rsidRPr="00CF79E1">
        <w:t>XBAA_FINR</w:t>
      </w:r>
      <w:r w:rsidRPr="00CF79E1">
        <w:tab/>
        <w:t xml:space="preserve">Dit veld bevat het RSIN </w:t>
      </w:r>
      <w:r w:rsidR="00F326D9">
        <w:t>van</w:t>
      </w:r>
      <w:r w:rsidRPr="00CF79E1">
        <w:t xml:space="preserve"> de </w:t>
      </w:r>
      <w:r w:rsidR="00F326D9">
        <w:t>Verzekeraar.</w:t>
      </w:r>
    </w:p>
    <w:p w14:paraId="04F12AF3" w14:textId="77777777" w:rsidR="00E530E7" w:rsidRPr="00CF79E1" w:rsidRDefault="00E530E7" w:rsidP="00E530E7"/>
    <w:p w14:paraId="330960BA" w14:textId="77777777" w:rsidR="00E530E7" w:rsidRPr="00CF79E1" w:rsidRDefault="00E530E7" w:rsidP="00E530E7">
      <w:r w:rsidRPr="00CF79E1">
        <w:rPr>
          <w:u w:val="single"/>
        </w:rPr>
        <w:t xml:space="preserve">Business </w:t>
      </w:r>
      <w:proofErr w:type="spellStart"/>
      <w:r w:rsidRPr="00CF79E1">
        <w:rPr>
          <w:u w:val="single"/>
        </w:rPr>
        <w:t>Key</w:t>
      </w:r>
      <w:proofErr w:type="spellEnd"/>
      <w:r w:rsidRPr="00CF79E1">
        <w:rPr>
          <w:u w:val="single"/>
        </w:rPr>
        <w:t xml:space="preserve"> H_FIN_BERICHT</w:t>
      </w:r>
      <w:r w:rsidRPr="00CF79E1">
        <w:t>:</w:t>
      </w:r>
    </w:p>
    <w:p w14:paraId="09D09F1C" w14:textId="5FE0B6F4" w:rsidR="00E530E7" w:rsidRPr="00771BB2" w:rsidRDefault="00E530E7" w:rsidP="00E530E7">
      <w:pPr>
        <w:tabs>
          <w:tab w:val="left" w:pos="2694"/>
        </w:tabs>
        <w:ind w:left="2694" w:hanging="2694"/>
      </w:pPr>
      <w:r w:rsidRPr="00771BB2">
        <w:t>XAAA_RSIN</w:t>
      </w:r>
      <w:r w:rsidRPr="00771BB2">
        <w:tab/>
        <w:t xml:space="preserve">Dit veld bevat het </w:t>
      </w:r>
      <w:r w:rsidR="00F326D9">
        <w:t>RSIN</w:t>
      </w:r>
      <w:r w:rsidRPr="00771BB2">
        <w:t xml:space="preserve"> van de </w:t>
      </w:r>
      <w:r w:rsidR="00F326D9">
        <w:t>Verzekeraar</w:t>
      </w:r>
      <w:r w:rsidRPr="00771BB2">
        <w:t>.</w:t>
      </w:r>
    </w:p>
    <w:p w14:paraId="237498FD" w14:textId="77777777" w:rsidR="00E530E7" w:rsidRDefault="00E530E7" w:rsidP="00E530E7">
      <w:pPr>
        <w:tabs>
          <w:tab w:val="left" w:pos="2694"/>
        </w:tabs>
        <w:ind w:left="2694" w:hanging="2694"/>
      </w:pPr>
      <w:r w:rsidRPr="00771BB2">
        <w:t>XAAA_GEGEVENSTIJDVAK</w:t>
      </w:r>
      <w:r w:rsidRPr="00771BB2">
        <w:tab/>
        <w:t>Dit veld bevat het jaartal waarop de levering betrekking</w:t>
      </w:r>
      <w:r>
        <w:t xml:space="preserve"> heeft</w:t>
      </w:r>
    </w:p>
    <w:p w14:paraId="4B1DF501" w14:textId="44674252" w:rsidR="00E530E7" w:rsidRPr="002A1ABD" w:rsidRDefault="00E530E7" w:rsidP="00E530E7">
      <w:pPr>
        <w:tabs>
          <w:tab w:val="left" w:pos="2694"/>
        </w:tabs>
        <w:ind w:left="2694" w:hanging="2694"/>
        <w:rPr>
          <w:highlight w:val="yellow"/>
        </w:rPr>
      </w:pPr>
      <w:r w:rsidRPr="00771BB2">
        <w:t>XAAA_AANLEVERINGNR</w:t>
      </w:r>
      <w:r>
        <w:tab/>
        <w:t xml:space="preserve">Dit veld bevat een volgnummer bepaald door de </w:t>
      </w:r>
      <w:r w:rsidR="00F326D9">
        <w:t>Verzekeraar.</w:t>
      </w:r>
    </w:p>
    <w:p w14:paraId="574D120F" w14:textId="77777777" w:rsidR="00E530E7" w:rsidRPr="00F750E1" w:rsidRDefault="00E530E7" w:rsidP="00E530E7">
      <w:pPr>
        <w:rPr>
          <w:rFonts w:ascii="Times New Roman" w:hAnsi="Times New Roman"/>
          <w:spacing w:val="0"/>
          <w:sz w:val="24"/>
          <w:szCs w:val="24"/>
          <w:highlight w:val="yellow"/>
        </w:rPr>
      </w:pPr>
    </w:p>
    <w:p w14:paraId="10DCF41B" w14:textId="77777777" w:rsidR="00E530E7" w:rsidRPr="00F750E1" w:rsidRDefault="00E530E7" w:rsidP="00E530E7">
      <w:pPr>
        <w:pStyle w:val="Kop3"/>
      </w:pPr>
      <w:bookmarkStart w:id="130" w:name="_Toc476561870"/>
      <w:bookmarkStart w:id="131" w:name="_Toc509919553"/>
      <w:proofErr w:type="spellStart"/>
      <w:r w:rsidRPr="00F750E1">
        <w:t>Mapping</w:t>
      </w:r>
      <w:proofErr w:type="spellEnd"/>
      <w:r w:rsidRPr="00F750E1">
        <w:t xml:space="preserve"> </w:t>
      </w:r>
      <w:r>
        <w:t>L_CMG_VERZEKERAAR_FIN_BERICHT</w:t>
      </w:r>
      <w:bookmarkEnd w:id="130"/>
      <w:bookmarkEnd w:id="131"/>
    </w:p>
    <w:tbl>
      <w:tblPr>
        <w:tblW w:w="9720" w:type="dxa"/>
        <w:tblLayout w:type="fixed"/>
        <w:tblCellMar>
          <w:left w:w="30" w:type="dxa"/>
          <w:right w:w="30" w:type="dxa"/>
        </w:tblCellMar>
        <w:tblLook w:val="0000" w:firstRow="0" w:lastRow="0" w:firstColumn="0" w:lastColumn="0" w:noHBand="0" w:noVBand="0"/>
      </w:tblPr>
      <w:tblGrid>
        <w:gridCol w:w="3007"/>
        <w:gridCol w:w="3544"/>
        <w:gridCol w:w="3169"/>
      </w:tblGrid>
      <w:tr w:rsidR="00E530E7" w:rsidRPr="00F750E1" w14:paraId="2D674E5F" w14:textId="77777777" w:rsidTr="00E530E7">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078D5F3E" w14:textId="77777777" w:rsidR="00E530E7" w:rsidRPr="00F750E1" w:rsidRDefault="00E530E7" w:rsidP="00E530E7">
            <w:pPr>
              <w:rPr>
                <w:b/>
                <w:color w:val="000000"/>
                <w:sz w:val="16"/>
                <w:szCs w:val="16"/>
              </w:rPr>
            </w:pPr>
            <w:r w:rsidRPr="00F750E1">
              <w:rPr>
                <w:b/>
                <w:color w:val="000000"/>
                <w:sz w:val="16"/>
                <w:szCs w:val="16"/>
              </w:rPr>
              <w:t>Doelkolom</w:t>
            </w:r>
          </w:p>
          <w:p w14:paraId="558B802D" w14:textId="77777777" w:rsidR="00E530E7" w:rsidRPr="00F750E1" w:rsidRDefault="00E530E7" w:rsidP="00E530E7">
            <w:pPr>
              <w:rPr>
                <w:b/>
                <w:color w:val="000000"/>
                <w:sz w:val="16"/>
                <w:szCs w:val="16"/>
              </w:rPr>
            </w:pPr>
          </w:p>
        </w:tc>
        <w:tc>
          <w:tcPr>
            <w:tcW w:w="3544" w:type="dxa"/>
            <w:tcBorders>
              <w:top w:val="single" w:sz="6" w:space="0" w:color="auto"/>
              <w:left w:val="single" w:sz="6" w:space="0" w:color="auto"/>
              <w:bottom w:val="single" w:sz="4" w:space="0" w:color="auto"/>
              <w:right w:val="single" w:sz="6" w:space="0" w:color="auto"/>
            </w:tcBorders>
            <w:shd w:val="pct20" w:color="auto" w:fill="FFFFFF"/>
          </w:tcPr>
          <w:p w14:paraId="63C11018" w14:textId="77777777" w:rsidR="00E530E7" w:rsidRPr="00F750E1" w:rsidRDefault="00E530E7" w:rsidP="00E530E7">
            <w:pPr>
              <w:rPr>
                <w:b/>
                <w:color w:val="000000"/>
                <w:sz w:val="16"/>
                <w:szCs w:val="16"/>
              </w:rPr>
            </w:pPr>
            <w:r w:rsidRPr="00F750E1">
              <w:rPr>
                <w:b/>
                <w:color w:val="000000"/>
                <w:sz w:val="16"/>
                <w:szCs w:val="16"/>
              </w:rPr>
              <w:t>Bron/brontabel</w:t>
            </w:r>
          </w:p>
        </w:tc>
        <w:tc>
          <w:tcPr>
            <w:tcW w:w="3169" w:type="dxa"/>
            <w:tcBorders>
              <w:top w:val="single" w:sz="6" w:space="0" w:color="auto"/>
              <w:left w:val="single" w:sz="6" w:space="0" w:color="auto"/>
              <w:bottom w:val="single" w:sz="4" w:space="0" w:color="auto"/>
              <w:right w:val="single" w:sz="6" w:space="0" w:color="auto"/>
            </w:tcBorders>
            <w:shd w:val="pct20" w:color="auto" w:fill="FFFFFF"/>
          </w:tcPr>
          <w:p w14:paraId="00934915" w14:textId="77777777" w:rsidR="00E530E7" w:rsidRPr="00F750E1" w:rsidRDefault="00E530E7" w:rsidP="00E530E7">
            <w:pPr>
              <w:rPr>
                <w:b/>
                <w:color w:val="000000"/>
                <w:sz w:val="16"/>
                <w:szCs w:val="16"/>
              </w:rPr>
            </w:pPr>
            <w:r w:rsidRPr="00F750E1">
              <w:rPr>
                <w:b/>
                <w:color w:val="000000"/>
                <w:sz w:val="16"/>
                <w:szCs w:val="16"/>
              </w:rPr>
              <w:t>Bronkolom</w:t>
            </w:r>
          </w:p>
        </w:tc>
      </w:tr>
      <w:tr w:rsidR="00E530E7" w:rsidRPr="00F750E1" w14:paraId="50C12246"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F365EA3" w14:textId="77777777" w:rsidR="00E530E7" w:rsidRPr="00F750E1" w:rsidRDefault="00E530E7" w:rsidP="00E530E7">
            <w:pPr>
              <w:rPr>
                <w:rFonts w:cs="Arial"/>
                <w:sz w:val="16"/>
                <w:szCs w:val="16"/>
              </w:rPr>
            </w:pPr>
            <w:r w:rsidRPr="00F750E1">
              <w:rPr>
                <w:rFonts w:cs="Arial"/>
                <w:sz w:val="16"/>
                <w:szCs w:val="16"/>
              </w:rPr>
              <w:t>XAAA_SK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3D98D8A" w14:textId="77777777" w:rsidR="00E530E7" w:rsidRPr="00F750E1" w:rsidRDefault="00E530E7" w:rsidP="00E530E7">
            <w:pPr>
              <w:rPr>
                <w:rFonts w:cs="Arial"/>
                <w:snapToGrid w:val="0"/>
                <w:color w:val="000000"/>
                <w:sz w:val="16"/>
                <w:szCs w:val="16"/>
              </w:rPr>
            </w:pPr>
            <w:r w:rsidRPr="00F750E1">
              <w:rPr>
                <w:rFonts w:cs="Arial"/>
                <w:snapToGrid w:val="0"/>
                <w:color w:val="000000"/>
                <w:sz w:val="16"/>
                <w:szCs w:val="16"/>
              </w:rPr>
              <w:t>H_FIN_BERICHT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C179BCF" w14:textId="77777777" w:rsidR="00E530E7" w:rsidRPr="00F750E1" w:rsidRDefault="00E530E7" w:rsidP="00E530E7">
            <w:pPr>
              <w:rPr>
                <w:rFonts w:cs="Arial"/>
                <w:sz w:val="16"/>
                <w:szCs w:val="16"/>
              </w:rPr>
            </w:pPr>
            <w:r w:rsidRPr="00F750E1">
              <w:rPr>
                <w:rFonts w:cs="Arial"/>
                <w:sz w:val="16"/>
                <w:szCs w:val="16"/>
              </w:rPr>
              <w:t>XAAA_SK</w:t>
            </w:r>
          </w:p>
        </w:tc>
      </w:tr>
      <w:tr w:rsidR="00E530E7" w:rsidRPr="00F750E1" w14:paraId="6D2CD5ED"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C4CBB9C" w14:textId="77777777" w:rsidR="00E530E7" w:rsidRPr="00F750E1" w:rsidRDefault="00E530E7" w:rsidP="00E530E7">
            <w:pPr>
              <w:rPr>
                <w:rFonts w:cs="Arial"/>
                <w:sz w:val="16"/>
                <w:szCs w:val="16"/>
              </w:rPr>
            </w:pPr>
            <w:r w:rsidRPr="00F750E1">
              <w:rPr>
                <w:rFonts w:cs="Arial"/>
                <w:sz w:val="16"/>
                <w:szCs w:val="16"/>
              </w:rPr>
              <w:t>XBAA_SK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6C623E4" w14:textId="77777777" w:rsidR="00E530E7" w:rsidRPr="00F750E1" w:rsidRDefault="00E530E7" w:rsidP="00E530E7">
            <w:pPr>
              <w:rPr>
                <w:rFonts w:cs="Arial"/>
                <w:snapToGrid w:val="0"/>
                <w:color w:val="000000"/>
                <w:sz w:val="16"/>
                <w:szCs w:val="16"/>
              </w:rPr>
            </w:pPr>
            <w:r w:rsidRPr="00F750E1">
              <w:rPr>
                <w:rFonts w:cs="Arial"/>
                <w:snapToGrid w:val="0"/>
                <w:color w:val="000000"/>
                <w:sz w:val="16"/>
                <w:szCs w:val="16"/>
              </w:rPr>
              <w:t>H_PERSOON</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3A5BC1F6" w14:textId="77777777" w:rsidR="00E530E7" w:rsidRPr="00F750E1" w:rsidRDefault="00E530E7" w:rsidP="00E530E7">
            <w:pPr>
              <w:rPr>
                <w:rFonts w:cs="Arial"/>
                <w:sz w:val="16"/>
                <w:szCs w:val="16"/>
              </w:rPr>
            </w:pPr>
            <w:r w:rsidRPr="00F750E1">
              <w:rPr>
                <w:rFonts w:cs="Arial"/>
                <w:sz w:val="16"/>
                <w:szCs w:val="16"/>
              </w:rPr>
              <w:t>XBAA_SK</w:t>
            </w:r>
          </w:p>
        </w:tc>
      </w:tr>
      <w:tr w:rsidR="00E530E7" w:rsidRPr="00F750E1" w14:paraId="6B2B844A"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C17E3F3" w14:textId="77777777" w:rsidR="00E530E7" w:rsidRPr="00F750E1" w:rsidRDefault="00E530E7" w:rsidP="00E530E7">
            <w:pPr>
              <w:rPr>
                <w:rFonts w:cs="Arial"/>
                <w:sz w:val="16"/>
                <w:szCs w:val="16"/>
              </w:rPr>
            </w:pPr>
            <w:r w:rsidRPr="00F750E1">
              <w:rPr>
                <w:rFonts w:cs="Arial"/>
                <w:sz w:val="16"/>
                <w:szCs w:val="16"/>
              </w:rPr>
              <w:t>XAAG_MUTATIEBEGIN_TS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B90CF0C" w14:textId="77777777" w:rsidR="00E530E7" w:rsidRPr="00F750E1"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D63DD3F" w14:textId="77777777" w:rsidR="00E530E7" w:rsidRPr="00F750E1" w:rsidRDefault="00E530E7" w:rsidP="00E530E7">
            <w:pPr>
              <w:rPr>
                <w:rFonts w:cs="Arial"/>
                <w:sz w:val="16"/>
                <w:szCs w:val="16"/>
              </w:rPr>
            </w:pPr>
            <w:r w:rsidRPr="00F750E1">
              <w:rPr>
                <w:rFonts w:cs="Arial"/>
                <w:sz w:val="16"/>
                <w:szCs w:val="16"/>
              </w:rPr>
              <w:t>Afleiding §</w:t>
            </w:r>
            <w:r>
              <w:rPr>
                <w:rFonts w:cs="Arial"/>
                <w:sz w:val="16"/>
                <w:szCs w:val="16"/>
              </w:rPr>
              <w:t xml:space="preserve">  M</w:t>
            </w:r>
            <w:r w:rsidRPr="00F750E1">
              <w:rPr>
                <w:rFonts w:cs="Arial"/>
                <w:snapToGrid w:val="0"/>
                <w:color w:val="000000"/>
                <w:sz w:val="16"/>
                <w:szCs w:val="16"/>
              </w:rPr>
              <w:t>UTATIEBEGIN_TS</w:t>
            </w:r>
          </w:p>
        </w:tc>
      </w:tr>
      <w:tr w:rsidR="00E530E7" w:rsidRPr="00F750E1" w14:paraId="162D5169"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F7EF2E1" w14:textId="77777777" w:rsidR="00E530E7" w:rsidRPr="00F750E1" w:rsidRDefault="00E530E7" w:rsidP="00E530E7">
            <w:pPr>
              <w:rPr>
                <w:rFonts w:cs="Arial"/>
                <w:sz w:val="16"/>
                <w:szCs w:val="16"/>
              </w:rPr>
            </w:pPr>
            <w:r w:rsidRPr="00F750E1">
              <w:rPr>
                <w:rFonts w:cs="Arial"/>
                <w:sz w:val="16"/>
                <w:szCs w:val="16"/>
              </w:rPr>
              <w:t>XAAG_MUTATIEEINDE_TS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438A670" w14:textId="77777777" w:rsidR="00E530E7" w:rsidRPr="00F750E1"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C55E48A" w14:textId="77777777" w:rsidR="00E530E7" w:rsidRPr="00F750E1" w:rsidRDefault="00E530E7" w:rsidP="00E530E7">
            <w:pPr>
              <w:rPr>
                <w:rFonts w:cs="Arial"/>
                <w:snapToGrid w:val="0"/>
                <w:color w:val="000000"/>
                <w:sz w:val="16"/>
                <w:szCs w:val="16"/>
              </w:rPr>
            </w:pPr>
            <w:r w:rsidRPr="00F750E1">
              <w:rPr>
                <w:rFonts w:cs="Arial"/>
                <w:snapToGrid w:val="0"/>
                <w:color w:val="000000"/>
                <w:sz w:val="16"/>
                <w:szCs w:val="16"/>
              </w:rPr>
              <w:t xml:space="preserve">Afleiding  - </w:t>
            </w:r>
            <w:r w:rsidRPr="00F750E1">
              <w:rPr>
                <w:rFonts w:cs="Arial"/>
                <w:sz w:val="16"/>
                <w:szCs w:val="16"/>
              </w:rPr>
              <w:t>MUTATIEEINDE_TS</w:t>
            </w:r>
          </w:p>
        </w:tc>
      </w:tr>
      <w:tr w:rsidR="00E530E7" w:rsidRPr="00F750E1" w14:paraId="2866F508"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398E35D" w14:textId="77777777" w:rsidR="00E530E7" w:rsidRPr="00F750E1" w:rsidRDefault="00E530E7" w:rsidP="00E530E7">
            <w:pPr>
              <w:rPr>
                <w:rFonts w:cs="Arial"/>
                <w:sz w:val="16"/>
                <w:szCs w:val="16"/>
              </w:rPr>
            </w:pPr>
            <w:r w:rsidRPr="00F750E1">
              <w:rPr>
                <w:rFonts w:cs="Arial"/>
                <w:sz w:val="16"/>
                <w:szCs w:val="16"/>
              </w:rPr>
              <w:t>XAAG_LAAD_TS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B5745CA" w14:textId="77777777" w:rsidR="00E530E7" w:rsidRPr="00F750E1"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E1D62DF" w14:textId="77777777" w:rsidR="00E530E7" w:rsidRPr="00F750E1" w:rsidRDefault="00E530E7" w:rsidP="00E530E7">
            <w:pPr>
              <w:rPr>
                <w:rFonts w:cs="Arial"/>
                <w:snapToGrid w:val="0"/>
                <w:color w:val="000000"/>
                <w:sz w:val="16"/>
                <w:szCs w:val="16"/>
              </w:rPr>
            </w:pPr>
            <w:proofErr w:type="spellStart"/>
            <w:r w:rsidRPr="00F750E1">
              <w:rPr>
                <w:rFonts w:cs="Arial"/>
                <w:i/>
                <w:snapToGrid w:val="0"/>
                <w:color w:val="000000"/>
                <w:sz w:val="16"/>
                <w:szCs w:val="16"/>
              </w:rPr>
              <w:t>Laad_TS</w:t>
            </w:r>
            <w:proofErr w:type="spellEnd"/>
          </w:p>
        </w:tc>
      </w:tr>
      <w:tr w:rsidR="00E530E7" w:rsidRPr="00F750E1" w14:paraId="6232F9E5"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0D2FC97" w14:textId="77777777" w:rsidR="00E530E7" w:rsidRPr="00F750E1" w:rsidRDefault="00E530E7" w:rsidP="00E530E7">
            <w:pPr>
              <w:rPr>
                <w:rFonts w:cs="Arial"/>
                <w:sz w:val="16"/>
                <w:szCs w:val="16"/>
              </w:rPr>
            </w:pPr>
            <w:r>
              <w:rPr>
                <w:rFonts w:cs="Arial"/>
                <w:sz w:val="16"/>
                <w:szCs w:val="16"/>
              </w:rPr>
              <w:t>XAAG</w:t>
            </w:r>
            <w:r w:rsidRPr="00F750E1">
              <w:rPr>
                <w:rFonts w:cs="Arial"/>
                <w:sz w:val="16"/>
                <w:szCs w:val="16"/>
              </w:rPr>
              <w:t>_RECORDBRON_NAAM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930E7AE" w14:textId="77777777" w:rsidR="00E530E7" w:rsidRPr="00F750E1" w:rsidRDefault="00E530E7" w:rsidP="00E530E7">
            <w:pPr>
              <w:rPr>
                <w:rFonts w:cs="Arial"/>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3434A1E1" w14:textId="77777777" w:rsidR="00E530E7" w:rsidRPr="00F750E1" w:rsidRDefault="00E530E7" w:rsidP="00E530E7">
            <w:pPr>
              <w:rPr>
                <w:rFonts w:cs="Arial"/>
                <w:snapToGrid w:val="0"/>
                <w:color w:val="000000"/>
                <w:sz w:val="16"/>
                <w:szCs w:val="16"/>
              </w:rPr>
            </w:pPr>
          </w:p>
        </w:tc>
      </w:tr>
    </w:tbl>
    <w:p w14:paraId="58A9B921" w14:textId="77777777" w:rsidR="00E530E7" w:rsidRPr="00F750E1" w:rsidRDefault="00E530E7" w:rsidP="00E530E7">
      <w:pPr>
        <w:pStyle w:val="Kop3"/>
      </w:pPr>
      <w:bookmarkStart w:id="132" w:name="_Toc476561871"/>
      <w:bookmarkStart w:id="133" w:name="_Toc509919554"/>
      <w:r w:rsidRPr="00F750E1">
        <w:t>Hoofdselectie (HSEL)</w:t>
      </w:r>
      <w:bookmarkEnd w:id="132"/>
      <w:bookmarkEnd w:id="133"/>
    </w:p>
    <w:p w14:paraId="02301942" w14:textId="77777777" w:rsidR="00E530E7" w:rsidRPr="005471E7" w:rsidRDefault="00E530E7" w:rsidP="00E530E7">
      <w:pPr>
        <w:pStyle w:val="Kop5"/>
      </w:pPr>
      <w:r w:rsidRPr="005471E7">
        <w:t>Functionele beschrijving</w:t>
      </w:r>
    </w:p>
    <w:p w14:paraId="308B2002" w14:textId="67ADEBDE" w:rsidR="0028384E" w:rsidRDefault="0028384E" w:rsidP="0028384E">
      <w:pPr>
        <w:pStyle w:val="Standaardinspringing"/>
        <w:ind w:left="0" w:firstLine="0"/>
      </w:pPr>
      <w:r>
        <w:t xml:space="preserve">Selecteer alle </w:t>
      </w:r>
      <w:r w:rsidR="00505C8F">
        <w:t>Bericht</w:t>
      </w:r>
      <w:r>
        <w:t>gegevens uit CMG (tabel CMG</w:t>
      </w:r>
      <w:r w:rsidR="003C7261">
        <w:t>_C_T_</w:t>
      </w:r>
      <w:r>
        <w:t>BERICHT) die zijn toegevoegd sinds de vorige verwerking</w:t>
      </w:r>
      <w:r w:rsidRPr="004F7F27">
        <w:t xml:space="preserve"> (</w:t>
      </w:r>
      <w:r w:rsidR="00E65DC9" w:rsidRPr="00F135C6">
        <w:rPr>
          <w:rFonts w:cs="Arial"/>
          <w:szCs w:val="19"/>
        </w:rPr>
        <w:t>BERVW_</w:t>
      </w:r>
      <w:r>
        <w:t>LAAD_TS ligt ná</w:t>
      </w:r>
      <w:r w:rsidRPr="004F7F27">
        <w:t xml:space="preserve"> de </w:t>
      </w:r>
      <w:proofErr w:type="spellStart"/>
      <w:r w:rsidRPr="004F7F27">
        <w:rPr>
          <w:i/>
        </w:rPr>
        <w:t>Vorige_laad_TS</w:t>
      </w:r>
      <w:proofErr w:type="spellEnd"/>
      <w:r>
        <w:t xml:space="preserve">). </w:t>
      </w:r>
    </w:p>
    <w:p w14:paraId="2DF88FB0" w14:textId="77777777" w:rsidR="00E530E7" w:rsidRPr="005471E7" w:rsidRDefault="00E530E7" w:rsidP="00E530E7">
      <w:pPr>
        <w:pStyle w:val="Standaardinspringing"/>
        <w:ind w:left="0" w:firstLine="0"/>
      </w:pPr>
    </w:p>
    <w:p w14:paraId="33AD18D6" w14:textId="77777777" w:rsidR="00E530E7" w:rsidRPr="005471E7" w:rsidRDefault="00E530E7" w:rsidP="00E530E7">
      <w:pPr>
        <w:pStyle w:val="Standaardinspringing"/>
        <w:ind w:left="0" w:firstLine="0"/>
      </w:pPr>
      <w:r w:rsidRPr="005471E7">
        <w:t xml:space="preserve">Maak vervolgens van deze gegevens een lijst met unieke voorkomens van Business Keys en </w:t>
      </w:r>
      <w:proofErr w:type="spellStart"/>
      <w:r w:rsidRPr="005471E7">
        <w:t>prefix_MUTATIEBEGIN_TS</w:t>
      </w:r>
      <w:proofErr w:type="spellEnd"/>
      <w:r w:rsidRPr="005471E7">
        <w:t>.</w:t>
      </w:r>
    </w:p>
    <w:p w14:paraId="129EA665" w14:textId="77777777" w:rsidR="00E530E7" w:rsidRPr="005471E7" w:rsidRDefault="00E530E7" w:rsidP="00E530E7">
      <w:pPr>
        <w:pStyle w:val="Standaardinspringing"/>
        <w:ind w:left="0" w:firstLine="0"/>
      </w:pPr>
    </w:p>
    <w:p w14:paraId="6B6227F3" w14:textId="77777777" w:rsidR="00E530E7" w:rsidRPr="005471E7" w:rsidRDefault="00E530E7" w:rsidP="00E530E7">
      <w:pPr>
        <w:pStyle w:val="Kop5"/>
      </w:pPr>
      <w:proofErr w:type="spellStart"/>
      <w:r w:rsidRPr="005471E7">
        <w:t>Selectiepad</w:t>
      </w:r>
      <w:proofErr w:type="spellEnd"/>
      <w:r w:rsidRPr="005471E7">
        <w:t>:</w:t>
      </w:r>
    </w:p>
    <w:p w14:paraId="2FA380C3" w14:textId="163E9145" w:rsidR="00E530E7" w:rsidRPr="005471E7" w:rsidRDefault="00E530E7" w:rsidP="00E530E7">
      <w:pPr>
        <w:pStyle w:val="Standaardinspringing"/>
        <w:ind w:left="0" w:firstLine="0"/>
        <w:rPr>
          <w:szCs w:val="19"/>
        </w:rPr>
      </w:pPr>
      <w:r>
        <w:rPr>
          <w:rFonts w:cs="Arial"/>
          <w:szCs w:val="19"/>
        </w:rPr>
        <w:t>CMG</w:t>
      </w:r>
      <w:r w:rsidR="003C7261">
        <w:rPr>
          <w:rFonts w:cs="Arial"/>
          <w:szCs w:val="19"/>
        </w:rPr>
        <w:t>_C_T_</w:t>
      </w:r>
      <w:r>
        <w:rPr>
          <w:rFonts w:cs="Arial"/>
          <w:szCs w:val="19"/>
        </w:rPr>
        <w:t>BERICHT</w:t>
      </w:r>
    </w:p>
    <w:p w14:paraId="2E8F953A" w14:textId="77777777" w:rsidR="00E530E7" w:rsidRPr="005471E7" w:rsidRDefault="00E530E7" w:rsidP="00E530E7">
      <w:pPr>
        <w:tabs>
          <w:tab w:val="left" w:pos="2552"/>
        </w:tabs>
      </w:pPr>
      <w:r w:rsidRPr="005471E7">
        <w:t xml:space="preserve">         </w:t>
      </w:r>
      <w:r w:rsidRPr="005471E7">
        <w:sym w:font="Wingdings" w:char="F0E2"/>
      </w:r>
      <w:r>
        <w:t xml:space="preserve"> </w:t>
      </w:r>
    </w:p>
    <w:p w14:paraId="555CAA7C" w14:textId="77777777" w:rsidR="00E530E7" w:rsidRPr="005471E7" w:rsidRDefault="00E530E7" w:rsidP="00E530E7">
      <w:pPr>
        <w:tabs>
          <w:tab w:val="left" w:pos="2552"/>
        </w:tabs>
      </w:pPr>
      <w:r w:rsidRPr="005471E7">
        <w:t>H_PERSOON</w:t>
      </w:r>
    </w:p>
    <w:p w14:paraId="5F053DC6" w14:textId="77777777" w:rsidR="00E530E7" w:rsidRPr="005471E7" w:rsidRDefault="00E530E7" w:rsidP="00E530E7">
      <w:pPr>
        <w:tabs>
          <w:tab w:val="left" w:pos="2552"/>
        </w:tabs>
      </w:pPr>
      <w:r w:rsidRPr="005471E7">
        <w:t xml:space="preserve">         </w:t>
      </w:r>
      <w:r w:rsidRPr="005471E7">
        <w:sym w:font="Wingdings" w:char="F0E2"/>
      </w:r>
      <w:r w:rsidRPr="005471E7">
        <w:t xml:space="preserve"> </w:t>
      </w:r>
    </w:p>
    <w:p w14:paraId="671FAFE4" w14:textId="77777777" w:rsidR="00E530E7" w:rsidRPr="005471E7" w:rsidRDefault="00E530E7" w:rsidP="00E530E7">
      <w:pPr>
        <w:tabs>
          <w:tab w:val="left" w:pos="2552"/>
        </w:tabs>
      </w:pPr>
      <w:r w:rsidRPr="005471E7">
        <w:t>H_FIN_BERICHT</w:t>
      </w:r>
    </w:p>
    <w:p w14:paraId="45ABAB4C" w14:textId="77777777" w:rsidR="00E530E7" w:rsidRPr="005471E7" w:rsidRDefault="00E530E7" w:rsidP="00E530E7">
      <w:pPr>
        <w:tabs>
          <w:tab w:val="left" w:pos="2552"/>
        </w:tabs>
        <w:rPr>
          <w:b/>
        </w:rPr>
      </w:pPr>
      <w:r w:rsidRPr="005471E7">
        <w:rPr>
          <w:rFonts w:cs="Arial"/>
          <w:sz w:val="18"/>
        </w:rPr>
        <w:br/>
      </w:r>
      <w:r w:rsidRPr="005471E7">
        <w:rPr>
          <w:b/>
        </w:rP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E530E7" w:rsidRPr="005471E7" w14:paraId="6BE37069"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5D76AE8" w14:textId="7957D3F0" w:rsidR="00E530E7" w:rsidRPr="005471E7" w:rsidRDefault="00E530E7" w:rsidP="00E530E7">
            <w:pPr>
              <w:rPr>
                <w:b/>
                <w:sz w:val="16"/>
                <w:szCs w:val="16"/>
              </w:rPr>
            </w:pPr>
            <w:r>
              <w:rPr>
                <w:rFonts w:cs="Arial"/>
                <w:b/>
                <w:sz w:val="16"/>
                <w:szCs w:val="16"/>
              </w:rPr>
              <w:t>CMG</w:t>
            </w:r>
            <w:r w:rsidR="003C7261">
              <w:rPr>
                <w:rFonts w:cs="Arial"/>
                <w:b/>
                <w:sz w:val="16"/>
                <w:szCs w:val="16"/>
              </w:rPr>
              <w:t>_C_T_</w:t>
            </w:r>
            <w:r>
              <w:rPr>
                <w:rFonts w:cs="Arial"/>
                <w:b/>
                <w:sz w:val="16"/>
                <w:szCs w:val="16"/>
              </w:rPr>
              <w:t>BERICHT</w:t>
            </w:r>
            <w:r w:rsidRPr="005471E7">
              <w:rPr>
                <w:b/>
                <w:sz w:val="16"/>
                <w:szCs w:val="16"/>
              </w:rPr>
              <w:t xml:space="preserve"> (alias:</w:t>
            </w:r>
            <w:r>
              <w:rPr>
                <w:b/>
                <w:sz w:val="16"/>
                <w:szCs w:val="16"/>
              </w:rPr>
              <w:t>X</w:t>
            </w:r>
            <w:r w:rsidRPr="005471E7">
              <w:rPr>
                <w:b/>
                <w:sz w:val="16"/>
                <w:szCs w:val="16"/>
              </w:rPr>
              <w:t>1)</w:t>
            </w:r>
          </w:p>
          <w:p w14:paraId="142D407E" w14:textId="77777777" w:rsidR="00E530E7" w:rsidRPr="005471E7"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70FDF11" w14:textId="77777777" w:rsidR="00E530E7" w:rsidRPr="005471E7"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6ED58FB" w14:textId="77777777" w:rsidR="00E530E7" w:rsidRPr="005471E7" w:rsidRDefault="00E530E7" w:rsidP="00E530E7">
            <w:pPr>
              <w:rPr>
                <w:b/>
                <w:sz w:val="16"/>
                <w:szCs w:val="16"/>
              </w:rPr>
            </w:pPr>
            <w:proofErr w:type="spellStart"/>
            <w:r w:rsidRPr="005471E7">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A7B6BCC" w14:textId="77777777" w:rsidR="00E530E7" w:rsidRPr="005471E7" w:rsidRDefault="00E530E7" w:rsidP="00E530E7">
            <w:pPr>
              <w:rPr>
                <w:b/>
                <w:sz w:val="16"/>
                <w:szCs w:val="16"/>
              </w:rPr>
            </w:pPr>
            <w:r w:rsidRPr="005471E7">
              <w:rPr>
                <w:b/>
                <w:sz w:val="16"/>
                <w:szCs w:val="16"/>
              </w:rPr>
              <w:t>Condities</w:t>
            </w:r>
          </w:p>
        </w:tc>
      </w:tr>
      <w:tr w:rsidR="00E530E7" w:rsidRPr="005471E7" w14:paraId="3FA4A0C3"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F5C5D5D" w14:textId="1E1B8B6B" w:rsidR="00E530E7" w:rsidRPr="005471E7" w:rsidRDefault="00E65DC9" w:rsidP="00E530E7">
            <w:pPr>
              <w:rPr>
                <w:sz w:val="16"/>
                <w:szCs w:val="16"/>
              </w:rPr>
            </w:pPr>
            <w:r w:rsidRPr="00AA1DEB">
              <w:rPr>
                <w:rFonts w:cs="Arial"/>
                <w:sz w:val="16"/>
                <w:szCs w:val="16"/>
              </w:rPr>
              <w:t>BERVW_</w:t>
            </w:r>
            <w:r w:rsidR="00E530E7">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767DF1" w14:textId="77777777" w:rsidR="00E530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DCA797F" w14:textId="77777777" w:rsidR="00E530E7" w:rsidRPr="005471E7" w:rsidRDefault="00E530E7" w:rsidP="00E530E7">
            <w:pPr>
              <w:rPr>
                <w:sz w:val="16"/>
                <w:szCs w:val="16"/>
              </w:rPr>
            </w:pPr>
            <w:r>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2BA3A2AD" w14:textId="77777777" w:rsidR="00E530E7" w:rsidRPr="005471E7" w:rsidRDefault="00E530E7" w:rsidP="00E530E7">
            <w:pPr>
              <w:rPr>
                <w:b/>
                <w:sz w:val="16"/>
                <w:szCs w:val="16"/>
              </w:rPr>
            </w:pPr>
            <w:r w:rsidRPr="005471E7">
              <w:rPr>
                <w:rFonts w:cs="Arial"/>
                <w:sz w:val="16"/>
                <w:szCs w:val="16"/>
              </w:rPr>
              <w:t xml:space="preserve">&gt; </w:t>
            </w:r>
            <w:proofErr w:type="spellStart"/>
            <w:r>
              <w:rPr>
                <w:rFonts w:cs="Arial"/>
                <w:sz w:val="16"/>
                <w:szCs w:val="16"/>
              </w:rPr>
              <w:t>Vorige</w:t>
            </w:r>
            <w:r w:rsidRPr="005471E7">
              <w:rPr>
                <w:i/>
                <w:sz w:val="16"/>
                <w:szCs w:val="16"/>
              </w:rPr>
              <w:t>_laad_TS</w:t>
            </w:r>
            <w:proofErr w:type="spellEnd"/>
          </w:p>
        </w:tc>
      </w:tr>
      <w:tr w:rsidR="00E530E7" w:rsidRPr="006848BA" w14:paraId="5ECC3AD9" w14:textId="77777777" w:rsidTr="00E530E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B8317B" w14:textId="77777777" w:rsidR="00E530E7" w:rsidRPr="00CC68B2" w:rsidRDefault="00E530E7" w:rsidP="00E530E7">
            <w:pPr>
              <w:rPr>
                <w:rFonts w:cs="Arial"/>
                <w:sz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tcPr>
          <w:p w14:paraId="1A4F10F4" w14:textId="77777777" w:rsidR="00E530E7" w:rsidRPr="00806C04" w:rsidRDefault="00E530E7" w:rsidP="00E530E7">
            <w:pPr>
              <w:ind w:right="-70"/>
              <w:rPr>
                <w:rFonts w:cs="Arial"/>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4A2F3D" w14:textId="77777777" w:rsidR="00E530E7" w:rsidRPr="00CC68B2" w:rsidRDefault="00E530E7" w:rsidP="00E530E7">
            <w:pPr>
              <w:ind w:right="-70"/>
              <w:rPr>
                <w:rFonts w:cs="Arial"/>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70325C1" w14:textId="77777777" w:rsidR="00E530E7" w:rsidRPr="00CC68B2" w:rsidRDefault="00E530E7" w:rsidP="00E530E7">
            <w:pPr>
              <w:rPr>
                <w:rFonts w:cs="Arial"/>
                <w:sz w:val="16"/>
              </w:rPr>
            </w:pPr>
            <w:r w:rsidRPr="00156D38">
              <w:rPr>
                <w:rFonts w:cs="Arial"/>
                <w:sz w:val="16"/>
                <w:szCs w:val="16"/>
              </w:rPr>
              <w:t>≥ 2016</w:t>
            </w:r>
          </w:p>
        </w:tc>
      </w:tr>
      <w:tr w:rsidR="00E530E7" w:rsidRPr="005471E7" w14:paraId="1B639C08"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BFA7996" w14:textId="77777777" w:rsidR="00E530E7" w:rsidRPr="005471E7" w:rsidRDefault="00E530E7" w:rsidP="00E530E7">
            <w:pPr>
              <w:rPr>
                <w:sz w:val="16"/>
                <w:szCs w:val="16"/>
              </w:rPr>
            </w:pPr>
            <w:r w:rsidRPr="005471E7">
              <w:rPr>
                <w:rFonts w:cs="Arial"/>
                <w:spacing w:val="0"/>
                <w:sz w:val="16"/>
                <w:szCs w:val="16"/>
              </w:rPr>
              <w:t>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31758C4" w14:textId="77777777" w:rsidR="00E530E7" w:rsidRPr="005471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1B538E9" w14:textId="77777777" w:rsidR="00E530E7" w:rsidRPr="005471E7"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0551717" w14:textId="77777777" w:rsidR="00E530E7" w:rsidRPr="005471E7" w:rsidRDefault="00E530E7" w:rsidP="00E530E7">
            <w:pPr>
              <w:rPr>
                <w:b/>
                <w:sz w:val="16"/>
                <w:szCs w:val="16"/>
              </w:rPr>
            </w:pPr>
          </w:p>
        </w:tc>
      </w:tr>
      <w:tr w:rsidR="00E530E7" w:rsidRPr="005471E7" w14:paraId="19E0652F"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5AE1B" w14:textId="77777777" w:rsidR="00E530E7" w:rsidRPr="005471E7" w:rsidRDefault="00E530E7" w:rsidP="00E530E7">
            <w:pPr>
              <w:rPr>
                <w:sz w:val="16"/>
                <w:szCs w:val="16"/>
              </w:rPr>
            </w:pPr>
            <w:r>
              <w:rPr>
                <w:rFonts w:cs="Arial"/>
                <w:sz w:val="16"/>
                <w:szCs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2D51B6C" w14:textId="77777777" w:rsidR="00E530E7" w:rsidRPr="005471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489E15D" w14:textId="77777777" w:rsidR="00E530E7" w:rsidRPr="005471E7"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897929C" w14:textId="77777777" w:rsidR="00E530E7" w:rsidRPr="005471E7" w:rsidRDefault="00E530E7" w:rsidP="00E530E7">
            <w:pPr>
              <w:rPr>
                <w:b/>
                <w:sz w:val="16"/>
                <w:szCs w:val="16"/>
              </w:rPr>
            </w:pPr>
          </w:p>
        </w:tc>
      </w:tr>
      <w:tr w:rsidR="00E530E7" w:rsidRPr="005471E7" w14:paraId="267F897E"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0966EE0" w14:textId="77777777" w:rsidR="00E530E7" w:rsidRPr="005471E7" w:rsidRDefault="00E530E7" w:rsidP="00E530E7">
            <w:pPr>
              <w:rPr>
                <w:rFonts w:cs="Arial"/>
                <w:sz w:val="16"/>
                <w:szCs w:val="16"/>
              </w:rPr>
            </w:pPr>
            <w:r>
              <w:rPr>
                <w:rFonts w:cs="Arial"/>
                <w:sz w:val="16"/>
                <w:szCs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628670F" w14:textId="77777777" w:rsidR="00E530E7" w:rsidRPr="005471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068291" w14:textId="77777777" w:rsidR="00E530E7" w:rsidRPr="005471E7"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FCBBF87" w14:textId="77777777" w:rsidR="00E530E7" w:rsidRPr="005471E7" w:rsidRDefault="00E530E7" w:rsidP="00E530E7">
            <w:pPr>
              <w:rPr>
                <w:b/>
                <w:sz w:val="16"/>
                <w:szCs w:val="16"/>
              </w:rPr>
            </w:pPr>
          </w:p>
        </w:tc>
      </w:tr>
      <w:tr w:rsidR="00E530E7" w:rsidRPr="005471E7" w14:paraId="70E3543E"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05CA6C63" w14:textId="77777777" w:rsidR="00E530E7" w:rsidRPr="005471E7" w:rsidRDefault="00E530E7" w:rsidP="00E530E7">
            <w:pPr>
              <w:rPr>
                <w:rFonts w:cs="Arial"/>
                <w:sz w:val="16"/>
                <w:szCs w:val="16"/>
              </w:rPr>
            </w:pPr>
            <w:r>
              <w:rPr>
                <w:rFonts w:cs="Arial"/>
                <w:sz w:val="16"/>
                <w:szCs w:val="16"/>
              </w:rPr>
              <w:t>AANLEVERINGNUMMER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CBBA0" w14:textId="77777777" w:rsidR="00E530E7" w:rsidRPr="005471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AA6C2AB" w14:textId="77777777" w:rsidR="00E530E7" w:rsidRPr="005471E7"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A86CFEC" w14:textId="77777777" w:rsidR="00E530E7" w:rsidRPr="005471E7" w:rsidRDefault="00E530E7" w:rsidP="00E530E7">
            <w:pPr>
              <w:rPr>
                <w:b/>
                <w:sz w:val="16"/>
                <w:szCs w:val="16"/>
              </w:rPr>
            </w:pPr>
          </w:p>
        </w:tc>
      </w:tr>
      <w:tr w:rsidR="00E530E7" w:rsidRPr="005471E7" w14:paraId="5E09B0F9"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C23C19D" w14:textId="77777777" w:rsidR="00E530E7" w:rsidRPr="005471E7" w:rsidRDefault="00E530E7" w:rsidP="00E530E7">
            <w:pPr>
              <w:rPr>
                <w:sz w:val="16"/>
                <w:szCs w:val="16"/>
              </w:rPr>
            </w:pPr>
            <w:r w:rsidRPr="005471E7">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2C77DDF" w14:textId="77777777" w:rsidR="00E530E7" w:rsidRPr="005471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A34CC0D" w14:textId="77777777" w:rsidR="00E530E7" w:rsidRPr="005471E7" w:rsidRDefault="00E530E7" w:rsidP="00E530E7">
            <w:pPr>
              <w:rPr>
                <w:sz w:val="16"/>
                <w:szCs w:val="16"/>
              </w:rPr>
            </w:pPr>
            <w:r w:rsidRPr="005471E7">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684C1BF" w14:textId="77777777" w:rsidR="00E530E7" w:rsidRPr="005471E7" w:rsidRDefault="00E530E7" w:rsidP="00E530E7">
            <w:pPr>
              <w:rPr>
                <w:b/>
                <w:sz w:val="16"/>
                <w:szCs w:val="16"/>
              </w:rPr>
            </w:pPr>
          </w:p>
        </w:tc>
      </w:tr>
      <w:tr w:rsidR="00E530E7" w:rsidRPr="005471E7" w14:paraId="0CE3CB0E"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4D73293" w14:textId="77777777" w:rsidR="00E530E7" w:rsidRPr="005471E7" w:rsidRDefault="00E530E7" w:rsidP="00E530E7">
            <w:pPr>
              <w:rPr>
                <w:b/>
                <w:sz w:val="16"/>
                <w:szCs w:val="16"/>
              </w:rPr>
            </w:pPr>
            <w:r w:rsidRPr="005471E7">
              <w:rPr>
                <w:b/>
                <w:sz w:val="16"/>
                <w:szCs w:val="16"/>
              </w:rPr>
              <w:t>H_PERSOON (alias: H1)</w:t>
            </w:r>
          </w:p>
          <w:p w14:paraId="3EBBFD61" w14:textId="77777777" w:rsidR="00E530E7" w:rsidRPr="005471E7"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CF4531F" w14:textId="77777777" w:rsidR="00E530E7" w:rsidRPr="005471E7"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425A0C8" w14:textId="77777777" w:rsidR="00E530E7" w:rsidRPr="005471E7" w:rsidRDefault="00E530E7" w:rsidP="00E530E7">
            <w:pPr>
              <w:rPr>
                <w:b/>
                <w:sz w:val="16"/>
                <w:szCs w:val="16"/>
              </w:rPr>
            </w:pPr>
            <w:proofErr w:type="spellStart"/>
            <w:r w:rsidRPr="005471E7">
              <w:rPr>
                <w:b/>
                <w:sz w:val="16"/>
                <w:szCs w:val="16"/>
              </w:rPr>
              <w:t>Sel</w:t>
            </w:r>
            <w:proofErr w:type="spellEnd"/>
            <w:r w:rsidRPr="005471E7">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295EE4D" w14:textId="77777777" w:rsidR="00E530E7" w:rsidRPr="005471E7" w:rsidRDefault="00E530E7" w:rsidP="00E530E7">
            <w:pPr>
              <w:rPr>
                <w:b/>
                <w:sz w:val="16"/>
                <w:szCs w:val="16"/>
              </w:rPr>
            </w:pPr>
            <w:r w:rsidRPr="005471E7">
              <w:rPr>
                <w:b/>
                <w:sz w:val="16"/>
                <w:szCs w:val="16"/>
              </w:rPr>
              <w:t>Condities</w:t>
            </w:r>
          </w:p>
        </w:tc>
      </w:tr>
      <w:tr w:rsidR="00E530E7" w:rsidRPr="005471E7" w14:paraId="44EFDE00"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9F18BB7" w14:textId="77777777" w:rsidR="00E530E7" w:rsidRPr="005471E7" w:rsidRDefault="00E530E7" w:rsidP="00E530E7">
            <w:pPr>
              <w:rPr>
                <w:rFonts w:cs="Arial"/>
                <w:snapToGrid w:val="0"/>
                <w:color w:val="000000"/>
                <w:sz w:val="16"/>
                <w:szCs w:val="16"/>
              </w:rPr>
            </w:pPr>
            <w:r w:rsidRPr="005471E7">
              <w:rPr>
                <w:rFonts w:cs="Arial"/>
                <w:snapToGrid w:val="0"/>
                <w:sz w:val="16"/>
              </w:rPr>
              <w:t>XBAA_FINR</w:t>
            </w:r>
          </w:p>
        </w:tc>
        <w:tc>
          <w:tcPr>
            <w:tcW w:w="425" w:type="dxa"/>
            <w:tcBorders>
              <w:top w:val="single" w:sz="4" w:space="0" w:color="auto"/>
              <w:left w:val="single" w:sz="6" w:space="0" w:color="auto"/>
              <w:bottom w:val="single" w:sz="4" w:space="0" w:color="auto"/>
              <w:right w:val="single" w:sz="6" w:space="0" w:color="auto"/>
            </w:tcBorders>
          </w:tcPr>
          <w:p w14:paraId="6289A4B9" w14:textId="77777777" w:rsidR="00E530E7" w:rsidRPr="005471E7"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558144B7" w14:textId="77777777" w:rsidR="00E530E7" w:rsidRPr="005471E7"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5B3615D1" w14:textId="77777777" w:rsidR="00E530E7" w:rsidRPr="005471E7" w:rsidRDefault="00E530E7" w:rsidP="00E530E7">
            <w:pPr>
              <w:rPr>
                <w:rFonts w:cs="Arial"/>
                <w:sz w:val="16"/>
                <w:szCs w:val="16"/>
              </w:rPr>
            </w:pPr>
          </w:p>
        </w:tc>
      </w:tr>
      <w:tr w:rsidR="00E530E7" w:rsidRPr="005471E7" w14:paraId="46D49304"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41246F21" w14:textId="77777777" w:rsidR="00E530E7" w:rsidRPr="005471E7" w:rsidRDefault="00E530E7" w:rsidP="00E530E7">
            <w:pPr>
              <w:rPr>
                <w:rFonts w:cs="Arial"/>
                <w:snapToGrid w:val="0"/>
                <w:color w:val="000000"/>
                <w:sz w:val="16"/>
                <w:szCs w:val="16"/>
              </w:rPr>
            </w:pPr>
            <w:r w:rsidRPr="005471E7">
              <w:rPr>
                <w:rFonts w:cs="Arial"/>
                <w:snapToGrid w:val="0"/>
                <w:sz w:val="16"/>
              </w:rPr>
              <w:t>XBAA_SK</w:t>
            </w:r>
          </w:p>
        </w:tc>
        <w:tc>
          <w:tcPr>
            <w:tcW w:w="425" w:type="dxa"/>
            <w:tcBorders>
              <w:top w:val="single" w:sz="4" w:space="0" w:color="auto"/>
              <w:left w:val="single" w:sz="6" w:space="0" w:color="auto"/>
              <w:bottom w:val="single" w:sz="4" w:space="0" w:color="auto"/>
              <w:right w:val="single" w:sz="6" w:space="0" w:color="auto"/>
            </w:tcBorders>
          </w:tcPr>
          <w:p w14:paraId="2DC8299E" w14:textId="77777777" w:rsidR="00E530E7" w:rsidRPr="005471E7"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2F16A10" w14:textId="77777777" w:rsidR="00E530E7" w:rsidRPr="005471E7" w:rsidRDefault="00E530E7" w:rsidP="00E530E7">
            <w:pPr>
              <w:rPr>
                <w:rFonts w:cs="Arial"/>
                <w:sz w:val="16"/>
                <w:szCs w:val="16"/>
              </w:rPr>
            </w:pPr>
            <w:r w:rsidRPr="005471E7">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327ED595" w14:textId="77777777" w:rsidR="00E530E7" w:rsidRPr="005471E7" w:rsidRDefault="00E530E7" w:rsidP="00E530E7">
            <w:pPr>
              <w:rPr>
                <w:rFonts w:cs="Arial"/>
                <w:sz w:val="16"/>
                <w:szCs w:val="16"/>
              </w:rPr>
            </w:pPr>
          </w:p>
        </w:tc>
      </w:tr>
      <w:tr w:rsidR="00E530E7" w:rsidRPr="005471E7" w14:paraId="27F9E6C1"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418CAC8" w14:textId="77777777" w:rsidR="00E530E7" w:rsidRPr="005471E7" w:rsidRDefault="00E530E7" w:rsidP="00E530E7">
            <w:pPr>
              <w:rPr>
                <w:b/>
                <w:sz w:val="16"/>
                <w:szCs w:val="16"/>
              </w:rPr>
            </w:pPr>
            <w:r w:rsidRPr="005471E7">
              <w:rPr>
                <w:b/>
                <w:sz w:val="16"/>
                <w:szCs w:val="16"/>
              </w:rPr>
              <w:t>H_FIN_BERICHT (alias: H2)</w:t>
            </w:r>
          </w:p>
          <w:p w14:paraId="26283BB1" w14:textId="77777777" w:rsidR="00E530E7" w:rsidRPr="005471E7"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086B164" w14:textId="77777777" w:rsidR="00E530E7" w:rsidRPr="005471E7"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A503D17" w14:textId="77777777" w:rsidR="00E530E7" w:rsidRPr="005471E7" w:rsidRDefault="00E530E7" w:rsidP="00E530E7">
            <w:pPr>
              <w:rPr>
                <w:b/>
                <w:sz w:val="16"/>
                <w:szCs w:val="16"/>
              </w:rPr>
            </w:pPr>
            <w:proofErr w:type="spellStart"/>
            <w:r w:rsidRPr="005471E7">
              <w:rPr>
                <w:b/>
                <w:sz w:val="16"/>
                <w:szCs w:val="16"/>
              </w:rPr>
              <w:t>Sel</w:t>
            </w:r>
            <w:proofErr w:type="spellEnd"/>
            <w:r w:rsidRPr="005471E7">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3448D9E" w14:textId="77777777" w:rsidR="00E530E7" w:rsidRPr="005471E7" w:rsidRDefault="00E530E7" w:rsidP="00E530E7">
            <w:pPr>
              <w:rPr>
                <w:b/>
                <w:sz w:val="16"/>
                <w:szCs w:val="16"/>
              </w:rPr>
            </w:pPr>
            <w:r w:rsidRPr="005471E7">
              <w:rPr>
                <w:b/>
                <w:sz w:val="16"/>
                <w:szCs w:val="16"/>
              </w:rPr>
              <w:t>Condities</w:t>
            </w:r>
          </w:p>
        </w:tc>
      </w:tr>
      <w:tr w:rsidR="00E530E7" w:rsidRPr="005471E7" w14:paraId="5328E6C2"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3916336F" w14:textId="77777777" w:rsidR="00E530E7" w:rsidRPr="005471E7" w:rsidRDefault="00E530E7" w:rsidP="00E530E7">
            <w:pPr>
              <w:rPr>
                <w:rFonts w:cs="Arial"/>
                <w:snapToGrid w:val="0"/>
                <w:color w:val="000000"/>
                <w:sz w:val="16"/>
                <w:szCs w:val="16"/>
              </w:rPr>
            </w:pPr>
            <w:r w:rsidRPr="005471E7">
              <w:rPr>
                <w:rFonts w:cs="Arial"/>
                <w:sz w:val="16"/>
                <w:szCs w:val="16"/>
              </w:rPr>
              <w:t>XAAA_SK</w:t>
            </w:r>
          </w:p>
        </w:tc>
        <w:tc>
          <w:tcPr>
            <w:tcW w:w="425" w:type="dxa"/>
            <w:tcBorders>
              <w:top w:val="single" w:sz="4" w:space="0" w:color="auto"/>
              <w:left w:val="single" w:sz="6" w:space="0" w:color="auto"/>
              <w:bottom w:val="single" w:sz="4" w:space="0" w:color="auto"/>
              <w:right w:val="single" w:sz="6" w:space="0" w:color="auto"/>
            </w:tcBorders>
          </w:tcPr>
          <w:p w14:paraId="23C00171" w14:textId="77777777" w:rsidR="00E530E7" w:rsidRPr="005471E7"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180416E8" w14:textId="77777777" w:rsidR="00E530E7" w:rsidRPr="005471E7" w:rsidRDefault="00E530E7" w:rsidP="00E530E7">
            <w:pPr>
              <w:rPr>
                <w:rFonts w:cs="Arial"/>
                <w:sz w:val="16"/>
                <w:szCs w:val="16"/>
              </w:rPr>
            </w:pPr>
            <w:r w:rsidRPr="005471E7">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FEF875D" w14:textId="77777777" w:rsidR="00E530E7" w:rsidRPr="005471E7" w:rsidRDefault="00E530E7" w:rsidP="00E530E7">
            <w:pPr>
              <w:rPr>
                <w:rFonts w:cs="Arial"/>
                <w:sz w:val="16"/>
                <w:szCs w:val="16"/>
              </w:rPr>
            </w:pPr>
          </w:p>
        </w:tc>
      </w:tr>
      <w:tr w:rsidR="00E530E7" w:rsidRPr="005471E7" w14:paraId="725A63DB"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3297093" w14:textId="77777777" w:rsidR="00E530E7" w:rsidRPr="005471E7" w:rsidRDefault="00E530E7" w:rsidP="00E530E7">
            <w:pPr>
              <w:rPr>
                <w:rFonts w:cs="Arial"/>
                <w:snapToGrid w:val="0"/>
                <w:color w:val="000000"/>
                <w:sz w:val="16"/>
                <w:szCs w:val="16"/>
              </w:rPr>
            </w:pPr>
            <w:r w:rsidRPr="005471E7">
              <w:rPr>
                <w:rFonts w:cs="Arial"/>
                <w:snapToGrid w:val="0"/>
                <w:sz w:val="16"/>
              </w:rPr>
              <w:t>XAAA_RSIN</w:t>
            </w:r>
          </w:p>
        </w:tc>
        <w:tc>
          <w:tcPr>
            <w:tcW w:w="425" w:type="dxa"/>
            <w:tcBorders>
              <w:top w:val="single" w:sz="4" w:space="0" w:color="auto"/>
              <w:left w:val="single" w:sz="6" w:space="0" w:color="auto"/>
              <w:bottom w:val="single" w:sz="4" w:space="0" w:color="auto"/>
              <w:right w:val="single" w:sz="6" w:space="0" w:color="auto"/>
            </w:tcBorders>
          </w:tcPr>
          <w:p w14:paraId="47D097E9" w14:textId="77777777" w:rsidR="00E530E7" w:rsidRPr="005471E7" w:rsidRDefault="00E530E7" w:rsidP="00E530E7">
            <w:pPr>
              <w:rPr>
                <w:rFonts w:cs="Arial"/>
                <w:sz w:val="16"/>
                <w:szCs w:val="16"/>
              </w:rPr>
            </w:pPr>
            <w:r>
              <w:rPr>
                <w:rFonts w:cs="Arial"/>
                <w:sz w:val="16"/>
                <w:szCs w:val="16"/>
              </w:rPr>
              <w:t>X</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8609DB0" w14:textId="77777777" w:rsidR="00E530E7" w:rsidRPr="005471E7"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D8E2CD3" w14:textId="77777777" w:rsidR="00E530E7" w:rsidRPr="005471E7" w:rsidRDefault="00E530E7" w:rsidP="00E530E7">
            <w:pPr>
              <w:rPr>
                <w:rFonts w:cs="Arial"/>
                <w:sz w:val="16"/>
                <w:szCs w:val="16"/>
              </w:rPr>
            </w:pPr>
            <w:r w:rsidRPr="005471E7">
              <w:rPr>
                <w:rFonts w:cs="Arial"/>
                <w:sz w:val="16"/>
                <w:szCs w:val="16"/>
              </w:rPr>
              <w:t xml:space="preserve">= </w:t>
            </w:r>
            <w:r>
              <w:rPr>
                <w:rFonts w:cs="Arial"/>
                <w:sz w:val="16"/>
                <w:szCs w:val="16"/>
              </w:rPr>
              <w:t>X1</w:t>
            </w:r>
            <w:r w:rsidRPr="005471E7">
              <w:rPr>
                <w:rFonts w:cs="Arial"/>
                <w:sz w:val="16"/>
                <w:szCs w:val="16"/>
              </w:rPr>
              <w:t>.</w:t>
            </w:r>
            <w:r>
              <w:rPr>
                <w:rFonts w:cs="Arial"/>
                <w:sz w:val="16"/>
                <w:szCs w:val="16"/>
              </w:rPr>
              <w:t>RSINBRON</w:t>
            </w:r>
          </w:p>
        </w:tc>
      </w:tr>
      <w:tr w:rsidR="00E530E7" w:rsidRPr="005471E7" w14:paraId="0B9C506D"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10B5B429" w14:textId="77777777" w:rsidR="00E530E7" w:rsidRPr="005471E7" w:rsidRDefault="00E530E7" w:rsidP="00E530E7">
            <w:pPr>
              <w:rPr>
                <w:rFonts w:cs="Arial"/>
                <w:snapToGrid w:val="0"/>
                <w:sz w:val="16"/>
              </w:rPr>
            </w:pPr>
            <w:r w:rsidRPr="00282EB2">
              <w:rPr>
                <w:rFonts w:cs="Arial"/>
                <w:snapToGrid w:val="0"/>
                <w:sz w:val="16"/>
              </w:rPr>
              <w:t>XAAA_GEGEVENSTIJDVAK</w:t>
            </w:r>
          </w:p>
        </w:tc>
        <w:tc>
          <w:tcPr>
            <w:tcW w:w="425" w:type="dxa"/>
            <w:tcBorders>
              <w:top w:val="single" w:sz="4" w:space="0" w:color="auto"/>
              <w:left w:val="single" w:sz="6" w:space="0" w:color="auto"/>
              <w:bottom w:val="single" w:sz="4" w:space="0" w:color="auto"/>
              <w:right w:val="single" w:sz="6" w:space="0" w:color="auto"/>
            </w:tcBorders>
          </w:tcPr>
          <w:p w14:paraId="25CD3614" w14:textId="77777777" w:rsidR="00E530E7" w:rsidRPr="005471E7" w:rsidRDefault="00E530E7" w:rsidP="00E530E7">
            <w:pPr>
              <w:rPr>
                <w:rFonts w:cs="Arial"/>
                <w:sz w:val="16"/>
                <w:szCs w:val="16"/>
              </w:rPr>
            </w:pPr>
            <w:r>
              <w:rPr>
                <w:rFonts w:cs="Arial"/>
                <w:sz w:val="16"/>
                <w:szCs w:val="16"/>
              </w:rPr>
              <w:t>X</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CA0650C" w14:textId="77777777" w:rsidR="00E530E7" w:rsidRPr="005471E7"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405157A6" w14:textId="77777777" w:rsidR="00E530E7" w:rsidRPr="005471E7" w:rsidRDefault="00E530E7" w:rsidP="00E530E7">
            <w:pPr>
              <w:rPr>
                <w:rFonts w:cs="Arial"/>
                <w:sz w:val="16"/>
                <w:szCs w:val="16"/>
              </w:rPr>
            </w:pPr>
            <w:r w:rsidRPr="005471E7">
              <w:rPr>
                <w:rFonts w:cs="Arial"/>
                <w:sz w:val="16"/>
                <w:szCs w:val="16"/>
              </w:rPr>
              <w:t xml:space="preserve">= </w:t>
            </w:r>
            <w:r>
              <w:rPr>
                <w:rFonts w:cs="Arial"/>
                <w:sz w:val="16"/>
                <w:szCs w:val="16"/>
              </w:rPr>
              <w:t>X1</w:t>
            </w:r>
            <w:r w:rsidRPr="005471E7">
              <w:rPr>
                <w:rFonts w:cs="Arial"/>
                <w:sz w:val="16"/>
                <w:szCs w:val="16"/>
              </w:rPr>
              <w:t>.</w:t>
            </w:r>
            <w:r>
              <w:rPr>
                <w:rFonts w:cs="Arial"/>
                <w:sz w:val="16"/>
                <w:szCs w:val="16"/>
              </w:rPr>
              <w:t>BELASTINGJAAR</w:t>
            </w:r>
          </w:p>
        </w:tc>
      </w:tr>
      <w:tr w:rsidR="00E530E7" w:rsidRPr="005471E7" w14:paraId="5E9C5D06"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06C62644" w14:textId="77777777" w:rsidR="00E530E7" w:rsidRPr="005471E7" w:rsidRDefault="00E530E7" w:rsidP="00E530E7">
            <w:pPr>
              <w:rPr>
                <w:rFonts w:cs="Arial"/>
                <w:snapToGrid w:val="0"/>
                <w:sz w:val="16"/>
              </w:rPr>
            </w:pPr>
            <w:r w:rsidRPr="00282EB2">
              <w:rPr>
                <w:rFonts w:cs="Arial"/>
                <w:snapToGrid w:val="0"/>
                <w:sz w:val="16"/>
              </w:rPr>
              <w:t>XAAA_AANLEVERINGNR</w:t>
            </w:r>
          </w:p>
        </w:tc>
        <w:tc>
          <w:tcPr>
            <w:tcW w:w="425" w:type="dxa"/>
            <w:tcBorders>
              <w:top w:val="single" w:sz="4" w:space="0" w:color="auto"/>
              <w:left w:val="single" w:sz="6" w:space="0" w:color="auto"/>
              <w:bottom w:val="single" w:sz="4" w:space="0" w:color="auto"/>
              <w:right w:val="single" w:sz="6" w:space="0" w:color="auto"/>
            </w:tcBorders>
          </w:tcPr>
          <w:p w14:paraId="7AB6A8CF" w14:textId="77777777" w:rsidR="00E530E7" w:rsidRPr="005471E7" w:rsidRDefault="00E530E7" w:rsidP="00E530E7">
            <w:pPr>
              <w:rPr>
                <w:rFonts w:cs="Arial"/>
                <w:sz w:val="16"/>
                <w:szCs w:val="16"/>
              </w:rPr>
            </w:pPr>
            <w:r>
              <w:rPr>
                <w:rFonts w:cs="Arial"/>
                <w:sz w:val="16"/>
                <w:szCs w:val="16"/>
              </w:rPr>
              <w:t>X</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4C77108C" w14:textId="77777777" w:rsidR="00E530E7" w:rsidRPr="005471E7"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0EC2B4BD" w14:textId="77777777" w:rsidR="00E530E7" w:rsidRPr="005471E7" w:rsidRDefault="00E530E7" w:rsidP="00E530E7">
            <w:pPr>
              <w:rPr>
                <w:rFonts w:cs="Arial"/>
                <w:sz w:val="16"/>
                <w:szCs w:val="16"/>
              </w:rPr>
            </w:pPr>
            <w:r w:rsidRPr="005471E7">
              <w:rPr>
                <w:rFonts w:cs="Arial"/>
                <w:sz w:val="16"/>
                <w:szCs w:val="16"/>
              </w:rPr>
              <w:t xml:space="preserve">= </w:t>
            </w:r>
            <w:r>
              <w:rPr>
                <w:rFonts w:cs="Arial"/>
                <w:sz w:val="16"/>
                <w:szCs w:val="16"/>
              </w:rPr>
              <w:t>X1</w:t>
            </w:r>
            <w:r w:rsidRPr="005471E7">
              <w:rPr>
                <w:rFonts w:cs="Arial"/>
                <w:sz w:val="16"/>
                <w:szCs w:val="16"/>
              </w:rPr>
              <w:t>.</w:t>
            </w:r>
            <w:r>
              <w:rPr>
                <w:rFonts w:cs="Arial"/>
                <w:sz w:val="16"/>
                <w:szCs w:val="16"/>
              </w:rPr>
              <w:t>AANLEVERINGNUMMER</w:t>
            </w:r>
          </w:p>
        </w:tc>
      </w:tr>
    </w:tbl>
    <w:p w14:paraId="2FA98905" w14:textId="77777777" w:rsidR="00E530E7" w:rsidRPr="005471E7" w:rsidRDefault="00E530E7" w:rsidP="00E530E7">
      <w:pPr>
        <w:pStyle w:val="Kop5"/>
      </w:pPr>
      <w:r>
        <w:br/>
      </w:r>
      <w:r w:rsidRPr="005471E7">
        <w:t>Uitvoer</w:t>
      </w:r>
    </w:p>
    <w:p w14:paraId="15FA567E" w14:textId="396A9027" w:rsidR="00E530E7" w:rsidRPr="005471E7" w:rsidRDefault="00E530E7" w:rsidP="00E530E7">
      <w:r w:rsidRPr="005471E7">
        <w:t xml:space="preserve">0 of 1 voorkomen toevoegen per </w:t>
      </w:r>
      <w:r>
        <w:t>CMG</w:t>
      </w:r>
      <w:r w:rsidRPr="005471E7">
        <w:t xml:space="preserve"> (</w:t>
      </w:r>
      <w:r>
        <w:t>CMG</w:t>
      </w:r>
      <w:r w:rsidR="003C7261">
        <w:t>_C_T_</w:t>
      </w:r>
      <w:r>
        <w:t>BERICHT</w:t>
      </w:r>
      <w:r w:rsidRPr="005471E7">
        <w:rPr>
          <w:rFonts w:cs="Arial"/>
          <w:szCs w:val="19"/>
        </w:rPr>
        <w:t>)</w:t>
      </w:r>
      <w:r w:rsidRPr="005471E7">
        <w:t>.</w:t>
      </w:r>
    </w:p>
    <w:p w14:paraId="3FD4D2CD" w14:textId="71483041" w:rsidR="00E530E7" w:rsidRPr="005471E7" w:rsidRDefault="00E530E7" w:rsidP="00E530E7"/>
    <w:p w14:paraId="62A7D0B2" w14:textId="77777777" w:rsidR="00E530E7" w:rsidRPr="005471E7" w:rsidRDefault="00E530E7" w:rsidP="00E530E7">
      <w:pPr>
        <w:pStyle w:val="Kop5"/>
      </w:pPr>
      <w:r w:rsidRPr="005471E7">
        <w:t>Afwijkende uitvoer</w:t>
      </w:r>
    </w:p>
    <w:p w14:paraId="5AFE2EC7" w14:textId="77777777" w:rsidR="00E530E7" w:rsidRPr="005471E7" w:rsidRDefault="00E530E7" w:rsidP="00E530E7">
      <w:pPr>
        <w:pStyle w:val="Standaardinspringing"/>
        <w:ind w:left="0" w:firstLine="0"/>
        <w:rPr>
          <w:rFonts w:cs="Arial"/>
          <w:spacing w:val="0"/>
          <w:szCs w:val="19"/>
        </w:rPr>
      </w:pPr>
      <w:proofErr w:type="spellStart"/>
      <w:r w:rsidRPr="005471E7">
        <w:t>Hernoem</w:t>
      </w:r>
      <w:proofErr w:type="spellEnd"/>
      <w:r w:rsidRPr="005471E7">
        <w:t xml:space="preserve"> </w:t>
      </w:r>
      <w:r>
        <w:t>TS_REGISTRATIE</w:t>
      </w:r>
      <w:r w:rsidRPr="005471E7">
        <w:rPr>
          <w:rFonts w:cs="Arial"/>
          <w:spacing w:val="0"/>
          <w:szCs w:val="19"/>
        </w:rPr>
        <w:t xml:space="preserve"> naar XAAF_MUTATIEBEGIN_TS</w:t>
      </w:r>
    </w:p>
    <w:p w14:paraId="64557AA2" w14:textId="16F933E2" w:rsidR="00E530E7" w:rsidRPr="005471E7" w:rsidRDefault="00E530E7" w:rsidP="00E530E7">
      <w:pPr>
        <w:pStyle w:val="Standaardinspringing"/>
        <w:ind w:left="0" w:firstLine="0"/>
        <w:rPr>
          <w:u w:val="single"/>
        </w:rPr>
      </w:pPr>
    </w:p>
    <w:p w14:paraId="3E4E79BC" w14:textId="77777777" w:rsidR="00E530E7" w:rsidRDefault="00E530E7" w:rsidP="00E530E7">
      <w:pPr>
        <w:pStyle w:val="Kop2"/>
      </w:pPr>
      <w:bookmarkStart w:id="134" w:name="_Toc509919555"/>
      <w:r>
        <w:t>L_CMG_VERZEKERAAR_ADRES</w:t>
      </w:r>
      <w:bookmarkEnd w:id="134"/>
    </w:p>
    <w:p w14:paraId="63A0F5D0" w14:textId="77777777" w:rsidR="00E530E7" w:rsidRDefault="00E530E7" w:rsidP="00E530E7">
      <w:pPr>
        <w:pStyle w:val="Kop3"/>
      </w:pPr>
      <w:bookmarkStart w:id="135" w:name="_Toc476561865"/>
      <w:bookmarkStart w:id="136" w:name="_Toc509919556"/>
      <w:r>
        <w:t>Globale werking</w:t>
      </w:r>
      <w:bookmarkEnd w:id="135"/>
      <w:bookmarkEnd w:id="136"/>
    </w:p>
    <w:p w14:paraId="31032892" w14:textId="77777777" w:rsidR="00E530E7" w:rsidRDefault="00E530E7" w:rsidP="00E530E7">
      <w:r>
        <w:t xml:space="preserve">in deze LINK-tabel wordt de relatie vastgelegd tussen de twee </w:t>
      </w:r>
      <w:proofErr w:type="spellStart"/>
      <w:r>
        <w:t>HUBs</w:t>
      </w:r>
      <w:proofErr w:type="spellEnd"/>
      <w:r>
        <w:t xml:space="preserve">: </w:t>
      </w:r>
      <w:r w:rsidRPr="00393EBB">
        <w:rPr>
          <w:b/>
        </w:rPr>
        <w:t>H_PERSOON</w:t>
      </w:r>
      <w:r>
        <w:t xml:space="preserve"> en </w:t>
      </w:r>
      <w:r w:rsidRPr="00393EBB">
        <w:rPr>
          <w:b/>
        </w:rPr>
        <w:t>H_</w:t>
      </w:r>
      <w:r>
        <w:rPr>
          <w:b/>
        </w:rPr>
        <w:t>ADRES</w:t>
      </w:r>
      <w:r>
        <w:t>.</w:t>
      </w:r>
    </w:p>
    <w:p w14:paraId="44343CE3" w14:textId="77777777" w:rsidR="00E530E7" w:rsidRDefault="00E530E7" w:rsidP="00E530E7">
      <w:pPr>
        <w:rPr>
          <w:rFonts w:ascii="Times New Roman" w:hAnsi="Times New Roman"/>
          <w:spacing w:val="0"/>
          <w:sz w:val="24"/>
          <w:szCs w:val="24"/>
        </w:rPr>
      </w:pPr>
      <w:r>
        <w:br/>
      </w:r>
      <w:r w:rsidRPr="003E2518">
        <w:rPr>
          <w:u w:val="single"/>
        </w:rPr>
        <w:t xml:space="preserve">Business </w:t>
      </w:r>
      <w:proofErr w:type="spellStart"/>
      <w:r w:rsidRPr="003E2518">
        <w:rPr>
          <w:u w:val="single"/>
        </w:rPr>
        <w:t>Key</w:t>
      </w:r>
      <w:proofErr w:type="spellEnd"/>
      <w:r>
        <w:rPr>
          <w:u w:val="single"/>
        </w:rPr>
        <w:t xml:space="preserve"> H_PERSOON</w:t>
      </w:r>
      <w:r>
        <w:t xml:space="preserve"> :</w:t>
      </w:r>
      <w:r w:rsidRPr="004E0DF9">
        <w:rPr>
          <w:rFonts w:ascii="Times New Roman" w:hAnsi="Times New Roman"/>
          <w:spacing w:val="0"/>
          <w:sz w:val="24"/>
          <w:szCs w:val="24"/>
        </w:rPr>
        <w:t xml:space="preserve"> </w:t>
      </w:r>
    </w:p>
    <w:p w14:paraId="2310B013" w14:textId="77777777" w:rsidR="00E530E7" w:rsidRDefault="00E530E7" w:rsidP="00E530E7">
      <w:pPr>
        <w:tabs>
          <w:tab w:val="left" w:pos="2268"/>
        </w:tabs>
      </w:pPr>
      <w:r w:rsidRPr="00E0703F">
        <w:t>XBAA_FINR</w:t>
      </w:r>
      <w:r>
        <w:tab/>
      </w:r>
      <w:r w:rsidRPr="004E0DF9">
        <w:t xml:space="preserve">Dit veld bevat </w:t>
      </w:r>
      <w:r>
        <w:t xml:space="preserve">het </w:t>
      </w:r>
      <w:proofErr w:type="spellStart"/>
      <w:r>
        <w:t>RSIN_Bron</w:t>
      </w:r>
      <w:proofErr w:type="spellEnd"/>
      <w:r>
        <w:t xml:space="preserve"> dat door de </w:t>
      </w:r>
      <w:proofErr w:type="spellStart"/>
      <w:r>
        <w:t>Fin.Instelling</w:t>
      </w:r>
      <w:proofErr w:type="spellEnd"/>
      <w:r>
        <w:t xml:space="preserve"> is aangeleverd</w:t>
      </w:r>
      <w:r w:rsidRPr="004E0DF9">
        <w:t>.</w:t>
      </w:r>
    </w:p>
    <w:p w14:paraId="523F9A0D" w14:textId="77777777" w:rsidR="00E530E7" w:rsidRDefault="00E530E7" w:rsidP="00E530E7">
      <w:pPr>
        <w:rPr>
          <w:highlight w:val="yellow"/>
        </w:rPr>
      </w:pPr>
    </w:p>
    <w:p w14:paraId="6D05B3B2" w14:textId="77777777" w:rsidR="00E530E7" w:rsidRDefault="00E530E7" w:rsidP="00E530E7">
      <w:r w:rsidRPr="003E2518">
        <w:rPr>
          <w:u w:val="single"/>
        </w:rPr>
        <w:t xml:space="preserve">Business </w:t>
      </w:r>
      <w:proofErr w:type="spellStart"/>
      <w:r w:rsidRPr="00E05580">
        <w:rPr>
          <w:u w:val="single"/>
        </w:rPr>
        <w:t>Key</w:t>
      </w:r>
      <w:proofErr w:type="spellEnd"/>
      <w:r w:rsidRPr="00E05580">
        <w:rPr>
          <w:u w:val="single"/>
        </w:rPr>
        <w:t xml:space="preserve"> H</w:t>
      </w:r>
      <w:r>
        <w:rPr>
          <w:u w:val="single"/>
        </w:rPr>
        <w:t>_ADRES</w:t>
      </w:r>
      <w:r>
        <w:t>:</w:t>
      </w:r>
    </w:p>
    <w:p w14:paraId="0ECB9EBD" w14:textId="76DBDDB6" w:rsidR="00E530E7" w:rsidRPr="00A63BDC" w:rsidRDefault="00E530E7" w:rsidP="00E530E7">
      <w:pPr>
        <w:tabs>
          <w:tab w:val="left" w:pos="2268"/>
        </w:tabs>
        <w:ind w:left="2268" w:hanging="2268"/>
      </w:pPr>
      <w:r w:rsidRPr="00A63BDC">
        <w:t>ADRES.SLEUTEL</w:t>
      </w:r>
      <w:r w:rsidRPr="00A63BDC">
        <w:tab/>
        <w:t xml:space="preserve">Dit veld bevat een samengestelde Sleutel van adres. Voor de samenstelling; Zie </w:t>
      </w:r>
      <w:r w:rsidR="0028384E">
        <w:t>H</w:t>
      </w:r>
      <w:r w:rsidRPr="00A63BDC">
        <w:t>_ADRES.</w:t>
      </w:r>
    </w:p>
    <w:p w14:paraId="349581DE" w14:textId="77777777" w:rsidR="00E530E7" w:rsidRDefault="00E530E7" w:rsidP="00E530E7">
      <w:pPr>
        <w:rPr>
          <w:rFonts w:ascii="Times New Roman" w:hAnsi="Times New Roman"/>
          <w:spacing w:val="0"/>
          <w:sz w:val="24"/>
          <w:szCs w:val="24"/>
        </w:rPr>
      </w:pPr>
    </w:p>
    <w:p w14:paraId="38DD3FA6" w14:textId="77777777" w:rsidR="00E530E7" w:rsidRDefault="00E530E7" w:rsidP="00E530E7">
      <w:pPr>
        <w:pStyle w:val="Kop3"/>
      </w:pPr>
      <w:bookmarkStart w:id="137" w:name="_Toc476561866"/>
      <w:bookmarkStart w:id="138" w:name="_Toc509919557"/>
      <w:proofErr w:type="spellStart"/>
      <w:r>
        <w:t>Mapping</w:t>
      </w:r>
      <w:proofErr w:type="spellEnd"/>
      <w:r>
        <w:t xml:space="preserve"> L_CMG_VERZEKERAAR_ADRES</w:t>
      </w:r>
      <w:bookmarkEnd w:id="137"/>
      <w:bookmarkEnd w:id="138"/>
    </w:p>
    <w:tbl>
      <w:tblPr>
        <w:tblW w:w="9720" w:type="dxa"/>
        <w:tblLayout w:type="fixed"/>
        <w:tblCellMar>
          <w:left w:w="30" w:type="dxa"/>
          <w:right w:w="30" w:type="dxa"/>
        </w:tblCellMar>
        <w:tblLook w:val="0000" w:firstRow="0" w:lastRow="0" w:firstColumn="0" w:lastColumn="0" w:noHBand="0" w:noVBand="0"/>
      </w:tblPr>
      <w:tblGrid>
        <w:gridCol w:w="3007"/>
        <w:gridCol w:w="3544"/>
        <w:gridCol w:w="3169"/>
      </w:tblGrid>
      <w:tr w:rsidR="00E530E7" w:rsidRPr="00E05580" w14:paraId="7AD2BCF9" w14:textId="77777777" w:rsidTr="00E530E7">
        <w:trPr>
          <w:cantSplit/>
          <w:trHeight w:val="190"/>
        </w:trPr>
        <w:tc>
          <w:tcPr>
            <w:tcW w:w="3007" w:type="dxa"/>
            <w:tcBorders>
              <w:top w:val="single" w:sz="6" w:space="0" w:color="auto"/>
              <w:left w:val="single" w:sz="6" w:space="0" w:color="auto"/>
              <w:bottom w:val="single" w:sz="4" w:space="0" w:color="auto"/>
              <w:right w:val="single" w:sz="6" w:space="0" w:color="auto"/>
            </w:tcBorders>
            <w:shd w:val="pct20" w:color="auto" w:fill="FFFFFF"/>
          </w:tcPr>
          <w:p w14:paraId="1ADF8B17" w14:textId="77777777" w:rsidR="00E530E7" w:rsidRPr="00E05580" w:rsidRDefault="00E530E7" w:rsidP="00E530E7">
            <w:pPr>
              <w:rPr>
                <w:b/>
                <w:color w:val="000000"/>
                <w:sz w:val="16"/>
                <w:szCs w:val="16"/>
              </w:rPr>
            </w:pPr>
            <w:r w:rsidRPr="00E05580">
              <w:rPr>
                <w:b/>
                <w:color w:val="000000"/>
                <w:sz w:val="16"/>
                <w:szCs w:val="16"/>
              </w:rPr>
              <w:t>Doelkolom</w:t>
            </w:r>
          </w:p>
          <w:p w14:paraId="0CE7A549" w14:textId="77777777" w:rsidR="00E530E7" w:rsidRPr="00E05580" w:rsidRDefault="00E530E7" w:rsidP="00E530E7">
            <w:pPr>
              <w:rPr>
                <w:b/>
                <w:color w:val="000000"/>
                <w:sz w:val="16"/>
                <w:szCs w:val="16"/>
              </w:rPr>
            </w:pPr>
          </w:p>
        </w:tc>
        <w:tc>
          <w:tcPr>
            <w:tcW w:w="3544" w:type="dxa"/>
            <w:tcBorders>
              <w:top w:val="single" w:sz="6" w:space="0" w:color="auto"/>
              <w:left w:val="single" w:sz="6" w:space="0" w:color="auto"/>
              <w:bottom w:val="single" w:sz="4" w:space="0" w:color="auto"/>
              <w:right w:val="single" w:sz="6" w:space="0" w:color="auto"/>
            </w:tcBorders>
            <w:shd w:val="pct20" w:color="auto" w:fill="FFFFFF"/>
          </w:tcPr>
          <w:p w14:paraId="2DBC9047" w14:textId="77777777" w:rsidR="00E530E7" w:rsidRPr="00E05580" w:rsidRDefault="00E530E7" w:rsidP="00E530E7">
            <w:pPr>
              <w:rPr>
                <w:b/>
                <w:color w:val="000000"/>
                <w:sz w:val="16"/>
                <w:szCs w:val="16"/>
              </w:rPr>
            </w:pPr>
            <w:r w:rsidRPr="00E05580">
              <w:rPr>
                <w:b/>
                <w:color w:val="000000"/>
                <w:sz w:val="16"/>
                <w:szCs w:val="16"/>
              </w:rPr>
              <w:t>Bron/brontabel</w:t>
            </w:r>
          </w:p>
        </w:tc>
        <w:tc>
          <w:tcPr>
            <w:tcW w:w="3169" w:type="dxa"/>
            <w:tcBorders>
              <w:top w:val="single" w:sz="6" w:space="0" w:color="auto"/>
              <w:left w:val="single" w:sz="6" w:space="0" w:color="auto"/>
              <w:bottom w:val="single" w:sz="4" w:space="0" w:color="auto"/>
              <w:right w:val="single" w:sz="6" w:space="0" w:color="auto"/>
            </w:tcBorders>
            <w:shd w:val="pct20" w:color="auto" w:fill="FFFFFF"/>
          </w:tcPr>
          <w:p w14:paraId="35F7B475" w14:textId="77777777" w:rsidR="00E530E7" w:rsidRPr="00E05580" w:rsidRDefault="00E530E7" w:rsidP="00E530E7">
            <w:pPr>
              <w:rPr>
                <w:b/>
                <w:color w:val="000000"/>
                <w:sz w:val="16"/>
                <w:szCs w:val="16"/>
              </w:rPr>
            </w:pPr>
            <w:r w:rsidRPr="00E05580">
              <w:rPr>
                <w:b/>
                <w:color w:val="000000"/>
                <w:sz w:val="16"/>
                <w:szCs w:val="16"/>
              </w:rPr>
              <w:t>Bronkolom</w:t>
            </w:r>
          </w:p>
        </w:tc>
      </w:tr>
      <w:tr w:rsidR="00E530E7" w:rsidRPr="00E05580" w14:paraId="1CF2F0C6"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1A89FCF" w14:textId="77777777" w:rsidR="00E530E7" w:rsidRPr="00E05580" w:rsidRDefault="00E530E7" w:rsidP="00E530E7">
            <w:pPr>
              <w:rPr>
                <w:rFonts w:cs="Arial"/>
                <w:sz w:val="16"/>
                <w:szCs w:val="16"/>
              </w:rPr>
            </w:pPr>
            <w:r w:rsidRPr="00743268">
              <w:rPr>
                <w:rFonts w:cs="Arial"/>
                <w:sz w:val="16"/>
                <w:szCs w:val="16"/>
              </w:rPr>
              <w:lastRenderedPageBreak/>
              <w:t>XBAE_SK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D078BB6" w14:textId="77777777" w:rsidR="00E530E7" w:rsidRPr="00E05580" w:rsidRDefault="00E530E7" w:rsidP="00E530E7">
            <w:pPr>
              <w:rPr>
                <w:rFonts w:cs="Arial"/>
                <w:snapToGrid w:val="0"/>
                <w:color w:val="000000"/>
                <w:sz w:val="16"/>
                <w:szCs w:val="16"/>
              </w:rPr>
            </w:pPr>
            <w:r>
              <w:rPr>
                <w:rFonts w:cs="Arial"/>
                <w:snapToGrid w:val="0"/>
                <w:color w:val="000000"/>
                <w:sz w:val="16"/>
                <w:szCs w:val="16"/>
              </w:rPr>
              <w:t>H_ADRES</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658791D8" w14:textId="77777777" w:rsidR="00E530E7" w:rsidRPr="00E05580" w:rsidRDefault="00E530E7" w:rsidP="00E530E7">
            <w:pPr>
              <w:rPr>
                <w:rFonts w:cs="Arial"/>
                <w:sz w:val="16"/>
                <w:szCs w:val="16"/>
              </w:rPr>
            </w:pPr>
            <w:r w:rsidRPr="00743268">
              <w:rPr>
                <w:rFonts w:cs="Arial"/>
                <w:sz w:val="16"/>
                <w:szCs w:val="16"/>
              </w:rPr>
              <w:t>XBAE_SK</w:t>
            </w:r>
          </w:p>
        </w:tc>
      </w:tr>
      <w:tr w:rsidR="00E530E7" w:rsidRPr="00E05580" w14:paraId="2C6504BA"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F0BA596" w14:textId="77777777" w:rsidR="00E530E7" w:rsidRPr="00E05580" w:rsidRDefault="00E530E7" w:rsidP="00E530E7">
            <w:pPr>
              <w:rPr>
                <w:rFonts w:cs="Arial"/>
                <w:sz w:val="16"/>
                <w:szCs w:val="16"/>
              </w:rPr>
            </w:pPr>
            <w:r w:rsidRPr="00E05580">
              <w:rPr>
                <w:rFonts w:cs="Arial"/>
                <w:sz w:val="16"/>
                <w:szCs w:val="16"/>
              </w:rPr>
              <w:t>XBAA_SK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CDC342C" w14:textId="77777777" w:rsidR="00E530E7" w:rsidRPr="00E05580" w:rsidRDefault="00E530E7" w:rsidP="00E530E7">
            <w:pPr>
              <w:rPr>
                <w:rFonts w:cs="Arial"/>
                <w:snapToGrid w:val="0"/>
                <w:color w:val="000000"/>
                <w:sz w:val="16"/>
                <w:szCs w:val="16"/>
              </w:rPr>
            </w:pPr>
            <w:r>
              <w:rPr>
                <w:rFonts w:cs="Arial"/>
                <w:snapToGrid w:val="0"/>
                <w:color w:val="000000"/>
                <w:sz w:val="16"/>
                <w:szCs w:val="16"/>
              </w:rPr>
              <w:t>H_PERSOON</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6CA5D2A" w14:textId="77777777" w:rsidR="00E530E7" w:rsidRPr="00E05580" w:rsidRDefault="00E530E7" w:rsidP="00E530E7">
            <w:pPr>
              <w:rPr>
                <w:rFonts w:cs="Arial"/>
                <w:sz w:val="16"/>
                <w:szCs w:val="16"/>
              </w:rPr>
            </w:pPr>
            <w:r w:rsidRPr="00E05580">
              <w:rPr>
                <w:rFonts w:cs="Arial"/>
                <w:sz w:val="16"/>
                <w:szCs w:val="16"/>
              </w:rPr>
              <w:t>XBAA_SK</w:t>
            </w:r>
          </w:p>
        </w:tc>
      </w:tr>
      <w:tr w:rsidR="00E530E7" w:rsidRPr="00E05580" w14:paraId="73E4D1B1"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A731FB3" w14:textId="77777777" w:rsidR="00E530E7" w:rsidRPr="00E05580" w:rsidRDefault="00E530E7" w:rsidP="00E530E7">
            <w:pPr>
              <w:rPr>
                <w:rFonts w:cs="Arial"/>
                <w:sz w:val="16"/>
                <w:szCs w:val="16"/>
              </w:rPr>
            </w:pPr>
            <w:r w:rsidRPr="00217959">
              <w:rPr>
                <w:rFonts w:cs="Arial"/>
                <w:sz w:val="16"/>
                <w:szCs w:val="16"/>
              </w:rPr>
              <w:t>XAAE</w:t>
            </w:r>
            <w:r w:rsidRPr="00E05580">
              <w:rPr>
                <w:rFonts w:cs="Arial"/>
                <w:sz w:val="16"/>
                <w:szCs w:val="16"/>
              </w:rPr>
              <w:t>_MUTATIEBEGIN_TS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D93DE7B" w14:textId="77777777" w:rsidR="00E530E7" w:rsidRPr="00E05580"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CCB0753" w14:textId="0C19D503" w:rsidR="00E530E7" w:rsidRPr="00E05580" w:rsidRDefault="00E530E7" w:rsidP="00504DA2">
            <w:pPr>
              <w:rPr>
                <w:rFonts w:cs="Arial"/>
                <w:sz w:val="16"/>
                <w:szCs w:val="16"/>
              </w:rPr>
            </w:pPr>
            <w:r w:rsidRPr="00E05580">
              <w:rPr>
                <w:rFonts w:cs="Arial"/>
                <w:sz w:val="16"/>
                <w:szCs w:val="16"/>
              </w:rPr>
              <w:t xml:space="preserve">Afleiding </w:t>
            </w:r>
            <w:r>
              <w:rPr>
                <w:rFonts w:cs="Arial"/>
                <w:sz w:val="16"/>
                <w:szCs w:val="16"/>
              </w:rPr>
              <w:t xml:space="preserve"> MUT</w:t>
            </w:r>
            <w:r w:rsidRPr="00E05580">
              <w:rPr>
                <w:rFonts w:cs="Arial"/>
                <w:snapToGrid w:val="0"/>
                <w:color w:val="000000"/>
                <w:sz w:val="16"/>
                <w:szCs w:val="16"/>
              </w:rPr>
              <w:t>ATIEBEGIN_TS</w:t>
            </w:r>
          </w:p>
        </w:tc>
      </w:tr>
      <w:tr w:rsidR="00E530E7" w:rsidRPr="00E05580" w14:paraId="7780339C"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C4D6BA3" w14:textId="77777777" w:rsidR="00E530E7" w:rsidRPr="00E05580" w:rsidRDefault="00E530E7" w:rsidP="00E530E7">
            <w:pPr>
              <w:rPr>
                <w:rFonts w:cs="Arial"/>
                <w:sz w:val="16"/>
                <w:szCs w:val="16"/>
              </w:rPr>
            </w:pPr>
            <w:r w:rsidRPr="00217959">
              <w:rPr>
                <w:rFonts w:cs="Arial"/>
                <w:sz w:val="16"/>
                <w:szCs w:val="16"/>
              </w:rPr>
              <w:t>XAAE</w:t>
            </w:r>
            <w:r w:rsidRPr="00E05580">
              <w:rPr>
                <w:rFonts w:cs="Arial"/>
                <w:sz w:val="16"/>
                <w:szCs w:val="16"/>
              </w:rPr>
              <w:t>_MUTATIEEINDE_TS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1271B44" w14:textId="77777777" w:rsidR="00E530E7" w:rsidRPr="00E05580"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44DCB61" w14:textId="560D94FA" w:rsidR="00E530E7" w:rsidRPr="00E05580" w:rsidRDefault="00E530E7" w:rsidP="00504DA2">
            <w:pPr>
              <w:rPr>
                <w:rFonts w:cs="Arial"/>
                <w:snapToGrid w:val="0"/>
                <w:color w:val="000000"/>
                <w:sz w:val="16"/>
                <w:szCs w:val="16"/>
              </w:rPr>
            </w:pPr>
            <w:r w:rsidRPr="00E05580">
              <w:rPr>
                <w:rFonts w:cs="Arial"/>
                <w:snapToGrid w:val="0"/>
                <w:color w:val="000000"/>
                <w:sz w:val="16"/>
                <w:szCs w:val="16"/>
              </w:rPr>
              <w:t>Afleiding  -</w:t>
            </w:r>
            <w:r w:rsidRPr="00E05580">
              <w:rPr>
                <w:rFonts w:cs="Arial"/>
                <w:sz w:val="16"/>
                <w:szCs w:val="16"/>
              </w:rPr>
              <w:t>MUTATIEEINDE_TS</w:t>
            </w:r>
          </w:p>
        </w:tc>
      </w:tr>
      <w:tr w:rsidR="00E530E7" w:rsidRPr="00E05580" w14:paraId="792B095E"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C48CCAE" w14:textId="77777777" w:rsidR="00E530E7" w:rsidRPr="00E05580" w:rsidRDefault="00E530E7" w:rsidP="00E530E7">
            <w:pPr>
              <w:rPr>
                <w:rFonts w:cs="Arial"/>
                <w:sz w:val="16"/>
                <w:szCs w:val="16"/>
              </w:rPr>
            </w:pPr>
            <w:r w:rsidRPr="00217959">
              <w:rPr>
                <w:rFonts w:cs="Arial"/>
                <w:sz w:val="16"/>
                <w:szCs w:val="16"/>
              </w:rPr>
              <w:t>XAAE</w:t>
            </w:r>
            <w:r w:rsidRPr="00E05580">
              <w:rPr>
                <w:rFonts w:cs="Arial"/>
                <w:sz w:val="16"/>
                <w:szCs w:val="16"/>
              </w:rPr>
              <w:t>_LAAD_TS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FE0DCFE" w14:textId="77777777" w:rsidR="00E530E7" w:rsidRPr="00E05580" w:rsidRDefault="00E530E7" w:rsidP="00E530E7">
            <w:pPr>
              <w:rPr>
                <w:rFonts w:cs="Arial"/>
                <w:snapToGrid w:val="0"/>
                <w:color w:val="00000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08AD570" w14:textId="77777777" w:rsidR="00E530E7" w:rsidRPr="00E05580" w:rsidRDefault="00E530E7" w:rsidP="00E530E7">
            <w:pPr>
              <w:rPr>
                <w:rFonts w:cs="Arial"/>
                <w:snapToGrid w:val="0"/>
                <w:color w:val="000000"/>
                <w:sz w:val="16"/>
                <w:szCs w:val="16"/>
              </w:rPr>
            </w:pPr>
            <w:proofErr w:type="spellStart"/>
            <w:r w:rsidRPr="00E05580">
              <w:rPr>
                <w:rFonts w:cs="Arial"/>
                <w:i/>
                <w:snapToGrid w:val="0"/>
                <w:color w:val="000000"/>
                <w:sz w:val="16"/>
                <w:szCs w:val="16"/>
              </w:rPr>
              <w:t>Laad_TS</w:t>
            </w:r>
            <w:proofErr w:type="spellEnd"/>
          </w:p>
        </w:tc>
      </w:tr>
      <w:tr w:rsidR="00E530E7" w:rsidRPr="00E05580" w14:paraId="3C3F36B3" w14:textId="77777777" w:rsidTr="00E530E7">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31359A2" w14:textId="77777777" w:rsidR="00E530E7" w:rsidRPr="00E05580" w:rsidRDefault="00E530E7" w:rsidP="00E530E7">
            <w:pPr>
              <w:rPr>
                <w:rFonts w:cs="Arial"/>
                <w:sz w:val="16"/>
                <w:szCs w:val="16"/>
              </w:rPr>
            </w:pPr>
            <w:r w:rsidRPr="00217959">
              <w:rPr>
                <w:rFonts w:cs="Arial"/>
                <w:sz w:val="16"/>
                <w:szCs w:val="16"/>
              </w:rPr>
              <w:t>XAAE</w:t>
            </w:r>
            <w:r w:rsidRPr="00E05580">
              <w:rPr>
                <w:rFonts w:cs="Arial"/>
                <w:sz w:val="16"/>
                <w:szCs w:val="16"/>
              </w:rPr>
              <w:t>_RECORDBRON_NAAM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8624058" w14:textId="48290CA6" w:rsidR="00E530E7" w:rsidRPr="00E05580" w:rsidRDefault="00E530E7" w:rsidP="00E530E7">
            <w:pPr>
              <w:rPr>
                <w:rFonts w:cs="Arial"/>
                <w:sz w:val="16"/>
                <w:szCs w:val="16"/>
              </w:rPr>
            </w:pPr>
            <w:r>
              <w:rPr>
                <w:rFonts w:cs="Arial"/>
                <w:sz w:val="16"/>
                <w:szCs w:val="16"/>
              </w:rPr>
              <w:t>CMG</w:t>
            </w:r>
            <w:r w:rsidR="003C7261">
              <w:rPr>
                <w:rFonts w:cs="Arial"/>
                <w:sz w:val="16"/>
                <w:szCs w:val="16"/>
              </w:rPr>
              <w:t>_C_T_</w:t>
            </w:r>
            <w:r>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0C4B350F" w14:textId="77777777" w:rsidR="00E530E7" w:rsidRPr="00E05580" w:rsidRDefault="00E530E7" w:rsidP="00E530E7">
            <w:pPr>
              <w:rPr>
                <w:rFonts w:cs="Arial"/>
                <w:snapToGrid w:val="0"/>
                <w:color w:val="000000"/>
                <w:sz w:val="16"/>
                <w:szCs w:val="16"/>
              </w:rPr>
            </w:pPr>
            <w:r w:rsidRPr="00AE0711">
              <w:rPr>
                <w:rFonts w:cs="Arial"/>
                <w:sz w:val="16"/>
                <w:szCs w:val="16"/>
              </w:rPr>
              <w:t>RECORDBRON_NAAM</w:t>
            </w:r>
          </w:p>
        </w:tc>
      </w:tr>
    </w:tbl>
    <w:p w14:paraId="602237FC" w14:textId="77777777" w:rsidR="00E530E7" w:rsidRPr="001436BA" w:rsidRDefault="00E530E7" w:rsidP="00E530E7">
      <w:pPr>
        <w:pStyle w:val="Kop3"/>
      </w:pPr>
      <w:bookmarkStart w:id="139" w:name="_Toc476561867"/>
      <w:bookmarkStart w:id="140" w:name="_Toc509919558"/>
      <w:r w:rsidRPr="001436BA">
        <w:t>Hoofdselectie (HSEL)</w:t>
      </w:r>
      <w:bookmarkEnd w:id="139"/>
      <w:bookmarkEnd w:id="140"/>
    </w:p>
    <w:p w14:paraId="1BCA98EA" w14:textId="77777777" w:rsidR="00E530E7" w:rsidRPr="001436BA" w:rsidRDefault="00E530E7" w:rsidP="00E530E7">
      <w:pPr>
        <w:pStyle w:val="Kop5"/>
      </w:pPr>
      <w:r w:rsidRPr="001436BA">
        <w:t>Functionele beschrijving</w:t>
      </w:r>
    </w:p>
    <w:p w14:paraId="4658FEBB" w14:textId="69D70608" w:rsidR="00E530E7" w:rsidRPr="001436BA" w:rsidRDefault="00E530E7" w:rsidP="00E530E7">
      <w:pPr>
        <w:pStyle w:val="Standaardinspringing"/>
        <w:ind w:left="0" w:firstLine="0"/>
      </w:pPr>
      <w:r w:rsidRPr="001436BA">
        <w:t xml:space="preserve">Selecteer alle Zending-gegevens uit </w:t>
      </w:r>
      <w:r w:rsidR="00504DA2">
        <w:t>CMG</w:t>
      </w:r>
      <w:r w:rsidRPr="001436BA">
        <w:t xml:space="preserve"> (</w:t>
      </w:r>
      <w:r w:rsidR="00504DA2">
        <w:t>view CMG</w:t>
      </w:r>
      <w:r w:rsidR="003C7261">
        <w:t>_C_T_</w:t>
      </w:r>
      <w:r w:rsidR="00504DA2">
        <w:t>BERICHT</w:t>
      </w:r>
      <w:r w:rsidRPr="001436BA">
        <w:t>) die zijn toegevoegd sinds de vorige verwerking (</w:t>
      </w:r>
      <w:r w:rsidR="00E65DC9" w:rsidRPr="00F135C6">
        <w:rPr>
          <w:rFonts w:cs="Arial"/>
          <w:szCs w:val="19"/>
        </w:rPr>
        <w:t>BERVW_</w:t>
      </w:r>
      <w:r w:rsidRPr="001436BA">
        <w:t xml:space="preserve">LAAD_TS ligt ná de </w:t>
      </w:r>
      <w:proofErr w:type="spellStart"/>
      <w:r w:rsidRPr="001436BA">
        <w:rPr>
          <w:i/>
        </w:rPr>
        <w:t>Vorige_laad_TS</w:t>
      </w:r>
      <w:proofErr w:type="spellEnd"/>
      <w:r w:rsidRPr="001436BA">
        <w:t xml:space="preserve">). </w:t>
      </w:r>
    </w:p>
    <w:p w14:paraId="5F312ED6" w14:textId="77777777" w:rsidR="00E530E7" w:rsidRPr="001436BA" w:rsidRDefault="00E530E7" w:rsidP="00E530E7">
      <w:pPr>
        <w:pStyle w:val="Standaardinspringing"/>
        <w:ind w:left="0" w:firstLine="0"/>
      </w:pPr>
    </w:p>
    <w:p w14:paraId="7CDEBEF3" w14:textId="77777777" w:rsidR="00E530E7" w:rsidRDefault="00E530E7" w:rsidP="00E530E7">
      <w:pPr>
        <w:pStyle w:val="Standaardinspringing"/>
        <w:ind w:left="0" w:firstLine="0"/>
      </w:pPr>
      <w:r w:rsidRPr="001436BA">
        <w:t xml:space="preserve">Maak vervolgens van deze gegevens een lijst met unieke voorkomens van Business Keys en </w:t>
      </w:r>
      <w:proofErr w:type="spellStart"/>
      <w:r w:rsidRPr="001436BA">
        <w:t>prefix_MUTATIEBEGIN_TS</w:t>
      </w:r>
      <w:proofErr w:type="spellEnd"/>
      <w:r w:rsidRPr="001436BA">
        <w:t>.</w:t>
      </w:r>
    </w:p>
    <w:p w14:paraId="0850701C" w14:textId="77777777" w:rsidR="00E530E7" w:rsidRDefault="00E530E7" w:rsidP="00E530E7">
      <w:pPr>
        <w:pStyle w:val="Standaardinspringing"/>
        <w:ind w:left="0" w:firstLine="0"/>
      </w:pPr>
    </w:p>
    <w:p w14:paraId="10E99128" w14:textId="77777777" w:rsidR="00E530E7" w:rsidRPr="00A63BDC" w:rsidRDefault="00E530E7" w:rsidP="00E530E7">
      <w:r>
        <w:t xml:space="preserve">De Business </w:t>
      </w:r>
      <w:proofErr w:type="spellStart"/>
      <w:r>
        <w:t>Key</w:t>
      </w:r>
      <w:proofErr w:type="spellEnd"/>
      <w:r>
        <w:t xml:space="preserve"> van H_ADRES is een samengestelde SLEUTEL. Het algoritme van deze samenstelling is beschreven bij H_ADRES</w:t>
      </w:r>
      <w:r w:rsidRPr="00A63BDC">
        <w:t>.</w:t>
      </w:r>
    </w:p>
    <w:p w14:paraId="6B725ABC" w14:textId="77777777" w:rsidR="00E530E7" w:rsidRPr="001436BA" w:rsidRDefault="00E530E7" w:rsidP="00E530E7">
      <w:pPr>
        <w:rPr>
          <w:rFonts w:cs="Arial"/>
          <w:szCs w:val="19"/>
        </w:rPr>
      </w:pPr>
    </w:p>
    <w:p w14:paraId="1D0FC8C6" w14:textId="77777777" w:rsidR="00E530E7" w:rsidRPr="001436BA" w:rsidRDefault="00E530E7" w:rsidP="00E530E7">
      <w:pPr>
        <w:pStyle w:val="Kop5"/>
      </w:pPr>
      <w:proofErr w:type="spellStart"/>
      <w:r w:rsidRPr="001436BA">
        <w:t>Selectiepad</w:t>
      </w:r>
      <w:proofErr w:type="spellEnd"/>
      <w:r w:rsidRPr="001436BA">
        <w:t>:</w:t>
      </w:r>
    </w:p>
    <w:p w14:paraId="01960BC1" w14:textId="790F56EA" w:rsidR="00E530E7" w:rsidRPr="001436BA" w:rsidRDefault="00E530E7" w:rsidP="00E530E7">
      <w:pPr>
        <w:pStyle w:val="Standaardinspringing"/>
        <w:ind w:left="0" w:firstLine="0"/>
        <w:rPr>
          <w:szCs w:val="19"/>
        </w:rPr>
      </w:pPr>
      <w:r>
        <w:rPr>
          <w:rFonts w:cs="Arial"/>
          <w:szCs w:val="19"/>
        </w:rPr>
        <w:t>CMG</w:t>
      </w:r>
      <w:r w:rsidR="003C7261">
        <w:rPr>
          <w:rFonts w:cs="Arial"/>
          <w:szCs w:val="19"/>
        </w:rPr>
        <w:t>_C_T_</w:t>
      </w:r>
      <w:r>
        <w:rPr>
          <w:rFonts w:cs="Arial"/>
          <w:szCs w:val="19"/>
        </w:rPr>
        <w:t>BERICHT</w:t>
      </w:r>
    </w:p>
    <w:p w14:paraId="744DAAF3" w14:textId="77777777" w:rsidR="00E530E7" w:rsidRPr="001436BA" w:rsidRDefault="00E530E7" w:rsidP="00E530E7">
      <w:pPr>
        <w:tabs>
          <w:tab w:val="left" w:pos="2552"/>
        </w:tabs>
      </w:pPr>
      <w:r w:rsidRPr="001436BA">
        <w:t xml:space="preserve">         </w:t>
      </w:r>
      <w:r w:rsidRPr="001436BA">
        <w:sym w:font="Wingdings" w:char="F0E2"/>
      </w:r>
      <w:r w:rsidRPr="001436BA">
        <w:t xml:space="preserve"> </w:t>
      </w:r>
    </w:p>
    <w:p w14:paraId="62A42330" w14:textId="77777777" w:rsidR="00E530E7" w:rsidRPr="001436BA" w:rsidRDefault="00E530E7" w:rsidP="00E530E7">
      <w:pPr>
        <w:tabs>
          <w:tab w:val="left" w:pos="2552"/>
        </w:tabs>
      </w:pPr>
      <w:r w:rsidRPr="001436BA">
        <w:t>H_PERSOON</w:t>
      </w:r>
    </w:p>
    <w:p w14:paraId="4DE6D801" w14:textId="77777777" w:rsidR="00E530E7" w:rsidRPr="001436BA" w:rsidRDefault="00E530E7" w:rsidP="00E530E7">
      <w:pPr>
        <w:tabs>
          <w:tab w:val="left" w:pos="2552"/>
        </w:tabs>
      </w:pPr>
      <w:r w:rsidRPr="001436BA">
        <w:t xml:space="preserve">         </w:t>
      </w:r>
      <w:r w:rsidRPr="001436BA">
        <w:sym w:font="Wingdings" w:char="F0E2"/>
      </w:r>
      <w:r w:rsidRPr="001436BA">
        <w:t xml:space="preserve"> </w:t>
      </w:r>
    </w:p>
    <w:p w14:paraId="2BF989F6" w14:textId="77777777" w:rsidR="00E530E7" w:rsidRPr="001436BA" w:rsidRDefault="00E530E7" w:rsidP="00E530E7">
      <w:pPr>
        <w:tabs>
          <w:tab w:val="left" w:pos="2552"/>
        </w:tabs>
      </w:pPr>
      <w:r w:rsidRPr="001436BA">
        <w:t>H_ADRES</w:t>
      </w:r>
    </w:p>
    <w:p w14:paraId="1F2E75EA" w14:textId="77777777" w:rsidR="00E530E7" w:rsidRPr="001436BA" w:rsidRDefault="00E530E7" w:rsidP="00E530E7">
      <w:pPr>
        <w:tabs>
          <w:tab w:val="left" w:pos="2552"/>
        </w:tabs>
        <w:rPr>
          <w:b/>
        </w:rPr>
      </w:pPr>
      <w:r w:rsidRPr="001436BA">
        <w:rPr>
          <w:rFonts w:cs="Arial"/>
          <w:sz w:val="18"/>
        </w:rPr>
        <w:br/>
      </w:r>
      <w:r w:rsidRPr="001436BA">
        <w:rPr>
          <w:b/>
        </w:rP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E530E7" w:rsidRPr="001436BA" w14:paraId="5D022C72"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46E59CA" w14:textId="5C86526E" w:rsidR="00E530E7" w:rsidRPr="001436BA" w:rsidRDefault="00E530E7" w:rsidP="00E530E7">
            <w:pPr>
              <w:rPr>
                <w:b/>
                <w:sz w:val="16"/>
                <w:szCs w:val="16"/>
              </w:rPr>
            </w:pPr>
            <w:r>
              <w:rPr>
                <w:rFonts w:cs="Arial"/>
                <w:b/>
                <w:sz w:val="16"/>
                <w:szCs w:val="16"/>
              </w:rPr>
              <w:t>CMG</w:t>
            </w:r>
            <w:r w:rsidR="003C7261">
              <w:rPr>
                <w:rFonts w:cs="Arial"/>
                <w:b/>
                <w:sz w:val="16"/>
                <w:szCs w:val="16"/>
              </w:rPr>
              <w:t>_C_T_</w:t>
            </w:r>
            <w:r>
              <w:rPr>
                <w:rFonts w:cs="Arial"/>
                <w:b/>
                <w:sz w:val="16"/>
                <w:szCs w:val="16"/>
              </w:rPr>
              <w:t xml:space="preserve">BERICHT </w:t>
            </w:r>
            <w:r w:rsidRPr="001436BA">
              <w:rPr>
                <w:b/>
                <w:sz w:val="16"/>
                <w:szCs w:val="16"/>
              </w:rPr>
              <w:t xml:space="preserve"> (alias: </w:t>
            </w:r>
            <w:r>
              <w:rPr>
                <w:b/>
                <w:sz w:val="16"/>
                <w:szCs w:val="16"/>
              </w:rPr>
              <w:t>X</w:t>
            </w:r>
            <w:r w:rsidRPr="001436BA">
              <w:rPr>
                <w:b/>
                <w:sz w:val="16"/>
                <w:szCs w:val="16"/>
              </w:rPr>
              <w:t>1)</w:t>
            </w:r>
          </w:p>
          <w:p w14:paraId="287774AC" w14:textId="77777777" w:rsidR="00E530E7" w:rsidRPr="001436BA"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9C3BF9B" w14:textId="77777777" w:rsidR="00E530E7"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59A5DF9" w14:textId="77777777" w:rsidR="00E530E7" w:rsidRPr="001436BA" w:rsidRDefault="00E530E7" w:rsidP="00E530E7">
            <w:pPr>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E13E9ED" w14:textId="77777777" w:rsidR="00E530E7" w:rsidRPr="001436BA" w:rsidRDefault="00E530E7" w:rsidP="00E530E7">
            <w:pPr>
              <w:rPr>
                <w:b/>
                <w:sz w:val="16"/>
                <w:szCs w:val="16"/>
              </w:rPr>
            </w:pPr>
            <w:r w:rsidRPr="001436BA">
              <w:rPr>
                <w:b/>
                <w:sz w:val="16"/>
                <w:szCs w:val="16"/>
              </w:rPr>
              <w:t>Condities</w:t>
            </w:r>
          </w:p>
        </w:tc>
      </w:tr>
      <w:tr w:rsidR="00E530E7" w:rsidRPr="00713294" w14:paraId="156E8EE2"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76FFB4A" w14:textId="3C6E1407" w:rsidR="00E530E7" w:rsidRPr="00713294" w:rsidRDefault="00E65DC9" w:rsidP="00E530E7">
            <w:pPr>
              <w:rPr>
                <w:sz w:val="16"/>
                <w:szCs w:val="16"/>
              </w:rPr>
            </w:pPr>
            <w:r w:rsidRPr="00AA1DEB">
              <w:rPr>
                <w:rFonts w:cs="Arial"/>
                <w:sz w:val="16"/>
                <w:szCs w:val="16"/>
              </w:rPr>
              <w:t>BERVW_</w:t>
            </w:r>
            <w:r w:rsidR="00E530E7">
              <w:rPr>
                <w:rFonts w:cs="Arial"/>
                <w:sz w:val="16"/>
                <w:szCs w:val="16"/>
              </w:rPr>
              <w:t>X_TIMESTAMP</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08129C" w14:textId="77777777" w:rsidR="00E530E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BEC482" w14:textId="77777777" w:rsidR="00E530E7" w:rsidRPr="00713294" w:rsidRDefault="00E530E7" w:rsidP="00E530E7">
            <w:pPr>
              <w:rPr>
                <w:sz w:val="16"/>
                <w:szCs w:val="16"/>
              </w:rPr>
            </w:pPr>
            <w:r>
              <w:rPr>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F85A744" w14:textId="77777777" w:rsidR="00E530E7" w:rsidRPr="00713294" w:rsidRDefault="00E530E7" w:rsidP="00E530E7">
            <w:pPr>
              <w:rPr>
                <w:b/>
                <w:sz w:val="16"/>
                <w:szCs w:val="16"/>
              </w:rPr>
            </w:pPr>
            <w:r w:rsidRPr="00713294">
              <w:rPr>
                <w:rFonts w:cs="Arial"/>
                <w:sz w:val="16"/>
                <w:szCs w:val="16"/>
              </w:rPr>
              <w:t xml:space="preserve">&gt; </w:t>
            </w:r>
            <w:proofErr w:type="spellStart"/>
            <w:r>
              <w:rPr>
                <w:rFonts w:cs="Arial"/>
                <w:sz w:val="16"/>
                <w:szCs w:val="16"/>
              </w:rPr>
              <w:t>Vorige</w:t>
            </w:r>
            <w:r w:rsidRPr="00713294">
              <w:rPr>
                <w:i/>
                <w:sz w:val="16"/>
                <w:szCs w:val="16"/>
              </w:rPr>
              <w:t>_laad_TS</w:t>
            </w:r>
            <w:proofErr w:type="spellEnd"/>
          </w:p>
        </w:tc>
      </w:tr>
      <w:tr w:rsidR="00E530E7" w:rsidRPr="006848BA" w14:paraId="43873EF7"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D6C29E6" w14:textId="77777777" w:rsidR="00E530E7" w:rsidRPr="00CC2877" w:rsidRDefault="00E530E7" w:rsidP="00E530E7">
            <w:pPr>
              <w:rPr>
                <w:rFonts w:cs="Arial"/>
                <w:sz w:val="16"/>
                <w:szCs w:val="16"/>
              </w:rPr>
            </w:pPr>
            <w:r>
              <w:rPr>
                <w:rFonts w:cs="Arial"/>
                <w:sz w:val="16"/>
                <w:szCs w:val="16"/>
              </w:rPr>
              <w:t>BELASTING</w:t>
            </w:r>
            <w:r w:rsidRPr="003C367A">
              <w:rPr>
                <w:rFonts w:cs="Arial"/>
                <w:sz w:val="16"/>
                <w:szCs w:val="16"/>
              </w:rPr>
              <w:t>JAAR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990466E" w14:textId="77777777" w:rsidR="00E530E7" w:rsidRPr="00CC2877"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EAB6B0" w14:textId="77777777" w:rsidR="00E530E7" w:rsidRPr="00CC2877"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4D6F57C7" w14:textId="77777777" w:rsidR="00E530E7" w:rsidRPr="00CC2877" w:rsidRDefault="00E530E7" w:rsidP="00E530E7">
            <w:pPr>
              <w:rPr>
                <w:rFonts w:cs="Arial"/>
                <w:sz w:val="16"/>
                <w:szCs w:val="16"/>
              </w:rPr>
            </w:pPr>
            <w:r w:rsidRPr="00156D38">
              <w:rPr>
                <w:rFonts w:cs="Arial"/>
                <w:sz w:val="16"/>
                <w:szCs w:val="16"/>
              </w:rPr>
              <w:t>≥ 2016</w:t>
            </w:r>
          </w:p>
        </w:tc>
      </w:tr>
      <w:tr w:rsidR="00E530E7" w:rsidRPr="00713294" w14:paraId="616761AE"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687631F" w14:textId="77777777" w:rsidR="00E530E7" w:rsidRPr="00713294" w:rsidRDefault="00E530E7" w:rsidP="00E530E7">
            <w:pPr>
              <w:rPr>
                <w:sz w:val="16"/>
                <w:szCs w:val="16"/>
              </w:rPr>
            </w:pPr>
            <w:r w:rsidRPr="00713294">
              <w:rPr>
                <w:rFonts w:cs="Arial"/>
                <w:spacing w:val="0"/>
                <w:sz w:val="16"/>
                <w:szCs w:val="16"/>
              </w:rPr>
              <w:t>X_OP_TYPE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2F26A7E" w14:textId="77777777" w:rsidR="00E530E7" w:rsidRPr="00713294"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EC092A" w14:textId="77777777" w:rsidR="00E530E7" w:rsidRPr="00713294"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2285C3E" w14:textId="77777777" w:rsidR="00E530E7" w:rsidRPr="00713294" w:rsidRDefault="00E530E7" w:rsidP="00E530E7">
            <w:pPr>
              <w:rPr>
                <w:b/>
                <w:sz w:val="16"/>
                <w:szCs w:val="16"/>
              </w:rPr>
            </w:pPr>
          </w:p>
        </w:tc>
      </w:tr>
      <w:tr w:rsidR="00E530E7" w:rsidRPr="00713294" w14:paraId="181E42B7"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61B4207" w14:textId="77777777" w:rsidR="00E530E7" w:rsidRPr="00713294" w:rsidRDefault="00E530E7" w:rsidP="00E530E7">
            <w:pPr>
              <w:rPr>
                <w:sz w:val="16"/>
                <w:szCs w:val="16"/>
              </w:rPr>
            </w:pPr>
            <w:r w:rsidRPr="00306B8E">
              <w:t>STRAAT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EC0F403" w14:textId="77777777" w:rsidR="00E530E7" w:rsidRPr="00713294"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B5DFF63" w14:textId="77777777" w:rsidR="00E530E7" w:rsidRPr="00713294"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01B732C" w14:textId="77777777" w:rsidR="00E530E7" w:rsidRPr="00713294" w:rsidRDefault="00E530E7" w:rsidP="00E530E7">
            <w:pPr>
              <w:rPr>
                <w:b/>
                <w:sz w:val="16"/>
                <w:szCs w:val="16"/>
              </w:rPr>
            </w:pPr>
          </w:p>
        </w:tc>
      </w:tr>
      <w:tr w:rsidR="00E530E7" w:rsidRPr="00713294" w14:paraId="6A3603FE"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BF23740" w14:textId="77777777" w:rsidR="00E530E7" w:rsidRPr="00713294" w:rsidRDefault="00E530E7" w:rsidP="00E530E7">
            <w:pPr>
              <w:rPr>
                <w:rFonts w:cs="Arial"/>
                <w:sz w:val="16"/>
                <w:szCs w:val="16"/>
              </w:rPr>
            </w:pPr>
            <w:r>
              <w:t>POSTCODE</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3E8B1B" w14:textId="77777777" w:rsidR="00E530E7" w:rsidRPr="00713294"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86B8A7C" w14:textId="77777777" w:rsidR="00E530E7" w:rsidRPr="00713294"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0ACA4AB" w14:textId="77777777" w:rsidR="00E530E7" w:rsidRPr="00713294" w:rsidRDefault="00E530E7" w:rsidP="00E530E7">
            <w:pPr>
              <w:rPr>
                <w:b/>
                <w:sz w:val="16"/>
                <w:szCs w:val="16"/>
              </w:rPr>
            </w:pPr>
          </w:p>
        </w:tc>
      </w:tr>
      <w:tr w:rsidR="00E530E7" w:rsidRPr="00713294" w14:paraId="39BAC757"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544193E" w14:textId="77777777" w:rsidR="00E530E7" w:rsidRPr="00713294" w:rsidRDefault="00E530E7" w:rsidP="00E530E7">
            <w:pPr>
              <w:rPr>
                <w:rFonts w:cs="Arial"/>
                <w:sz w:val="16"/>
                <w:szCs w:val="16"/>
              </w:rPr>
            </w:pPr>
            <w:r>
              <w:t>HUISNUMMER</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0891D91" w14:textId="77777777" w:rsidR="00E530E7" w:rsidRPr="00713294"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740066F" w14:textId="77777777" w:rsidR="00E530E7" w:rsidRPr="00713294"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E43CA74" w14:textId="77777777" w:rsidR="00E530E7" w:rsidRPr="00713294" w:rsidRDefault="00E530E7" w:rsidP="00E530E7">
            <w:pPr>
              <w:rPr>
                <w:b/>
                <w:sz w:val="16"/>
                <w:szCs w:val="16"/>
              </w:rPr>
            </w:pPr>
          </w:p>
        </w:tc>
      </w:tr>
      <w:tr w:rsidR="00E530E7" w:rsidRPr="00713294" w14:paraId="19E285F9"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D7E308B" w14:textId="77777777" w:rsidR="00E530E7" w:rsidRPr="00713294" w:rsidRDefault="00E530E7" w:rsidP="00E530E7">
            <w:pPr>
              <w:rPr>
                <w:rFonts w:cs="Arial"/>
                <w:sz w:val="16"/>
                <w:szCs w:val="16"/>
              </w:rPr>
            </w:pPr>
            <w:r>
              <w:t>HUISNUMMERTOEV</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191976" w14:textId="77777777" w:rsidR="00E530E7" w:rsidRPr="00713294" w:rsidRDefault="00E530E7" w:rsidP="00E530E7">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6F2C352" w14:textId="77777777" w:rsidR="00E530E7" w:rsidRPr="00713294" w:rsidRDefault="00E530E7" w:rsidP="00E530E7">
            <w:pPr>
              <w:rPr>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6A3BF994" w14:textId="77777777" w:rsidR="00E530E7" w:rsidRPr="00713294" w:rsidRDefault="00E530E7" w:rsidP="00E530E7">
            <w:pPr>
              <w:rPr>
                <w:b/>
                <w:sz w:val="16"/>
                <w:szCs w:val="16"/>
              </w:rPr>
            </w:pPr>
          </w:p>
        </w:tc>
      </w:tr>
      <w:tr w:rsidR="00E530E7" w:rsidRPr="00713294" w14:paraId="0DD3CFCF"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23A67D1" w14:textId="77777777" w:rsidR="00E530E7" w:rsidRPr="00790799" w:rsidRDefault="00E530E7" w:rsidP="00E530E7">
            <w:r>
              <w:t>PLAATS</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AD85E8" w14:textId="77777777" w:rsidR="00E530E7" w:rsidRPr="00790799" w:rsidRDefault="00E530E7" w:rsidP="00E530E7"/>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CF6EBF9" w14:textId="77777777" w:rsidR="00E530E7" w:rsidRPr="00790799" w:rsidRDefault="00E530E7" w:rsidP="00E530E7"/>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8F5E" w14:textId="77777777" w:rsidR="00E530E7" w:rsidRPr="00790799" w:rsidRDefault="00E530E7" w:rsidP="00E530E7"/>
        </w:tc>
      </w:tr>
      <w:tr w:rsidR="00E530E7" w:rsidRPr="00713294" w14:paraId="63E9FD2D"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1D7F6B1" w14:textId="77777777" w:rsidR="00E530E7" w:rsidRPr="00790799" w:rsidRDefault="00E530E7" w:rsidP="00E530E7">
            <w:r>
              <w:t>ADRES_OVERIG</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51FAA83" w14:textId="77777777" w:rsidR="00E530E7" w:rsidRPr="00790799" w:rsidRDefault="00E530E7" w:rsidP="00E530E7"/>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ADD1EA2" w14:textId="77777777" w:rsidR="00E530E7" w:rsidRPr="00790799" w:rsidRDefault="00E530E7" w:rsidP="00E530E7"/>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1FED0BCA" w14:textId="77777777" w:rsidR="00E530E7" w:rsidRPr="00790799" w:rsidRDefault="00E530E7" w:rsidP="00E530E7"/>
        </w:tc>
      </w:tr>
      <w:tr w:rsidR="00E530E7" w:rsidRPr="00713294" w14:paraId="16E08A09"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22A29B6A" w14:textId="77777777" w:rsidR="00E530E7" w:rsidRPr="00790799" w:rsidRDefault="00E530E7" w:rsidP="00E530E7">
            <w:r>
              <w:t>LAND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330F2D8" w14:textId="77777777" w:rsidR="00E530E7" w:rsidRPr="00790799" w:rsidRDefault="00E530E7" w:rsidP="00E530E7"/>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7E1314C" w14:textId="77777777" w:rsidR="00E530E7" w:rsidRPr="00790799" w:rsidRDefault="00E530E7" w:rsidP="00E530E7"/>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352CE882" w14:textId="77777777" w:rsidR="00E530E7" w:rsidRPr="00790799" w:rsidRDefault="00E530E7" w:rsidP="00E530E7"/>
        </w:tc>
      </w:tr>
      <w:tr w:rsidR="00E530E7" w:rsidRPr="00713294" w14:paraId="3BBD7782"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3F1C47B2" w14:textId="77777777" w:rsidR="00E530E7" w:rsidRPr="00790799" w:rsidRDefault="00E530E7" w:rsidP="00E530E7">
            <w:r>
              <w:t>ADRESREGEL</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AF75BFE" w14:textId="77777777" w:rsidR="00E530E7" w:rsidRPr="00790799" w:rsidRDefault="00E530E7" w:rsidP="00E530E7"/>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91016E" w14:textId="77777777" w:rsidR="00E530E7" w:rsidRPr="00790799" w:rsidRDefault="00E530E7" w:rsidP="00E530E7"/>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5BF0B0DA" w14:textId="77777777" w:rsidR="00E530E7" w:rsidRPr="00790799" w:rsidRDefault="00E530E7" w:rsidP="00E530E7"/>
        </w:tc>
      </w:tr>
      <w:tr w:rsidR="00E530E7" w:rsidRPr="00713294" w14:paraId="548D5E08"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tcPr>
          <w:p w14:paraId="6E9E87AC" w14:textId="77777777" w:rsidR="00E530E7" w:rsidRPr="00790799" w:rsidRDefault="00E530E7" w:rsidP="00E530E7">
            <w:r>
              <w:t>ADRESREGEL_LAND</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2C7BC55" w14:textId="77777777" w:rsidR="00E530E7" w:rsidRPr="00790799" w:rsidRDefault="00E530E7" w:rsidP="00E530E7"/>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390E39E" w14:textId="77777777" w:rsidR="00E530E7" w:rsidRPr="00790799" w:rsidRDefault="00E530E7" w:rsidP="00E530E7">
            <w:r w:rsidRPr="00790799">
              <w:t>X</w:t>
            </w:r>
          </w:p>
        </w:tc>
        <w:tc>
          <w:tcPr>
            <w:tcW w:w="5361" w:type="dxa"/>
            <w:tcBorders>
              <w:top w:val="single" w:sz="4" w:space="0" w:color="auto"/>
              <w:left w:val="single" w:sz="4" w:space="0" w:color="auto"/>
              <w:bottom w:val="single" w:sz="4" w:space="0" w:color="auto"/>
              <w:right w:val="single" w:sz="4" w:space="0" w:color="auto"/>
            </w:tcBorders>
            <w:shd w:val="clear" w:color="auto" w:fill="FFFFFF" w:themeFill="background1"/>
          </w:tcPr>
          <w:p w14:paraId="7878FCF6" w14:textId="77777777" w:rsidR="00E530E7" w:rsidRPr="00790799" w:rsidRDefault="00E530E7" w:rsidP="00E530E7"/>
        </w:tc>
      </w:tr>
      <w:tr w:rsidR="00E530E7" w:rsidRPr="00713294" w14:paraId="422DA2A0"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E5D2BB4" w14:textId="77777777" w:rsidR="00E530E7" w:rsidRPr="00713294" w:rsidRDefault="00E530E7" w:rsidP="00E530E7">
            <w:pPr>
              <w:rPr>
                <w:b/>
                <w:sz w:val="16"/>
                <w:szCs w:val="16"/>
              </w:rPr>
            </w:pPr>
            <w:r w:rsidRPr="00713294">
              <w:rPr>
                <w:b/>
                <w:sz w:val="16"/>
                <w:szCs w:val="16"/>
              </w:rPr>
              <w:t>H_PERSOON (alias: H1)</w:t>
            </w:r>
          </w:p>
          <w:p w14:paraId="67626737" w14:textId="77777777" w:rsidR="00E530E7" w:rsidRPr="00713294"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51E861E" w14:textId="77777777" w:rsidR="00E530E7" w:rsidRPr="00713294"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F0BFE45" w14:textId="77777777" w:rsidR="00E530E7" w:rsidRPr="00713294" w:rsidRDefault="00E530E7" w:rsidP="00E530E7">
            <w:pPr>
              <w:rPr>
                <w:b/>
                <w:sz w:val="16"/>
                <w:szCs w:val="16"/>
              </w:rPr>
            </w:pPr>
            <w:proofErr w:type="spellStart"/>
            <w:r w:rsidRPr="00713294">
              <w:rPr>
                <w:b/>
                <w:sz w:val="16"/>
                <w:szCs w:val="16"/>
              </w:rPr>
              <w:t>Sel</w:t>
            </w:r>
            <w:proofErr w:type="spellEnd"/>
            <w:r w:rsidRPr="00713294">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A2680F2" w14:textId="77777777" w:rsidR="00E530E7" w:rsidRPr="00713294" w:rsidRDefault="00E530E7" w:rsidP="00E530E7">
            <w:pPr>
              <w:rPr>
                <w:b/>
                <w:sz w:val="16"/>
                <w:szCs w:val="16"/>
              </w:rPr>
            </w:pPr>
            <w:r w:rsidRPr="00713294">
              <w:rPr>
                <w:b/>
                <w:sz w:val="16"/>
                <w:szCs w:val="16"/>
              </w:rPr>
              <w:t>Condities</w:t>
            </w:r>
          </w:p>
        </w:tc>
      </w:tr>
      <w:tr w:rsidR="00E530E7" w:rsidRPr="00713294" w14:paraId="1A256D41"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BC49E60" w14:textId="77777777" w:rsidR="00E530E7" w:rsidRPr="00713294" w:rsidRDefault="00E530E7" w:rsidP="00E530E7">
            <w:pPr>
              <w:rPr>
                <w:rFonts w:cs="Arial"/>
                <w:snapToGrid w:val="0"/>
                <w:color w:val="000000"/>
                <w:sz w:val="16"/>
                <w:szCs w:val="16"/>
              </w:rPr>
            </w:pPr>
            <w:r w:rsidRPr="00713294">
              <w:rPr>
                <w:rFonts w:cs="Arial"/>
                <w:snapToGrid w:val="0"/>
                <w:sz w:val="16"/>
              </w:rPr>
              <w:t>XBAA_FINR</w:t>
            </w:r>
          </w:p>
        </w:tc>
        <w:tc>
          <w:tcPr>
            <w:tcW w:w="425" w:type="dxa"/>
            <w:tcBorders>
              <w:top w:val="single" w:sz="4" w:space="0" w:color="auto"/>
              <w:left w:val="single" w:sz="6" w:space="0" w:color="auto"/>
              <w:bottom w:val="single" w:sz="4" w:space="0" w:color="auto"/>
              <w:right w:val="single" w:sz="6" w:space="0" w:color="auto"/>
            </w:tcBorders>
          </w:tcPr>
          <w:p w14:paraId="70FCC94D" w14:textId="77777777" w:rsidR="00E530E7" w:rsidRPr="00713294"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2CC375B3" w14:textId="77777777" w:rsidR="00E530E7" w:rsidRPr="00713294" w:rsidRDefault="00E530E7" w:rsidP="00E530E7">
            <w:pPr>
              <w:rPr>
                <w:rFonts w:cs="Arial"/>
                <w:sz w:val="16"/>
                <w:szCs w:val="16"/>
              </w:rPr>
            </w:pP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61872F10" w14:textId="77777777" w:rsidR="00E530E7" w:rsidRPr="00713294" w:rsidRDefault="00E530E7" w:rsidP="00E530E7">
            <w:pPr>
              <w:rPr>
                <w:rFonts w:cs="Arial"/>
                <w:sz w:val="16"/>
                <w:szCs w:val="16"/>
              </w:rPr>
            </w:pPr>
            <w:r>
              <w:rPr>
                <w:rFonts w:cs="Arial"/>
                <w:sz w:val="16"/>
                <w:szCs w:val="16"/>
              </w:rPr>
              <w:t>= X</w:t>
            </w:r>
            <w:r w:rsidRPr="00713294">
              <w:rPr>
                <w:rFonts w:cs="Arial"/>
                <w:sz w:val="16"/>
                <w:szCs w:val="16"/>
              </w:rPr>
              <w:t>1.</w:t>
            </w:r>
            <w:r>
              <w:rPr>
                <w:rFonts w:cs="Arial"/>
                <w:snapToGrid w:val="0"/>
                <w:color w:val="000000"/>
                <w:sz w:val="16"/>
                <w:szCs w:val="16"/>
              </w:rPr>
              <w:t>RSINBRON</w:t>
            </w:r>
          </w:p>
        </w:tc>
      </w:tr>
      <w:tr w:rsidR="00E530E7" w:rsidRPr="00713294" w14:paraId="74ECE565"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28DD146E" w14:textId="77777777" w:rsidR="00E530E7" w:rsidRPr="00713294" w:rsidRDefault="00E530E7" w:rsidP="00E530E7">
            <w:pPr>
              <w:rPr>
                <w:rFonts w:cs="Arial"/>
                <w:snapToGrid w:val="0"/>
                <w:color w:val="000000"/>
                <w:sz w:val="16"/>
                <w:szCs w:val="16"/>
              </w:rPr>
            </w:pPr>
            <w:r w:rsidRPr="00713294">
              <w:rPr>
                <w:rFonts w:cs="Arial"/>
                <w:snapToGrid w:val="0"/>
                <w:sz w:val="16"/>
              </w:rPr>
              <w:t>XBAA_SK</w:t>
            </w:r>
          </w:p>
        </w:tc>
        <w:tc>
          <w:tcPr>
            <w:tcW w:w="425" w:type="dxa"/>
            <w:tcBorders>
              <w:top w:val="single" w:sz="4" w:space="0" w:color="auto"/>
              <w:left w:val="single" w:sz="6" w:space="0" w:color="auto"/>
              <w:bottom w:val="single" w:sz="4" w:space="0" w:color="auto"/>
              <w:right w:val="single" w:sz="6" w:space="0" w:color="auto"/>
            </w:tcBorders>
          </w:tcPr>
          <w:p w14:paraId="4465942E" w14:textId="77777777" w:rsidR="00E530E7" w:rsidRPr="00713294"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7F288D9" w14:textId="77777777" w:rsidR="00E530E7" w:rsidRPr="00713294" w:rsidRDefault="00E530E7" w:rsidP="00E530E7">
            <w:pPr>
              <w:rPr>
                <w:rFonts w:cs="Arial"/>
                <w:sz w:val="16"/>
                <w:szCs w:val="16"/>
              </w:rPr>
            </w:pPr>
            <w:r w:rsidRPr="0071329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7E78A207" w14:textId="77777777" w:rsidR="00E530E7" w:rsidRPr="00713294" w:rsidRDefault="00E530E7" w:rsidP="00E530E7">
            <w:pPr>
              <w:rPr>
                <w:rFonts w:cs="Arial"/>
                <w:sz w:val="16"/>
                <w:szCs w:val="16"/>
              </w:rPr>
            </w:pPr>
          </w:p>
        </w:tc>
      </w:tr>
      <w:tr w:rsidR="00E530E7" w:rsidRPr="00713294" w14:paraId="4F3D5865" w14:textId="77777777" w:rsidTr="00E530E7">
        <w:trPr>
          <w:cantSplit/>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3F294176" w14:textId="77777777" w:rsidR="00E530E7" w:rsidRPr="00713294" w:rsidRDefault="00E530E7" w:rsidP="00E530E7">
            <w:pPr>
              <w:rPr>
                <w:b/>
                <w:sz w:val="16"/>
                <w:szCs w:val="16"/>
              </w:rPr>
            </w:pPr>
            <w:r w:rsidRPr="00713294">
              <w:rPr>
                <w:b/>
                <w:sz w:val="16"/>
                <w:szCs w:val="16"/>
              </w:rPr>
              <w:t>H_</w:t>
            </w:r>
            <w:r>
              <w:rPr>
                <w:b/>
                <w:sz w:val="16"/>
                <w:szCs w:val="16"/>
              </w:rPr>
              <w:t>ADRES</w:t>
            </w:r>
            <w:r w:rsidRPr="00713294">
              <w:rPr>
                <w:b/>
                <w:sz w:val="16"/>
                <w:szCs w:val="16"/>
              </w:rPr>
              <w:t xml:space="preserve"> (alias: H2)</w:t>
            </w:r>
          </w:p>
          <w:p w14:paraId="2CC129C1" w14:textId="77777777" w:rsidR="00E530E7" w:rsidRPr="00713294" w:rsidRDefault="00E530E7" w:rsidP="00E530E7">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96B9B72" w14:textId="77777777" w:rsidR="00E530E7" w:rsidRPr="00713294" w:rsidRDefault="00E530E7" w:rsidP="00E530E7">
            <w:pPr>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0371F16" w14:textId="77777777" w:rsidR="00E530E7" w:rsidRPr="00713294" w:rsidRDefault="00E530E7" w:rsidP="00E530E7">
            <w:pPr>
              <w:rPr>
                <w:b/>
                <w:sz w:val="16"/>
                <w:szCs w:val="16"/>
              </w:rPr>
            </w:pPr>
            <w:proofErr w:type="spellStart"/>
            <w:r w:rsidRPr="00713294">
              <w:rPr>
                <w:b/>
                <w:sz w:val="16"/>
                <w:szCs w:val="16"/>
              </w:rPr>
              <w:t>Sel</w:t>
            </w:r>
            <w:proofErr w:type="spellEnd"/>
            <w:r w:rsidRPr="00713294">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DB04B15" w14:textId="77777777" w:rsidR="00E530E7" w:rsidRPr="00713294" w:rsidRDefault="00E530E7" w:rsidP="00E530E7">
            <w:pPr>
              <w:rPr>
                <w:b/>
                <w:sz w:val="16"/>
                <w:szCs w:val="16"/>
              </w:rPr>
            </w:pPr>
            <w:r w:rsidRPr="00713294">
              <w:rPr>
                <w:b/>
                <w:sz w:val="16"/>
                <w:szCs w:val="16"/>
              </w:rPr>
              <w:t>Condities</w:t>
            </w:r>
          </w:p>
        </w:tc>
      </w:tr>
      <w:tr w:rsidR="00E530E7" w:rsidRPr="00713294" w14:paraId="619D4877"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7F74F4E7" w14:textId="77777777" w:rsidR="00E530E7" w:rsidRPr="00713294" w:rsidRDefault="00E530E7" w:rsidP="00E530E7">
            <w:pPr>
              <w:rPr>
                <w:rFonts w:cs="Arial"/>
                <w:snapToGrid w:val="0"/>
                <w:color w:val="000000"/>
                <w:sz w:val="16"/>
                <w:szCs w:val="16"/>
              </w:rPr>
            </w:pPr>
            <w:r w:rsidRPr="00743268">
              <w:rPr>
                <w:rFonts w:cs="Arial"/>
                <w:sz w:val="16"/>
                <w:szCs w:val="16"/>
              </w:rPr>
              <w:t>XBAE_SK</w:t>
            </w:r>
          </w:p>
        </w:tc>
        <w:tc>
          <w:tcPr>
            <w:tcW w:w="425" w:type="dxa"/>
            <w:tcBorders>
              <w:top w:val="single" w:sz="4" w:space="0" w:color="auto"/>
              <w:left w:val="single" w:sz="6" w:space="0" w:color="auto"/>
              <w:bottom w:val="single" w:sz="4" w:space="0" w:color="auto"/>
              <w:right w:val="single" w:sz="6" w:space="0" w:color="auto"/>
            </w:tcBorders>
          </w:tcPr>
          <w:p w14:paraId="44E4366E" w14:textId="77777777" w:rsidR="00E530E7" w:rsidRDefault="00E530E7" w:rsidP="00E530E7">
            <w:pPr>
              <w:rPr>
                <w:rFonts w:cs="Arial"/>
                <w:sz w:val="16"/>
                <w:szCs w:val="16"/>
              </w:rPr>
            </w:pP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02090530" w14:textId="77777777" w:rsidR="00E530E7" w:rsidRPr="00713294" w:rsidRDefault="00E530E7" w:rsidP="00E530E7">
            <w:pPr>
              <w:rPr>
                <w:rFonts w:cs="Arial"/>
                <w:sz w:val="16"/>
                <w:szCs w:val="16"/>
              </w:rPr>
            </w:pPr>
            <w:r>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2F18B324" w14:textId="77777777" w:rsidR="00E530E7" w:rsidRPr="00713294" w:rsidRDefault="00E530E7" w:rsidP="00E530E7">
            <w:pPr>
              <w:rPr>
                <w:rFonts w:cs="Arial"/>
                <w:sz w:val="16"/>
                <w:szCs w:val="16"/>
              </w:rPr>
            </w:pPr>
          </w:p>
        </w:tc>
      </w:tr>
      <w:tr w:rsidR="00E530E7" w:rsidRPr="00713294" w14:paraId="75204B57" w14:textId="77777777" w:rsidTr="00E530E7">
        <w:trPr>
          <w:cantSplit/>
        </w:trPr>
        <w:tc>
          <w:tcPr>
            <w:tcW w:w="3823" w:type="dxa"/>
            <w:tcBorders>
              <w:top w:val="single" w:sz="4" w:space="0" w:color="auto"/>
              <w:left w:val="single" w:sz="6" w:space="0" w:color="auto"/>
              <w:bottom w:val="single" w:sz="4" w:space="0" w:color="auto"/>
              <w:right w:val="single" w:sz="6" w:space="0" w:color="auto"/>
            </w:tcBorders>
            <w:shd w:val="clear" w:color="auto" w:fill="auto"/>
          </w:tcPr>
          <w:p w14:paraId="69F1ECA6" w14:textId="77777777" w:rsidR="00E530E7" w:rsidRPr="00713294" w:rsidRDefault="00E530E7" w:rsidP="00E530E7">
            <w:pPr>
              <w:rPr>
                <w:rFonts w:cs="Arial"/>
                <w:snapToGrid w:val="0"/>
                <w:color w:val="000000"/>
                <w:sz w:val="16"/>
                <w:szCs w:val="16"/>
              </w:rPr>
            </w:pPr>
            <w:r w:rsidRPr="00713294">
              <w:rPr>
                <w:rFonts w:cs="Arial"/>
                <w:snapToGrid w:val="0"/>
                <w:sz w:val="16"/>
              </w:rPr>
              <w:t>XBAE_SLEUTEL</w:t>
            </w:r>
          </w:p>
        </w:tc>
        <w:tc>
          <w:tcPr>
            <w:tcW w:w="425" w:type="dxa"/>
            <w:tcBorders>
              <w:top w:val="single" w:sz="4" w:space="0" w:color="auto"/>
              <w:left w:val="single" w:sz="6" w:space="0" w:color="auto"/>
              <w:bottom w:val="single" w:sz="4" w:space="0" w:color="auto"/>
              <w:right w:val="single" w:sz="6" w:space="0" w:color="auto"/>
            </w:tcBorders>
          </w:tcPr>
          <w:p w14:paraId="011079F8" w14:textId="77777777" w:rsidR="00E530E7" w:rsidRPr="00713294" w:rsidRDefault="00E530E7" w:rsidP="00E530E7">
            <w:pPr>
              <w:rPr>
                <w:rFonts w:cs="Arial"/>
                <w:sz w:val="16"/>
                <w:szCs w:val="16"/>
              </w:rPr>
            </w:pPr>
            <w:r>
              <w:rPr>
                <w:rFonts w:cs="Arial"/>
                <w:sz w:val="16"/>
                <w:szCs w:val="16"/>
              </w:rPr>
              <w:t>X</w:t>
            </w:r>
          </w:p>
        </w:tc>
        <w:tc>
          <w:tcPr>
            <w:tcW w:w="425" w:type="dxa"/>
            <w:tcBorders>
              <w:top w:val="single" w:sz="4" w:space="0" w:color="auto"/>
              <w:left w:val="single" w:sz="6" w:space="0" w:color="auto"/>
              <w:bottom w:val="single" w:sz="4" w:space="0" w:color="auto"/>
              <w:right w:val="single" w:sz="6" w:space="0" w:color="auto"/>
            </w:tcBorders>
            <w:shd w:val="clear" w:color="auto" w:fill="auto"/>
          </w:tcPr>
          <w:p w14:paraId="7023D484" w14:textId="77777777" w:rsidR="00E530E7" w:rsidRPr="00713294" w:rsidRDefault="00E530E7" w:rsidP="00E530E7">
            <w:pPr>
              <w:rPr>
                <w:rFonts w:cs="Arial"/>
                <w:sz w:val="16"/>
                <w:szCs w:val="16"/>
              </w:rPr>
            </w:pPr>
            <w:r w:rsidRPr="00713294">
              <w:rPr>
                <w:rFonts w:cs="Arial"/>
                <w:sz w:val="16"/>
                <w:szCs w:val="16"/>
              </w:rPr>
              <w:t>X</w:t>
            </w:r>
          </w:p>
        </w:tc>
        <w:tc>
          <w:tcPr>
            <w:tcW w:w="5361" w:type="dxa"/>
            <w:tcBorders>
              <w:top w:val="single" w:sz="4" w:space="0" w:color="auto"/>
              <w:left w:val="single" w:sz="6" w:space="0" w:color="auto"/>
              <w:bottom w:val="single" w:sz="4" w:space="0" w:color="auto"/>
              <w:right w:val="single" w:sz="6" w:space="0" w:color="auto"/>
            </w:tcBorders>
            <w:shd w:val="clear" w:color="auto" w:fill="auto"/>
          </w:tcPr>
          <w:p w14:paraId="1194B5D2" w14:textId="2AFDCCBF" w:rsidR="00A236AC" w:rsidRDefault="00A236AC" w:rsidP="00A236AC">
            <w:pPr>
              <w:rPr>
                <w:u w:val="single"/>
              </w:rPr>
            </w:pPr>
            <w:r w:rsidRPr="00EB4298">
              <w:t>Zie:</w:t>
            </w:r>
            <w:r>
              <w:rPr>
                <w:u w:val="single"/>
              </w:rPr>
              <w:t xml:space="preserve"> H_ADRES</w:t>
            </w:r>
          </w:p>
          <w:p w14:paraId="04B028F7" w14:textId="110FECD8" w:rsidR="00E530E7" w:rsidRPr="00790799" w:rsidRDefault="00A236AC" w:rsidP="00A236AC">
            <w:pPr>
              <w:rPr>
                <w:rFonts w:cs="Arial"/>
                <w:snapToGrid w:val="0"/>
                <w:sz w:val="16"/>
              </w:rPr>
            </w:pPr>
            <w:r w:rsidRPr="00953C7A">
              <w:rPr>
                <w:u w:val="single"/>
              </w:rPr>
              <w:t xml:space="preserve">Gebruik samengestelde Business </w:t>
            </w:r>
            <w:proofErr w:type="spellStart"/>
            <w:r w:rsidRPr="00953C7A">
              <w:rPr>
                <w:u w:val="single"/>
              </w:rPr>
              <w:t>Key</w:t>
            </w:r>
            <w:proofErr w:type="spellEnd"/>
            <w:r w:rsidRPr="00953C7A">
              <w:rPr>
                <w:u w:val="single"/>
              </w:rPr>
              <w:t xml:space="preserve"> XBAE_SLEUTEL</w:t>
            </w:r>
          </w:p>
        </w:tc>
      </w:tr>
    </w:tbl>
    <w:p w14:paraId="6BD58BDF" w14:textId="77777777" w:rsidR="0028384E" w:rsidRDefault="0028384E" w:rsidP="00E530E7">
      <w:pPr>
        <w:pStyle w:val="Kop5"/>
      </w:pPr>
    </w:p>
    <w:p w14:paraId="72F750F9" w14:textId="77777777" w:rsidR="00E530E7" w:rsidRPr="00F750E1" w:rsidRDefault="00E530E7" w:rsidP="00E530E7">
      <w:pPr>
        <w:pStyle w:val="Kop5"/>
      </w:pPr>
      <w:r w:rsidRPr="00F750E1">
        <w:t>Uitvoer</w:t>
      </w:r>
    </w:p>
    <w:p w14:paraId="14EA50C7" w14:textId="281536E1" w:rsidR="00E530E7" w:rsidRPr="00F750E1" w:rsidRDefault="00E530E7" w:rsidP="00E530E7">
      <w:r w:rsidRPr="00F750E1">
        <w:t xml:space="preserve">0 of 1 voorkomen toevoegen per </w:t>
      </w:r>
      <w:r>
        <w:t>CMG</w:t>
      </w:r>
      <w:r w:rsidRPr="00F750E1">
        <w:t xml:space="preserve"> (</w:t>
      </w:r>
      <w:r>
        <w:t>CMG</w:t>
      </w:r>
      <w:r w:rsidR="003C7261">
        <w:t>_C_T_</w:t>
      </w:r>
      <w:r>
        <w:t xml:space="preserve">BERICHT) </w:t>
      </w:r>
    </w:p>
    <w:p w14:paraId="7C29A08E" w14:textId="77777777" w:rsidR="00E530E7" w:rsidRPr="00F750E1" w:rsidRDefault="00E530E7" w:rsidP="00E530E7"/>
    <w:p w14:paraId="6401659D" w14:textId="77777777" w:rsidR="00E530E7" w:rsidRPr="00F750E1" w:rsidRDefault="00E530E7" w:rsidP="00E530E7">
      <w:pPr>
        <w:pStyle w:val="Kop5"/>
      </w:pPr>
      <w:r w:rsidRPr="00F750E1">
        <w:t>Afwijkende uitvoer</w:t>
      </w:r>
    </w:p>
    <w:p w14:paraId="24A425F5" w14:textId="77777777" w:rsidR="00E530E7" w:rsidRPr="00F750E1" w:rsidRDefault="00E530E7" w:rsidP="00E530E7">
      <w:pPr>
        <w:pStyle w:val="Standaardinspringing"/>
        <w:ind w:left="0" w:firstLine="0"/>
        <w:rPr>
          <w:rFonts w:cs="Arial"/>
          <w:spacing w:val="0"/>
          <w:szCs w:val="19"/>
        </w:rPr>
      </w:pPr>
      <w:proofErr w:type="spellStart"/>
      <w:r w:rsidRPr="00F750E1">
        <w:lastRenderedPageBreak/>
        <w:t>Hernoem</w:t>
      </w:r>
      <w:proofErr w:type="spellEnd"/>
      <w:r w:rsidRPr="00F750E1">
        <w:t xml:space="preserve"> </w:t>
      </w:r>
      <w:r>
        <w:t>TS_REGISTRATIE</w:t>
      </w:r>
      <w:r w:rsidRPr="00F750E1">
        <w:rPr>
          <w:rFonts w:cs="Arial"/>
          <w:spacing w:val="0"/>
          <w:szCs w:val="19"/>
        </w:rPr>
        <w:t xml:space="preserve"> naar XAAF_MUTATIEBEGIN_TS</w:t>
      </w:r>
    </w:p>
    <w:p w14:paraId="4850ED63" w14:textId="77777777" w:rsidR="00E530E7" w:rsidRPr="00F750E1" w:rsidRDefault="00E530E7" w:rsidP="00E530E7">
      <w:pPr>
        <w:pStyle w:val="Standaardinspringing"/>
        <w:ind w:left="0" w:firstLine="0"/>
        <w:rPr>
          <w:rFonts w:cs="Arial"/>
          <w:spacing w:val="0"/>
          <w:szCs w:val="19"/>
        </w:rPr>
      </w:pPr>
    </w:p>
    <w:p w14:paraId="60366715" w14:textId="77777777" w:rsidR="00E530E7" w:rsidRDefault="00E530E7">
      <w:pPr>
        <w:spacing w:line="240" w:lineRule="auto"/>
      </w:pPr>
    </w:p>
    <w:p w14:paraId="1293E718" w14:textId="0C07BDA1" w:rsidR="00066402" w:rsidRDefault="00066402" w:rsidP="00066402">
      <w:pPr>
        <w:pStyle w:val="Kop1"/>
      </w:pPr>
      <w:bookmarkStart w:id="141" w:name="_Toc509919559"/>
      <w:r>
        <w:lastRenderedPageBreak/>
        <w:t>SAT Tabellen</w:t>
      </w:r>
      <w:bookmarkEnd w:id="141"/>
      <w:r>
        <w:t xml:space="preserve"> </w:t>
      </w:r>
    </w:p>
    <w:p w14:paraId="38E167B0" w14:textId="31FA051A" w:rsidR="0028384E" w:rsidRPr="0028384E" w:rsidRDefault="0028384E" w:rsidP="0028384E">
      <w:pPr>
        <w:spacing w:after="200" w:line="276" w:lineRule="auto"/>
        <w:rPr>
          <w:u w:val="single"/>
        </w:rPr>
      </w:pPr>
      <w:r>
        <w:rPr>
          <w:u w:val="single"/>
        </w:rPr>
        <w:t>MTHV</w:t>
      </w:r>
      <w:r w:rsidRPr="0004249E">
        <w:rPr>
          <w:u w:val="single"/>
        </w:rPr>
        <w:t>: 3303 ETL vullen CDP 2.0.docx</w:t>
      </w:r>
      <w:r>
        <w:rPr>
          <w:u w:val="single"/>
        </w:rPr>
        <w:t xml:space="preserve"> [</w:t>
      </w:r>
      <w:r w:rsidRPr="0004249E">
        <w:rPr>
          <w:u w:val="single"/>
        </w:rPr>
        <w:t xml:space="preserve">SAT tabel (Bron is geen </w:t>
      </w:r>
      <w:proofErr w:type="spellStart"/>
      <w:r w:rsidRPr="0004249E">
        <w:rPr>
          <w:u w:val="single"/>
        </w:rPr>
        <w:t>datavault</w:t>
      </w:r>
      <w:proofErr w:type="spellEnd"/>
      <w:r w:rsidRPr="0004249E">
        <w:rPr>
          <w:u w:val="single"/>
        </w:rPr>
        <w:t xml:space="preserve"> met 1 tabel)</w:t>
      </w:r>
      <w:r>
        <w:rPr>
          <w:u w:val="single"/>
        </w:rPr>
        <w:t>]</w:t>
      </w:r>
    </w:p>
    <w:p w14:paraId="04A8A45D" w14:textId="77777777" w:rsidR="00C82AF1" w:rsidRDefault="00C82AF1" w:rsidP="00066402">
      <w:pPr>
        <w:pStyle w:val="Kop2"/>
      </w:pPr>
      <w:bookmarkStart w:id="142" w:name="_Toc509919560"/>
      <w:r>
        <w:t>S_CMG_NIET_NATPERSOON</w:t>
      </w:r>
      <w:bookmarkEnd w:id="142"/>
      <w:r>
        <w:t xml:space="preserve"> </w:t>
      </w:r>
    </w:p>
    <w:p w14:paraId="6B5EEA91" w14:textId="77777777" w:rsidR="00756EFA" w:rsidRDefault="00756EFA" w:rsidP="00066402">
      <w:pPr>
        <w:pStyle w:val="Kop3"/>
      </w:pPr>
      <w:bookmarkStart w:id="143" w:name="_Toc509919561"/>
      <w:bookmarkStart w:id="144" w:name="_Ref469649217"/>
      <w:bookmarkStart w:id="145" w:name="_Toc475429939"/>
      <w:proofErr w:type="spellStart"/>
      <w:r>
        <w:t>Mapping</w:t>
      </w:r>
      <w:proofErr w:type="spellEnd"/>
      <w:r>
        <w:t xml:space="preserve"> </w:t>
      </w:r>
      <w:r w:rsidR="001D5987">
        <w:t>S_CMG_NIET_NATPERSOON</w:t>
      </w:r>
      <w:bookmarkEnd w:id="143"/>
      <w:r w:rsidR="001D5987">
        <w:t xml:space="preserve"> </w:t>
      </w:r>
      <w:bookmarkEnd w:id="144"/>
      <w:bookmarkEnd w:id="145"/>
    </w:p>
    <w:p w14:paraId="33599A0A" w14:textId="77777777" w:rsidR="00756EFA" w:rsidRDefault="00756EFA" w:rsidP="00756EFA"/>
    <w:tbl>
      <w:tblPr>
        <w:tblW w:w="9720" w:type="dxa"/>
        <w:tblLayout w:type="fixed"/>
        <w:tblCellMar>
          <w:left w:w="30" w:type="dxa"/>
          <w:right w:w="30" w:type="dxa"/>
        </w:tblCellMar>
        <w:tblLook w:val="0000" w:firstRow="0" w:lastRow="0" w:firstColumn="0" w:lastColumn="0" w:noHBand="0" w:noVBand="0"/>
      </w:tblPr>
      <w:tblGrid>
        <w:gridCol w:w="3007"/>
        <w:gridCol w:w="3544"/>
        <w:gridCol w:w="3169"/>
      </w:tblGrid>
      <w:tr w:rsidR="00756EFA" w:rsidRPr="007C42FC" w14:paraId="5B95348C" w14:textId="77777777" w:rsidTr="00756EFA">
        <w:trPr>
          <w:cantSplit/>
          <w:trHeight w:val="190"/>
        </w:trPr>
        <w:tc>
          <w:tcPr>
            <w:tcW w:w="3007" w:type="dxa"/>
            <w:tcBorders>
              <w:top w:val="single" w:sz="4" w:space="0" w:color="auto"/>
              <w:left w:val="single" w:sz="4" w:space="0" w:color="auto"/>
              <w:bottom w:val="single" w:sz="4" w:space="0" w:color="auto"/>
              <w:right w:val="single" w:sz="4" w:space="0" w:color="auto"/>
            </w:tcBorders>
            <w:shd w:val="pct15" w:color="auto" w:fill="auto"/>
          </w:tcPr>
          <w:p w14:paraId="0F7731B3" w14:textId="77777777" w:rsidR="00756EFA" w:rsidRPr="007C42FC" w:rsidRDefault="00756EFA" w:rsidP="00756EFA">
            <w:pPr>
              <w:rPr>
                <w:rFonts w:cs="Arial"/>
                <w:b/>
                <w:sz w:val="16"/>
                <w:szCs w:val="16"/>
              </w:rPr>
            </w:pPr>
            <w:r w:rsidRPr="007C42FC">
              <w:rPr>
                <w:rFonts w:cs="Arial"/>
                <w:b/>
                <w:sz w:val="16"/>
                <w:szCs w:val="16"/>
              </w:rPr>
              <w:t>Doelkolom</w:t>
            </w:r>
          </w:p>
          <w:p w14:paraId="6ABA5F1D" w14:textId="77777777" w:rsidR="00756EFA" w:rsidRPr="007C42FC" w:rsidRDefault="00756EFA" w:rsidP="00756EFA">
            <w:pPr>
              <w:rPr>
                <w:rFonts w:cs="Arial"/>
                <w:b/>
                <w:sz w:val="16"/>
                <w:szCs w:val="16"/>
              </w:rPr>
            </w:pPr>
          </w:p>
        </w:tc>
        <w:tc>
          <w:tcPr>
            <w:tcW w:w="3544" w:type="dxa"/>
            <w:tcBorders>
              <w:top w:val="single" w:sz="4" w:space="0" w:color="auto"/>
              <w:left w:val="single" w:sz="4" w:space="0" w:color="auto"/>
              <w:bottom w:val="single" w:sz="4" w:space="0" w:color="auto"/>
              <w:right w:val="single" w:sz="4" w:space="0" w:color="auto"/>
            </w:tcBorders>
            <w:shd w:val="pct15" w:color="auto" w:fill="auto"/>
          </w:tcPr>
          <w:p w14:paraId="0ADFD97E" w14:textId="77777777" w:rsidR="00756EFA" w:rsidRPr="007C42FC" w:rsidRDefault="00756EFA" w:rsidP="00756EFA">
            <w:pPr>
              <w:rPr>
                <w:rFonts w:cs="Arial"/>
                <w:b/>
                <w:sz w:val="16"/>
                <w:szCs w:val="16"/>
              </w:rPr>
            </w:pPr>
            <w:r w:rsidRPr="007C42FC">
              <w:rPr>
                <w:rFonts w:cs="Arial"/>
                <w:b/>
                <w:sz w:val="16"/>
                <w:szCs w:val="16"/>
              </w:rPr>
              <w:t>Bron/brontabel</w:t>
            </w:r>
          </w:p>
        </w:tc>
        <w:tc>
          <w:tcPr>
            <w:tcW w:w="3169" w:type="dxa"/>
            <w:tcBorders>
              <w:top w:val="single" w:sz="4" w:space="0" w:color="auto"/>
              <w:left w:val="single" w:sz="4" w:space="0" w:color="auto"/>
              <w:bottom w:val="single" w:sz="4" w:space="0" w:color="auto"/>
              <w:right w:val="single" w:sz="4" w:space="0" w:color="auto"/>
            </w:tcBorders>
            <w:shd w:val="pct15" w:color="auto" w:fill="auto"/>
          </w:tcPr>
          <w:p w14:paraId="48A77736" w14:textId="77777777" w:rsidR="00756EFA" w:rsidRPr="007C42FC" w:rsidRDefault="00756EFA" w:rsidP="00756EFA">
            <w:pPr>
              <w:rPr>
                <w:rFonts w:cs="Arial"/>
                <w:b/>
                <w:sz w:val="16"/>
                <w:szCs w:val="16"/>
              </w:rPr>
            </w:pPr>
            <w:r w:rsidRPr="007C42FC">
              <w:rPr>
                <w:rFonts w:cs="Arial"/>
                <w:b/>
                <w:sz w:val="16"/>
                <w:szCs w:val="16"/>
              </w:rPr>
              <w:t>Bronkolom</w:t>
            </w:r>
          </w:p>
        </w:tc>
      </w:tr>
      <w:tr w:rsidR="001D5987" w:rsidRPr="007C42FC" w14:paraId="76FB8911"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60DC836" w14:textId="77777777" w:rsidR="001D5987" w:rsidRPr="001D5987" w:rsidRDefault="001D5987" w:rsidP="001D5987">
            <w:pPr>
              <w:rPr>
                <w:rFonts w:cs="Arial"/>
                <w:snapToGrid w:val="0"/>
                <w:sz w:val="16"/>
                <w:szCs w:val="16"/>
              </w:rPr>
            </w:pPr>
            <w:r w:rsidRPr="001D5987">
              <w:rPr>
                <w:rFonts w:cs="Arial"/>
                <w:snapToGrid w:val="0"/>
                <w:sz w:val="16"/>
                <w:szCs w:val="16"/>
              </w:rPr>
              <w:t>XBAA_SK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9C681ED" w14:textId="77777777" w:rsidR="001D5987" w:rsidRPr="007C42FC" w:rsidRDefault="001D5987" w:rsidP="001D5987">
            <w:pPr>
              <w:rPr>
                <w:rFonts w:cs="Arial"/>
                <w:snapToGrid w:val="0"/>
                <w:sz w:val="16"/>
                <w:szCs w:val="16"/>
              </w:rPr>
            </w:pPr>
            <w:r w:rsidRPr="001D5987">
              <w:rPr>
                <w:rFonts w:cs="Arial"/>
                <w:snapToGrid w:val="0"/>
                <w:sz w:val="16"/>
                <w:szCs w:val="16"/>
              </w:rPr>
              <w:t>H_PERSOON</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F7357C9" w14:textId="77777777" w:rsidR="001D5987" w:rsidRPr="001D5987" w:rsidRDefault="001D5987" w:rsidP="001D5987">
            <w:pPr>
              <w:rPr>
                <w:rFonts w:cs="Arial"/>
                <w:snapToGrid w:val="0"/>
                <w:sz w:val="16"/>
                <w:szCs w:val="16"/>
              </w:rPr>
            </w:pPr>
            <w:r w:rsidRPr="001D5987">
              <w:rPr>
                <w:rFonts w:cs="Arial"/>
                <w:snapToGrid w:val="0"/>
                <w:sz w:val="16"/>
                <w:szCs w:val="16"/>
              </w:rPr>
              <w:t>XBAA_SK</w:t>
            </w:r>
          </w:p>
        </w:tc>
      </w:tr>
      <w:tr w:rsidR="001D5987" w:rsidRPr="007C42FC" w14:paraId="27C937F4"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AC64338" w14:textId="77777777" w:rsidR="001D5987" w:rsidRPr="001D5987" w:rsidRDefault="001D5987" w:rsidP="001D5987">
            <w:pPr>
              <w:rPr>
                <w:rFonts w:cs="Arial"/>
                <w:snapToGrid w:val="0"/>
                <w:sz w:val="16"/>
                <w:szCs w:val="16"/>
              </w:rPr>
            </w:pPr>
            <w:r w:rsidRPr="001D5987">
              <w:rPr>
                <w:rFonts w:cs="Arial"/>
                <w:snapToGrid w:val="0"/>
                <w:sz w:val="16"/>
                <w:szCs w:val="16"/>
              </w:rPr>
              <w:t>XBAAO_MUTATIEBEGIN_TS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30D8081" w14:textId="50E72550" w:rsidR="001D5987" w:rsidRPr="007C42FC" w:rsidRDefault="00017B99" w:rsidP="00017B99">
            <w:pPr>
              <w:rPr>
                <w:rFonts w:cs="Arial"/>
                <w:snapToGrid w:val="0"/>
                <w:sz w:val="16"/>
                <w:szCs w:val="16"/>
              </w:rPr>
            </w:pPr>
            <w:r w:rsidRPr="00017B99">
              <w:rPr>
                <w:rFonts w:cs="Arial"/>
                <w:snapToGrid w:val="0"/>
                <w:sz w:val="16"/>
                <w:szCs w:val="16"/>
              </w:rPr>
              <w:t>CMG</w:t>
            </w:r>
            <w:r w:rsidRPr="00017B99">
              <w:rPr>
                <w:rFonts w:cs="Arial"/>
                <w:snapToGrid w:val="0"/>
                <w:sz w:val="16"/>
                <w:szCs w:val="16"/>
              </w:rPr>
              <w:softHyphen/>
            </w:r>
            <w:r w:rsidR="003C7261">
              <w:rPr>
                <w:rFonts w:cs="Arial"/>
                <w:snapToGrid w:val="0"/>
                <w:sz w:val="16"/>
                <w:szCs w:val="16"/>
              </w:rPr>
              <w:t>_C_T_</w:t>
            </w:r>
            <w:r w:rsidRPr="00017B99">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0807A172" w14:textId="12180CA7" w:rsidR="001D5987" w:rsidRPr="001D5987" w:rsidRDefault="00990E25" w:rsidP="001D5987">
            <w:pPr>
              <w:rPr>
                <w:rFonts w:cs="Arial"/>
                <w:snapToGrid w:val="0"/>
                <w:sz w:val="16"/>
                <w:szCs w:val="16"/>
              </w:rPr>
            </w:pPr>
            <w:r>
              <w:rPr>
                <w:rFonts w:cs="Arial"/>
                <w:snapToGrid w:val="0"/>
                <w:sz w:val="16"/>
                <w:szCs w:val="16"/>
              </w:rPr>
              <w:t>TS_REGISTRATIE</w:t>
            </w:r>
          </w:p>
        </w:tc>
      </w:tr>
      <w:tr w:rsidR="001D5987" w:rsidRPr="007C42FC" w14:paraId="546B7F13"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D74658D" w14:textId="77777777" w:rsidR="001D5987" w:rsidRPr="001D5987" w:rsidRDefault="001D5987" w:rsidP="001D5987">
            <w:pPr>
              <w:rPr>
                <w:rFonts w:cs="Arial"/>
                <w:snapToGrid w:val="0"/>
                <w:sz w:val="16"/>
                <w:szCs w:val="16"/>
              </w:rPr>
            </w:pPr>
            <w:r w:rsidRPr="001D5987">
              <w:rPr>
                <w:rFonts w:cs="Arial"/>
                <w:snapToGrid w:val="0"/>
                <w:sz w:val="16"/>
                <w:szCs w:val="16"/>
              </w:rPr>
              <w:t>XBAAO_MUTATIEEINDE_TS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568D13A" w14:textId="77777777" w:rsidR="001D5987" w:rsidRPr="007C42FC" w:rsidRDefault="001D5987" w:rsidP="001D5987">
            <w:pPr>
              <w:rPr>
                <w:rFonts w:cs="Arial"/>
                <w:snapToGrid w:val="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412F736A" w14:textId="4D6F01EB" w:rsidR="001D5987" w:rsidRPr="007C42FC" w:rsidRDefault="00AB45AA" w:rsidP="001D5987">
            <w:pPr>
              <w:rPr>
                <w:rFonts w:cs="Arial"/>
                <w:snapToGrid w:val="0"/>
                <w:sz w:val="16"/>
                <w:szCs w:val="16"/>
              </w:rPr>
            </w:pPr>
            <w:r>
              <w:rPr>
                <w:rFonts w:cs="Arial"/>
                <w:snapToGrid w:val="0"/>
                <w:color w:val="000000"/>
                <w:sz w:val="16"/>
              </w:rPr>
              <w:t xml:space="preserve">Vullen met de begindatum uit het </w:t>
            </w:r>
            <w:r w:rsidR="00F63AD5">
              <w:rPr>
                <w:rFonts w:cs="Arial"/>
                <w:snapToGrid w:val="0"/>
                <w:color w:val="000000"/>
                <w:sz w:val="16"/>
              </w:rPr>
              <w:t>op</w:t>
            </w:r>
            <w:r>
              <w:rPr>
                <w:rFonts w:cs="Arial"/>
                <w:snapToGrid w:val="0"/>
                <w:color w:val="000000"/>
                <w:sz w:val="16"/>
              </w:rPr>
              <w:t xml:space="preserve">volgende record binnen dezelfde SK. De laatste regel van een SK vullen met </w:t>
            </w:r>
            <w:proofErr w:type="spellStart"/>
            <w:r>
              <w:rPr>
                <w:rFonts w:cs="Arial"/>
                <w:snapToGrid w:val="0"/>
                <w:color w:val="000000"/>
                <w:sz w:val="16"/>
              </w:rPr>
              <w:t>maxdat</w:t>
            </w:r>
            <w:proofErr w:type="spellEnd"/>
            <w:r>
              <w:rPr>
                <w:rFonts w:cs="Arial"/>
                <w:snapToGrid w:val="0"/>
                <w:color w:val="000000"/>
                <w:sz w:val="16"/>
              </w:rPr>
              <w:t>.</w:t>
            </w:r>
          </w:p>
        </w:tc>
      </w:tr>
      <w:tr w:rsidR="001D5987" w:rsidRPr="007C42FC" w14:paraId="43C36553"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AF6E660" w14:textId="77777777" w:rsidR="001D5987" w:rsidRPr="001D5987" w:rsidRDefault="001D5987" w:rsidP="001D5987">
            <w:pPr>
              <w:rPr>
                <w:rFonts w:cs="Arial"/>
                <w:snapToGrid w:val="0"/>
                <w:sz w:val="16"/>
                <w:szCs w:val="16"/>
              </w:rPr>
            </w:pPr>
            <w:r w:rsidRPr="001D5987">
              <w:rPr>
                <w:rFonts w:cs="Arial"/>
                <w:snapToGrid w:val="0"/>
                <w:sz w:val="16"/>
                <w:szCs w:val="16"/>
              </w:rPr>
              <w:t>XBAAO_LAAD_TS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CF0CEFD" w14:textId="77777777" w:rsidR="001D5987" w:rsidRPr="007C42FC" w:rsidRDefault="001D5987" w:rsidP="001D5987">
            <w:pPr>
              <w:rPr>
                <w:rFonts w:cs="Arial"/>
                <w:snapToGrid w:val="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2D4178C8" w14:textId="77777777" w:rsidR="001D5987" w:rsidRPr="007C42FC" w:rsidRDefault="001D5987" w:rsidP="001D5987">
            <w:pPr>
              <w:rPr>
                <w:rFonts w:cs="Arial"/>
                <w:snapToGrid w:val="0"/>
                <w:sz w:val="16"/>
                <w:szCs w:val="16"/>
              </w:rPr>
            </w:pPr>
            <w:proofErr w:type="spellStart"/>
            <w:r w:rsidRPr="001D5987">
              <w:rPr>
                <w:rFonts w:cs="Arial"/>
                <w:snapToGrid w:val="0"/>
                <w:sz w:val="16"/>
                <w:szCs w:val="16"/>
              </w:rPr>
              <w:t>Laad_TS</w:t>
            </w:r>
            <w:proofErr w:type="spellEnd"/>
          </w:p>
        </w:tc>
      </w:tr>
      <w:tr w:rsidR="001D5987" w:rsidRPr="007C42FC" w14:paraId="40BD4CEC"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A1304BC" w14:textId="77777777" w:rsidR="001D5987" w:rsidRPr="001D5987" w:rsidRDefault="001D5987" w:rsidP="001D5987">
            <w:pPr>
              <w:rPr>
                <w:rFonts w:cs="Arial"/>
                <w:snapToGrid w:val="0"/>
                <w:sz w:val="16"/>
                <w:szCs w:val="16"/>
              </w:rPr>
            </w:pPr>
            <w:r w:rsidRPr="001D5987">
              <w:rPr>
                <w:rFonts w:cs="Arial"/>
                <w:snapToGrid w:val="0"/>
                <w:sz w:val="16"/>
                <w:szCs w:val="16"/>
              </w:rPr>
              <w:t>XBAAO_RECORDBRON_NAAM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6A96323" w14:textId="4E8F4428" w:rsidR="001D5987" w:rsidRPr="001D5987" w:rsidRDefault="00017B99" w:rsidP="001D5987">
            <w:pPr>
              <w:rPr>
                <w:rFonts w:cs="Arial"/>
                <w:snapToGrid w:val="0"/>
                <w:sz w:val="16"/>
                <w:szCs w:val="16"/>
              </w:rPr>
            </w:pPr>
            <w:r w:rsidRPr="00017B99">
              <w:rPr>
                <w:rFonts w:cs="Arial"/>
                <w:snapToGrid w:val="0"/>
                <w:sz w:val="16"/>
                <w:szCs w:val="16"/>
              </w:rPr>
              <w:t>CMG</w:t>
            </w:r>
            <w:r w:rsidRPr="00017B99">
              <w:rPr>
                <w:rFonts w:cs="Arial"/>
                <w:snapToGrid w:val="0"/>
                <w:sz w:val="16"/>
                <w:szCs w:val="16"/>
              </w:rPr>
              <w:softHyphen/>
            </w:r>
            <w:r w:rsidR="003C7261">
              <w:rPr>
                <w:rFonts w:cs="Arial"/>
                <w:snapToGrid w:val="0"/>
                <w:sz w:val="16"/>
                <w:szCs w:val="16"/>
              </w:rPr>
              <w:t>_C_T_</w:t>
            </w:r>
            <w:r w:rsidRPr="00017B99">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2B4CEA17" w14:textId="77777777" w:rsidR="001D5987" w:rsidRPr="007C42FC" w:rsidRDefault="001D5987" w:rsidP="001D5987">
            <w:pPr>
              <w:rPr>
                <w:rFonts w:cs="Arial"/>
                <w:snapToGrid w:val="0"/>
                <w:sz w:val="16"/>
                <w:szCs w:val="16"/>
              </w:rPr>
            </w:pPr>
            <w:r w:rsidRPr="001D5987">
              <w:rPr>
                <w:rFonts w:cs="Arial"/>
                <w:snapToGrid w:val="0"/>
                <w:sz w:val="16"/>
                <w:szCs w:val="16"/>
              </w:rPr>
              <w:t>RECORDBRON_NAAM</w:t>
            </w:r>
          </w:p>
        </w:tc>
      </w:tr>
      <w:tr w:rsidR="001D5987" w:rsidRPr="007C42FC" w14:paraId="43E8F652"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93CC809" w14:textId="77777777" w:rsidR="001D5987" w:rsidRPr="001D5987" w:rsidRDefault="001D5987" w:rsidP="001D5987">
            <w:pPr>
              <w:rPr>
                <w:rFonts w:cs="Arial"/>
                <w:snapToGrid w:val="0"/>
                <w:sz w:val="16"/>
                <w:szCs w:val="16"/>
              </w:rPr>
            </w:pPr>
            <w:r w:rsidRPr="001D5987">
              <w:rPr>
                <w:rFonts w:cs="Arial"/>
                <w:snapToGrid w:val="0"/>
                <w:sz w:val="16"/>
                <w:szCs w:val="16"/>
              </w:rPr>
              <w:t>XBAAO_NAAM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BD2D3FD" w14:textId="6936810E" w:rsidR="001D5987" w:rsidRPr="001D5987" w:rsidRDefault="00017B99" w:rsidP="001D5987">
            <w:pPr>
              <w:rPr>
                <w:rFonts w:cs="Arial"/>
                <w:snapToGrid w:val="0"/>
                <w:sz w:val="16"/>
                <w:szCs w:val="16"/>
              </w:rPr>
            </w:pPr>
            <w:r w:rsidRPr="00017B99">
              <w:rPr>
                <w:rFonts w:cs="Arial"/>
                <w:snapToGrid w:val="0"/>
                <w:sz w:val="16"/>
                <w:szCs w:val="16"/>
              </w:rPr>
              <w:t>CMG</w:t>
            </w:r>
            <w:r w:rsidRPr="00017B99">
              <w:rPr>
                <w:rFonts w:cs="Arial"/>
                <w:snapToGrid w:val="0"/>
                <w:sz w:val="16"/>
                <w:szCs w:val="16"/>
              </w:rPr>
              <w:softHyphen/>
            </w:r>
            <w:r w:rsidR="003C7261">
              <w:rPr>
                <w:rFonts w:cs="Arial"/>
                <w:snapToGrid w:val="0"/>
                <w:sz w:val="16"/>
                <w:szCs w:val="16"/>
              </w:rPr>
              <w:t>_C_T_</w:t>
            </w:r>
            <w:r w:rsidRPr="00017B99">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21B7F22" w14:textId="77777777" w:rsidR="001D5987" w:rsidRPr="001D5987" w:rsidRDefault="001D5987" w:rsidP="001D5987">
            <w:pPr>
              <w:rPr>
                <w:rFonts w:cs="Arial"/>
                <w:snapToGrid w:val="0"/>
                <w:sz w:val="16"/>
                <w:szCs w:val="16"/>
              </w:rPr>
            </w:pPr>
            <w:r w:rsidRPr="001D5987">
              <w:rPr>
                <w:rFonts w:cs="Arial"/>
                <w:snapToGrid w:val="0"/>
                <w:sz w:val="16"/>
                <w:szCs w:val="16"/>
              </w:rPr>
              <w:t>NAAM_BRON</w:t>
            </w:r>
          </w:p>
        </w:tc>
      </w:tr>
    </w:tbl>
    <w:p w14:paraId="07B7F266" w14:textId="77777777" w:rsidR="00756EFA" w:rsidRDefault="00756EFA" w:rsidP="00066402">
      <w:pPr>
        <w:pStyle w:val="Kop3"/>
      </w:pPr>
      <w:bookmarkStart w:id="146" w:name="_Toc475429940"/>
      <w:bookmarkStart w:id="147" w:name="_Toc509919562"/>
      <w:r>
        <w:t xml:space="preserve">Hoofdselectie </w:t>
      </w:r>
      <w:proofErr w:type="spellStart"/>
      <w:r>
        <w:t>tijdas</w:t>
      </w:r>
      <w:proofErr w:type="spellEnd"/>
      <w:r>
        <w:t xml:space="preserve"> (</w:t>
      </w:r>
      <w:proofErr w:type="spellStart"/>
      <w:r>
        <w:t>HSEL_tijd</w:t>
      </w:r>
      <w:proofErr w:type="spellEnd"/>
      <w:r>
        <w:t>)</w:t>
      </w:r>
      <w:bookmarkEnd w:id="146"/>
      <w:bookmarkEnd w:id="147"/>
    </w:p>
    <w:p w14:paraId="36DADA05" w14:textId="77777777" w:rsidR="00756EFA" w:rsidRDefault="00756EFA" w:rsidP="00756EFA">
      <w:pPr>
        <w:pStyle w:val="Kop5"/>
      </w:pPr>
      <w:r>
        <w:t>Functionele beschrijving</w:t>
      </w:r>
    </w:p>
    <w:p w14:paraId="04EAB6AE" w14:textId="77777777" w:rsidR="00756EFA" w:rsidRDefault="00756EFA" w:rsidP="00756EFA"/>
    <w:p w14:paraId="3B6EE1EA" w14:textId="77777777" w:rsidR="00756EFA" w:rsidRDefault="00756EFA" w:rsidP="00756EFA">
      <w:r>
        <w:t>Lees alle records die nieuw zijn na de laatste verwerking en voeg de mutaties toe aan de SAT.</w:t>
      </w:r>
    </w:p>
    <w:p w14:paraId="27DDAA65" w14:textId="77777777" w:rsidR="00756EFA" w:rsidRDefault="00756EFA" w:rsidP="00756EFA"/>
    <w:p w14:paraId="7DDEBD1A" w14:textId="77777777" w:rsidR="00756EFA" w:rsidRDefault="00756EFA" w:rsidP="00756EFA">
      <w:pPr>
        <w:pStyle w:val="Kop5"/>
      </w:pPr>
      <w:proofErr w:type="spellStart"/>
      <w:r>
        <w:t>Selectiepad</w:t>
      </w:r>
      <w:proofErr w:type="spellEnd"/>
    </w:p>
    <w:p w14:paraId="3CA0B1CF" w14:textId="6B01DDB6" w:rsidR="00017B99" w:rsidRDefault="00017B99" w:rsidP="00017B99">
      <w:pPr>
        <w:tabs>
          <w:tab w:val="left" w:pos="2552"/>
        </w:tabs>
        <w:rPr>
          <w:rFonts w:cs="Arial"/>
          <w:snapToGrid w:val="0"/>
          <w:color w:val="000000"/>
          <w:sz w:val="18"/>
          <w:szCs w:val="16"/>
        </w:rPr>
      </w:pPr>
      <w:r>
        <w:rPr>
          <w:rFonts w:cs="Arial"/>
          <w:snapToGrid w:val="0"/>
          <w:color w:val="000000"/>
          <w:sz w:val="18"/>
          <w:szCs w:val="16"/>
        </w:rPr>
        <w:t>CMG</w:t>
      </w:r>
      <w:r>
        <w:rPr>
          <w:rFonts w:cs="Arial"/>
          <w:snapToGrid w:val="0"/>
          <w:color w:val="000000"/>
          <w:sz w:val="18"/>
          <w:szCs w:val="16"/>
        </w:rPr>
        <w:softHyphen/>
      </w:r>
      <w:r w:rsidR="003C7261">
        <w:rPr>
          <w:rFonts w:cs="Arial"/>
          <w:snapToGrid w:val="0"/>
          <w:color w:val="000000"/>
          <w:sz w:val="18"/>
          <w:szCs w:val="16"/>
        </w:rPr>
        <w:t>_C_T_</w:t>
      </w:r>
      <w:r>
        <w:rPr>
          <w:rFonts w:cs="Arial"/>
          <w:snapToGrid w:val="0"/>
          <w:color w:val="000000"/>
          <w:sz w:val="18"/>
          <w:szCs w:val="16"/>
        </w:rPr>
        <w:t>BERICHT</w:t>
      </w:r>
    </w:p>
    <w:p w14:paraId="7BD22045" w14:textId="77777777" w:rsidR="00756EFA" w:rsidRDefault="00756EFA" w:rsidP="00756EFA">
      <w:pPr>
        <w:tabs>
          <w:tab w:val="left" w:pos="2552"/>
        </w:tabs>
      </w:pPr>
      <w:r>
        <w:t xml:space="preserve">  </w:t>
      </w:r>
      <w:r>
        <w:rPr>
          <w:rFonts w:cs="Arial"/>
          <w:sz w:val="18"/>
        </w:rPr>
        <w:t xml:space="preserve"> </w:t>
      </w:r>
      <w:r>
        <w:rPr>
          <w:rFonts w:cs="Arial"/>
          <w:sz w:val="18"/>
        </w:rPr>
        <w:sym w:font="Wingdings" w:char="F0E2"/>
      </w:r>
      <w:r>
        <w:t xml:space="preserve">         </w:t>
      </w:r>
      <w:r>
        <w:br/>
      </w:r>
      <w:r w:rsidR="001D5987">
        <w:t>H_PERSOON</w:t>
      </w:r>
    </w:p>
    <w:p w14:paraId="472D019C" w14:textId="77777777" w:rsidR="00756EFA" w:rsidRPr="00AE1662" w:rsidRDefault="00756EFA" w:rsidP="00756EFA">
      <w:pPr>
        <w:tabs>
          <w:tab w:val="left" w:pos="2552"/>
        </w:tabs>
        <w:rPr>
          <w:rFonts w:cs="Arial"/>
          <w:sz w:val="18"/>
        </w:rPr>
      </w:pPr>
      <w:r w:rsidRPr="00AE1662">
        <w:rPr>
          <w:rFonts w:cs="Arial"/>
          <w:sz w:val="18"/>
        </w:rPr>
        <w:t xml:space="preserve">  </w:t>
      </w:r>
    </w:p>
    <w:p w14:paraId="24A391F8" w14:textId="77777777" w:rsidR="00756EFA" w:rsidRDefault="00756EFA" w:rsidP="00756EFA">
      <w:pPr>
        <w:pStyle w:val="Kop5"/>
      </w:pPr>
      <w:r>
        <w:t>Kolommen en condities</w:t>
      </w:r>
    </w:p>
    <w:tbl>
      <w:tblPr>
        <w:tblW w:w="10218" w:type="dxa"/>
        <w:tblLayout w:type="fixed"/>
        <w:tblCellMar>
          <w:left w:w="70" w:type="dxa"/>
          <w:right w:w="70" w:type="dxa"/>
        </w:tblCellMar>
        <w:tblLook w:val="0000" w:firstRow="0" w:lastRow="0" w:firstColumn="0" w:lastColumn="0" w:noHBand="0" w:noVBand="0"/>
      </w:tblPr>
      <w:tblGrid>
        <w:gridCol w:w="4748"/>
        <w:gridCol w:w="609"/>
        <w:gridCol w:w="609"/>
        <w:gridCol w:w="4252"/>
      </w:tblGrid>
      <w:tr w:rsidR="004350FC" w:rsidRPr="007C42FC" w14:paraId="3C8E1648" w14:textId="77777777" w:rsidTr="00F63AD5">
        <w:trPr>
          <w:cantSplit/>
        </w:trPr>
        <w:tc>
          <w:tcPr>
            <w:tcW w:w="4748" w:type="dxa"/>
            <w:tcBorders>
              <w:top w:val="single" w:sz="4" w:space="0" w:color="auto"/>
              <w:left w:val="single" w:sz="4" w:space="0" w:color="auto"/>
              <w:bottom w:val="single" w:sz="4" w:space="0" w:color="auto"/>
              <w:right w:val="single" w:sz="4" w:space="0" w:color="auto"/>
            </w:tcBorders>
            <w:shd w:val="pct15" w:color="auto" w:fill="auto"/>
          </w:tcPr>
          <w:p w14:paraId="146A27A6" w14:textId="41A370F9" w:rsidR="004350FC" w:rsidRDefault="004350FC" w:rsidP="001D5987">
            <w:pPr>
              <w:rPr>
                <w:rFonts w:cs="Arial"/>
                <w:b/>
                <w:sz w:val="16"/>
                <w:szCs w:val="16"/>
              </w:rPr>
            </w:pPr>
            <w:r w:rsidRPr="001D5987">
              <w:rPr>
                <w:rFonts w:cs="Arial"/>
                <w:b/>
                <w:sz w:val="16"/>
                <w:szCs w:val="16"/>
              </w:rPr>
              <w:t>CMG</w:t>
            </w:r>
            <w:r w:rsidR="003C7261">
              <w:rPr>
                <w:rFonts w:cs="Arial"/>
                <w:b/>
                <w:sz w:val="16"/>
                <w:szCs w:val="16"/>
              </w:rPr>
              <w:t>_C_T_</w:t>
            </w:r>
            <w:r w:rsidR="00F724E3">
              <w:rPr>
                <w:rFonts w:cs="Arial"/>
                <w:b/>
                <w:sz w:val="16"/>
                <w:szCs w:val="16"/>
              </w:rPr>
              <w:t>BERICHT</w:t>
            </w:r>
            <w:r w:rsidRPr="001D5987">
              <w:rPr>
                <w:rFonts w:cs="Arial"/>
                <w:b/>
                <w:sz w:val="16"/>
                <w:szCs w:val="16"/>
              </w:rPr>
              <w:t xml:space="preserve"> </w:t>
            </w:r>
            <w:r w:rsidRPr="007C42FC">
              <w:rPr>
                <w:rFonts w:cs="Arial"/>
                <w:b/>
                <w:sz w:val="16"/>
                <w:szCs w:val="16"/>
              </w:rPr>
              <w:t xml:space="preserve">(alias: </w:t>
            </w:r>
            <w:r>
              <w:rPr>
                <w:rFonts w:cs="Arial"/>
                <w:b/>
                <w:sz w:val="16"/>
                <w:szCs w:val="16"/>
              </w:rPr>
              <w:t>X</w:t>
            </w:r>
            <w:r w:rsidRPr="007C42FC">
              <w:rPr>
                <w:rFonts w:cs="Arial"/>
                <w:b/>
                <w:sz w:val="16"/>
                <w:szCs w:val="16"/>
              </w:rPr>
              <w:t>1)</w:t>
            </w:r>
          </w:p>
          <w:p w14:paraId="322397D5" w14:textId="77777777" w:rsidR="00CB262F" w:rsidRPr="007C42FC" w:rsidRDefault="00CB262F" w:rsidP="001D5987">
            <w:pPr>
              <w:rPr>
                <w:rFonts w:cs="Arial"/>
                <w:b/>
                <w:snapToGrid w:val="0"/>
                <w:color w:val="000000"/>
                <w:sz w:val="16"/>
                <w:szCs w:val="16"/>
              </w:rPr>
            </w:pPr>
          </w:p>
        </w:tc>
        <w:tc>
          <w:tcPr>
            <w:tcW w:w="609" w:type="dxa"/>
            <w:tcBorders>
              <w:top w:val="single" w:sz="4" w:space="0" w:color="auto"/>
              <w:left w:val="single" w:sz="4" w:space="0" w:color="auto"/>
              <w:bottom w:val="single" w:sz="4" w:space="0" w:color="auto"/>
              <w:right w:val="single" w:sz="4" w:space="0" w:color="auto"/>
            </w:tcBorders>
            <w:shd w:val="pct15" w:color="auto" w:fill="auto"/>
          </w:tcPr>
          <w:p w14:paraId="1A849DD3" w14:textId="77777777" w:rsidR="004350FC" w:rsidRPr="007C42FC" w:rsidRDefault="004350FC" w:rsidP="00756EFA">
            <w:pPr>
              <w:rPr>
                <w:rFonts w:cs="Arial"/>
                <w:b/>
                <w:sz w:val="16"/>
                <w:szCs w:val="16"/>
              </w:rPr>
            </w:pPr>
            <w:r>
              <w:rPr>
                <w:rFonts w:cs="Arial"/>
                <w:b/>
                <w:sz w:val="16"/>
                <w:szCs w:val="16"/>
              </w:rPr>
              <w:t>BK</w:t>
            </w:r>
          </w:p>
        </w:tc>
        <w:tc>
          <w:tcPr>
            <w:tcW w:w="609" w:type="dxa"/>
            <w:tcBorders>
              <w:top w:val="single" w:sz="4" w:space="0" w:color="auto"/>
              <w:left w:val="single" w:sz="4" w:space="0" w:color="auto"/>
              <w:bottom w:val="single" w:sz="4" w:space="0" w:color="auto"/>
              <w:right w:val="single" w:sz="4" w:space="0" w:color="auto"/>
            </w:tcBorders>
            <w:shd w:val="pct15" w:color="auto" w:fill="auto"/>
          </w:tcPr>
          <w:p w14:paraId="6CA75A27" w14:textId="77777777" w:rsidR="004350FC" w:rsidRPr="007C42FC" w:rsidRDefault="004350FC" w:rsidP="00756EFA">
            <w:pPr>
              <w:rPr>
                <w:rFonts w:cs="Arial"/>
                <w:b/>
                <w:sz w:val="16"/>
                <w:szCs w:val="16"/>
              </w:rPr>
            </w:pPr>
            <w:proofErr w:type="spellStart"/>
            <w:r w:rsidRPr="007C42FC">
              <w:rPr>
                <w:rFonts w:cs="Arial"/>
                <w:b/>
                <w:sz w:val="16"/>
                <w:szCs w:val="16"/>
              </w:rPr>
              <w:t>Sel</w:t>
            </w:r>
            <w:proofErr w:type="spellEnd"/>
            <w:r w:rsidRPr="007C42FC">
              <w:rPr>
                <w:rFonts w:cs="Arial"/>
                <w:b/>
                <w:sz w:val="16"/>
                <w:szCs w:val="16"/>
              </w:rPr>
              <w:t>.</w:t>
            </w:r>
          </w:p>
        </w:tc>
        <w:tc>
          <w:tcPr>
            <w:tcW w:w="4252" w:type="dxa"/>
            <w:tcBorders>
              <w:top w:val="single" w:sz="4" w:space="0" w:color="auto"/>
              <w:left w:val="single" w:sz="4" w:space="0" w:color="auto"/>
              <w:bottom w:val="single" w:sz="4" w:space="0" w:color="auto"/>
              <w:right w:val="single" w:sz="4" w:space="0" w:color="auto"/>
            </w:tcBorders>
            <w:shd w:val="pct15" w:color="auto" w:fill="auto"/>
          </w:tcPr>
          <w:p w14:paraId="6B3A7457" w14:textId="77777777" w:rsidR="004350FC" w:rsidRPr="007C42FC" w:rsidRDefault="004350FC" w:rsidP="00756EFA">
            <w:pPr>
              <w:rPr>
                <w:rFonts w:cs="Arial"/>
                <w:b/>
                <w:sz w:val="16"/>
                <w:szCs w:val="16"/>
              </w:rPr>
            </w:pPr>
            <w:r w:rsidRPr="007C42FC">
              <w:rPr>
                <w:rFonts w:cs="Arial"/>
                <w:b/>
                <w:sz w:val="16"/>
                <w:szCs w:val="16"/>
              </w:rPr>
              <w:t>Condities</w:t>
            </w:r>
          </w:p>
        </w:tc>
      </w:tr>
      <w:tr w:rsidR="00CE1C61" w:rsidRPr="00F63AD5" w14:paraId="75972314" w14:textId="77777777" w:rsidTr="00F63AD5">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09F65D9F" w14:textId="77777777" w:rsidR="00CE1C61" w:rsidRPr="00F63AD5" w:rsidRDefault="00CE1C61" w:rsidP="00CE1C61">
            <w:pPr>
              <w:rPr>
                <w:rFonts w:cs="Arial"/>
                <w:sz w:val="16"/>
                <w:szCs w:val="16"/>
              </w:rPr>
            </w:pPr>
            <w:r w:rsidRPr="00F63AD5">
              <w:rPr>
                <w:rFonts w:cs="Arial"/>
                <w:sz w:val="16"/>
                <w:szCs w:val="16"/>
              </w:rPr>
              <w:t>BELASTINGJAAR</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4B7243B9" w14:textId="77777777" w:rsidR="00CE1C61" w:rsidRPr="00F63AD5" w:rsidRDefault="00CE1C61" w:rsidP="00CE1C61">
            <w:pPr>
              <w:rPr>
                <w:rFonts w:cs="Arial"/>
                <w:sz w:val="16"/>
                <w:szCs w:val="16"/>
              </w:rPr>
            </w:pP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799CFB6D" w14:textId="77777777" w:rsidR="00CE1C61" w:rsidRPr="00F63AD5" w:rsidRDefault="00CE1C61" w:rsidP="00CE1C61">
            <w:pPr>
              <w:rPr>
                <w:rFonts w:cs="Arial"/>
                <w:sz w:val="16"/>
                <w:szCs w:val="16"/>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6668208" w14:textId="77777777" w:rsidR="00CE1C61" w:rsidRPr="00F63AD5" w:rsidRDefault="00CE1C61" w:rsidP="00CE1C61">
            <w:pPr>
              <w:rPr>
                <w:rFonts w:cs="Arial"/>
                <w:sz w:val="16"/>
                <w:szCs w:val="16"/>
              </w:rPr>
            </w:pPr>
            <w:r w:rsidRPr="00F63AD5">
              <w:rPr>
                <w:rFonts w:cs="Arial"/>
                <w:sz w:val="16"/>
                <w:szCs w:val="16"/>
              </w:rPr>
              <w:t>≥ 2016</w:t>
            </w:r>
          </w:p>
        </w:tc>
      </w:tr>
      <w:tr w:rsidR="004350FC" w:rsidRPr="007C42FC" w14:paraId="4185288A"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31F9988E" w14:textId="77777777" w:rsidR="004350FC" w:rsidRPr="007C42FC" w:rsidRDefault="004350FC" w:rsidP="00756EFA">
            <w:pPr>
              <w:rPr>
                <w:rFonts w:cs="Arial"/>
                <w:snapToGrid w:val="0"/>
                <w:sz w:val="16"/>
                <w:szCs w:val="16"/>
              </w:rPr>
            </w:pPr>
            <w:r w:rsidRPr="007C42FC">
              <w:rPr>
                <w:rFonts w:cs="Arial"/>
                <w:snapToGrid w:val="0"/>
                <w:sz w:val="16"/>
                <w:szCs w:val="16"/>
              </w:rPr>
              <w:t>RECORDBRON_NAAM</w:t>
            </w:r>
          </w:p>
        </w:tc>
        <w:tc>
          <w:tcPr>
            <w:tcW w:w="609" w:type="dxa"/>
            <w:tcBorders>
              <w:top w:val="single" w:sz="4" w:space="0" w:color="auto"/>
              <w:left w:val="single" w:sz="4" w:space="0" w:color="auto"/>
              <w:bottom w:val="single" w:sz="4" w:space="0" w:color="auto"/>
              <w:right w:val="single" w:sz="4" w:space="0" w:color="auto"/>
            </w:tcBorders>
          </w:tcPr>
          <w:p w14:paraId="4F5E559A" w14:textId="77777777" w:rsidR="004350FC" w:rsidRPr="007C42FC" w:rsidRDefault="004350FC" w:rsidP="00756EFA">
            <w:pPr>
              <w:rPr>
                <w:rFonts w:cs="Arial"/>
                <w:sz w:val="16"/>
                <w:szCs w:val="16"/>
              </w:rPr>
            </w:pP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7106E2DD" w14:textId="77777777" w:rsidR="004350FC" w:rsidRPr="007C42FC" w:rsidRDefault="004350FC" w:rsidP="00756EFA">
            <w:pPr>
              <w:rPr>
                <w:rFonts w:cs="Arial"/>
                <w:sz w:val="16"/>
                <w:szCs w:val="16"/>
              </w:rPr>
            </w:pPr>
            <w:r w:rsidRPr="007C42FC">
              <w:rPr>
                <w:rFonts w:cs="Arial"/>
                <w:sz w:val="16"/>
                <w:szCs w:val="16"/>
              </w:rPr>
              <w:t>X</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303A2409" w14:textId="77777777" w:rsidR="004350FC" w:rsidRPr="007C42FC" w:rsidRDefault="004350FC" w:rsidP="00756EFA">
            <w:pPr>
              <w:rPr>
                <w:rFonts w:cs="Arial"/>
                <w:sz w:val="16"/>
                <w:szCs w:val="16"/>
              </w:rPr>
            </w:pPr>
          </w:p>
        </w:tc>
      </w:tr>
      <w:tr w:rsidR="004350FC" w:rsidRPr="007C42FC" w14:paraId="7404B819"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2C71039C" w14:textId="3FAA0B5B" w:rsidR="004350FC" w:rsidRPr="007C42FC" w:rsidRDefault="00990E25" w:rsidP="00756EFA">
            <w:pPr>
              <w:rPr>
                <w:rFonts w:cs="Arial"/>
                <w:snapToGrid w:val="0"/>
                <w:sz w:val="16"/>
                <w:szCs w:val="16"/>
              </w:rPr>
            </w:pPr>
            <w:r>
              <w:rPr>
                <w:rFonts w:cs="Arial"/>
                <w:snapToGrid w:val="0"/>
                <w:sz w:val="16"/>
                <w:szCs w:val="16"/>
              </w:rPr>
              <w:t>TS_REGISTRATIE</w:t>
            </w:r>
          </w:p>
        </w:tc>
        <w:tc>
          <w:tcPr>
            <w:tcW w:w="609" w:type="dxa"/>
            <w:tcBorders>
              <w:top w:val="single" w:sz="4" w:space="0" w:color="auto"/>
              <w:left w:val="single" w:sz="4" w:space="0" w:color="auto"/>
              <w:bottom w:val="single" w:sz="4" w:space="0" w:color="auto"/>
              <w:right w:val="single" w:sz="4" w:space="0" w:color="auto"/>
            </w:tcBorders>
          </w:tcPr>
          <w:p w14:paraId="06A44A79" w14:textId="77777777" w:rsidR="004350FC" w:rsidRPr="007C42FC" w:rsidRDefault="004350FC" w:rsidP="00756EFA">
            <w:pPr>
              <w:rPr>
                <w:rFonts w:cs="Arial"/>
                <w:sz w:val="16"/>
                <w:szCs w:val="16"/>
              </w:rPr>
            </w:pP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67C9AC6B" w14:textId="77777777" w:rsidR="004350FC" w:rsidRPr="007C42FC" w:rsidRDefault="004350FC" w:rsidP="00756EFA">
            <w:pPr>
              <w:rPr>
                <w:rFonts w:cs="Arial"/>
                <w:sz w:val="16"/>
                <w:szCs w:val="16"/>
              </w:rPr>
            </w:pPr>
            <w:r w:rsidRPr="007C42FC">
              <w:rPr>
                <w:rFonts w:cs="Arial"/>
                <w:sz w:val="16"/>
                <w:szCs w:val="16"/>
              </w:rPr>
              <w:t>X</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3EE86202" w14:textId="77777777" w:rsidR="004350FC" w:rsidRPr="007C42FC" w:rsidRDefault="004350FC" w:rsidP="00756EFA">
            <w:pPr>
              <w:rPr>
                <w:rFonts w:cs="Arial"/>
                <w:sz w:val="16"/>
                <w:szCs w:val="16"/>
              </w:rPr>
            </w:pPr>
            <w:r w:rsidRPr="007C42FC">
              <w:rPr>
                <w:rFonts w:cs="Arial"/>
                <w:sz w:val="16"/>
                <w:szCs w:val="16"/>
              </w:rPr>
              <w:t xml:space="preserve">&gt; </w:t>
            </w:r>
            <w:proofErr w:type="spellStart"/>
            <w:r w:rsidRPr="007C42FC">
              <w:rPr>
                <w:rFonts w:cs="Arial"/>
                <w:i/>
                <w:sz w:val="16"/>
                <w:szCs w:val="16"/>
              </w:rPr>
              <w:t>Vorige_laad_TS</w:t>
            </w:r>
            <w:proofErr w:type="spellEnd"/>
          </w:p>
        </w:tc>
      </w:tr>
      <w:tr w:rsidR="004350FC" w:rsidRPr="007C42FC" w14:paraId="7329E8E8"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74177AF5" w14:textId="77777777" w:rsidR="004350FC" w:rsidRPr="007C42FC" w:rsidRDefault="004350FC" w:rsidP="00756EFA">
            <w:pPr>
              <w:rPr>
                <w:rFonts w:cs="Arial"/>
                <w:snapToGrid w:val="0"/>
                <w:sz w:val="16"/>
                <w:szCs w:val="16"/>
              </w:rPr>
            </w:pPr>
            <w:r>
              <w:rPr>
                <w:rFonts w:cs="Arial"/>
                <w:snapToGrid w:val="0"/>
                <w:sz w:val="16"/>
                <w:szCs w:val="16"/>
              </w:rPr>
              <w:t>NAAMBRON</w:t>
            </w:r>
          </w:p>
        </w:tc>
        <w:tc>
          <w:tcPr>
            <w:tcW w:w="609" w:type="dxa"/>
            <w:tcBorders>
              <w:top w:val="single" w:sz="4" w:space="0" w:color="auto"/>
              <w:left w:val="single" w:sz="4" w:space="0" w:color="auto"/>
              <w:bottom w:val="single" w:sz="4" w:space="0" w:color="auto"/>
              <w:right w:val="single" w:sz="4" w:space="0" w:color="auto"/>
            </w:tcBorders>
          </w:tcPr>
          <w:p w14:paraId="43D50E27" w14:textId="77777777" w:rsidR="004350FC" w:rsidRPr="007C42FC" w:rsidRDefault="004350FC" w:rsidP="00756EFA">
            <w:pPr>
              <w:rPr>
                <w:rFonts w:cs="Arial"/>
                <w:sz w:val="16"/>
                <w:szCs w:val="16"/>
              </w:rPr>
            </w:pP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5F8CBF77" w14:textId="77777777" w:rsidR="004350FC" w:rsidRPr="007C42FC" w:rsidRDefault="004350FC" w:rsidP="00756EFA">
            <w:pPr>
              <w:rPr>
                <w:rFonts w:cs="Arial"/>
                <w:sz w:val="16"/>
                <w:szCs w:val="16"/>
              </w:rPr>
            </w:pPr>
            <w:r w:rsidRPr="007C42FC">
              <w:rPr>
                <w:rFonts w:cs="Arial"/>
                <w:sz w:val="16"/>
                <w:szCs w:val="16"/>
              </w:rPr>
              <w:t>X</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359A1524" w14:textId="77777777" w:rsidR="004350FC" w:rsidRPr="007C42FC" w:rsidRDefault="004350FC" w:rsidP="00756EFA">
            <w:pPr>
              <w:rPr>
                <w:rFonts w:cs="Arial"/>
                <w:sz w:val="16"/>
                <w:szCs w:val="16"/>
              </w:rPr>
            </w:pPr>
          </w:p>
        </w:tc>
      </w:tr>
      <w:tr w:rsidR="004350FC" w:rsidRPr="007C42FC" w14:paraId="28B9B1B4"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48EE776A" w14:textId="77777777" w:rsidR="004350FC" w:rsidRPr="007C42FC" w:rsidRDefault="004350FC" w:rsidP="00756EFA">
            <w:pPr>
              <w:rPr>
                <w:rFonts w:cs="Arial"/>
                <w:snapToGrid w:val="0"/>
                <w:sz w:val="16"/>
                <w:szCs w:val="16"/>
              </w:rPr>
            </w:pPr>
            <w:r w:rsidRPr="007C42FC">
              <w:rPr>
                <w:rFonts w:cs="Arial"/>
                <w:snapToGrid w:val="0"/>
                <w:sz w:val="16"/>
                <w:szCs w:val="16"/>
              </w:rPr>
              <w:t>X_OP_TYPE</w:t>
            </w:r>
          </w:p>
        </w:tc>
        <w:tc>
          <w:tcPr>
            <w:tcW w:w="609" w:type="dxa"/>
            <w:tcBorders>
              <w:top w:val="single" w:sz="4" w:space="0" w:color="auto"/>
              <w:left w:val="single" w:sz="4" w:space="0" w:color="auto"/>
              <w:bottom w:val="single" w:sz="4" w:space="0" w:color="auto"/>
              <w:right w:val="single" w:sz="4" w:space="0" w:color="auto"/>
            </w:tcBorders>
          </w:tcPr>
          <w:p w14:paraId="7F67EF07" w14:textId="77777777" w:rsidR="004350FC" w:rsidRPr="007C42FC" w:rsidRDefault="004350FC" w:rsidP="00756EFA">
            <w:pPr>
              <w:rPr>
                <w:rFonts w:cs="Arial"/>
                <w:sz w:val="16"/>
                <w:szCs w:val="16"/>
              </w:rPr>
            </w:pP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5149D15C" w14:textId="77777777" w:rsidR="004350FC" w:rsidRPr="007C42FC" w:rsidRDefault="004350FC" w:rsidP="00756EFA">
            <w:pPr>
              <w:rPr>
                <w:rFonts w:cs="Arial"/>
                <w:sz w:val="16"/>
                <w:szCs w:val="16"/>
              </w:rPr>
            </w:pPr>
            <w:r w:rsidRPr="007C42FC">
              <w:rPr>
                <w:rFonts w:cs="Arial"/>
                <w:sz w:val="16"/>
                <w:szCs w:val="16"/>
              </w:rPr>
              <w:t>X</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7F18CF8" w14:textId="77777777" w:rsidR="004350FC" w:rsidRPr="007C42FC" w:rsidRDefault="004350FC" w:rsidP="00756EFA">
            <w:pPr>
              <w:rPr>
                <w:rFonts w:cs="Arial"/>
                <w:sz w:val="16"/>
                <w:szCs w:val="16"/>
              </w:rPr>
            </w:pPr>
          </w:p>
        </w:tc>
      </w:tr>
      <w:tr w:rsidR="004350FC" w:rsidRPr="007C42FC" w14:paraId="76DE937E"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pct15" w:color="auto" w:fill="auto"/>
          </w:tcPr>
          <w:p w14:paraId="477FD2C9" w14:textId="77777777" w:rsidR="004350FC" w:rsidRDefault="004350FC" w:rsidP="00756EFA">
            <w:pPr>
              <w:rPr>
                <w:rFonts w:cs="Arial"/>
                <w:b/>
                <w:sz w:val="16"/>
                <w:szCs w:val="16"/>
              </w:rPr>
            </w:pPr>
            <w:r>
              <w:rPr>
                <w:rFonts w:cs="Arial"/>
                <w:b/>
                <w:sz w:val="16"/>
                <w:szCs w:val="16"/>
              </w:rPr>
              <w:t>H_PERSOON</w:t>
            </w:r>
            <w:r w:rsidRPr="007C42FC">
              <w:rPr>
                <w:rFonts w:cs="Arial"/>
                <w:b/>
                <w:sz w:val="16"/>
                <w:szCs w:val="16"/>
              </w:rPr>
              <w:t xml:space="preserve"> (alias: H1)</w:t>
            </w:r>
          </w:p>
          <w:p w14:paraId="76E31549" w14:textId="77777777" w:rsidR="00CB262F" w:rsidRPr="007C42FC" w:rsidRDefault="00CB262F" w:rsidP="00756EFA">
            <w:pPr>
              <w:rPr>
                <w:rFonts w:cs="Arial"/>
                <w:b/>
                <w:snapToGrid w:val="0"/>
                <w:color w:val="000000"/>
                <w:sz w:val="16"/>
                <w:szCs w:val="16"/>
              </w:rPr>
            </w:pPr>
          </w:p>
        </w:tc>
        <w:tc>
          <w:tcPr>
            <w:tcW w:w="609" w:type="dxa"/>
            <w:tcBorders>
              <w:top w:val="single" w:sz="4" w:space="0" w:color="auto"/>
              <w:left w:val="single" w:sz="4" w:space="0" w:color="auto"/>
              <w:bottom w:val="single" w:sz="4" w:space="0" w:color="auto"/>
              <w:right w:val="single" w:sz="4" w:space="0" w:color="auto"/>
            </w:tcBorders>
            <w:shd w:val="pct15" w:color="auto" w:fill="auto"/>
          </w:tcPr>
          <w:p w14:paraId="00B49BFE" w14:textId="77777777" w:rsidR="004350FC" w:rsidRPr="007C42FC" w:rsidRDefault="004350FC" w:rsidP="00756EFA">
            <w:pPr>
              <w:rPr>
                <w:rFonts w:cs="Arial"/>
                <w:b/>
                <w:sz w:val="16"/>
                <w:szCs w:val="16"/>
              </w:rPr>
            </w:pPr>
            <w:r>
              <w:rPr>
                <w:rFonts w:cs="Arial"/>
                <w:b/>
                <w:sz w:val="16"/>
                <w:szCs w:val="16"/>
              </w:rPr>
              <w:t>BK</w:t>
            </w:r>
          </w:p>
        </w:tc>
        <w:tc>
          <w:tcPr>
            <w:tcW w:w="609" w:type="dxa"/>
            <w:tcBorders>
              <w:top w:val="single" w:sz="4" w:space="0" w:color="auto"/>
              <w:left w:val="single" w:sz="4" w:space="0" w:color="auto"/>
              <w:bottom w:val="single" w:sz="4" w:space="0" w:color="auto"/>
              <w:right w:val="single" w:sz="4" w:space="0" w:color="auto"/>
            </w:tcBorders>
            <w:shd w:val="pct15" w:color="auto" w:fill="auto"/>
          </w:tcPr>
          <w:p w14:paraId="2BD1062A" w14:textId="77777777" w:rsidR="004350FC" w:rsidRPr="007C42FC" w:rsidRDefault="004350FC" w:rsidP="00756EFA">
            <w:pPr>
              <w:rPr>
                <w:rFonts w:cs="Arial"/>
                <w:b/>
                <w:sz w:val="16"/>
                <w:szCs w:val="16"/>
              </w:rPr>
            </w:pPr>
            <w:proofErr w:type="spellStart"/>
            <w:r w:rsidRPr="007C42FC">
              <w:rPr>
                <w:rFonts w:cs="Arial"/>
                <w:b/>
                <w:sz w:val="16"/>
                <w:szCs w:val="16"/>
              </w:rPr>
              <w:t>Sel</w:t>
            </w:r>
            <w:proofErr w:type="spellEnd"/>
            <w:r w:rsidRPr="007C42FC">
              <w:rPr>
                <w:rFonts w:cs="Arial"/>
                <w:b/>
                <w:sz w:val="16"/>
                <w:szCs w:val="16"/>
              </w:rPr>
              <w:t>.</w:t>
            </w:r>
          </w:p>
        </w:tc>
        <w:tc>
          <w:tcPr>
            <w:tcW w:w="4252" w:type="dxa"/>
            <w:tcBorders>
              <w:top w:val="single" w:sz="4" w:space="0" w:color="auto"/>
              <w:left w:val="single" w:sz="4" w:space="0" w:color="auto"/>
              <w:bottom w:val="single" w:sz="4" w:space="0" w:color="auto"/>
              <w:right w:val="single" w:sz="4" w:space="0" w:color="auto"/>
            </w:tcBorders>
            <w:shd w:val="pct15" w:color="auto" w:fill="auto"/>
          </w:tcPr>
          <w:p w14:paraId="0CE63727" w14:textId="77777777" w:rsidR="004350FC" w:rsidRPr="007C42FC" w:rsidRDefault="004350FC" w:rsidP="00756EFA">
            <w:pPr>
              <w:rPr>
                <w:rFonts w:cs="Arial"/>
                <w:b/>
                <w:sz w:val="16"/>
                <w:szCs w:val="16"/>
              </w:rPr>
            </w:pPr>
            <w:r w:rsidRPr="007C42FC">
              <w:rPr>
                <w:rFonts w:cs="Arial"/>
                <w:b/>
                <w:sz w:val="16"/>
                <w:szCs w:val="16"/>
              </w:rPr>
              <w:t>Condities</w:t>
            </w:r>
          </w:p>
        </w:tc>
      </w:tr>
      <w:tr w:rsidR="004350FC" w:rsidRPr="007C42FC" w14:paraId="7F8DD950"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53CD336F" w14:textId="77777777" w:rsidR="004350FC" w:rsidRPr="007C42FC" w:rsidRDefault="004350FC" w:rsidP="00756EFA">
            <w:pPr>
              <w:rPr>
                <w:rFonts w:cs="Arial"/>
                <w:snapToGrid w:val="0"/>
                <w:sz w:val="16"/>
                <w:szCs w:val="16"/>
              </w:rPr>
            </w:pPr>
            <w:r>
              <w:rPr>
                <w:rFonts w:cs="Arial"/>
                <w:snapToGrid w:val="0"/>
                <w:sz w:val="16"/>
                <w:szCs w:val="16"/>
              </w:rPr>
              <w:t>XBAA</w:t>
            </w:r>
            <w:r w:rsidRPr="007C42FC">
              <w:rPr>
                <w:rFonts w:cs="Arial"/>
                <w:snapToGrid w:val="0"/>
                <w:sz w:val="16"/>
                <w:szCs w:val="16"/>
              </w:rPr>
              <w:t>_SK</w:t>
            </w:r>
          </w:p>
        </w:tc>
        <w:tc>
          <w:tcPr>
            <w:tcW w:w="609" w:type="dxa"/>
            <w:tcBorders>
              <w:top w:val="single" w:sz="4" w:space="0" w:color="auto"/>
              <w:left w:val="single" w:sz="4" w:space="0" w:color="auto"/>
              <w:bottom w:val="single" w:sz="4" w:space="0" w:color="auto"/>
              <w:right w:val="single" w:sz="4" w:space="0" w:color="auto"/>
            </w:tcBorders>
          </w:tcPr>
          <w:p w14:paraId="023B05B7" w14:textId="77777777" w:rsidR="004350FC" w:rsidRPr="007C42FC" w:rsidRDefault="004350FC" w:rsidP="00756EFA">
            <w:pPr>
              <w:rPr>
                <w:rFonts w:cs="Arial"/>
                <w:sz w:val="16"/>
                <w:szCs w:val="16"/>
              </w:rPr>
            </w:pP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2D56EF89" w14:textId="77777777" w:rsidR="004350FC" w:rsidRPr="007C42FC" w:rsidRDefault="004350FC" w:rsidP="00756EFA">
            <w:pPr>
              <w:rPr>
                <w:rFonts w:cs="Arial"/>
                <w:sz w:val="16"/>
                <w:szCs w:val="16"/>
              </w:rPr>
            </w:pPr>
            <w:r w:rsidRPr="007C42FC">
              <w:rPr>
                <w:rFonts w:cs="Arial"/>
                <w:sz w:val="16"/>
                <w:szCs w:val="16"/>
              </w:rPr>
              <w:t>X</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7B301B22" w14:textId="77777777" w:rsidR="004350FC" w:rsidRPr="007C42FC" w:rsidRDefault="004350FC" w:rsidP="00756EFA">
            <w:pPr>
              <w:rPr>
                <w:rFonts w:cs="Arial"/>
                <w:sz w:val="16"/>
                <w:szCs w:val="16"/>
              </w:rPr>
            </w:pPr>
          </w:p>
        </w:tc>
      </w:tr>
      <w:tr w:rsidR="004350FC" w:rsidRPr="007C42FC" w14:paraId="569C6493" w14:textId="77777777" w:rsidTr="00CC68B2">
        <w:trPr>
          <w:cantSplit/>
        </w:trPr>
        <w:tc>
          <w:tcPr>
            <w:tcW w:w="4748" w:type="dxa"/>
            <w:tcBorders>
              <w:top w:val="single" w:sz="4" w:space="0" w:color="auto"/>
              <w:left w:val="single" w:sz="4" w:space="0" w:color="auto"/>
              <w:bottom w:val="single" w:sz="4" w:space="0" w:color="auto"/>
              <w:right w:val="single" w:sz="4" w:space="0" w:color="auto"/>
            </w:tcBorders>
            <w:shd w:val="clear" w:color="auto" w:fill="auto"/>
          </w:tcPr>
          <w:p w14:paraId="7FD6DCE7" w14:textId="77777777" w:rsidR="004350FC" w:rsidRPr="007C42FC" w:rsidRDefault="004350FC" w:rsidP="00756EFA">
            <w:pPr>
              <w:rPr>
                <w:rFonts w:cs="Arial"/>
                <w:snapToGrid w:val="0"/>
                <w:sz w:val="16"/>
                <w:szCs w:val="16"/>
              </w:rPr>
            </w:pPr>
            <w:r w:rsidRPr="001D5987">
              <w:rPr>
                <w:rFonts w:cs="Arial"/>
                <w:sz w:val="16"/>
                <w:szCs w:val="16"/>
              </w:rPr>
              <w:t>XBAA_FINR</w:t>
            </w:r>
          </w:p>
        </w:tc>
        <w:tc>
          <w:tcPr>
            <w:tcW w:w="609" w:type="dxa"/>
            <w:tcBorders>
              <w:top w:val="single" w:sz="4" w:space="0" w:color="auto"/>
              <w:left w:val="single" w:sz="4" w:space="0" w:color="auto"/>
              <w:bottom w:val="single" w:sz="4" w:space="0" w:color="auto"/>
              <w:right w:val="single" w:sz="4" w:space="0" w:color="auto"/>
            </w:tcBorders>
          </w:tcPr>
          <w:p w14:paraId="70E57A15" w14:textId="77777777" w:rsidR="004350FC" w:rsidRPr="007C42FC" w:rsidRDefault="004350FC" w:rsidP="00756EFA">
            <w:pPr>
              <w:rPr>
                <w:rFonts w:cs="Arial"/>
                <w:sz w:val="16"/>
                <w:szCs w:val="16"/>
              </w:rPr>
            </w:pPr>
            <w:r>
              <w:rPr>
                <w:rFonts w:cs="Arial"/>
                <w:sz w:val="16"/>
                <w:szCs w:val="16"/>
              </w:rPr>
              <w:t>X</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2E8974B0" w14:textId="77777777" w:rsidR="004350FC" w:rsidRPr="007C42FC" w:rsidRDefault="004350FC" w:rsidP="00756EFA">
            <w:pPr>
              <w:rPr>
                <w:rFonts w:cs="Arial"/>
                <w:sz w:val="16"/>
                <w:szCs w:val="16"/>
              </w:rP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6A4E3D8E" w14:textId="77777777" w:rsidR="004350FC" w:rsidRPr="007C42FC" w:rsidRDefault="004350FC" w:rsidP="001D5987">
            <w:pPr>
              <w:rPr>
                <w:rFonts w:cs="Arial"/>
                <w:sz w:val="16"/>
                <w:szCs w:val="16"/>
              </w:rPr>
            </w:pPr>
            <w:r w:rsidRPr="007C42FC">
              <w:rPr>
                <w:rFonts w:cs="Arial"/>
                <w:sz w:val="16"/>
                <w:szCs w:val="16"/>
              </w:rPr>
              <w:t xml:space="preserve">= </w:t>
            </w:r>
            <w:r>
              <w:rPr>
                <w:rFonts w:cs="Arial"/>
                <w:sz w:val="16"/>
                <w:szCs w:val="16"/>
              </w:rPr>
              <w:t>X</w:t>
            </w:r>
            <w:r w:rsidRPr="007C42FC">
              <w:rPr>
                <w:rFonts w:cs="Arial"/>
                <w:sz w:val="16"/>
                <w:szCs w:val="16"/>
              </w:rPr>
              <w:t>1.</w:t>
            </w:r>
            <w:r>
              <w:rPr>
                <w:rFonts w:cs="Arial"/>
                <w:sz w:val="16"/>
                <w:szCs w:val="16"/>
              </w:rPr>
              <w:t>RSINBRON</w:t>
            </w:r>
          </w:p>
        </w:tc>
      </w:tr>
    </w:tbl>
    <w:p w14:paraId="48CB3C22" w14:textId="77777777" w:rsidR="00756EFA" w:rsidRPr="00187451" w:rsidRDefault="001D5987" w:rsidP="00756EFA">
      <w:pPr>
        <w:pStyle w:val="Kop5"/>
      </w:pPr>
      <w:r>
        <w:br/>
      </w:r>
      <w:r w:rsidR="00756EFA" w:rsidRPr="00187451">
        <w:t>Uitvoer</w:t>
      </w:r>
    </w:p>
    <w:p w14:paraId="37CED14C" w14:textId="77777777" w:rsidR="00756EFA" w:rsidRPr="007C42FC" w:rsidRDefault="00756EFA" w:rsidP="00756EFA">
      <w:pPr>
        <w:rPr>
          <w:szCs w:val="19"/>
        </w:rPr>
      </w:pPr>
      <w:r w:rsidRPr="007C42FC">
        <w:rPr>
          <w:szCs w:val="19"/>
        </w:rPr>
        <w:t>1 voorkomen per XBA</w:t>
      </w:r>
      <w:r w:rsidR="001D5987">
        <w:rPr>
          <w:szCs w:val="19"/>
        </w:rPr>
        <w:t>A</w:t>
      </w:r>
      <w:r w:rsidRPr="007C42FC">
        <w:rPr>
          <w:szCs w:val="19"/>
        </w:rPr>
        <w:t>_SK/</w:t>
      </w:r>
      <w:r w:rsidRPr="007C42FC">
        <w:rPr>
          <w:rFonts w:cs="Arial"/>
          <w:snapToGrid w:val="0"/>
          <w:szCs w:val="19"/>
        </w:rPr>
        <w:t xml:space="preserve"> XBA</w:t>
      </w:r>
      <w:r w:rsidR="000672FF">
        <w:rPr>
          <w:rFonts w:cs="Arial"/>
          <w:snapToGrid w:val="0"/>
          <w:szCs w:val="19"/>
        </w:rPr>
        <w:t>A</w:t>
      </w:r>
      <w:r w:rsidR="0081130A">
        <w:rPr>
          <w:rFonts w:cs="Arial"/>
          <w:snapToGrid w:val="0"/>
          <w:szCs w:val="19"/>
        </w:rPr>
        <w:t>O</w:t>
      </w:r>
      <w:r w:rsidRPr="007C42FC">
        <w:rPr>
          <w:rFonts w:cs="Arial"/>
          <w:snapToGrid w:val="0"/>
          <w:color w:val="000000"/>
          <w:szCs w:val="19"/>
        </w:rPr>
        <w:t>_MUTATIEBEGIN_TS</w:t>
      </w:r>
      <w:r w:rsidRPr="007C42FC">
        <w:rPr>
          <w:szCs w:val="19"/>
        </w:rPr>
        <w:t xml:space="preserve"> combinatie.</w:t>
      </w:r>
    </w:p>
    <w:p w14:paraId="14402E7F" w14:textId="77777777" w:rsidR="00756EFA" w:rsidRPr="007C42FC" w:rsidRDefault="00756EFA" w:rsidP="00756EFA">
      <w:pPr>
        <w:rPr>
          <w:szCs w:val="19"/>
        </w:rPr>
      </w:pPr>
    </w:p>
    <w:p w14:paraId="7D448876" w14:textId="77777777" w:rsidR="00756EFA" w:rsidRPr="007C42FC" w:rsidRDefault="00756EFA" w:rsidP="00756EFA">
      <w:pPr>
        <w:pStyle w:val="Kop5"/>
        <w:rPr>
          <w:szCs w:val="19"/>
        </w:rPr>
      </w:pPr>
      <w:r w:rsidRPr="007C42FC">
        <w:rPr>
          <w:szCs w:val="19"/>
        </w:rPr>
        <w:t>Afwijkende uitvoer</w:t>
      </w:r>
    </w:p>
    <w:p w14:paraId="49341E43" w14:textId="77777777" w:rsidR="00756EFA" w:rsidRPr="007C42FC" w:rsidRDefault="00756EFA" w:rsidP="00756EFA">
      <w:pPr>
        <w:rPr>
          <w:szCs w:val="19"/>
        </w:rPr>
      </w:pPr>
      <w:r w:rsidRPr="007C42FC">
        <w:rPr>
          <w:szCs w:val="19"/>
        </w:rPr>
        <w:t xml:space="preserve">X_OP_TYPE wordt meegenomen om voor alle </w:t>
      </w:r>
      <w:proofErr w:type="spellStart"/>
      <w:r w:rsidRPr="007C42FC">
        <w:rPr>
          <w:szCs w:val="19"/>
        </w:rPr>
        <w:t>SAT’s</w:t>
      </w:r>
      <w:proofErr w:type="spellEnd"/>
      <w:r w:rsidRPr="007C42FC">
        <w:rPr>
          <w:szCs w:val="19"/>
        </w:rPr>
        <w:t xml:space="preserve"> een standaard te maken het veld mag leeg blijven.</w:t>
      </w:r>
    </w:p>
    <w:p w14:paraId="2F9B8962" w14:textId="77777777" w:rsidR="00C82AF1" w:rsidRDefault="00C82AF1" w:rsidP="00C82AF1">
      <w:pPr>
        <w:spacing w:after="200" w:line="276" w:lineRule="auto"/>
      </w:pPr>
    </w:p>
    <w:p w14:paraId="7CF23C74" w14:textId="77777777" w:rsidR="007C4C91" w:rsidRDefault="001B5CEE" w:rsidP="00066402">
      <w:pPr>
        <w:pStyle w:val="Kop2"/>
      </w:pPr>
      <w:bookmarkStart w:id="148" w:name="_Toc509919563"/>
      <w:r>
        <w:lastRenderedPageBreak/>
        <w:t>S_CMG_ADRES</w:t>
      </w:r>
      <w:bookmarkEnd w:id="148"/>
    </w:p>
    <w:p w14:paraId="6FCE9AF5" w14:textId="77777777" w:rsidR="00756EFA" w:rsidRDefault="00756EFA" w:rsidP="00066402">
      <w:pPr>
        <w:pStyle w:val="Kop3"/>
      </w:pPr>
      <w:bookmarkStart w:id="149" w:name="_Toc509919564"/>
      <w:proofErr w:type="spellStart"/>
      <w:r>
        <w:t>Mapping</w:t>
      </w:r>
      <w:proofErr w:type="spellEnd"/>
      <w:r>
        <w:t xml:space="preserve"> </w:t>
      </w:r>
      <w:r w:rsidR="001B5CEE">
        <w:t>S_CMG_ADRES</w:t>
      </w:r>
      <w:bookmarkEnd w:id="149"/>
    </w:p>
    <w:p w14:paraId="641B9B0B" w14:textId="77777777" w:rsidR="00756EFA" w:rsidRDefault="00756EFA" w:rsidP="00756EFA"/>
    <w:tbl>
      <w:tblPr>
        <w:tblW w:w="9720" w:type="dxa"/>
        <w:tblLayout w:type="fixed"/>
        <w:tblCellMar>
          <w:left w:w="30" w:type="dxa"/>
          <w:right w:w="30" w:type="dxa"/>
        </w:tblCellMar>
        <w:tblLook w:val="0000" w:firstRow="0" w:lastRow="0" w:firstColumn="0" w:lastColumn="0" w:noHBand="0" w:noVBand="0"/>
      </w:tblPr>
      <w:tblGrid>
        <w:gridCol w:w="3007"/>
        <w:gridCol w:w="3544"/>
        <w:gridCol w:w="3169"/>
      </w:tblGrid>
      <w:tr w:rsidR="00756EFA" w:rsidRPr="007C42FC" w14:paraId="6C02D07D" w14:textId="77777777" w:rsidTr="00756EFA">
        <w:trPr>
          <w:cantSplit/>
          <w:trHeight w:val="190"/>
        </w:trPr>
        <w:tc>
          <w:tcPr>
            <w:tcW w:w="3007" w:type="dxa"/>
            <w:tcBorders>
              <w:top w:val="single" w:sz="4" w:space="0" w:color="auto"/>
              <w:left w:val="single" w:sz="4" w:space="0" w:color="auto"/>
              <w:bottom w:val="single" w:sz="4" w:space="0" w:color="auto"/>
              <w:right w:val="single" w:sz="4" w:space="0" w:color="auto"/>
            </w:tcBorders>
            <w:shd w:val="pct15" w:color="auto" w:fill="auto"/>
          </w:tcPr>
          <w:p w14:paraId="1217E085" w14:textId="77777777" w:rsidR="00756EFA" w:rsidRPr="007C42FC" w:rsidRDefault="00756EFA" w:rsidP="00756EFA">
            <w:pPr>
              <w:rPr>
                <w:rFonts w:cs="Arial"/>
                <w:b/>
                <w:sz w:val="16"/>
                <w:szCs w:val="16"/>
              </w:rPr>
            </w:pPr>
            <w:r w:rsidRPr="007C42FC">
              <w:rPr>
                <w:rFonts w:cs="Arial"/>
                <w:b/>
                <w:sz w:val="16"/>
                <w:szCs w:val="16"/>
              </w:rPr>
              <w:t>Doelkolom</w:t>
            </w:r>
          </w:p>
          <w:p w14:paraId="390D1AE5" w14:textId="77777777" w:rsidR="00756EFA" w:rsidRPr="007C42FC" w:rsidRDefault="00756EFA" w:rsidP="00756EFA">
            <w:pPr>
              <w:rPr>
                <w:rFonts w:cs="Arial"/>
                <w:b/>
                <w:sz w:val="16"/>
                <w:szCs w:val="16"/>
              </w:rPr>
            </w:pPr>
          </w:p>
        </w:tc>
        <w:tc>
          <w:tcPr>
            <w:tcW w:w="3544" w:type="dxa"/>
            <w:tcBorders>
              <w:top w:val="single" w:sz="4" w:space="0" w:color="auto"/>
              <w:left w:val="single" w:sz="4" w:space="0" w:color="auto"/>
              <w:bottom w:val="single" w:sz="4" w:space="0" w:color="auto"/>
              <w:right w:val="single" w:sz="4" w:space="0" w:color="auto"/>
            </w:tcBorders>
            <w:shd w:val="pct15" w:color="auto" w:fill="auto"/>
          </w:tcPr>
          <w:p w14:paraId="46CD8F18" w14:textId="77777777" w:rsidR="00756EFA" w:rsidRPr="007C42FC" w:rsidRDefault="00756EFA" w:rsidP="00756EFA">
            <w:pPr>
              <w:rPr>
                <w:rFonts w:cs="Arial"/>
                <w:b/>
                <w:sz w:val="16"/>
                <w:szCs w:val="16"/>
              </w:rPr>
            </w:pPr>
            <w:r w:rsidRPr="007C42FC">
              <w:rPr>
                <w:rFonts w:cs="Arial"/>
                <w:b/>
                <w:sz w:val="16"/>
                <w:szCs w:val="16"/>
              </w:rPr>
              <w:t>Bron/brontabel</w:t>
            </w:r>
          </w:p>
        </w:tc>
        <w:tc>
          <w:tcPr>
            <w:tcW w:w="3169" w:type="dxa"/>
            <w:tcBorders>
              <w:top w:val="single" w:sz="4" w:space="0" w:color="auto"/>
              <w:left w:val="single" w:sz="4" w:space="0" w:color="auto"/>
              <w:bottom w:val="single" w:sz="4" w:space="0" w:color="auto"/>
              <w:right w:val="single" w:sz="4" w:space="0" w:color="auto"/>
            </w:tcBorders>
            <w:shd w:val="pct15" w:color="auto" w:fill="auto"/>
          </w:tcPr>
          <w:p w14:paraId="56F765A2" w14:textId="77777777" w:rsidR="00756EFA" w:rsidRPr="007C42FC" w:rsidRDefault="00756EFA" w:rsidP="00756EFA">
            <w:pPr>
              <w:rPr>
                <w:rFonts w:cs="Arial"/>
                <w:b/>
                <w:sz w:val="16"/>
                <w:szCs w:val="16"/>
              </w:rPr>
            </w:pPr>
            <w:r w:rsidRPr="007C42FC">
              <w:rPr>
                <w:rFonts w:cs="Arial"/>
                <w:b/>
                <w:sz w:val="16"/>
                <w:szCs w:val="16"/>
              </w:rPr>
              <w:t>Bronkolom</w:t>
            </w:r>
          </w:p>
        </w:tc>
      </w:tr>
      <w:tr w:rsidR="000672FF" w:rsidRPr="007C42FC" w14:paraId="0A1F1515"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305470B" w14:textId="77777777" w:rsidR="000672FF" w:rsidRPr="007C42FC" w:rsidRDefault="000672FF" w:rsidP="000672FF">
            <w:pPr>
              <w:rPr>
                <w:rFonts w:cs="Arial"/>
                <w:sz w:val="16"/>
                <w:szCs w:val="16"/>
              </w:rPr>
            </w:pPr>
            <w:r w:rsidRPr="000672FF">
              <w:rPr>
                <w:rFonts w:cs="Arial"/>
                <w:sz w:val="16"/>
                <w:szCs w:val="16"/>
              </w:rPr>
              <w:t>XBAE_SK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C833FBF" w14:textId="77777777" w:rsidR="000672FF" w:rsidRPr="007C42FC" w:rsidRDefault="000672FF" w:rsidP="000672FF">
            <w:pPr>
              <w:rPr>
                <w:rFonts w:cs="Arial"/>
                <w:snapToGrid w:val="0"/>
                <w:sz w:val="16"/>
                <w:szCs w:val="16"/>
              </w:rPr>
            </w:pPr>
            <w:r>
              <w:rPr>
                <w:rFonts w:cs="Arial"/>
                <w:sz w:val="16"/>
                <w:szCs w:val="16"/>
              </w:rPr>
              <w:t>H_ADRES</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231588F" w14:textId="77777777" w:rsidR="000672FF" w:rsidRPr="007C42FC" w:rsidRDefault="000672FF" w:rsidP="000672FF">
            <w:pPr>
              <w:rPr>
                <w:rFonts w:cs="Arial"/>
                <w:sz w:val="16"/>
                <w:szCs w:val="16"/>
              </w:rPr>
            </w:pPr>
            <w:r w:rsidRPr="007C42FC">
              <w:rPr>
                <w:rFonts w:cs="Arial"/>
                <w:sz w:val="16"/>
                <w:szCs w:val="16"/>
              </w:rPr>
              <w:t>XBA</w:t>
            </w:r>
            <w:r>
              <w:rPr>
                <w:rFonts w:cs="Arial"/>
                <w:sz w:val="16"/>
                <w:szCs w:val="16"/>
              </w:rPr>
              <w:t>E</w:t>
            </w:r>
            <w:r w:rsidRPr="007C42FC">
              <w:rPr>
                <w:rFonts w:cs="Arial"/>
                <w:sz w:val="16"/>
                <w:szCs w:val="16"/>
              </w:rPr>
              <w:t>_SK</w:t>
            </w:r>
          </w:p>
        </w:tc>
      </w:tr>
      <w:tr w:rsidR="000672FF" w:rsidRPr="007C42FC" w14:paraId="02A2204A"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57883C5" w14:textId="77777777" w:rsidR="000672FF" w:rsidRPr="007C42FC" w:rsidRDefault="000672FF" w:rsidP="000672FF">
            <w:pPr>
              <w:rPr>
                <w:rFonts w:cs="Arial"/>
                <w:sz w:val="16"/>
                <w:szCs w:val="16"/>
              </w:rPr>
            </w:pPr>
            <w:r w:rsidRPr="000672FF">
              <w:rPr>
                <w:rFonts w:cs="Arial"/>
                <w:sz w:val="16"/>
                <w:szCs w:val="16"/>
              </w:rPr>
              <w:t>XBAED_MUTATIEBEGIN_TS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B63FECC" w14:textId="3631E2FD" w:rsidR="000672FF" w:rsidRPr="007C42FC" w:rsidRDefault="000672FF" w:rsidP="000672FF">
            <w:pPr>
              <w:rPr>
                <w:rFonts w:cs="Arial"/>
                <w:snapToGrid w:val="0"/>
                <w:sz w:val="16"/>
                <w:szCs w:val="16"/>
              </w:rPr>
            </w:pPr>
            <w:r>
              <w:rPr>
                <w:rFonts w:cs="Arial"/>
                <w:sz w:val="16"/>
                <w:szCs w:val="16"/>
              </w:rPr>
              <w:t>CMG</w:t>
            </w:r>
            <w:r w:rsidR="003C7261">
              <w:rPr>
                <w:rFonts w:cs="Arial"/>
                <w:sz w:val="16"/>
                <w:szCs w:val="16"/>
              </w:rPr>
              <w:t>_C_T_</w:t>
            </w:r>
            <w:r>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2632B6F8" w14:textId="77777777" w:rsidR="000672FF" w:rsidRPr="007C42FC" w:rsidRDefault="000672FF" w:rsidP="000672FF">
            <w:pPr>
              <w:rPr>
                <w:rFonts w:cs="Arial"/>
                <w:sz w:val="16"/>
                <w:szCs w:val="16"/>
              </w:rPr>
            </w:pPr>
            <w:r>
              <w:rPr>
                <w:rFonts w:cs="Arial"/>
                <w:sz w:val="16"/>
                <w:szCs w:val="16"/>
              </w:rPr>
              <w:t>X_TIMSTAMP</w:t>
            </w:r>
          </w:p>
        </w:tc>
      </w:tr>
      <w:tr w:rsidR="000672FF" w:rsidRPr="007C42FC" w14:paraId="11592200"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0BD6258" w14:textId="77777777" w:rsidR="000672FF" w:rsidRPr="007C42FC" w:rsidRDefault="000672FF" w:rsidP="000672FF">
            <w:pPr>
              <w:rPr>
                <w:rFonts w:cs="Arial"/>
                <w:sz w:val="16"/>
                <w:szCs w:val="16"/>
              </w:rPr>
            </w:pPr>
            <w:r w:rsidRPr="000672FF">
              <w:rPr>
                <w:rFonts w:cs="Arial"/>
                <w:sz w:val="16"/>
                <w:szCs w:val="16"/>
              </w:rPr>
              <w:t>XBAED_MUTATIEEINDE_TS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C728AF0" w14:textId="77777777" w:rsidR="000672FF" w:rsidRPr="007C42FC" w:rsidRDefault="000672FF" w:rsidP="000672FF">
            <w:pPr>
              <w:rPr>
                <w:rFonts w:cs="Arial"/>
                <w:snapToGrid w:val="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7148CFCF" w14:textId="77777777" w:rsidR="000672FF" w:rsidRPr="007C42FC" w:rsidRDefault="000672FF" w:rsidP="000672FF">
            <w:pPr>
              <w:rPr>
                <w:rFonts w:cs="Arial"/>
                <w:snapToGrid w:val="0"/>
                <w:sz w:val="16"/>
                <w:szCs w:val="16"/>
              </w:rPr>
            </w:pPr>
            <w:r w:rsidRPr="007C42FC">
              <w:rPr>
                <w:rFonts w:cs="Arial"/>
                <w:snapToGrid w:val="0"/>
                <w:sz w:val="16"/>
                <w:szCs w:val="16"/>
              </w:rPr>
              <w:t xml:space="preserve">Afleiding </w:t>
            </w:r>
            <w:r w:rsidRPr="00054F36">
              <w:rPr>
                <w:rFonts w:cs="Arial"/>
                <w:i/>
                <w:snapToGrid w:val="0"/>
                <w:sz w:val="16"/>
                <w:szCs w:val="16"/>
              </w:rPr>
              <w:t>MTHV</w:t>
            </w:r>
            <w:r w:rsidRPr="007C42FC">
              <w:rPr>
                <w:rFonts w:cs="Arial"/>
                <w:snapToGrid w:val="0"/>
                <w:sz w:val="16"/>
                <w:szCs w:val="16"/>
              </w:rPr>
              <w:t xml:space="preserve"> - MUTATIEEINDE_TS</w:t>
            </w:r>
          </w:p>
        </w:tc>
      </w:tr>
      <w:tr w:rsidR="000672FF" w:rsidRPr="007C42FC" w14:paraId="5A614075"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37A1FC3" w14:textId="77777777" w:rsidR="000672FF" w:rsidRPr="007C42FC" w:rsidRDefault="000672FF" w:rsidP="000672FF">
            <w:pPr>
              <w:rPr>
                <w:rFonts w:cs="Arial"/>
                <w:sz w:val="16"/>
                <w:szCs w:val="16"/>
              </w:rPr>
            </w:pPr>
            <w:r w:rsidRPr="000672FF">
              <w:rPr>
                <w:rFonts w:cs="Arial"/>
                <w:sz w:val="16"/>
                <w:szCs w:val="16"/>
              </w:rPr>
              <w:t>XBAED_LAAD_TS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F213370" w14:textId="77777777" w:rsidR="000672FF" w:rsidRPr="007C42FC" w:rsidRDefault="000672FF" w:rsidP="000672FF">
            <w:pPr>
              <w:rPr>
                <w:rFonts w:cs="Arial"/>
                <w:snapToGrid w:val="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57BF20FC" w14:textId="77777777" w:rsidR="000672FF" w:rsidRPr="007C42FC" w:rsidRDefault="000672FF" w:rsidP="000672FF">
            <w:pPr>
              <w:rPr>
                <w:rFonts w:cs="Arial"/>
                <w:snapToGrid w:val="0"/>
                <w:sz w:val="16"/>
                <w:szCs w:val="16"/>
              </w:rPr>
            </w:pPr>
            <w:proofErr w:type="spellStart"/>
            <w:r w:rsidRPr="007C42FC">
              <w:rPr>
                <w:rFonts w:cs="Arial"/>
                <w:i/>
                <w:iCs/>
                <w:snapToGrid w:val="0"/>
                <w:sz w:val="16"/>
                <w:szCs w:val="16"/>
              </w:rPr>
              <w:t>Laad_TS</w:t>
            </w:r>
            <w:proofErr w:type="spellEnd"/>
          </w:p>
        </w:tc>
      </w:tr>
      <w:tr w:rsidR="000672FF" w:rsidRPr="007C42FC" w14:paraId="3F0CBFBA"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FF2AB55" w14:textId="77777777" w:rsidR="000672FF" w:rsidRPr="007C42FC" w:rsidRDefault="000672FF" w:rsidP="000672FF">
            <w:pPr>
              <w:rPr>
                <w:rFonts w:cs="Arial"/>
                <w:sz w:val="16"/>
                <w:szCs w:val="16"/>
              </w:rPr>
            </w:pPr>
            <w:r w:rsidRPr="000672FF">
              <w:rPr>
                <w:rFonts w:cs="Arial"/>
                <w:sz w:val="16"/>
                <w:szCs w:val="16"/>
              </w:rPr>
              <w:t>XBAED_RECORDBRON_NAAM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BA3CC1E" w14:textId="32DDD848"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55DA9ED9" w14:textId="77777777" w:rsidR="000672FF" w:rsidRPr="007C42FC" w:rsidRDefault="000672FF" w:rsidP="000672FF">
            <w:pPr>
              <w:rPr>
                <w:rFonts w:cs="Arial"/>
                <w:snapToGrid w:val="0"/>
                <w:sz w:val="16"/>
                <w:szCs w:val="16"/>
              </w:rPr>
            </w:pPr>
            <w:r w:rsidRPr="007C42FC">
              <w:rPr>
                <w:rFonts w:cs="Arial"/>
                <w:sz w:val="16"/>
                <w:szCs w:val="16"/>
              </w:rPr>
              <w:t>RECORDBRON_NAAM</w:t>
            </w:r>
          </w:p>
        </w:tc>
      </w:tr>
      <w:tr w:rsidR="000672FF" w:rsidRPr="007C42FC" w14:paraId="12EA8CEB"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72414B1" w14:textId="77777777" w:rsidR="000672FF" w:rsidRPr="007C42FC" w:rsidRDefault="000672FF" w:rsidP="000672FF">
            <w:pPr>
              <w:rPr>
                <w:rFonts w:cs="Arial"/>
                <w:sz w:val="16"/>
                <w:szCs w:val="16"/>
              </w:rPr>
            </w:pPr>
            <w:r w:rsidRPr="000672FF">
              <w:rPr>
                <w:rFonts w:cs="Arial"/>
                <w:sz w:val="16"/>
                <w:szCs w:val="16"/>
              </w:rPr>
              <w:t>XBAED_POSTCODE</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E3AA722" w14:textId="03BF09DE" w:rsidR="000672FF" w:rsidRPr="007C42FC" w:rsidRDefault="000672FF" w:rsidP="000672FF">
            <w:pPr>
              <w:rPr>
                <w:rFonts w:cs="Arial"/>
                <w:spacing w:val="0"/>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B2AC593" w14:textId="77777777" w:rsidR="000672FF" w:rsidRPr="007C42FC" w:rsidRDefault="000672FF" w:rsidP="000672FF">
            <w:pPr>
              <w:rPr>
                <w:rFonts w:cs="Arial"/>
                <w:sz w:val="16"/>
                <w:szCs w:val="16"/>
              </w:rPr>
            </w:pPr>
            <w:r>
              <w:rPr>
                <w:rFonts w:cs="Arial"/>
                <w:sz w:val="16"/>
                <w:szCs w:val="16"/>
              </w:rPr>
              <w:t>POSTCODE</w:t>
            </w:r>
            <w:r w:rsidRPr="007C42FC">
              <w:rPr>
                <w:rFonts w:cs="Arial"/>
                <w:sz w:val="16"/>
                <w:szCs w:val="16"/>
              </w:rPr>
              <w:t xml:space="preserve">   </w:t>
            </w:r>
          </w:p>
        </w:tc>
      </w:tr>
      <w:tr w:rsidR="000672FF" w:rsidRPr="007C42FC" w14:paraId="541E04AD"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B2CD828" w14:textId="77777777" w:rsidR="000672FF" w:rsidRPr="007C42FC" w:rsidRDefault="000672FF" w:rsidP="000672FF">
            <w:pPr>
              <w:rPr>
                <w:rFonts w:cs="Arial"/>
                <w:sz w:val="16"/>
                <w:szCs w:val="16"/>
              </w:rPr>
            </w:pPr>
            <w:r w:rsidRPr="000672FF">
              <w:rPr>
                <w:rFonts w:cs="Arial"/>
                <w:sz w:val="16"/>
                <w:szCs w:val="16"/>
              </w:rPr>
              <w:t>XBAED_STRAAT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26D46A2" w14:textId="52EA369B"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053B6F00" w14:textId="77777777" w:rsidR="000672FF" w:rsidRPr="007C42FC" w:rsidRDefault="000672FF" w:rsidP="000672FF">
            <w:pPr>
              <w:rPr>
                <w:rFonts w:cs="Arial"/>
                <w:sz w:val="16"/>
                <w:szCs w:val="16"/>
              </w:rPr>
            </w:pPr>
            <w:r>
              <w:rPr>
                <w:rFonts w:cs="Arial"/>
                <w:sz w:val="16"/>
                <w:szCs w:val="16"/>
              </w:rPr>
              <w:t>STRAAT</w:t>
            </w:r>
          </w:p>
        </w:tc>
      </w:tr>
      <w:tr w:rsidR="000672FF" w:rsidRPr="007C42FC" w14:paraId="3E9E7D72"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EA64B19" w14:textId="77777777" w:rsidR="000672FF" w:rsidRPr="007C42FC" w:rsidRDefault="000672FF" w:rsidP="000672FF">
            <w:pPr>
              <w:rPr>
                <w:rFonts w:cs="Arial"/>
                <w:sz w:val="16"/>
                <w:szCs w:val="16"/>
              </w:rPr>
            </w:pPr>
            <w:r w:rsidRPr="000672FF">
              <w:rPr>
                <w:rFonts w:cs="Arial"/>
                <w:sz w:val="16"/>
                <w:szCs w:val="16"/>
              </w:rPr>
              <w:t>XBAED_HUISNUMMER</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C9BC749" w14:textId="7E3DB18B"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F39271E" w14:textId="77777777" w:rsidR="000672FF" w:rsidRPr="007C42FC" w:rsidRDefault="000672FF" w:rsidP="000672FF">
            <w:pPr>
              <w:rPr>
                <w:rFonts w:cs="Arial"/>
                <w:sz w:val="16"/>
                <w:szCs w:val="16"/>
              </w:rPr>
            </w:pPr>
            <w:r>
              <w:rPr>
                <w:rFonts w:cs="Arial"/>
                <w:sz w:val="16"/>
                <w:szCs w:val="16"/>
              </w:rPr>
              <w:t>HUISNUMMER</w:t>
            </w:r>
          </w:p>
        </w:tc>
      </w:tr>
      <w:tr w:rsidR="000672FF" w:rsidRPr="007C42FC" w14:paraId="68183C00"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13F4632" w14:textId="77777777" w:rsidR="000672FF" w:rsidRPr="007C42FC" w:rsidRDefault="000672FF" w:rsidP="000672FF">
            <w:pPr>
              <w:rPr>
                <w:rFonts w:cs="Arial"/>
                <w:sz w:val="16"/>
                <w:szCs w:val="16"/>
              </w:rPr>
            </w:pPr>
            <w:r w:rsidRPr="000672FF">
              <w:rPr>
                <w:rFonts w:cs="Arial"/>
                <w:sz w:val="16"/>
                <w:szCs w:val="16"/>
              </w:rPr>
              <w:t>XBAED_HUISNUMMERUITBREIDING</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374C674" w14:textId="1FD12E83"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1EE2542" w14:textId="77777777" w:rsidR="000672FF" w:rsidRPr="007C42FC" w:rsidRDefault="000672FF" w:rsidP="000672FF">
            <w:pPr>
              <w:rPr>
                <w:rFonts w:cs="Arial"/>
                <w:sz w:val="16"/>
                <w:szCs w:val="16"/>
              </w:rPr>
            </w:pPr>
            <w:r>
              <w:rPr>
                <w:rFonts w:cs="Arial"/>
                <w:sz w:val="16"/>
                <w:szCs w:val="16"/>
              </w:rPr>
              <w:t>HUISNUMMERTOEV</w:t>
            </w:r>
          </w:p>
        </w:tc>
      </w:tr>
      <w:tr w:rsidR="000672FF" w:rsidRPr="007C42FC" w14:paraId="401CAF45"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4C2C2D7" w14:textId="77777777" w:rsidR="000672FF" w:rsidRPr="007C42FC" w:rsidRDefault="000672FF" w:rsidP="000672FF">
            <w:pPr>
              <w:rPr>
                <w:rFonts w:cs="Arial"/>
                <w:sz w:val="16"/>
                <w:szCs w:val="16"/>
              </w:rPr>
            </w:pPr>
            <w:r w:rsidRPr="000672FF">
              <w:rPr>
                <w:rFonts w:cs="Arial"/>
                <w:sz w:val="16"/>
                <w:szCs w:val="16"/>
              </w:rPr>
              <w:t>XBAED_PLAATS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EB968BB" w14:textId="36F22BBC"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69F3915E" w14:textId="77777777" w:rsidR="000672FF" w:rsidRPr="007C42FC" w:rsidRDefault="000672FF" w:rsidP="000672FF">
            <w:pPr>
              <w:rPr>
                <w:rFonts w:cs="Arial"/>
                <w:sz w:val="16"/>
                <w:szCs w:val="16"/>
              </w:rPr>
            </w:pPr>
            <w:r>
              <w:rPr>
                <w:rFonts w:cs="Arial"/>
                <w:sz w:val="16"/>
                <w:szCs w:val="16"/>
              </w:rPr>
              <w:t>PLAATS</w:t>
            </w:r>
          </w:p>
        </w:tc>
      </w:tr>
      <w:tr w:rsidR="000672FF" w:rsidRPr="007C42FC" w14:paraId="22478A49"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77CC807" w14:textId="77777777" w:rsidR="000672FF" w:rsidRPr="007C42FC" w:rsidRDefault="000672FF" w:rsidP="000672FF">
            <w:pPr>
              <w:rPr>
                <w:rFonts w:cs="Arial"/>
                <w:sz w:val="16"/>
                <w:szCs w:val="16"/>
              </w:rPr>
            </w:pPr>
            <w:r w:rsidRPr="000672FF">
              <w:rPr>
                <w:rFonts w:cs="Arial"/>
                <w:sz w:val="16"/>
                <w:szCs w:val="16"/>
              </w:rPr>
              <w:t>XBAED_ADRES_OVERIG</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91285D6" w14:textId="0384A477"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6A56604" w14:textId="77777777" w:rsidR="000672FF" w:rsidRPr="007C42FC" w:rsidRDefault="000672FF" w:rsidP="000672FF">
            <w:pPr>
              <w:rPr>
                <w:rFonts w:cs="Arial"/>
                <w:sz w:val="16"/>
                <w:szCs w:val="16"/>
              </w:rPr>
            </w:pPr>
            <w:r>
              <w:rPr>
                <w:rFonts w:cs="Arial"/>
                <w:sz w:val="16"/>
                <w:szCs w:val="16"/>
              </w:rPr>
              <w:t>ADRES_OVERIG</w:t>
            </w:r>
          </w:p>
        </w:tc>
      </w:tr>
      <w:tr w:rsidR="000672FF" w:rsidRPr="007C42FC" w14:paraId="53FEFE35"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D90DC66" w14:textId="77777777" w:rsidR="000672FF" w:rsidRPr="007C42FC" w:rsidRDefault="000672FF" w:rsidP="000672FF">
            <w:pPr>
              <w:rPr>
                <w:rFonts w:cs="Arial"/>
                <w:sz w:val="16"/>
                <w:szCs w:val="16"/>
              </w:rPr>
            </w:pPr>
            <w:r w:rsidRPr="000672FF">
              <w:rPr>
                <w:rFonts w:cs="Arial"/>
                <w:sz w:val="16"/>
                <w:szCs w:val="16"/>
              </w:rPr>
              <w:t>XBAED_LAND</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96412A4" w14:textId="12A6228E"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7F2BF265" w14:textId="77777777" w:rsidR="000672FF" w:rsidRPr="007C42FC" w:rsidRDefault="000672FF" w:rsidP="000672FF">
            <w:pPr>
              <w:rPr>
                <w:rFonts w:cs="Arial"/>
                <w:sz w:val="16"/>
                <w:szCs w:val="16"/>
              </w:rPr>
            </w:pPr>
            <w:r>
              <w:rPr>
                <w:rFonts w:cs="Arial"/>
                <w:sz w:val="16"/>
                <w:szCs w:val="16"/>
              </w:rPr>
              <w:t>LAND</w:t>
            </w:r>
          </w:p>
        </w:tc>
      </w:tr>
      <w:tr w:rsidR="000672FF" w:rsidRPr="007C42FC" w14:paraId="490B2447"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86B1848" w14:textId="77777777" w:rsidR="000672FF" w:rsidRPr="007C42FC" w:rsidRDefault="000672FF" w:rsidP="000672FF">
            <w:pPr>
              <w:rPr>
                <w:rFonts w:cs="Arial"/>
                <w:sz w:val="16"/>
                <w:szCs w:val="16"/>
              </w:rPr>
            </w:pPr>
            <w:r w:rsidRPr="000672FF">
              <w:rPr>
                <w:rFonts w:cs="Arial"/>
                <w:sz w:val="16"/>
                <w:szCs w:val="16"/>
              </w:rPr>
              <w:t>XBAED_ADRESREGEL</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F8F8AFA" w14:textId="0A885358"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00D36660" w14:textId="77777777" w:rsidR="000672FF" w:rsidRPr="007C42FC" w:rsidRDefault="000672FF" w:rsidP="000672FF">
            <w:pPr>
              <w:rPr>
                <w:rFonts w:cs="Arial"/>
                <w:sz w:val="16"/>
                <w:szCs w:val="16"/>
              </w:rPr>
            </w:pPr>
            <w:r>
              <w:rPr>
                <w:rFonts w:cs="Arial"/>
                <w:sz w:val="16"/>
                <w:szCs w:val="16"/>
              </w:rPr>
              <w:t>ADRESREGEL</w:t>
            </w:r>
          </w:p>
        </w:tc>
      </w:tr>
      <w:tr w:rsidR="000672FF" w:rsidRPr="007C42FC" w14:paraId="47C1A414"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B7B827F" w14:textId="77777777" w:rsidR="000672FF" w:rsidRPr="007C42FC" w:rsidRDefault="000672FF" w:rsidP="000672FF">
            <w:pPr>
              <w:rPr>
                <w:rFonts w:cs="Arial"/>
                <w:sz w:val="16"/>
                <w:szCs w:val="16"/>
              </w:rPr>
            </w:pPr>
            <w:r w:rsidRPr="000672FF">
              <w:rPr>
                <w:rFonts w:cs="Arial"/>
                <w:sz w:val="16"/>
                <w:szCs w:val="16"/>
              </w:rPr>
              <w:t>XBAED_ADRESREGEL_LAND</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C4A2B1C" w14:textId="2AF1FB76" w:rsidR="000672FF" w:rsidRPr="007C42FC" w:rsidRDefault="000672FF" w:rsidP="000672FF">
            <w:pPr>
              <w:rPr>
                <w:rFonts w:cs="Arial"/>
                <w:sz w:val="16"/>
                <w:szCs w:val="16"/>
              </w:rPr>
            </w:pPr>
            <w:r w:rsidRPr="00C46F59">
              <w:rPr>
                <w:rFonts w:cs="Arial"/>
                <w:sz w:val="16"/>
                <w:szCs w:val="16"/>
              </w:rPr>
              <w:t>CMG</w:t>
            </w:r>
            <w:r w:rsidR="003C7261">
              <w:rPr>
                <w:rFonts w:cs="Arial"/>
                <w:sz w:val="16"/>
                <w:szCs w:val="16"/>
              </w:rPr>
              <w:t>_C_T_</w:t>
            </w:r>
            <w:r w:rsidRPr="00C46F59">
              <w:rPr>
                <w:rFonts w:cs="Arial"/>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464BD5F" w14:textId="77777777" w:rsidR="000672FF" w:rsidRPr="007C42FC" w:rsidRDefault="000672FF" w:rsidP="000672FF">
            <w:pPr>
              <w:rPr>
                <w:rFonts w:cs="Arial"/>
                <w:sz w:val="16"/>
                <w:szCs w:val="16"/>
              </w:rPr>
            </w:pPr>
            <w:r>
              <w:rPr>
                <w:rFonts w:cs="Arial"/>
                <w:sz w:val="16"/>
                <w:szCs w:val="16"/>
              </w:rPr>
              <w:t>ADRESREGEL_LAND</w:t>
            </w:r>
          </w:p>
        </w:tc>
      </w:tr>
    </w:tbl>
    <w:p w14:paraId="7140AC55" w14:textId="77777777" w:rsidR="00756EFA" w:rsidRDefault="00756EFA" w:rsidP="00066402">
      <w:pPr>
        <w:pStyle w:val="Kop3"/>
      </w:pPr>
      <w:bookmarkStart w:id="150" w:name="_Toc509919565"/>
      <w:r>
        <w:t xml:space="preserve">Hoofdselectie </w:t>
      </w:r>
      <w:proofErr w:type="spellStart"/>
      <w:r>
        <w:t>tijdas</w:t>
      </w:r>
      <w:proofErr w:type="spellEnd"/>
      <w:r>
        <w:t xml:space="preserve"> (</w:t>
      </w:r>
      <w:proofErr w:type="spellStart"/>
      <w:r>
        <w:t>HSEL_tijd</w:t>
      </w:r>
      <w:proofErr w:type="spellEnd"/>
      <w:r>
        <w:t>)</w:t>
      </w:r>
      <w:bookmarkEnd w:id="150"/>
    </w:p>
    <w:p w14:paraId="59203E8D" w14:textId="77777777" w:rsidR="00756EFA" w:rsidRDefault="00756EFA" w:rsidP="00756EFA">
      <w:pPr>
        <w:pStyle w:val="Kop5"/>
      </w:pPr>
      <w:r>
        <w:t>Functionele beschrijving</w:t>
      </w:r>
    </w:p>
    <w:p w14:paraId="450C82DC" w14:textId="77777777" w:rsidR="00756EFA" w:rsidRDefault="00756EFA" w:rsidP="00756EFA"/>
    <w:p w14:paraId="0C051162" w14:textId="77777777" w:rsidR="00756EFA" w:rsidRDefault="00756EFA" w:rsidP="00756EFA">
      <w:r>
        <w:t>Lees alle records die nieuw zijn na de laatste verwerking en voeg de mutaties toe aan de SAT.</w:t>
      </w:r>
    </w:p>
    <w:p w14:paraId="39789FD0" w14:textId="77777777" w:rsidR="00756EFA" w:rsidRDefault="00756EFA" w:rsidP="00756EFA"/>
    <w:p w14:paraId="6397C5C7" w14:textId="77777777" w:rsidR="00756EFA" w:rsidRDefault="00756EFA" w:rsidP="00756EFA">
      <w:pPr>
        <w:pStyle w:val="Kop5"/>
      </w:pPr>
      <w:proofErr w:type="spellStart"/>
      <w:r>
        <w:t>Selectiepad</w:t>
      </w:r>
      <w:proofErr w:type="spellEnd"/>
    </w:p>
    <w:p w14:paraId="0B2D7693" w14:textId="2048A2F4" w:rsidR="00756EFA" w:rsidRDefault="00973995" w:rsidP="00756EFA">
      <w:pPr>
        <w:tabs>
          <w:tab w:val="left" w:pos="2552"/>
        </w:tabs>
        <w:rPr>
          <w:rFonts w:cs="Arial"/>
          <w:snapToGrid w:val="0"/>
          <w:color w:val="000000"/>
          <w:sz w:val="18"/>
          <w:szCs w:val="16"/>
        </w:rPr>
      </w:pPr>
      <w:r>
        <w:rPr>
          <w:rFonts w:cs="Arial"/>
          <w:snapToGrid w:val="0"/>
          <w:color w:val="000000"/>
          <w:sz w:val="18"/>
          <w:szCs w:val="16"/>
        </w:rPr>
        <w:t>CMG</w:t>
      </w:r>
      <w:r>
        <w:rPr>
          <w:rFonts w:cs="Arial"/>
          <w:snapToGrid w:val="0"/>
          <w:color w:val="000000"/>
          <w:sz w:val="18"/>
          <w:szCs w:val="16"/>
        </w:rPr>
        <w:softHyphen/>
      </w:r>
      <w:r w:rsidR="003C7261">
        <w:rPr>
          <w:rFonts w:cs="Arial"/>
          <w:snapToGrid w:val="0"/>
          <w:color w:val="000000"/>
          <w:sz w:val="18"/>
          <w:szCs w:val="16"/>
        </w:rPr>
        <w:t>_C_T_</w:t>
      </w:r>
      <w:r>
        <w:rPr>
          <w:rFonts w:cs="Arial"/>
          <w:snapToGrid w:val="0"/>
          <w:color w:val="000000"/>
          <w:sz w:val="18"/>
          <w:szCs w:val="16"/>
        </w:rPr>
        <w:t>BERICHT</w:t>
      </w:r>
    </w:p>
    <w:p w14:paraId="6A2AA683" w14:textId="77777777" w:rsidR="00756EFA" w:rsidRDefault="00756EFA" w:rsidP="00756EFA">
      <w:pPr>
        <w:tabs>
          <w:tab w:val="left" w:pos="2552"/>
        </w:tabs>
      </w:pPr>
      <w:r>
        <w:t xml:space="preserve">  </w:t>
      </w:r>
      <w:r>
        <w:rPr>
          <w:rFonts w:cs="Arial"/>
          <w:sz w:val="18"/>
        </w:rPr>
        <w:t xml:space="preserve"> </w:t>
      </w:r>
      <w:r>
        <w:rPr>
          <w:rFonts w:cs="Arial"/>
          <w:sz w:val="18"/>
        </w:rPr>
        <w:sym w:font="Wingdings" w:char="F0E2"/>
      </w:r>
      <w:r>
        <w:t xml:space="preserve">         </w:t>
      </w:r>
      <w:r>
        <w:br/>
      </w:r>
      <w:r w:rsidR="001D5987">
        <w:t>H_</w:t>
      </w:r>
      <w:r w:rsidR="00973995">
        <w:t>ADRES</w:t>
      </w:r>
    </w:p>
    <w:p w14:paraId="0142E9E1" w14:textId="77777777" w:rsidR="00756EFA" w:rsidRPr="00AE1662" w:rsidRDefault="00756EFA" w:rsidP="00756EFA">
      <w:pPr>
        <w:tabs>
          <w:tab w:val="left" w:pos="2552"/>
        </w:tabs>
        <w:rPr>
          <w:rFonts w:cs="Arial"/>
          <w:sz w:val="18"/>
        </w:rPr>
      </w:pPr>
      <w:r w:rsidRPr="00AE1662">
        <w:rPr>
          <w:rFonts w:cs="Arial"/>
          <w:sz w:val="18"/>
        </w:rPr>
        <w:t xml:space="preserve">  </w:t>
      </w:r>
    </w:p>
    <w:p w14:paraId="7F12FAA2" w14:textId="77777777" w:rsidR="00756EFA" w:rsidRDefault="00756EFA" w:rsidP="00756EFA">
      <w:pPr>
        <w:pStyle w:val="Kop5"/>
      </w:pPr>
      <w:r>
        <w:t>Kolommen en condities</w:t>
      </w:r>
    </w:p>
    <w:tbl>
      <w:tblPr>
        <w:tblW w:w="10218" w:type="dxa"/>
        <w:tblLayout w:type="fixed"/>
        <w:tblCellMar>
          <w:left w:w="70" w:type="dxa"/>
          <w:right w:w="70" w:type="dxa"/>
        </w:tblCellMar>
        <w:tblLook w:val="0000" w:firstRow="0" w:lastRow="0" w:firstColumn="0" w:lastColumn="0" w:noHBand="0" w:noVBand="0"/>
      </w:tblPr>
      <w:tblGrid>
        <w:gridCol w:w="3681"/>
        <w:gridCol w:w="425"/>
        <w:gridCol w:w="425"/>
        <w:gridCol w:w="5687"/>
      </w:tblGrid>
      <w:tr w:rsidR="002029F7" w:rsidRPr="007C42FC" w14:paraId="0729562C"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pct15" w:color="auto" w:fill="auto"/>
          </w:tcPr>
          <w:p w14:paraId="162604E7" w14:textId="1DA03040" w:rsidR="00CB262F" w:rsidRPr="007C42FC" w:rsidRDefault="002029F7" w:rsidP="007C65D3">
            <w:pPr>
              <w:rPr>
                <w:rFonts w:cs="Arial"/>
                <w:b/>
                <w:snapToGrid w:val="0"/>
                <w:color w:val="000000"/>
                <w:sz w:val="16"/>
                <w:szCs w:val="16"/>
              </w:rPr>
            </w:pPr>
            <w:r w:rsidRPr="00973995">
              <w:rPr>
                <w:rFonts w:cs="Arial"/>
                <w:b/>
                <w:sz w:val="16"/>
                <w:szCs w:val="16"/>
              </w:rPr>
              <w:t>CMG</w:t>
            </w:r>
            <w:r w:rsidR="003C7261">
              <w:rPr>
                <w:rFonts w:cs="Arial"/>
                <w:b/>
                <w:sz w:val="16"/>
                <w:szCs w:val="16"/>
              </w:rPr>
              <w:t>_C_T_</w:t>
            </w:r>
            <w:r w:rsidRPr="00973995">
              <w:rPr>
                <w:rFonts w:cs="Arial"/>
                <w:b/>
                <w:sz w:val="16"/>
                <w:szCs w:val="16"/>
              </w:rPr>
              <w:t xml:space="preserve">BERICHT </w:t>
            </w:r>
            <w:r w:rsidRPr="007C42FC">
              <w:rPr>
                <w:rFonts w:cs="Arial"/>
                <w:b/>
                <w:sz w:val="16"/>
                <w:szCs w:val="16"/>
              </w:rPr>
              <w:t xml:space="preserve">(alias: </w:t>
            </w:r>
            <w:r>
              <w:rPr>
                <w:rFonts w:cs="Arial"/>
                <w:b/>
                <w:sz w:val="16"/>
                <w:szCs w:val="16"/>
              </w:rPr>
              <w:t>x</w:t>
            </w:r>
            <w:r w:rsidRPr="007C42FC">
              <w:rPr>
                <w:rFonts w:cs="Arial"/>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B96CE16" w14:textId="77777777" w:rsidR="002029F7" w:rsidRPr="007C42FC" w:rsidRDefault="002029F7" w:rsidP="00756EFA">
            <w:pPr>
              <w:rPr>
                <w:rFonts w:cs="Arial"/>
                <w:b/>
                <w:sz w:val="16"/>
                <w:szCs w:val="16"/>
              </w:rPr>
            </w:pPr>
            <w:r>
              <w:rPr>
                <w:rFonts w:cs="Arial"/>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36CF65C" w14:textId="57D13022" w:rsidR="002029F7" w:rsidRPr="007C42FC" w:rsidRDefault="007C65D3" w:rsidP="00756EFA">
            <w:pPr>
              <w:rPr>
                <w:rFonts w:cs="Arial"/>
                <w:b/>
                <w:sz w:val="16"/>
                <w:szCs w:val="16"/>
              </w:rPr>
            </w:pPr>
            <w:proofErr w:type="spellStart"/>
            <w:r>
              <w:rPr>
                <w:rFonts w:cs="Arial"/>
                <w:b/>
                <w:sz w:val="16"/>
                <w:szCs w:val="16"/>
              </w:rPr>
              <w:t>Sel</w:t>
            </w:r>
            <w:proofErr w:type="spellEnd"/>
          </w:p>
        </w:tc>
        <w:tc>
          <w:tcPr>
            <w:tcW w:w="5687" w:type="dxa"/>
            <w:tcBorders>
              <w:top w:val="single" w:sz="4" w:space="0" w:color="auto"/>
              <w:left w:val="single" w:sz="4" w:space="0" w:color="auto"/>
              <w:bottom w:val="single" w:sz="4" w:space="0" w:color="auto"/>
              <w:right w:val="single" w:sz="4" w:space="0" w:color="auto"/>
            </w:tcBorders>
            <w:shd w:val="pct15" w:color="auto" w:fill="auto"/>
          </w:tcPr>
          <w:p w14:paraId="3634157E" w14:textId="77777777" w:rsidR="002029F7" w:rsidRPr="007C42FC" w:rsidRDefault="002029F7" w:rsidP="00756EFA">
            <w:pPr>
              <w:rPr>
                <w:rFonts w:cs="Arial"/>
                <w:b/>
                <w:sz w:val="16"/>
                <w:szCs w:val="16"/>
              </w:rPr>
            </w:pPr>
            <w:r w:rsidRPr="007C42FC">
              <w:rPr>
                <w:rFonts w:cs="Arial"/>
                <w:b/>
                <w:sz w:val="16"/>
                <w:szCs w:val="16"/>
              </w:rPr>
              <w:t>Condities</w:t>
            </w:r>
          </w:p>
        </w:tc>
      </w:tr>
      <w:tr w:rsidR="002029F7" w:rsidRPr="007C42FC" w14:paraId="5C058466"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7DB8FD4" w14:textId="77777777" w:rsidR="002029F7" w:rsidRPr="007C42FC" w:rsidRDefault="002029F7" w:rsidP="00756EFA">
            <w:pPr>
              <w:rPr>
                <w:rFonts w:cs="Arial"/>
                <w:snapToGrid w:val="0"/>
                <w:sz w:val="16"/>
                <w:szCs w:val="16"/>
              </w:rPr>
            </w:pPr>
            <w:r w:rsidRPr="007C42FC">
              <w:rPr>
                <w:rFonts w:cs="Arial"/>
                <w:snapToGrid w:val="0"/>
                <w:sz w:val="16"/>
                <w:szCs w:val="16"/>
              </w:rPr>
              <w:t>RECORDBRON_NAAM</w:t>
            </w:r>
          </w:p>
        </w:tc>
        <w:tc>
          <w:tcPr>
            <w:tcW w:w="425" w:type="dxa"/>
            <w:tcBorders>
              <w:top w:val="single" w:sz="4" w:space="0" w:color="auto"/>
              <w:left w:val="single" w:sz="4" w:space="0" w:color="auto"/>
              <w:bottom w:val="single" w:sz="4" w:space="0" w:color="auto"/>
              <w:right w:val="single" w:sz="4" w:space="0" w:color="auto"/>
            </w:tcBorders>
          </w:tcPr>
          <w:p w14:paraId="1D299A8C" w14:textId="77777777" w:rsidR="002029F7" w:rsidRPr="007C42FC" w:rsidRDefault="002029F7" w:rsidP="00756EFA">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1AC13A" w14:textId="77777777" w:rsidR="002029F7" w:rsidRPr="007C42FC" w:rsidRDefault="002029F7" w:rsidP="00756EFA">
            <w:pPr>
              <w:rPr>
                <w:rFonts w:cs="Arial"/>
                <w:sz w:val="16"/>
                <w:szCs w:val="16"/>
              </w:rPr>
            </w:pPr>
            <w:r w:rsidRPr="007C42FC">
              <w:rPr>
                <w:rFonts w:cs="Arial"/>
                <w:sz w:val="16"/>
                <w:szCs w:val="16"/>
              </w:rPr>
              <w:t>X</w:t>
            </w: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7D73BC23" w14:textId="77777777" w:rsidR="002029F7" w:rsidRPr="007C42FC" w:rsidRDefault="002029F7" w:rsidP="00756EFA">
            <w:pPr>
              <w:rPr>
                <w:rFonts w:cs="Arial"/>
                <w:sz w:val="16"/>
                <w:szCs w:val="16"/>
              </w:rPr>
            </w:pPr>
          </w:p>
        </w:tc>
      </w:tr>
      <w:tr w:rsidR="002029F7" w:rsidRPr="007C42FC" w14:paraId="1C7E4793"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AB5164B" w14:textId="32BB5D9B" w:rsidR="002029F7" w:rsidRPr="007C42FC" w:rsidRDefault="00E65DC9" w:rsidP="00973995">
            <w:pPr>
              <w:rPr>
                <w:rFonts w:cs="Arial"/>
                <w:snapToGrid w:val="0"/>
                <w:sz w:val="16"/>
                <w:szCs w:val="16"/>
              </w:rPr>
            </w:pPr>
            <w:r w:rsidRPr="00AA1DEB">
              <w:rPr>
                <w:rFonts w:cs="Arial"/>
                <w:sz w:val="16"/>
                <w:szCs w:val="16"/>
              </w:rPr>
              <w:t>BERVW_</w:t>
            </w:r>
            <w:r w:rsidR="00CC68B2">
              <w:rPr>
                <w:rFonts w:cs="Arial"/>
                <w:snapToGrid w:val="0"/>
                <w:sz w:val="16"/>
                <w:szCs w:val="16"/>
              </w:rPr>
              <w:t>LAAD_TS</w:t>
            </w:r>
          </w:p>
        </w:tc>
        <w:tc>
          <w:tcPr>
            <w:tcW w:w="425" w:type="dxa"/>
            <w:tcBorders>
              <w:top w:val="single" w:sz="4" w:space="0" w:color="auto"/>
              <w:left w:val="single" w:sz="4" w:space="0" w:color="auto"/>
              <w:bottom w:val="single" w:sz="4" w:space="0" w:color="auto"/>
              <w:right w:val="single" w:sz="4" w:space="0" w:color="auto"/>
            </w:tcBorders>
          </w:tcPr>
          <w:p w14:paraId="702521E5" w14:textId="77777777" w:rsidR="002029F7" w:rsidRPr="007C42FC" w:rsidRDefault="002029F7" w:rsidP="00756EFA">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92488C" w14:textId="77777777" w:rsidR="002029F7" w:rsidRPr="007C42FC" w:rsidRDefault="002029F7" w:rsidP="00756EFA">
            <w:pPr>
              <w:rPr>
                <w:rFonts w:cs="Arial"/>
                <w:sz w:val="16"/>
                <w:szCs w:val="16"/>
              </w:rPr>
            </w:pPr>
            <w:r w:rsidRPr="007C42FC">
              <w:rPr>
                <w:rFonts w:cs="Arial"/>
                <w:sz w:val="16"/>
                <w:szCs w:val="16"/>
              </w:rPr>
              <w:t>X</w:t>
            </w: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15F61487" w14:textId="77777777" w:rsidR="002029F7" w:rsidRPr="007C42FC" w:rsidRDefault="002029F7" w:rsidP="00756EFA">
            <w:pPr>
              <w:rPr>
                <w:rFonts w:cs="Arial"/>
                <w:sz w:val="16"/>
                <w:szCs w:val="16"/>
              </w:rPr>
            </w:pPr>
            <w:r w:rsidRPr="007C42FC">
              <w:rPr>
                <w:rFonts w:cs="Arial"/>
                <w:sz w:val="16"/>
                <w:szCs w:val="16"/>
              </w:rPr>
              <w:t xml:space="preserve">&gt; </w:t>
            </w:r>
            <w:proofErr w:type="spellStart"/>
            <w:r w:rsidRPr="007C42FC">
              <w:rPr>
                <w:rFonts w:cs="Arial"/>
                <w:i/>
                <w:sz w:val="16"/>
                <w:szCs w:val="16"/>
              </w:rPr>
              <w:t>Vorige_laad_TS</w:t>
            </w:r>
            <w:proofErr w:type="spellEnd"/>
          </w:p>
        </w:tc>
      </w:tr>
      <w:tr w:rsidR="006972F3" w:rsidRPr="006848BA" w14:paraId="5101DD8A" w14:textId="77777777" w:rsidTr="006972F3">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62180675" w14:textId="77777777" w:rsidR="006972F3" w:rsidRPr="006972F3" w:rsidRDefault="006972F3" w:rsidP="00FE1C69">
            <w:pPr>
              <w:rPr>
                <w:rFonts w:cs="Arial"/>
                <w:snapToGrid w:val="0"/>
                <w:sz w:val="16"/>
                <w:szCs w:val="16"/>
              </w:rPr>
            </w:pPr>
            <w:r w:rsidRPr="006972F3">
              <w:rPr>
                <w:rFonts w:cs="Arial"/>
                <w:snapToGrid w:val="0"/>
                <w:sz w:val="16"/>
                <w:szCs w:val="16"/>
              </w:rPr>
              <w:t>BELASTINGJAAR</w:t>
            </w:r>
          </w:p>
        </w:tc>
        <w:tc>
          <w:tcPr>
            <w:tcW w:w="425" w:type="dxa"/>
            <w:tcBorders>
              <w:top w:val="single" w:sz="4" w:space="0" w:color="auto"/>
              <w:left w:val="single" w:sz="4" w:space="0" w:color="auto"/>
              <w:bottom w:val="single" w:sz="4" w:space="0" w:color="auto"/>
              <w:right w:val="single" w:sz="4" w:space="0" w:color="auto"/>
            </w:tcBorders>
          </w:tcPr>
          <w:p w14:paraId="4EBC9656" w14:textId="77777777" w:rsidR="006972F3" w:rsidRPr="006972F3" w:rsidRDefault="006972F3" w:rsidP="006972F3">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E0474C" w14:textId="77777777" w:rsidR="006972F3" w:rsidRPr="006972F3" w:rsidRDefault="006972F3" w:rsidP="006972F3">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3E1BF139" w14:textId="77777777" w:rsidR="006972F3" w:rsidRPr="006972F3" w:rsidRDefault="006972F3" w:rsidP="00FE1C69">
            <w:pPr>
              <w:rPr>
                <w:rFonts w:cs="Arial"/>
                <w:sz w:val="16"/>
                <w:szCs w:val="16"/>
              </w:rPr>
            </w:pPr>
            <w:r w:rsidRPr="00156D38">
              <w:rPr>
                <w:rFonts w:cs="Arial"/>
                <w:sz w:val="16"/>
                <w:szCs w:val="16"/>
              </w:rPr>
              <w:t>≥ 2016</w:t>
            </w:r>
          </w:p>
        </w:tc>
      </w:tr>
      <w:tr w:rsidR="002029F7" w:rsidRPr="007C42FC" w14:paraId="7EEFD6D7"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338CA5A6" w14:textId="77777777" w:rsidR="002029F7" w:rsidRPr="007C42FC" w:rsidRDefault="002029F7" w:rsidP="00973995">
            <w:pPr>
              <w:rPr>
                <w:rFonts w:cs="Arial"/>
                <w:snapToGrid w:val="0"/>
                <w:sz w:val="16"/>
                <w:szCs w:val="16"/>
              </w:rPr>
            </w:pPr>
            <w:r w:rsidRPr="00973995">
              <w:rPr>
                <w:rFonts w:cs="Arial"/>
                <w:snapToGrid w:val="0"/>
                <w:sz w:val="16"/>
                <w:szCs w:val="16"/>
              </w:rPr>
              <w:t xml:space="preserve">POSTCODE   </w:t>
            </w:r>
          </w:p>
        </w:tc>
        <w:tc>
          <w:tcPr>
            <w:tcW w:w="425" w:type="dxa"/>
            <w:tcBorders>
              <w:top w:val="single" w:sz="4" w:space="0" w:color="auto"/>
              <w:left w:val="single" w:sz="4" w:space="0" w:color="auto"/>
              <w:bottom w:val="single" w:sz="4" w:space="0" w:color="auto"/>
              <w:right w:val="single" w:sz="4" w:space="0" w:color="auto"/>
            </w:tcBorders>
          </w:tcPr>
          <w:p w14:paraId="35BBA394" w14:textId="77777777" w:rsidR="002029F7" w:rsidRPr="007C42FC" w:rsidRDefault="002029F7" w:rsidP="0097399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7F292C"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7B5B76F7" w14:textId="77777777" w:rsidR="002029F7" w:rsidRPr="007C42FC" w:rsidRDefault="002029F7" w:rsidP="00973995">
            <w:pPr>
              <w:rPr>
                <w:rFonts w:cs="Arial"/>
                <w:sz w:val="16"/>
                <w:szCs w:val="16"/>
              </w:rPr>
            </w:pPr>
          </w:p>
        </w:tc>
      </w:tr>
      <w:tr w:rsidR="002029F7" w:rsidRPr="007C42FC" w14:paraId="799C1CAF"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211F2B6" w14:textId="77777777" w:rsidR="002029F7" w:rsidRPr="007C42FC" w:rsidRDefault="002029F7" w:rsidP="00973995">
            <w:pPr>
              <w:rPr>
                <w:rFonts w:cs="Arial"/>
                <w:snapToGrid w:val="0"/>
                <w:sz w:val="16"/>
                <w:szCs w:val="16"/>
              </w:rPr>
            </w:pPr>
            <w:r w:rsidRPr="00973995">
              <w:rPr>
                <w:rFonts w:cs="Arial"/>
                <w:snapToGrid w:val="0"/>
                <w:sz w:val="16"/>
                <w:szCs w:val="16"/>
              </w:rPr>
              <w:t>STRAAT</w:t>
            </w:r>
          </w:p>
        </w:tc>
        <w:tc>
          <w:tcPr>
            <w:tcW w:w="425" w:type="dxa"/>
            <w:tcBorders>
              <w:top w:val="single" w:sz="4" w:space="0" w:color="auto"/>
              <w:left w:val="single" w:sz="4" w:space="0" w:color="auto"/>
              <w:bottom w:val="single" w:sz="4" w:space="0" w:color="auto"/>
              <w:right w:val="single" w:sz="4" w:space="0" w:color="auto"/>
            </w:tcBorders>
          </w:tcPr>
          <w:p w14:paraId="15990CA8" w14:textId="77777777" w:rsidR="002029F7" w:rsidRPr="007C42FC" w:rsidRDefault="000513B0" w:rsidP="00973995">
            <w:pPr>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874906" w14:textId="77777777" w:rsidR="002029F7" w:rsidRPr="007C42FC" w:rsidRDefault="002029F7" w:rsidP="00973995">
            <w:pPr>
              <w:rPr>
                <w:rFonts w:cs="Arial"/>
                <w:sz w:val="16"/>
                <w:szCs w:val="16"/>
              </w:rPr>
            </w:pPr>
            <w:r w:rsidRPr="007C42FC">
              <w:rPr>
                <w:rFonts w:cs="Arial"/>
                <w:sz w:val="16"/>
                <w:szCs w:val="16"/>
              </w:rPr>
              <w:t>X</w:t>
            </w: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0009234E" w14:textId="77777777" w:rsidR="002029F7" w:rsidRPr="007C42FC" w:rsidRDefault="002029F7" w:rsidP="00973995">
            <w:pPr>
              <w:rPr>
                <w:rFonts w:cs="Arial"/>
                <w:sz w:val="16"/>
                <w:szCs w:val="16"/>
              </w:rPr>
            </w:pPr>
          </w:p>
        </w:tc>
      </w:tr>
      <w:tr w:rsidR="002029F7" w:rsidRPr="007C42FC" w14:paraId="7BC1CF39"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75054C00" w14:textId="77777777" w:rsidR="002029F7" w:rsidRPr="007C42FC" w:rsidRDefault="002029F7" w:rsidP="00973995">
            <w:pPr>
              <w:rPr>
                <w:rFonts w:cs="Arial"/>
                <w:snapToGrid w:val="0"/>
                <w:sz w:val="16"/>
                <w:szCs w:val="16"/>
              </w:rPr>
            </w:pPr>
            <w:r w:rsidRPr="00973995">
              <w:rPr>
                <w:rFonts w:cs="Arial"/>
                <w:snapToGrid w:val="0"/>
                <w:sz w:val="16"/>
                <w:szCs w:val="16"/>
              </w:rPr>
              <w:t>HUISNUMMER</w:t>
            </w:r>
          </w:p>
        </w:tc>
        <w:tc>
          <w:tcPr>
            <w:tcW w:w="425" w:type="dxa"/>
            <w:tcBorders>
              <w:top w:val="single" w:sz="4" w:space="0" w:color="auto"/>
              <w:left w:val="single" w:sz="4" w:space="0" w:color="auto"/>
              <w:bottom w:val="single" w:sz="4" w:space="0" w:color="auto"/>
              <w:right w:val="single" w:sz="4" w:space="0" w:color="auto"/>
            </w:tcBorders>
          </w:tcPr>
          <w:p w14:paraId="67418F2A" w14:textId="77777777" w:rsidR="002029F7" w:rsidRPr="007C42FC" w:rsidRDefault="000513B0" w:rsidP="00973995">
            <w:pPr>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1E1F24"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739D7C98" w14:textId="77777777" w:rsidR="002029F7" w:rsidRPr="007C42FC" w:rsidRDefault="002029F7" w:rsidP="00973995">
            <w:pPr>
              <w:rPr>
                <w:rFonts w:cs="Arial"/>
                <w:sz w:val="16"/>
                <w:szCs w:val="16"/>
              </w:rPr>
            </w:pPr>
          </w:p>
        </w:tc>
      </w:tr>
      <w:tr w:rsidR="002029F7" w:rsidRPr="007C42FC" w14:paraId="1A0684CD"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537AF39" w14:textId="77777777" w:rsidR="002029F7" w:rsidRPr="007C42FC" w:rsidRDefault="002029F7" w:rsidP="00973995">
            <w:pPr>
              <w:rPr>
                <w:rFonts w:cs="Arial"/>
                <w:snapToGrid w:val="0"/>
                <w:sz w:val="16"/>
                <w:szCs w:val="16"/>
              </w:rPr>
            </w:pPr>
            <w:r w:rsidRPr="00973995">
              <w:rPr>
                <w:rFonts w:cs="Arial"/>
                <w:snapToGrid w:val="0"/>
                <w:sz w:val="16"/>
                <w:szCs w:val="16"/>
              </w:rPr>
              <w:t>HUISNUMMERTOEV</w:t>
            </w:r>
          </w:p>
        </w:tc>
        <w:tc>
          <w:tcPr>
            <w:tcW w:w="425" w:type="dxa"/>
            <w:tcBorders>
              <w:top w:val="single" w:sz="4" w:space="0" w:color="auto"/>
              <w:left w:val="single" w:sz="4" w:space="0" w:color="auto"/>
              <w:bottom w:val="single" w:sz="4" w:space="0" w:color="auto"/>
              <w:right w:val="single" w:sz="4" w:space="0" w:color="auto"/>
            </w:tcBorders>
          </w:tcPr>
          <w:p w14:paraId="5449FEBD" w14:textId="77777777" w:rsidR="002029F7" w:rsidRPr="007C42FC" w:rsidRDefault="000513B0" w:rsidP="00973995">
            <w:pPr>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BE7B1E"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6785FB4C" w14:textId="77777777" w:rsidR="002029F7" w:rsidRPr="007C42FC" w:rsidRDefault="002029F7" w:rsidP="00973995">
            <w:pPr>
              <w:rPr>
                <w:rFonts w:cs="Arial"/>
                <w:sz w:val="16"/>
                <w:szCs w:val="16"/>
              </w:rPr>
            </w:pPr>
          </w:p>
        </w:tc>
      </w:tr>
      <w:tr w:rsidR="002029F7" w:rsidRPr="007C42FC" w14:paraId="7FEFC00F"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07217F6C" w14:textId="77777777" w:rsidR="002029F7" w:rsidRPr="007C42FC" w:rsidRDefault="002029F7" w:rsidP="00973995">
            <w:pPr>
              <w:rPr>
                <w:rFonts w:cs="Arial"/>
                <w:snapToGrid w:val="0"/>
                <w:sz w:val="16"/>
                <w:szCs w:val="16"/>
              </w:rPr>
            </w:pPr>
            <w:r w:rsidRPr="00973995">
              <w:rPr>
                <w:rFonts w:cs="Arial"/>
                <w:snapToGrid w:val="0"/>
                <w:sz w:val="16"/>
                <w:szCs w:val="16"/>
              </w:rPr>
              <w:t>PLAATS</w:t>
            </w:r>
          </w:p>
        </w:tc>
        <w:tc>
          <w:tcPr>
            <w:tcW w:w="425" w:type="dxa"/>
            <w:tcBorders>
              <w:top w:val="single" w:sz="4" w:space="0" w:color="auto"/>
              <w:left w:val="single" w:sz="4" w:space="0" w:color="auto"/>
              <w:bottom w:val="single" w:sz="4" w:space="0" w:color="auto"/>
              <w:right w:val="single" w:sz="4" w:space="0" w:color="auto"/>
            </w:tcBorders>
          </w:tcPr>
          <w:p w14:paraId="2B2208A2" w14:textId="77777777" w:rsidR="002029F7" w:rsidRPr="007C42FC" w:rsidRDefault="002029F7" w:rsidP="0097399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B203BF"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6F468881" w14:textId="77777777" w:rsidR="002029F7" w:rsidRPr="007C42FC" w:rsidRDefault="002029F7" w:rsidP="00973995">
            <w:pPr>
              <w:rPr>
                <w:rFonts w:cs="Arial"/>
                <w:sz w:val="16"/>
                <w:szCs w:val="16"/>
              </w:rPr>
            </w:pPr>
          </w:p>
        </w:tc>
      </w:tr>
      <w:tr w:rsidR="002029F7" w:rsidRPr="007C42FC" w14:paraId="099C1593"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2BA801C0" w14:textId="77777777" w:rsidR="002029F7" w:rsidRPr="007C42FC" w:rsidRDefault="002029F7" w:rsidP="00973995">
            <w:pPr>
              <w:rPr>
                <w:rFonts w:cs="Arial"/>
                <w:snapToGrid w:val="0"/>
                <w:sz w:val="16"/>
                <w:szCs w:val="16"/>
              </w:rPr>
            </w:pPr>
            <w:r w:rsidRPr="00973995">
              <w:rPr>
                <w:rFonts w:cs="Arial"/>
                <w:snapToGrid w:val="0"/>
                <w:sz w:val="16"/>
                <w:szCs w:val="16"/>
              </w:rPr>
              <w:t>ADRES_OVERIG</w:t>
            </w:r>
          </w:p>
        </w:tc>
        <w:tc>
          <w:tcPr>
            <w:tcW w:w="425" w:type="dxa"/>
            <w:tcBorders>
              <w:top w:val="single" w:sz="4" w:space="0" w:color="auto"/>
              <w:left w:val="single" w:sz="4" w:space="0" w:color="auto"/>
              <w:bottom w:val="single" w:sz="4" w:space="0" w:color="auto"/>
              <w:right w:val="single" w:sz="4" w:space="0" w:color="auto"/>
            </w:tcBorders>
          </w:tcPr>
          <w:p w14:paraId="6757F7CB" w14:textId="77777777" w:rsidR="002029F7" w:rsidRPr="007C42FC" w:rsidRDefault="002029F7" w:rsidP="0097399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CA06CE"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4573E16E" w14:textId="77777777" w:rsidR="002029F7" w:rsidRPr="007C42FC" w:rsidRDefault="002029F7" w:rsidP="00973995">
            <w:pPr>
              <w:rPr>
                <w:rFonts w:cs="Arial"/>
                <w:sz w:val="16"/>
                <w:szCs w:val="16"/>
              </w:rPr>
            </w:pPr>
          </w:p>
        </w:tc>
      </w:tr>
      <w:tr w:rsidR="002029F7" w:rsidRPr="007C42FC" w14:paraId="2BC59454"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43F46F5C" w14:textId="77777777" w:rsidR="002029F7" w:rsidRPr="007C42FC" w:rsidRDefault="002029F7" w:rsidP="00973995">
            <w:pPr>
              <w:rPr>
                <w:rFonts w:cs="Arial"/>
                <w:snapToGrid w:val="0"/>
                <w:sz w:val="16"/>
                <w:szCs w:val="16"/>
              </w:rPr>
            </w:pPr>
            <w:r w:rsidRPr="00973995">
              <w:rPr>
                <w:rFonts w:cs="Arial"/>
                <w:snapToGrid w:val="0"/>
                <w:sz w:val="16"/>
                <w:szCs w:val="16"/>
              </w:rPr>
              <w:t>LAND</w:t>
            </w:r>
          </w:p>
        </w:tc>
        <w:tc>
          <w:tcPr>
            <w:tcW w:w="425" w:type="dxa"/>
            <w:tcBorders>
              <w:top w:val="single" w:sz="4" w:space="0" w:color="auto"/>
              <w:left w:val="single" w:sz="4" w:space="0" w:color="auto"/>
              <w:bottom w:val="single" w:sz="4" w:space="0" w:color="auto"/>
              <w:right w:val="single" w:sz="4" w:space="0" w:color="auto"/>
            </w:tcBorders>
          </w:tcPr>
          <w:p w14:paraId="1360F6CA" w14:textId="77777777" w:rsidR="002029F7" w:rsidRPr="007C42FC" w:rsidRDefault="002029F7" w:rsidP="0097399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E8591C"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31AF43B7" w14:textId="77777777" w:rsidR="002029F7" w:rsidRPr="007C42FC" w:rsidRDefault="002029F7" w:rsidP="00973995">
            <w:pPr>
              <w:rPr>
                <w:rFonts w:cs="Arial"/>
                <w:sz w:val="16"/>
                <w:szCs w:val="16"/>
              </w:rPr>
            </w:pPr>
          </w:p>
        </w:tc>
      </w:tr>
      <w:tr w:rsidR="002029F7" w:rsidRPr="007C42FC" w14:paraId="52A37525"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5D833FB" w14:textId="77777777" w:rsidR="002029F7" w:rsidRPr="007C42FC" w:rsidRDefault="002029F7" w:rsidP="00973995">
            <w:pPr>
              <w:rPr>
                <w:rFonts w:cs="Arial"/>
                <w:snapToGrid w:val="0"/>
                <w:sz w:val="16"/>
                <w:szCs w:val="16"/>
              </w:rPr>
            </w:pPr>
            <w:r w:rsidRPr="00973995">
              <w:rPr>
                <w:rFonts w:cs="Arial"/>
                <w:snapToGrid w:val="0"/>
                <w:sz w:val="16"/>
                <w:szCs w:val="16"/>
              </w:rPr>
              <w:t>ADRESREGEL</w:t>
            </w:r>
          </w:p>
        </w:tc>
        <w:tc>
          <w:tcPr>
            <w:tcW w:w="425" w:type="dxa"/>
            <w:tcBorders>
              <w:top w:val="single" w:sz="4" w:space="0" w:color="auto"/>
              <w:left w:val="single" w:sz="4" w:space="0" w:color="auto"/>
              <w:bottom w:val="single" w:sz="4" w:space="0" w:color="auto"/>
              <w:right w:val="single" w:sz="4" w:space="0" w:color="auto"/>
            </w:tcBorders>
          </w:tcPr>
          <w:p w14:paraId="624EF960" w14:textId="77777777" w:rsidR="002029F7" w:rsidRPr="007C42FC" w:rsidRDefault="002029F7" w:rsidP="0097399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C1C5E0"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46D0C85D" w14:textId="77777777" w:rsidR="002029F7" w:rsidRPr="007C42FC" w:rsidRDefault="002029F7" w:rsidP="00973995">
            <w:pPr>
              <w:rPr>
                <w:rFonts w:cs="Arial"/>
                <w:sz w:val="16"/>
                <w:szCs w:val="16"/>
              </w:rPr>
            </w:pPr>
          </w:p>
        </w:tc>
      </w:tr>
      <w:tr w:rsidR="002029F7" w:rsidRPr="007C42FC" w14:paraId="0BA3EEBC"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63D1F2B7" w14:textId="77777777" w:rsidR="002029F7" w:rsidRPr="007C42FC" w:rsidRDefault="002029F7" w:rsidP="00973995">
            <w:pPr>
              <w:rPr>
                <w:rFonts w:cs="Arial"/>
                <w:snapToGrid w:val="0"/>
                <w:sz w:val="16"/>
                <w:szCs w:val="16"/>
              </w:rPr>
            </w:pPr>
            <w:r w:rsidRPr="00973995">
              <w:rPr>
                <w:rFonts w:cs="Arial"/>
                <w:snapToGrid w:val="0"/>
                <w:sz w:val="16"/>
                <w:szCs w:val="16"/>
              </w:rPr>
              <w:t>ADRESREGEL_LAND</w:t>
            </w:r>
          </w:p>
        </w:tc>
        <w:tc>
          <w:tcPr>
            <w:tcW w:w="425" w:type="dxa"/>
            <w:tcBorders>
              <w:top w:val="single" w:sz="4" w:space="0" w:color="auto"/>
              <w:left w:val="single" w:sz="4" w:space="0" w:color="auto"/>
              <w:bottom w:val="single" w:sz="4" w:space="0" w:color="auto"/>
              <w:right w:val="single" w:sz="4" w:space="0" w:color="auto"/>
            </w:tcBorders>
          </w:tcPr>
          <w:p w14:paraId="0859545D" w14:textId="77777777" w:rsidR="002029F7" w:rsidRPr="007C42FC" w:rsidRDefault="002029F7" w:rsidP="00973995">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062D41" w14:textId="77777777" w:rsidR="002029F7" w:rsidRPr="007C42FC" w:rsidRDefault="002029F7" w:rsidP="00973995">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1602FCAB" w14:textId="77777777" w:rsidR="002029F7" w:rsidRPr="007C42FC" w:rsidRDefault="002029F7" w:rsidP="00973995">
            <w:pPr>
              <w:rPr>
                <w:rFonts w:cs="Arial"/>
                <w:sz w:val="16"/>
                <w:szCs w:val="16"/>
              </w:rPr>
            </w:pPr>
          </w:p>
        </w:tc>
      </w:tr>
      <w:tr w:rsidR="002029F7" w:rsidRPr="007C42FC" w14:paraId="43C0C709"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295CCD64" w14:textId="77777777" w:rsidR="002029F7" w:rsidRPr="007C42FC" w:rsidRDefault="002029F7" w:rsidP="00756EFA">
            <w:pPr>
              <w:rPr>
                <w:rFonts w:cs="Arial"/>
                <w:snapToGrid w:val="0"/>
                <w:sz w:val="16"/>
                <w:szCs w:val="16"/>
              </w:rPr>
            </w:pPr>
            <w:r w:rsidRPr="007C42FC">
              <w:rPr>
                <w:rFonts w:cs="Arial"/>
                <w:snapToGrid w:val="0"/>
                <w:sz w:val="16"/>
                <w:szCs w:val="16"/>
              </w:rPr>
              <w:t>X_OP_TYPE</w:t>
            </w:r>
          </w:p>
        </w:tc>
        <w:tc>
          <w:tcPr>
            <w:tcW w:w="425" w:type="dxa"/>
            <w:tcBorders>
              <w:top w:val="single" w:sz="4" w:space="0" w:color="auto"/>
              <w:left w:val="single" w:sz="4" w:space="0" w:color="auto"/>
              <w:bottom w:val="single" w:sz="4" w:space="0" w:color="auto"/>
              <w:right w:val="single" w:sz="4" w:space="0" w:color="auto"/>
            </w:tcBorders>
          </w:tcPr>
          <w:p w14:paraId="68402E7F" w14:textId="77777777" w:rsidR="002029F7" w:rsidRPr="007C42FC" w:rsidRDefault="002029F7" w:rsidP="00756EFA">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144AEAF" w14:textId="77777777" w:rsidR="002029F7" w:rsidRPr="007C42FC" w:rsidRDefault="002029F7" w:rsidP="00756EFA">
            <w:pPr>
              <w:rPr>
                <w:rFonts w:cs="Arial"/>
                <w:sz w:val="16"/>
                <w:szCs w:val="16"/>
              </w:rPr>
            </w:pPr>
            <w:r w:rsidRPr="007C42FC">
              <w:rPr>
                <w:rFonts w:cs="Arial"/>
                <w:sz w:val="16"/>
                <w:szCs w:val="16"/>
              </w:rPr>
              <w:t>X</w:t>
            </w: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42EE1C4E" w14:textId="77777777" w:rsidR="002029F7" w:rsidRPr="007C42FC" w:rsidRDefault="002029F7" w:rsidP="00756EFA">
            <w:pPr>
              <w:rPr>
                <w:rFonts w:cs="Arial"/>
                <w:sz w:val="16"/>
                <w:szCs w:val="16"/>
              </w:rPr>
            </w:pPr>
          </w:p>
        </w:tc>
      </w:tr>
      <w:tr w:rsidR="002029F7" w:rsidRPr="007C42FC" w14:paraId="74252E11"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pct15" w:color="auto" w:fill="auto"/>
          </w:tcPr>
          <w:p w14:paraId="55A07C62" w14:textId="1971B188" w:rsidR="00CB262F" w:rsidRPr="007C42FC" w:rsidRDefault="002029F7" w:rsidP="007C65D3">
            <w:pPr>
              <w:rPr>
                <w:rFonts w:cs="Arial"/>
                <w:b/>
                <w:snapToGrid w:val="0"/>
                <w:color w:val="000000"/>
                <w:sz w:val="16"/>
                <w:szCs w:val="16"/>
              </w:rPr>
            </w:pPr>
            <w:r>
              <w:rPr>
                <w:rFonts w:cs="Arial"/>
                <w:b/>
                <w:sz w:val="16"/>
                <w:szCs w:val="16"/>
              </w:rPr>
              <w:t>H_PERSOON</w:t>
            </w:r>
            <w:r w:rsidRPr="007C42FC">
              <w:rPr>
                <w:rFonts w:cs="Arial"/>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8D0ACD2" w14:textId="77777777" w:rsidR="002029F7" w:rsidRPr="007C42FC" w:rsidRDefault="002029F7" w:rsidP="00756EFA">
            <w:pPr>
              <w:rPr>
                <w:rFonts w:cs="Arial"/>
                <w:b/>
                <w:sz w:val="16"/>
                <w:szCs w:val="16"/>
              </w:rPr>
            </w:pPr>
            <w:r>
              <w:rPr>
                <w:rFonts w:cs="Arial"/>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882B95F" w14:textId="0CFE78EC" w:rsidR="002029F7" w:rsidRPr="007C42FC" w:rsidRDefault="002029F7" w:rsidP="007C65D3">
            <w:pPr>
              <w:rPr>
                <w:rFonts w:cs="Arial"/>
                <w:b/>
                <w:sz w:val="16"/>
                <w:szCs w:val="16"/>
              </w:rPr>
            </w:pPr>
            <w:proofErr w:type="spellStart"/>
            <w:r w:rsidRPr="007C42FC">
              <w:rPr>
                <w:rFonts w:cs="Arial"/>
                <w:b/>
                <w:sz w:val="16"/>
                <w:szCs w:val="16"/>
              </w:rPr>
              <w:t>Sel</w:t>
            </w:r>
            <w:proofErr w:type="spellEnd"/>
          </w:p>
        </w:tc>
        <w:tc>
          <w:tcPr>
            <w:tcW w:w="5687" w:type="dxa"/>
            <w:tcBorders>
              <w:top w:val="single" w:sz="4" w:space="0" w:color="auto"/>
              <w:left w:val="single" w:sz="4" w:space="0" w:color="auto"/>
              <w:bottom w:val="single" w:sz="4" w:space="0" w:color="auto"/>
              <w:right w:val="single" w:sz="4" w:space="0" w:color="auto"/>
            </w:tcBorders>
            <w:shd w:val="pct15" w:color="auto" w:fill="auto"/>
          </w:tcPr>
          <w:p w14:paraId="5A0E5D7B" w14:textId="77777777" w:rsidR="002029F7" w:rsidRPr="007C42FC" w:rsidRDefault="002029F7" w:rsidP="00756EFA">
            <w:pPr>
              <w:rPr>
                <w:rFonts w:cs="Arial"/>
                <w:b/>
                <w:sz w:val="16"/>
                <w:szCs w:val="16"/>
              </w:rPr>
            </w:pPr>
            <w:r w:rsidRPr="007C42FC">
              <w:rPr>
                <w:rFonts w:cs="Arial"/>
                <w:b/>
                <w:sz w:val="16"/>
                <w:szCs w:val="16"/>
              </w:rPr>
              <w:t>Condities</w:t>
            </w:r>
          </w:p>
        </w:tc>
      </w:tr>
      <w:tr w:rsidR="002029F7" w:rsidRPr="007C42FC" w14:paraId="4F1D799E"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1654214" w14:textId="77777777" w:rsidR="002029F7" w:rsidRPr="007C42FC" w:rsidRDefault="002029F7" w:rsidP="007513C9">
            <w:pPr>
              <w:rPr>
                <w:rFonts w:cs="Arial"/>
                <w:snapToGrid w:val="0"/>
                <w:sz w:val="16"/>
                <w:szCs w:val="16"/>
              </w:rPr>
            </w:pPr>
            <w:r w:rsidRPr="007C42FC">
              <w:rPr>
                <w:rFonts w:cs="Arial"/>
                <w:snapToGrid w:val="0"/>
                <w:sz w:val="16"/>
                <w:szCs w:val="16"/>
              </w:rPr>
              <w:t>XBA</w:t>
            </w:r>
            <w:r>
              <w:rPr>
                <w:rFonts w:cs="Arial"/>
                <w:snapToGrid w:val="0"/>
                <w:sz w:val="16"/>
                <w:szCs w:val="16"/>
              </w:rPr>
              <w:t>E</w:t>
            </w:r>
            <w:r w:rsidRPr="007C42FC">
              <w:rPr>
                <w:rFonts w:cs="Arial"/>
                <w:snapToGrid w:val="0"/>
                <w:sz w:val="16"/>
                <w:szCs w:val="16"/>
              </w:rPr>
              <w:t>_SK</w:t>
            </w:r>
          </w:p>
        </w:tc>
        <w:tc>
          <w:tcPr>
            <w:tcW w:w="425" w:type="dxa"/>
            <w:tcBorders>
              <w:top w:val="single" w:sz="4" w:space="0" w:color="auto"/>
              <w:left w:val="single" w:sz="4" w:space="0" w:color="auto"/>
              <w:bottom w:val="single" w:sz="4" w:space="0" w:color="auto"/>
              <w:right w:val="single" w:sz="4" w:space="0" w:color="auto"/>
            </w:tcBorders>
          </w:tcPr>
          <w:p w14:paraId="34A4D581" w14:textId="77777777" w:rsidR="002029F7" w:rsidRPr="007C42FC" w:rsidRDefault="002029F7" w:rsidP="00756EFA">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9F8058" w14:textId="77777777" w:rsidR="002029F7" w:rsidRPr="007C42FC" w:rsidRDefault="002029F7" w:rsidP="00756EFA">
            <w:pPr>
              <w:rPr>
                <w:rFonts w:cs="Arial"/>
                <w:sz w:val="16"/>
                <w:szCs w:val="16"/>
              </w:rPr>
            </w:pPr>
            <w:r w:rsidRPr="007C42FC">
              <w:rPr>
                <w:rFonts w:cs="Arial"/>
                <w:sz w:val="16"/>
                <w:szCs w:val="16"/>
              </w:rPr>
              <w:t>X</w:t>
            </w: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2C0B7893" w14:textId="77777777" w:rsidR="002029F7" w:rsidRPr="007C42FC" w:rsidRDefault="002029F7" w:rsidP="00756EFA">
            <w:pPr>
              <w:rPr>
                <w:rFonts w:cs="Arial"/>
                <w:sz w:val="16"/>
                <w:szCs w:val="16"/>
              </w:rPr>
            </w:pPr>
          </w:p>
        </w:tc>
      </w:tr>
      <w:tr w:rsidR="002029F7" w:rsidRPr="007C42FC" w14:paraId="24D40013" w14:textId="77777777" w:rsidTr="00CB262F">
        <w:trPr>
          <w:cantSplit/>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38CF708D" w14:textId="77777777" w:rsidR="002029F7" w:rsidRPr="007C42FC" w:rsidRDefault="002029F7" w:rsidP="00973995">
            <w:pPr>
              <w:rPr>
                <w:rFonts w:cs="Arial"/>
                <w:snapToGrid w:val="0"/>
                <w:sz w:val="16"/>
                <w:szCs w:val="16"/>
              </w:rPr>
            </w:pPr>
            <w:r w:rsidRPr="007C42FC">
              <w:rPr>
                <w:rFonts w:cs="Arial"/>
                <w:sz w:val="16"/>
                <w:szCs w:val="16"/>
              </w:rPr>
              <w:t>XBA</w:t>
            </w:r>
            <w:r>
              <w:rPr>
                <w:rFonts w:cs="Arial"/>
                <w:sz w:val="16"/>
                <w:szCs w:val="16"/>
              </w:rPr>
              <w:t>E_SLEUTEL</w:t>
            </w:r>
          </w:p>
        </w:tc>
        <w:tc>
          <w:tcPr>
            <w:tcW w:w="425" w:type="dxa"/>
            <w:tcBorders>
              <w:top w:val="single" w:sz="4" w:space="0" w:color="auto"/>
              <w:left w:val="single" w:sz="4" w:space="0" w:color="auto"/>
              <w:bottom w:val="single" w:sz="4" w:space="0" w:color="auto"/>
              <w:right w:val="single" w:sz="4" w:space="0" w:color="auto"/>
            </w:tcBorders>
          </w:tcPr>
          <w:p w14:paraId="091D9603" w14:textId="77777777" w:rsidR="002029F7" w:rsidRPr="007C42FC" w:rsidRDefault="002029F7" w:rsidP="00756EFA">
            <w:pPr>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109AD3" w14:textId="77777777" w:rsidR="002029F7" w:rsidRPr="007C42FC" w:rsidRDefault="002029F7" w:rsidP="00756EFA">
            <w:pPr>
              <w:rPr>
                <w:rFonts w:cs="Arial"/>
                <w:sz w:val="16"/>
                <w:szCs w:val="16"/>
              </w:rPr>
            </w:pPr>
          </w:p>
        </w:tc>
        <w:tc>
          <w:tcPr>
            <w:tcW w:w="5687" w:type="dxa"/>
            <w:tcBorders>
              <w:top w:val="single" w:sz="4" w:space="0" w:color="auto"/>
              <w:left w:val="single" w:sz="4" w:space="0" w:color="auto"/>
              <w:bottom w:val="single" w:sz="4" w:space="0" w:color="auto"/>
              <w:right w:val="single" w:sz="4" w:space="0" w:color="auto"/>
            </w:tcBorders>
            <w:shd w:val="clear" w:color="auto" w:fill="auto"/>
          </w:tcPr>
          <w:p w14:paraId="73A9278A" w14:textId="77777777" w:rsidR="00A236AC" w:rsidRDefault="00A236AC" w:rsidP="00A236AC">
            <w:pPr>
              <w:rPr>
                <w:u w:val="single"/>
              </w:rPr>
            </w:pPr>
            <w:r w:rsidRPr="00EB4298">
              <w:t>Zie:</w:t>
            </w:r>
            <w:r>
              <w:rPr>
                <w:u w:val="single"/>
              </w:rPr>
              <w:t xml:space="preserve"> H_ADRES</w:t>
            </w:r>
          </w:p>
          <w:p w14:paraId="50D209EF" w14:textId="3B5EC268" w:rsidR="002029F7" w:rsidRPr="007C42FC" w:rsidRDefault="00A236AC" w:rsidP="00A236AC">
            <w:pPr>
              <w:rPr>
                <w:rFonts w:cs="Arial"/>
                <w:sz w:val="16"/>
                <w:szCs w:val="16"/>
              </w:rPr>
            </w:pPr>
            <w:r w:rsidRPr="00953C7A">
              <w:rPr>
                <w:u w:val="single"/>
              </w:rPr>
              <w:t xml:space="preserve">Gebruik samengestelde Business </w:t>
            </w:r>
            <w:proofErr w:type="spellStart"/>
            <w:r w:rsidRPr="00953C7A">
              <w:rPr>
                <w:u w:val="single"/>
              </w:rPr>
              <w:t>Key</w:t>
            </w:r>
            <w:proofErr w:type="spellEnd"/>
            <w:r w:rsidRPr="00953C7A">
              <w:rPr>
                <w:u w:val="single"/>
              </w:rPr>
              <w:t xml:space="preserve"> XBAE_SLEUTEL</w:t>
            </w:r>
          </w:p>
        </w:tc>
      </w:tr>
    </w:tbl>
    <w:p w14:paraId="3D54F190" w14:textId="77777777" w:rsidR="00A236AC" w:rsidRDefault="00A236AC" w:rsidP="00756EFA">
      <w:pPr>
        <w:pStyle w:val="Kop5"/>
      </w:pPr>
    </w:p>
    <w:p w14:paraId="7EC3FCB9" w14:textId="77777777" w:rsidR="00A236AC" w:rsidRDefault="00A236AC" w:rsidP="00756EFA">
      <w:pPr>
        <w:pStyle w:val="Kop5"/>
      </w:pPr>
    </w:p>
    <w:p w14:paraId="7413A21B" w14:textId="77777777" w:rsidR="00756EFA" w:rsidRPr="00187451" w:rsidRDefault="00756EFA" w:rsidP="00756EFA">
      <w:pPr>
        <w:pStyle w:val="Kop5"/>
      </w:pPr>
      <w:r w:rsidRPr="00187451">
        <w:t>Uitvoer</w:t>
      </w:r>
    </w:p>
    <w:p w14:paraId="303ED168" w14:textId="77777777" w:rsidR="00756EFA" w:rsidRPr="007C42FC" w:rsidRDefault="00756EFA" w:rsidP="00756EFA">
      <w:pPr>
        <w:rPr>
          <w:szCs w:val="19"/>
        </w:rPr>
      </w:pPr>
      <w:r w:rsidRPr="007C42FC">
        <w:rPr>
          <w:szCs w:val="19"/>
        </w:rPr>
        <w:lastRenderedPageBreak/>
        <w:t>1 voorkomen per XBA</w:t>
      </w:r>
      <w:r w:rsidR="007513C9">
        <w:rPr>
          <w:szCs w:val="19"/>
        </w:rPr>
        <w:t>E</w:t>
      </w:r>
      <w:r w:rsidRPr="007C42FC">
        <w:rPr>
          <w:szCs w:val="19"/>
        </w:rPr>
        <w:t>_SK/</w:t>
      </w:r>
      <w:r w:rsidRPr="007C42FC">
        <w:rPr>
          <w:rFonts w:cs="Arial"/>
          <w:snapToGrid w:val="0"/>
          <w:szCs w:val="19"/>
        </w:rPr>
        <w:t xml:space="preserve"> XBA</w:t>
      </w:r>
      <w:r w:rsidR="007513C9">
        <w:rPr>
          <w:rFonts w:cs="Arial"/>
          <w:snapToGrid w:val="0"/>
          <w:szCs w:val="19"/>
        </w:rPr>
        <w:t>E</w:t>
      </w:r>
      <w:r w:rsidR="00172300">
        <w:rPr>
          <w:rFonts w:cs="Arial"/>
          <w:snapToGrid w:val="0"/>
          <w:szCs w:val="19"/>
        </w:rPr>
        <w:t>D</w:t>
      </w:r>
      <w:r w:rsidRPr="007C42FC">
        <w:rPr>
          <w:rFonts w:cs="Arial"/>
          <w:snapToGrid w:val="0"/>
          <w:color w:val="000000"/>
          <w:szCs w:val="19"/>
        </w:rPr>
        <w:t>_MUTATIEBEGIN_TS</w:t>
      </w:r>
      <w:r w:rsidRPr="007C42FC">
        <w:rPr>
          <w:szCs w:val="19"/>
        </w:rPr>
        <w:t xml:space="preserve"> combinatie.</w:t>
      </w:r>
    </w:p>
    <w:p w14:paraId="74F45653" w14:textId="77777777" w:rsidR="00756EFA" w:rsidRPr="007C42FC" w:rsidRDefault="00756EFA" w:rsidP="00756EFA">
      <w:pPr>
        <w:rPr>
          <w:szCs w:val="19"/>
        </w:rPr>
      </w:pPr>
    </w:p>
    <w:p w14:paraId="5CA09C4C" w14:textId="77777777" w:rsidR="00756EFA" w:rsidRPr="007C42FC" w:rsidRDefault="00756EFA" w:rsidP="00756EFA">
      <w:pPr>
        <w:pStyle w:val="Kop5"/>
        <w:rPr>
          <w:szCs w:val="19"/>
        </w:rPr>
      </w:pPr>
      <w:r w:rsidRPr="007C42FC">
        <w:rPr>
          <w:szCs w:val="19"/>
        </w:rPr>
        <w:t>Afwijkende uitvoer</w:t>
      </w:r>
    </w:p>
    <w:p w14:paraId="1898EA0D" w14:textId="77777777" w:rsidR="00756EFA" w:rsidRPr="007C42FC" w:rsidRDefault="00756EFA" w:rsidP="00756EFA">
      <w:pPr>
        <w:rPr>
          <w:szCs w:val="19"/>
        </w:rPr>
      </w:pPr>
      <w:r w:rsidRPr="007C42FC">
        <w:rPr>
          <w:szCs w:val="19"/>
        </w:rPr>
        <w:t xml:space="preserve">X_OP_TYPE wordt meegenomen om voor alle </w:t>
      </w:r>
      <w:proofErr w:type="spellStart"/>
      <w:r w:rsidRPr="007C42FC">
        <w:rPr>
          <w:szCs w:val="19"/>
        </w:rPr>
        <w:t>SAT’s</w:t>
      </w:r>
      <w:proofErr w:type="spellEnd"/>
      <w:r w:rsidRPr="007C42FC">
        <w:rPr>
          <w:szCs w:val="19"/>
        </w:rPr>
        <w:t xml:space="preserve"> een standaard te maken het veld mag leeg blijven.</w:t>
      </w:r>
    </w:p>
    <w:p w14:paraId="3D57B16A" w14:textId="1BB8B0AC" w:rsidR="00756EFA" w:rsidRPr="007C42FC" w:rsidRDefault="00756EFA" w:rsidP="00756EFA">
      <w:pPr>
        <w:rPr>
          <w:szCs w:val="19"/>
        </w:rPr>
      </w:pPr>
      <w:proofErr w:type="spellStart"/>
      <w:r w:rsidRPr="007C42FC">
        <w:rPr>
          <w:szCs w:val="19"/>
        </w:rPr>
        <w:t>Hernoem</w:t>
      </w:r>
      <w:proofErr w:type="spellEnd"/>
      <w:r w:rsidRPr="007C42FC">
        <w:rPr>
          <w:szCs w:val="19"/>
        </w:rPr>
        <w:t xml:space="preserve"> </w:t>
      </w:r>
      <w:r w:rsidR="00990E25">
        <w:rPr>
          <w:rFonts w:cs="Arial"/>
          <w:snapToGrid w:val="0"/>
          <w:szCs w:val="19"/>
        </w:rPr>
        <w:t>TS_REGISTRATIE</w:t>
      </w:r>
      <w:r w:rsidR="007513C9" w:rsidRPr="007513C9">
        <w:rPr>
          <w:rFonts w:cs="Arial"/>
          <w:snapToGrid w:val="0"/>
          <w:szCs w:val="19"/>
        </w:rPr>
        <w:t xml:space="preserve"> </w:t>
      </w:r>
      <w:r w:rsidRPr="007C42FC">
        <w:rPr>
          <w:rFonts w:cs="Arial"/>
          <w:szCs w:val="19"/>
        </w:rPr>
        <w:t xml:space="preserve">naar </w:t>
      </w:r>
      <w:r w:rsidRPr="007C42FC">
        <w:rPr>
          <w:rFonts w:cs="Arial"/>
          <w:snapToGrid w:val="0"/>
          <w:szCs w:val="19"/>
        </w:rPr>
        <w:t>XBA</w:t>
      </w:r>
      <w:r w:rsidR="007513C9">
        <w:rPr>
          <w:rFonts w:cs="Arial"/>
          <w:snapToGrid w:val="0"/>
          <w:szCs w:val="19"/>
        </w:rPr>
        <w:t>E</w:t>
      </w:r>
      <w:r w:rsidR="000B2936">
        <w:rPr>
          <w:rFonts w:cs="Arial"/>
          <w:snapToGrid w:val="0"/>
          <w:color w:val="000000"/>
          <w:szCs w:val="19"/>
        </w:rPr>
        <w:t>D</w:t>
      </w:r>
      <w:r w:rsidRPr="007C42FC">
        <w:rPr>
          <w:rFonts w:cs="Arial"/>
          <w:snapToGrid w:val="0"/>
          <w:color w:val="000000"/>
          <w:szCs w:val="19"/>
        </w:rPr>
        <w:t>_MUTATIEBEGIN_TS</w:t>
      </w:r>
    </w:p>
    <w:p w14:paraId="683E0E4A" w14:textId="77777777" w:rsidR="00756EFA" w:rsidRDefault="00756EFA">
      <w:pPr>
        <w:spacing w:line="240" w:lineRule="auto"/>
      </w:pPr>
      <w:r>
        <w:br w:type="page"/>
      </w:r>
    </w:p>
    <w:p w14:paraId="2FB72478" w14:textId="77777777" w:rsidR="001C28B3" w:rsidRDefault="001C28B3" w:rsidP="00066402">
      <w:pPr>
        <w:pStyle w:val="Kop2"/>
      </w:pPr>
      <w:bookmarkStart w:id="151" w:name="_Toc509919566"/>
      <w:r>
        <w:lastRenderedPageBreak/>
        <w:t>S</w:t>
      </w:r>
      <w:r w:rsidRPr="001C28B3">
        <w:t>_CMG_FIN_BERICHT</w:t>
      </w:r>
      <w:bookmarkEnd w:id="151"/>
    </w:p>
    <w:p w14:paraId="4410CC22" w14:textId="77777777" w:rsidR="001C28B3" w:rsidRDefault="001C28B3" w:rsidP="00066402">
      <w:pPr>
        <w:pStyle w:val="Kop3"/>
      </w:pPr>
      <w:bookmarkStart w:id="152" w:name="_Toc509919567"/>
      <w:proofErr w:type="spellStart"/>
      <w:r>
        <w:t>Mapping</w:t>
      </w:r>
      <w:proofErr w:type="spellEnd"/>
      <w:r>
        <w:t xml:space="preserve"> S</w:t>
      </w:r>
      <w:r w:rsidRPr="001C28B3">
        <w:t>_CMG_FIN_BERICHT</w:t>
      </w:r>
      <w:bookmarkEnd w:id="152"/>
    </w:p>
    <w:p w14:paraId="5373FDA1" w14:textId="77777777" w:rsidR="001C28B3" w:rsidRDefault="001C28B3" w:rsidP="001C28B3"/>
    <w:tbl>
      <w:tblPr>
        <w:tblW w:w="9720" w:type="dxa"/>
        <w:tblLayout w:type="fixed"/>
        <w:tblCellMar>
          <w:left w:w="30" w:type="dxa"/>
          <w:right w:w="30" w:type="dxa"/>
        </w:tblCellMar>
        <w:tblLook w:val="0000" w:firstRow="0" w:lastRow="0" w:firstColumn="0" w:lastColumn="0" w:noHBand="0" w:noVBand="0"/>
      </w:tblPr>
      <w:tblGrid>
        <w:gridCol w:w="3007"/>
        <w:gridCol w:w="3544"/>
        <w:gridCol w:w="3169"/>
      </w:tblGrid>
      <w:tr w:rsidR="001C28B3" w:rsidRPr="007C42FC" w14:paraId="703F520B"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pct15" w:color="auto" w:fill="auto"/>
          </w:tcPr>
          <w:p w14:paraId="23D5FC0E" w14:textId="77777777" w:rsidR="001C28B3" w:rsidRPr="007C42FC" w:rsidRDefault="001C28B3" w:rsidP="001F0828">
            <w:pPr>
              <w:rPr>
                <w:rFonts w:cs="Arial"/>
                <w:b/>
                <w:sz w:val="16"/>
                <w:szCs w:val="16"/>
              </w:rPr>
            </w:pPr>
            <w:r w:rsidRPr="007C42FC">
              <w:rPr>
                <w:rFonts w:cs="Arial"/>
                <w:b/>
                <w:sz w:val="16"/>
                <w:szCs w:val="16"/>
              </w:rPr>
              <w:t>Doelkolom</w:t>
            </w:r>
          </w:p>
          <w:p w14:paraId="63337482" w14:textId="77777777" w:rsidR="001C28B3" w:rsidRPr="007C42FC" w:rsidRDefault="001C28B3" w:rsidP="001F0828">
            <w:pPr>
              <w:rPr>
                <w:rFonts w:cs="Arial"/>
                <w:b/>
                <w:sz w:val="16"/>
                <w:szCs w:val="16"/>
              </w:rPr>
            </w:pPr>
          </w:p>
        </w:tc>
        <w:tc>
          <w:tcPr>
            <w:tcW w:w="3544" w:type="dxa"/>
            <w:tcBorders>
              <w:top w:val="single" w:sz="4" w:space="0" w:color="auto"/>
              <w:left w:val="single" w:sz="4" w:space="0" w:color="auto"/>
              <w:bottom w:val="single" w:sz="4" w:space="0" w:color="auto"/>
              <w:right w:val="single" w:sz="4" w:space="0" w:color="auto"/>
            </w:tcBorders>
            <w:shd w:val="pct15" w:color="auto" w:fill="auto"/>
          </w:tcPr>
          <w:p w14:paraId="48098DBF" w14:textId="77777777" w:rsidR="001C28B3" w:rsidRPr="007C42FC" w:rsidRDefault="001C28B3" w:rsidP="001F0828">
            <w:pPr>
              <w:rPr>
                <w:rFonts w:cs="Arial"/>
                <w:b/>
                <w:sz w:val="16"/>
                <w:szCs w:val="16"/>
              </w:rPr>
            </w:pPr>
            <w:r w:rsidRPr="007C42FC">
              <w:rPr>
                <w:rFonts w:cs="Arial"/>
                <w:b/>
                <w:sz w:val="16"/>
                <w:szCs w:val="16"/>
              </w:rPr>
              <w:t>Bron/brontabel</w:t>
            </w:r>
          </w:p>
        </w:tc>
        <w:tc>
          <w:tcPr>
            <w:tcW w:w="3169" w:type="dxa"/>
            <w:tcBorders>
              <w:top w:val="single" w:sz="4" w:space="0" w:color="auto"/>
              <w:left w:val="single" w:sz="4" w:space="0" w:color="auto"/>
              <w:bottom w:val="single" w:sz="4" w:space="0" w:color="auto"/>
              <w:right w:val="single" w:sz="4" w:space="0" w:color="auto"/>
            </w:tcBorders>
            <w:shd w:val="pct15" w:color="auto" w:fill="auto"/>
          </w:tcPr>
          <w:p w14:paraId="318FAF28" w14:textId="77777777" w:rsidR="001C28B3" w:rsidRPr="007C42FC" w:rsidRDefault="001C28B3" w:rsidP="001F0828">
            <w:pPr>
              <w:rPr>
                <w:rFonts w:cs="Arial"/>
                <w:b/>
                <w:sz w:val="16"/>
                <w:szCs w:val="16"/>
              </w:rPr>
            </w:pPr>
            <w:r w:rsidRPr="007C42FC">
              <w:rPr>
                <w:rFonts w:cs="Arial"/>
                <w:b/>
                <w:sz w:val="16"/>
                <w:szCs w:val="16"/>
              </w:rPr>
              <w:t>Bronkolom</w:t>
            </w:r>
          </w:p>
        </w:tc>
      </w:tr>
      <w:tr w:rsidR="001C28B3" w:rsidRPr="007C42FC" w14:paraId="0B51D58A"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83B58E5" w14:textId="77777777" w:rsidR="001C28B3" w:rsidRPr="001D5987" w:rsidRDefault="001C28B3" w:rsidP="001C28B3">
            <w:pPr>
              <w:rPr>
                <w:rFonts w:cs="Arial"/>
                <w:snapToGrid w:val="0"/>
                <w:sz w:val="16"/>
                <w:szCs w:val="16"/>
              </w:rPr>
            </w:pPr>
            <w:r w:rsidRPr="001C28B3">
              <w:rPr>
                <w:rFonts w:cs="Arial"/>
                <w:snapToGrid w:val="0"/>
                <w:sz w:val="16"/>
                <w:szCs w:val="16"/>
              </w:rPr>
              <w:t>XAAA_SK</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7CE2E6C" w14:textId="77777777" w:rsidR="001C28B3" w:rsidRPr="007C42FC" w:rsidRDefault="001C28B3" w:rsidP="001C28B3">
            <w:pPr>
              <w:rPr>
                <w:rFonts w:cs="Arial"/>
                <w:snapToGrid w:val="0"/>
                <w:sz w:val="16"/>
                <w:szCs w:val="16"/>
              </w:rPr>
            </w:pPr>
            <w:r w:rsidRPr="001D5987">
              <w:rPr>
                <w:rFonts w:cs="Arial"/>
                <w:snapToGrid w:val="0"/>
                <w:sz w:val="16"/>
                <w:szCs w:val="16"/>
              </w:rPr>
              <w:t>H_</w:t>
            </w:r>
            <w:r>
              <w:rPr>
                <w:rFonts w:cs="Arial"/>
                <w:snapToGrid w:val="0"/>
                <w:sz w:val="16"/>
                <w:szCs w:val="16"/>
              </w:rPr>
              <w:t>FIN_BERICHT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BD7A7EC" w14:textId="77777777" w:rsidR="001C28B3" w:rsidRPr="001D5987" w:rsidRDefault="001C28B3" w:rsidP="001C28B3">
            <w:pPr>
              <w:rPr>
                <w:rFonts w:cs="Arial"/>
                <w:snapToGrid w:val="0"/>
                <w:sz w:val="16"/>
                <w:szCs w:val="16"/>
              </w:rPr>
            </w:pPr>
            <w:r w:rsidRPr="001D5987">
              <w:rPr>
                <w:rFonts w:cs="Arial"/>
                <w:snapToGrid w:val="0"/>
                <w:sz w:val="16"/>
                <w:szCs w:val="16"/>
              </w:rPr>
              <w:t>X</w:t>
            </w:r>
            <w:r>
              <w:rPr>
                <w:rFonts w:cs="Arial"/>
                <w:snapToGrid w:val="0"/>
                <w:sz w:val="16"/>
                <w:szCs w:val="16"/>
              </w:rPr>
              <w:t>A</w:t>
            </w:r>
            <w:r w:rsidRPr="001D5987">
              <w:rPr>
                <w:rFonts w:cs="Arial"/>
                <w:snapToGrid w:val="0"/>
                <w:sz w:val="16"/>
                <w:szCs w:val="16"/>
              </w:rPr>
              <w:t>AA_SK</w:t>
            </w:r>
          </w:p>
        </w:tc>
      </w:tr>
      <w:tr w:rsidR="001C28B3" w:rsidRPr="007C42FC" w14:paraId="32E50B81"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D79C993" w14:textId="77777777" w:rsidR="001C28B3" w:rsidRPr="001D5987" w:rsidRDefault="001C28B3" w:rsidP="001C28B3">
            <w:pPr>
              <w:rPr>
                <w:rFonts w:cs="Arial"/>
                <w:snapToGrid w:val="0"/>
                <w:sz w:val="16"/>
                <w:szCs w:val="16"/>
              </w:rPr>
            </w:pPr>
            <w:r w:rsidRPr="001C28B3">
              <w:rPr>
                <w:rFonts w:cs="Arial"/>
                <w:snapToGrid w:val="0"/>
                <w:sz w:val="16"/>
                <w:szCs w:val="16"/>
              </w:rPr>
              <w:t>XAAAC_MUTATIEBEGIN_TS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4370052" w14:textId="2567D746" w:rsidR="001C28B3" w:rsidRPr="007C42FC" w:rsidRDefault="001C28B3" w:rsidP="00990E25">
            <w:pPr>
              <w:rPr>
                <w:rFonts w:cs="Arial"/>
                <w:snapToGrid w:val="0"/>
                <w:sz w:val="16"/>
                <w:szCs w:val="16"/>
              </w:rPr>
            </w:pPr>
            <w:r w:rsidRPr="001D5987">
              <w:rPr>
                <w:rFonts w:cs="Arial"/>
                <w:snapToGrid w:val="0"/>
                <w:sz w:val="16"/>
                <w:szCs w:val="16"/>
              </w:rPr>
              <w:t>CMG</w:t>
            </w:r>
            <w:r w:rsidR="003C7261">
              <w:rPr>
                <w:rFonts w:cs="Arial"/>
                <w:snapToGrid w:val="0"/>
                <w:sz w:val="16"/>
                <w:szCs w:val="16"/>
              </w:rPr>
              <w:t>_C_T_</w:t>
            </w:r>
            <w:r w:rsidR="00990E25">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6D13FD30" w14:textId="175E7534" w:rsidR="001C28B3" w:rsidRPr="001D5987" w:rsidRDefault="00990E25" w:rsidP="001C28B3">
            <w:pPr>
              <w:rPr>
                <w:rFonts w:cs="Arial"/>
                <w:snapToGrid w:val="0"/>
                <w:sz w:val="16"/>
                <w:szCs w:val="16"/>
              </w:rPr>
            </w:pPr>
            <w:r>
              <w:rPr>
                <w:rFonts w:cs="Arial"/>
                <w:snapToGrid w:val="0"/>
                <w:sz w:val="16"/>
                <w:szCs w:val="16"/>
              </w:rPr>
              <w:t>TS_REGISTRATIE</w:t>
            </w:r>
          </w:p>
        </w:tc>
      </w:tr>
      <w:tr w:rsidR="001C28B3" w:rsidRPr="007C42FC" w14:paraId="29F96A42"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7F73174" w14:textId="77777777" w:rsidR="001C28B3" w:rsidRPr="001D5987" w:rsidRDefault="001C28B3" w:rsidP="001C28B3">
            <w:pPr>
              <w:rPr>
                <w:rFonts w:cs="Arial"/>
                <w:snapToGrid w:val="0"/>
                <w:sz w:val="16"/>
                <w:szCs w:val="16"/>
              </w:rPr>
            </w:pPr>
            <w:r w:rsidRPr="001C28B3">
              <w:rPr>
                <w:rFonts w:cs="Arial"/>
                <w:snapToGrid w:val="0"/>
                <w:sz w:val="16"/>
                <w:szCs w:val="16"/>
              </w:rPr>
              <w:t>XAAAC_MUTATIEEINDE_TS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130DD9A" w14:textId="77777777" w:rsidR="001C28B3" w:rsidRPr="007C42FC" w:rsidRDefault="001C28B3" w:rsidP="001C28B3">
            <w:pPr>
              <w:rPr>
                <w:rFonts w:cs="Arial"/>
                <w:snapToGrid w:val="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4AB201BC" w14:textId="77777777" w:rsidR="001C28B3" w:rsidRPr="007C42FC" w:rsidRDefault="001C28B3" w:rsidP="001C28B3">
            <w:pPr>
              <w:rPr>
                <w:rFonts w:cs="Arial"/>
                <w:snapToGrid w:val="0"/>
                <w:sz w:val="16"/>
                <w:szCs w:val="16"/>
              </w:rPr>
            </w:pPr>
            <w:r w:rsidRPr="007C42FC">
              <w:rPr>
                <w:rFonts w:cs="Arial"/>
                <w:snapToGrid w:val="0"/>
                <w:sz w:val="16"/>
                <w:szCs w:val="16"/>
              </w:rPr>
              <w:t xml:space="preserve">Afleiding </w:t>
            </w:r>
            <w:r w:rsidRPr="001D5987">
              <w:rPr>
                <w:rFonts w:cs="Arial"/>
                <w:snapToGrid w:val="0"/>
                <w:sz w:val="16"/>
                <w:szCs w:val="16"/>
              </w:rPr>
              <w:t>MTHV</w:t>
            </w:r>
            <w:r w:rsidRPr="007C42FC">
              <w:rPr>
                <w:rFonts w:cs="Arial"/>
                <w:snapToGrid w:val="0"/>
                <w:sz w:val="16"/>
                <w:szCs w:val="16"/>
              </w:rPr>
              <w:t xml:space="preserve"> - MUTATIEEINDE_TS</w:t>
            </w:r>
          </w:p>
        </w:tc>
      </w:tr>
      <w:tr w:rsidR="001C28B3" w:rsidRPr="007C42FC" w14:paraId="67FD2E59"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06E2690" w14:textId="77777777" w:rsidR="001C28B3" w:rsidRPr="001D5987" w:rsidRDefault="001C28B3" w:rsidP="001C28B3">
            <w:pPr>
              <w:rPr>
                <w:rFonts w:cs="Arial"/>
                <w:snapToGrid w:val="0"/>
                <w:sz w:val="16"/>
                <w:szCs w:val="16"/>
              </w:rPr>
            </w:pPr>
            <w:r w:rsidRPr="001C28B3">
              <w:rPr>
                <w:rFonts w:cs="Arial"/>
                <w:snapToGrid w:val="0"/>
                <w:sz w:val="16"/>
                <w:szCs w:val="16"/>
              </w:rPr>
              <w:t>XAAAC_LAAD_TS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CCA522D" w14:textId="77777777" w:rsidR="001C28B3" w:rsidRPr="007C42FC" w:rsidRDefault="001C28B3" w:rsidP="001C28B3">
            <w:pPr>
              <w:rPr>
                <w:rFonts w:cs="Arial"/>
                <w:snapToGrid w:val="0"/>
                <w:sz w:val="16"/>
                <w:szCs w:val="16"/>
              </w:rPr>
            </w:pP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78BF8FD1" w14:textId="77777777" w:rsidR="001C28B3" w:rsidRPr="007C42FC" w:rsidRDefault="001C28B3" w:rsidP="001C28B3">
            <w:pPr>
              <w:rPr>
                <w:rFonts w:cs="Arial"/>
                <w:snapToGrid w:val="0"/>
                <w:sz w:val="16"/>
                <w:szCs w:val="16"/>
              </w:rPr>
            </w:pPr>
            <w:proofErr w:type="spellStart"/>
            <w:r w:rsidRPr="001D5987">
              <w:rPr>
                <w:rFonts w:cs="Arial"/>
                <w:snapToGrid w:val="0"/>
                <w:sz w:val="16"/>
                <w:szCs w:val="16"/>
              </w:rPr>
              <w:t>Laad_TS</w:t>
            </w:r>
            <w:proofErr w:type="spellEnd"/>
          </w:p>
        </w:tc>
      </w:tr>
      <w:tr w:rsidR="001C28B3" w:rsidRPr="007C42FC" w14:paraId="5DDC5568"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6E7FC0C" w14:textId="77777777" w:rsidR="001C28B3" w:rsidRPr="001D5987" w:rsidRDefault="001C28B3" w:rsidP="001C28B3">
            <w:pPr>
              <w:rPr>
                <w:rFonts w:cs="Arial"/>
                <w:snapToGrid w:val="0"/>
                <w:sz w:val="16"/>
                <w:szCs w:val="16"/>
              </w:rPr>
            </w:pPr>
            <w:r w:rsidRPr="001C28B3">
              <w:rPr>
                <w:rFonts w:cs="Arial"/>
                <w:snapToGrid w:val="0"/>
                <w:sz w:val="16"/>
                <w:szCs w:val="16"/>
              </w:rPr>
              <w:t>XAAAC_RECORDBRON_NAAM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3CBD51E5" w14:textId="1BBA71F9" w:rsidR="001C28B3" w:rsidRPr="001D5987" w:rsidRDefault="00990E25" w:rsidP="00990E25">
            <w:pPr>
              <w:rPr>
                <w:rFonts w:cs="Arial"/>
                <w:snapToGrid w:val="0"/>
                <w:sz w:val="16"/>
                <w:szCs w:val="16"/>
              </w:rPr>
            </w:pPr>
            <w:r>
              <w:rPr>
                <w:rFonts w:cs="Arial"/>
                <w:snapToGrid w:val="0"/>
                <w:sz w:val="16"/>
                <w:szCs w:val="16"/>
              </w:rPr>
              <w:t>CMG</w:t>
            </w:r>
            <w:r w:rsidR="003C7261">
              <w:rPr>
                <w:rFonts w:cs="Arial"/>
                <w:snapToGrid w:val="0"/>
                <w:sz w:val="16"/>
                <w:szCs w:val="16"/>
              </w:rPr>
              <w:t>_C_T_</w:t>
            </w:r>
            <w:r>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vAlign w:val="center"/>
          </w:tcPr>
          <w:p w14:paraId="45FB89A5" w14:textId="77777777" w:rsidR="001C28B3" w:rsidRPr="007C42FC" w:rsidRDefault="001C28B3" w:rsidP="001C28B3">
            <w:pPr>
              <w:rPr>
                <w:rFonts w:cs="Arial"/>
                <w:snapToGrid w:val="0"/>
                <w:sz w:val="16"/>
                <w:szCs w:val="16"/>
              </w:rPr>
            </w:pPr>
            <w:r w:rsidRPr="001D5987">
              <w:rPr>
                <w:rFonts w:cs="Arial"/>
                <w:snapToGrid w:val="0"/>
                <w:sz w:val="16"/>
                <w:szCs w:val="16"/>
              </w:rPr>
              <w:t>RECORDBRON_NAAM</w:t>
            </w:r>
          </w:p>
        </w:tc>
      </w:tr>
      <w:tr w:rsidR="001C28B3" w:rsidRPr="007C42FC" w14:paraId="7BAB6672"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8C56825" w14:textId="77777777" w:rsidR="001C28B3" w:rsidRPr="001D5987" w:rsidRDefault="001C28B3" w:rsidP="001C28B3">
            <w:pPr>
              <w:rPr>
                <w:rFonts w:cs="Arial"/>
                <w:snapToGrid w:val="0"/>
                <w:sz w:val="16"/>
                <w:szCs w:val="16"/>
              </w:rPr>
            </w:pPr>
            <w:r w:rsidRPr="001C28B3">
              <w:rPr>
                <w:rFonts w:cs="Arial"/>
                <w:snapToGrid w:val="0"/>
                <w:sz w:val="16"/>
                <w:szCs w:val="16"/>
              </w:rPr>
              <w:t>XAAAC_AANMAAKMOMENT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8394CD2" w14:textId="5AB31341" w:rsidR="001C28B3" w:rsidRPr="001D5987" w:rsidRDefault="00990E25" w:rsidP="00990E25">
            <w:pPr>
              <w:rPr>
                <w:rFonts w:cs="Arial"/>
                <w:snapToGrid w:val="0"/>
                <w:sz w:val="16"/>
                <w:szCs w:val="16"/>
              </w:rPr>
            </w:pPr>
            <w:r>
              <w:rPr>
                <w:rFonts w:cs="Arial"/>
                <w:snapToGrid w:val="0"/>
                <w:sz w:val="16"/>
                <w:szCs w:val="16"/>
              </w:rPr>
              <w:t>CMG</w:t>
            </w:r>
            <w:r w:rsidR="003C7261">
              <w:rPr>
                <w:rFonts w:cs="Arial"/>
                <w:snapToGrid w:val="0"/>
                <w:sz w:val="16"/>
                <w:szCs w:val="16"/>
              </w:rPr>
              <w:t>_C_T_</w:t>
            </w:r>
            <w:r>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9451E62" w14:textId="77777777" w:rsidR="001C28B3" w:rsidRPr="001D5987" w:rsidRDefault="001C28B3" w:rsidP="001C28B3">
            <w:pPr>
              <w:rPr>
                <w:rFonts w:cs="Arial"/>
                <w:snapToGrid w:val="0"/>
                <w:sz w:val="16"/>
                <w:szCs w:val="16"/>
              </w:rPr>
            </w:pPr>
            <w:r w:rsidRPr="001C28B3">
              <w:rPr>
                <w:rFonts w:cs="Arial"/>
                <w:snapToGrid w:val="0"/>
                <w:sz w:val="16"/>
                <w:szCs w:val="16"/>
              </w:rPr>
              <w:t>AANMAAKMOMENT</w:t>
            </w:r>
          </w:p>
        </w:tc>
      </w:tr>
      <w:tr w:rsidR="001C28B3" w:rsidRPr="007C42FC" w14:paraId="10EB8054"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986233D" w14:textId="77777777" w:rsidR="001C28B3" w:rsidRPr="001D5987" w:rsidRDefault="001C28B3" w:rsidP="001C28B3">
            <w:pPr>
              <w:rPr>
                <w:rFonts w:cs="Arial"/>
                <w:snapToGrid w:val="0"/>
                <w:sz w:val="16"/>
                <w:szCs w:val="16"/>
              </w:rPr>
            </w:pPr>
            <w:r w:rsidRPr="001C28B3">
              <w:rPr>
                <w:rFonts w:cs="Arial"/>
                <w:snapToGrid w:val="0"/>
                <w:sz w:val="16"/>
                <w:szCs w:val="16"/>
              </w:rPr>
              <w:t>XAAAC_BERICHTTYPE</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A02D6DE" w14:textId="22F68E7D" w:rsidR="001C28B3" w:rsidRPr="001D5987" w:rsidRDefault="00990E25" w:rsidP="00990E25">
            <w:pPr>
              <w:rPr>
                <w:rFonts w:cs="Arial"/>
                <w:snapToGrid w:val="0"/>
                <w:sz w:val="16"/>
                <w:szCs w:val="16"/>
              </w:rPr>
            </w:pPr>
            <w:r>
              <w:rPr>
                <w:rFonts w:cs="Arial"/>
                <w:snapToGrid w:val="0"/>
                <w:sz w:val="16"/>
                <w:szCs w:val="16"/>
              </w:rPr>
              <w:t>CMG</w:t>
            </w:r>
            <w:r w:rsidR="003C7261">
              <w:rPr>
                <w:rFonts w:cs="Arial"/>
                <w:snapToGrid w:val="0"/>
                <w:sz w:val="16"/>
                <w:szCs w:val="16"/>
              </w:rPr>
              <w:t>_C_T_</w:t>
            </w:r>
            <w:r>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9F9D84B" w14:textId="77777777" w:rsidR="001C28B3" w:rsidRPr="001D5987" w:rsidRDefault="001C28B3" w:rsidP="001C28B3">
            <w:pPr>
              <w:rPr>
                <w:rFonts w:cs="Arial"/>
                <w:snapToGrid w:val="0"/>
                <w:sz w:val="16"/>
                <w:szCs w:val="16"/>
              </w:rPr>
            </w:pPr>
            <w:r w:rsidRPr="001C28B3">
              <w:rPr>
                <w:rFonts w:cs="Arial"/>
                <w:snapToGrid w:val="0"/>
                <w:sz w:val="16"/>
                <w:szCs w:val="16"/>
              </w:rPr>
              <w:t>BERICHTTYPE</w:t>
            </w:r>
          </w:p>
        </w:tc>
      </w:tr>
      <w:tr w:rsidR="001C28B3" w:rsidRPr="007C42FC" w14:paraId="1B303DF8"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5A6CA24" w14:textId="77777777" w:rsidR="001C28B3" w:rsidRPr="001D5987" w:rsidRDefault="001C28B3" w:rsidP="001C28B3">
            <w:pPr>
              <w:rPr>
                <w:rFonts w:cs="Arial"/>
                <w:snapToGrid w:val="0"/>
                <w:sz w:val="16"/>
                <w:szCs w:val="16"/>
              </w:rPr>
            </w:pPr>
            <w:r w:rsidRPr="001C28B3">
              <w:rPr>
                <w:rFonts w:cs="Arial"/>
                <w:snapToGrid w:val="0"/>
                <w:sz w:val="16"/>
                <w:szCs w:val="16"/>
              </w:rPr>
              <w:t>XAAAC_BER_ID</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AA5A6AF" w14:textId="67C51E22" w:rsidR="001C28B3" w:rsidRPr="001D5987" w:rsidRDefault="00990E25" w:rsidP="00990E25">
            <w:pPr>
              <w:rPr>
                <w:rFonts w:cs="Arial"/>
                <w:snapToGrid w:val="0"/>
                <w:sz w:val="16"/>
                <w:szCs w:val="16"/>
              </w:rPr>
            </w:pPr>
            <w:r>
              <w:rPr>
                <w:rFonts w:cs="Arial"/>
                <w:snapToGrid w:val="0"/>
                <w:sz w:val="16"/>
                <w:szCs w:val="16"/>
              </w:rPr>
              <w:t>CMG</w:t>
            </w:r>
            <w:r w:rsidR="003C7261">
              <w:rPr>
                <w:rFonts w:cs="Arial"/>
                <w:snapToGrid w:val="0"/>
                <w:sz w:val="16"/>
                <w:szCs w:val="16"/>
              </w:rPr>
              <w:t>_C_T_</w:t>
            </w:r>
            <w:r>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FF87F16" w14:textId="77777777" w:rsidR="001C28B3" w:rsidRPr="001D5987" w:rsidRDefault="001C28B3" w:rsidP="001C28B3">
            <w:pPr>
              <w:rPr>
                <w:rFonts w:cs="Arial"/>
                <w:snapToGrid w:val="0"/>
                <w:sz w:val="16"/>
                <w:szCs w:val="16"/>
              </w:rPr>
            </w:pPr>
            <w:r>
              <w:rPr>
                <w:rFonts w:cs="Arial"/>
                <w:snapToGrid w:val="0"/>
                <w:sz w:val="16"/>
                <w:szCs w:val="16"/>
              </w:rPr>
              <w:t>B</w:t>
            </w:r>
            <w:r w:rsidRPr="001C28B3">
              <w:rPr>
                <w:rFonts w:cs="Arial"/>
                <w:snapToGrid w:val="0"/>
                <w:sz w:val="16"/>
                <w:szCs w:val="16"/>
              </w:rPr>
              <w:t>ER_ID</w:t>
            </w:r>
          </w:p>
        </w:tc>
      </w:tr>
      <w:tr w:rsidR="001C28B3" w:rsidRPr="007C42FC" w14:paraId="7C137B16"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24C617CE" w14:textId="77777777" w:rsidR="001C28B3" w:rsidRPr="001D5987" w:rsidRDefault="001C28B3" w:rsidP="001C28B3">
            <w:pPr>
              <w:rPr>
                <w:rFonts w:cs="Arial"/>
                <w:snapToGrid w:val="0"/>
                <w:sz w:val="16"/>
                <w:szCs w:val="16"/>
              </w:rPr>
            </w:pPr>
            <w:r w:rsidRPr="001C28B3">
              <w:rPr>
                <w:rFonts w:cs="Arial"/>
                <w:snapToGrid w:val="0"/>
                <w:sz w:val="16"/>
                <w:szCs w:val="16"/>
              </w:rPr>
              <w:t>XAAAC_XH_ID</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5E8C02F7" w14:textId="1021FE8F" w:rsidR="001C28B3" w:rsidRPr="001D5987" w:rsidRDefault="001C28B3" w:rsidP="00990E25">
            <w:pPr>
              <w:rPr>
                <w:rFonts w:cs="Arial"/>
                <w:snapToGrid w:val="0"/>
                <w:sz w:val="16"/>
                <w:szCs w:val="16"/>
              </w:rPr>
            </w:pPr>
            <w:r w:rsidRPr="003D5995">
              <w:rPr>
                <w:rFonts w:cs="Arial"/>
                <w:snapToGrid w:val="0"/>
                <w:sz w:val="16"/>
                <w:szCs w:val="16"/>
              </w:rPr>
              <w:t>CMG</w:t>
            </w:r>
            <w:r w:rsidR="003C7261">
              <w:rPr>
                <w:rFonts w:cs="Arial"/>
                <w:snapToGrid w:val="0"/>
                <w:sz w:val="16"/>
                <w:szCs w:val="16"/>
              </w:rPr>
              <w:t>_C_T_</w:t>
            </w:r>
            <w:r w:rsidR="00990E25">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3C5AA25C" w14:textId="77777777" w:rsidR="001C28B3" w:rsidRPr="001D5987" w:rsidRDefault="001C28B3" w:rsidP="001C28B3">
            <w:pPr>
              <w:rPr>
                <w:rFonts w:cs="Arial"/>
                <w:snapToGrid w:val="0"/>
                <w:sz w:val="16"/>
                <w:szCs w:val="16"/>
              </w:rPr>
            </w:pPr>
            <w:r w:rsidRPr="001C28B3">
              <w:rPr>
                <w:rFonts w:cs="Arial"/>
                <w:snapToGrid w:val="0"/>
                <w:sz w:val="16"/>
                <w:szCs w:val="16"/>
              </w:rPr>
              <w:t>XH_ID</w:t>
            </w:r>
          </w:p>
        </w:tc>
      </w:tr>
      <w:tr w:rsidR="001C28B3" w:rsidRPr="007C42FC" w14:paraId="03918B97"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265E8C4" w14:textId="77777777" w:rsidR="001C28B3" w:rsidRPr="001D5987" w:rsidRDefault="001C28B3" w:rsidP="001C28B3">
            <w:pPr>
              <w:rPr>
                <w:rFonts w:cs="Arial"/>
                <w:snapToGrid w:val="0"/>
                <w:sz w:val="16"/>
                <w:szCs w:val="16"/>
              </w:rPr>
            </w:pPr>
            <w:r w:rsidRPr="001C28B3">
              <w:rPr>
                <w:rFonts w:cs="Arial"/>
                <w:snapToGrid w:val="0"/>
                <w:sz w:val="16"/>
                <w:szCs w:val="16"/>
              </w:rPr>
              <w:t>XAAAC_XH</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A9F5EB9" w14:textId="032F5F43" w:rsidR="001C28B3" w:rsidRPr="001D5987" w:rsidRDefault="001C28B3" w:rsidP="00990E25">
            <w:pPr>
              <w:rPr>
                <w:rFonts w:cs="Arial"/>
                <w:snapToGrid w:val="0"/>
                <w:sz w:val="16"/>
                <w:szCs w:val="16"/>
              </w:rPr>
            </w:pPr>
            <w:r w:rsidRPr="003D5995">
              <w:rPr>
                <w:rFonts w:cs="Arial"/>
                <w:snapToGrid w:val="0"/>
                <w:sz w:val="16"/>
                <w:szCs w:val="16"/>
              </w:rPr>
              <w:t>CMG</w:t>
            </w:r>
            <w:r w:rsidR="003C7261">
              <w:rPr>
                <w:rFonts w:cs="Arial"/>
                <w:snapToGrid w:val="0"/>
                <w:sz w:val="16"/>
                <w:szCs w:val="16"/>
              </w:rPr>
              <w:t>_C_T_</w:t>
            </w:r>
            <w:r w:rsidR="00990E25">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7F01CFE5" w14:textId="77777777" w:rsidR="001C28B3" w:rsidRPr="001D5987" w:rsidRDefault="001C28B3" w:rsidP="001C28B3">
            <w:pPr>
              <w:rPr>
                <w:rFonts w:cs="Arial"/>
                <w:snapToGrid w:val="0"/>
                <w:sz w:val="16"/>
                <w:szCs w:val="16"/>
              </w:rPr>
            </w:pPr>
            <w:r w:rsidRPr="001C28B3">
              <w:rPr>
                <w:rFonts w:cs="Arial"/>
                <w:snapToGrid w:val="0"/>
                <w:sz w:val="16"/>
                <w:szCs w:val="16"/>
              </w:rPr>
              <w:t>XH</w:t>
            </w:r>
          </w:p>
        </w:tc>
      </w:tr>
      <w:tr w:rsidR="001C28B3" w:rsidRPr="007C42FC" w14:paraId="4D232748"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1A4DC07" w14:textId="77777777" w:rsidR="001C28B3" w:rsidRPr="001D5987" w:rsidRDefault="001C28B3" w:rsidP="001C28B3">
            <w:pPr>
              <w:rPr>
                <w:rFonts w:cs="Arial"/>
                <w:snapToGrid w:val="0"/>
                <w:sz w:val="16"/>
                <w:szCs w:val="16"/>
              </w:rPr>
            </w:pPr>
            <w:r w:rsidRPr="001C28B3">
              <w:rPr>
                <w:rFonts w:cs="Arial"/>
                <w:snapToGrid w:val="0"/>
                <w:sz w:val="16"/>
                <w:szCs w:val="16"/>
              </w:rPr>
              <w:t>XAAAC_TS_REGISTRATIE</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C99A68D" w14:textId="4B66405E" w:rsidR="001C28B3" w:rsidRPr="001D5987" w:rsidRDefault="00990E25" w:rsidP="001C28B3">
            <w:pPr>
              <w:rPr>
                <w:rFonts w:cs="Arial"/>
                <w:snapToGrid w:val="0"/>
                <w:sz w:val="16"/>
                <w:szCs w:val="16"/>
              </w:rPr>
            </w:pPr>
            <w:r>
              <w:rPr>
                <w:rFonts w:cs="Arial"/>
                <w:snapToGrid w:val="0"/>
                <w:sz w:val="16"/>
                <w:szCs w:val="16"/>
              </w:rPr>
              <w:t>CMG</w:t>
            </w:r>
            <w:r w:rsidR="003C7261">
              <w:rPr>
                <w:rFonts w:cs="Arial"/>
                <w:snapToGrid w:val="0"/>
                <w:sz w:val="16"/>
                <w:szCs w:val="16"/>
              </w:rPr>
              <w:t>_C_T_</w:t>
            </w:r>
            <w:r>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D9736EF" w14:textId="77777777" w:rsidR="001C28B3" w:rsidRPr="001D5987" w:rsidRDefault="001C28B3" w:rsidP="001C28B3">
            <w:pPr>
              <w:rPr>
                <w:rFonts w:cs="Arial"/>
                <w:snapToGrid w:val="0"/>
                <w:sz w:val="16"/>
                <w:szCs w:val="16"/>
              </w:rPr>
            </w:pPr>
            <w:r w:rsidRPr="001C28B3">
              <w:rPr>
                <w:rFonts w:cs="Arial"/>
                <w:snapToGrid w:val="0"/>
                <w:sz w:val="16"/>
                <w:szCs w:val="16"/>
              </w:rPr>
              <w:t>TS_REGISTRATIE</w:t>
            </w:r>
          </w:p>
        </w:tc>
      </w:tr>
      <w:tr w:rsidR="00813123" w:rsidRPr="007C42FC" w14:paraId="593F718A"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4FE16263" w14:textId="0BAFA00B" w:rsidR="00813123" w:rsidRPr="001C28B3" w:rsidRDefault="00813123" w:rsidP="00813123">
            <w:pPr>
              <w:rPr>
                <w:rFonts w:cs="Arial"/>
                <w:snapToGrid w:val="0"/>
                <w:sz w:val="16"/>
                <w:szCs w:val="16"/>
              </w:rPr>
            </w:pPr>
            <w:r w:rsidRPr="00E920C4">
              <w:rPr>
                <w:rFonts w:cs="Arial"/>
                <w:snapToGrid w:val="0"/>
                <w:sz w:val="16"/>
                <w:szCs w:val="16"/>
              </w:rPr>
              <w:t>XAAAC_BRON_NAAM</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4884B3B" w14:textId="2CC02461"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BBAD30D" w14:textId="1836A0CB" w:rsidR="00813123" w:rsidRPr="001C28B3" w:rsidRDefault="00813123" w:rsidP="00813123">
            <w:pPr>
              <w:rPr>
                <w:rFonts w:cs="Arial"/>
                <w:snapToGrid w:val="0"/>
                <w:sz w:val="16"/>
                <w:szCs w:val="16"/>
              </w:rPr>
            </w:pPr>
            <w:r w:rsidRPr="001D5987">
              <w:rPr>
                <w:rFonts w:cs="Arial"/>
                <w:snapToGrid w:val="0"/>
                <w:sz w:val="16"/>
                <w:szCs w:val="16"/>
              </w:rPr>
              <w:t>NAAM_BRON</w:t>
            </w:r>
          </w:p>
        </w:tc>
      </w:tr>
      <w:tr w:rsidR="00813123" w:rsidRPr="007C42FC" w14:paraId="0FD76821"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BCC050C" w14:textId="2F0456CC" w:rsidR="00813123" w:rsidRPr="00E920C4" w:rsidRDefault="00813123" w:rsidP="00813123">
            <w:pPr>
              <w:rPr>
                <w:rFonts w:cs="Arial"/>
                <w:snapToGrid w:val="0"/>
                <w:sz w:val="16"/>
                <w:szCs w:val="16"/>
              </w:rPr>
            </w:pPr>
            <w:r w:rsidRPr="00E920C4">
              <w:rPr>
                <w:rFonts w:cs="Arial"/>
                <w:snapToGrid w:val="0"/>
                <w:sz w:val="16"/>
                <w:szCs w:val="16"/>
              </w:rPr>
              <w:t>XAAAC_BRON_GIIN</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CEA6A15" w14:textId="624059A1"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7F4A7D5" w14:textId="7E171E7C" w:rsidR="00813123" w:rsidRPr="001C28B3" w:rsidRDefault="00813123" w:rsidP="00813123">
            <w:pPr>
              <w:rPr>
                <w:rFonts w:cs="Arial"/>
                <w:snapToGrid w:val="0"/>
                <w:sz w:val="16"/>
                <w:szCs w:val="16"/>
              </w:rPr>
            </w:pPr>
            <w:r>
              <w:rPr>
                <w:rFonts w:cs="Arial"/>
                <w:snapToGrid w:val="0"/>
                <w:sz w:val="16"/>
              </w:rPr>
              <w:t>GIIN</w:t>
            </w:r>
            <w:r w:rsidRPr="00E678EE">
              <w:rPr>
                <w:rFonts w:cs="Arial"/>
                <w:snapToGrid w:val="0"/>
                <w:sz w:val="16"/>
              </w:rPr>
              <w:t>BRON</w:t>
            </w:r>
          </w:p>
        </w:tc>
      </w:tr>
      <w:tr w:rsidR="00813123" w:rsidRPr="007C42FC" w14:paraId="3BAC209F"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51DBFDF3" w14:textId="7965652D" w:rsidR="00813123" w:rsidRPr="00E920C4" w:rsidRDefault="00813123" w:rsidP="00813123">
            <w:pPr>
              <w:rPr>
                <w:rFonts w:cs="Arial"/>
                <w:snapToGrid w:val="0"/>
                <w:sz w:val="16"/>
                <w:szCs w:val="16"/>
              </w:rPr>
            </w:pPr>
            <w:r w:rsidRPr="00813123">
              <w:rPr>
                <w:rFonts w:cs="Arial"/>
                <w:snapToGrid w:val="0"/>
                <w:sz w:val="16"/>
                <w:szCs w:val="16"/>
              </w:rPr>
              <w:t>XAAAC_BRON_RSIN</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FAA3B6D" w14:textId="59BB5EC3"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0B6B0DF" w14:textId="3CCEFC6C" w:rsidR="00813123" w:rsidRPr="001C28B3" w:rsidRDefault="00813123" w:rsidP="00813123">
            <w:pPr>
              <w:rPr>
                <w:rFonts w:cs="Arial"/>
                <w:snapToGrid w:val="0"/>
                <w:sz w:val="16"/>
                <w:szCs w:val="16"/>
              </w:rPr>
            </w:pPr>
            <w:r w:rsidRPr="00E678EE">
              <w:rPr>
                <w:rFonts w:cs="Arial"/>
                <w:snapToGrid w:val="0"/>
                <w:sz w:val="16"/>
              </w:rPr>
              <w:t>RSINBRON</w:t>
            </w:r>
          </w:p>
        </w:tc>
      </w:tr>
      <w:tr w:rsidR="00813123" w:rsidRPr="007C42FC" w14:paraId="70C049F0"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1D1AA030" w14:textId="00CBF4C3" w:rsidR="00813123" w:rsidRPr="00E920C4" w:rsidRDefault="00813123" w:rsidP="00813123">
            <w:pPr>
              <w:rPr>
                <w:rFonts w:cs="Arial"/>
                <w:snapToGrid w:val="0"/>
                <w:sz w:val="16"/>
                <w:szCs w:val="16"/>
              </w:rPr>
            </w:pPr>
            <w:r w:rsidRPr="00813123">
              <w:rPr>
                <w:rFonts w:cs="Arial"/>
                <w:snapToGrid w:val="0"/>
                <w:sz w:val="16"/>
                <w:szCs w:val="16"/>
              </w:rPr>
              <w:t>XAAAC_BRON_POSTCODE</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1801CAB" w14:textId="042F408D"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AD88DAF" w14:textId="248B7F86" w:rsidR="00813123" w:rsidRPr="001C28B3" w:rsidRDefault="00813123" w:rsidP="00813123">
            <w:pPr>
              <w:rPr>
                <w:rFonts w:cs="Arial"/>
                <w:snapToGrid w:val="0"/>
                <w:sz w:val="16"/>
                <w:szCs w:val="16"/>
              </w:rPr>
            </w:pPr>
            <w:r>
              <w:rPr>
                <w:rFonts w:cs="Arial"/>
                <w:sz w:val="16"/>
                <w:szCs w:val="16"/>
              </w:rPr>
              <w:t>POSTCODE</w:t>
            </w:r>
            <w:r w:rsidRPr="007C42FC">
              <w:rPr>
                <w:rFonts w:cs="Arial"/>
                <w:sz w:val="16"/>
                <w:szCs w:val="16"/>
              </w:rPr>
              <w:t xml:space="preserve">   </w:t>
            </w:r>
          </w:p>
        </w:tc>
      </w:tr>
      <w:tr w:rsidR="00813123" w:rsidRPr="007C42FC" w14:paraId="56301557"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016D7E02" w14:textId="5C1EC67B" w:rsidR="00813123" w:rsidRPr="00E920C4" w:rsidRDefault="00813123" w:rsidP="00813123">
            <w:pPr>
              <w:rPr>
                <w:rFonts w:cs="Arial"/>
                <w:snapToGrid w:val="0"/>
                <w:sz w:val="16"/>
                <w:szCs w:val="16"/>
              </w:rPr>
            </w:pPr>
            <w:r w:rsidRPr="00813123">
              <w:rPr>
                <w:rFonts w:cs="Arial"/>
                <w:snapToGrid w:val="0"/>
                <w:sz w:val="16"/>
                <w:szCs w:val="16"/>
              </w:rPr>
              <w:t>XAAAC_BRON_STRAAT</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087C8D3" w14:textId="23CC0F4E"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4302609" w14:textId="16A80A7A" w:rsidR="00813123" w:rsidRPr="001C28B3" w:rsidRDefault="00813123" w:rsidP="00813123">
            <w:pPr>
              <w:rPr>
                <w:rFonts w:cs="Arial"/>
                <w:snapToGrid w:val="0"/>
                <w:sz w:val="16"/>
                <w:szCs w:val="16"/>
              </w:rPr>
            </w:pPr>
            <w:r>
              <w:rPr>
                <w:rFonts w:cs="Arial"/>
                <w:sz w:val="16"/>
                <w:szCs w:val="16"/>
              </w:rPr>
              <w:t>STRAAT</w:t>
            </w:r>
          </w:p>
        </w:tc>
      </w:tr>
      <w:tr w:rsidR="00813123" w:rsidRPr="007C42FC" w14:paraId="282328D1"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4A84235" w14:textId="2E73272E" w:rsidR="00813123" w:rsidRPr="00E920C4" w:rsidRDefault="00813123" w:rsidP="00813123">
            <w:pPr>
              <w:rPr>
                <w:rFonts w:cs="Arial"/>
                <w:snapToGrid w:val="0"/>
                <w:sz w:val="16"/>
                <w:szCs w:val="16"/>
              </w:rPr>
            </w:pPr>
            <w:r w:rsidRPr="00813123">
              <w:rPr>
                <w:rFonts w:cs="Arial"/>
                <w:snapToGrid w:val="0"/>
                <w:sz w:val="16"/>
                <w:szCs w:val="16"/>
              </w:rPr>
              <w:t>XAAAC_BRON_HUISNR</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7600D427" w14:textId="6673F202"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18D7C166" w14:textId="47A6B925" w:rsidR="00813123" w:rsidRPr="001C28B3" w:rsidRDefault="00813123" w:rsidP="00813123">
            <w:pPr>
              <w:rPr>
                <w:rFonts w:cs="Arial"/>
                <w:snapToGrid w:val="0"/>
                <w:sz w:val="16"/>
                <w:szCs w:val="16"/>
              </w:rPr>
            </w:pPr>
            <w:r>
              <w:rPr>
                <w:rFonts w:cs="Arial"/>
                <w:sz w:val="16"/>
                <w:szCs w:val="16"/>
              </w:rPr>
              <w:t>HUISNUMMER</w:t>
            </w:r>
          </w:p>
        </w:tc>
      </w:tr>
      <w:tr w:rsidR="00813123" w:rsidRPr="007C42FC" w14:paraId="2A673E18"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0EEC23B" w14:textId="4D8B39FF" w:rsidR="00813123" w:rsidRPr="00E920C4" w:rsidRDefault="00813123" w:rsidP="00813123">
            <w:pPr>
              <w:rPr>
                <w:rFonts w:cs="Arial"/>
                <w:snapToGrid w:val="0"/>
                <w:sz w:val="16"/>
                <w:szCs w:val="16"/>
              </w:rPr>
            </w:pPr>
            <w:r w:rsidRPr="00813123">
              <w:rPr>
                <w:rFonts w:cs="Arial"/>
                <w:snapToGrid w:val="0"/>
                <w:sz w:val="16"/>
                <w:szCs w:val="16"/>
              </w:rPr>
              <w:t>XAAAC_BRON_HUISNR_UITBR</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29E3ADC" w14:textId="09182C4B"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4B44D334" w14:textId="62199D93" w:rsidR="00813123" w:rsidRPr="001C28B3" w:rsidRDefault="00813123" w:rsidP="00813123">
            <w:pPr>
              <w:rPr>
                <w:rFonts w:cs="Arial"/>
                <w:snapToGrid w:val="0"/>
                <w:sz w:val="16"/>
                <w:szCs w:val="16"/>
              </w:rPr>
            </w:pPr>
            <w:r>
              <w:rPr>
                <w:rFonts w:cs="Arial"/>
                <w:sz w:val="16"/>
                <w:szCs w:val="16"/>
              </w:rPr>
              <w:t>HUISNUMMERTOEV</w:t>
            </w:r>
          </w:p>
        </w:tc>
      </w:tr>
      <w:tr w:rsidR="00813123" w:rsidRPr="007C42FC" w14:paraId="437CAF31"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4843B42" w14:textId="217424DF" w:rsidR="00813123" w:rsidRPr="00E920C4" w:rsidRDefault="00813123" w:rsidP="00813123">
            <w:pPr>
              <w:rPr>
                <w:rFonts w:cs="Arial"/>
                <w:snapToGrid w:val="0"/>
                <w:sz w:val="16"/>
                <w:szCs w:val="16"/>
              </w:rPr>
            </w:pPr>
            <w:r w:rsidRPr="00813123">
              <w:rPr>
                <w:rFonts w:cs="Arial"/>
                <w:snapToGrid w:val="0"/>
                <w:sz w:val="16"/>
                <w:szCs w:val="16"/>
              </w:rPr>
              <w:t>XAAAC_BRON_PLAATS</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FE23176" w14:textId="7F67EC7E"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33905795" w14:textId="0BBF0824" w:rsidR="00813123" w:rsidRPr="001C28B3" w:rsidRDefault="00813123" w:rsidP="00813123">
            <w:pPr>
              <w:rPr>
                <w:rFonts w:cs="Arial"/>
                <w:snapToGrid w:val="0"/>
                <w:sz w:val="16"/>
                <w:szCs w:val="16"/>
              </w:rPr>
            </w:pPr>
            <w:r>
              <w:rPr>
                <w:rFonts w:cs="Arial"/>
                <w:sz w:val="16"/>
                <w:szCs w:val="16"/>
              </w:rPr>
              <w:t>PLAATS</w:t>
            </w:r>
          </w:p>
        </w:tc>
      </w:tr>
      <w:tr w:rsidR="00813123" w:rsidRPr="007C42FC" w14:paraId="638675AA"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3B17AD45" w14:textId="112F212B" w:rsidR="00813123" w:rsidRPr="00813123" w:rsidRDefault="00813123" w:rsidP="00813123">
            <w:pPr>
              <w:rPr>
                <w:rFonts w:cs="Arial"/>
                <w:snapToGrid w:val="0"/>
                <w:sz w:val="16"/>
                <w:szCs w:val="16"/>
              </w:rPr>
            </w:pPr>
            <w:r w:rsidRPr="00813123">
              <w:rPr>
                <w:rFonts w:cs="Arial"/>
                <w:snapToGrid w:val="0"/>
                <w:sz w:val="16"/>
                <w:szCs w:val="16"/>
              </w:rPr>
              <w:t>XAAAC_BRON_ADRES_OVERIG</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165EFF32" w14:textId="50E8A744"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5570CD72" w14:textId="3AA80A98" w:rsidR="00813123" w:rsidRPr="001C28B3" w:rsidRDefault="00813123" w:rsidP="00813123">
            <w:pPr>
              <w:rPr>
                <w:rFonts w:cs="Arial"/>
                <w:snapToGrid w:val="0"/>
                <w:sz w:val="16"/>
                <w:szCs w:val="16"/>
              </w:rPr>
            </w:pPr>
            <w:r>
              <w:rPr>
                <w:rFonts w:cs="Arial"/>
                <w:sz w:val="16"/>
                <w:szCs w:val="16"/>
              </w:rPr>
              <w:t>ADRES_OVERIG</w:t>
            </w:r>
          </w:p>
        </w:tc>
      </w:tr>
      <w:tr w:rsidR="00813123" w:rsidRPr="007C42FC" w14:paraId="76537B0F"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68A94F5B" w14:textId="1DEF623E" w:rsidR="00813123" w:rsidRPr="00813123" w:rsidRDefault="00813123" w:rsidP="00813123">
            <w:pPr>
              <w:rPr>
                <w:rFonts w:cs="Arial"/>
                <w:snapToGrid w:val="0"/>
                <w:sz w:val="16"/>
                <w:szCs w:val="16"/>
              </w:rPr>
            </w:pPr>
            <w:r w:rsidRPr="00813123">
              <w:rPr>
                <w:rFonts w:cs="Arial"/>
                <w:snapToGrid w:val="0"/>
                <w:sz w:val="16"/>
                <w:szCs w:val="16"/>
              </w:rPr>
              <w:t>XAAAC_BRON_ADRES_LAND</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2563FEF" w14:textId="0865C189"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01DF808E" w14:textId="5BAB47ED" w:rsidR="00813123" w:rsidRPr="001C28B3" w:rsidRDefault="00813123" w:rsidP="00813123">
            <w:pPr>
              <w:rPr>
                <w:rFonts w:cs="Arial"/>
                <w:snapToGrid w:val="0"/>
                <w:sz w:val="16"/>
                <w:szCs w:val="16"/>
              </w:rPr>
            </w:pPr>
            <w:r>
              <w:rPr>
                <w:rFonts w:cs="Arial"/>
                <w:sz w:val="16"/>
                <w:szCs w:val="16"/>
              </w:rPr>
              <w:t>LAND</w:t>
            </w:r>
          </w:p>
        </w:tc>
      </w:tr>
      <w:tr w:rsidR="00813123" w:rsidRPr="007C42FC" w14:paraId="03BC5DEF"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FCA53CF" w14:textId="4BE0CD83" w:rsidR="00813123" w:rsidRPr="00813123" w:rsidRDefault="00813123" w:rsidP="00813123">
            <w:pPr>
              <w:rPr>
                <w:rFonts w:cs="Arial"/>
                <w:snapToGrid w:val="0"/>
                <w:sz w:val="16"/>
                <w:szCs w:val="16"/>
              </w:rPr>
            </w:pPr>
            <w:r w:rsidRPr="00813123">
              <w:rPr>
                <w:rFonts w:cs="Arial"/>
                <w:snapToGrid w:val="0"/>
                <w:sz w:val="16"/>
                <w:szCs w:val="16"/>
              </w:rPr>
              <w:t>XAAAC_BRON_ADRESREGEL</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0FFE2B81" w14:textId="42BE527A"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24D7BEB8" w14:textId="54F33FB7" w:rsidR="00813123" w:rsidRPr="001C28B3" w:rsidRDefault="00813123" w:rsidP="00813123">
            <w:pPr>
              <w:rPr>
                <w:rFonts w:cs="Arial"/>
                <w:snapToGrid w:val="0"/>
                <w:sz w:val="16"/>
                <w:szCs w:val="16"/>
              </w:rPr>
            </w:pPr>
            <w:r>
              <w:rPr>
                <w:rFonts w:cs="Arial"/>
                <w:sz w:val="16"/>
                <w:szCs w:val="16"/>
              </w:rPr>
              <w:t>ADRESREGEL</w:t>
            </w:r>
          </w:p>
        </w:tc>
      </w:tr>
      <w:tr w:rsidR="00813123" w:rsidRPr="007C42FC" w14:paraId="129BA83F" w14:textId="77777777" w:rsidTr="001F0828">
        <w:trPr>
          <w:cantSplit/>
          <w:trHeight w:val="190"/>
        </w:trPr>
        <w:tc>
          <w:tcPr>
            <w:tcW w:w="3007" w:type="dxa"/>
            <w:tcBorders>
              <w:top w:val="single" w:sz="4" w:space="0" w:color="auto"/>
              <w:left w:val="single" w:sz="4" w:space="0" w:color="auto"/>
              <w:bottom w:val="single" w:sz="4" w:space="0" w:color="auto"/>
              <w:right w:val="single" w:sz="4" w:space="0" w:color="auto"/>
            </w:tcBorders>
            <w:shd w:val="clear" w:color="auto" w:fill="auto"/>
          </w:tcPr>
          <w:p w14:paraId="7836E7AB" w14:textId="610EC352" w:rsidR="00813123" w:rsidRPr="00813123" w:rsidRDefault="00813123" w:rsidP="00813123">
            <w:pPr>
              <w:rPr>
                <w:rFonts w:cs="Arial"/>
                <w:snapToGrid w:val="0"/>
                <w:sz w:val="16"/>
                <w:szCs w:val="16"/>
              </w:rPr>
            </w:pPr>
            <w:r w:rsidRPr="00813123">
              <w:rPr>
                <w:rFonts w:cs="Arial"/>
                <w:snapToGrid w:val="0"/>
                <w:sz w:val="16"/>
                <w:szCs w:val="16"/>
              </w:rPr>
              <w:t>XAAAC_BRON_ADRESRGL_LAND</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6D62961C" w14:textId="1A6EE485" w:rsidR="00813123" w:rsidRDefault="00813123" w:rsidP="00813123">
            <w:pPr>
              <w:rPr>
                <w:rFonts w:cs="Arial"/>
                <w:snapToGrid w:val="0"/>
                <w:sz w:val="16"/>
                <w:szCs w:val="16"/>
              </w:rPr>
            </w:pPr>
            <w:r w:rsidRPr="00B615E4">
              <w:rPr>
                <w:rFonts w:cs="Arial"/>
                <w:snapToGrid w:val="0"/>
                <w:sz w:val="16"/>
                <w:szCs w:val="16"/>
              </w:rPr>
              <w:t>CMG</w:t>
            </w:r>
            <w:r w:rsidR="003C7261">
              <w:rPr>
                <w:rFonts w:cs="Arial"/>
                <w:snapToGrid w:val="0"/>
                <w:sz w:val="16"/>
                <w:szCs w:val="16"/>
              </w:rPr>
              <w:t>_C_T_</w:t>
            </w:r>
            <w:r w:rsidRPr="00B615E4">
              <w:rPr>
                <w:rFonts w:cs="Arial"/>
                <w:snapToGrid w:val="0"/>
                <w:sz w:val="16"/>
                <w:szCs w:val="16"/>
              </w:rPr>
              <w:t>BERICHT</w:t>
            </w:r>
          </w:p>
        </w:tc>
        <w:tc>
          <w:tcPr>
            <w:tcW w:w="3169" w:type="dxa"/>
            <w:tcBorders>
              <w:top w:val="single" w:sz="4" w:space="0" w:color="auto"/>
              <w:left w:val="single" w:sz="4" w:space="0" w:color="auto"/>
              <w:bottom w:val="single" w:sz="4" w:space="0" w:color="auto"/>
              <w:right w:val="single" w:sz="4" w:space="0" w:color="auto"/>
            </w:tcBorders>
            <w:shd w:val="clear" w:color="auto" w:fill="auto"/>
          </w:tcPr>
          <w:p w14:paraId="7A25AE46" w14:textId="12E0298C" w:rsidR="00813123" w:rsidRPr="001C28B3" w:rsidRDefault="00813123" w:rsidP="00813123">
            <w:pPr>
              <w:rPr>
                <w:rFonts w:cs="Arial"/>
                <w:snapToGrid w:val="0"/>
                <w:sz w:val="16"/>
                <w:szCs w:val="16"/>
              </w:rPr>
            </w:pPr>
            <w:r>
              <w:rPr>
                <w:rFonts w:cs="Arial"/>
                <w:sz w:val="16"/>
                <w:szCs w:val="16"/>
              </w:rPr>
              <w:t>ADRESREGEL_LAND</w:t>
            </w:r>
          </w:p>
        </w:tc>
      </w:tr>
    </w:tbl>
    <w:p w14:paraId="147AD61A" w14:textId="77777777" w:rsidR="001C28B3" w:rsidRDefault="001C28B3" w:rsidP="00066402">
      <w:pPr>
        <w:pStyle w:val="Kop3"/>
      </w:pPr>
      <w:bookmarkStart w:id="153" w:name="_Toc509919568"/>
      <w:r>
        <w:t xml:space="preserve">Hoofdselectie </w:t>
      </w:r>
      <w:proofErr w:type="spellStart"/>
      <w:r>
        <w:t>tijdas</w:t>
      </w:r>
      <w:proofErr w:type="spellEnd"/>
      <w:r>
        <w:t xml:space="preserve"> (</w:t>
      </w:r>
      <w:proofErr w:type="spellStart"/>
      <w:r>
        <w:t>HSEL_tijd</w:t>
      </w:r>
      <w:proofErr w:type="spellEnd"/>
      <w:r>
        <w:t>)</w:t>
      </w:r>
      <w:bookmarkEnd w:id="153"/>
    </w:p>
    <w:p w14:paraId="47745486" w14:textId="77777777" w:rsidR="001C28B3" w:rsidRDefault="001C28B3" w:rsidP="001C28B3">
      <w:pPr>
        <w:pStyle w:val="Kop5"/>
      </w:pPr>
      <w:r>
        <w:t>Functionele beschrijving</w:t>
      </w:r>
    </w:p>
    <w:p w14:paraId="54DB718B" w14:textId="77777777" w:rsidR="001C28B3" w:rsidRDefault="001C28B3" w:rsidP="001C28B3"/>
    <w:p w14:paraId="019FCBAC" w14:textId="77777777" w:rsidR="001C28B3" w:rsidRDefault="001C28B3" w:rsidP="001C28B3">
      <w:r>
        <w:t>Lees alle records die nieuw zijn na de laatste verwerking en voeg de mutaties toe aan de SAT.</w:t>
      </w:r>
    </w:p>
    <w:p w14:paraId="6A5547B8" w14:textId="427A091A" w:rsidR="001C28B3" w:rsidRDefault="001C28B3" w:rsidP="001C28B3"/>
    <w:p w14:paraId="64AD4D90" w14:textId="77777777" w:rsidR="001C28B3" w:rsidRDefault="001C28B3" w:rsidP="001C28B3">
      <w:pPr>
        <w:pStyle w:val="Kop5"/>
      </w:pPr>
      <w:proofErr w:type="spellStart"/>
      <w:r>
        <w:t>Selectiepad</w:t>
      </w:r>
      <w:proofErr w:type="spellEnd"/>
    </w:p>
    <w:p w14:paraId="048B0C91" w14:textId="2B417FC2" w:rsidR="001C28B3" w:rsidRDefault="001C28B3" w:rsidP="001C28B3">
      <w:pPr>
        <w:tabs>
          <w:tab w:val="left" w:pos="2552"/>
        </w:tabs>
        <w:rPr>
          <w:rFonts w:cs="Arial"/>
          <w:snapToGrid w:val="0"/>
          <w:color w:val="000000"/>
          <w:sz w:val="18"/>
          <w:szCs w:val="16"/>
        </w:rPr>
      </w:pPr>
      <w:r>
        <w:rPr>
          <w:rFonts w:cs="Arial"/>
          <w:snapToGrid w:val="0"/>
          <w:color w:val="000000"/>
          <w:sz w:val="18"/>
          <w:szCs w:val="16"/>
        </w:rPr>
        <w:t>CMG</w:t>
      </w:r>
      <w:r w:rsidR="003C7261">
        <w:rPr>
          <w:rFonts w:cs="Arial"/>
          <w:snapToGrid w:val="0"/>
          <w:color w:val="000000"/>
          <w:sz w:val="18"/>
          <w:szCs w:val="16"/>
        </w:rPr>
        <w:t>_C_T_</w:t>
      </w:r>
      <w:r w:rsidR="00F724E3">
        <w:rPr>
          <w:rFonts w:cs="Arial"/>
          <w:snapToGrid w:val="0"/>
          <w:color w:val="000000"/>
          <w:sz w:val="18"/>
          <w:szCs w:val="16"/>
        </w:rPr>
        <w:t>BERICHT</w:t>
      </w:r>
    </w:p>
    <w:p w14:paraId="656DCE7F" w14:textId="77777777" w:rsidR="001C28B3" w:rsidRDefault="001C28B3" w:rsidP="001C28B3">
      <w:pPr>
        <w:tabs>
          <w:tab w:val="left" w:pos="2552"/>
        </w:tabs>
      </w:pPr>
      <w:r>
        <w:t xml:space="preserve">  </w:t>
      </w:r>
      <w:r>
        <w:rPr>
          <w:rFonts w:cs="Arial"/>
          <w:sz w:val="18"/>
        </w:rPr>
        <w:t xml:space="preserve"> </w:t>
      </w:r>
      <w:r>
        <w:rPr>
          <w:rFonts w:cs="Arial"/>
          <w:sz w:val="18"/>
        </w:rPr>
        <w:sym w:font="Wingdings" w:char="F0E2"/>
      </w:r>
      <w:r>
        <w:t xml:space="preserve">         </w:t>
      </w:r>
      <w:r>
        <w:br/>
        <w:t>H_FIN_BERICHT</w:t>
      </w:r>
    </w:p>
    <w:p w14:paraId="4097C457" w14:textId="77777777" w:rsidR="001C28B3" w:rsidRPr="00AE1662" w:rsidRDefault="001C28B3" w:rsidP="001C28B3">
      <w:pPr>
        <w:tabs>
          <w:tab w:val="left" w:pos="2552"/>
        </w:tabs>
        <w:rPr>
          <w:rFonts w:cs="Arial"/>
          <w:sz w:val="18"/>
        </w:rPr>
      </w:pPr>
      <w:r w:rsidRPr="00AE1662">
        <w:rPr>
          <w:rFonts w:cs="Arial"/>
          <w:sz w:val="18"/>
        </w:rPr>
        <w:t xml:space="preserve">  </w:t>
      </w:r>
    </w:p>
    <w:p w14:paraId="19540E28" w14:textId="77777777" w:rsidR="001C28B3" w:rsidRDefault="001C28B3" w:rsidP="001C28B3">
      <w:pPr>
        <w:pStyle w:val="Kop5"/>
      </w:pPr>
      <w:r>
        <w:t>Kolommen en condities</w:t>
      </w:r>
    </w:p>
    <w:tbl>
      <w:tblPr>
        <w:tblW w:w="10218" w:type="dxa"/>
        <w:tblLayout w:type="fixed"/>
        <w:tblCellMar>
          <w:left w:w="70" w:type="dxa"/>
          <w:right w:w="70" w:type="dxa"/>
        </w:tblCellMar>
        <w:tblLook w:val="0000" w:firstRow="0" w:lastRow="0" w:firstColumn="0" w:lastColumn="0" w:noHBand="0" w:noVBand="0"/>
      </w:tblPr>
      <w:tblGrid>
        <w:gridCol w:w="3964"/>
        <w:gridCol w:w="567"/>
        <w:gridCol w:w="426"/>
        <w:gridCol w:w="5261"/>
      </w:tblGrid>
      <w:tr w:rsidR="005B47E1" w:rsidRPr="007C42FC" w14:paraId="6160F925"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pct15" w:color="auto" w:fill="auto"/>
          </w:tcPr>
          <w:p w14:paraId="5EBBFD64" w14:textId="0ACF0D39" w:rsidR="005B47E1" w:rsidRDefault="005B47E1" w:rsidP="001F0828">
            <w:pPr>
              <w:rPr>
                <w:rFonts w:cs="Arial"/>
                <w:b/>
                <w:sz w:val="16"/>
                <w:szCs w:val="16"/>
              </w:rPr>
            </w:pPr>
            <w:r w:rsidRPr="001D5987">
              <w:rPr>
                <w:rFonts w:cs="Arial"/>
                <w:b/>
                <w:sz w:val="16"/>
                <w:szCs w:val="16"/>
              </w:rPr>
              <w:t>CMG</w:t>
            </w:r>
            <w:r w:rsidR="003C7261">
              <w:rPr>
                <w:rFonts w:cs="Arial"/>
                <w:b/>
                <w:sz w:val="16"/>
                <w:szCs w:val="16"/>
              </w:rPr>
              <w:t>_C_T_</w:t>
            </w:r>
            <w:r w:rsidR="00F724E3">
              <w:rPr>
                <w:rFonts w:cs="Arial"/>
                <w:b/>
                <w:sz w:val="16"/>
                <w:szCs w:val="16"/>
              </w:rPr>
              <w:t>BERICHT</w:t>
            </w:r>
            <w:r w:rsidRPr="001D5987">
              <w:rPr>
                <w:rFonts w:cs="Arial"/>
                <w:b/>
                <w:sz w:val="16"/>
                <w:szCs w:val="16"/>
              </w:rPr>
              <w:t xml:space="preserve"> </w:t>
            </w:r>
            <w:r w:rsidRPr="007C42FC">
              <w:rPr>
                <w:rFonts w:cs="Arial"/>
                <w:b/>
                <w:sz w:val="16"/>
                <w:szCs w:val="16"/>
              </w:rPr>
              <w:t xml:space="preserve">(alias: </w:t>
            </w:r>
            <w:r>
              <w:rPr>
                <w:rFonts w:cs="Arial"/>
                <w:b/>
                <w:sz w:val="16"/>
                <w:szCs w:val="16"/>
              </w:rPr>
              <w:t>X</w:t>
            </w:r>
            <w:r w:rsidRPr="007C42FC">
              <w:rPr>
                <w:rFonts w:cs="Arial"/>
                <w:b/>
                <w:sz w:val="16"/>
                <w:szCs w:val="16"/>
              </w:rPr>
              <w:t>1)</w:t>
            </w:r>
          </w:p>
          <w:p w14:paraId="48AFD21F" w14:textId="77777777" w:rsidR="00CB262F" w:rsidRPr="007C42FC" w:rsidRDefault="00CB262F" w:rsidP="001F0828">
            <w:pPr>
              <w:rPr>
                <w:rFonts w:cs="Arial"/>
                <w:b/>
                <w:snapToGrid w:val="0"/>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pct15" w:color="auto" w:fill="auto"/>
          </w:tcPr>
          <w:p w14:paraId="1C1CD4F1" w14:textId="77777777" w:rsidR="005B47E1" w:rsidRPr="007C42FC" w:rsidRDefault="005B47E1" w:rsidP="001F0828">
            <w:pPr>
              <w:rPr>
                <w:rFonts w:cs="Arial"/>
                <w:b/>
                <w:sz w:val="16"/>
                <w:szCs w:val="16"/>
              </w:rPr>
            </w:pPr>
            <w:r>
              <w:rPr>
                <w:rFonts w:cs="Arial"/>
                <w:b/>
                <w:sz w:val="16"/>
                <w:szCs w:val="16"/>
              </w:rPr>
              <w:t>BK</w:t>
            </w:r>
          </w:p>
        </w:tc>
        <w:tc>
          <w:tcPr>
            <w:tcW w:w="426" w:type="dxa"/>
            <w:tcBorders>
              <w:top w:val="single" w:sz="4" w:space="0" w:color="auto"/>
              <w:left w:val="single" w:sz="4" w:space="0" w:color="auto"/>
              <w:bottom w:val="single" w:sz="4" w:space="0" w:color="auto"/>
              <w:right w:val="single" w:sz="4" w:space="0" w:color="auto"/>
            </w:tcBorders>
            <w:shd w:val="pct15" w:color="auto" w:fill="auto"/>
          </w:tcPr>
          <w:p w14:paraId="1921E7B0" w14:textId="77777777" w:rsidR="005B47E1" w:rsidRPr="007C42FC" w:rsidRDefault="005B47E1" w:rsidP="001F0828">
            <w:pPr>
              <w:rPr>
                <w:rFonts w:cs="Arial"/>
                <w:b/>
                <w:sz w:val="16"/>
                <w:szCs w:val="16"/>
              </w:rPr>
            </w:pPr>
            <w:proofErr w:type="spellStart"/>
            <w:r w:rsidRPr="007C42FC">
              <w:rPr>
                <w:rFonts w:cs="Arial"/>
                <w:b/>
                <w:sz w:val="16"/>
                <w:szCs w:val="16"/>
              </w:rPr>
              <w:t>Sel</w:t>
            </w:r>
            <w:proofErr w:type="spellEnd"/>
            <w:r w:rsidRPr="007C42FC">
              <w:rPr>
                <w:rFonts w:cs="Arial"/>
                <w:b/>
                <w:sz w:val="16"/>
                <w:szCs w:val="16"/>
              </w:rPr>
              <w:t>.</w:t>
            </w:r>
          </w:p>
        </w:tc>
        <w:tc>
          <w:tcPr>
            <w:tcW w:w="5261" w:type="dxa"/>
            <w:tcBorders>
              <w:top w:val="single" w:sz="4" w:space="0" w:color="auto"/>
              <w:left w:val="single" w:sz="4" w:space="0" w:color="auto"/>
              <w:bottom w:val="single" w:sz="4" w:space="0" w:color="auto"/>
              <w:right w:val="single" w:sz="4" w:space="0" w:color="auto"/>
            </w:tcBorders>
            <w:shd w:val="pct15" w:color="auto" w:fill="auto"/>
          </w:tcPr>
          <w:p w14:paraId="44C1FF03" w14:textId="77777777" w:rsidR="005B47E1" w:rsidRPr="007C42FC" w:rsidRDefault="005B47E1" w:rsidP="001F0828">
            <w:pPr>
              <w:rPr>
                <w:rFonts w:cs="Arial"/>
                <w:b/>
                <w:sz w:val="16"/>
                <w:szCs w:val="16"/>
              </w:rPr>
            </w:pPr>
            <w:r w:rsidRPr="007C42FC">
              <w:rPr>
                <w:rFonts w:cs="Arial"/>
                <w:b/>
                <w:sz w:val="16"/>
                <w:szCs w:val="16"/>
              </w:rPr>
              <w:t>Condities</w:t>
            </w:r>
          </w:p>
        </w:tc>
      </w:tr>
      <w:tr w:rsidR="005B47E1" w:rsidRPr="007C42FC" w14:paraId="7F330D5E"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6042DF39" w14:textId="77777777" w:rsidR="005B47E1" w:rsidRPr="007C42FC" w:rsidRDefault="005B47E1" w:rsidP="001F0828">
            <w:pPr>
              <w:rPr>
                <w:rFonts w:cs="Arial"/>
                <w:snapToGrid w:val="0"/>
                <w:sz w:val="16"/>
                <w:szCs w:val="16"/>
              </w:rPr>
            </w:pPr>
            <w:r w:rsidRPr="007C42FC">
              <w:rPr>
                <w:rFonts w:cs="Arial"/>
                <w:snapToGrid w:val="0"/>
                <w:sz w:val="16"/>
                <w:szCs w:val="16"/>
              </w:rPr>
              <w:t>RECORDBRON_NAAM</w:t>
            </w:r>
          </w:p>
        </w:tc>
        <w:tc>
          <w:tcPr>
            <w:tcW w:w="567" w:type="dxa"/>
            <w:tcBorders>
              <w:top w:val="single" w:sz="4" w:space="0" w:color="auto"/>
              <w:left w:val="single" w:sz="4" w:space="0" w:color="auto"/>
              <w:bottom w:val="single" w:sz="4" w:space="0" w:color="auto"/>
              <w:right w:val="single" w:sz="4" w:space="0" w:color="auto"/>
            </w:tcBorders>
          </w:tcPr>
          <w:p w14:paraId="007A854C" w14:textId="77777777" w:rsidR="005B47E1" w:rsidRPr="007C42FC" w:rsidRDefault="005B47E1" w:rsidP="001F0828">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7586430" w14:textId="77777777" w:rsidR="005B47E1" w:rsidRPr="007C42FC" w:rsidRDefault="005B47E1" w:rsidP="001F0828">
            <w:pPr>
              <w:rPr>
                <w:rFonts w:cs="Arial"/>
                <w:sz w:val="16"/>
                <w:szCs w:val="16"/>
              </w:rPr>
            </w:pPr>
            <w:r w:rsidRPr="007C42FC">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15086C65" w14:textId="77777777" w:rsidR="005B47E1" w:rsidRPr="007C42FC" w:rsidRDefault="005B47E1" w:rsidP="001F0828">
            <w:pPr>
              <w:rPr>
                <w:rFonts w:cs="Arial"/>
                <w:sz w:val="16"/>
                <w:szCs w:val="16"/>
              </w:rPr>
            </w:pPr>
          </w:p>
        </w:tc>
      </w:tr>
      <w:tr w:rsidR="005B47E1" w:rsidRPr="007C42FC" w14:paraId="523D4135"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6494D591" w14:textId="6E9767A3" w:rsidR="005B47E1" w:rsidRPr="007C42FC" w:rsidRDefault="00E65DC9" w:rsidP="001F0828">
            <w:pPr>
              <w:rPr>
                <w:rFonts w:cs="Arial"/>
                <w:snapToGrid w:val="0"/>
                <w:sz w:val="16"/>
                <w:szCs w:val="16"/>
              </w:rPr>
            </w:pPr>
            <w:r w:rsidRPr="00AA1DEB">
              <w:rPr>
                <w:rFonts w:cs="Arial"/>
                <w:sz w:val="16"/>
                <w:szCs w:val="16"/>
              </w:rPr>
              <w:t>BERVW_</w:t>
            </w:r>
            <w:r w:rsidR="00CC68B2">
              <w:rPr>
                <w:rFonts w:cs="Arial"/>
                <w:snapToGrid w:val="0"/>
                <w:sz w:val="16"/>
                <w:szCs w:val="16"/>
              </w:rPr>
              <w:t>LAAD_TS</w:t>
            </w:r>
          </w:p>
        </w:tc>
        <w:tc>
          <w:tcPr>
            <w:tcW w:w="567" w:type="dxa"/>
            <w:tcBorders>
              <w:top w:val="single" w:sz="4" w:space="0" w:color="auto"/>
              <w:left w:val="single" w:sz="4" w:space="0" w:color="auto"/>
              <w:bottom w:val="single" w:sz="4" w:space="0" w:color="auto"/>
              <w:right w:val="single" w:sz="4" w:space="0" w:color="auto"/>
            </w:tcBorders>
          </w:tcPr>
          <w:p w14:paraId="3CD216C9" w14:textId="77777777" w:rsidR="005B47E1" w:rsidRPr="007C42FC" w:rsidRDefault="005B47E1" w:rsidP="001F0828">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2C0E134" w14:textId="77777777" w:rsidR="005B47E1" w:rsidRPr="007C42FC" w:rsidRDefault="005B47E1" w:rsidP="001F0828">
            <w:pPr>
              <w:rPr>
                <w:rFonts w:cs="Arial"/>
                <w:sz w:val="16"/>
                <w:szCs w:val="16"/>
              </w:rPr>
            </w:pPr>
            <w:r w:rsidRPr="007C42FC">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1C8C6CF9" w14:textId="77777777" w:rsidR="005B47E1" w:rsidRPr="007C42FC" w:rsidRDefault="005B47E1" w:rsidP="001F0828">
            <w:pPr>
              <w:rPr>
                <w:rFonts w:cs="Arial"/>
                <w:sz w:val="16"/>
                <w:szCs w:val="16"/>
              </w:rPr>
            </w:pPr>
            <w:r w:rsidRPr="007C42FC">
              <w:rPr>
                <w:rFonts w:cs="Arial"/>
                <w:sz w:val="16"/>
                <w:szCs w:val="16"/>
              </w:rPr>
              <w:t xml:space="preserve">&gt; </w:t>
            </w:r>
            <w:proofErr w:type="spellStart"/>
            <w:r w:rsidRPr="007C42FC">
              <w:rPr>
                <w:rFonts w:cs="Arial"/>
                <w:i/>
                <w:sz w:val="16"/>
                <w:szCs w:val="16"/>
              </w:rPr>
              <w:t>Vorige_laad_TS</w:t>
            </w:r>
            <w:proofErr w:type="spellEnd"/>
          </w:p>
        </w:tc>
      </w:tr>
      <w:tr w:rsidR="00CC2877" w:rsidRPr="006848BA" w14:paraId="2DD5B587" w14:textId="77777777" w:rsidTr="00CC2877">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254E2DE3" w14:textId="77777777" w:rsidR="00CC2877" w:rsidRPr="00CC2877" w:rsidRDefault="00CC2877" w:rsidP="00FE1C69">
            <w:pPr>
              <w:rPr>
                <w:rFonts w:cs="Arial"/>
                <w:snapToGrid w:val="0"/>
                <w:sz w:val="16"/>
                <w:szCs w:val="16"/>
              </w:rPr>
            </w:pPr>
            <w:r w:rsidRPr="00CC2877">
              <w:rPr>
                <w:rFonts w:cs="Arial"/>
                <w:snapToGrid w:val="0"/>
                <w:sz w:val="16"/>
                <w:szCs w:val="16"/>
              </w:rPr>
              <w:t>BELASTINGJAAR</w:t>
            </w:r>
          </w:p>
        </w:tc>
        <w:tc>
          <w:tcPr>
            <w:tcW w:w="567" w:type="dxa"/>
            <w:tcBorders>
              <w:top w:val="single" w:sz="4" w:space="0" w:color="auto"/>
              <w:left w:val="single" w:sz="4" w:space="0" w:color="auto"/>
              <w:bottom w:val="single" w:sz="4" w:space="0" w:color="auto"/>
              <w:right w:val="single" w:sz="4" w:space="0" w:color="auto"/>
            </w:tcBorders>
          </w:tcPr>
          <w:p w14:paraId="434321A6" w14:textId="77777777" w:rsidR="00CC2877" w:rsidRPr="00CC2877" w:rsidRDefault="00CC2877" w:rsidP="00CC2877">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16EC263" w14:textId="77777777" w:rsidR="00CC2877" w:rsidRPr="00CC2877" w:rsidRDefault="00CC2877" w:rsidP="00CC2877">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112404B8" w14:textId="77777777" w:rsidR="00CC2877" w:rsidRPr="00CC2877" w:rsidRDefault="00CC2877" w:rsidP="00FE1C69">
            <w:pPr>
              <w:rPr>
                <w:rFonts w:cs="Arial"/>
                <w:sz w:val="16"/>
                <w:szCs w:val="16"/>
              </w:rPr>
            </w:pPr>
            <w:r w:rsidRPr="00156D38">
              <w:rPr>
                <w:rFonts w:cs="Arial"/>
                <w:sz w:val="16"/>
                <w:szCs w:val="16"/>
              </w:rPr>
              <w:t>≥ 2016</w:t>
            </w:r>
          </w:p>
        </w:tc>
      </w:tr>
      <w:tr w:rsidR="005B47E1" w:rsidRPr="007C42FC" w14:paraId="6D401AAC"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12FB634D" w14:textId="77777777" w:rsidR="005B47E1" w:rsidRPr="007C42FC" w:rsidRDefault="005B47E1" w:rsidP="001F0828">
            <w:pPr>
              <w:rPr>
                <w:rFonts w:cs="Arial"/>
                <w:snapToGrid w:val="0"/>
                <w:sz w:val="16"/>
                <w:szCs w:val="16"/>
              </w:rPr>
            </w:pPr>
            <w:r>
              <w:rPr>
                <w:rFonts w:cs="Arial"/>
                <w:snapToGrid w:val="0"/>
                <w:sz w:val="16"/>
                <w:szCs w:val="16"/>
              </w:rPr>
              <w:t>NAAMBRON</w:t>
            </w:r>
          </w:p>
        </w:tc>
        <w:tc>
          <w:tcPr>
            <w:tcW w:w="567" w:type="dxa"/>
            <w:tcBorders>
              <w:top w:val="single" w:sz="4" w:space="0" w:color="auto"/>
              <w:left w:val="single" w:sz="4" w:space="0" w:color="auto"/>
              <w:bottom w:val="single" w:sz="4" w:space="0" w:color="auto"/>
              <w:right w:val="single" w:sz="4" w:space="0" w:color="auto"/>
            </w:tcBorders>
          </w:tcPr>
          <w:p w14:paraId="511D3AAB" w14:textId="77777777" w:rsidR="005B47E1" w:rsidRPr="007C42FC" w:rsidRDefault="005B47E1" w:rsidP="001F0828">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96086B7" w14:textId="77777777" w:rsidR="005B47E1" w:rsidRPr="007C42FC" w:rsidRDefault="005B47E1" w:rsidP="001F0828">
            <w:pPr>
              <w:rPr>
                <w:rFonts w:cs="Arial"/>
                <w:sz w:val="16"/>
                <w:szCs w:val="16"/>
              </w:rPr>
            </w:pPr>
            <w:r w:rsidRPr="007C42FC">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371CF718" w14:textId="77777777" w:rsidR="005B47E1" w:rsidRPr="007C42FC" w:rsidRDefault="005B47E1" w:rsidP="001F0828">
            <w:pPr>
              <w:rPr>
                <w:rFonts w:cs="Arial"/>
                <w:sz w:val="16"/>
                <w:szCs w:val="16"/>
              </w:rPr>
            </w:pPr>
          </w:p>
        </w:tc>
      </w:tr>
      <w:tr w:rsidR="005B47E1" w:rsidRPr="007C42FC" w14:paraId="7975ACA6"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003B3308" w14:textId="77777777" w:rsidR="005B47E1" w:rsidRPr="007C42FC" w:rsidRDefault="005B47E1" w:rsidP="001F0828">
            <w:pPr>
              <w:rPr>
                <w:rFonts w:cs="Arial"/>
                <w:snapToGrid w:val="0"/>
                <w:sz w:val="16"/>
                <w:szCs w:val="16"/>
              </w:rPr>
            </w:pPr>
            <w:r w:rsidRPr="007C42FC">
              <w:rPr>
                <w:rFonts w:cs="Arial"/>
                <w:snapToGrid w:val="0"/>
                <w:sz w:val="16"/>
                <w:szCs w:val="16"/>
              </w:rPr>
              <w:t>X_OP_TYPE</w:t>
            </w:r>
          </w:p>
        </w:tc>
        <w:tc>
          <w:tcPr>
            <w:tcW w:w="567" w:type="dxa"/>
            <w:tcBorders>
              <w:top w:val="single" w:sz="4" w:space="0" w:color="auto"/>
              <w:left w:val="single" w:sz="4" w:space="0" w:color="auto"/>
              <w:bottom w:val="single" w:sz="4" w:space="0" w:color="auto"/>
              <w:right w:val="single" w:sz="4" w:space="0" w:color="auto"/>
            </w:tcBorders>
          </w:tcPr>
          <w:p w14:paraId="7A215853" w14:textId="77777777" w:rsidR="005B47E1" w:rsidRPr="007C42FC" w:rsidRDefault="005B47E1" w:rsidP="001F0828">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C465E9D" w14:textId="77777777" w:rsidR="005B47E1" w:rsidRPr="007C42FC" w:rsidRDefault="005B47E1" w:rsidP="001F0828">
            <w:pPr>
              <w:rPr>
                <w:rFonts w:cs="Arial"/>
                <w:sz w:val="16"/>
                <w:szCs w:val="16"/>
              </w:rPr>
            </w:pPr>
            <w:r w:rsidRPr="007C42FC">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2A89C01" w14:textId="77777777" w:rsidR="005B47E1" w:rsidRPr="007C42FC" w:rsidRDefault="005B47E1" w:rsidP="001F0828">
            <w:pPr>
              <w:rPr>
                <w:rFonts w:cs="Arial"/>
                <w:sz w:val="16"/>
                <w:szCs w:val="16"/>
              </w:rPr>
            </w:pPr>
          </w:p>
        </w:tc>
      </w:tr>
      <w:tr w:rsidR="005B47E1" w:rsidRPr="007C42FC" w14:paraId="2B802296"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326D57CA" w14:textId="77777777" w:rsidR="005B47E1" w:rsidRPr="007C42FC" w:rsidRDefault="005B47E1" w:rsidP="001C28B3">
            <w:pPr>
              <w:rPr>
                <w:rFonts w:cs="Arial"/>
                <w:snapToGrid w:val="0"/>
                <w:sz w:val="16"/>
                <w:szCs w:val="16"/>
              </w:rPr>
            </w:pPr>
            <w:r>
              <w:rPr>
                <w:rFonts w:cs="Arial"/>
                <w:snapToGrid w:val="0"/>
                <w:sz w:val="16"/>
                <w:szCs w:val="16"/>
              </w:rPr>
              <w:t>A</w:t>
            </w:r>
            <w:r w:rsidRPr="001C28B3">
              <w:rPr>
                <w:rFonts w:cs="Arial"/>
                <w:snapToGrid w:val="0"/>
                <w:sz w:val="16"/>
                <w:szCs w:val="16"/>
              </w:rPr>
              <w:t>ANMAAKMOMENT</w:t>
            </w:r>
          </w:p>
        </w:tc>
        <w:tc>
          <w:tcPr>
            <w:tcW w:w="567" w:type="dxa"/>
            <w:tcBorders>
              <w:top w:val="single" w:sz="4" w:space="0" w:color="auto"/>
              <w:left w:val="single" w:sz="4" w:space="0" w:color="auto"/>
              <w:bottom w:val="single" w:sz="4" w:space="0" w:color="auto"/>
              <w:right w:val="single" w:sz="4" w:space="0" w:color="auto"/>
            </w:tcBorders>
          </w:tcPr>
          <w:p w14:paraId="27CDA10C" w14:textId="77777777" w:rsidR="005B47E1" w:rsidRPr="007C42FC" w:rsidRDefault="005B47E1" w:rsidP="001C28B3">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6A819D6" w14:textId="77777777" w:rsidR="005B47E1" w:rsidRPr="007C42FC" w:rsidRDefault="005B47E1" w:rsidP="001C28B3">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49F3DD5D" w14:textId="77777777" w:rsidR="005B47E1" w:rsidRPr="007C42FC" w:rsidRDefault="005B47E1" w:rsidP="001C28B3">
            <w:pPr>
              <w:rPr>
                <w:rFonts w:cs="Arial"/>
                <w:sz w:val="16"/>
                <w:szCs w:val="16"/>
              </w:rPr>
            </w:pPr>
          </w:p>
        </w:tc>
      </w:tr>
      <w:tr w:rsidR="005B47E1" w:rsidRPr="007C42FC" w14:paraId="12FD31FC"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6DBB9A3F" w14:textId="77777777" w:rsidR="005B47E1" w:rsidRPr="007C42FC" w:rsidRDefault="005B47E1" w:rsidP="001C28B3">
            <w:pPr>
              <w:rPr>
                <w:rFonts w:cs="Arial"/>
                <w:snapToGrid w:val="0"/>
                <w:sz w:val="16"/>
                <w:szCs w:val="16"/>
              </w:rPr>
            </w:pPr>
            <w:r w:rsidRPr="001C28B3">
              <w:rPr>
                <w:rFonts w:cs="Arial"/>
                <w:snapToGrid w:val="0"/>
                <w:sz w:val="16"/>
                <w:szCs w:val="16"/>
              </w:rPr>
              <w:t>BERICHTTYPE</w:t>
            </w:r>
          </w:p>
        </w:tc>
        <w:tc>
          <w:tcPr>
            <w:tcW w:w="567" w:type="dxa"/>
            <w:tcBorders>
              <w:top w:val="single" w:sz="4" w:space="0" w:color="auto"/>
              <w:left w:val="single" w:sz="4" w:space="0" w:color="auto"/>
              <w:bottom w:val="single" w:sz="4" w:space="0" w:color="auto"/>
              <w:right w:val="single" w:sz="4" w:space="0" w:color="auto"/>
            </w:tcBorders>
          </w:tcPr>
          <w:p w14:paraId="51196736" w14:textId="77777777" w:rsidR="005B47E1" w:rsidRPr="007C42FC" w:rsidRDefault="005B47E1" w:rsidP="001C28B3">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6995410" w14:textId="77777777" w:rsidR="005B47E1" w:rsidRPr="007C42FC" w:rsidRDefault="005B47E1" w:rsidP="001C28B3">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533AD4A9" w14:textId="77777777" w:rsidR="005B47E1" w:rsidRPr="007C42FC" w:rsidRDefault="005B47E1" w:rsidP="001C28B3">
            <w:pPr>
              <w:rPr>
                <w:rFonts w:cs="Arial"/>
                <w:sz w:val="16"/>
                <w:szCs w:val="16"/>
              </w:rPr>
            </w:pPr>
          </w:p>
        </w:tc>
      </w:tr>
      <w:tr w:rsidR="005B47E1" w:rsidRPr="007C42FC" w14:paraId="68B1369D"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16735B2E" w14:textId="77777777" w:rsidR="005B47E1" w:rsidRPr="007C42FC" w:rsidRDefault="005B47E1" w:rsidP="001C28B3">
            <w:pPr>
              <w:rPr>
                <w:rFonts w:cs="Arial"/>
                <w:snapToGrid w:val="0"/>
                <w:sz w:val="16"/>
                <w:szCs w:val="16"/>
              </w:rPr>
            </w:pPr>
            <w:r w:rsidRPr="001C28B3">
              <w:rPr>
                <w:rFonts w:cs="Arial"/>
                <w:snapToGrid w:val="0"/>
                <w:sz w:val="16"/>
                <w:szCs w:val="16"/>
              </w:rPr>
              <w:t>BER_ID</w:t>
            </w:r>
            <w:r w:rsidR="004D2F84">
              <w:rPr>
                <w:rFonts w:cs="Arial"/>
                <w:snapToGrid w:val="0"/>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tcPr>
          <w:p w14:paraId="627DA3E3" w14:textId="77777777" w:rsidR="005B47E1" w:rsidRPr="007C42FC" w:rsidRDefault="004D2F84" w:rsidP="001C28B3">
            <w:pPr>
              <w:rPr>
                <w:rFonts w:cs="Arial"/>
                <w:sz w:val="16"/>
                <w:szCs w:val="16"/>
              </w:rPr>
            </w:pPr>
            <w:r>
              <w:rPr>
                <w:rFonts w:cs="Arial"/>
                <w:sz w:val="16"/>
                <w:szCs w:val="16"/>
              </w:rPr>
              <w:t>(X)</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90533CE" w14:textId="77777777" w:rsidR="005B47E1" w:rsidRPr="007C42FC" w:rsidRDefault="005B47E1" w:rsidP="001C28B3">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27A10E60" w14:textId="77777777" w:rsidR="005B47E1" w:rsidRPr="007C42FC" w:rsidRDefault="005B47E1" w:rsidP="001C28B3">
            <w:pPr>
              <w:rPr>
                <w:rFonts w:cs="Arial"/>
                <w:sz w:val="16"/>
                <w:szCs w:val="16"/>
              </w:rPr>
            </w:pPr>
          </w:p>
        </w:tc>
      </w:tr>
      <w:tr w:rsidR="005B47E1" w:rsidRPr="007C42FC" w14:paraId="0066BE4B"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718918A6" w14:textId="77777777" w:rsidR="005B47E1" w:rsidRPr="007C42FC" w:rsidRDefault="005B47E1" w:rsidP="001C28B3">
            <w:pPr>
              <w:rPr>
                <w:rFonts w:cs="Arial"/>
                <w:snapToGrid w:val="0"/>
                <w:sz w:val="16"/>
                <w:szCs w:val="16"/>
              </w:rPr>
            </w:pPr>
            <w:r w:rsidRPr="001C28B3">
              <w:rPr>
                <w:rFonts w:cs="Arial"/>
                <w:snapToGrid w:val="0"/>
                <w:sz w:val="16"/>
                <w:szCs w:val="16"/>
              </w:rPr>
              <w:t>XH_ID</w:t>
            </w:r>
          </w:p>
        </w:tc>
        <w:tc>
          <w:tcPr>
            <w:tcW w:w="567" w:type="dxa"/>
            <w:tcBorders>
              <w:top w:val="single" w:sz="4" w:space="0" w:color="auto"/>
              <w:left w:val="single" w:sz="4" w:space="0" w:color="auto"/>
              <w:bottom w:val="single" w:sz="4" w:space="0" w:color="auto"/>
              <w:right w:val="single" w:sz="4" w:space="0" w:color="auto"/>
            </w:tcBorders>
          </w:tcPr>
          <w:p w14:paraId="33837C8F" w14:textId="77777777" w:rsidR="005B47E1" w:rsidRPr="007C42FC" w:rsidRDefault="005B47E1" w:rsidP="001C28B3">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64E5549" w14:textId="77777777" w:rsidR="005B47E1" w:rsidRPr="007C42FC" w:rsidRDefault="005B47E1" w:rsidP="001C28B3">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162ABB79" w14:textId="77777777" w:rsidR="005B47E1" w:rsidRPr="007C42FC" w:rsidRDefault="005B47E1" w:rsidP="001C28B3">
            <w:pPr>
              <w:rPr>
                <w:rFonts w:cs="Arial"/>
                <w:sz w:val="16"/>
                <w:szCs w:val="16"/>
              </w:rPr>
            </w:pPr>
          </w:p>
        </w:tc>
      </w:tr>
      <w:tr w:rsidR="005B47E1" w:rsidRPr="007C42FC" w14:paraId="5852EA7D"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009EF29B" w14:textId="77777777" w:rsidR="005B47E1" w:rsidRPr="007C42FC" w:rsidRDefault="005B47E1" w:rsidP="001C28B3">
            <w:pPr>
              <w:rPr>
                <w:rFonts w:cs="Arial"/>
                <w:snapToGrid w:val="0"/>
                <w:sz w:val="16"/>
                <w:szCs w:val="16"/>
              </w:rPr>
            </w:pPr>
            <w:r w:rsidRPr="001C28B3">
              <w:rPr>
                <w:rFonts w:cs="Arial"/>
                <w:snapToGrid w:val="0"/>
                <w:sz w:val="16"/>
                <w:szCs w:val="16"/>
              </w:rPr>
              <w:t>XH</w:t>
            </w:r>
          </w:p>
        </w:tc>
        <w:tc>
          <w:tcPr>
            <w:tcW w:w="567" w:type="dxa"/>
            <w:tcBorders>
              <w:top w:val="single" w:sz="4" w:space="0" w:color="auto"/>
              <w:left w:val="single" w:sz="4" w:space="0" w:color="auto"/>
              <w:bottom w:val="single" w:sz="4" w:space="0" w:color="auto"/>
              <w:right w:val="single" w:sz="4" w:space="0" w:color="auto"/>
            </w:tcBorders>
          </w:tcPr>
          <w:p w14:paraId="6CCDCFFE" w14:textId="77777777" w:rsidR="005B47E1" w:rsidRPr="007C42FC" w:rsidRDefault="005B47E1" w:rsidP="001C28B3">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2EB12784" w14:textId="77777777" w:rsidR="005B47E1" w:rsidRPr="007C42FC" w:rsidRDefault="005B47E1" w:rsidP="001C28B3">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5D45C2E6" w14:textId="77777777" w:rsidR="005B47E1" w:rsidRPr="007C42FC" w:rsidRDefault="005B47E1" w:rsidP="001C28B3">
            <w:pPr>
              <w:rPr>
                <w:rFonts w:cs="Arial"/>
                <w:sz w:val="16"/>
                <w:szCs w:val="16"/>
              </w:rPr>
            </w:pPr>
          </w:p>
        </w:tc>
      </w:tr>
      <w:tr w:rsidR="00C36EFB" w:rsidRPr="007C42FC" w14:paraId="011BB109"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78D932A4" w14:textId="175969F1" w:rsidR="00C36EFB" w:rsidRPr="001C28B3" w:rsidRDefault="00C36EFB" w:rsidP="001C28B3">
            <w:pPr>
              <w:rPr>
                <w:rFonts w:cs="Arial"/>
                <w:snapToGrid w:val="0"/>
                <w:sz w:val="16"/>
                <w:szCs w:val="16"/>
              </w:rPr>
            </w:pPr>
            <w:r w:rsidRPr="001C28B3">
              <w:rPr>
                <w:rFonts w:cs="Arial"/>
                <w:snapToGrid w:val="0"/>
                <w:sz w:val="16"/>
                <w:szCs w:val="16"/>
              </w:rPr>
              <w:lastRenderedPageBreak/>
              <w:t>TS_REGISTRATIE</w:t>
            </w:r>
          </w:p>
        </w:tc>
        <w:tc>
          <w:tcPr>
            <w:tcW w:w="567" w:type="dxa"/>
            <w:tcBorders>
              <w:top w:val="single" w:sz="4" w:space="0" w:color="auto"/>
              <w:left w:val="single" w:sz="4" w:space="0" w:color="auto"/>
              <w:bottom w:val="single" w:sz="4" w:space="0" w:color="auto"/>
              <w:right w:val="single" w:sz="4" w:space="0" w:color="auto"/>
            </w:tcBorders>
          </w:tcPr>
          <w:p w14:paraId="3F78AE7F" w14:textId="77777777" w:rsidR="00C36EFB" w:rsidRPr="007C42FC" w:rsidRDefault="00C36EFB" w:rsidP="001C28B3">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3CB0DCA" w14:textId="5C420DA1" w:rsidR="00C36EFB" w:rsidRPr="007C42FC" w:rsidRDefault="00C36EFB" w:rsidP="001C28B3">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FDCB514" w14:textId="77777777" w:rsidR="00C36EFB" w:rsidRPr="007C42FC" w:rsidRDefault="00C36EFB" w:rsidP="001C28B3">
            <w:pPr>
              <w:rPr>
                <w:rFonts w:cs="Arial"/>
                <w:sz w:val="16"/>
                <w:szCs w:val="16"/>
              </w:rPr>
            </w:pPr>
          </w:p>
        </w:tc>
      </w:tr>
      <w:tr w:rsidR="00C36EFB" w:rsidRPr="007C42FC" w14:paraId="4DA6AA2E"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1F064AA3" w14:textId="2B144C37" w:rsidR="00C36EFB" w:rsidRPr="001C28B3" w:rsidRDefault="00C36EFB" w:rsidP="00C36EFB">
            <w:pPr>
              <w:rPr>
                <w:rFonts w:cs="Arial"/>
                <w:snapToGrid w:val="0"/>
                <w:sz w:val="16"/>
                <w:szCs w:val="16"/>
              </w:rPr>
            </w:pPr>
            <w:r w:rsidRPr="001D5987">
              <w:rPr>
                <w:rFonts w:cs="Arial"/>
                <w:snapToGrid w:val="0"/>
                <w:sz w:val="16"/>
                <w:szCs w:val="16"/>
              </w:rPr>
              <w:t>NAAM_BRON</w:t>
            </w:r>
          </w:p>
        </w:tc>
        <w:tc>
          <w:tcPr>
            <w:tcW w:w="567" w:type="dxa"/>
            <w:tcBorders>
              <w:top w:val="single" w:sz="4" w:space="0" w:color="auto"/>
              <w:left w:val="single" w:sz="4" w:space="0" w:color="auto"/>
              <w:bottom w:val="single" w:sz="4" w:space="0" w:color="auto"/>
              <w:right w:val="single" w:sz="4" w:space="0" w:color="auto"/>
            </w:tcBorders>
          </w:tcPr>
          <w:p w14:paraId="4F6A0610"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1776C27" w14:textId="6D11B37A"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4D7CF3ED" w14:textId="77777777" w:rsidR="00C36EFB" w:rsidRPr="007C42FC" w:rsidRDefault="00C36EFB" w:rsidP="00C36EFB">
            <w:pPr>
              <w:rPr>
                <w:rFonts w:cs="Arial"/>
                <w:sz w:val="16"/>
                <w:szCs w:val="16"/>
              </w:rPr>
            </w:pPr>
          </w:p>
        </w:tc>
      </w:tr>
      <w:tr w:rsidR="00C36EFB" w:rsidRPr="007C42FC" w14:paraId="0D617670"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2C075C5B" w14:textId="44BCB192" w:rsidR="00C36EFB" w:rsidRPr="001C28B3" w:rsidRDefault="00C36EFB" w:rsidP="00C36EFB">
            <w:pPr>
              <w:rPr>
                <w:rFonts w:cs="Arial"/>
                <w:snapToGrid w:val="0"/>
                <w:sz w:val="16"/>
                <w:szCs w:val="16"/>
              </w:rPr>
            </w:pPr>
            <w:r>
              <w:rPr>
                <w:rFonts w:cs="Arial"/>
                <w:snapToGrid w:val="0"/>
                <w:sz w:val="16"/>
              </w:rPr>
              <w:t>GIIN</w:t>
            </w:r>
            <w:r w:rsidRPr="00E678EE">
              <w:rPr>
                <w:rFonts w:cs="Arial"/>
                <w:snapToGrid w:val="0"/>
                <w:sz w:val="16"/>
              </w:rPr>
              <w:t>BRON</w:t>
            </w:r>
          </w:p>
        </w:tc>
        <w:tc>
          <w:tcPr>
            <w:tcW w:w="567" w:type="dxa"/>
            <w:tcBorders>
              <w:top w:val="single" w:sz="4" w:space="0" w:color="auto"/>
              <w:left w:val="single" w:sz="4" w:space="0" w:color="auto"/>
              <w:bottom w:val="single" w:sz="4" w:space="0" w:color="auto"/>
              <w:right w:val="single" w:sz="4" w:space="0" w:color="auto"/>
            </w:tcBorders>
          </w:tcPr>
          <w:p w14:paraId="316EDC76"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50C66B3" w14:textId="5B1F2EED"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47CC8D9C" w14:textId="77777777" w:rsidR="00C36EFB" w:rsidRPr="007C42FC" w:rsidRDefault="00C36EFB" w:rsidP="00C36EFB">
            <w:pPr>
              <w:rPr>
                <w:rFonts w:cs="Arial"/>
                <w:sz w:val="16"/>
                <w:szCs w:val="16"/>
              </w:rPr>
            </w:pPr>
          </w:p>
        </w:tc>
      </w:tr>
      <w:tr w:rsidR="00C36EFB" w:rsidRPr="007C42FC" w14:paraId="4BE2490D"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08503F01" w14:textId="15F514D8" w:rsidR="00C36EFB" w:rsidRPr="001C28B3" w:rsidRDefault="00C36EFB" w:rsidP="00C36EFB">
            <w:pPr>
              <w:rPr>
                <w:rFonts w:cs="Arial"/>
                <w:snapToGrid w:val="0"/>
                <w:sz w:val="16"/>
                <w:szCs w:val="16"/>
              </w:rPr>
            </w:pPr>
            <w:r w:rsidRPr="00E678EE">
              <w:rPr>
                <w:rFonts w:cs="Arial"/>
                <w:snapToGrid w:val="0"/>
                <w:sz w:val="16"/>
              </w:rPr>
              <w:t>RSINBRON</w:t>
            </w:r>
          </w:p>
        </w:tc>
        <w:tc>
          <w:tcPr>
            <w:tcW w:w="567" w:type="dxa"/>
            <w:tcBorders>
              <w:top w:val="single" w:sz="4" w:space="0" w:color="auto"/>
              <w:left w:val="single" w:sz="4" w:space="0" w:color="auto"/>
              <w:bottom w:val="single" w:sz="4" w:space="0" w:color="auto"/>
              <w:right w:val="single" w:sz="4" w:space="0" w:color="auto"/>
            </w:tcBorders>
          </w:tcPr>
          <w:p w14:paraId="098DB8DF"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CF9FCA2" w14:textId="5658319B"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3D5DA07A" w14:textId="77777777" w:rsidR="00C36EFB" w:rsidRPr="007C42FC" w:rsidRDefault="00C36EFB" w:rsidP="00C36EFB">
            <w:pPr>
              <w:rPr>
                <w:rFonts w:cs="Arial"/>
                <w:sz w:val="16"/>
                <w:szCs w:val="16"/>
              </w:rPr>
            </w:pPr>
          </w:p>
        </w:tc>
      </w:tr>
      <w:tr w:rsidR="00C36EFB" w:rsidRPr="007C42FC" w14:paraId="52DAC959"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44E5521F" w14:textId="762D5E09" w:rsidR="00C36EFB" w:rsidRPr="001C28B3" w:rsidRDefault="00C36EFB" w:rsidP="00C36EFB">
            <w:pPr>
              <w:rPr>
                <w:rFonts w:cs="Arial"/>
                <w:snapToGrid w:val="0"/>
                <w:sz w:val="16"/>
                <w:szCs w:val="16"/>
              </w:rPr>
            </w:pPr>
            <w:r>
              <w:rPr>
                <w:rFonts w:cs="Arial"/>
                <w:sz w:val="16"/>
                <w:szCs w:val="16"/>
              </w:rPr>
              <w:t>POSTCODE</w:t>
            </w:r>
            <w:r w:rsidRPr="007C42FC">
              <w:rPr>
                <w:rFonts w:cs="Arial"/>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tcPr>
          <w:p w14:paraId="2C8C5504"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EA6478F" w14:textId="1073FCA6"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C13E8E7" w14:textId="77777777" w:rsidR="00C36EFB" w:rsidRPr="007C42FC" w:rsidRDefault="00C36EFB" w:rsidP="00C36EFB">
            <w:pPr>
              <w:rPr>
                <w:rFonts w:cs="Arial"/>
                <w:sz w:val="16"/>
                <w:szCs w:val="16"/>
              </w:rPr>
            </w:pPr>
          </w:p>
        </w:tc>
      </w:tr>
      <w:tr w:rsidR="00C36EFB" w:rsidRPr="007C42FC" w14:paraId="1BEB1674"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5909372B" w14:textId="457D689E" w:rsidR="00C36EFB" w:rsidRPr="001C28B3" w:rsidRDefault="00C36EFB" w:rsidP="00C36EFB">
            <w:pPr>
              <w:rPr>
                <w:rFonts w:cs="Arial"/>
                <w:snapToGrid w:val="0"/>
                <w:sz w:val="16"/>
                <w:szCs w:val="16"/>
              </w:rPr>
            </w:pPr>
            <w:r>
              <w:rPr>
                <w:rFonts w:cs="Arial"/>
                <w:sz w:val="16"/>
                <w:szCs w:val="16"/>
              </w:rPr>
              <w:t>STRAAT</w:t>
            </w:r>
          </w:p>
        </w:tc>
        <w:tc>
          <w:tcPr>
            <w:tcW w:w="567" w:type="dxa"/>
            <w:tcBorders>
              <w:top w:val="single" w:sz="4" w:space="0" w:color="auto"/>
              <w:left w:val="single" w:sz="4" w:space="0" w:color="auto"/>
              <w:bottom w:val="single" w:sz="4" w:space="0" w:color="auto"/>
              <w:right w:val="single" w:sz="4" w:space="0" w:color="auto"/>
            </w:tcBorders>
          </w:tcPr>
          <w:p w14:paraId="51964A5B"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0DAF67D1" w14:textId="4CB03103"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1D2E7FD7" w14:textId="77777777" w:rsidR="00C36EFB" w:rsidRPr="007C42FC" w:rsidRDefault="00C36EFB" w:rsidP="00C36EFB">
            <w:pPr>
              <w:rPr>
                <w:rFonts w:cs="Arial"/>
                <w:sz w:val="16"/>
                <w:szCs w:val="16"/>
              </w:rPr>
            </w:pPr>
          </w:p>
        </w:tc>
      </w:tr>
      <w:tr w:rsidR="00C36EFB" w:rsidRPr="007C42FC" w14:paraId="5B43367F"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37D41E8B" w14:textId="77235E38" w:rsidR="00C36EFB" w:rsidRPr="001C28B3" w:rsidRDefault="00C36EFB" w:rsidP="00C36EFB">
            <w:pPr>
              <w:rPr>
                <w:rFonts w:cs="Arial"/>
                <w:snapToGrid w:val="0"/>
                <w:sz w:val="16"/>
                <w:szCs w:val="16"/>
              </w:rPr>
            </w:pPr>
            <w:r>
              <w:rPr>
                <w:rFonts w:cs="Arial"/>
                <w:sz w:val="16"/>
                <w:szCs w:val="16"/>
              </w:rPr>
              <w:t>HUISNUMMER</w:t>
            </w:r>
          </w:p>
        </w:tc>
        <w:tc>
          <w:tcPr>
            <w:tcW w:w="567" w:type="dxa"/>
            <w:tcBorders>
              <w:top w:val="single" w:sz="4" w:space="0" w:color="auto"/>
              <w:left w:val="single" w:sz="4" w:space="0" w:color="auto"/>
              <w:bottom w:val="single" w:sz="4" w:space="0" w:color="auto"/>
              <w:right w:val="single" w:sz="4" w:space="0" w:color="auto"/>
            </w:tcBorders>
          </w:tcPr>
          <w:p w14:paraId="5FA48486"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57CF434" w14:textId="1E552F96"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5B13B77" w14:textId="77777777" w:rsidR="00C36EFB" w:rsidRPr="007C42FC" w:rsidRDefault="00C36EFB" w:rsidP="00C36EFB">
            <w:pPr>
              <w:rPr>
                <w:rFonts w:cs="Arial"/>
                <w:sz w:val="16"/>
                <w:szCs w:val="16"/>
              </w:rPr>
            </w:pPr>
          </w:p>
        </w:tc>
      </w:tr>
      <w:tr w:rsidR="00C36EFB" w:rsidRPr="007C42FC" w14:paraId="12EB6A7E"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22750ACB" w14:textId="22E28EF8" w:rsidR="00C36EFB" w:rsidRPr="001C28B3" w:rsidRDefault="00C36EFB" w:rsidP="00C36EFB">
            <w:pPr>
              <w:rPr>
                <w:rFonts w:cs="Arial"/>
                <w:snapToGrid w:val="0"/>
                <w:sz w:val="16"/>
                <w:szCs w:val="16"/>
              </w:rPr>
            </w:pPr>
            <w:r>
              <w:rPr>
                <w:rFonts w:cs="Arial"/>
                <w:sz w:val="16"/>
                <w:szCs w:val="16"/>
              </w:rPr>
              <w:t>HUISNUMMERTOEV</w:t>
            </w:r>
          </w:p>
        </w:tc>
        <w:tc>
          <w:tcPr>
            <w:tcW w:w="567" w:type="dxa"/>
            <w:tcBorders>
              <w:top w:val="single" w:sz="4" w:space="0" w:color="auto"/>
              <w:left w:val="single" w:sz="4" w:space="0" w:color="auto"/>
              <w:bottom w:val="single" w:sz="4" w:space="0" w:color="auto"/>
              <w:right w:val="single" w:sz="4" w:space="0" w:color="auto"/>
            </w:tcBorders>
          </w:tcPr>
          <w:p w14:paraId="7F2BDF1D"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11B65C7" w14:textId="450F4BC2"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231C6214" w14:textId="77777777" w:rsidR="00C36EFB" w:rsidRPr="007C42FC" w:rsidRDefault="00C36EFB" w:rsidP="00C36EFB">
            <w:pPr>
              <w:rPr>
                <w:rFonts w:cs="Arial"/>
                <w:sz w:val="16"/>
                <w:szCs w:val="16"/>
              </w:rPr>
            </w:pPr>
          </w:p>
        </w:tc>
      </w:tr>
      <w:tr w:rsidR="00C36EFB" w:rsidRPr="007C42FC" w14:paraId="367C206A"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6BBA8815" w14:textId="6893870C" w:rsidR="00C36EFB" w:rsidRPr="001C28B3" w:rsidRDefault="00C36EFB" w:rsidP="00C36EFB">
            <w:pPr>
              <w:rPr>
                <w:rFonts w:cs="Arial"/>
                <w:snapToGrid w:val="0"/>
                <w:sz w:val="16"/>
                <w:szCs w:val="16"/>
              </w:rPr>
            </w:pPr>
            <w:r>
              <w:rPr>
                <w:rFonts w:cs="Arial"/>
                <w:sz w:val="16"/>
                <w:szCs w:val="16"/>
              </w:rPr>
              <w:t>PLAATS</w:t>
            </w:r>
          </w:p>
        </w:tc>
        <w:tc>
          <w:tcPr>
            <w:tcW w:w="567" w:type="dxa"/>
            <w:tcBorders>
              <w:top w:val="single" w:sz="4" w:space="0" w:color="auto"/>
              <w:left w:val="single" w:sz="4" w:space="0" w:color="auto"/>
              <w:bottom w:val="single" w:sz="4" w:space="0" w:color="auto"/>
              <w:right w:val="single" w:sz="4" w:space="0" w:color="auto"/>
            </w:tcBorders>
          </w:tcPr>
          <w:p w14:paraId="6E037D92"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16F53244" w14:textId="76DA2924"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579627A7" w14:textId="77777777" w:rsidR="00C36EFB" w:rsidRPr="007C42FC" w:rsidRDefault="00C36EFB" w:rsidP="00C36EFB">
            <w:pPr>
              <w:rPr>
                <w:rFonts w:cs="Arial"/>
                <w:sz w:val="16"/>
                <w:szCs w:val="16"/>
              </w:rPr>
            </w:pPr>
          </w:p>
        </w:tc>
      </w:tr>
      <w:tr w:rsidR="00C36EFB" w:rsidRPr="007C42FC" w14:paraId="04B8EFBF"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14E4F792" w14:textId="7EB0D815" w:rsidR="00C36EFB" w:rsidRPr="001C28B3" w:rsidRDefault="00C36EFB" w:rsidP="00C36EFB">
            <w:pPr>
              <w:rPr>
                <w:rFonts w:cs="Arial"/>
                <w:snapToGrid w:val="0"/>
                <w:sz w:val="16"/>
                <w:szCs w:val="16"/>
              </w:rPr>
            </w:pPr>
            <w:r>
              <w:rPr>
                <w:rFonts w:cs="Arial"/>
                <w:sz w:val="16"/>
                <w:szCs w:val="16"/>
              </w:rPr>
              <w:t>ADRES_OVERIG</w:t>
            </w:r>
          </w:p>
        </w:tc>
        <w:tc>
          <w:tcPr>
            <w:tcW w:w="567" w:type="dxa"/>
            <w:tcBorders>
              <w:top w:val="single" w:sz="4" w:space="0" w:color="auto"/>
              <w:left w:val="single" w:sz="4" w:space="0" w:color="auto"/>
              <w:bottom w:val="single" w:sz="4" w:space="0" w:color="auto"/>
              <w:right w:val="single" w:sz="4" w:space="0" w:color="auto"/>
            </w:tcBorders>
          </w:tcPr>
          <w:p w14:paraId="2EFA6997"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57B19F9E" w14:textId="2A6937DA"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54456177" w14:textId="77777777" w:rsidR="00C36EFB" w:rsidRPr="007C42FC" w:rsidRDefault="00C36EFB" w:rsidP="00C36EFB">
            <w:pPr>
              <w:rPr>
                <w:rFonts w:cs="Arial"/>
                <w:sz w:val="16"/>
                <w:szCs w:val="16"/>
              </w:rPr>
            </w:pPr>
          </w:p>
        </w:tc>
      </w:tr>
      <w:tr w:rsidR="00C36EFB" w:rsidRPr="007C42FC" w14:paraId="20757642"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7F200F74" w14:textId="615EA014" w:rsidR="00C36EFB" w:rsidRPr="001C28B3" w:rsidRDefault="00C36EFB" w:rsidP="00C36EFB">
            <w:pPr>
              <w:rPr>
                <w:rFonts w:cs="Arial"/>
                <w:snapToGrid w:val="0"/>
                <w:sz w:val="16"/>
                <w:szCs w:val="16"/>
              </w:rPr>
            </w:pPr>
            <w:r>
              <w:rPr>
                <w:rFonts w:cs="Arial"/>
                <w:sz w:val="16"/>
                <w:szCs w:val="16"/>
              </w:rPr>
              <w:t>LAND</w:t>
            </w:r>
          </w:p>
        </w:tc>
        <w:tc>
          <w:tcPr>
            <w:tcW w:w="567" w:type="dxa"/>
            <w:tcBorders>
              <w:top w:val="single" w:sz="4" w:space="0" w:color="auto"/>
              <w:left w:val="single" w:sz="4" w:space="0" w:color="auto"/>
              <w:bottom w:val="single" w:sz="4" w:space="0" w:color="auto"/>
              <w:right w:val="single" w:sz="4" w:space="0" w:color="auto"/>
            </w:tcBorders>
          </w:tcPr>
          <w:p w14:paraId="0BFDCBC1"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227E7345" w14:textId="21905DB8"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818F4D5" w14:textId="77777777" w:rsidR="00C36EFB" w:rsidRPr="007C42FC" w:rsidRDefault="00C36EFB" w:rsidP="00C36EFB">
            <w:pPr>
              <w:rPr>
                <w:rFonts w:cs="Arial"/>
                <w:sz w:val="16"/>
                <w:szCs w:val="16"/>
              </w:rPr>
            </w:pPr>
          </w:p>
        </w:tc>
      </w:tr>
      <w:tr w:rsidR="00C36EFB" w:rsidRPr="007C42FC" w14:paraId="5C5C7A3C"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24B4077F" w14:textId="06300240" w:rsidR="00C36EFB" w:rsidRPr="001C28B3" w:rsidRDefault="00C36EFB" w:rsidP="00C36EFB">
            <w:pPr>
              <w:rPr>
                <w:rFonts w:cs="Arial"/>
                <w:snapToGrid w:val="0"/>
                <w:sz w:val="16"/>
                <w:szCs w:val="16"/>
              </w:rPr>
            </w:pPr>
            <w:r>
              <w:rPr>
                <w:rFonts w:cs="Arial"/>
                <w:sz w:val="16"/>
                <w:szCs w:val="16"/>
              </w:rPr>
              <w:t>ADRESREGEL</w:t>
            </w:r>
          </w:p>
        </w:tc>
        <w:tc>
          <w:tcPr>
            <w:tcW w:w="567" w:type="dxa"/>
            <w:tcBorders>
              <w:top w:val="single" w:sz="4" w:space="0" w:color="auto"/>
              <w:left w:val="single" w:sz="4" w:space="0" w:color="auto"/>
              <w:bottom w:val="single" w:sz="4" w:space="0" w:color="auto"/>
              <w:right w:val="single" w:sz="4" w:space="0" w:color="auto"/>
            </w:tcBorders>
          </w:tcPr>
          <w:p w14:paraId="2990663C"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23AED022" w14:textId="3A68262C"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04737502" w14:textId="77777777" w:rsidR="00C36EFB" w:rsidRPr="007C42FC" w:rsidRDefault="00C36EFB" w:rsidP="00C36EFB">
            <w:pPr>
              <w:rPr>
                <w:rFonts w:cs="Arial"/>
                <w:sz w:val="16"/>
                <w:szCs w:val="16"/>
              </w:rPr>
            </w:pPr>
          </w:p>
        </w:tc>
      </w:tr>
      <w:tr w:rsidR="00C36EFB" w:rsidRPr="007C42FC" w14:paraId="2A4FFE64"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728632E4" w14:textId="7AD302B3" w:rsidR="00C36EFB" w:rsidRPr="001C28B3" w:rsidRDefault="00C36EFB" w:rsidP="00C36EFB">
            <w:pPr>
              <w:rPr>
                <w:rFonts w:cs="Arial"/>
                <w:snapToGrid w:val="0"/>
                <w:sz w:val="16"/>
                <w:szCs w:val="16"/>
              </w:rPr>
            </w:pPr>
            <w:r>
              <w:rPr>
                <w:rFonts w:cs="Arial"/>
                <w:sz w:val="16"/>
                <w:szCs w:val="16"/>
              </w:rPr>
              <w:t>ADRESREGEL_LAND</w:t>
            </w:r>
          </w:p>
        </w:tc>
        <w:tc>
          <w:tcPr>
            <w:tcW w:w="567" w:type="dxa"/>
            <w:tcBorders>
              <w:top w:val="single" w:sz="4" w:space="0" w:color="auto"/>
              <w:left w:val="single" w:sz="4" w:space="0" w:color="auto"/>
              <w:bottom w:val="single" w:sz="4" w:space="0" w:color="auto"/>
              <w:right w:val="single" w:sz="4" w:space="0" w:color="auto"/>
            </w:tcBorders>
          </w:tcPr>
          <w:p w14:paraId="215B4333"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52DC46F" w14:textId="488D4704" w:rsidR="00C36EFB" w:rsidRPr="007C42FC" w:rsidRDefault="00C36EFB" w:rsidP="00C36EFB">
            <w:pPr>
              <w:rPr>
                <w:rFonts w:cs="Arial"/>
                <w:sz w:val="16"/>
                <w:szCs w:val="16"/>
              </w:rPr>
            </w:pPr>
            <w:r>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07D5A60D" w14:textId="77777777" w:rsidR="00C36EFB" w:rsidRPr="007C42FC" w:rsidRDefault="00C36EFB" w:rsidP="00C36EFB">
            <w:pPr>
              <w:rPr>
                <w:rFonts w:cs="Arial"/>
                <w:sz w:val="16"/>
                <w:szCs w:val="16"/>
              </w:rPr>
            </w:pPr>
          </w:p>
        </w:tc>
      </w:tr>
      <w:tr w:rsidR="00C36EFB" w:rsidRPr="007C42FC" w14:paraId="30CCE3D5"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pct15" w:color="auto" w:fill="auto"/>
          </w:tcPr>
          <w:p w14:paraId="6CF4C216" w14:textId="77777777" w:rsidR="00C36EFB" w:rsidRDefault="00C36EFB" w:rsidP="00C36EFB">
            <w:pPr>
              <w:rPr>
                <w:rFonts w:cs="Arial"/>
                <w:b/>
                <w:sz w:val="16"/>
                <w:szCs w:val="16"/>
              </w:rPr>
            </w:pPr>
            <w:r>
              <w:rPr>
                <w:rFonts w:cs="Arial"/>
                <w:b/>
                <w:sz w:val="16"/>
                <w:szCs w:val="16"/>
              </w:rPr>
              <w:t>H_FIN_BERICHT</w:t>
            </w:r>
            <w:r w:rsidRPr="007C42FC">
              <w:rPr>
                <w:rFonts w:cs="Arial"/>
                <w:b/>
                <w:sz w:val="16"/>
                <w:szCs w:val="16"/>
              </w:rPr>
              <w:t xml:space="preserve"> (alias: H1)</w:t>
            </w:r>
          </w:p>
          <w:p w14:paraId="7FFA9DB0" w14:textId="77777777" w:rsidR="00C36EFB" w:rsidRPr="007C42FC" w:rsidRDefault="00C36EFB" w:rsidP="00C36EFB">
            <w:pPr>
              <w:rPr>
                <w:rFonts w:cs="Arial"/>
                <w:b/>
                <w:snapToGrid w:val="0"/>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pct15" w:color="auto" w:fill="auto"/>
          </w:tcPr>
          <w:p w14:paraId="4C8078CD" w14:textId="77777777" w:rsidR="00C36EFB" w:rsidRPr="007C42FC" w:rsidRDefault="00C36EFB" w:rsidP="00C36EFB">
            <w:pPr>
              <w:rPr>
                <w:rFonts w:cs="Arial"/>
                <w:b/>
                <w:sz w:val="16"/>
                <w:szCs w:val="16"/>
              </w:rPr>
            </w:pPr>
            <w:r>
              <w:rPr>
                <w:rFonts w:cs="Arial"/>
                <w:b/>
                <w:sz w:val="16"/>
                <w:szCs w:val="16"/>
              </w:rPr>
              <w:t>BK</w:t>
            </w:r>
          </w:p>
        </w:tc>
        <w:tc>
          <w:tcPr>
            <w:tcW w:w="426" w:type="dxa"/>
            <w:tcBorders>
              <w:top w:val="single" w:sz="4" w:space="0" w:color="auto"/>
              <w:left w:val="single" w:sz="4" w:space="0" w:color="auto"/>
              <w:bottom w:val="single" w:sz="4" w:space="0" w:color="auto"/>
              <w:right w:val="single" w:sz="4" w:space="0" w:color="auto"/>
            </w:tcBorders>
            <w:shd w:val="pct15" w:color="auto" w:fill="auto"/>
          </w:tcPr>
          <w:p w14:paraId="77A720B8" w14:textId="77777777" w:rsidR="00C36EFB" w:rsidRPr="007C42FC" w:rsidRDefault="00C36EFB" w:rsidP="00C36EFB">
            <w:pPr>
              <w:rPr>
                <w:rFonts w:cs="Arial"/>
                <w:b/>
                <w:sz w:val="16"/>
                <w:szCs w:val="16"/>
              </w:rPr>
            </w:pPr>
            <w:proofErr w:type="spellStart"/>
            <w:r w:rsidRPr="007C42FC">
              <w:rPr>
                <w:rFonts w:cs="Arial"/>
                <w:b/>
                <w:sz w:val="16"/>
                <w:szCs w:val="16"/>
              </w:rPr>
              <w:t>Sel</w:t>
            </w:r>
            <w:proofErr w:type="spellEnd"/>
            <w:r w:rsidRPr="007C42FC">
              <w:rPr>
                <w:rFonts w:cs="Arial"/>
                <w:b/>
                <w:sz w:val="16"/>
                <w:szCs w:val="16"/>
              </w:rPr>
              <w:t>.</w:t>
            </w:r>
          </w:p>
        </w:tc>
        <w:tc>
          <w:tcPr>
            <w:tcW w:w="5261" w:type="dxa"/>
            <w:tcBorders>
              <w:top w:val="single" w:sz="4" w:space="0" w:color="auto"/>
              <w:left w:val="single" w:sz="4" w:space="0" w:color="auto"/>
              <w:bottom w:val="single" w:sz="4" w:space="0" w:color="auto"/>
              <w:right w:val="single" w:sz="4" w:space="0" w:color="auto"/>
            </w:tcBorders>
            <w:shd w:val="pct15" w:color="auto" w:fill="auto"/>
          </w:tcPr>
          <w:p w14:paraId="619F2149" w14:textId="77777777" w:rsidR="00C36EFB" w:rsidRPr="007C42FC" w:rsidRDefault="00C36EFB" w:rsidP="00C36EFB">
            <w:pPr>
              <w:rPr>
                <w:rFonts w:cs="Arial"/>
                <w:b/>
                <w:sz w:val="16"/>
                <w:szCs w:val="16"/>
              </w:rPr>
            </w:pPr>
            <w:r w:rsidRPr="007C42FC">
              <w:rPr>
                <w:rFonts w:cs="Arial"/>
                <w:b/>
                <w:sz w:val="16"/>
                <w:szCs w:val="16"/>
              </w:rPr>
              <w:t>Condities</w:t>
            </w:r>
          </w:p>
        </w:tc>
      </w:tr>
      <w:tr w:rsidR="00C36EFB" w:rsidRPr="007C42FC" w14:paraId="41AB65A0"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3F4D34F3" w14:textId="77777777" w:rsidR="00C36EFB" w:rsidRPr="007C42FC" w:rsidRDefault="00C36EFB" w:rsidP="00C36EFB">
            <w:pPr>
              <w:rPr>
                <w:rFonts w:cs="Arial"/>
                <w:snapToGrid w:val="0"/>
                <w:sz w:val="16"/>
                <w:szCs w:val="16"/>
              </w:rPr>
            </w:pPr>
            <w:r>
              <w:rPr>
                <w:rFonts w:cs="Arial"/>
                <w:snapToGrid w:val="0"/>
                <w:sz w:val="16"/>
                <w:szCs w:val="16"/>
              </w:rPr>
              <w:t>XAAA</w:t>
            </w:r>
            <w:r w:rsidRPr="007C42FC">
              <w:rPr>
                <w:rFonts w:cs="Arial"/>
                <w:snapToGrid w:val="0"/>
                <w:sz w:val="16"/>
                <w:szCs w:val="16"/>
              </w:rPr>
              <w:t>_SK</w:t>
            </w:r>
          </w:p>
        </w:tc>
        <w:tc>
          <w:tcPr>
            <w:tcW w:w="567" w:type="dxa"/>
            <w:tcBorders>
              <w:top w:val="single" w:sz="4" w:space="0" w:color="auto"/>
              <w:left w:val="single" w:sz="4" w:space="0" w:color="auto"/>
              <w:bottom w:val="single" w:sz="4" w:space="0" w:color="auto"/>
              <w:right w:val="single" w:sz="4" w:space="0" w:color="auto"/>
            </w:tcBorders>
          </w:tcPr>
          <w:p w14:paraId="0FF52E90" w14:textId="77777777" w:rsidR="00C36EFB" w:rsidRPr="007C42FC" w:rsidRDefault="00C36EFB" w:rsidP="00C36EFB">
            <w:pP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4C080D73" w14:textId="77777777" w:rsidR="00C36EFB" w:rsidRPr="007C42FC" w:rsidRDefault="00C36EFB" w:rsidP="00C36EFB">
            <w:pPr>
              <w:rPr>
                <w:rFonts w:cs="Arial"/>
                <w:sz w:val="16"/>
                <w:szCs w:val="16"/>
              </w:rPr>
            </w:pPr>
            <w:r w:rsidRPr="007C42FC">
              <w:rPr>
                <w:rFonts w:cs="Arial"/>
                <w:sz w:val="16"/>
                <w:szCs w:val="16"/>
              </w:rPr>
              <w:t>X</w:t>
            </w: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BF8C506" w14:textId="77777777" w:rsidR="00C36EFB" w:rsidRPr="007C42FC" w:rsidRDefault="00C36EFB" w:rsidP="00C36EFB">
            <w:pPr>
              <w:rPr>
                <w:rFonts w:cs="Arial"/>
                <w:sz w:val="16"/>
                <w:szCs w:val="16"/>
              </w:rPr>
            </w:pPr>
          </w:p>
        </w:tc>
      </w:tr>
      <w:tr w:rsidR="00C36EFB" w:rsidRPr="007C42FC" w14:paraId="21F730A5"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67667B12" w14:textId="77777777" w:rsidR="00C36EFB" w:rsidRPr="001C28B3" w:rsidRDefault="00C36EFB" w:rsidP="00C36EFB">
            <w:pPr>
              <w:rPr>
                <w:rFonts w:cs="Arial"/>
                <w:snapToGrid w:val="0"/>
                <w:sz w:val="16"/>
                <w:szCs w:val="16"/>
              </w:rPr>
            </w:pPr>
            <w:r w:rsidRPr="001C28B3">
              <w:rPr>
                <w:rFonts w:cs="Arial"/>
                <w:snapToGrid w:val="0"/>
                <w:sz w:val="16"/>
                <w:szCs w:val="16"/>
              </w:rPr>
              <w:t xml:space="preserve">XAAA_RSIN     </w:t>
            </w:r>
          </w:p>
        </w:tc>
        <w:tc>
          <w:tcPr>
            <w:tcW w:w="567" w:type="dxa"/>
            <w:tcBorders>
              <w:top w:val="single" w:sz="4" w:space="0" w:color="auto"/>
              <w:left w:val="single" w:sz="4" w:space="0" w:color="auto"/>
              <w:bottom w:val="single" w:sz="4" w:space="0" w:color="auto"/>
              <w:right w:val="single" w:sz="4" w:space="0" w:color="auto"/>
            </w:tcBorders>
          </w:tcPr>
          <w:p w14:paraId="618C5A79" w14:textId="77777777" w:rsidR="00C36EFB" w:rsidRPr="007C42FC" w:rsidRDefault="00C36EFB" w:rsidP="00C36EFB">
            <w:pPr>
              <w:rPr>
                <w:rFonts w:cs="Arial"/>
                <w:sz w:val="16"/>
                <w:szCs w:val="16"/>
              </w:rPr>
            </w:pPr>
            <w:r>
              <w:rPr>
                <w:rFonts w:cs="Arial"/>
                <w:sz w:val="16"/>
                <w:szCs w:val="16"/>
              </w:rPr>
              <w:t>X</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6077B43D" w14:textId="77777777" w:rsidR="00C36EFB" w:rsidRPr="007C42FC" w:rsidRDefault="00C36EFB" w:rsidP="00C36EFB">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6B4A71A8" w14:textId="77777777" w:rsidR="00C36EFB" w:rsidRPr="007C42FC" w:rsidRDefault="00C36EFB" w:rsidP="00C36EFB">
            <w:pPr>
              <w:rPr>
                <w:rFonts w:cs="Arial"/>
                <w:sz w:val="16"/>
                <w:szCs w:val="16"/>
              </w:rPr>
            </w:pPr>
            <w:r w:rsidRPr="007C42FC">
              <w:rPr>
                <w:rFonts w:cs="Arial"/>
                <w:sz w:val="16"/>
                <w:szCs w:val="16"/>
              </w:rPr>
              <w:t xml:space="preserve">= </w:t>
            </w:r>
            <w:r>
              <w:rPr>
                <w:rFonts w:cs="Arial"/>
                <w:sz w:val="16"/>
                <w:szCs w:val="16"/>
              </w:rPr>
              <w:t>X</w:t>
            </w:r>
            <w:r w:rsidRPr="007C42FC">
              <w:rPr>
                <w:rFonts w:cs="Arial"/>
                <w:sz w:val="16"/>
                <w:szCs w:val="16"/>
              </w:rPr>
              <w:t>1.</w:t>
            </w:r>
            <w:r>
              <w:rPr>
                <w:rFonts w:cs="Arial"/>
                <w:sz w:val="16"/>
                <w:szCs w:val="16"/>
              </w:rPr>
              <w:t>RSINBRON</w:t>
            </w:r>
          </w:p>
        </w:tc>
      </w:tr>
      <w:tr w:rsidR="00C36EFB" w:rsidRPr="007C42FC" w14:paraId="024868E7"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2311F219" w14:textId="77777777" w:rsidR="00C36EFB" w:rsidRPr="001C28B3" w:rsidRDefault="00C36EFB" w:rsidP="00C36EFB">
            <w:pPr>
              <w:rPr>
                <w:rFonts w:cs="Arial"/>
                <w:snapToGrid w:val="0"/>
                <w:sz w:val="16"/>
                <w:szCs w:val="16"/>
              </w:rPr>
            </w:pPr>
            <w:r w:rsidRPr="001C28B3">
              <w:rPr>
                <w:rFonts w:cs="Arial"/>
                <w:snapToGrid w:val="0"/>
                <w:sz w:val="16"/>
                <w:szCs w:val="16"/>
              </w:rPr>
              <w:t xml:space="preserve">XAAA_GEGEVENSTIJDVAK </w:t>
            </w:r>
          </w:p>
        </w:tc>
        <w:tc>
          <w:tcPr>
            <w:tcW w:w="567" w:type="dxa"/>
            <w:tcBorders>
              <w:top w:val="single" w:sz="4" w:space="0" w:color="auto"/>
              <w:left w:val="single" w:sz="4" w:space="0" w:color="auto"/>
              <w:bottom w:val="single" w:sz="4" w:space="0" w:color="auto"/>
              <w:right w:val="single" w:sz="4" w:space="0" w:color="auto"/>
            </w:tcBorders>
          </w:tcPr>
          <w:p w14:paraId="02817FDA" w14:textId="77777777" w:rsidR="00C36EFB" w:rsidRPr="007C42FC" w:rsidRDefault="00C36EFB" w:rsidP="00C36EFB">
            <w:pPr>
              <w:rPr>
                <w:rFonts w:cs="Arial"/>
                <w:sz w:val="16"/>
                <w:szCs w:val="16"/>
              </w:rPr>
            </w:pPr>
            <w:r>
              <w:rPr>
                <w:rFonts w:cs="Arial"/>
                <w:sz w:val="16"/>
                <w:szCs w:val="16"/>
              </w:rPr>
              <w:t>X</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3D128EB6" w14:textId="77777777" w:rsidR="00C36EFB" w:rsidRPr="007C42FC" w:rsidRDefault="00C36EFB" w:rsidP="00C36EFB">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0BF99EA9" w14:textId="77777777" w:rsidR="00C36EFB" w:rsidRPr="007C42FC" w:rsidRDefault="00C36EFB" w:rsidP="00C36EFB">
            <w:pPr>
              <w:rPr>
                <w:rFonts w:cs="Arial"/>
                <w:sz w:val="16"/>
                <w:szCs w:val="16"/>
              </w:rPr>
            </w:pPr>
            <w:r w:rsidRPr="007C42FC">
              <w:rPr>
                <w:rFonts w:cs="Arial"/>
                <w:sz w:val="16"/>
                <w:szCs w:val="16"/>
              </w:rPr>
              <w:t xml:space="preserve">= </w:t>
            </w:r>
            <w:r>
              <w:rPr>
                <w:rFonts w:cs="Arial"/>
                <w:sz w:val="16"/>
                <w:szCs w:val="16"/>
              </w:rPr>
              <w:t>X</w:t>
            </w:r>
            <w:r w:rsidRPr="007C42FC">
              <w:rPr>
                <w:rFonts w:cs="Arial"/>
                <w:sz w:val="16"/>
                <w:szCs w:val="16"/>
              </w:rPr>
              <w:t>1.</w:t>
            </w:r>
            <w:r>
              <w:rPr>
                <w:rFonts w:cs="Arial"/>
                <w:sz w:val="16"/>
                <w:szCs w:val="16"/>
              </w:rPr>
              <w:t>BELASTINGJAAR</w:t>
            </w:r>
          </w:p>
        </w:tc>
      </w:tr>
      <w:tr w:rsidR="00C36EFB" w:rsidRPr="007C42FC" w14:paraId="0A33A5ED" w14:textId="77777777" w:rsidTr="00CB262F">
        <w:trPr>
          <w:cantSplit/>
        </w:trPr>
        <w:tc>
          <w:tcPr>
            <w:tcW w:w="3964" w:type="dxa"/>
            <w:tcBorders>
              <w:top w:val="single" w:sz="4" w:space="0" w:color="auto"/>
              <w:left w:val="single" w:sz="4" w:space="0" w:color="auto"/>
              <w:bottom w:val="single" w:sz="4" w:space="0" w:color="auto"/>
              <w:right w:val="single" w:sz="4" w:space="0" w:color="auto"/>
            </w:tcBorders>
            <w:shd w:val="clear" w:color="auto" w:fill="auto"/>
          </w:tcPr>
          <w:p w14:paraId="2EED1F8A" w14:textId="77777777" w:rsidR="00C36EFB" w:rsidRPr="001C28B3" w:rsidRDefault="00C36EFB" w:rsidP="00C36EFB">
            <w:pPr>
              <w:rPr>
                <w:rFonts w:cs="Arial"/>
                <w:snapToGrid w:val="0"/>
                <w:sz w:val="16"/>
                <w:szCs w:val="16"/>
              </w:rPr>
            </w:pPr>
            <w:r w:rsidRPr="001C28B3">
              <w:rPr>
                <w:rFonts w:cs="Arial"/>
                <w:snapToGrid w:val="0"/>
                <w:sz w:val="16"/>
                <w:szCs w:val="16"/>
              </w:rPr>
              <w:t xml:space="preserve">XAAA_AANLEVERINGNR   </w:t>
            </w:r>
          </w:p>
        </w:tc>
        <w:tc>
          <w:tcPr>
            <w:tcW w:w="567" w:type="dxa"/>
            <w:tcBorders>
              <w:top w:val="single" w:sz="4" w:space="0" w:color="auto"/>
              <w:left w:val="single" w:sz="4" w:space="0" w:color="auto"/>
              <w:bottom w:val="single" w:sz="4" w:space="0" w:color="auto"/>
              <w:right w:val="single" w:sz="4" w:space="0" w:color="auto"/>
            </w:tcBorders>
          </w:tcPr>
          <w:p w14:paraId="59DFBEC2" w14:textId="77777777" w:rsidR="00C36EFB" w:rsidRPr="007C42FC" w:rsidRDefault="00C36EFB" w:rsidP="00C36EFB">
            <w:pPr>
              <w:rPr>
                <w:rFonts w:cs="Arial"/>
                <w:sz w:val="16"/>
                <w:szCs w:val="16"/>
              </w:rPr>
            </w:pPr>
            <w:r>
              <w:rPr>
                <w:rFonts w:cs="Arial"/>
                <w:sz w:val="16"/>
                <w:szCs w:val="16"/>
              </w:rPr>
              <w:t>X</w:t>
            </w:r>
          </w:p>
        </w:tc>
        <w:tc>
          <w:tcPr>
            <w:tcW w:w="426" w:type="dxa"/>
            <w:tcBorders>
              <w:top w:val="single" w:sz="4" w:space="0" w:color="auto"/>
              <w:left w:val="single" w:sz="4" w:space="0" w:color="auto"/>
              <w:bottom w:val="single" w:sz="4" w:space="0" w:color="auto"/>
              <w:right w:val="single" w:sz="4" w:space="0" w:color="auto"/>
            </w:tcBorders>
            <w:shd w:val="clear" w:color="auto" w:fill="auto"/>
          </w:tcPr>
          <w:p w14:paraId="77A61035" w14:textId="77777777" w:rsidR="00C36EFB" w:rsidRPr="007C42FC" w:rsidRDefault="00C36EFB" w:rsidP="00C36EFB">
            <w:pPr>
              <w:rPr>
                <w:rFonts w:cs="Arial"/>
                <w:sz w:val="16"/>
                <w:szCs w:val="16"/>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38C8CB7F" w14:textId="77777777" w:rsidR="00C36EFB" w:rsidRPr="007C42FC" w:rsidRDefault="00C36EFB" w:rsidP="00C36EFB">
            <w:pPr>
              <w:rPr>
                <w:rFonts w:cs="Arial"/>
                <w:sz w:val="16"/>
                <w:szCs w:val="16"/>
              </w:rPr>
            </w:pPr>
            <w:r w:rsidRPr="007C42FC">
              <w:rPr>
                <w:rFonts w:cs="Arial"/>
                <w:sz w:val="16"/>
                <w:szCs w:val="16"/>
              </w:rPr>
              <w:t xml:space="preserve">= </w:t>
            </w:r>
            <w:r>
              <w:rPr>
                <w:rFonts w:cs="Arial"/>
                <w:sz w:val="16"/>
                <w:szCs w:val="16"/>
              </w:rPr>
              <w:t>X</w:t>
            </w:r>
            <w:r w:rsidRPr="007C42FC">
              <w:rPr>
                <w:rFonts w:cs="Arial"/>
                <w:sz w:val="16"/>
                <w:szCs w:val="16"/>
              </w:rPr>
              <w:t>1.</w:t>
            </w:r>
            <w:r>
              <w:rPr>
                <w:rFonts w:cs="Arial"/>
                <w:sz w:val="16"/>
                <w:szCs w:val="16"/>
              </w:rPr>
              <w:t>AANLEVERINGNR</w:t>
            </w:r>
          </w:p>
        </w:tc>
      </w:tr>
    </w:tbl>
    <w:p w14:paraId="7A711FF4" w14:textId="77777777" w:rsidR="001C28B3" w:rsidRPr="00187451" w:rsidRDefault="001C28B3" w:rsidP="001C28B3">
      <w:pPr>
        <w:pStyle w:val="Kop5"/>
      </w:pPr>
      <w:r>
        <w:br/>
      </w:r>
      <w:r w:rsidRPr="00187451">
        <w:t>Uitvoer</w:t>
      </w:r>
    </w:p>
    <w:p w14:paraId="60E3CFF2" w14:textId="77777777" w:rsidR="001C28B3" w:rsidRPr="007C42FC" w:rsidRDefault="001C28B3" w:rsidP="001C28B3">
      <w:pPr>
        <w:rPr>
          <w:szCs w:val="19"/>
        </w:rPr>
      </w:pPr>
      <w:r>
        <w:rPr>
          <w:szCs w:val="19"/>
        </w:rPr>
        <w:t>1 voorkomen per XA</w:t>
      </w:r>
      <w:r w:rsidRPr="007C42FC">
        <w:rPr>
          <w:szCs w:val="19"/>
        </w:rPr>
        <w:t>A</w:t>
      </w:r>
      <w:r>
        <w:rPr>
          <w:szCs w:val="19"/>
        </w:rPr>
        <w:t>A</w:t>
      </w:r>
      <w:r w:rsidRPr="007C42FC">
        <w:rPr>
          <w:szCs w:val="19"/>
        </w:rPr>
        <w:t>_SK/</w:t>
      </w:r>
      <w:r w:rsidRPr="007C42FC">
        <w:rPr>
          <w:rFonts w:cs="Arial"/>
          <w:snapToGrid w:val="0"/>
          <w:szCs w:val="19"/>
        </w:rPr>
        <w:t xml:space="preserve"> X</w:t>
      </w:r>
      <w:r>
        <w:rPr>
          <w:rFonts w:cs="Arial"/>
          <w:snapToGrid w:val="0"/>
          <w:szCs w:val="19"/>
        </w:rPr>
        <w:t>A</w:t>
      </w:r>
      <w:r w:rsidRPr="007C42FC">
        <w:rPr>
          <w:rFonts w:cs="Arial"/>
          <w:snapToGrid w:val="0"/>
          <w:szCs w:val="19"/>
        </w:rPr>
        <w:t>A</w:t>
      </w:r>
      <w:r>
        <w:rPr>
          <w:rFonts w:cs="Arial"/>
          <w:snapToGrid w:val="0"/>
          <w:szCs w:val="19"/>
        </w:rPr>
        <w:t>A</w:t>
      </w:r>
      <w:r w:rsidR="00201FB0">
        <w:rPr>
          <w:rFonts w:cs="Arial"/>
          <w:snapToGrid w:val="0"/>
          <w:szCs w:val="19"/>
        </w:rPr>
        <w:t>C</w:t>
      </w:r>
      <w:r w:rsidRPr="007C42FC">
        <w:rPr>
          <w:rFonts w:cs="Arial"/>
          <w:snapToGrid w:val="0"/>
          <w:color w:val="000000"/>
          <w:szCs w:val="19"/>
        </w:rPr>
        <w:t>_MUTATIEBEGIN_TS</w:t>
      </w:r>
      <w:r w:rsidRPr="007C42FC">
        <w:rPr>
          <w:szCs w:val="19"/>
        </w:rPr>
        <w:t xml:space="preserve"> combinatie.</w:t>
      </w:r>
    </w:p>
    <w:p w14:paraId="1EAD5DF1" w14:textId="77777777" w:rsidR="001C28B3" w:rsidRPr="007C42FC" w:rsidRDefault="001C28B3" w:rsidP="001C28B3">
      <w:pPr>
        <w:rPr>
          <w:szCs w:val="19"/>
        </w:rPr>
      </w:pPr>
    </w:p>
    <w:p w14:paraId="7BF9B705" w14:textId="77777777" w:rsidR="001C28B3" w:rsidRPr="007C42FC" w:rsidRDefault="001C28B3" w:rsidP="001C28B3">
      <w:pPr>
        <w:pStyle w:val="Kop5"/>
        <w:rPr>
          <w:szCs w:val="19"/>
        </w:rPr>
      </w:pPr>
      <w:r w:rsidRPr="007C42FC">
        <w:rPr>
          <w:szCs w:val="19"/>
        </w:rPr>
        <w:t>Afwijkende uitvoer</w:t>
      </w:r>
    </w:p>
    <w:p w14:paraId="35EF3E2B" w14:textId="77777777" w:rsidR="001C28B3" w:rsidRPr="007C42FC" w:rsidRDefault="001C28B3" w:rsidP="001C28B3">
      <w:pPr>
        <w:rPr>
          <w:szCs w:val="19"/>
        </w:rPr>
      </w:pPr>
      <w:r w:rsidRPr="007C42FC">
        <w:rPr>
          <w:szCs w:val="19"/>
        </w:rPr>
        <w:t xml:space="preserve">X_OP_TYPE wordt meegenomen om voor alle </w:t>
      </w:r>
      <w:proofErr w:type="spellStart"/>
      <w:r w:rsidRPr="007C42FC">
        <w:rPr>
          <w:szCs w:val="19"/>
        </w:rPr>
        <w:t>SAT’s</w:t>
      </w:r>
      <w:proofErr w:type="spellEnd"/>
      <w:r w:rsidRPr="007C42FC">
        <w:rPr>
          <w:szCs w:val="19"/>
        </w:rPr>
        <w:t xml:space="preserve"> een standaard te maken het veld mag leeg blijven.</w:t>
      </w:r>
    </w:p>
    <w:p w14:paraId="3630BB22" w14:textId="1DC300A4" w:rsidR="001C28B3" w:rsidRDefault="001C28B3" w:rsidP="001C28B3">
      <w:pPr>
        <w:rPr>
          <w:rFonts w:cs="Arial"/>
          <w:snapToGrid w:val="0"/>
          <w:color w:val="000000"/>
          <w:szCs w:val="19"/>
        </w:rPr>
      </w:pPr>
      <w:proofErr w:type="spellStart"/>
      <w:r w:rsidRPr="007C42FC">
        <w:rPr>
          <w:szCs w:val="19"/>
        </w:rPr>
        <w:t>Hernoem</w:t>
      </w:r>
      <w:proofErr w:type="spellEnd"/>
      <w:r w:rsidRPr="007C42FC">
        <w:rPr>
          <w:szCs w:val="19"/>
        </w:rPr>
        <w:t xml:space="preserve"> </w:t>
      </w:r>
      <w:r w:rsidR="00990E25">
        <w:rPr>
          <w:rFonts w:cs="Arial"/>
          <w:snapToGrid w:val="0"/>
          <w:szCs w:val="19"/>
        </w:rPr>
        <w:t>TS_REGISTRATIE</w:t>
      </w:r>
      <w:r w:rsidRPr="001D5987">
        <w:rPr>
          <w:rFonts w:cs="Arial"/>
          <w:snapToGrid w:val="0"/>
          <w:szCs w:val="19"/>
        </w:rPr>
        <w:t xml:space="preserve"> </w:t>
      </w:r>
      <w:r w:rsidRPr="007C42FC">
        <w:rPr>
          <w:rFonts w:cs="Arial"/>
          <w:szCs w:val="19"/>
        </w:rPr>
        <w:t xml:space="preserve">naar </w:t>
      </w:r>
      <w:r w:rsidRPr="007C42FC">
        <w:rPr>
          <w:rFonts w:cs="Arial"/>
          <w:snapToGrid w:val="0"/>
          <w:szCs w:val="19"/>
        </w:rPr>
        <w:t>X</w:t>
      </w:r>
      <w:r>
        <w:rPr>
          <w:rFonts w:cs="Arial"/>
          <w:snapToGrid w:val="0"/>
          <w:szCs w:val="19"/>
        </w:rPr>
        <w:t>A</w:t>
      </w:r>
      <w:r w:rsidRPr="007C42FC">
        <w:rPr>
          <w:rFonts w:cs="Arial"/>
          <w:snapToGrid w:val="0"/>
          <w:szCs w:val="19"/>
        </w:rPr>
        <w:t>A</w:t>
      </w:r>
      <w:r>
        <w:rPr>
          <w:rFonts w:cs="Arial"/>
          <w:snapToGrid w:val="0"/>
          <w:szCs w:val="19"/>
        </w:rPr>
        <w:t>A</w:t>
      </w:r>
      <w:r w:rsidR="00201FB0">
        <w:rPr>
          <w:rFonts w:cs="Arial"/>
          <w:snapToGrid w:val="0"/>
          <w:szCs w:val="19"/>
        </w:rPr>
        <w:t>C</w:t>
      </w:r>
      <w:r w:rsidRPr="007C42FC">
        <w:rPr>
          <w:rFonts w:cs="Arial"/>
          <w:snapToGrid w:val="0"/>
          <w:color w:val="000000"/>
          <w:szCs w:val="19"/>
        </w:rPr>
        <w:t>_MUTATIEBEGIN_TS</w:t>
      </w:r>
    </w:p>
    <w:p w14:paraId="0687D415" w14:textId="77777777" w:rsidR="006E1F97" w:rsidRDefault="006E1F97" w:rsidP="001C28B3">
      <w:pPr>
        <w:rPr>
          <w:rFonts w:cs="Arial"/>
          <w:snapToGrid w:val="0"/>
          <w:color w:val="000000"/>
          <w:szCs w:val="19"/>
        </w:rPr>
      </w:pPr>
    </w:p>
    <w:p w14:paraId="782FEDC4" w14:textId="77777777" w:rsidR="00FE2D7B" w:rsidRPr="00E93CAD" w:rsidRDefault="00FE2D7B" w:rsidP="00004578">
      <w:pPr>
        <w:pStyle w:val="Kop2"/>
      </w:pPr>
      <w:bookmarkStart w:id="154" w:name="_Toc486424496"/>
      <w:bookmarkStart w:id="155" w:name="_Toc486424680"/>
      <w:bookmarkStart w:id="156" w:name="_Toc486424497"/>
      <w:bookmarkStart w:id="157" w:name="_Toc486424681"/>
      <w:bookmarkStart w:id="158" w:name="_Toc486424498"/>
      <w:bookmarkStart w:id="159" w:name="_Toc486424682"/>
      <w:bookmarkStart w:id="160" w:name="_Toc486424499"/>
      <w:bookmarkStart w:id="161" w:name="_Toc486424683"/>
      <w:bookmarkStart w:id="162" w:name="_Toc486424500"/>
      <w:bookmarkStart w:id="163" w:name="_Toc486424684"/>
      <w:bookmarkStart w:id="164" w:name="_Toc486424501"/>
      <w:bookmarkStart w:id="165" w:name="_Toc486424685"/>
      <w:bookmarkStart w:id="166" w:name="_Toc486424502"/>
      <w:bookmarkStart w:id="167" w:name="_Toc486424686"/>
      <w:bookmarkStart w:id="168" w:name="_Toc486424503"/>
      <w:bookmarkStart w:id="169" w:name="_Toc486424687"/>
      <w:bookmarkStart w:id="170" w:name="_Toc486424504"/>
      <w:bookmarkStart w:id="171" w:name="_Toc486424688"/>
      <w:bookmarkStart w:id="172" w:name="_Toc486424505"/>
      <w:bookmarkStart w:id="173" w:name="_Toc486424689"/>
      <w:bookmarkStart w:id="174" w:name="_Toc486424506"/>
      <w:bookmarkStart w:id="175" w:name="_Toc486424690"/>
      <w:bookmarkStart w:id="176" w:name="_Toc486424507"/>
      <w:bookmarkStart w:id="177" w:name="_Toc486424691"/>
      <w:bookmarkStart w:id="178" w:name="_Toc486424508"/>
      <w:bookmarkStart w:id="179" w:name="_Toc486424692"/>
      <w:bookmarkStart w:id="180" w:name="_Toc486424509"/>
      <w:bookmarkStart w:id="181" w:name="_Toc486424693"/>
      <w:bookmarkStart w:id="182" w:name="_Toc486424510"/>
      <w:bookmarkStart w:id="183" w:name="_Toc486424694"/>
      <w:bookmarkStart w:id="184" w:name="_Toc486424511"/>
      <w:bookmarkStart w:id="185" w:name="_Toc486424695"/>
      <w:bookmarkStart w:id="186" w:name="_Toc486424512"/>
      <w:bookmarkStart w:id="187" w:name="_Toc486424696"/>
      <w:bookmarkStart w:id="188" w:name="_Toc509919569"/>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t>S_CMG_FIN_MELDING</w:t>
      </w:r>
      <w:bookmarkEnd w:id="188"/>
    </w:p>
    <w:p w14:paraId="61C16DEA" w14:textId="77777777" w:rsidR="00FE2D7B" w:rsidRPr="004B738F" w:rsidRDefault="00FE2D7B" w:rsidP="00004578">
      <w:pPr>
        <w:pStyle w:val="Kop3"/>
      </w:pPr>
      <w:bookmarkStart w:id="189" w:name="_Toc476758250"/>
      <w:bookmarkStart w:id="190" w:name="_Toc509919570"/>
      <w:r w:rsidRPr="004B738F">
        <w:t>Globale opzet</w:t>
      </w:r>
      <w:bookmarkEnd w:id="189"/>
      <w:bookmarkEnd w:id="190"/>
    </w:p>
    <w:p w14:paraId="301B359B" w14:textId="77777777" w:rsidR="00FE2D7B" w:rsidRDefault="00FE2D7B" w:rsidP="00FE2D7B"/>
    <w:p w14:paraId="1EE44544" w14:textId="35C4430A" w:rsidR="00FE2D7B" w:rsidRDefault="00FE2D7B" w:rsidP="00FE2D7B">
      <w:r>
        <w:t xml:space="preserve">Deze tabel dient gevuld te worden met </w:t>
      </w:r>
      <w:r w:rsidR="00A641E0" w:rsidRPr="00A641E0">
        <w:t>HSEL_MELDING</w:t>
      </w:r>
      <w:r w:rsidR="00A641E0" w:rsidRPr="00A641E0" w:rsidDel="00A641E0">
        <w:t xml:space="preserve"> </w:t>
      </w:r>
      <w:r w:rsidR="003F2DDE">
        <w:t>gegevens</w:t>
      </w:r>
      <w:r>
        <w:t>.</w:t>
      </w:r>
    </w:p>
    <w:p w14:paraId="3641FFE5" w14:textId="77777777" w:rsidR="00FE2D7B" w:rsidRDefault="00FE2D7B" w:rsidP="00FE2D7B"/>
    <w:p w14:paraId="4CDD1836" w14:textId="049F06D4" w:rsidR="00FE2D7B" w:rsidRDefault="00FE2D7B" w:rsidP="00FE2D7B">
      <w:r>
        <w:t>Financiële Instellingen kunnen een Correctie of een Intrekking sturen van een eerder ingestuurd</w:t>
      </w:r>
      <w:r w:rsidR="00A83C17">
        <w:t>e</w:t>
      </w:r>
      <w:r>
        <w:t xml:space="preserve"> </w:t>
      </w:r>
      <w:r w:rsidR="00884AB0">
        <w:t>melding</w:t>
      </w:r>
      <w:r>
        <w:t xml:space="preserve">. In </w:t>
      </w:r>
      <w:r w:rsidR="003F2DDE">
        <w:t>CMG</w:t>
      </w:r>
      <w:r>
        <w:t xml:space="preserve"> krijgt de eerder ontvangen Financiële Melding (degene die vervangen wordt) een </w:t>
      </w:r>
      <w:proofErr w:type="spellStart"/>
      <w:r>
        <w:t>TimestampVervallen</w:t>
      </w:r>
      <w:proofErr w:type="spellEnd"/>
      <w:r>
        <w:t>.</w:t>
      </w:r>
      <w:r w:rsidR="003F2DDE">
        <w:t xml:space="preserve"> (</w:t>
      </w:r>
      <w:r w:rsidR="003F2DDE" w:rsidRPr="003F2DDE">
        <w:t>DVPVW_TS_VERVAL</w:t>
      </w:r>
      <w:r w:rsidR="003F2DDE">
        <w:t>)</w:t>
      </w:r>
    </w:p>
    <w:p w14:paraId="65488972" w14:textId="77777777" w:rsidR="0041683F" w:rsidRDefault="0041683F" w:rsidP="00FE2D7B"/>
    <w:p w14:paraId="58F6BB4A" w14:textId="28777052" w:rsidR="00FE2D7B" w:rsidRDefault="00FE2D7B" w:rsidP="00FE2D7B">
      <w:r>
        <w:t xml:space="preserve">Nieuw toegevoegde regels die tussen de vorige verwerking en de huidige zijn komen te vervallen worden niet ingelezen in het </w:t>
      </w:r>
      <w:r w:rsidR="0041683F">
        <w:t>S</w:t>
      </w:r>
      <w:r>
        <w:t>_</w:t>
      </w:r>
      <w:r w:rsidR="0041683F">
        <w:t>CMG_</w:t>
      </w:r>
      <w:r>
        <w:t>FIN_MELDING.</w:t>
      </w:r>
    </w:p>
    <w:p w14:paraId="0C7BE066" w14:textId="77777777" w:rsidR="00FE2D7B" w:rsidRDefault="00FE2D7B" w:rsidP="00FE2D7B"/>
    <w:p w14:paraId="075C6CB8" w14:textId="77777777" w:rsidR="00FE2D7B" w:rsidRDefault="00FE2D7B" w:rsidP="00FE2D7B">
      <w:r>
        <w:t xml:space="preserve">Aan de hand van de </w:t>
      </w:r>
      <w:proofErr w:type="spellStart"/>
      <w:r w:rsidRPr="000D680D">
        <w:t>IndicatieVerwerking</w:t>
      </w:r>
      <w:proofErr w:type="spellEnd"/>
      <w:r>
        <w:t xml:space="preserve"> dient bepaald te worden of de mutatie een Initiële een Correctie of een Intrekking betreft. In de laatste situatie (Intrekking) dient de actuele rij afgesloten te worden en wordt er géén nieuwe regel opgevoerd.</w:t>
      </w:r>
    </w:p>
    <w:p w14:paraId="0FC0F622" w14:textId="77777777" w:rsidR="00FE2D7B" w:rsidRDefault="00FE2D7B" w:rsidP="00004578">
      <w:pPr>
        <w:pStyle w:val="Kop3"/>
      </w:pPr>
      <w:bookmarkStart w:id="191" w:name="_Toc476758251"/>
      <w:bookmarkStart w:id="192" w:name="_Toc509919571"/>
      <w:proofErr w:type="spellStart"/>
      <w:r>
        <w:t>Mapping</w:t>
      </w:r>
      <w:proofErr w:type="spellEnd"/>
      <w:r>
        <w:t xml:space="preserve"> </w:t>
      </w:r>
      <w:bookmarkEnd w:id="191"/>
      <w:r>
        <w:t>S_CMG_FIN_MELDING</w:t>
      </w:r>
      <w:bookmarkEnd w:id="192"/>
    </w:p>
    <w:p w14:paraId="78AF294D" w14:textId="77777777" w:rsidR="00417179" w:rsidRDefault="00417179" w:rsidP="00CA2FEF"/>
    <w:tbl>
      <w:tblPr>
        <w:tblW w:w="5479" w:type="pct"/>
        <w:tblInd w:w="-292" w:type="dxa"/>
        <w:tblLayout w:type="fixed"/>
        <w:tblCellMar>
          <w:left w:w="30" w:type="dxa"/>
          <w:right w:w="30" w:type="dxa"/>
        </w:tblCellMar>
        <w:tblLook w:val="0000" w:firstRow="0" w:lastRow="0" w:firstColumn="0" w:lastColumn="0" w:noHBand="0" w:noVBand="0"/>
      </w:tblPr>
      <w:tblGrid>
        <w:gridCol w:w="3261"/>
        <w:gridCol w:w="569"/>
        <w:gridCol w:w="2968"/>
        <w:gridCol w:w="3123"/>
      </w:tblGrid>
      <w:tr w:rsidR="00925E94" w:rsidRPr="004F1C77" w14:paraId="1E6A4471"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shd w:val="pct20" w:color="auto" w:fill="FFFFFF"/>
          </w:tcPr>
          <w:p w14:paraId="72D05C97" w14:textId="77777777" w:rsidR="00417179" w:rsidRPr="004F1C77" w:rsidRDefault="00417179" w:rsidP="00AA7F32">
            <w:pPr>
              <w:rPr>
                <w:b/>
                <w:color w:val="000000"/>
                <w:sz w:val="16"/>
                <w:szCs w:val="16"/>
              </w:rPr>
            </w:pPr>
            <w:r w:rsidRPr="004F1C77">
              <w:rPr>
                <w:b/>
                <w:color w:val="000000"/>
                <w:sz w:val="16"/>
                <w:szCs w:val="16"/>
              </w:rPr>
              <w:t>Doelkolom</w:t>
            </w:r>
          </w:p>
          <w:p w14:paraId="3E7D032B" w14:textId="77777777" w:rsidR="00417179" w:rsidRPr="004F1C77" w:rsidRDefault="00417179" w:rsidP="00AA7F32">
            <w:pPr>
              <w:rPr>
                <w:b/>
                <w:color w:val="000000"/>
                <w:sz w:val="16"/>
                <w:szCs w:val="16"/>
              </w:rPr>
            </w:pPr>
          </w:p>
        </w:tc>
        <w:tc>
          <w:tcPr>
            <w:tcW w:w="287" w:type="pct"/>
            <w:tcBorders>
              <w:top w:val="single" w:sz="6" w:space="0" w:color="auto"/>
              <w:left w:val="single" w:sz="6" w:space="0" w:color="auto"/>
              <w:bottom w:val="single" w:sz="6" w:space="0" w:color="auto"/>
              <w:right w:val="single" w:sz="6" w:space="0" w:color="auto"/>
            </w:tcBorders>
            <w:shd w:val="pct20" w:color="auto" w:fill="FFFFFF"/>
          </w:tcPr>
          <w:p w14:paraId="5CEF5B44" w14:textId="77777777" w:rsidR="00417179" w:rsidRPr="004F1C77" w:rsidRDefault="00417179" w:rsidP="00AA7F32">
            <w:pPr>
              <w:rPr>
                <w:b/>
                <w:color w:val="000000"/>
                <w:sz w:val="16"/>
                <w:szCs w:val="16"/>
              </w:rPr>
            </w:pPr>
            <w:r w:rsidRPr="004F1C77">
              <w:rPr>
                <w:b/>
                <w:color w:val="000000"/>
                <w:sz w:val="16"/>
                <w:szCs w:val="16"/>
              </w:rPr>
              <w:t>TK</w:t>
            </w:r>
          </w:p>
        </w:tc>
        <w:tc>
          <w:tcPr>
            <w:tcW w:w="1496" w:type="pct"/>
            <w:tcBorders>
              <w:top w:val="single" w:sz="6" w:space="0" w:color="auto"/>
              <w:left w:val="single" w:sz="6" w:space="0" w:color="auto"/>
              <w:bottom w:val="single" w:sz="6" w:space="0" w:color="auto"/>
              <w:right w:val="single" w:sz="6" w:space="0" w:color="auto"/>
            </w:tcBorders>
            <w:shd w:val="pct20" w:color="auto" w:fill="FFFFFF"/>
          </w:tcPr>
          <w:p w14:paraId="658D26F4" w14:textId="77777777" w:rsidR="00417179" w:rsidRPr="004F1C77" w:rsidRDefault="00417179" w:rsidP="00AA7F32">
            <w:pPr>
              <w:rPr>
                <w:b/>
                <w:color w:val="000000"/>
                <w:sz w:val="16"/>
                <w:szCs w:val="16"/>
              </w:rPr>
            </w:pPr>
            <w:r w:rsidRPr="004F1C77">
              <w:rPr>
                <w:b/>
                <w:color w:val="000000"/>
                <w:sz w:val="16"/>
                <w:szCs w:val="16"/>
              </w:rPr>
              <w:t>Bron/brontabel</w:t>
            </w:r>
          </w:p>
        </w:tc>
        <w:tc>
          <w:tcPr>
            <w:tcW w:w="1574" w:type="pct"/>
            <w:tcBorders>
              <w:top w:val="single" w:sz="6" w:space="0" w:color="auto"/>
              <w:left w:val="single" w:sz="6" w:space="0" w:color="auto"/>
              <w:bottom w:val="single" w:sz="6" w:space="0" w:color="auto"/>
              <w:right w:val="single" w:sz="6" w:space="0" w:color="auto"/>
            </w:tcBorders>
            <w:shd w:val="pct20" w:color="auto" w:fill="FFFFFF"/>
          </w:tcPr>
          <w:p w14:paraId="731C4404" w14:textId="77777777" w:rsidR="00417179" w:rsidRPr="004F1C77" w:rsidRDefault="00417179" w:rsidP="00AA7F32">
            <w:pPr>
              <w:rPr>
                <w:b/>
                <w:color w:val="000000"/>
                <w:sz w:val="16"/>
                <w:szCs w:val="16"/>
              </w:rPr>
            </w:pPr>
            <w:r w:rsidRPr="004F1C77">
              <w:rPr>
                <w:b/>
                <w:color w:val="000000"/>
                <w:sz w:val="16"/>
                <w:szCs w:val="16"/>
              </w:rPr>
              <w:t>Bronkolom</w:t>
            </w:r>
          </w:p>
        </w:tc>
      </w:tr>
      <w:tr w:rsidR="00925E94" w:rsidRPr="004F1C77" w14:paraId="1A6AC7B3"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DD0679C" w14:textId="77777777" w:rsidR="00417179" w:rsidRPr="00CC68B2" w:rsidRDefault="00417179" w:rsidP="00AA7F32">
            <w:pPr>
              <w:rPr>
                <w:rFonts w:cs="Arial"/>
                <w:snapToGrid w:val="0"/>
                <w:sz w:val="16"/>
              </w:rPr>
            </w:pPr>
            <w:r w:rsidRPr="007C73FD">
              <w:rPr>
                <w:rFonts w:cs="Arial"/>
                <w:snapToGrid w:val="0"/>
                <w:sz w:val="16"/>
              </w:rPr>
              <w:t>XAAB_SK</w:t>
            </w:r>
          </w:p>
        </w:tc>
        <w:tc>
          <w:tcPr>
            <w:tcW w:w="287" w:type="pct"/>
            <w:tcBorders>
              <w:top w:val="single" w:sz="6" w:space="0" w:color="auto"/>
              <w:left w:val="single" w:sz="6" w:space="0" w:color="auto"/>
              <w:bottom w:val="single" w:sz="6" w:space="0" w:color="auto"/>
              <w:right w:val="single" w:sz="6" w:space="0" w:color="auto"/>
            </w:tcBorders>
          </w:tcPr>
          <w:p w14:paraId="6F23AD3A" w14:textId="77777777" w:rsidR="00417179" w:rsidRPr="00CC68B2" w:rsidRDefault="00417179" w:rsidP="00AA7F32">
            <w:pPr>
              <w:rPr>
                <w:rFonts w:cs="Arial"/>
                <w:snapToGrid w:val="0"/>
                <w:sz w:val="16"/>
              </w:rPr>
            </w:pPr>
            <w:r w:rsidRPr="00CC68B2">
              <w:rPr>
                <w:rFonts w:cs="Arial"/>
                <w:snapToGrid w:val="0"/>
                <w:sz w:val="16"/>
              </w:rPr>
              <w:t>X</w:t>
            </w:r>
          </w:p>
        </w:tc>
        <w:tc>
          <w:tcPr>
            <w:tcW w:w="1496" w:type="pct"/>
            <w:tcBorders>
              <w:top w:val="single" w:sz="6" w:space="0" w:color="auto"/>
              <w:left w:val="single" w:sz="6" w:space="0" w:color="auto"/>
              <w:bottom w:val="single" w:sz="6" w:space="0" w:color="auto"/>
              <w:right w:val="single" w:sz="6" w:space="0" w:color="auto"/>
            </w:tcBorders>
          </w:tcPr>
          <w:p w14:paraId="46B97717" w14:textId="77777777" w:rsidR="00417179" w:rsidRPr="00CC68B2" w:rsidRDefault="00417179" w:rsidP="00AA7F32">
            <w:pPr>
              <w:rPr>
                <w:rFonts w:cs="Arial"/>
                <w:snapToGrid w:val="0"/>
                <w:sz w:val="16"/>
              </w:rPr>
            </w:pPr>
            <w:r w:rsidRPr="00CC68B2">
              <w:rPr>
                <w:rFonts w:cs="Arial"/>
                <w:snapToGrid w:val="0"/>
                <w:sz w:val="16"/>
              </w:rPr>
              <w:t>H_FIN_MELDING</w:t>
            </w:r>
          </w:p>
        </w:tc>
        <w:tc>
          <w:tcPr>
            <w:tcW w:w="1574" w:type="pct"/>
            <w:tcBorders>
              <w:top w:val="single" w:sz="6" w:space="0" w:color="auto"/>
              <w:left w:val="single" w:sz="6" w:space="0" w:color="auto"/>
              <w:bottom w:val="single" w:sz="6" w:space="0" w:color="auto"/>
              <w:right w:val="single" w:sz="6" w:space="0" w:color="auto"/>
            </w:tcBorders>
          </w:tcPr>
          <w:p w14:paraId="541A9248" w14:textId="77777777" w:rsidR="00417179" w:rsidRPr="00CC68B2" w:rsidRDefault="00417179" w:rsidP="00AA7F32">
            <w:pPr>
              <w:rPr>
                <w:rFonts w:cs="Arial"/>
                <w:snapToGrid w:val="0"/>
                <w:sz w:val="16"/>
              </w:rPr>
            </w:pPr>
            <w:r w:rsidRPr="00CC68B2">
              <w:rPr>
                <w:rFonts w:cs="Arial"/>
                <w:snapToGrid w:val="0"/>
                <w:sz w:val="16"/>
              </w:rPr>
              <w:t>XAAB_SK</w:t>
            </w:r>
          </w:p>
        </w:tc>
      </w:tr>
      <w:tr w:rsidR="00925E94" w:rsidRPr="004F1C77" w14:paraId="2D3BF324"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0D7BD4F4" w14:textId="77777777" w:rsidR="00417179" w:rsidRPr="00CC68B2" w:rsidRDefault="00417179" w:rsidP="00AA7F32">
            <w:pPr>
              <w:rPr>
                <w:rFonts w:cs="Arial"/>
                <w:snapToGrid w:val="0"/>
                <w:sz w:val="16"/>
              </w:rPr>
            </w:pPr>
            <w:r w:rsidRPr="007C73FD">
              <w:rPr>
                <w:rFonts w:cs="Arial"/>
                <w:snapToGrid w:val="0"/>
                <w:sz w:val="16"/>
              </w:rPr>
              <w:t>XAABH_MUTATIEBEGIN_TS</w:t>
            </w:r>
          </w:p>
        </w:tc>
        <w:tc>
          <w:tcPr>
            <w:tcW w:w="287" w:type="pct"/>
            <w:tcBorders>
              <w:top w:val="single" w:sz="6" w:space="0" w:color="auto"/>
              <w:left w:val="single" w:sz="6" w:space="0" w:color="auto"/>
              <w:bottom w:val="single" w:sz="6" w:space="0" w:color="auto"/>
              <w:right w:val="single" w:sz="6" w:space="0" w:color="auto"/>
            </w:tcBorders>
          </w:tcPr>
          <w:p w14:paraId="62A54D96" w14:textId="77777777" w:rsidR="00417179" w:rsidRPr="00CC68B2" w:rsidRDefault="00417179" w:rsidP="00AA7F32">
            <w:pPr>
              <w:rPr>
                <w:rFonts w:cs="Arial"/>
                <w:snapToGrid w:val="0"/>
                <w:sz w:val="16"/>
              </w:rPr>
            </w:pPr>
            <w:r w:rsidRPr="00CC68B2">
              <w:rPr>
                <w:rFonts w:cs="Arial"/>
                <w:snapToGrid w:val="0"/>
                <w:sz w:val="16"/>
              </w:rPr>
              <w:t>X</w:t>
            </w: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7A9E4F20" w14:textId="77777777" w:rsidR="00417179" w:rsidRPr="00CC68B2" w:rsidRDefault="00417179" w:rsidP="00AA7F32">
            <w:pPr>
              <w:rPr>
                <w:rFonts w:cs="Arial"/>
                <w:snapToGrid w:val="0"/>
                <w:sz w:val="16"/>
              </w:rPr>
            </w:pPr>
          </w:p>
        </w:tc>
        <w:tc>
          <w:tcPr>
            <w:tcW w:w="1574" w:type="pct"/>
            <w:tcBorders>
              <w:top w:val="single" w:sz="6" w:space="0" w:color="auto"/>
              <w:left w:val="single" w:sz="6" w:space="0" w:color="auto"/>
              <w:bottom w:val="single" w:sz="6" w:space="0" w:color="auto"/>
              <w:right w:val="single" w:sz="6" w:space="0" w:color="auto"/>
            </w:tcBorders>
            <w:shd w:val="clear" w:color="auto" w:fill="auto"/>
          </w:tcPr>
          <w:p w14:paraId="264E8473" w14:textId="7F440F86" w:rsidR="00417179" w:rsidRPr="00CC68B2" w:rsidRDefault="00417179" w:rsidP="001703C5">
            <w:pPr>
              <w:rPr>
                <w:rFonts w:cs="Arial"/>
                <w:snapToGrid w:val="0"/>
                <w:sz w:val="16"/>
              </w:rPr>
            </w:pPr>
            <w:r w:rsidRPr="00CC68B2">
              <w:rPr>
                <w:rFonts w:cs="Arial"/>
                <w:snapToGrid w:val="0"/>
                <w:sz w:val="16"/>
              </w:rPr>
              <w:t xml:space="preserve">Afleiding </w:t>
            </w:r>
            <w:r w:rsidR="001703C5" w:rsidRPr="00CC68B2">
              <w:rPr>
                <w:rFonts w:cs="Arial"/>
                <w:snapToGrid w:val="0"/>
                <w:sz w:val="16"/>
              </w:rPr>
              <w:t xml:space="preserve">MTHV </w:t>
            </w:r>
            <w:r w:rsidRPr="00CC68B2">
              <w:rPr>
                <w:rFonts w:cs="Arial"/>
                <w:snapToGrid w:val="0"/>
                <w:sz w:val="16"/>
              </w:rPr>
              <w:t>- MUTATIEBEGIN_TS</w:t>
            </w:r>
          </w:p>
        </w:tc>
      </w:tr>
      <w:tr w:rsidR="00925E94" w:rsidRPr="004F1C77" w14:paraId="12D4E63D"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FEB6ADE" w14:textId="77777777" w:rsidR="00417179" w:rsidRPr="00CC68B2" w:rsidRDefault="00417179" w:rsidP="00AA7F32">
            <w:pPr>
              <w:rPr>
                <w:rFonts w:cs="Arial"/>
                <w:snapToGrid w:val="0"/>
                <w:sz w:val="16"/>
              </w:rPr>
            </w:pPr>
            <w:r w:rsidRPr="007C73FD">
              <w:rPr>
                <w:rFonts w:cs="Arial"/>
                <w:snapToGrid w:val="0"/>
                <w:sz w:val="16"/>
              </w:rPr>
              <w:t>XAABH_MUTATIEEINDE_TS</w:t>
            </w:r>
          </w:p>
        </w:tc>
        <w:tc>
          <w:tcPr>
            <w:tcW w:w="287" w:type="pct"/>
            <w:tcBorders>
              <w:top w:val="single" w:sz="6" w:space="0" w:color="auto"/>
              <w:left w:val="single" w:sz="6" w:space="0" w:color="auto"/>
              <w:bottom w:val="single" w:sz="6" w:space="0" w:color="auto"/>
              <w:right w:val="single" w:sz="6" w:space="0" w:color="auto"/>
            </w:tcBorders>
          </w:tcPr>
          <w:p w14:paraId="356FA8BB" w14:textId="77777777" w:rsidR="00417179" w:rsidRPr="00CC68B2" w:rsidRDefault="00417179" w:rsidP="00AA7F32">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17A8DEEF" w14:textId="77777777" w:rsidR="00417179" w:rsidRPr="00CC68B2" w:rsidRDefault="00417179" w:rsidP="00AA7F32">
            <w:pPr>
              <w:rPr>
                <w:rFonts w:cs="Arial"/>
                <w:snapToGrid w:val="0"/>
                <w:sz w:val="16"/>
              </w:rPr>
            </w:pPr>
          </w:p>
        </w:tc>
        <w:tc>
          <w:tcPr>
            <w:tcW w:w="1574" w:type="pct"/>
            <w:tcBorders>
              <w:top w:val="single" w:sz="6" w:space="0" w:color="auto"/>
              <w:left w:val="single" w:sz="6" w:space="0" w:color="auto"/>
              <w:bottom w:val="single" w:sz="6" w:space="0" w:color="auto"/>
              <w:right w:val="single" w:sz="6" w:space="0" w:color="auto"/>
            </w:tcBorders>
            <w:shd w:val="clear" w:color="auto" w:fill="auto"/>
          </w:tcPr>
          <w:p w14:paraId="447D37DD" w14:textId="77777777" w:rsidR="00417179" w:rsidRPr="00CC68B2" w:rsidRDefault="00417179" w:rsidP="00AA7F32">
            <w:pPr>
              <w:rPr>
                <w:rFonts w:cs="Arial"/>
                <w:snapToGrid w:val="0"/>
                <w:sz w:val="16"/>
              </w:rPr>
            </w:pPr>
            <w:r w:rsidRPr="00CC68B2">
              <w:rPr>
                <w:rFonts w:cs="Arial"/>
                <w:snapToGrid w:val="0"/>
                <w:sz w:val="16"/>
              </w:rPr>
              <w:t>Afleiding MTHV - MUTATIEEINDE_TS</w:t>
            </w:r>
          </w:p>
        </w:tc>
      </w:tr>
      <w:tr w:rsidR="00925E94" w:rsidRPr="004F1C77" w14:paraId="6A1795B8"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0C917A8B" w14:textId="77777777" w:rsidR="00417179" w:rsidRPr="00CC68B2" w:rsidRDefault="00417179" w:rsidP="00AA7F32">
            <w:pPr>
              <w:rPr>
                <w:rFonts w:cs="Arial"/>
                <w:snapToGrid w:val="0"/>
                <w:sz w:val="16"/>
              </w:rPr>
            </w:pPr>
            <w:r w:rsidRPr="007C73FD">
              <w:rPr>
                <w:rFonts w:cs="Arial"/>
                <w:snapToGrid w:val="0"/>
                <w:sz w:val="16"/>
              </w:rPr>
              <w:lastRenderedPageBreak/>
              <w:t>XAABH_LAAD_TS</w:t>
            </w:r>
          </w:p>
        </w:tc>
        <w:tc>
          <w:tcPr>
            <w:tcW w:w="287" w:type="pct"/>
            <w:tcBorders>
              <w:top w:val="single" w:sz="6" w:space="0" w:color="auto"/>
              <w:left w:val="single" w:sz="6" w:space="0" w:color="auto"/>
              <w:bottom w:val="single" w:sz="6" w:space="0" w:color="auto"/>
              <w:right w:val="single" w:sz="6" w:space="0" w:color="auto"/>
            </w:tcBorders>
          </w:tcPr>
          <w:p w14:paraId="4416EBCE" w14:textId="77777777" w:rsidR="00417179" w:rsidRPr="00CC68B2" w:rsidRDefault="00417179" w:rsidP="00AA7F32">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3E61185A" w14:textId="77777777" w:rsidR="00417179" w:rsidRPr="00CC68B2" w:rsidRDefault="00417179" w:rsidP="00AA7F32">
            <w:pPr>
              <w:rPr>
                <w:rFonts w:cs="Arial"/>
                <w:snapToGrid w:val="0"/>
                <w:sz w:val="16"/>
              </w:rPr>
            </w:pPr>
          </w:p>
        </w:tc>
        <w:tc>
          <w:tcPr>
            <w:tcW w:w="1574" w:type="pct"/>
            <w:tcBorders>
              <w:top w:val="single" w:sz="6" w:space="0" w:color="auto"/>
              <w:left w:val="single" w:sz="6" w:space="0" w:color="auto"/>
              <w:bottom w:val="single" w:sz="6" w:space="0" w:color="auto"/>
              <w:right w:val="single" w:sz="6" w:space="0" w:color="auto"/>
            </w:tcBorders>
            <w:shd w:val="clear" w:color="auto" w:fill="auto"/>
          </w:tcPr>
          <w:p w14:paraId="2DEFF85B" w14:textId="77777777" w:rsidR="00417179" w:rsidRPr="00CC68B2" w:rsidRDefault="00417179" w:rsidP="00AA7F32">
            <w:pPr>
              <w:rPr>
                <w:rFonts w:cs="Arial"/>
                <w:snapToGrid w:val="0"/>
                <w:sz w:val="16"/>
              </w:rPr>
            </w:pPr>
            <w:proofErr w:type="spellStart"/>
            <w:r w:rsidRPr="00CC68B2">
              <w:rPr>
                <w:rFonts w:cs="Arial"/>
                <w:snapToGrid w:val="0"/>
                <w:sz w:val="16"/>
              </w:rPr>
              <w:t>Laad_TS</w:t>
            </w:r>
            <w:proofErr w:type="spellEnd"/>
          </w:p>
        </w:tc>
      </w:tr>
      <w:tr w:rsidR="00925E94" w:rsidRPr="004F1C77" w14:paraId="1D42960F"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25D7ABCE" w14:textId="77777777" w:rsidR="001F3974" w:rsidRPr="00CC68B2" w:rsidRDefault="001F3974" w:rsidP="001F3974">
            <w:pPr>
              <w:rPr>
                <w:rFonts w:cs="Arial"/>
                <w:snapToGrid w:val="0"/>
                <w:sz w:val="16"/>
              </w:rPr>
            </w:pPr>
            <w:r w:rsidRPr="007C73FD">
              <w:rPr>
                <w:rFonts w:cs="Arial"/>
                <w:snapToGrid w:val="0"/>
                <w:sz w:val="16"/>
              </w:rPr>
              <w:t>XAABH_RECORDBRON_NAAM</w:t>
            </w:r>
          </w:p>
        </w:tc>
        <w:tc>
          <w:tcPr>
            <w:tcW w:w="287" w:type="pct"/>
            <w:tcBorders>
              <w:top w:val="single" w:sz="6" w:space="0" w:color="auto"/>
              <w:left w:val="single" w:sz="6" w:space="0" w:color="auto"/>
              <w:bottom w:val="single" w:sz="6" w:space="0" w:color="auto"/>
              <w:right w:val="single" w:sz="6" w:space="0" w:color="auto"/>
            </w:tcBorders>
          </w:tcPr>
          <w:p w14:paraId="5DE6D041" w14:textId="77777777" w:rsidR="001F3974" w:rsidRPr="00CC68B2" w:rsidRDefault="001F3974" w:rsidP="001F3974">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7AD04652" w14:textId="1C4AF412" w:rsidR="001F3974" w:rsidRPr="00CC68B2" w:rsidRDefault="0041683F" w:rsidP="001F3974">
            <w:pPr>
              <w:rPr>
                <w:rFonts w:cs="Arial"/>
                <w:snapToGrid w:val="0"/>
                <w:sz w:val="16"/>
              </w:rPr>
            </w:pPr>
            <w:r>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shd w:val="clear" w:color="auto" w:fill="auto"/>
          </w:tcPr>
          <w:p w14:paraId="2326A988" w14:textId="77777777" w:rsidR="001F3974" w:rsidRPr="00CC68B2" w:rsidRDefault="001F3974" w:rsidP="001F3974">
            <w:pPr>
              <w:rPr>
                <w:rFonts w:cs="Arial"/>
                <w:snapToGrid w:val="0"/>
                <w:sz w:val="16"/>
              </w:rPr>
            </w:pPr>
            <w:r w:rsidRPr="00CC68B2">
              <w:rPr>
                <w:rFonts w:cs="Arial"/>
                <w:snapToGrid w:val="0"/>
                <w:sz w:val="16"/>
              </w:rPr>
              <w:t>RECORDBRON_NAAM</w:t>
            </w:r>
          </w:p>
        </w:tc>
      </w:tr>
      <w:tr w:rsidR="0041683F" w:rsidRPr="004F1C77" w14:paraId="5537080D"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1E837426" w14:textId="77777777" w:rsidR="0041683F" w:rsidRPr="00CC68B2" w:rsidRDefault="0041683F" w:rsidP="0041683F">
            <w:pPr>
              <w:rPr>
                <w:rFonts w:cs="Arial"/>
                <w:snapToGrid w:val="0"/>
                <w:sz w:val="16"/>
              </w:rPr>
            </w:pPr>
            <w:r w:rsidRPr="007C73FD">
              <w:rPr>
                <w:rFonts w:cs="Arial"/>
                <w:snapToGrid w:val="0"/>
                <w:sz w:val="16"/>
              </w:rPr>
              <w:t>XAABH_AANLEVERINGNR</w:t>
            </w:r>
          </w:p>
        </w:tc>
        <w:tc>
          <w:tcPr>
            <w:tcW w:w="287" w:type="pct"/>
            <w:tcBorders>
              <w:top w:val="single" w:sz="6" w:space="0" w:color="auto"/>
              <w:left w:val="single" w:sz="6" w:space="0" w:color="auto"/>
              <w:bottom w:val="single" w:sz="6" w:space="0" w:color="auto"/>
              <w:right w:val="single" w:sz="6" w:space="0" w:color="auto"/>
            </w:tcBorders>
          </w:tcPr>
          <w:p w14:paraId="340BA036"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3D0DF941" w14:textId="5E7734BA"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shd w:val="clear" w:color="auto" w:fill="auto"/>
          </w:tcPr>
          <w:p w14:paraId="5C2010F2" w14:textId="77777777" w:rsidR="0041683F" w:rsidRPr="00CC68B2" w:rsidRDefault="0041683F" w:rsidP="0041683F">
            <w:pPr>
              <w:rPr>
                <w:rFonts w:cs="Arial"/>
                <w:snapToGrid w:val="0"/>
                <w:sz w:val="16"/>
              </w:rPr>
            </w:pPr>
            <w:r w:rsidRPr="00CC68B2">
              <w:rPr>
                <w:rFonts w:cs="Arial"/>
                <w:snapToGrid w:val="0"/>
                <w:sz w:val="16"/>
              </w:rPr>
              <w:t>AANLEVERINGNUMMER</w:t>
            </w:r>
          </w:p>
        </w:tc>
      </w:tr>
      <w:tr w:rsidR="0041683F" w:rsidRPr="004F1C77" w14:paraId="763388FD"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B3CC964" w14:textId="77777777" w:rsidR="0041683F" w:rsidRPr="00CC68B2" w:rsidRDefault="0041683F" w:rsidP="0041683F">
            <w:pPr>
              <w:rPr>
                <w:rFonts w:cs="Arial"/>
                <w:snapToGrid w:val="0"/>
                <w:sz w:val="16"/>
              </w:rPr>
            </w:pPr>
            <w:r w:rsidRPr="007C73FD">
              <w:rPr>
                <w:rFonts w:cs="Arial"/>
                <w:snapToGrid w:val="0"/>
                <w:sz w:val="16"/>
              </w:rPr>
              <w:t>XAABH_BER_ID</w:t>
            </w:r>
          </w:p>
        </w:tc>
        <w:tc>
          <w:tcPr>
            <w:tcW w:w="287" w:type="pct"/>
            <w:tcBorders>
              <w:top w:val="single" w:sz="6" w:space="0" w:color="auto"/>
              <w:left w:val="single" w:sz="6" w:space="0" w:color="auto"/>
              <w:bottom w:val="single" w:sz="6" w:space="0" w:color="auto"/>
              <w:right w:val="single" w:sz="6" w:space="0" w:color="auto"/>
            </w:tcBorders>
          </w:tcPr>
          <w:p w14:paraId="2606E609"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71B39F8A" w14:textId="1E2EBF21"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12FC5AC9" w14:textId="77777777" w:rsidR="0041683F" w:rsidRPr="00CC68B2" w:rsidRDefault="0041683F" w:rsidP="0041683F">
            <w:pPr>
              <w:rPr>
                <w:rFonts w:cs="Arial"/>
                <w:snapToGrid w:val="0"/>
                <w:sz w:val="16"/>
              </w:rPr>
            </w:pPr>
            <w:r>
              <w:rPr>
                <w:rFonts w:cs="Arial"/>
                <w:snapToGrid w:val="0"/>
                <w:sz w:val="16"/>
              </w:rPr>
              <w:t>BER_ID</w:t>
            </w:r>
          </w:p>
        </w:tc>
      </w:tr>
      <w:tr w:rsidR="0041683F" w:rsidRPr="004F1C77" w14:paraId="6C3D315E"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21B460D" w14:textId="77777777" w:rsidR="0041683F" w:rsidRPr="00CC68B2" w:rsidRDefault="0041683F" w:rsidP="0041683F">
            <w:pPr>
              <w:rPr>
                <w:rFonts w:cs="Arial"/>
                <w:snapToGrid w:val="0"/>
                <w:sz w:val="16"/>
              </w:rPr>
            </w:pPr>
            <w:r w:rsidRPr="007C73FD">
              <w:rPr>
                <w:rFonts w:cs="Arial"/>
                <w:snapToGrid w:val="0"/>
                <w:sz w:val="16"/>
              </w:rPr>
              <w:t>XAABH_XH_ID</w:t>
            </w:r>
          </w:p>
        </w:tc>
        <w:tc>
          <w:tcPr>
            <w:tcW w:w="287" w:type="pct"/>
            <w:tcBorders>
              <w:top w:val="single" w:sz="6" w:space="0" w:color="auto"/>
              <w:left w:val="single" w:sz="6" w:space="0" w:color="auto"/>
              <w:bottom w:val="single" w:sz="6" w:space="0" w:color="auto"/>
              <w:right w:val="single" w:sz="6" w:space="0" w:color="auto"/>
            </w:tcBorders>
          </w:tcPr>
          <w:p w14:paraId="5B5B292D"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534795FD" w14:textId="02671CA0"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7C51E14D" w14:textId="77777777" w:rsidR="0041683F" w:rsidRPr="00CC68B2" w:rsidRDefault="0041683F" w:rsidP="0041683F">
            <w:pPr>
              <w:rPr>
                <w:rFonts w:cs="Arial"/>
                <w:snapToGrid w:val="0"/>
                <w:sz w:val="16"/>
              </w:rPr>
            </w:pPr>
            <w:r w:rsidRPr="007C73FD">
              <w:rPr>
                <w:rFonts w:cs="Arial"/>
                <w:snapToGrid w:val="0"/>
                <w:sz w:val="16"/>
              </w:rPr>
              <w:t>DVPVW_XH_ID</w:t>
            </w:r>
          </w:p>
        </w:tc>
      </w:tr>
      <w:tr w:rsidR="0041683F" w:rsidRPr="004F1C77" w14:paraId="1A72A065"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029BE0A8" w14:textId="77777777" w:rsidR="0041683F" w:rsidRPr="00CC68B2" w:rsidRDefault="0041683F" w:rsidP="0041683F">
            <w:pPr>
              <w:rPr>
                <w:rFonts w:cs="Arial"/>
                <w:snapToGrid w:val="0"/>
                <w:sz w:val="16"/>
              </w:rPr>
            </w:pPr>
            <w:r w:rsidRPr="007C73FD">
              <w:rPr>
                <w:rFonts w:cs="Arial"/>
                <w:snapToGrid w:val="0"/>
                <w:sz w:val="16"/>
              </w:rPr>
              <w:t>XAABH_XD_ID</w:t>
            </w:r>
          </w:p>
        </w:tc>
        <w:tc>
          <w:tcPr>
            <w:tcW w:w="287" w:type="pct"/>
            <w:tcBorders>
              <w:top w:val="single" w:sz="6" w:space="0" w:color="auto"/>
              <w:left w:val="single" w:sz="6" w:space="0" w:color="auto"/>
              <w:bottom w:val="single" w:sz="6" w:space="0" w:color="auto"/>
              <w:right w:val="single" w:sz="6" w:space="0" w:color="auto"/>
            </w:tcBorders>
          </w:tcPr>
          <w:p w14:paraId="31064A19"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59557C59" w14:textId="48C1CC1D"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F9035F4" w14:textId="77777777" w:rsidR="0041683F" w:rsidRPr="00CC68B2" w:rsidRDefault="0041683F" w:rsidP="0041683F">
            <w:pPr>
              <w:rPr>
                <w:rFonts w:cs="Arial"/>
                <w:snapToGrid w:val="0"/>
                <w:sz w:val="16"/>
              </w:rPr>
            </w:pPr>
            <w:r w:rsidRPr="007C73FD">
              <w:rPr>
                <w:rFonts w:cs="Arial"/>
                <w:snapToGrid w:val="0"/>
                <w:sz w:val="16"/>
              </w:rPr>
              <w:t>DVPVW_XD_ID</w:t>
            </w:r>
          </w:p>
        </w:tc>
      </w:tr>
      <w:tr w:rsidR="0041683F" w:rsidRPr="004F1C77" w14:paraId="7CEE5BB8"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A7FF27F" w14:textId="77777777" w:rsidR="0041683F" w:rsidRPr="007C73FD" w:rsidRDefault="0041683F" w:rsidP="0041683F">
            <w:pPr>
              <w:rPr>
                <w:rFonts w:cs="Arial"/>
                <w:snapToGrid w:val="0"/>
                <w:sz w:val="16"/>
              </w:rPr>
            </w:pPr>
            <w:r w:rsidRPr="0045306D">
              <w:rPr>
                <w:rFonts w:cs="Arial"/>
                <w:snapToGrid w:val="0"/>
                <w:sz w:val="16"/>
              </w:rPr>
              <w:t>XAABH_XML_HEADER_TABEL</w:t>
            </w:r>
          </w:p>
        </w:tc>
        <w:tc>
          <w:tcPr>
            <w:tcW w:w="287" w:type="pct"/>
            <w:tcBorders>
              <w:top w:val="single" w:sz="6" w:space="0" w:color="auto"/>
              <w:left w:val="single" w:sz="6" w:space="0" w:color="auto"/>
              <w:bottom w:val="single" w:sz="6" w:space="0" w:color="auto"/>
              <w:right w:val="single" w:sz="6" w:space="0" w:color="auto"/>
            </w:tcBorders>
          </w:tcPr>
          <w:p w14:paraId="5986C7A1"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22A54EFF" w14:textId="4DC051E6" w:rsidR="0041683F" w:rsidRPr="001F3974"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AD44881" w14:textId="77777777" w:rsidR="0041683F" w:rsidRPr="007C73FD" w:rsidRDefault="0041683F" w:rsidP="0041683F">
            <w:pPr>
              <w:rPr>
                <w:rFonts w:cs="Arial"/>
                <w:snapToGrid w:val="0"/>
                <w:sz w:val="16"/>
              </w:rPr>
            </w:pPr>
            <w:r w:rsidRPr="0045306D">
              <w:rPr>
                <w:rFonts w:cs="Arial"/>
                <w:snapToGrid w:val="0"/>
                <w:sz w:val="16"/>
              </w:rPr>
              <w:t>DVPVW_XML_HEADER_TABEL</w:t>
            </w:r>
          </w:p>
        </w:tc>
      </w:tr>
      <w:tr w:rsidR="0041683F" w:rsidRPr="004F1C77" w14:paraId="26163C95"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5F41A065" w14:textId="77777777" w:rsidR="0041683F" w:rsidRPr="00CC68B2" w:rsidRDefault="0041683F" w:rsidP="0041683F">
            <w:pPr>
              <w:rPr>
                <w:rFonts w:cs="Arial"/>
                <w:snapToGrid w:val="0"/>
                <w:sz w:val="16"/>
              </w:rPr>
            </w:pPr>
            <w:r w:rsidRPr="007C73FD">
              <w:rPr>
                <w:rFonts w:cs="Arial"/>
                <w:snapToGrid w:val="0"/>
                <w:sz w:val="16"/>
              </w:rPr>
              <w:t>XAABH_XML_DETAIL_TABEL</w:t>
            </w:r>
          </w:p>
        </w:tc>
        <w:tc>
          <w:tcPr>
            <w:tcW w:w="287" w:type="pct"/>
            <w:tcBorders>
              <w:top w:val="single" w:sz="6" w:space="0" w:color="auto"/>
              <w:left w:val="single" w:sz="6" w:space="0" w:color="auto"/>
              <w:bottom w:val="single" w:sz="6" w:space="0" w:color="auto"/>
              <w:right w:val="single" w:sz="6" w:space="0" w:color="auto"/>
            </w:tcBorders>
          </w:tcPr>
          <w:p w14:paraId="73B33AF3"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3DE96A92" w14:textId="6612BB78"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EAA4B44" w14:textId="77777777" w:rsidR="0041683F" w:rsidRPr="00CC68B2" w:rsidRDefault="0041683F" w:rsidP="0041683F">
            <w:pPr>
              <w:rPr>
                <w:rFonts w:cs="Arial"/>
                <w:snapToGrid w:val="0"/>
                <w:sz w:val="16"/>
              </w:rPr>
            </w:pPr>
            <w:r w:rsidRPr="007C73FD">
              <w:rPr>
                <w:rFonts w:cs="Arial"/>
                <w:snapToGrid w:val="0"/>
                <w:sz w:val="16"/>
              </w:rPr>
              <w:t>DVPVW_XML_DETAIL_TABEL</w:t>
            </w:r>
          </w:p>
        </w:tc>
      </w:tr>
      <w:tr w:rsidR="0041683F" w:rsidRPr="004F1C77" w14:paraId="585EE7DF"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E1EE18B" w14:textId="77777777" w:rsidR="0041683F" w:rsidRPr="00CC68B2" w:rsidRDefault="0041683F" w:rsidP="0041683F">
            <w:pPr>
              <w:rPr>
                <w:rFonts w:cs="Arial"/>
                <w:snapToGrid w:val="0"/>
                <w:sz w:val="16"/>
              </w:rPr>
            </w:pPr>
            <w:r w:rsidRPr="007C73FD">
              <w:rPr>
                <w:rFonts w:cs="Arial"/>
                <w:snapToGrid w:val="0"/>
                <w:sz w:val="16"/>
              </w:rPr>
              <w:t>XAABH_TS_REGISTRATIE</w:t>
            </w:r>
          </w:p>
        </w:tc>
        <w:tc>
          <w:tcPr>
            <w:tcW w:w="287" w:type="pct"/>
            <w:tcBorders>
              <w:top w:val="single" w:sz="6" w:space="0" w:color="auto"/>
              <w:left w:val="single" w:sz="6" w:space="0" w:color="auto"/>
              <w:bottom w:val="single" w:sz="6" w:space="0" w:color="auto"/>
              <w:right w:val="single" w:sz="6" w:space="0" w:color="auto"/>
            </w:tcBorders>
          </w:tcPr>
          <w:p w14:paraId="41BF5AED"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6510103C" w14:textId="77AEDF67"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44BBB58" w14:textId="77777777" w:rsidR="0041683F" w:rsidRPr="00CC68B2" w:rsidRDefault="0041683F" w:rsidP="0041683F">
            <w:pPr>
              <w:rPr>
                <w:rFonts w:cs="Arial"/>
                <w:snapToGrid w:val="0"/>
                <w:sz w:val="16"/>
              </w:rPr>
            </w:pPr>
            <w:r w:rsidRPr="007C73FD">
              <w:rPr>
                <w:rFonts w:cs="Arial"/>
                <w:snapToGrid w:val="0"/>
                <w:sz w:val="16"/>
              </w:rPr>
              <w:t>DVPVW_TS_REGISTRATIE</w:t>
            </w:r>
          </w:p>
        </w:tc>
      </w:tr>
      <w:tr w:rsidR="0041683F" w:rsidRPr="004F1C77" w14:paraId="2D6B3FCA"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4BF24C19" w14:textId="77777777" w:rsidR="0041683F" w:rsidRPr="00CC68B2" w:rsidRDefault="0041683F" w:rsidP="0041683F">
            <w:pPr>
              <w:rPr>
                <w:rFonts w:cs="Arial"/>
                <w:snapToGrid w:val="0"/>
                <w:sz w:val="16"/>
              </w:rPr>
            </w:pPr>
            <w:r w:rsidRPr="007C73FD">
              <w:rPr>
                <w:rFonts w:cs="Arial"/>
                <w:snapToGrid w:val="0"/>
                <w:sz w:val="16"/>
              </w:rPr>
              <w:t>XAABH_TS_VERVAL</w:t>
            </w:r>
          </w:p>
        </w:tc>
        <w:tc>
          <w:tcPr>
            <w:tcW w:w="287" w:type="pct"/>
            <w:tcBorders>
              <w:top w:val="single" w:sz="6" w:space="0" w:color="auto"/>
              <w:left w:val="single" w:sz="6" w:space="0" w:color="auto"/>
              <w:bottom w:val="single" w:sz="6" w:space="0" w:color="auto"/>
              <w:right w:val="single" w:sz="6" w:space="0" w:color="auto"/>
            </w:tcBorders>
          </w:tcPr>
          <w:p w14:paraId="295E3F1D"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FA801D2" w14:textId="0ABD7971"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0B5A974E" w14:textId="77777777" w:rsidR="0041683F" w:rsidRPr="00CC68B2" w:rsidRDefault="0041683F" w:rsidP="0041683F">
            <w:pPr>
              <w:rPr>
                <w:rFonts w:cs="Arial"/>
                <w:snapToGrid w:val="0"/>
                <w:sz w:val="16"/>
              </w:rPr>
            </w:pPr>
            <w:r w:rsidRPr="007C73FD">
              <w:rPr>
                <w:rFonts w:cs="Arial"/>
                <w:snapToGrid w:val="0"/>
                <w:sz w:val="16"/>
              </w:rPr>
              <w:t>DVPVW_TS_VERVAL</w:t>
            </w:r>
          </w:p>
        </w:tc>
      </w:tr>
      <w:tr w:rsidR="0041683F" w:rsidRPr="004F1C77" w14:paraId="5A574159"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067AE18F" w14:textId="77777777" w:rsidR="0041683F" w:rsidRPr="00CC68B2" w:rsidRDefault="0041683F" w:rsidP="0041683F">
            <w:pPr>
              <w:rPr>
                <w:rFonts w:cs="Arial"/>
                <w:snapToGrid w:val="0"/>
                <w:sz w:val="16"/>
              </w:rPr>
            </w:pPr>
            <w:r w:rsidRPr="007C73FD">
              <w:rPr>
                <w:rFonts w:cs="Arial"/>
                <w:snapToGrid w:val="0"/>
                <w:sz w:val="16"/>
              </w:rPr>
              <w:t>XAABH_KWALIFICATIE</w:t>
            </w:r>
          </w:p>
        </w:tc>
        <w:tc>
          <w:tcPr>
            <w:tcW w:w="287" w:type="pct"/>
            <w:tcBorders>
              <w:top w:val="single" w:sz="6" w:space="0" w:color="auto"/>
              <w:left w:val="single" w:sz="6" w:space="0" w:color="auto"/>
              <w:bottom w:val="single" w:sz="6" w:space="0" w:color="auto"/>
              <w:right w:val="single" w:sz="6" w:space="0" w:color="auto"/>
            </w:tcBorders>
          </w:tcPr>
          <w:p w14:paraId="332BCEC4"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32A8084D" w14:textId="21E8A3D1"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7353364E" w14:textId="77777777" w:rsidR="0041683F" w:rsidRPr="00CC68B2" w:rsidRDefault="0041683F" w:rsidP="0041683F">
            <w:pPr>
              <w:rPr>
                <w:rFonts w:cs="Arial"/>
                <w:snapToGrid w:val="0"/>
                <w:sz w:val="16"/>
              </w:rPr>
            </w:pPr>
            <w:r w:rsidRPr="007C73FD">
              <w:rPr>
                <w:rFonts w:cs="Arial"/>
                <w:snapToGrid w:val="0"/>
                <w:sz w:val="16"/>
              </w:rPr>
              <w:t>DVPVW_KWALIFICATIE</w:t>
            </w:r>
          </w:p>
        </w:tc>
      </w:tr>
      <w:tr w:rsidR="0041683F" w:rsidRPr="004F1C77" w14:paraId="49FBDA99"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072ECA4" w14:textId="77777777" w:rsidR="0041683F" w:rsidRPr="00CC68B2" w:rsidRDefault="0041683F" w:rsidP="0041683F">
            <w:pPr>
              <w:rPr>
                <w:rFonts w:cs="Arial"/>
                <w:snapToGrid w:val="0"/>
                <w:sz w:val="16"/>
              </w:rPr>
            </w:pPr>
            <w:r w:rsidRPr="007C73FD">
              <w:rPr>
                <w:rFonts w:cs="Arial"/>
                <w:snapToGrid w:val="0"/>
                <w:sz w:val="16"/>
              </w:rPr>
              <w:t>XAABH_GIIN_AFWIJKEND</w:t>
            </w:r>
          </w:p>
        </w:tc>
        <w:tc>
          <w:tcPr>
            <w:tcW w:w="287" w:type="pct"/>
            <w:tcBorders>
              <w:top w:val="single" w:sz="6" w:space="0" w:color="auto"/>
              <w:left w:val="single" w:sz="6" w:space="0" w:color="auto"/>
              <w:bottom w:val="single" w:sz="6" w:space="0" w:color="auto"/>
              <w:right w:val="single" w:sz="6" w:space="0" w:color="auto"/>
            </w:tcBorders>
          </w:tcPr>
          <w:p w14:paraId="33ED2C57"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2CCADA80" w14:textId="74E15281"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7D2D329E" w14:textId="77777777" w:rsidR="0041683F" w:rsidRPr="00CC68B2" w:rsidRDefault="0041683F" w:rsidP="0041683F">
            <w:pPr>
              <w:rPr>
                <w:rFonts w:cs="Arial"/>
                <w:snapToGrid w:val="0"/>
                <w:sz w:val="16"/>
              </w:rPr>
            </w:pPr>
            <w:r w:rsidRPr="007C73FD">
              <w:rPr>
                <w:rFonts w:cs="Arial"/>
                <w:snapToGrid w:val="0"/>
                <w:sz w:val="16"/>
              </w:rPr>
              <w:t>DVPVW_GIIN_AFWIJKEND</w:t>
            </w:r>
          </w:p>
        </w:tc>
      </w:tr>
      <w:tr w:rsidR="0041683F" w:rsidRPr="004F1C77" w14:paraId="4921D212"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5DFDFB84" w14:textId="77777777" w:rsidR="0041683F" w:rsidRPr="00CC68B2" w:rsidRDefault="0041683F" w:rsidP="0041683F">
            <w:pPr>
              <w:rPr>
                <w:rFonts w:cs="Arial"/>
                <w:snapToGrid w:val="0"/>
                <w:sz w:val="16"/>
              </w:rPr>
            </w:pPr>
            <w:r w:rsidRPr="007C73FD">
              <w:rPr>
                <w:rFonts w:cs="Arial"/>
                <w:snapToGrid w:val="0"/>
                <w:sz w:val="16"/>
              </w:rPr>
              <w:t>XAABH_INTREKKING_TYPE</w:t>
            </w:r>
          </w:p>
        </w:tc>
        <w:tc>
          <w:tcPr>
            <w:tcW w:w="287" w:type="pct"/>
            <w:tcBorders>
              <w:top w:val="single" w:sz="6" w:space="0" w:color="auto"/>
              <w:left w:val="single" w:sz="6" w:space="0" w:color="auto"/>
              <w:bottom w:val="single" w:sz="6" w:space="0" w:color="auto"/>
              <w:right w:val="single" w:sz="6" w:space="0" w:color="auto"/>
            </w:tcBorders>
          </w:tcPr>
          <w:p w14:paraId="73A6F248"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66A9B39B" w14:textId="032706F1"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175C4077" w14:textId="77777777" w:rsidR="0041683F" w:rsidRPr="00CC68B2" w:rsidRDefault="0041683F" w:rsidP="0041683F">
            <w:pPr>
              <w:rPr>
                <w:rFonts w:cs="Arial"/>
                <w:snapToGrid w:val="0"/>
                <w:sz w:val="16"/>
              </w:rPr>
            </w:pPr>
            <w:r w:rsidRPr="007C73FD">
              <w:rPr>
                <w:rFonts w:cs="Arial"/>
                <w:snapToGrid w:val="0"/>
                <w:sz w:val="16"/>
              </w:rPr>
              <w:t>DVPVW_INTREKKING_TYPE</w:t>
            </w:r>
          </w:p>
        </w:tc>
      </w:tr>
      <w:tr w:rsidR="0041683F" w:rsidRPr="004F1C77" w14:paraId="1AFC5BE1"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184E943" w14:textId="77777777" w:rsidR="0041683F" w:rsidRPr="00CC68B2" w:rsidRDefault="0041683F" w:rsidP="0041683F">
            <w:pPr>
              <w:rPr>
                <w:rFonts w:cs="Arial"/>
                <w:snapToGrid w:val="0"/>
                <w:sz w:val="16"/>
              </w:rPr>
            </w:pPr>
            <w:r w:rsidRPr="007C73FD">
              <w:rPr>
                <w:rFonts w:cs="Arial"/>
                <w:snapToGrid w:val="0"/>
                <w:sz w:val="16"/>
              </w:rPr>
              <w:t>XAABH_INTREKKING_MAAND</w:t>
            </w:r>
          </w:p>
        </w:tc>
        <w:tc>
          <w:tcPr>
            <w:tcW w:w="287" w:type="pct"/>
            <w:tcBorders>
              <w:top w:val="single" w:sz="6" w:space="0" w:color="auto"/>
              <w:left w:val="single" w:sz="6" w:space="0" w:color="auto"/>
              <w:bottom w:val="single" w:sz="6" w:space="0" w:color="auto"/>
              <w:right w:val="single" w:sz="6" w:space="0" w:color="auto"/>
            </w:tcBorders>
          </w:tcPr>
          <w:p w14:paraId="52F57852"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2E15B87C" w14:textId="0B420A92"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12532698" w14:textId="77777777" w:rsidR="0041683F" w:rsidRPr="00CC68B2" w:rsidRDefault="0041683F" w:rsidP="0041683F">
            <w:pPr>
              <w:rPr>
                <w:rFonts w:cs="Arial"/>
                <w:snapToGrid w:val="0"/>
                <w:sz w:val="16"/>
              </w:rPr>
            </w:pPr>
            <w:r w:rsidRPr="007C73FD">
              <w:rPr>
                <w:rFonts w:cs="Arial"/>
                <w:snapToGrid w:val="0"/>
                <w:sz w:val="16"/>
              </w:rPr>
              <w:t>DVPVW_INTREKKING_MAAND</w:t>
            </w:r>
          </w:p>
        </w:tc>
      </w:tr>
      <w:tr w:rsidR="0041683F" w:rsidRPr="004F1C77" w14:paraId="1F8CE1D8"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5E5D853A" w14:textId="77777777" w:rsidR="0041683F" w:rsidRPr="00CC68B2" w:rsidRDefault="0041683F" w:rsidP="0041683F">
            <w:pPr>
              <w:rPr>
                <w:rFonts w:cs="Arial"/>
                <w:snapToGrid w:val="0"/>
                <w:sz w:val="16"/>
              </w:rPr>
            </w:pPr>
            <w:r w:rsidRPr="007C73FD">
              <w:rPr>
                <w:rFonts w:cs="Arial"/>
                <w:snapToGrid w:val="0"/>
                <w:sz w:val="16"/>
              </w:rPr>
              <w:t>XAABH_EINDDATUM_POLIS</w:t>
            </w:r>
          </w:p>
        </w:tc>
        <w:tc>
          <w:tcPr>
            <w:tcW w:w="287" w:type="pct"/>
            <w:tcBorders>
              <w:top w:val="single" w:sz="6" w:space="0" w:color="auto"/>
              <w:left w:val="single" w:sz="6" w:space="0" w:color="auto"/>
              <w:bottom w:val="single" w:sz="6" w:space="0" w:color="auto"/>
              <w:right w:val="single" w:sz="6" w:space="0" w:color="auto"/>
            </w:tcBorders>
          </w:tcPr>
          <w:p w14:paraId="44CCEEA4"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04EBEAFD" w14:textId="7F9C2D4C"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69A2A47B" w14:textId="77777777" w:rsidR="0041683F" w:rsidRPr="00CC68B2" w:rsidRDefault="0041683F" w:rsidP="0041683F">
            <w:pPr>
              <w:rPr>
                <w:rFonts w:cs="Arial"/>
                <w:snapToGrid w:val="0"/>
                <w:sz w:val="16"/>
              </w:rPr>
            </w:pPr>
            <w:r w:rsidRPr="007C73FD">
              <w:rPr>
                <w:rFonts w:cs="Arial"/>
                <w:snapToGrid w:val="0"/>
                <w:sz w:val="16"/>
              </w:rPr>
              <w:t>DVPVW_EINDDATUM_POLIS</w:t>
            </w:r>
            <w:r>
              <w:rPr>
                <w:rFonts w:cs="Arial"/>
                <w:snapToGrid w:val="0"/>
                <w:sz w:val="16"/>
              </w:rPr>
              <w:t xml:space="preserve">  *</w:t>
            </w:r>
          </w:p>
        </w:tc>
      </w:tr>
      <w:tr w:rsidR="0041683F" w:rsidRPr="004F1C77" w14:paraId="02271392"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7AC0E92B" w14:textId="77777777" w:rsidR="0041683F" w:rsidRPr="00CC68B2" w:rsidRDefault="0041683F" w:rsidP="0041683F">
            <w:pPr>
              <w:rPr>
                <w:rFonts w:cs="Arial"/>
                <w:snapToGrid w:val="0"/>
                <w:sz w:val="16"/>
              </w:rPr>
            </w:pPr>
            <w:r w:rsidRPr="007C73FD">
              <w:rPr>
                <w:rFonts w:cs="Arial"/>
                <w:snapToGrid w:val="0"/>
                <w:sz w:val="16"/>
              </w:rPr>
              <w:t>XAABH_DATUM_WEV</w:t>
            </w:r>
          </w:p>
        </w:tc>
        <w:tc>
          <w:tcPr>
            <w:tcW w:w="287" w:type="pct"/>
            <w:tcBorders>
              <w:top w:val="single" w:sz="6" w:space="0" w:color="auto"/>
              <w:left w:val="single" w:sz="6" w:space="0" w:color="auto"/>
              <w:bottom w:val="single" w:sz="6" w:space="0" w:color="auto"/>
              <w:right w:val="single" w:sz="6" w:space="0" w:color="auto"/>
            </w:tcBorders>
          </w:tcPr>
          <w:p w14:paraId="55BDFE52"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74D2789C" w14:textId="2582BE87"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4969FD4B" w14:textId="77777777" w:rsidR="0041683F" w:rsidRPr="00CC68B2" w:rsidRDefault="0041683F" w:rsidP="0041683F">
            <w:pPr>
              <w:rPr>
                <w:rFonts w:cs="Arial"/>
                <w:snapToGrid w:val="0"/>
                <w:sz w:val="16"/>
              </w:rPr>
            </w:pPr>
            <w:r w:rsidRPr="007C73FD">
              <w:rPr>
                <w:rFonts w:cs="Arial"/>
                <w:snapToGrid w:val="0"/>
                <w:sz w:val="16"/>
              </w:rPr>
              <w:t>DVPVW_DATUM_WEV</w:t>
            </w:r>
            <w:r>
              <w:rPr>
                <w:rFonts w:cs="Arial"/>
                <w:snapToGrid w:val="0"/>
                <w:sz w:val="16"/>
              </w:rPr>
              <w:t xml:space="preserve"> *</w:t>
            </w:r>
          </w:p>
        </w:tc>
      </w:tr>
      <w:tr w:rsidR="0041683F" w:rsidRPr="004F1C77" w14:paraId="6AC8217A"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0267C0A" w14:textId="77777777" w:rsidR="0041683F" w:rsidRPr="00CC68B2" w:rsidRDefault="0041683F" w:rsidP="0041683F">
            <w:pPr>
              <w:rPr>
                <w:rFonts w:cs="Arial"/>
                <w:snapToGrid w:val="0"/>
                <w:sz w:val="16"/>
              </w:rPr>
            </w:pPr>
            <w:r w:rsidRPr="007C73FD">
              <w:rPr>
                <w:rFonts w:cs="Arial"/>
                <w:snapToGrid w:val="0"/>
                <w:sz w:val="16"/>
              </w:rPr>
              <w:t>XAABH_REDEN_OPMAAK</w:t>
            </w:r>
          </w:p>
        </w:tc>
        <w:tc>
          <w:tcPr>
            <w:tcW w:w="287" w:type="pct"/>
            <w:tcBorders>
              <w:top w:val="single" w:sz="6" w:space="0" w:color="auto"/>
              <w:left w:val="single" w:sz="6" w:space="0" w:color="auto"/>
              <w:bottom w:val="single" w:sz="6" w:space="0" w:color="auto"/>
              <w:right w:val="single" w:sz="6" w:space="0" w:color="auto"/>
            </w:tcBorders>
          </w:tcPr>
          <w:p w14:paraId="4F7167B9"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4CA4F7C0" w14:textId="23D40A66"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6FC16EE4" w14:textId="77777777" w:rsidR="0041683F" w:rsidRPr="00CC68B2" w:rsidRDefault="0041683F" w:rsidP="0041683F">
            <w:pPr>
              <w:rPr>
                <w:rFonts w:cs="Arial"/>
                <w:snapToGrid w:val="0"/>
                <w:sz w:val="16"/>
              </w:rPr>
            </w:pPr>
            <w:r w:rsidRPr="007C73FD">
              <w:rPr>
                <w:rFonts w:cs="Arial"/>
                <w:snapToGrid w:val="0"/>
                <w:sz w:val="16"/>
              </w:rPr>
              <w:t>DVPVW_REDEN_OPMAAK</w:t>
            </w:r>
          </w:p>
        </w:tc>
      </w:tr>
      <w:tr w:rsidR="0041683F" w:rsidRPr="004F1C77" w14:paraId="68A7226B"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1AB940E1" w14:textId="77777777" w:rsidR="0041683F" w:rsidRPr="00CC68B2" w:rsidRDefault="0041683F" w:rsidP="0041683F">
            <w:pPr>
              <w:rPr>
                <w:rFonts w:cs="Arial"/>
                <w:snapToGrid w:val="0"/>
                <w:sz w:val="16"/>
              </w:rPr>
            </w:pPr>
            <w:r w:rsidRPr="007C73FD">
              <w:rPr>
                <w:rFonts w:cs="Arial"/>
                <w:snapToGrid w:val="0"/>
                <w:sz w:val="16"/>
              </w:rPr>
              <w:t>XAABH_TS_HEFFING</w:t>
            </w:r>
          </w:p>
        </w:tc>
        <w:tc>
          <w:tcPr>
            <w:tcW w:w="287" w:type="pct"/>
            <w:tcBorders>
              <w:top w:val="single" w:sz="6" w:space="0" w:color="auto"/>
              <w:left w:val="single" w:sz="6" w:space="0" w:color="auto"/>
              <w:bottom w:val="single" w:sz="6" w:space="0" w:color="auto"/>
              <w:right w:val="single" w:sz="6" w:space="0" w:color="auto"/>
            </w:tcBorders>
          </w:tcPr>
          <w:p w14:paraId="4FFABF72"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618F4BBC" w14:textId="189FBE3A"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51594489" w14:textId="77777777" w:rsidR="0041683F" w:rsidRPr="00CC68B2" w:rsidRDefault="0041683F" w:rsidP="0041683F">
            <w:pPr>
              <w:rPr>
                <w:rFonts w:cs="Arial"/>
                <w:snapToGrid w:val="0"/>
                <w:sz w:val="16"/>
              </w:rPr>
            </w:pPr>
            <w:r w:rsidRPr="007C73FD">
              <w:rPr>
                <w:rFonts w:cs="Arial"/>
                <w:snapToGrid w:val="0"/>
                <w:sz w:val="16"/>
              </w:rPr>
              <w:t>DVPVW_TS_HEFFING</w:t>
            </w:r>
            <w:r>
              <w:rPr>
                <w:rFonts w:cs="Arial"/>
                <w:snapToGrid w:val="0"/>
                <w:sz w:val="16"/>
              </w:rPr>
              <w:t xml:space="preserve"> *</w:t>
            </w:r>
          </w:p>
        </w:tc>
      </w:tr>
      <w:tr w:rsidR="0041683F" w:rsidRPr="004F1C77" w14:paraId="1C40376E"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EE05D3A" w14:textId="77777777" w:rsidR="0041683F" w:rsidRPr="00CC68B2" w:rsidRDefault="0041683F" w:rsidP="0041683F">
            <w:pPr>
              <w:rPr>
                <w:rFonts w:cs="Arial"/>
                <w:snapToGrid w:val="0"/>
                <w:sz w:val="16"/>
              </w:rPr>
            </w:pPr>
            <w:r w:rsidRPr="007C73FD">
              <w:rPr>
                <w:rFonts w:cs="Arial"/>
                <w:snapToGrid w:val="0"/>
                <w:sz w:val="16"/>
              </w:rPr>
              <w:t>XAABH_SOORT_MAX_VRIJGESTELD</w:t>
            </w:r>
          </w:p>
        </w:tc>
        <w:tc>
          <w:tcPr>
            <w:tcW w:w="287" w:type="pct"/>
            <w:tcBorders>
              <w:top w:val="single" w:sz="6" w:space="0" w:color="auto"/>
              <w:left w:val="single" w:sz="6" w:space="0" w:color="auto"/>
              <w:bottom w:val="single" w:sz="6" w:space="0" w:color="auto"/>
              <w:right w:val="single" w:sz="6" w:space="0" w:color="auto"/>
            </w:tcBorders>
          </w:tcPr>
          <w:p w14:paraId="30656BAA"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3DE01A52" w14:textId="43518260"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595E9327" w14:textId="77777777" w:rsidR="0041683F" w:rsidRPr="00CC68B2" w:rsidRDefault="0041683F" w:rsidP="0041683F">
            <w:pPr>
              <w:rPr>
                <w:rFonts w:cs="Arial"/>
                <w:snapToGrid w:val="0"/>
                <w:sz w:val="16"/>
              </w:rPr>
            </w:pPr>
            <w:r w:rsidRPr="007C73FD">
              <w:rPr>
                <w:rFonts w:cs="Arial"/>
                <w:snapToGrid w:val="0"/>
                <w:sz w:val="16"/>
              </w:rPr>
              <w:t>DVPVW_SOORT_MAX_VRIJGESTELD</w:t>
            </w:r>
          </w:p>
        </w:tc>
      </w:tr>
      <w:tr w:rsidR="0041683F" w:rsidRPr="004F1C77" w14:paraId="6AA06F9C"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69B3EE4" w14:textId="77777777" w:rsidR="0041683F" w:rsidRPr="00CC68B2" w:rsidRDefault="0041683F" w:rsidP="0041683F">
            <w:pPr>
              <w:rPr>
                <w:rFonts w:cs="Arial"/>
                <w:snapToGrid w:val="0"/>
                <w:sz w:val="16"/>
              </w:rPr>
            </w:pPr>
            <w:r w:rsidRPr="007C73FD">
              <w:rPr>
                <w:rFonts w:cs="Arial"/>
                <w:snapToGrid w:val="0"/>
                <w:sz w:val="16"/>
              </w:rPr>
              <w:t>XAABH_AARD_SCHENDING</w:t>
            </w:r>
          </w:p>
        </w:tc>
        <w:tc>
          <w:tcPr>
            <w:tcW w:w="287" w:type="pct"/>
            <w:tcBorders>
              <w:top w:val="single" w:sz="6" w:space="0" w:color="auto"/>
              <w:left w:val="single" w:sz="6" w:space="0" w:color="auto"/>
              <w:bottom w:val="single" w:sz="6" w:space="0" w:color="auto"/>
              <w:right w:val="single" w:sz="6" w:space="0" w:color="auto"/>
            </w:tcBorders>
          </w:tcPr>
          <w:p w14:paraId="6CC8990D"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66A47AF6" w14:textId="29036568"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4F0E174B" w14:textId="77777777" w:rsidR="0041683F" w:rsidRPr="00CC68B2" w:rsidRDefault="0041683F" w:rsidP="0041683F">
            <w:pPr>
              <w:rPr>
                <w:rFonts w:cs="Arial"/>
                <w:snapToGrid w:val="0"/>
                <w:sz w:val="16"/>
              </w:rPr>
            </w:pPr>
            <w:r w:rsidRPr="007C73FD">
              <w:rPr>
                <w:rFonts w:cs="Arial"/>
                <w:snapToGrid w:val="0"/>
                <w:sz w:val="16"/>
              </w:rPr>
              <w:t>DVPVW_AARD_SCHENDING</w:t>
            </w:r>
          </w:p>
        </w:tc>
      </w:tr>
      <w:tr w:rsidR="0041683F" w:rsidRPr="004F1C77" w14:paraId="33731B76"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27E6ABEF" w14:textId="77777777" w:rsidR="0041683F" w:rsidRPr="00CC68B2" w:rsidRDefault="0041683F" w:rsidP="0041683F">
            <w:pPr>
              <w:rPr>
                <w:rFonts w:cs="Arial"/>
                <w:snapToGrid w:val="0"/>
                <w:sz w:val="16"/>
              </w:rPr>
            </w:pPr>
            <w:r w:rsidRPr="007C73FD">
              <w:rPr>
                <w:rFonts w:cs="Arial"/>
                <w:snapToGrid w:val="0"/>
                <w:sz w:val="16"/>
              </w:rPr>
              <w:t>XAABH_UITKERING_TOTAAL</w:t>
            </w:r>
          </w:p>
        </w:tc>
        <w:tc>
          <w:tcPr>
            <w:tcW w:w="287" w:type="pct"/>
            <w:tcBorders>
              <w:top w:val="single" w:sz="6" w:space="0" w:color="auto"/>
              <w:left w:val="single" w:sz="6" w:space="0" w:color="auto"/>
              <w:bottom w:val="single" w:sz="6" w:space="0" w:color="auto"/>
              <w:right w:val="single" w:sz="6" w:space="0" w:color="auto"/>
            </w:tcBorders>
          </w:tcPr>
          <w:p w14:paraId="575EB7C1"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67BC4F56" w14:textId="02561A08"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E3C897B" w14:textId="77777777" w:rsidR="0041683F" w:rsidRPr="00CC68B2" w:rsidRDefault="0041683F" w:rsidP="0041683F">
            <w:pPr>
              <w:rPr>
                <w:rFonts w:cs="Arial"/>
                <w:snapToGrid w:val="0"/>
                <w:sz w:val="16"/>
              </w:rPr>
            </w:pPr>
            <w:r w:rsidRPr="007C73FD">
              <w:rPr>
                <w:rFonts w:cs="Arial"/>
                <w:snapToGrid w:val="0"/>
                <w:sz w:val="16"/>
              </w:rPr>
              <w:t>DVPVW_UITKERING_TOTAAL</w:t>
            </w:r>
          </w:p>
        </w:tc>
      </w:tr>
      <w:tr w:rsidR="0041683F" w:rsidRPr="004F1C77" w14:paraId="4E2E8D09"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1F1474C" w14:textId="77777777" w:rsidR="0041683F" w:rsidRPr="00CC68B2" w:rsidRDefault="0041683F" w:rsidP="0041683F">
            <w:pPr>
              <w:rPr>
                <w:rFonts w:cs="Arial"/>
                <w:snapToGrid w:val="0"/>
                <w:sz w:val="16"/>
              </w:rPr>
            </w:pPr>
            <w:r w:rsidRPr="007C73FD">
              <w:rPr>
                <w:rFonts w:cs="Arial"/>
                <w:snapToGrid w:val="0"/>
                <w:sz w:val="16"/>
              </w:rPr>
              <w:t>XAABH_UITKERING_NIET_NP</w:t>
            </w:r>
          </w:p>
        </w:tc>
        <w:tc>
          <w:tcPr>
            <w:tcW w:w="287" w:type="pct"/>
            <w:tcBorders>
              <w:top w:val="single" w:sz="6" w:space="0" w:color="auto"/>
              <w:left w:val="single" w:sz="6" w:space="0" w:color="auto"/>
              <w:bottom w:val="single" w:sz="6" w:space="0" w:color="auto"/>
              <w:right w:val="single" w:sz="6" w:space="0" w:color="auto"/>
            </w:tcBorders>
          </w:tcPr>
          <w:p w14:paraId="004908C1"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0CE174EF" w14:textId="3C3150D1"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404FBDBB" w14:textId="77777777" w:rsidR="0041683F" w:rsidRPr="00CC68B2" w:rsidRDefault="0041683F" w:rsidP="0041683F">
            <w:pPr>
              <w:rPr>
                <w:rFonts w:cs="Arial"/>
                <w:snapToGrid w:val="0"/>
                <w:sz w:val="16"/>
              </w:rPr>
            </w:pPr>
            <w:r w:rsidRPr="007C73FD">
              <w:rPr>
                <w:rFonts w:cs="Arial"/>
                <w:snapToGrid w:val="0"/>
                <w:sz w:val="16"/>
              </w:rPr>
              <w:t>DVPVW_UITKERING_NIET_NP</w:t>
            </w:r>
          </w:p>
        </w:tc>
      </w:tr>
      <w:tr w:rsidR="0041683F" w:rsidRPr="004F1C77" w14:paraId="57417C93"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AE56237" w14:textId="77777777" w:rsidR="0041683F" w:rsidRPr="00CC68B2" w:rsidRDefault="0041683F" w:rsidP="0041683F">
            <w:pPr>
              <w:rPr>
                <w:rFonts w:cs="Arial"/>
                <w:snapToGrid w:val="0"/>
                <w:sz w:val="16"/>
              </w:rPr>
            </w:pPr>
            <w:r w:rsidRPr="007C73FD">
              <w:rPr>
                <w:rFonts w:cs="Arial"/>
                <w:snapToGrid w:val="0"/>
                <w:sz w:val="16"/>
              </w:rPr>
              <w:t>XAABH_WEV_TOTAAL</w:t>
            </w:r>
          </w:p>
        </w:tc>
        <w:tc>
          <w:tcPr>
            <w:tcW w:w="287" w:type="pct"/>
            <w:tcBorders>
              <w:top w:val="single" w:sz="6" w:space="0" w:color="auto"/>
              <w:left w:val="single" w:sz="6" w:space="0" w:color="auto"/>
              <w:bottom w:val="single" w:sz="6" w:space="0" w:color="auto"/>
              <w:right w:val="single" w:sz="6" w:space="0" w:color="auto"/>
            </w:tcBorders>
          </w:tcPr>
          <w:p w14:paraId="7CF5D0E9"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7D5C8170" w14:textId="4AF62656"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60DE9D32" w14:textId="77777777" w:rsidR="0041683F" w:rsidRPr="00CC68B2" w:rsidRDefault="0041683F" w:rsidP="0041683F">
            <w:pPr>
              <w:rPr>
                <w:rFonts w:cs="Arial"/>
                <w:snapToGrid w:val="0"/>
                <w:sz w:val="16"/>
              </w:rPr>
            </w:pPr>
            <w:r w:rsidRPr="007C73FD">
              <w:rPr>
                <w:rFonts w:cs="Arial"/>
                <w:snapToGrid w:val="0"/>
                <w:sz w:val="16"/>
              </w:rPr>
              <w:t>DVPVW_WEV_TOTAAL</w:t>
            </w:r>
          </w:p>
        </w:tc>
      </w:tr>
      <w:tr w:rsidR="0041683F" w:rsidRPr="004F1C77" w14:paraId="6ACDAC80"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06550572" w14:textId="77777777" w:rsidR="0041683F" w:rsidRPr="00CC68B2" w:rsidRDefault="0041683F" w:rsidP="0041683F">
            <w:pPr>
              <w:rPr>
                <w:rFonts w:cs="Arial"/>
                <w:snapToGrid w:val="0"/>
                <w:sz w:val="16"/>
              </w:rPr>
            </w:pPr>
            <w:r w:rsidRPr="007C73FD">
              <w:rPr>
                <w:rFonts w:cs="Arial"/>
                <w:snapToGrid w:val="0"/>
                <w:sz w:val="16"/>
              </w:rPr>
              <w:t>XAABH_PREMIE_TOTAAL</w:t>
            </w:r>
          </w:p>
        </w:tc>
        <w:tc>
          <w:tcPr>
            <w:tcW w:w="287" w:type="pct"/>
            <w:tcBorders>
              <w:top w:val="single" w:sz="6" w:space="0" w:color="auto"/>
              <w:left w:val="single" w:sz="6" w:space="0" w:color="auto"/>
              <w:bottom w:val="single" w:sz="6" w:space="0" w:color="auto"/>
              <w:right w:val="single" w:sz="6" w:space="0" w:color="auto"/>
            </w:tcBorders>
          </w:tcPr>
          <w:p w14:paraId="06BEAB6D"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5BC3333D" w14:textId="60299BDD"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6A917F4D" w14:textId="77777777" w:rsidR="0041683F" w:rsidRPr="00CC68B2" w:rsidRDefault="0041683F" w:rsidP="0041683F">
            <w:pPr>
              <w:rPr>
                <w:rFonts w:cs="Arial"/>
                <w:snapToGrid w:val="0"/>
                <w:sz w:val="16"/>
              </w:rPr>
            </w:pPr>
            <w:r w:rsidRPr="007C73FD">
              <w:rPr>
                <w:rFonts w:cs="Arial"/>
                <w:snapToGrid w:val="0"/>
                <w:sz w:val="16"/>
              </w:rPr>
              <w:t>DVPVW_PREMIE_TOTAAL</w:t>
            </w:r>
          </w:p>
        </w:tc>
      </w:tr>
      <w:tr w:rsidR="0041683F" w:rsidRPr="004F1C77" w14:paraId="5082B399"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F5F8A2E" w14:textId="77777777" w:rsidR="0041683F" w:rsidRPr="00CC68B2" w:rsidRDefault="0041683F" w:rsidP="0041683F">
            <w:pPr>
              <w:rPr>
                <w:rFonts w:cs="Arial"/>
                <w:snapToGrid w:val="0"/>
                <w:sz w:val="16"/>
              </w:rPr>
            </w:pPr>
            <w:r w:rsidRPr="007C73FD">
              <w:rPr>
                <w:rFonts w:cs="Arial"/>
                <w:snapToGrid w:val="0"/>
                <w:sz w:val="16"/>
              </w:rPr>
              <w:t>XAABH_DATUM_OVERLIJDEN</w:t>
            </w:r>
          </w:p>
        </w:tc>
        <w:tc>
          <w:tcPr>
            <w:tcW w:w="287" w:type="pct"/>
            <w:tcBorders>
              <w:top w:val="single" w:sz="6" w:space="0" w:color="auto"/>
              <w:left w:val="single" w:sz="6" w:space="0" w:color="auto"/>
              <w:bottom w:val="single" w:sz="6" w:space="0" w:color="auto"/>
              <w:right w:val="single" w:sz="6" w:space="0" w:color="auto"/>
            </w:tcBorders>
          </w:tcPr>
          <w:p w14:paraId="3F450544"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55E7D399" w14:textId="374D5955"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9AD82E1" w14:textId="77777777" w:rsidR="0041683F" w:rsidRPr="00CC68B2" w:rsidRDefault="0041683F" w:rsidP="0041683F">
            <w:pPr>
              <w:rPr>
                <w:rFonts w:cs="Arial"/>
                <w:snapToGrid w:val="0"/>
                <w:sz w:val="16"/>
              </w:rPr>
            </w:pPr>
            <w:r w:rsidRPr="007C73FD">
              <w:rPr>
                <w:rFonts w:cs="Arial"/>
                <w:snapToGrid w:val="0"/>
                <w:sz w:val="16"/>
              </w:rPr>
              <w:t>DVPVW_DATUM_OVERLIJDEN</w:t>
            </w:r>
            <w:r>
              <w:rPr>
                <w:rFonts w:cs="Arial"/>
                <w:snapToGrid w:val="0"/>
                <w:sz w:val="16"/>
              </w:rPr>
              <w:t xml:space="preserve"> *</w:t>
            </w:r>
          </w:p>
        </w:tc>
      </w:tr>
      <w:tr w:rsidR="0041683F" w:rsidRPr="004F1C77" w14:paraId="66B77AF5"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4130E7D2" w14:textId="77777777" w:rsidR="0041683F" w:rsidRPr="00CC68B2" w:rsidRDefault="0041683F" w:rsidP="0041683F">
            <w:pPr>
              <w:rPr>
                <w:rFonts w:cs="Arial"/>
                <w:snapToGrid w:val="0"/>
                <w:sz w:val="16"/>
              </w:rPr>
            </w:pPr>
            <w:r w:rsidRPr="007C73FD">
              <w:rPr>
                <w:rFonts w:cs="Arial"/>
                <w:snapToGrid w:val="0"/>
                <w:sz w:val="16"/>
              </w:rPr>
              <w:t>XAABH_DATUM_PREMIEDEPOT</w:t>
            </w:r>
          </w:p>
        </w:tc>
        <w:tc>
          <w:tcPr>
            <w:tcW w:w="287" w:type="pct"/>
            <w:tcBorders>
              <w:top w:val="single" w:sz="6" w:space="0" w:color="auto"/>
              <w:left w:val="single" w:sz="6" w:space="0" w:color="auto"/>
              <w:bottom w:val="single" w:sz="6" w:space="0" w:color="auto"/>
              <w:right w:val="single" w:sz="6" w:space="0" w:color="auto"/>
            </w:tcBorders>
          </w:tcPr>
          <w:p w14:paraId="0C3A4B11"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335E949B" w14:textId="2D68E8DF"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4E77D872" w14:textId="77777777" w:rsidR="0041683F" w:rsidRPr="00CC68B2" w:rsidRDefault="0041683F" w:rsidP="0041683F">
            <w:pPr>
              <w:rPr>
                <w:rFonts w:cs="Arial"/>
                <w:snapToGrid w:val="0"/>
                <w:sz w:val="16"/>
              </w:rPr>
            </w:pPr>
            <w:r w:rsidRPr="007C73FD">
              <w:rPr>
                <w:rFonts w:cs="Arial"/>
                <w:snapToGrid w:val="0"/>
                <w:sz w:val="16"/>
              </w:rPr>
              <w:t>DVPVW_DATUM_PREMIEDEPOT</w:t>
            </w:r>
            <w:r>
              <w:rPr>
                <w:rFonts w:cs="Arial"/>
                <w:snapToGrid w:val="0"/>
                <w:sz w:val="16"/>
              </w:rPr>
              <w:t xml:space="preserve"> *</w:t>
            </w:r>
          </w:p>
        </w:tc>
      </w:tr>
      <w:tr w:rsidR="0041683F" w:rsidRPr="004F1C77" w14:paraId="3539E472"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27F4F846" w14:textId="77777777" w:rsidR="0041683F" w:rsidRPr="00CC68B2" w:rsidRDefault="0041683F" w:rsidP="0041683F">
            <w:pPr>
              <w:rPr>
                <w:rFonts w:cs="Arial"/>
                <w:snapToGrid w:val="0"/>
                <w:sz w:val="16"/>
              </w:rPr>
            </w:pPr>
            <w:r w:rsidRPr="007C73FD">
              <w:rPr>
                <w:rFonts w:cs="Arial"/>
                <w:snapToGrid w:val="0"/>
                <w:sz w:val="16"/>
              </w:rPr>
              <w:t>XAABH_PREMIEDEPOT_TOTAAL</w:t>
            </w:r>
          </w:p>
        </w:tc>
        <w:tc>
          <w:tcPr>
            <w:tcW w:w="287" w:type="pct"/>
            <w:tcBorders>
              <w:top w:val="single" w:sz="6" w:space="0" w:color="auto"/>
              <w:left w:val="single" w:sz="6" w:space="0" w:color="auto"/>
              <w:bottom w:val="single" w:sz="6" w:space="0" w:color="auto"/>
              <w:right w:val="single" w:sz="6" w:space="0" w:color="auto"/>
            </w:tcBorders>
          </w:tcPr>
          <w:p w14:paraId="7BE56526"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2A666D33" w14:textId="2CBA886E" w:rsidR="0041683F" w:rsidRPr="00CC68B2"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67803E3" w14:textId="77777777" w:rsidR="0041683F" w:rsidRPr="00CC68B2" w:rsidRDefault="0041683F" w:rsidP="0041683F">
            <w:pPr>
              <w:rPr>
                <w:rFonts w:cs="Arial"/>
                <w:snapToGrid w:val="0"/>
                <w:sz w:val="16"/>
              </w:rPr>
            </w:pPr>
            <w:r w:rsidRPr="007C73FD">
              <w:rPr>
                <w:rFonts w:cs="Arial"/>
                <w:snapToGrid w:val="0"/>
                <w:sz w:val="16"/>
              </w:rPr>
              <w:t>DVPVW_PREMIEDEPOT_TOTAAL</w:t>
            </w:r>
          </w:p>
        </w:tc>
      </w:tr>
      <w:tr w:rsidR="0041683F" w:rsidRPr="004F1C77" w14:paraId="1B4C8845"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08FDC01C" w14:textId="77777777" w:rsidR="0041683F" w:rsidRPr="007C73FD" w:rsidRDefault="0041683F" w:rsidP="0041683F">
            <w:pPr>
              <w:rPr>
                <w:rFonts w:cs="Arial"/>
                <w:snapToGrid w:val="0"/>
                <w:sz w:val="16"/>
              </w:rPr>
            </w:pPr>
            <w:r w:rsidRPr="00BE4E43">
              <w:rPr>
                <w:rFonts w:cs="Arial"/>
                <w:snapToGrid w:val="0"/>
                <w:sz w:val="16"/>
              </w:rPr>
              <w:t>XAABH_NAAMGIINHOUDERAFWIJKEND</w:t>
            </w:r>
          </w:p>
        </w:tc>
        <w:tc>
          <w:tcPr>
            <w:tcW w:w="287" w:type="pct"/>
            <w:tcBorders>
              <w:top w:val="single" w:sz="6" w:space="0" w:color="auto"/>
              <w:left w:val="single" w:sz="6" w:space="0" w:color="auto"/>
              <w:bottom w:val="single" w:sz="6" w:space="0" w:color="auto"/>
              <w:right w:val="single" w:sz="6" w:space="0" w:color="auto"/>
            </w:tcBorders>
          </w:tcPr>
          <w:p w14:paraId="09BFABB8"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92B7881" w14:textId="0B10C080" w:rsidR="0041683F" w:rsidRPr="00277541"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3BAAB5B" w14:textId="77777777" w:rsidR="0041683F" w:rsidRPr="007C73FD" w:rsidRDefault="0041683F" w:rsidP="0041683F">
            <w:pPr>
              <w:rPr>
                <w:rFonts w:cs="Arial"/>
                <w:snapToGrid w:val="0"/>
                <w:sz w:val="16"/>
              </w:rPr>
            </w:pPr>
            <w:r w:rsidRPr="00C92135">
              <w:rPr>
                <w:rFonts w:cs="Arial"/>
                <w:snapToGrid w:val="0"/>
                <w:sz w:val="16"/>
              </w:rPr>
              <w:t>DVPVW_NAAM_GIIN_AFWIJKEND</w:t>
            </w:r>
            <w:r w:rsidRPr="00C92135" w:rsidDel="00C92135">
              <w:rPr>
                <w:rFonts w:cs="Arial"/>
                <w:snapToGrid w:val="0"/>
                <w:sz w:val="16"/>
              </w:rPr>
              <w:t xml:space="preserve"> </w:t>
            </w:r>
          </w:p>
        </w:tc>
      </w:tr>
      <w:tr w:rsidR="0041683F" w:rsidRPr="004F1C77" w14:paraId="2970B773"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2147A1C" w14:textId="77777777" w:rsidR="0041683F" w:rsidRDefault="0041683F" w:rsidP="0041683F">
            <w:pPr>
              <w:rPr>
                <w:rFonts w:cs="Arial"/>
                <w:snapToGrid w:val="0"/>
                <w:sz w:val="16"/>
              </w:rPr>
            </w:pPr>
            <w:r w:rsidRPr="00BE4E43">
              <w:rPr>
                <w:rFonts w:cs="Arial"/>
                <w:snapToGrid w:val="0"/>
                <w:sz w:val="16"/>
              </w:rPr>
              <w:t>XAABH_PEILDATUM</w:t>
            </w:r>
          </w:p>
        </w:tc>
        <w:tc>
          <w:tcPr>
            <w:tcW w:w="287" w:type="pct"/>
            <w:tcBorders>
              <w:top w:val="single" w:sz="6" w:space="0" w:color="auto"/>
              <w:left w:val="single" w:sz="6" w:space="0" w:color="auto"/>
              <w:bottom w:val="single" w:sz="6" w:space="0" w:color="auto"/>
              <w:right w:val="single" w:sz="6" w:space="0" w:color="auto"/>
            </w:tcBorders>
          </w:tcPr>
          <w:p w14:paraId="469D631B"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EEFE1F8" w14:textId="1CB5AE7E" w:rsidR="0041683F" w:rsidRPr="00CA2FEF"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73BCB4CB" w14:textId="37FE9984" w:rsidR="0041683F" w:rsidRPr="00303F5E" w:rsidRDefault="0041683F" w:rsidP="0041683F">
            <w:pPr>
              <w:rPr>
                <w:rFonts w:cs="Arial"/>
                <w:snapToGrid w:val="0"/>
                <w:sz w:val="16"/>
              </w:rPr>
            </w:pPr>
            <w:r w:rsidRPr="00303F5E">
              <w:rPr>
                <w:rFonts w:cs="Arial"/>
                <w:snapToGrid w:val="0"/>
                <w:sz w:val="16"/>
              </w:rPr>
              <w:t>GEGEVENSTIJDVAK</w:t>
            </w:r>
            <w:r>
              <w:rPr>
                <w:rFonts w:cs="Arial"/>
                <w:snapToGrid w:val="0"/>
                <w:sz w:val="16"/>
              </w:rPr>
              <w:t xml:space="preserve"> **</w:t>
            </w:r>
          </w:p>
        </w:tc>
      </w:tr>
      <w:tr w:rsidR="0041683F" w:rsidRPr="004F1C77" w14:paraId="230D7691"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643A793D" w14:textId="77777777" w:rsidR="0041683F" w:rsidRDefault="0041683F" w:rsidP="0041683F">
            <w:pPr>
              <w:rPr>
                <w:rFonts w:cs="Arial"/>
                <w:snapToGrid w:val="0"/>
                <w:sz w:val="16"/>
              </w:rPr>
            </w:pPr>
            <w:r w:rsidRPr="00BE4E43">
              <w:rPr>
                <w:rFonts w:cs="Arial"/>
                <w:snapToGrid w:val="0"/>
                <w:sz w:val="16"/>
              </w:rPr>
              <w:t>XAABH_LABEL</w:t>
            </w:r>
          </w:p>
        </w:tc>
        <w:tc>
          <w:tcPr>
            <w:tcW w:w="287" w:type="pct"/>
            <w:tcBorders>
              <w:top w:val="single" w:sz="6" w:space="0" w:color="auto"/>
              <w:left w:val="single" w:sz="6" w:space="0" w:color="auto"/>
              <w:bottom w:val="single" w:sz="6" w:space="0" w:color="auto"/>
              <w:right w:val="single" w:sz="6" w:space="0" w:color="auto"/>
            </w:tcBorders>
          </w:tcPr>
          <w:p w14:paraId="3249F76C"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5AA5B10A" w14:textId="00F3CFE6" w:rsidR="0041683F" w:rsidRPr="00CA2FEF"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2185BF6D" w14:textId="77777777" w:rsidR="0041683F" w:rsidRPr="00303F5E" w:rsidRDefault="0041683F" w:rsidP="0041683F">
            <w:pPr>
              <w:rPr>
                <w:rFonts w:cs="Arial"/>
                <w:snapToGrid w:val="0"/>
                <w:sz w:val="16"/>
              </w:rPr>
            </w:pPr>
            <w:r w:rsidRPr="00C92135">
              <w:rPr>
                <w:rFonts w:cs="Arial"/>
                <w:snapToGrid w:val="0"/>
                <w:sz w:val="16"/>
              </w:rPr>
              <w:t>DVPVW_LABEL</w:t>
            </w:r>
          </w:p>
        </w:tc>
      </w:tr>
      <w:tr w:rsidR="0041683F" w:rsidRPr="004F1C77" w14:paraId="0BFD8D80"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568A5478" w14:textId="77777777" w:rsidR="0041683F" w:rsidRDefault="0041683F" w:rsidP="0041683F">
            <w:pPr>
              <w:rPr>
                <w:rFonts w:cs="Arial"/>
                <w:snapToGrid w:val="0"/>
                <w:sz w:val="16"/>
              </w:rPr>
            </w:pPr>
            <w:r w:rsidRPr="00BE4E43">
              <w:rPr>
                <w:rFonts w:cs="Arial"/>
                <w:snapToGrid w:val="0"/>
                <w:sz w:val="16"/>
              </w:rPr>
              <w:t>XAABH_MELDINGSOORT</w:t>
            </w:r>
          </w:p>
        </w:tc>
        <w:tc>
          <w:tcPr>
            <w:tcW w:w="287" w:type="pct"/>
            <w:tcBorders>
              <w:top w:val="single" w:sz="6" w:space="0" w:color="auto"/>
              <w:left w:val="single" w:sz="6" w:space="0" w:color="auto"/>
              <w:bottom w:val="single" w:sz="6" w:space="0" w:color="auto"/>
              <w:right w:val="single" w:sz="6" w:space="0" w:color="auto"/>
            </w:tcBorders>
          </w:tcPr>
          <w:p w14:paraId="13D7577D"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47440C5C" w14:textId="247B5FE8" w:rsidR="0041683F" w:rsidRPr="00CA2FEF"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189AF6DF" w14:textId="77777777" w:rsidR="0041683F" w:rsidRPr="00303F5E" w:rsidRDefault="0041683F" w:rsidP="0041683F">
            <w:pPr>
              <w:rPr>
                <w:rFonts w:cs="Arial"/>
                <w:snapToGrid w:val="0"/>
                <w:sz w:val="16"/>
              </w:rPr>
            </w:pPr>
            <w:r w:rsidRPr="00C92135">
              <w:rPr>
                <w:rFonts w:cs="Arial"/>
                <w:snapToGrid w:val="0"/>
                <w:sz w:val="16"/>
              </w:rPr>
              <w:t>DVPVW_MELDINGSOORT</w:t>
            </w:r>
          </w:p>
        </w:tc>
      </w:tr>
      <w:tr w:rsidR="0041683F" w:rsidRPr="004F1C77" w14:paraId="2B1A3470"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192A1BBA" w14:textId="77777777" w:rsidR="0041683F" w:rsidRDefault="0041683F" w:rsidP="0041683F">
            <w:pPr>
              <w:rPr>
                <w:rFonts w:cs="Arial"/>
                <w:snapToGrid w:val="0"/>
                <w:sz w:val="16"/>
              </w:rPr>
            </w:pPr>
            <w:r w:rsidRPr="00BE4E43">
              <w:rPr>
                <w:rFonts w:cs="Arial"/>
                <w:snapToGrid w:val="0"/>
                <w:sz w:val="16"/>
              </w:rPr>
              <w:t>XAABH_SOORTVERZEKERING</w:t>
            </w:r>
          </w:p>
        </w:tc>
        <w:tc>
          <w:tcPr>
            <w:tcW w:w="287" w:type="pct"/>
            <w:tcBorders>
              <w:top w:val="single" w:sz="6" w:space="0" w:color="auto"/>
              <w:left w:val="single" w:sz="6" w:space="0" w:color="auto"/>
              <w:bottom w:val="single" w:sz="6" w:space="0" w:color="auto"/>
              <w:right w:val="single" w:sz="6" w:space="0" w:color="auto"/>
            </w:tcBorders>
          </w:tcPr>
          <w:p w14:paraId="7F767932"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7F147011" w14:textId="2C1B0759" w:rsidR="0041683F" w:rsidRPr="00CA2FEF"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4E1C3496" w14:textId="77777777" w:rsidR="0041683F" w:rsidRPr="00303F5E" w:rsidRDefault="0041683F" w:rsidP="0041683F">
            <w:pPr>
              <w:rPr>
                <w:rFonts w:cs="Arial"/>
                <w:snapToGrid w:val="0"/>
                <w:sz w:val="16"/>
              </w:rPr>
            </w:pPr>
            <w:r w:rsidRPr="00C92135">
              <w:rPr>
                <w:rFonts w:cs="Arial"/>
                <w:snapToGrid w:val="0"/>
                <w:sz w:val="16"/>
              </w:rPr>
              <w:t>DVPVW_SOORTVERZEKERING</w:t>
            </w:r>
          </w:p>
        </w:tc>
      </w:tr>
      <w:tr w:rsidR="0041683F" w:rsidRPr="004F1C77" w14:paraId="3000F090"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275A6D47" w14:textId="77777777" w:rsidR="0041683F" w:rsidRDefault="0041683F" w:rsidP="0041683F">
            <w:pPr>
              <w:rPr>
                <w:rFonts w:cs="Arial"/>
                <w:snapToGrid w:val="0"/>
                <w:sz w:val="16"/>
              </w:rPr>
            </w:pPr>
            <w:r w:rsidRPr="00BE4E43">
              <w:rPr>
                <w:rFonts w:cs="Arial"/>
                <w:snapToGrid w:val="0"/>
                <w:sz w:val="16"/>
              </w:rPr>
              <w:t>XAABH_INDICATIEKWALITEIT</w:t>
            </w:r>
          </w:p>
        </w:tc>
        <w:tc>
          <w:tcPr>
            <w:tcW w:w="287" w:type="pct"/>
            <w:tcBorders>
              <w:top w:val="single" w:sz="6" w:space="0" w:color="auto"/>
              <w:left w:val="single" w:sz="6" w:space="0" w:color="auto"/>
              <w:bottom w:val="single" w:sz="6" w:space="0" w:color="auto"/>
              <w:right w:val="single" w:sz="6" w:space="0" w:color="auto"/>
            </w:tcBorders>
          </w:tcPr>
          <w:p w14:paraId="531F064C"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684172B7" w14:textId="23F5ABED" w:rsidR="0041683F" w:rsidRPr="00CA2FEF"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31DABFE8" w14:textId="4267204A" w:rsidR="0041683F" w:rsidRPr="00303F5E" w:rsidRDefault="0041683F" w:rsidP="0041683F">
            <w:pPr>
              <w:rPr>
                <w:rFonts w:cs="Arial"/>
                <w:snapToGrid w:val="0"/>
                <w:sz w:val="16"/>
              </w:rPr>
            </w:pPr>
            <w:r w:rsidRPr="00990E25">
              <w:rPr>
                <w:rFonts w:cs="Arial"/>
                <w:snapToGrid w:val="0"/>
                <w:sz w:val="16"/>
              </w:rPr>
              <w:t xml:space="preserve"> DVPVW_IND_KWALITEIT</w:t>
            </w:r>
          </w:p>
        </w:tc>
      </w:tr>
      <w:tr w:rsidR="0041683F" w:rsidRPr="004F1C77" w14:paraId="2CE71763"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2F199084" w14:textId="77777777" w:rsidR="0041683F" w:rsidRPr="00BE4E43" w:rsidRDefault="0041683F" w:rsidP="0041683F">
            <w:pPr>
              <w:rPr>
                <w:rFonts w:cs="Arial"/>
                <w:snapToGrid w:val="0"/>
                <w:sz w:val="16"/>
              </w:rPr>
            </w:pPr>
            <w:r w:rsidRPr="00A41151">
              <w:rPr>
                <w:rFonts w:cs="Arial"/>
                <w:snapToGrid w:val="0"/>
                <w:sz w:val="16"/>
              </w:rPr>
              <w:t>XAABH_LIJFRENTEPREMIEBET</w:t>
            </w:r>
          </w:p>
        </w:tc>
        <w:tc>
          <w:tcPr>
            <w:tcW w:w="287" w:type="pct"/>
            <w:tcBorders>
              <w:top w:val="single" w:sz="6" w:space="0" w:color="auto"/>
              <w:left w:val="single" w:sz="6" w:space="0" w:color="auto"/>
              <w:bottom w:val="single" w:sz="6" w:space="0" w:color="auto"/>
              <w:right w:val="single" w:sz="6" w:space="0" w:color="auto"/>
            </w:tcBorders>
          </w:tcPr>
          <w:p w14:paraId="02C9E762"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6BE3C66" w14:textId="22D162FA" w:rsidR="0041683F" w:rsidRPr="00E909A6"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1B1FC577" w14:textId="77777777" w:rsidR="0041683F" w:rsidDel="00A41151" w:rsidRDefault="0041683F" w:rsidP="0041683F">
            <w:pPr>
              <w:rPr>
                <w:rFonts w:cs="Arial"/>
                <w:snapToGrid w:val="0"/>
                <w:sz w:val="16"/>
              </w:rPr>
            </w:pPr>
            <w:r w:rsidRPr="00990E25">
              <w:rPr>
                <w:rFonts w:cs="Arial"/>
                <w:snapToGrid w:val="0"/>
                <w:sz w:val="16"/>
              </w:rPr>
              <w:t>DVPVW_LRPREMIEBET</w:t>
            </w:r>
          </w:p>
        </w:tc>
      </w:tr>
      <w:tr w:rsidR="0041683F" w:rsidRPr="004F1C77" w14:paraId="4FD39379" w14:textId="77777777" w:rsidTr="00BE4E43">
        <w:trPr>
          <w:cantSplit/>
          <w:trHeight w:val="190"/>
        </w:trPr>
        <w:tc>
          <w:tcPr>
            <w:tcW w:w="1643" w:type="pct"/>
            <w:tcBorders>
              <w:top w:val="single" w:sz="6" w:space="0" w:color="auto"/>
              <w:left w:val="single" w:sz="6" w:space="0" w:color="auto"/>
              <w:bottom w:val="single" w:sz="6" w:space="0" w:color="auto"/>
              <w:right w:val="single" w:sz="6" w:space="0" w:color="auto"/>
            </w:tcBorders>
          </w:tcPr>
          <w:p w14:paraId="3878EA70" w14:textId="77777777" w:rsidR="0041683F" w:rsidRPr="00BE4E43" w:rsidRDefault="0041683F" w:rsidP="0041683F">
            <w:pPr>
              <w:rPr>
                <w:rFonts w:cs="Arial"/>
                <w:snapToGrid w:val="0"/>
                <w:sz w:val="16"/>
              </w:rPr>
            </w:pPr>
            <w:r w:rsidRPr="00A41151">
              <w:rPr>
                <w:rFonts w:cs="Arial"/>
                <w:snapToGrid w:val="0"/>
                <w:sz w:val="16"/>
              </w:rPr>
              <w:t>XAABH_LIJFRENTEPREMIETERUGBET</w:t>
            </w:r>
          </w:p>
        </w:tc>
        <w:tc>
          <w:tcPr>
            <w:tcW w:w="287" w:type="pct"/>
            <w:tcBorders>
              <w:top w:val="single" w:sz="6" w:space="0" w:color="auto"/>
              <w:left w:val="single" w:sz="6" w:space="0" w:color="auto"/>
              <w:bottom w:val="single" w:sz="6" w:space="0" w:color="auto"/>
              <w:right w:val="single" w:sz="6" w:space="0" w:color="auto"/>
            </w:tcBorders>
          </w:tcPr>
          <w:p w14:paraId="11C68A61" w14:textId="77777777" w:rsidR="0041683F" w:rsidRPr="00CC68B2" w:rsidRDefault="0041683F" w:rsidP="0041683F">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08B76DDA" w14:textId="55CED1AB" w:rsidR="0041683F" w:rsidRPr="00E909A6" w:rsidRDefault="0041683F" w:rsidP="0041683F">
            <w:pPr>
              <w:rPr>
                <w:rFonts w:cs="Arial"/>
                <w:snapToGrid w:val="0"/>
                <w:sz w:val="16"/>
              </w:rPr>
            </w:pPr>
            <w:r w:rsidRPr="009D396A">
              <w:rPr>
                <w:rFonts w:cs="Arial"/>
                <w:snapToGrid w:val="0"/>
                <w:sz w:val="16"/>
              </w:rPr>
              <w:t>HSEL_MELDING</w:t>
            </w:r>
          </w:p>
        </w:tc>
        <w:tc>
          <w:tcPr>
            <w:tcW w:w="1574" w:type="pct"/>
            <w:tcBorders>
              <w:top w:val="single" w:sz="6" w:space="0" w:color="auto"/>
              <w:left w:val="single" w:sz="6" w:space="0" w:color="auto"/>
              <w:bottom w:val="single" w:sz="6" w:space="0" w:color="auto"/>
              <w:right w:val="single" w:sz="6" w:space="0" w:color="auto"/>
            </w:tcBorders>
          </w:tcPr>
          <w:p w14:paraId="7FFE0A06" w14:textId="77777777" w:rsidR="0041683F" w:rsidDel="00A41151" w:rsidRDefault="0041683F" w:rsidP="0041683F">
            <w:pPr>
              <w:rPr>
                <w:rFonts w:cs="Arial"/>
                <w:snapToGrid w:val="0"/>
                <w:sz w:val="16"/>
              </w:rPr>
            </w:pPr>
            <w:r w:rsidRPr="00990E25">
              <w:rPr>
                <w:rFonts w:cs="Arial"/>
                <w:snapToGrid w:val="0"/>
                <w:sz w:val="16"/>
              </w:rPr>
              <w:t>DVPVW_LRPREMIETERUGBET</w:t>
            </w:r>
          </w:p>
        </w:tc>
      </w:tr>
    </w:tbl>
    <w:p w14:paraId="156ECCD2" w14:textId="559F9604" w:rsidR="00A17785" w:rsidRDefault="001C2F1B" w:rsidP="00CA2FEF">
      <w:r>
        <w:br/>
      </w:r>
      <w:r w:rsidR="00417179">
        <w:t>*</w:t>
      </w:r>
      <w:r w:rsidR="00A17785">
        <w:t xml:space="preserve">   </w:t>
      </w:r>
      <w:r w:rsidR="00417179">
        <w:t xml:space="preserve">omzetten </w:t>
      </w:r>
      <w:proofErr w:type="spellStart"/>
      <w:r w:rsidR="00417179">
        <w:t>char</w:t>
      </w:r>
      <w:proofErr w:type="spellEnd"/>
      <w:r w:rsidR="00417179">
        <w:t>(10</w:t>
      </w:r>
      <w:r w:rsidR="00EB28C9">
        <w:t xml:space="preserve">) </w:t>
      </w:r>
      <w:r>
        <w:t>format=</w:t>
      </w:r>
      <w:proofErr w:type="spellStart"/>
      <w:r w:rsidR="00417179">
        <w:t>yyyy</w:t>
      </w:r>
      <w:proofErr w:type="spellEnd"/>
      <w:r w:rsidR="00417179">
        <w:t>-mm-</w:t>
      </w:r>
      <w:proofErr w:type="spellStart"/>
      <w:r w:rsidR="00417179">
        <w:t>dd</w:t>
      </w:r>
      <w:proofErr w:type="spellEnd"/>
      <w:r w:rsidR="00417179">
        <w:t xml:space="preserve"> naar date </w:t>
      </w:r>
    </w:p>
    <w:p w14:paraId="1A711383" w14:textId="7E78C3D9" w:rsidR="00417179" w:rsidRPr="00A17785" w:rsidRDefault="00A17785" w:rsidP="00CA2FEF">
      <w:pPr>
        <w:rPr>
          <w:szCs w:val="19"/>
        </w:rPr>
      </w:pPr>
      <w:r w:rsidRPr="00A17785">
        <w:rPr>
          <w:szCs w:val="19"/>
        </w:rPr>
        <w:t>**</w:t>
      </w:r>
      <w:r w:rsidRPr="00A17785">
        <w:rPr>
          <w:rFonts w:cs="Arial"/>
          <w:snapToGrid w:val="0"/>
          <w:szCs w:val="19"/>
        </w:rPr>
        <w:t xml:space="preserve">  XAAA_GEGEVENSTIJDVAK*</w:t>
      </w:r>
      <w:proofErr w:type="spellStart"/>
      <w:r w:rsidRPr="00A17785">
        <w:rPr>
          <w:rFonts w:cs="Arial"/>
          <w:snapToGrid w:val="0"/>
          <w:szCs w:val="19"/>
        </w:rPr>
        <w:t>concat</w:t>
      </w:r>
      <w:proofErr w:type="spellEnd"/>
      <w:r w:rsidRPr="00A17785">
        <w:rPr>
          <w:rFonts w:cs="Arial"/>
          <w:snapToGrid w:val="0"/>
          <w:szCs w:val="19"/>
        </w:rPr>
        <w:t xml:space="preserve">*’01-01’ en </w:t>
      </w:r>
      <w:r w:rsidRPr="00A17785">
        <w:rPr>
          <w:szCs w:val="19"/>
        </w:rPr>
        <w:t xml:space="preserve">omzetten </w:t>
      </w:r>
      <w:proofErr w:type="spellStart"/>
      <w:r w:rsidRPr="00A17785">
        <w:rPr>
          <w:szCs w:val="19"/>
        </w:rPr>
        <w:t>char</w:t>
      </w:r>
      <w:proofErr w:type="spellEnd"/>
      <w:r w:rsidRPr="00A17785">
        <w:rPr>
          <w:szCs w:val="19"/>
        </w:rPr>
        <w:t>(10) format=</w:t>
      </w:r>
      <w:proofErr w:type="spellStart"/>
      <w:r w:rsidRPr="00A17785">
        <w:rPr>
          <w:szCs w:val="19"/>
        </w:rPr>
        <w:t>yyyy</w:t>
      </w:r>
      <w:proofErr w:type="spellEnd"/>
      <w:r w:rsidRPr="00A17785">
        <w:rPr>
          <w:szCs w:val="19"/>
        </w:rPr>
        <w:t>-mm-</w:t>
      </w:r>
      <w:proofErr w:type="spellStart"/>
      <w:r w:rsidRPr="00A17785">
        <w:rPr>
          <w:szCs w:val="19"/>
        </w:rPr>
        <w:t>dd</w:t>
      </w:r>
      <w:proofErr w:type="spellEnd"/>
      <w:r w:rsidRPr="00A17785">
        <w:rPr>
          <w:szCs w:val="19"/>
        </w:rPr>
        <w:t xml:space="preserve"> naar date</w:t>
      </w:r>
    </w:p>
    <w:p w14:paraId="79FE6639" w14:textId="77777777" w:rsidR="00A17785" w:rsidRDefault="00A17785" w:rsidP="00CA2FEF"/>
    <w:p w14:paraId="54C3D4AB" w14:textId="16AD48AD" w:rsidR="00FE2D7B" w:rsidRPr="0054792E" w:rsidRDefault="00FE2D7B" w:rsidP="00004578">
      <w:pPr>
        <w:pStyle w:val="Kop3"/>
      </w:pPr>
      <w:bookmarkStart w:id="193" w:name="_Toc476758252"/>
      <w:bookmarkStart w:id="194" w:name="_Toc509919572"/>
      <w:r w:rsidRPr="0054792E">
        <w:t>Hoofdselectie (HSEL</w:t>
      </w:r>
      <w:r w:rsidR="00CC2877">
        <w:t>_S_CMG_FIN_MELDING</w:t>
      </w:r>
      <w:r w:rsidRPr="0054792E">
        <w:t>)</w:t>
      </w:r>
      <w:bookmarkEnd w:id="193"/>
      <w:bookmarkEnd w:id="194"/>
    </w:p>
    <w:p w14:paraId="77C281A1" w14:textId="77777777" w:rsidR="00FE2D7B" w:rsidRPr="0054792E" w:rsidRDefault="00FE2D7B" w:rsidP="00FE2D7B">
      <w:pPr>
        <w:pStyle w:val="Kop5"/>
      </w:pPr>
      <w:r w:rsidRPr="0054792E">
        <w:t>Functionele beschrijving:</w:t>
      </w:r>
    </w:p>
    <w:p w14:paraId="7BF3F1B3" w14:textId="13FB03D4" w:rsidR="00FE2D7B" w:rsidRPr="0054792E" w:rsidRDefault="00CC2877" w:rsidP="00FE2D7B">
      <w:pPr>
        <w:pStyle w:val="Standaardinspringing"/>
        <w:ind w:left="0" w:firstLine="0"/>
      </w:pPr>
      <w:r>
        <w:t xml:space="preserve">In de hoofdselectie (HSEL_MELDING) zijn </w:t>
      </w:r>
      <w:r w:rsidR="00FE2D7B" w:rsidRPr="0054792E">
        <w:t xml:space="preserve">alle </w:t>
      </w:r>
      <w:r w:rsidR="00E31421">
        <w:t>melding</w:t>
      </w:r>
      <w:r w:rsidR="00FE2D7B" w:rsidRPr="0054792E">
        <w:t xml:space="preserve">-gegevens </w:t>
      </w:r>
      <w:r>
        <w:t xml:space="preserve">geselecteerd </w:t>
      </w:r>
      <w:r w:rsidR="00FE2D7B" w:rsidRPr="0054792E">
        <w:t xml:space="preserve">uit </w:t>
      </w:r>
      <w:r w:rsidR="00C300FB">
        <w:t>CMG</w:t>
      </w:r>
      <w:r w:rsidR="00FE2D7B" w:rsidRPr="0054792E">
        <w:t xml:space="preserve"> . </w:t>
      </w:r>
    </w:p>
    <w:p w14:paraId="588C55BD" w14:textId="77777777" w:rsidR="00FE2D7B" w:rsidRPr="0054792E" w:rsidRDefault="00FE2D7B" w:rsidP="00FE2D7B">
      <w:pPr>
        <w:pStyle w:val="Standaardinspringing"/>
        <w:ind w:left="0" w:firstLine="0"/>
      </w:pPr>
    </w:p>
    <w:p w14:paraId="1AC21B4A" w14:textId="77777777" w:rsidR="00FE2D7B" w:rsidRPr="0054792E" w:rsidRDefault="00FE2D7B" w:rsidP="00FE2D7B">
      <w:pPr>
        <w:pStyle w:val="Standaardinspringing"/>
        <w:ind w:left="0" w:firstLine="0"/>
        <w:rPr>
          <w:rFonts w:cs="Arial"/>
          <w:spacing w:val="0"/>
          <w:szCs w:val="19"/>
        </w:rPr>
      </w:pPr>
      <w:r w:rsidRPr="0054792E">
        <w:t>Maak vervolgens van deze gegevens een lijst met unieke voorkomens van Business Keys</w:t>
      </w:r>
      <w:r w:rsidR="00487D00">
        <w:t>(</w:t>
      </w:r>
      <w:r w:rsidR="00487D00" w:rsidRPr="00CD2BC2">
        <w:rPr>
          <w:rFonts w:cs="Arial"/>
          <w:snapToGrid w:val="0"/>
          <w:sz w:val="16"/>
        </w:rPr>
        <w:t>XAAB_SK</w:t>
      </w:r>
      <w:r w:rsidR="00487D00">
        <w:rPr>
          <w:rFonts w:cs="Arial"/>
          <w:snapToGrid w:val="0"/>
          <w:sz w:val="16"/>
        </w:rPr>
        <w:t>)</w:t>
      </w:r>
      <w:r w:rsidRPr="0054792E">
        <w:t xml:space="preserve"> en </w:t>
      </w:r>
      <w:r w:rsidRPr="00CC68B2">
        <w:t>XAAB</w:t>
      </w:r>
      <w:r w:rsidR="00FE569E" w:rsidRPr="00CC68B2">
        <w:t>H</w:t>
      </w:r>
      <w:r w:rsidRPr="0054792E">
        <w:t>_MUTATIEBEGIN_TS.</w:t>
      </w:r>
      <w:r w:rsidR="00D44364">
        <w:t xml:space="preserve"> Het resultaat wordt bewaard in een tijdelijke verzameling</w:t>
      </w:r>
    </w:p>
    <w:p w14:paraId="239DA161" w14:textId="77777777" w:rsidR="009C600E" w:rsidRPr="00CC68B2" w:rsidRDefault="009C600E">
      <w:pPr>
        <w:rPr>
          <w:b/>
        </w:rPr>
      </w:pPr>
    </w:p>
    <w:p w14:paraId="02DFBAD2" w14:textId="77777777" w:rsidR="00CB262F" w:rsidRPr="001436BA" w:rsidRDefault="00CB262F" w:rsidP="00CB262F">
      <w:pPr>
        <w:pStyle w:val="Kop5"/>
      </w:pPr>
      <w:proofErr w:type="spellStart"/>
      <w:r w:rsidRPr="001436BA">
        <w:t>Selectiepad</w:t>
      </w:r>
      <w:proofErr w:type="spellEnd"/>
      <w:r w:rsidRPr="001436BA">
        <w:t>:</w:t>
      </w:r>
    </w:p>
    <w:p w14:paraId="7144C241" w14:textId="1FCEA812" w:rsidR="009C600E" w:rsidRPr="00CA2FEF" w:rsidRDefault="00CC2877" w:rsidP="009C600E">
      <w:pPr>
        <w:rPr>
          <w:sz w:val="16"/>
          <w:szCs w:val="16"/>
        </w:rPr>
      </w:pPr>
      <w:r w:rsidRPr="00CC2877">
        <w:rPr>
          <w:rFonts w:cs="Arial"/>
          <w:b/>
          <w:snapToGrid w:val="0"/>
          <w:sz w:val="16"/>
        </w:rPr>
        <w:t xml:space="preserve"> </w:t>
      </w:r>
      <w:r>
        <w:rPr>
          <w:rFonts w:cs="Arial"/>
          <w:b/>
          <w:snapToGrid w:val="0"/>
          <w:sz w:val="16"/>
        </w:rPr>
        <w:t>HSEL_MELDING</w:t>
      </w:r>
    </w:p>
    <w:p w14:paraId="3FCAA018" w14:textId="4701640B" w:rsidR="001F3974" w:rsidRDefault="001F3974" w:rsidP="009C600E">
      <w:r w:rsidRPr="001F3974">
        <w:br/>
      </w:r>
    </w:p>
    <w:p w14:paraId="5B6C8B5D" w14:textId="77777777" w:rsidR="009C600E" w:rsidRDefault="009C600E" w:rsidP="009C600E">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BF18F1" w:rsidRPr="006848BA" w14:paraId="709FFA43" w14:textId="77777777" w:rsidTr="00CC68B2">
        <w:trPr>
          <w:cantSplit/>
          <w:trHeight w:val="432"/>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E2B5609" w14:textId="56127C06" w:rsidR="00BF18F1" w:rsidRPr="006848BA" w:rsidRDefault="00CC2877" w:rsidP="00114221">
            <w:pPr>
              <w:rPr>
                <w:b/>
                <w:sz w:val="16"/>
                <w:szCs w:val="16"/>
              </w:rPr>
            </w:pPr>
            <w:r w:rsidRPr="00CC2877">
              <w:rPr>
                <w:b/>
                <w:sz w:val="16"/>
                <w:szCs w:val="16"/>
              </w:rPr>
              <w:lastRenderedPageBreak/>
              <w:t>HSEL_MELDING</w:t>
            </w:r>
            <w:r w:rsidRPr="00CC2877" w:rsidDel="00CC2877">
              <w:rPr>
                <w:b/>
                <w:sz w:val="16"/>
                <w:szCs w:val="16"/>
              </w:rPr>
              <w:t xml:space="preserve"> </w:t>
            </w:r>
            <w:r w:rsidR="00BF18F1" w:rsidRPr="006848BA">
              <w:rPr>
                <w:b/>
                <w:sz w:val="16"/>
                <w:szCs w:val="16"/>
              </w:rPr>
              <w:t xml:space="preserve">(alias: </w:t>
            </w:r>
            <w:r w:rsidR="00BF18F1">
              <w:rPr>
                <w:b/>
                <w:sz w:val="16"/>
                <w:szCs w:val="16"/>
              </w:rPr>
              <w:t>X</w:t>
            </w:r>
            <w:r w:rsidR="00BF18F1" w:rsidRPr="006848BA">
              <w:rPr>
                <w:b/>
                <w:sz w:val="16"/>
                <w:szCs w:val="16"/>
              </w:rPr>
              <w:t>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F907CA7" w14:textId="77777777" w:rsidR="00BF18F1" w:rsidRPr="006848BA" w:rsidRDefault="00BF18F1" w:rsidP="00114221">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50ABD01" w14:textId="77777777" w:rsidR="00BF18F1" w:rsidRPr="006848BA" w:rsidRDefault="00BF18F1" w:rsidP="00114221">
            <w:pPr>
              <w:ind w:right="-70"/>
              <w:rPr>
                <w:b/>
                <w:sz w:val="16"/>
                <w:szCs w:val="16"/>
              </w:rPr>
            </w:pPr>
            <w:proofErr w:type="spellStart"/>
            <w:r w:rsidRPr="006848BA">
              <w:rPr>
                <w:b/>
                <w:sz w:val="16"/>
                <w:szCs w:val="16"/>
              </w:rPr>
              <w:t>Sel</w:t>
            </w:r>
            <w:proofErr w:type="spellEnd"/>
            <w:r w:rsidRPr="006848BA">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8019AE3" w14:textId="77777777" w:rsidR="00BF18F1" w:rsidRPr="006848BA" w:rsidRDefault="00BF18F1" w:rsidP="00114221">
            <w:pPr>
              <w:rPr>
                <w:b/>
                <w:sz w:val="16"/>
                <w:szCs w:val="16"/>
              </w:rPr>
            </w:pPr>
            <w:r w:rsidRPr="006848BA">
              <w:rPr>
                <w:b/>
                <w:sz w:val="16"/>
                <w:szCs w:val="16"/>
              </w:rPr>
              <w:t>Conditie</w:t>
            </w:r>
          </w:p>
        </w:tc>
      </w:tr>
      <w:tr w:rsidR="009F1DB6" w:rsidRPr="006848BA" w14:paraId="0A521552"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9F30A2" w14:textId="3CB3E9B7" w:rsidR="009F1DB6" w:rsidRPr="00E35513" w:rsidRDefault="00990E25">
            <w:pPr>
              <w:rPr>
                <w:rFonts w:cs="Arial"/>
                <w:snapToGrid w:val="0"/>
                <w:sz w:val="16"/>
              </w:rPr>
            </w:pPr>
            <w:r>
              <w:rPr>
                <w:rFonts w:cs="Arial"/>
                <w:snapToGrid w:val="0"/>
                <w:sz w:val="16"/>
              </w:rPr>
              <w:t>TS_REGISTRATIE</w:t>
            </w:r>
          </w:p>
        </w:tc>
        <w:tc>
          <w:tcPr>
            <w:tcW w:w="425" w:type="dxa"/>
            <w:tcBorders>
              <w:top w:val="single" w:sz="4" w:space="0" w:color="auto"/>
              <w:left w:val="single" w:sz="4" w:space="0" w:color="auto"/>
              <w:bottom w:val="single" w:sz="4" w:space="0" w:color="auto"/>
              <w:right w:val="single" w:sz="4" w:space="0" w:color="auto"/>
            </w:tcBorders>
          </w:tcPr>
          <w:p w14:paraId="03199DCF" w14:textId="77777777" w:rsidR="009F1DB6" w:rsidRDefault="009F1DB6" w:rsidP="00114221">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C7B17F" w14:textId="77777777" w:rsidR="009F1DB6" w:rsidRDefault="009F1DB6" w:rsidP="0011422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F0F774" w14:textId="77777777" w:rsidR="009F1DB6" w:rsidRPr="006848BA" w:rsidRDefault="009F1DB6" w:rsidP="00114221">
            <w:pPr>
              <w:rPr>
                <w:rFonts w:cs="Arial"/>
                <w:sz w:val="16"/>
                <w:szCs w:val="16"/>
              </w:rPr>
            </w:pPr>
          </w:p>
        </w:tc>
      </w:tr>
      <w:tr w:rsidR="009F1DB6" w:rsidRPr="006848BA" w14:paraId="01B85E1A"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089C9F" w14:textId="77777777" w:rsidR="009F1DB6" w:rsidRPr="00E35513" w:rsidRDefault="009F1DB6" w:rsidP="00114221">
            <w:pPr>
              <w:rPr>
                <w:rFonts w:cs="Arial"/>
                <w:snapToGrid w:val="0"/>
                <w:sz w:val="16"/>
              </w:rPr>
            </w:pPr>
            <w:r>
              <w:rPr>
                <w:rFonts w:cs="Arial"/>
                <w:snapToGrid w:val="0"/>
                <w:sz w:val="16"/>
              </w:rPr>
              <w:t>X_OP_TYPE</w:t>
            </w:r>
          </w:p>
        </w:tc>
        <w:tc>
          <w:tcPr>
            <w:tcW w:w="425" w:type="dxa"/>
            <w:tcBorders>
              <w:top w:val="single" w:sz="4" w:space="0" w:color="auto"/>
              <w:left w:val="single" w:sz="4" w:space="0" w:color="auto"/>
              <w:bottom w:val="single" w:sz="4" w:space="0" w:color="auto"/>
              <w:right w:val="single" w:sz="4" w:space="0" w:color="auto"/>
            </w:tcBorders>
          </w:tcPr>
          <w:p w14:paraId="076D2B39" w14:textId="77777777" w:rsidR="009F1DB6" w:rsidRDefault="009F1DB6" w:rsidP="00114221">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1FEAAD" w14:textId="77777777" w:rsidR="009F1DB6" w:rsidRDefault="009F1DB6" w:rsidP="00114221">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D7A8E78" w14:textId="77777777" w:rsidR="009F1DB6" w:rsidRPr="006848BA" w:rsidRDefault="009F1DB6" w:rsidP="00114221">
            <w:pPr>
              <w:rPr>
                <w:rFonts w:cs="Arial"/>
                <w:sz w:val="16"/>
                <w:szCs w:val="16"/>
              </w:rPr>
            </w:pPr>
          </w:p>
        </w:tc>
      </w:tr>
      <w:tr w:rsidR="00703918" w:rsidRPr="006848BA" w14:paraId="72A7BA85"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8FEC106" w14:textId="77777777" w:rsidR="00703918" w:rsidRPr="00B54298" w:rsidRDefault="00703918" w:rsidP="00114221">
            <w:pPr>
              <w:rPr>
                <w:rFonts w:cs="Arial"/>
                <w:snapToGrid w:val="0"/>
                <w:sz w:val="16"/>
              </w:rPr>
            </w:pPr>
            <w:r w:rsidRPr="00E35513">
              <w:rPr>
                <w:rFonts w:cs="Arial"/>
                <w:snapToGrid w:val="0"/>
                <w:sz w:val="16"/>
              </w:rPr>
              <w:t>RECORDBRON_NAAM</w:t>
            </w:r>
          </w:p>
        </w:tc>
        <w:tc>
          <w:tcPr>
            <w:tcW w:w="425" w:type="dxa"/>
            <w:tcBorders>
              <w:top w:val="single" w:sz="4" w:space="0" w:color="auto"/>
              <w:left w:val="single" w:sz="4" w:space="0" w:color="auto"/>
              <w:bottom w:val="single" w:sz="4" w:space="0" w:color="auto"/>
              <w:right w:val="single" w:sz="4" w:space="0" w:color="auto"/>
            </w:tcBorders>
          </w:tcPr>
          <w:p w14:paraId="003FB1CB" w14:textId="77777777" w:rsidR="00703918" w:rsidRDefault="00703918" w:rsidP="00114221">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945C1D" w14:textId="77777777" w:rsidR="00703918" w:rsidRDefault="00703918" w:rsidP="00114221">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9E9430" w14:textId="77777777" w:rsidR="00703918" w:rsidRPr="006848BA" w:rsidRDefault="00703918" w:rsidP="00114221">
            <w:pPr>
              <w:rPr>
                <w:rFonts w:cs="Arial"/>
                <w:sz w:val="16"/>
                <w:szCs w:val="16"/>
              </w:rPr>
            </w:pPr>
          </w:p>
        </w:tc>
      </w:tr>
      <w:tr w:rsidR="00BF18F1" w:rsidRPr="006848BA" w14:paraId="54D6E8DA"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7AB6C4A" w14:textId="77777777" w:rsidR="00BF18F1" w:rsidRDefault="00BF18F1" w:rsidP="00114221">
            <w:pPr>
              <w:rPr>
                <w:rFonts w:cs="Arial"/>
                <w:sz w:val="16"/>
                <w:szCs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tcPr>
          <w:p w14:paraId="766622FA" w14:textId="77777777" w:rsidR="00BF18F1" w:rsidRDefault="00D638B4" w:rsidP="00114221">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58D7B1" w14:textId="77777777" w:rsidR="00BF18F1" w:rsidRPr="006848BA" w:rsidRDefault="00BF18F1" w:rsidP="00114221">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577958" w14:textId="77777777" w:rsidR="00BF18F1" w:rsidRPr="006848BA" w:rsidRDefault="00BF18F1" w:rsidP="00114221">
            <w:pPr>
              <w:rPr>
                <w:rFonts w:cs="Arial"/>
                <w:sz w:val="16"/>
                <w:szCs w:val="16"/>
              </w:rPr>
            </w:pPr>
          </w:p>
        </w:tc>
      </w:tr>
      <w:tr w:rsidR="00BF18F1" w:rsidRPr="006848BA" w14:paraId="2E2D4B0E"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AFE2C3" w14:textId="77777777" w:rsidR="00BF18F1" w:rsidRDefault="00BF18F1" w:rsidP="00114221">
            <w:pPr>
              <w:rPr>
                <w:rFonts w:cs="Arial"/>
                <w:sz w:val="16"/>
                <w:szCs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tcPr>
          <w:p w14:paraId="1D9B3E70" w14:textId="77777777" w:rsidR="00BF18F1" w:rsidRDefault="00D638B4" w:rsidP="00114221">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B7223B" w14:textId="77777777" w:rsidR="00BF18F1" w:rsidRPr="006848BA" w:rsidRDefault="00BF18F1" w:rsidP="00114221">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7A91F93" w14:textId="77777777" w:rsidR="00BF18F1" w:rsidRPr="006848BA" w:rsidRDefault="00BF18F1" w:rsidP="00114221">
            <w:pPr>
              <w:rPr>
                <w:rFonts w:cs="Arial"/>
                <w:sz w:val="16"/>
                <w:szCs w:val="16"/>
              </w:rPr>
            </w:pPr>
          </w:p>
        </w:tc>
      </w:tr>
      <w:tr w:rsidR="005B1364" w:rsidRPr="006848BA" w14:paraId="2974434F"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A52D48" w14:textId="77777777" w:rsidR="005B1364" w:rsidRPr="00B54298" w:rsidRDefault="005B1364" w:rsidP="005B1364">
            <w:pPr>
              <w:rPr>
                <w:rFonts w:cs="Arial"/>
                <w:snapToGrid w:val="0"/>
                <w:sz w:val="16"/>
              </w:rPr>
            </w:pPr>
            <w:r w:rsidRPr="00CC68B2">
              <w:rPr>
                <w:rFonts w:cs="Arial"/>
                <w:sz w:val="16"/>
                <w:szCs w:val="16"/>
              </w:rPr>
              <w:t>DVPVW_BERICHTSOORT</w:t>
            </w:r>
          </w:p>
        </w:tc>
        <w:tc>
          <w:tcPr>
            <w:tcW w:w="425" w:type="dxa"/>
            <w:tcBorders>
              <w:top w:val="single" w:sz="4" w:space="0" w:color="auto"/>
              <w:left w:val="single" w:sz="4" w:space="0" w:color="auto"/>
              <w:bottom w:val="single" w:sz="4" w:space="0" w:color="auto"/>
              <w:right w:val="single" w:sz="4" w:space="0" w:color="auto"/>
            </w:tcBorders>
          </w:tcPr>
          <w:p w14:paraId="4DC6EACA" w14:textId="77777777" w:rsidR="005B1364" w:rsidRDefault="005B1364" w:rsidP="005B136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2A13BC"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43F0A8" w14:textId="77777777" w:rsidR="005B1364" w:rsidRPr="006848BA" w:rsidRDefault="005B1364" w:rsidP="005B1364">
            <w:pPr>
              <w:rPr>
                <w:rFonts w:cs="Arial"/>
                <w:sz w:val="16"/>
                <w:szCs w:val="16"/>
              </w:rPr>
            </w:pPr>
          </w:p>
        </w:tc>
      </w:tr>
      <w:tr w:rsidR="005B1364" w:rsidRPr="006848BA" w14:paraId="616931AF"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470537" w14:textId="77777777" w:rsidR="005B1364" w:rsidRDefault="005B1364" w:rsidP="005B1364">
            <w:pPr>
              <w:rPr>
                <w:rFonts w:cs="Arial"/>
                <w:sz w:val="16"/>
                <w:szCs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tcPr>
          <w:p w14:paraId="7B9FEECF" w14:textId="77777777" w:rsidR="005B1364" w:rsidRDefault="005B1364" w:rsidP="005B136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9987B1" w14:textId="77777777" w:rsidR="005B1364" w:rsidRPr="006848BA"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9F75AF5" w14:textId="77777777" w:rsidR="005B1364" w:rsidRPr="006848BA" w:rsidRDefault="005B1364" w:rsidP="005B1364">
            <w:pPr>
              <w:rPr>
                <w:rFonts w:cs="Arial"/>
                <w:sz w:val="16"/>
                <w:szCs w:val="16"/>
              </w:rPr>
            </w:pPr>
          </w:p>
        </w:tc>
      </w:tr>
      <w:tr w:rsidR="005B1364" w:rsidRPr="006848BA" w14:paraId="5C3E7D45"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A3E7C2" w14:textId="77777777" w:rsidR="005B1364" w:rsidRDefault="005B1364" w:rsidP="005B1364">
            <w:pPr>
              <w:rPr>
                <w:rFonts w:cs="Arial"/>
                <w:sz w:val="16"/>
                <w:szCs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tcPr>
          <w:p w14:paraId="79FEC781" w14:textId="77777777" w:rsidR="005B1364" w:rsidRDefault="005B1364" w:rsidP="005B136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388B63" w14:textId="77777777" w:rsidR="005B1364" w:rsidRPr="006848BA"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A48219E" w14:textId="77777777" w:rsidR="005B1364" w:rsidRPr="006848BA" w:rsidRDefault="005B1364" w:rsidP="005B1364">
            <w:pPr>
              <w:rPr>
                <w:rFonts w:cs="Arial"/>
                <w:sz w:val="16"/>
                <w:szCs w:val="16"/>
              </w:rPr>
            </w:pPr>
          </w:p>
        </w:tc>
      </w:tr>
      <w:tr w:rsidR="005B1364" w:rsidRPr="006848BA" w14:paraId="3DA8DF2E"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5895DB" w14:textId="77777777" w:rsidR="005B1364" w:rsidRPr="00CC68B2" w:rsidRDefault="005B1364" w:rsidP="005B1364">
            <w:pPr>
              <w:rPr>
                <w:rFonts w:cs="Arial"/>
                <w:sz w:val="16"/>
                <w:szCs w:val="16"/>
              </w:rPr>
            </w:pPr>
            <w:r w:rsidRPr="00CC68B2">
              <w:rPr>
                <w:rFonts w:cs="Arial"/>
                <w:sz w:val="16"/>
                <w:szCs w:val="16"/>
              </w:rPr>
              <w:t>DVPVW_XD_ID</w:t>
            </w:r>
          </w:p>
        </w:tc>
        <w:tc>
          <w:tcPr>
            <w:tcW w:w="425" w:type="dxa"/>
            <w:tcBorders>
              <w:top w:val="single" w:sz="4" w:space="0" w:color="auto"/>
              <w:left w:val="single" w:sz="4" w:space="0" w:color="auto"/>
              <w:bottom w:val="single" w:sz="4" w:space="0" w:color="auto"/>
              <w:right w:val="single" w:sz="4" w:space="0" w:color="auto"/>
            </w:tcBorders>
          </w:tcPr>
          <w:p w14:paraId="3579F1F0"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4355F0"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C44922F" w14:textId="77777777" w:rsidR="005B1364" w:rsidRPr="006848BA" w:rsidRDefault="005B1364" w:rsidP="005B1364">
            <w:pPr>
              <w:rPr>
                <w:rFonts w:cs="Arial"/>
                <w:sz w:val="16"/>
                <w:szCs w:val="16"/>
              </w:rPr>
            </w:pPr>
          </w:p>
        </w:tc>
      </w:tr>
      <w:tr w:rsidR="005B1364" w:rsidRPr="006848BA" w14:paraId="6B5E1948"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86B3D7" w14:textId="77777777" w:rsidR="005B1364" w:rsidRPr="00CC68B2" w:rsidRDefault="005B1364" w:rsidP="005B1364">
            <w:pPr>
              <w:rPr>
                <w:rFonts w:cs="Arial"/>
                <w:sz w:val="16"/>
                <w:szCs w:val="16"/>
              </w:rPr>
            </w:pPr>
            <w:r w:rsidRPr="00CC68B2">
              <w:rPr>
                <w:rFonts w:cs="Arial"/>
                <w:sz w:val="16"/>
                <w:szCs w:val="16"/>
              </w:rPr>
              <w:t>DVPVW_XH_ID</w:t>
            </w:r>
          </w:p>
        </w:tc>
        <w:tc>
          <w:tcPr>
            <w:tcW w:w="425" w:type="dxa"/>
            <w:tcBorders>
              <w:top w:val="single" w:sz="4" w:space="0" w:color="auto"/>
              <w:left w:val="single" w:sz="4" w:space="0" w:color="auto"/>
              <w:bottom w:val="single" w:sz="4" w:space="0" w:color="auto"/>
              <w:right w:val="single" w:sz="4" w:space="0" w:color="auto"/>
            </w:tcBorders>
          </w:tcPr>
          <w:p w14:paraId="54AE078F"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64EB97"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AED63F" w14:textId="77777777" w:rsidR="005B1364" w:rsidRPr="006848BA" w:rsidRDefault="005B1364" w:rsidP="005B1364">
            <w:pPr>
              <w:rPr>
                <w:rFonts w:cs="Arial"/>
                <w:sz w:val="16"/>
                <w:szCs w:val="16"/>
              </w:rPr>
            </w:pPr>
          </w:p>
        </w:tc>
      </w:tr>
      <w:tr w:rsidR="0045306D" w:rsidRPr="006848BA" w14:paraId="7DD2B3B9"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FCDCAA" w14:textId="77777777" w:rsidR="0045306D" w:rsidRDefault="0045306D" w:rsidP="0045306D">
            <w:pPr>
              <w:rPr>
                <w:rFonts w:cs="Arial"/>
                <w:sz w:val="16"/>
                <w:szCs w:val="16"/>
              </w:rPr>
            </w:pPr>
            <w:r>
              <w:rPr>
                <w:rFonts w:cs="Arial"/>
                <w:sz w:val="16"/>
                <w:szCs w:val="16"/>
              </w:rPr>
              <w:t>DVPVW_XML_HEADER</w:t>
            </w:r>
            <w:r w:rsidRPr="00CC68B2">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tcPr>
          <w:p w14:paraId="66AA22D3" w14:textId="77777777" w:rsidR="0045306D" w:rsidRDefault="0045306D"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06D3EB" w14:textId="77777777" w:rsidR="0045306D" w:rsidRDefault="0045306D"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FC9AFD" w14:textId="77777777" w:rsidR="0045306D" w:rsidRPr="006848BA" w:rsidRDefault="0045306D" w:rsidP="005B1364">
            <w:pPr>
              <w:rPr>
                <w:rFonts w:cs="Arial"/>
                <w:sz w:val="16"/>
                <w:szCs w:val="16"/>
              </w:rPr>
            </w:pPr>
          </w:p>
        </w:tc>
      </w:tr>
      <w:tr w:rsidR="005B1364" w:rsidRPr="006848BA" w14:paraId="3FEA797C"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45BBEB" w14:textId="77777777" w:rsidR="005B1364" w:rsidRPr="00CC68B2" w:rsidRDefault="005B1364" w:rsidP="005B1364">
            <w:pPr>
              <w:rPr>
                <w:rFonts w:cs="Arial"/>
                <w:sz w:val="16"/>
                <w:szCs w:val="16"/>
              </w:rPr>
            </w:pPr>
            <w:r>
              <w:rPr>
                <w:rFonts w:cs="Arial"/>
                <w:sz w:val="16"/>
                <w:szCs w:val="16"/>
              </w:rPr>
              <w:t>D</w:t>
            </w:r>
            <w:r w:rsidRPr="00CC68B2">
              <w:rPr>
                <w:rFonts w:cs="Arial"/>
                <w:sz w:val="16"/>
                <w:szCs w:val="16"/>
              </w:rPr>
              <w:t>VPVW_XML_DETAIL_TABEL</w:t>
            </w:r>
          </w:p>
        </w:tc>
        <w:tc>
          <w:tcPr>
            <w:tcW w:w="425" w:type="dxa"/>
            <w:tcBorders>
              <w:top w:val="single" w:sz="4" w:space="0" w:color="auto"/>
              <w:left w:val="single" w:sz="4" w:space="0" w:color="auto"/>
              <w:bottom w:val="single" w:sz="4" w:space="0" w:color="auto"/>
              <w:right w:val="single" w:sz="4" w:space="0" w:color="auto"/>
            </w:tcBorders>
          </w:tcPr>
          <w:p w14:paraId="6946D5A6"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7F32BF"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CAA35F" w14:textId="77777777" w:rsidR="005B1364" w:rsidRPr="006848BA" w:rsidRDefault="005B1364" w:rsidP="005B1364">
            <w:pPr>
              <w:rPr>
                <w:rFonts w:cs="Arial"/>
                <w:sz w:val="16"/>
                <w:szCs w:val="16"/>
              </w:rPr>
            </w:pPr>
          </w:p>
        </w:tc>
      </w:tr>
      <w:tr w:rsidR="005B1364" w:rsidRPr="006848BA" w14:paraId="1A879939"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435B32" w14:textId="77777777" w:rsidR="005B1364" w:rsidRPr="00CC68B2" w:rsidRDefault="005B1364" w:rsidP="005B1364">
            <w:pPr>
              <w:rPr>
                <w:rFonts w:cs="Arial"/>
                <w:sz w:val="16"/>
                <w:szCs w:val="16"/>
              </w:rPr>
            </w:pPr>
            <w:r w:rsidRPr="00CC68B2">
              <w:rPr>
                <w:rFonts w:cs="Arial"/>
                <w:sz w:val="16"/>
                <w:szCs w:val="16"/>
              </w:rPr>
              <w:t>DVPVW_TS_REGISTRATIE</w:t>
            </w:r>
          </w:p>
        </w:tc>
        <w:tc>
          <w:tcPr>
            <w:tcW w:w="425" w:type="dxa"/>
            <w:tcBorders>
              <w:top w:val="single" w:sz="4" w:space="0" w:color="auto"/>
              <w:left w:val="single" w:sz="4" w:space="0" w:color="auto"/>
              <w:bottom w:val="single" w:sz="4" w:space="0" w:color="auto"/>
              <w:right w:val="single" w:sz="4" w:space="0" w:color="auto"/>
            </w:tcBorders>
          </w:tcPr>
          <w:p w14:paraId="300E5C24"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F195CA"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C0C2F84" w14:textId="77777777" w:rsidR="005B1364" w:rsidRPr="006848BA" w:rsidRDefault="005B1364" w:rsidP="005B1364">
            <w:pPr>
              <w:rPr>
                <w:rFonts w:cs="Arial"/>
                <w:sz w:val="16"/>
                <w:szCs w:val="16"/>
              </w:rPr>
            </w:pPr>
          </w:p>
        </w:tc>
      </w:tr>
      <w:tr w:rsidR="005B1364" w:rsidRPr="006848BA" w14:paraId="6FBD3B5E"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0DD102" w14:textId="77777777" w:rsidR="005B1364" w:rsidRPr="00CC68B2" w:rsidRDefault="005B1364" w:rsidP="005B1364">
            <w:pPr>
              <w:rPr>
                <w:rFonts w:cs="Arial"/>
                <w:sz w:val="16"/>
                <w:szCs w:val="16"/>
              </w:rPr>
            </w:pPr>
            <w:r w:rsidRPr="00CC68B2">
              <w:rPr>
                <w:rFonts w:cs="Arial"/>
                <w:sz w:val="16"/>
                <w:szCs w:val="16"/>
              </w:rPr>
              <w:t>DVPVW_TS_VERVA</w:t>
            </w:r>
            <w:r>
              <w:rPr>
                <w:rFonts w:cs="Arial"/>
                <w:sz w:val="16"/>
                <w:szCs w:val="16"/>
              </w:rPr>
              <w:t>L</w:t>
            </w:r>
          </w:p>
        </w:tc>
        <w:tc>
          <w:tcPr>
            <w:tcW w:w="425" w:type="dxa"/>
            <w:tcBorders>
              <w:top w:val="single" w:sz="4" w:space="0" w:color="auto"/>
              <w:left w:val="single" w:sz="4" w:space="0" w:color="auto"/>
              <w:bottom w:val="single" w:sz="4" w:space="0" w:color="auto"/>
              <w:right w:val="single" w:sz="4" w:space="0" w:color="auto"/>
            </w:tcBorders>
          </w:tcPr>
          <w:p w14:paraId="3018277F"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B010F3"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286FDA3" w14:textId="77777777" w:rsidR="005B1364" w:rsidRPr="006848BA" w:rsidRDefault="005B1364" w:rsidP="005B1364">
            <w:pPr>
              <w:rPr>
                <w:rFonts w:cs="Arial"/>
                <w:sz w:val="16"/>
                <w:szCs w:val="16"/>
              </w:rPr>
            </w:pPr>
            <w:r>
              <w:rPr>
                <w:rFonts w:cs="Arial"/>
                <w:sz w:val="16"/>
                <w:szCs w:val="16"/>
              </w:rPr>
              <w:t xml:space="preserve">Als </w:t>
            </w:r>
            <w:r w:rsidRPr="00B54298">
              <w:rPr>
                <w:rFonts w:cs="Arial"/>
                <w:sz w:val="16"/>
                <w:szCs w:val="16"/>
              </w:rPr>
              <w:t>DVPVW_TS_VERVAL</w:t>
            </w:r>
            <w:r>
              <w:rPr>
                <w:rFonts w:cs="Arial"/>
                <w:sz w:val="16"/>
                <w:szCs w:val="16"/>
              </w:rPr>
              <w:t xml:space="preserve"> &lt;&gt; leeg dan  </w:t>
            </w:r>
            <w:r>
              <w:rPr>
                <w:rFonts w:cs="Arial"/>
                <w:snapToGrid w:val="0"/>
                <w:sz w:val="16"/>
              </w:rPr>
              <w:t>X_OP_TYPE</w:t>
            </w:r>
            <w:r>
              <w:rPr>
                <w:rFonts w:cs="Arial"/>
                <w:sz w:val="16"/>
                <w:szCs w:val="16"/>
              </w:rPr>
              <w:t xml:space="preserve">  = “D”</w:t>
            </w:r>
          </w:p>
        </w:tc>
      </w:tr>
      <w:tr w:rsidR="005B1364" w:rsidRPr="006848BA" w14:paraId="2DED810B"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99B673B" w14:textId="77777777" w:rsidR="005B1364" w:rsidRPr="00CC68B2" w:rsidRDefault="005B1364" w:rsidP="005B1364">
            <w:pPr>
              <w:rPr>
                <w:rFonts w:cs="Arial"/>
                <w:sz w:val="16"/>
                <w:szCs w:val="16"/>
              </w:rPr>
            </w:pPr>
            <w:r w:rsidRPr="00CC68B2">
              <w:rPr>
                <w:rFonts w:cs="Arial"/>
                <w:sz w:val="16"/>
                <w:szCs w:val="16"/>
              </w:rPr>
              <w:t>DVPVW_KWALIFICATIE</w:t>
            </w:r>
          </w:p>
        </w:tc>
        <w:tc>
          <w:tcPr>
            <w:tcW w:w="425" w:type="dxa"/>
            <w:tcBorders>
              <w:top w:val="single" w:sz="4" w:space="0" w:color="auto"/>
              <w:left w:val="single" w:sz="4" w:space="0" w:color="auto"/>
              <w:bottom w:val="single" w:sz="4" w:space="0" w:color="auto"/>
              <w:right w:val="single" w:sz="4" w:space="0" w:color="auto"/>
            </w:tcBorders>
          </w:tcPr>
          <w:p w14:paraId="69D4136E"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FA4A5E"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039EBD" w14:textId="77777777" w:rsidR="005B1364" w:rsidRPr="006848BA" w:rsidRDefault="005B1364" w:rsidP="005B1364">
            <w:pPr>
              <w:rPr>
                <w:rFonts w:cs="Arial"/>
                <w:sz w:val="16"/>
                <w:szCs w:val="16"/>
              </w:rPr>
            </w:pPr>
          </w:p>
        </w:tc>
      </w:tr>
      <w:tr w:rsidR="005B1364" w:rsidRPr="006848BA" w14:paraId="07CFB04F"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B7C484F" w14:textId="77777777" w:rsidR="005B1364" w:rsidRPr="00CC68B2" w:rsidRDefault="005B1364" w:rsidP="005B1364">
            <w:pPr>
              <w:rPr>
                <w:rFonts w:cs="Arial"/>
                <w:sz w:val="16"/>
                <w:szCs w:val="16"/>
              </w:rPr>
            </w:pPr>
            <w:r w:rsidRPr="00CC68B2">
              <w:rPr>
                <w:rFonts w:cs="Arial"/>
                <w:sz w:val="16"/>
                <w:szCs w:val="16"/>
              </w:rPr>
              <w:t>DVPVW_GIIN_AFWIJKEND</w:t>
            </w:r>
          </w:p>
        </w:tc>
        <w:tc>
          <w:tcPr>
            <w:tcW w:w="425" w:type="dxa"/>
            <w:tcBorders>
              <w:top w:val="single" w:sz="4" w:space="0" w:color="auto"/>
              <w:left w:val="single" w:sz="4" w:space="0" w:color="auto"/>
              <w:bottom w:val="single" w:sz="4" w:space="0" w:color="auto"/>
              <w:right w:val="single" w:sz="4" w:space="0" w:color="auto"/>
            </w:tcBorders>
          </w:tcPr>
          <w:p w14:paraId="39EEB2DA"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5018DC"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CD66439" w14:textId="77777777" w:rsidR="005B1364" w:rsidRPr="006848BA" w:rsidRDefault="005B1364" w:rsidP="005B1364">
            <w:pPr>
              <w:rPr>
                <w:rFonts w:cs="Arial"/>
                <w:sz w:val="16"/>
                <w:szCs w:val="16"/>
              </w:rPr>
            </w:pPr>
          </w:p>
        </w:tc>
      </w:tr>
      <w:tr w:rsidR="005B1364" w:rsidRPr="006848BA" w14:paraId="0367DEE9"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5AB72C2" w14:textId="77777777" w:rsidR="005B1364" w:rsidRPr="00CC68B2" w:rsidRDefault="005B1364" w:rsidP="005B1364">
            <w:pPr>
              <w:rPr>
                <w:rFonts w:cs="Arial"/>
                <w:sz w:val="16"/>
                <w:szCs w:val="16"/>
              </w:rPr>
            </w:pPr>
            <w:r w:rsidRPr="00CC68B2">
              <w:rPr>
                <w:rFonts w:cs="Arial"/>
                <w:sz w:val="16"/>
                <w:szCs w:val="16"/>
              </w:rPr>
              <w:t>DVPVW_INTREKKING_TYPE</w:t>
            </w:r>
          </w:p>
        </w:tc>
        <w:tc>
          <w:tcPr>
            <w:tcW w:w="425" w:type="dxa"/>
            <w:tcBorders>
              <w:top w:val="single" w:sz="4" w:space="0" w:color="auto"/>
              <w:left w:val="single" w:sz="4" w:space="0" w:color="auto"/>
              <w:bottom w:val="single" w:sz="4" w:space="0" w:color="auto"/>
              <w:right w:val="single" w:sz="4" w:space="0" w:color="auto"/>
            </w:tcBorders>
          </w:tcPr>
          <w:p w14:paraId="5D5E4ED2"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602C009"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8DC268" w14:textId="77777777" w:rsidR="005B1364" w:rsidRPr="006848BA" w:rsidRDefault="005B1364" w:rsidP="005B1364">
            <w:pPr>
              <w:rPr>
                <w:rFonts w:cs="Arial"/>
                <w:sz w:val="16"/>
                <w:szCs w:val="16"/>
              </w:rPr>
            </w:pPr>
          </w:p>
        </w:tc>
      </w:tr>
      <w:tr w:rsidR="005B1364" w:rsidRPr="006848BA" w14:paraId="0C12A196"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2DF3CED" w14:textId="77777777" w:rsidR="005B1364" w:rsidRPr="00CC68B2" w:rsidRDefault="005B1364" w:rsidP="005B1364">
            <w:pPr>
              <w:rPr>
                <w:rFonts w:cs="Arial"/>
                <w:sz w:val="16"/>
                <w:szCs w:val="16"/>
              </w:rPr>
            </w:pPr>
            <w:r w:rsidRPr="00CC68B2">
              <w:rPr>
                <w:rFonts w:cs="Arial"/>
                <w:sz w:val="16"/>
                <w:szCs w:val="16"/>
              </w:rPr>
              <w:t>DVPVW_INTREKKING_MAAND</w:t>
            </w:r>
          </w:p>
        </w:tc>
        <w:tc>
          <w:tcPr>
            <w:tcW w:w="425" w:type="dxa"/>
            <w:tcBorders>
              <w:top w:val="single" w:sz="4" w:space="0" w:color="auto"/>
              <w:left w:val="single" w:sz="4" w:space="0" w:color="auto"/>
              <w:bottom w:val="single" w:sz="4" w:space="0" w:color="auto"/>
              <w:right w:val="single" w:sz="4" w:space="0" w:color="auto"/>
            </w:tcBorders>
          </w:tcPr>
          <w:p w14:paraId="0931375A"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2536B6"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B0B4BD" w14:textId="77777777" w:rsidR="005B1364" w:rsidRPr="006848BA" w:rsidRDefault="005B1364" w:rsidP="005B1364">
            <w:pPr>
              <w:rPr>
                <w:rFonts w:cs="Arial"/>
                <w:sz w:val="16"/>
                <w:szCs w:val="16"/>
              </w:rPr>
            </w:pPr>
          </w:p>
        </w:tc>
      </w:tr>
      <w:tr w:rsidR="005B1364" w:rsidRPr="006848BA" w14:paraId="655E298A"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CDB2C3" w14:textId="77777777" w:rsidR="005B1364" w:rsidRPr="00CC68B2" w:rsidRDefault="005B1364" w:rsidP="005B1364">
            <w:pPr>
              <w:rPr>
                <w:rFonts w:cs="Arial"/>
                <w:sz w:val="16"/>
                <w:szCs w:val="16"/>
              </w:rPr>
            </w:pPr>
            <w:r w:rsidRPr="00CC68B2">
              <w:rPr>
                <w:rFonts w:cs="Arial"/>
                <w:sz w:val="16"/>
                <w:szCs w:val="16"/>
              </w:rPr>
              <w:t>DVPVW_EINDDATUM_POLI</w:t>
            </w:r>
          </w:p>
        </w:tc>
        <w:tc>
          <w:tcPr>
            <w:tcW w:w="425" w:type="dxa"/>
            <w:tcBorders>
              <w:top w:val="single" w:sz="4" w:space="0" w:color="auto"/>
              <w:left w:val="single" w:sz="4" w:space="0" w:color="auto"/>
              <w:bottom w:val="single" w:sz="4" w:space="0" w:color="auto"/>
              <w:right w:val="single" w:sz="4" w:space="0" w:color="auto"/>
            </w:tcBorders>
          </w:tcPr>
          <w:p w14:paraId="0B4FB052"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2BE63A"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2BE788" w14:textId="77777777" w:rsidR="005B1364" w:rsidRPr="006848BA" w:rsidRDefault="005B1364" w:rsidP="005B1364">
            <w:pPr>
              <w:rPr>
                <w:rFonts w:cs="Arial"/>
                <w:sz w:val="16"/>
                <w:szCs w:val="16"/>
              </w:rPr>
            </w:pPr>
          </w:p>
        </w:tc>
      </w:tr>
      <w:tr w:rsidR="005B1364" w:rsidRPr="006848BA" w14:paraId="49012136"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6C8ADE" w14:textId="77777777" w:rsidR="005B1364" w:rsidRPr="00CC68B2" w:rsidRDefault="005B1364" w:rsidP="005B1364">
            <w:pPr>
              <w:rPr>
                <w:rFonts w:cs="Arial"/>
                <w:sz w:val="16"/>
                <w:szCs w:val="16"/>
              </w:rPr>
            </w:pPr>
            <w:r w:rsidRPr="00CC68B2">
              <w:rPr>
                <w:rFonts w:cs="Arial"/>
                <w:sz w:val="16"/>
                <w:szCs w:val="16"/>
              </w:rPr>
              <w:t>DVPVW_DATUM_WEV</w:t>
            </w:r>
          </w:p>
        </w:tc>
        <w:tc>
          <w:tcPr>
            <w:tcW w:w="425" w:type="dxa"/>
            <w:tcBorders>
              <w:top w:val="single" w:sz="4" w:space="0" w:color="auto"/>
              <w:left w:val="single" w:sz="4" w:space="0" w:color="auto"/>
              <w:bottom w:val="single" w:sz="4" w:space="0" w:color="auto"/>
              <w:right w:val="single" w:sz="4" w:space="0" w:color="auto"/>
            </w:tcBorders>
          </w:tcPr>
          <w:p w14:paraId="27184A88" w14:textId="77777777" w:rsidR="005B1364" w:rsidRDefault="005B1364" w:rsidP="005B136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EFFBC0" w14:textId="77777777" w:rsidR="005B1364" w:rsidRDefault="005B1364" w:rsidP="005B1364">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99E55E" w14:textId="77777777" w:rsidR="005B1364" w:rsidRPr="006848BA" w:rsidRDefault="005B1364" w:rsidP="005B1364">
            <w:pPr>
              <w:rPr>
                <w:rFonts w:cs="Arial"/>
                <w:sz w:val="16"/>
                <w:szCs w:val="16"/>
              </w:rPr>
            </w:pPr>
          </w:p>
        </w:tc>
      </w:tr>
      <w:tr w:rsidR="005B1364" w:rsidRPr="006848BA" w14:paraId="49CA13F2"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B63FB32" w14:textId="77777777" w:rsidR="005B1364" w:rsidRPr="00B54298" w:rsidRDefault="005B1364" w:rsidP="005B1364">
            <w:pPr>
              <w:rPr>
                <w:rFonts w:cs="Arial"/>
                <w:snapToGrid w:val="0"/>
                <w:sz w:val="16"/>
              </w:rPr>
            </w:pPr>
            <w:r w:rsidRPr="00CC68B2">
              <w:rPr>
                <w:rFonts w:cs="Arial"/>
                <w:snapToGrid w:val="0"/>
                <w:sz w:val="16"/>
              </w:rPr>
              <w:t>DVPVW_REDEN_OPMAAK</w:t>
            </w:r>
          </w:p>
        </w:tc>
        <w:tc>
          <w:tcPr>
            <w:tcW w:w="425" w:type="dxa"/>
            <w:tcBorders>
              <w:top w:val="single" w:sz="4" w:space="0" w:color="auto"/>
              <w:left w:val="single" w:sz="4" w:space="0" w:color="auto"/>
              <w:bottom w:val="single" w:sz="4" w:space="0" w:color="auto"/>
              <w:right w:val="single" w:sz="4" w:space="0" w:color="auto"/>
            </w:tcBorders>
          </w:tcPr>
          <w:p w14:paraId="55A87A30"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B647927"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8888E5C" w14:textId="77777777" w:rsidR="005B1364" w:rsidRPr="00CC68B2" w:rsidRDefault="005B1364" w:rsidP="005B1364">
            <w:pPr>
              <w:rPr>
                <w:rFonts w:cs="Arial"/>
                <w:snapToGrid w:val="0"/>
                <w:sz w:val="16"/>
              </w:rPr>
            </w:pPr>
          </w:p>
        </w:tc>
      </w:tr>
      <w:tr w:rsidR="005B1364" w:rsidRPr="006848BA" w14:paraId="473C04A0"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6C116A" w14:textId="77777777" w:rsidR="005B1364" w:rsidRPr="00B54298" w:rsidRDefault="005B1364" w:rsidP="005B1364">
            <w:pPr>
              <w:rPr>
                <w:rFonts w:cs="Arial"/>
                <w:snapToGrid w:val="0"/>
                <w:sz w:val="16"/>
              </w:rPr>
            </w:pPr>
            <w:r w:rsidRPr="00CC68B2">
              <w:rPr>
                <w:rFonts w:cs="Arial"/>
                <w:snapToGrid w:val="0"/>
                <w:sz w:val="16"/>
              </w:rPr>
              <w:t>DVPVW_TS_HEFFING</w:t>
            </w:r>
          </w:p>
        </w:tc>
        <w:tc>
          <w:tcPr>
            <w:tcW w:w="425" w:type="dxa"/>
            <w:tcBorders>
              <w:top w:val="single" w:sz="4" w:space="0" w:color="auto"/>
              <w:left w:val="single" w:sz="4" w:space="0" w:color="auto"/>
              <w:bottom w:val="single" w:sz="4" w:space="0" w:color="auto"/>
              <w:right w:val="single" w:sz="4" w:space="0" w:color="auto"/>
            </w:tcBorders>
          </w:tcPr>
          <w:p w14:paraId="14E4FBEF"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A1ACEF"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740DA3" w14:textId="77777777" w:rsidR="005B1364" w:rsidRPr="00CC68B2" w:rsidRDefault="005B1364" w:rsidP="005B1364">
            <w:pPr>
              <w:rPr>
                <w:rFonts w:cs="Arial"/>
                <w:snapToGrid w:val="0"/>
                <w:sz w:val="16"/>
              </w:rPr>
            </w:pPr>
          </w:p>
        </w:tc>
      </w:tr>
      <w:tr w:rsidR="005B1364" w:rsidRPr="006848BA" w14:paraId="37D43B42"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8A42DE" w14:textId="77777777" w:rsidR="005B1364" w:rsidRPr="00B54298" w:rsidRDefault="005B1364" w:rsidP="005B1364">
            <w:pPr>
              <w:rPr>
                <w:rFonts w:cs="Arial"/>
                <w:snapToGrid w:val="0"/>
                <w:sz w:val="16"/>
              </w:rPr>
            </w:pPr>
            <w:r w:rsidRPr="00CC68B2">
              <w:rPr>
                <w:rFonts w:cs="Arial"/>
                <w:snapToGrid w:val="0"/>
                <w:sz w:val="16"/>
              </w:rPr>
              <w:t>DVPVW_SOORT_MAX_VRIJGESTELD</w:t>
            </w:r>
          </w:p>
        </w:tc>
        <w:tc>
          <w:tcPr>
            <w:tcW w:w="425" w:type="dxa"/>
            <w:tcBorders>
              <w:top w:val="single" w:sz="4" w:space="0" w:color="auto"/>
              <w:left w:val="single" w:sz="4" w:space="0" w:color="auto"/>
              <w:bottom w:val="single" w:sz="4" w:space="0" w:color="auto"/>
              <w:right w:val="single" w:sz="4" w:space="0" w:color="auto"/>
            </w:tcBorders>
          </w:tcPr>
          <w:p w14:paraId="27342933"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1D483F"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9694DA3" w14:textId="77777777" w:rsidR="005B1364" w:rsidRPr="00CC68B2" w:rsidRDefault="005B1364" w:rsidP="005B1364">
            <w:pPr>
              <w:rPr>
                <w:rFonts w:cs="Arial"/>
                <w:snapToGrid w:val="0"/>
                <w:sz w:val="16"/>
              </w:rPr>
            </w:pPr>
          </w:p>
        </w:tc>
      </w:tr>
      <w:tr w:rsidR="005B1364" w:rsidRPr="006848BA" w14:paraId="69D8CFF3"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F23308" w14:textId="77777777" w:rsidR="005B1364" w:rsidRPr="00B54298" w:rsidRDefault="005B1364" w:rsidP="005B1364">
            <w:pPr>
              <w:rPr>
                <w:rFonts w:cs="Arial"/>
                <w:snapToGrid w:val="0"/>
                <w:sz w:val="16"/>
              </w:rPr>
            </w:pPr>
            <w:r w:rsidRPr="00CC68B2">
              <w:rPr>
                <w:rFonts w:cs="Arial"/>
                <w:snapToGrid w:val="0"/>
                <w:sz w:val="16"/>
              </w:rPr>
              <w:t>DVPVW_AARD_SCHENDING</w:t>
            </w:r>
          </w:p>
        </w:tc>
        <w:tc>
          <w:tcPr>
            <w:tcW w:w="425" w:type="dxa"/>
            <w:tcBorders>
              <w:top w:val="single" w:sz="4" w:space="0" w:color="auto"/>
              <w:left w:val="single" w:sz="4" w:space="0" w:color="auto"/>
              <w:bottom w:val="single" w:sz="4" w:space="0" w:color="auto"/>
              <w:right w:val="single" w:sz="4" w:space="0" w:color="auto"/>
            </w:tcBorders>
          </w:tcPr>
          <w:p w14:paraId="5D9CB4DD"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D35EE5"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AEC6483" w14:textId="77777777" w:rsidR="005B1364" w:rsidRPr="00CC68B2" w:rsidRDefault="005B1364" w:rsidP="005B1364">
            <w:pPr>
              <w:rPr>
                <w:rFonts w:cs="Arial"/>
                <w:snapToGrid w:val="0"/>
                <w:sz w:val="16"/>
              </w:rPr>
            </w:pPr>
          </w:p>
        </w:tc>
      </w:tr>
      <w:tr w:rsidR="005B1364" w:rsidRPr="006848BA" w14:paraId="78FB7A0E"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AE9FBA" w14:textId="77777777" w:rsidR="005B1364" w:rsidRPr="00B54298" w:rsidRDefault="005B1364" w:rsidP="005B1364">
            <w:pPr>
              <w:rPr>
                <w:rFonts w:cs="Arial"/>
                <w:snapToGrid w:val="0"/>
                <w:sz w:val="16"/>
              </w:rPr>
            </w:pPr>
            <w:r w:rsidRPr="00CC68B2">
              <w:rPr>
                <w:rFonts w:cs="Arial"/>
                <w:snapToGrid w:val="0"/>
                <w:sz w:val="16"/>
              </w:rPr>
              <w:t>DVPVW_UITKERING_TOTAAL</w:t>
            </w:r>
          </w:p>
        </w:tc>
        <w:tc>
          <w:tcPr>
            <w:tcW w:w="425" w:type="dxa"/>
            <w:tcBorders>
              <w:top w:val="single" w:sz="4" w:space="0" w:color="auto"/>
              <w:left w:val="single" w:sz="4" w:space="0" w:color="auto"/>
              <w:bottom w:val="single" w:sz="4" w:space="0" w:color="auto"/>
              <w:right w:val="single" w:sz="4" w:space="0" w:color="auto"/>
            </w:tcBorders>
          </w:tcPr>
          <w:p w14:paraId="6F328579"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376A2C"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F0CD29" w14:textId="77777777" w:rsidR="005B1364" w:rsidRPr="00CC68B2" w:rsidRDefault="005B1364" w:rsidP="005B1364">
            <w:pPr>
              <w:rPr>
                <w:rFonts w:cs="Arial"/>
                <w:snapToGrid w:val="0"/>
                <w:sz w:val="16"/>
              </w:rPr>
            </w:pPr>
          </w:p>
        </w:tc>
      </w:tr>
      <w:tr w:rsidR="005B1364" w:rsidRPr="006848BA" w14:paraId="682FCF33"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2866358" w14:textId="77777777" w:rsidR="005B1364" w:rsidRPr="00B54298" w:rsidRDefault="005B1364" w:rsidP="005B1364">
            <w:pPr>
              <w:rPr>
                <w:rFonts w:cs="Arial"/>
                <w:snapToGrid w:val="0"/>
                <w:sz w:val="16"/>
              </w:rPr>
            </w:pPr>
            <w:r w:rsidRPr="00CC68B2">
              <w:rPr>
                <w:rFonts w:cs="Arial"/>
                <w:snapToGrid w:val="0"/>
                <w:sz w:val="16"/>
              </w:rPr>
              <w:t>DVPVW_UITKERING_NIET_NP</w:t>
            </w:r>
          </w:p>
        </w:tc>
        <w:tc>
          <w:tcPr>
            <w:tcW w:w="425" w:type="dxa"/>
            <w:tcBorders>
              <w:top w:val="single" w:sz="4" w:space="0" w:color="auto"/>
              <w:left w:val="single" w:sz="4" w:space="0" w:color="auto"/>
              <w:bottom w:val="single" w:sz="4" w:space="0" w:color="auto"/>
              <w:right w:val="single" w:sz="4" w:space="0" w:color="auto"/>
            </w:tcBorders>
          </w:tcPr>
          <w:p w14:paraId="589E1556"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A57370"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4A5872" w14:textId="77777777" w:rsidR="005B1364" w:rsidRPr="00CC68B2" w:rsidRDefault="005B1364" w:rsidP="005B1364">
            <w:pPr>
              <w:rPr>
                <w:rFonts w:cs="Arial"/>
                <w:snapToGrid w:val="0"/>
                <w:sz w:val="16"/>
              </w:rPr>
            </w:pPr>
          </w:p>
        </w:tc>
      </w:tr>
      <w:tr w:rsidR="005B1364" w:rsidRPr="006848BA" w14:paraId="667CE336"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2CC3CD" w14:textId="77777777" w:rsidR="005B1364" w:rsidRPr="00B54298" w:rsidRDefault="005B1364" w:rsidP="005B1364">
            <w:pPr>
              <w:rPr>
                <w:rFonts w:cs="Arial"/>
                <w:snapToGrid w:val="0"/>
                <w:sz w:val="16"/>
              </w:rPr>
            </w:pPr>
            <w:r w:rsidRPr="00CC68B2">
              <w:rPr>
                <w:rFonts w:cs="Arial"/>
                <w:snapToGrid w:val="0"/>
                <w:sz w:val="16"/>
              </w:rPr>
              <w:t>DVPVW_WEV_TOTAAL</w:t>
            </w:r>
          </w:p>
        </w:tc>
        <w:tc>
          <w:tcPr>
            <w:tcW w:w="425" w:type="dxa"/>
            <w:tcBorders>
              <w:top w:val="single" w:sz="4" w:space="0" w:color="auto"/>
              <w:left w:val="single" w:sz="4" w:space="0" w:color="auto"/>
              <w:bottom w:val="single" w:sz="4" w:space="0" w:color="auto"/>
              <w:right w:val="single" w:sz="4" w:space="0" w:color="auto"/>
            </w:tcBorders>
          </w:tcPr>
          <w:p w14:paraId="09605503"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A9F6C8"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66D3451" w14:textId="77777777" w:rsidR="005B1364" w:rsidRPr="00CC68B2" w:rsidRDefault="005B1364" w:rsidP="005B1364">
            <w:pPr>
              <w:rPr>
                <w:rFonts w:cs="Arial"/>
                <w:snapToGrid w:val="0"/>
                <w:sz w:val="16"/>
              </w:rPr>
            </w:pPr>
          </w:p>
        </w:tc>
      </w:tr>
      <w:tr w:rsidR="005B1364" w:rsidRPr="006848BA" w14:paraId="2F013C87"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257C03" w14:textId="77777777" w:rsidR="005B1364" w:rsidRPr="00B54298" w:rsidRDefault="005B1364" w:rsidP="005B1364">
            <w:pPr>
              <w:rPr>
                <w:rFonts w:cs="Arial"/>
                <w:snapToGrid w:val="0"/>
                <w:sz w:val="16"/>
              </w:rPr>
            </w:pPr>
            <w:r w:rsidRPr="00CC68B2">
              <w:rPr>
                <w:rFonts w:cs="Arial"/>
                <w:snapToGrid w:val="0"/>
                <w:sz w:val="16"/>
              </w:rPr>
              <w:t>DVPVW_PREMIE_TOTAAL</w:t>
            </w:r>
          </w:p>
        </w:tc>
        <w:tc>
          <w:tcPr>
            <w:tcW w:w="425" w:type="dxa"/>
            <w:tcBorders>
              <w:top w:val="single" w:sz="4" w:space="0" w:color="auto"/>
              <w:left w:val="single" w:sz="4" w:space="0" w:color="auto"/>
              <w:bottom w:val="single" w:sz="4" w:space="0" w:color="auto"/>
              <w:right w:val="single" w:sz="4" w:space="0" w:color="auto"/>
            </w:tcBorders>
          </w:tcPr>
          <w:p w14:paraId="1913606D"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66E734"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C072CE" w14:textId="77777777" w:rsidR="005B1364" w:rsidRPr="00CC68B2" w:rsidRDefault="005B1364" w:rsidP="005B1364">
            <w:pPr>
              <w:rPr>
                <w:rFonts w:cs="Arial"/>
                <w:snapToGrid w:val="0"/>
                <w:sz w:val="16"/>
              </w:rPr>
            </w:pPr>
          </w:p>
        </w:tc>
      </w:tr>
      <w:tr w:rsidR="005B1364" w:rsidRPr="006848BA" w14:paraId="474925C2"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D7BCBE7" w14:textId="77777777" w:rsidR="005B1364" w:rsidRPr="00B54298" w:rsidRDefault="005B1364" w:rsidP="005B1364">
            <w:pPr>
              <w:rPr>
                <w:rFonts w:cs="Arial"/>
                <w:snapToGrid w:val="0"/>
                <w:sz w:val="16"/>
              </w:rPr>
            </w:pPr>
            <w:r w:rsidRPr="00CC68B2">
              <w:rPr>
                <w:rFonts w:cs="Arial"/>
                <w:snapToGrid w:val="0"/>
                <w:sz w:val="16"/>
              </w:rPr>
              <w:t>DVPVW_DATUM_OVERLIJDEN</w:t>
            </w:r>
          </w:p>
        </w:tc>
        <w:tc>
          <w:tcPr>
            <w:tcW w:w="425" w:type="dxa"/>
            <w:tcBorders>
              <w:top w:val="single" w:sz="4" w:space="0" w:color="auto"/>
              <w:left w:val="single" w:sz="4" w:space="0" w:color="auto"/>
              <w:bottom w:val="single" w:sz="4" w:space="0" w:color="auto"/>
              <w:right w:val="single" w:sz="4" w:space="0" w:color="auto"/>
            </w:tcBorders>
          </w:tcPr>
          <w:p w14:paraId="714A33FB"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B926EF"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8177750" w14:textId="77777777" w:rsidR="005B1364" w:rsidRPr="00CC68B2" w:rsidRDefault="005B1364" w:rsidP="005B1364">
            <w:pPr>
              <w:rPr>
                <w:rFonts w:cs="Arial"/>
                <w:snapToGrid w:val="0"/>
                <w:sz w:val="16"/>
              </w:rPr>
            </w:pPr>
          </w:p>
        </w:tc>
      </w:tr>
      <w:tr w:rsidR="005B1364" w:rsidRPr="006848BA" w14:paraId="49046E11"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3A5A51" w14:textId="77777777" w:rsidR="005B1364" w:rsidRPr="00B54298" w:rsidRDefault="005B1364" w:rsidP="005B1364">
            <w:pPr>
              <w:rPr>
                <w:rFonts w:cs="Arial"/>
                <w:snapToGrid w:val="0"/>
                <w:sz w:val="16"/>
              </w:rPr>
            </w:pPr>
            <w:r w:rsidRPr="00CC68B2">
              <w:rPr>
                <w:rFonts w:cs="Arial"/>
                <w:snapToGrid w:val="0"/>
                <w:sz w:val="16"/>
              </w:rPr>
              <w:t>DVPVW_DATUM_PREMIEDEPOT</w:t>
            </w:r>
          </w:p>
        </w:tc>
        <w:tc>
          <w:tcPr>
            <w:tcW w:w="425" w:type="dxa"/>
            <w:tcBorders>
              <w:top w:val="single" w:sz="4" w:space="0" w:color="auto"/>
              <w:left w:val="single" w:sz="4" w:space="0" w:color="auto"/>
              <w:bottom w:val="single" w:sz="4" w:space="0" w:color="auto"/>
              <w:right w:val="single" w:sz="4" w:space="0" w:color="auto"/>
            </w:tcBorders>
          </w:tcPr>
          <w:p w14:paraId="45A7C345"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FB12D8"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0ECE12" w14:textId="77777777" w:rsidR="005B1364" w:rsidRPr="00CC68B2" w:rsidRDefault="005B1364" w:rsidP="005B1364">
            <w:pPr>
              <w:rPr>
                <w:rFonts w:cs="Arial"/>
                <w:snapToGrid w:val="0"/>
                <w:sz w:val="16"/>
              </w:rPr>
            </w:pPr>
          </w:p>
        </w:tc>
      </w:tr>
      <w:tr w:rsidR="005B1364" w:rsidRPr="006848BA" w14:paraId="5289E194"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9FF60CF" w14:textId="77777777" w:rsidR="005B1364" w:rsidRPr="00B54298" w:rsidRDefault="005B1364" w:rsidP="005B1364">
            <w:pPr>
              <w:rPr>
                <w:rFonts w:cs="Arial"/>
                <w:snapToGrid w:val="0"/>
                <w:sz w:val="16"/>
              </w:rPr>
            </w:pPr>
            <w:r w:rsidRPr="00CC68B2">
              <w:rPr>
                <w:rFonts w:cs="Arial"/>
                <w:snapToGrid w:val="0"/>
                <w:sz w:val="16"/>
              </w:rPr>
              <w:t>DVPVW_PREMIEDEPOT_TOTAAL</w:t>
            </w:r>
          </w:p>
        </w:tc>
        <w:tc>
          <w:tcPr>
            <w:tcW w:w="425" w:type="dxa"/>
            <w:tcBorders>
              <w:top w:val="single" w:sz="4" w:space="0" w:color="auto"/>
              <w:left w:val="single" w:sz="4" w:space="0" w:color="auto"/>
              <w:bottom w:val="single" w:sz="4" w:space="0" w:color="auto"/>
              <w:right w:val="single" w:sz="4" w:space="0" w:color="auto"/>
            </w:tcBorders>
          </w:tcPr>
          <w:p w14:paraId="6531CED9" w14:textId="77777777" w:rsidR="005B1364" w:rsidRDefault="005B1364" w:rsidP="005B136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D93904" w14:textId="77777777" w:rsidR="005B1364" w:rsidRPr="00CC68B2" w:rsidRDefault="005B1364" w:rsidP="005B1364">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26D34A8" w14:textId="77777777" w:rsidR="005B1364" w:rsidRPr="00CC68B2" w:rsidRDefault="005B1364" w:rsidP="005B1364">
            <w:pPr>
              <w:rPr>
                <w:rFonts w:cs="Arial"/>
                <w:snapToGrid w:val="0"/>
                <w:sz w:val="16"/>
              </w:rPr>
            </w:pPr>
          </w:p>
        </w:tc>
      </w:tr>
      <w:tr w:rsidR="00FF11AE" w:rsidRPr="006848BA" w14:paraId="408FC10E"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E9FCEB9" w14:textId="77777777" w:rsidR="00FF11AE" w:rsidRPr="00CC68B2" w:rsidRDefault="00FF11AE" w:rsidP="00FF11AE">
            <w:pPr>
              <w:rPr>
                <w:rFonts w:cs="Arial"/>
                <w:snapToGrid w:val="0"/>
                <w:sz w:val="16"/>
              </w:rPr>
            </w:pPr>
            <w:r w:rsidRPr="00C92135">
              <w:rPr>
                <w:rFonts w:cs="Arial"/>
                <w:snapToGrid w:val="0"/>
                <w:sz w:val="16"/>
              </w:rPr>
              <w:t>DVPVW_NAAM_GIIN_AFWIJKEND</w:t>
            </w:r>
            <w:r w:rsidRPr="00C92135" w:rsidDel="00C92135">
              <w:rPr>
                <w:rFonts w:cs="Arial"/>
                <w:snapToGrid w:val="0"/>
                <w:sz w:val="16"/>
              </w:rPr>
              <w:t xml:space="preserve"> </w:t>
            </w:r>
          </w:p>
        </w:tc>
        <w:tc>
          <w:tcPr>
            <w:tcW w:w="425" w:type="dxa"/>
            <w:tcBorders>
              <w:top w:val="single" w:sz="4" w:space="0" w:color="auto"/>
              <w:left w:val="single" w:sz="4" w:space="0" w:color="auto"/>
              <w:bottom w:val="single" w:sz="4" w:space="0" w:color="auto"/>
              <w:right w:val="single" w:sz="4" w:space="0" w:color="auto"/>
            </w:tcBorders>
          </w:tcPr>
          <w:p w14:paraId="23CA4E86" w14:textId="77777777" w:rsidR="00FF11AE" w:rsidRDefault="00FF11AE" w:rsidP="00FF11AE">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3330D1" w14:textId="77777777" w:rsidR="00FF11AE" w:rsidRDefault="00FF11AE" w:rsidP="00FF11AE">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DE475FF" w14:textId="77777777" w:rsidR="00FF11AE" w:rsidRPr="00CC68B2" w:rsidRDefault="00FF11AE" w:rsidP="00FF11AE">
            <w:pPr>
              <w:rPr>
                <w:rFonts w:cs="Arial"/>
                <w:snapToGrid w:val="0"/>
                <w:sz w:val="16"/>
              </w:rPr>
            </w:pPr>
          </w:p>
        </w:tc>
      </w:tr>
      <w:tr w:rsidR="00FF11AE" w:rsidRPr="006848BA" w14:paraId="0EF3BF3A"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EE1505" w14:textId="77777777" w:rsidR="00FF11AE" w:rsidRPr="00CC68B2" w:rsidRDefault="00FF11AE" w:rsidP="00FF11AE">
            <w:pPr>
              <w:rPr>
                <w:rFonts w:cs="Arial"/>
                <w:snapToGrid w:val="0"/>
                <w:sz w:val="16"/>
              </w:rPr>
            </w:pPr>
            <w:r w:rsidRPr="00C92135">
              <w:rPr>
                <w:rFonts w:cs="Arial"/>
                <w:snapToGrid w:val="0"/>
                <w:sz w:val="16"/>
              </w:rPr>
              <w:t>DVPVW_LABEL</w:t>
            </w:r>
          </w:p>
        </w:tc>
        <w:tc>
          <w:tcPr>
            <w:tcW w:w="425" w:type="dxa"/>
            <w:tcBorders>
              <w:top w:val="single" w:sz="4" w:space="0" w:color="auto"/>
              <w:left w:val="single" w:sz="4" w:space="0" w:color="auto"/>
              <w:bottom w:val="single" w:sz="4" w:space="0" w:color="auto"/>
              <w:right w:val="single" w:sz="4" w:space="0" w:color="auto"/>
            </w:tcBorders>
          </w:tcPr>
          <w:p w14:paraId="79A93FF9" w14:textId="77777777" w:rsidR="00FF11AE" w:rsidRDefault="00FF11AE" w:rsidP="00FF11AE">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D082785" w14:textId="77777777" w:rsidR="00FF11AE" w:rsidRDefault="00FF11AE" w:rsidP="00FF11AE">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CE10117" w14:textId="77777777" w:rsidR="00FF11AE" w:rsidRPr="00CC68B2" w:rsidRDefault="00FF11AE" w:rsidP="00FF11AE">
            <w:pPr>
              <w:rPr>
                <w:rFonts w:cs="Arial"/>
                <w:snapToGrid w:val="0"/>
                <w:sz w:val="16"/>
              </w:rPr>
            </w:pPr>
          </w:p>
        </w:tc>
      </w:tr>
      <w:tr w:rsidR="00FF11AE" w:rsidRPr="006848BA" w14:paraId="033DFE29"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FBCEE4" w14:textId="77777777" w:rsidR="00FF11AE" w:rsidRPr="00CC68B2" w:rsidRDefault="00FF11AE" w:rsidP="00FF11AE">
            <w:pPr>
              <w:rPr>
                <w:rFonts w:cs="Arial"/>
                <w:snapToGrid w:val="0"/>
                <w:sz w:val="16"/>
              </w:rPr>
            </w:pPr>
            <w:r w:rsidRPr="00C92135">
              <w:rPr>
                <w:rFonts w:cs="Arial"/>
                <w:snapToGrid w:val="0"/>
                <w:sz w:val="16"/>
              </w:rPr>
              <w:t>DVPVW_MELDINGSOORT</w:t>
            </w:r>
          </w:p>
        </w:tc>
        <w:tc>
          <w:tcPr>
            <w:tcW w:w="425" w:type="dxa"/>
            <w:tcBorders>
              <w:top w:val="single" w:sz="4" w:space="0" w:color="auto"/>
              <w:left w:val="single" w:sz="4" w:space="0" w:color="auto"/>
              <w:bottom w:val="single" w:sz="4" w:space="0" w:color="auto"/>
              <w:right w:val="single" w:sz="4" w:space="0" w:color="auto"/>
            </w:tcBorders>
          </w:tcPr>
          <w:p w14:paraId="523CCADB" w14:textId="77777777" w:rsidR="00FF11AE" w:rsidRDefault="00FF11AE" w:rsidP="00FF11AE">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13F1F16" w14:textId="77777777" w:rsidR="00FF11AE" w:rsidRDefault="00FF11AE" w:rsidP="00FF11AE">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D983534" w14:textId="77777777" w:rsidR="00FF11AE" w:rsidRPr="00CC68B2" w:rsidRDefault="00FF11AE" w:rsidP="00FF11AE">
            <w:pPr>
              <w:rPr>
                <w:rFonts w:cs="Arial"/>
                <w:snapToGrid w:val="0"/>
                <w:sz w:val="16"/>
              </w:rPr>
            </w:pPr>
          </w:p>
        </w:tc>
      </w:tr>
      <w:tr w:rsidR="00FF11AE" w:rsidRPr="006848BA" w14:paraId="54CBF725" w14:textId="77777777" w:rsidTr="00CC68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4C2A0E" w14:textId="77777777" w:rsidR="00FF11AE" w:rsidRPr="00CC68B2" w:rsidRDefault="00FF11AE" w:rsidP="00FF11AE">
            <w:pPr>
              <w:rPr>
                <w:rFonts w:cs="Arial"/>
                <w:snapToGrid w:val="0"/>
                <w:sz w:val="16"/>
              </w:rPr>
            </w:pPr>
            <w:r w:rsidRPr="00C92135">
              <w:rPr>
                <w:rFonts w:cs="Arial"/>
                <w:snapToGrid w:val="0"/>
                <w:sz w:val="16"/>
              </w:rPr>
              <w:t>DVPVW_SOORTVERZEKERING</w:t>
            </w:r>
          </w:p>
        </w:tc>
        <w:tc>
          <w:tcPr>
            <w:tcW w:w="425" w:type="dxa"/>
            <w:tcBorders>
              <w:top w:val="single" w:sz="4" w:space="0" w:color="auto"/>
              <w:left w:val="single" w:sz="4" w:space="0" w:color="auto"/>
              <w:bottom w:val="single" w:sz="4" w:space="0" w:color="auto"/>
              <w:right w:val="single" w:sz="4" w:space="0" w:color="auto"/>
            </w:tcBorders>
          </w:tcPr>
          <w:p w14:paraId="10F66004" w14:textId="77777777" w:rsidR="00FF11AE" w:rsidRDefault="00FF11AE" w:rsidP="00FF11AE">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CE267C" w14:textId="77777777" w:rsidR="00FF11AE" w:rsidRDefault="00FF11AE" w:rsidP="00FF11AE">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DA74341" w14:textId="77777777" w:rsidR="00FF11AE" w:rsidRPr="00CC68B2" w:rsidRDefault="00FF11AE" w:rsidP="00FF11AE">
            <w:pPr>
              <w:rPr>
                <w:rFonts w:cs="Arial"/>
                <w:snapToGrid w:val="0"/>
                <w:sz w:val="16"/>
              </w:rPr>
            </w:pPr>
          </w:p>
        </w:tc>
      </w:tr>
    </w:tbl>
    <w:p w14:paraId="2FD51AD0" w14:textId="77777777" w:rsidR="00FD0F8F" w:rsidRDefault="009C600E" w:rsidP="00FD0F8F">
      <w:pPr>
        <w:pStyle w:val="Kop5"/>
      </w:pPr>
      <w:r>
        <w:br/>
      </w:r>
      <w:r w:rsidR="00FD0F8F">
        <w:t>Uitvoer</w:t>
      </w:r>
    </w:p>
    <w:p w14:paraId="1D726545" w14:textId="77777777" w:rsidR="00FD0F8F" w:rsidRDefault="00FD0F8F" w:rsidP="00D44364">
      <w:r>
        <w:t xml:space="preserve">0 1 of meer voorkomens. </w:t>
      </w:r>
    </w:p>
    <w:p w14:paraId="48A3DB63" w14:textId="443AEBB8" w:rsidR="00FD0F8F" w:rsidRDefault="00D44364" w:rsidP="00FD0F8F">
      <w:pPr>
        <w:pStyle w:val="Kop5"/>
      </w:pPr>
      <w:r w:rsidRPr="00CA2FEF">
        <w:rPr>
          <w:b w:val="0"/>
        </w:rPr>
        <w:t xml:space="preserve">De </w:t>
      </w:r>
      <w:r w:rsidR="00CC2877">
        <w:rPr>
          <w:b w:val="0"/>
        </w:rPr>
        <w:t>resultaat-</w:t>
      </w:r>
      <w:r w:rsidRPr="00CA2FEF">
        <w:rPr>
          <w:b w:val="0"/>
        </w:rPr>
        <w:t xml:space="preserve">verzameling wordt aangeduid als </w:t>
      </w:r>
      <w:r w:rsidR="00FD0F8F">
        <w:t>CMG</w:t>
      </w:r>
      <w:r w:rsidR="003C7261">
        <w:t>_C_T_</w:t>
      </w:r>
      <w:r w:rsidR="00FD0F8F">
        <w:t>M</w:t>
      </w:r>
      <w:r w:rsidRPr="00CA2FEF">
        <w:t>ELDINGEN</w:t>
      </w:r>
      <w:r w:rsidR="00522C6C" w:rsidRPr="00CA2FEF">
        <w:t>_SELECTIE</w:t>
      </w:r>
      <w:r>
        <w:t>.</w:t>
      </w:r>
      <w:r w:rsidR="00522C6C">
        <w:br/>
      </w:r>
      <w:r w:rsidR="00522C6C">
        <w:br/>
      </w:r>
      <w:r w:rsidR="00FD0F8F">
        <w:t>Afwijkende uitvoer</w:t>
      </w:r>
    </w:p>
    <w:p w14:paraId="51243E34" w14:textId="77777777" w:rsidR="00FD0F8F" w:rsidRPr="002C532E" w:rsidRDefault="00FD0F8F" w:rsidP="00FD0F8F">
      <w:r>
        <w:t>N.v.t.</w:t>
      </w:r>
    </w:p>
    <w:p w14:paraId="7673378A" w14:textId="77777777" w:rsidR="001F3974" w:rsidRDefault="001F3974" w:rsidP="00D44364"/>
    <w:p w14:paraId="3D26A37E" w14:textId="77777777" w:rsidR="00D44364" w:rsidRDefault="00D44364" w:rsidP="00D44364"/>
    <w:p w14:paraId="0E5AE414" w14:textId="2371CB89" w:rsidR="00D44364" w:rsidRDefault="00D44364" w:rsidP="00004578">
      <w:pPr>
        <w:pStyle w:val="Kop3"/>
      </w:pPr>
      <w:bookmarkStart w:id="195" w:name="_Toc413841664"/>
      <w:bookmarkStart w:id="196" w:name="_Toc509919573"/>
      <w:r>
        <w:t xml:space="preserve">Bepaal te verwerken </w:t>
      </w:r>
      <w:r w:rsidR="001F3974">
        <w:t>SUB_</w:t>
      </w:r>
      <w:r w:rsidR="00FD0F8F">
        <w:t>CMG</w:t>
      </w:r>
      <w:r w:rsidR="003C7261">
        <w:t>_C_T_</w:t>
      </w:r>
      <w:r w:rsidR="00FD0F8F">
        <w:t>BERICHT</w:t>
      </w:r>
      <w:bookmarkEnd w:id="195"/>
      <w:bookmarkEnd w:id="196"/>
    </w:p>
    <w:p w14:paraId="4FEC9BCC" w14:textId="77777777" w:rsidR="00D44364" w:rsidRDefault="00D44364" w:rsidP="00004578">
      <w:pPr>
        <w:pStyle w:val="Kop5"/>
      </w:pPr>
      <w:bookmarkStart w:id="197" w:name="_Hlt283977840"/>
      <w:bookmarkStart w:id="198" w:name="_Toc413841665"/>
      <w:bookmarkEnd w:id="197"/>
      <w:r>
        <w:t>Functionele beschrijving</w:t>
      </w:r>
      <w:bookmarkEnd w:id="198"/>
    </w:p>
    <w:p w14:paraId="7F10D954" w14:textId="1E2CE8F2" w:rsidR="00FE2D7B" w:rsidRDefault="00FD0F8F" w:rsidP="00FE2D7B">
      <w:r>
        <w:lastRenderedPageBreak/>
        <w:t xml:space="preserve">We verzamelen alle </w:t>
      </w:r>
      <w:proofErr w:type="spellStart"/>
      <w:r>
        <w:t>businesskeys</w:t>
      </w:r>
      <w:proofErr w:type="spellEnd"/>
      <w:r>
        <w:t xml:space="preserve"> uit </w:t>
      </w:r>
      <w:r w:rsidR="00065114">
        <w:t>HSEL_MELDING</w:t>
      </w:r>
      <w:r w:rsidR="00065114" w:rsidDel="00065114">
        <w:t xml:space="preserve"> </w:t>
      </w:r>
      <w:r w:rsidR="001F3974">
        <w:t>die horen bij een FIN</w:t>
      </w:r>
      <w:r>
        <w:t xml:space="preserve"> melding</w:t>
      </w:r>
      <w:r w:rsidR="008936EE">
        <w:t>.</w:t>
      </w:r>
    </w:p>
    <w:p w14:paraId="053D8DDF" w14:textId="77777777" w:rsidR="00004578" w:rsidRPr="00D673DA" w:rsidRDefault="00004578" w:rsidP="00FE2D7B"/>
    <w:p w14:paraId="446E564A" w14:textId="77777777" w:rsidR="00D44364" w:rsidRDefault="00D44364" w:rsidP="00004578">
      <w:pPr>
        <w:pStyle w:val="Kop5"/>
      </w:pPr>
      <w:bookmarkStart w:id="199" w:name="_Ref283977864"/>
      <w:bookmarkStart w:id="200" w:name="_Toc413841666"/>
      <w:r>
        <w:t>Gegevensfunctie</w:t>
      </w:r>
      <w:bookmarkEnd w:id="199"/>
      <w:r>
        <w:t xml:space="preserve"> : Selecteer </w:t>
      </w:r>
      <w:bookmarkEnd w:id="200"/>
      <w:r>
        <w:t>bericht</w:t>
      </w:r>
    </w:p>
    <w:p w14:paraId="59AE8B7B" w14:textId="60D7C715" w:rsidR="00D44364" w:rsidRDefault="00D44364" w:rsidP="00CB262F">
      <w:pPr>
        <w:pStyle w:val="Kop5"/>
      </w:pPr>
      <w:proofErr w:type="spellStart"/>
      <w:r>
        <w:t>Selectiepad</w:t>
      </w:r>
      <w:proofErr w:type="spellEnd"/>
    </w:p>
    <w:p w14:paraId="1829E619" w14:textId="67327BE5" w:rsidR="00D44364" w:rsidRPr="00CA2FEF" w:rsidRDefault="0078607F" w:rsidP="00D44364">
      <w:r>
        <w:t>CMG</w:t>
      </w:r>
      <w:r w:rsidR="003C7261">
        <w:t>_C_T_</w:t>
      </w:r>
      <w:r w:rsidR="00D44364" w:rsidRPr="00CA2FEF">
        <w:t>MELDINGEN</w:t>
      </w:r>
      <w:r w:rsidR="00522C6C">
        <w:t>_SELECTIE</w:t>
      </w:r>
    </w:p>
    <w:p w14:paraId="1A6CFC97" w14:textId="16C7FF4F" w:rsidR="00D44364" w:rsidRDefault="00D44364" w:rsidP="00D44364">
      <w:r w:rsidRPr="00CC68B2">
        <w:t xml:space="preserve">         </w:t>
      </w:r>
      <w:r w:rsidRPr="00CC68B2">
        <w:sym w:font="Wingdings" w:char="F0E2"/>
      </w:r>
      <w:r w:rsidRPr="00CC68B2">
        <w:br/>
        <w:t>CMG</w:t>
      </w:r>
      <w:r w:rsidR="003C7261">
        <w:t>_C_T_</w:t>
      </w:r>
      <w:r w:rsidRPr="00CC68B2">
        <w:t>BERICHT</w:t>
      </w:r>
    </w:p>
    <w:p w14:paraId="6222E679" w14:textId="77777777" w:rsidR="00D44364" w:rsidRDefault="00D44364" w:rsidP="00D44364"/>
    <w:p w14:paraId="6FF0A3F2" w14:textId="77777777" w:rsidR="00D44364" w:rsidRDefault="00D44364" w:rsidP="00D44364">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D44364" w14:paraId="3DE4272D" w14:textId="77777777" w:rsidTr="00CA2FEF">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50FD4E5D" w14:textId="119A4647" w:rsidR="00D44364" w:rsidRDefault="0078607F" w:rsidP="00D44364">
            <w:pPr>
              <w:rPr>
                <w:rFonts w:cs="Arial"/>
                <w:b/>
                <w:snapToGrid w:val="0"/>
                <w:sz w:val="16"/>
              </w:rPr>
            </w:pPr>
            <w:r>
              <w:rPr>
                <w:rFonts w:cs="Arial"/>
                <w:b/>
                <w:snapToGrid w:val="0"/>
                <w:sz w:val="16"/>
              </w:rPr>
              <w:t>CMG</w:t>
            </w:r>
            <w:r w:rsidR="003C7261">
              <w:rPr>
                <w:rFonts w:cs="Arial"/>
                <w:b/>
                <w:snapToGrid w:val="0"/>
                <w:sz w:val="16"/>
              </w:rPr>
              <w:t>_C_T_</w:t>
            </w:r>
            <w:r w:rsidR="00FD0F8F" w:rsidRPr="00FD0F8F">
              <w:rPr>
                <w:rFonts w:cs="Arial"/>
                <w:b/>
                <w:snapToGrid w:val="0"/>
                <w:sz w:val="16"/>
              </w:rPr>
              <w:t>MELDINGEN_SELECTIE</w:t>
            </w:r>
            <w:r w:rsidR="00D44364" w:rsidRPr="00CA2FEF">
              <w:rPr>
                <w:rFonts w:cs="Arial"/>
                <w:b/>
                <w:snapToGrid w:val="0"/>
                <w:sz w:val="16"/>
              </w:rPr>
              <w:t xml:space="preserve"> </w:t>
            </w:r>
            <w:r w:rsidR="00522C6C">
              <w:rPr>
                <w:rFonts w:cs="Arial"/>
                <w:b/>
                <w:snapToGrid w:val="0"/>
                <w:sz w:val="16"/>
              </w:rPr>
              <w:t>(</w:t>
            </w:r>
            <w:r w:rsidR="00D44364" w:rsidRPr="00CA2FEF">
              <w:rPr>
                <w:rFonts w:cs="Arial"/>
                <w:b/>
                <w:snapToGrid w:val="0"/>
                <w:sz w:val="16"/>
              </w:rPr>
              <w:t>alias X1</w:t>
            </w:r>
            <w:r w:rsidR="00522C6C">
              <w:rPr>
                <w:rFonts w:cs="Arial"/>
                <w:b/>
                <w:snapToGrid w:val="0"/>
                <w:sz w:val="16"/>
              </w:rPr>
              <w:t>)</w:t>
            </w:r>
          </w:p>
          <w:p w14:paraId="7DCE5BA5" w14:textId="77777777" w:rsidR="00CB262F" w:rsidRPr="00CC68B2" w:rsidRDefault="00CB262F" w:rsidP="00D44364">
            <w:pPr>
              <w:rPr>
                <w:rFonts w:cs="Arial"/>
                <w:b/>
                <w:snapToGrid w:val="0"/>
                <w:sz w:val="16"/>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709EB5F6" w14:textId="77777777" w:rsidR="00D44364" w:rsidRDefault="00D44364" w:rsidP="00D44364">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13B7834C" w14:textId="77777777" w:rsidR="00D44364" w:rsidRPr="00CC68B2" w:rsidRDefault="00D44364" w:rsidP="00D44364">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0234C7DD" w14:textId="77777777" w:rsidR="00D44364" w:rsidRPr="00CC68B2" w:rsidRDefault="00D44364" w:rsidP="00D44364">
            <w:pPr>
              <w:rPr>
                <w:rFonts w:cs="Arial"/>
                <w:b/>
                <w:snapToGrid w:val="0"/>
                <w:sz w:val="16"/>
              </w:rPr>
            </w:pPr>
          </w:p>
        </w:tc>
      </w:tr>
      <w:tr w:rsidR="00D44364" w14:paraId="70879589" w14:textId="77777777" w:rsidTr="00CA2FEF">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74BFC489" w14:textId="77777777" w:rsidR="00D44364" w:rsidRPr="00CC68B2" w:rsidRDefault="00D44364" w:rsidP="00D44364">
            <w:pPr>
              <w:rPr>
                <w:rFonts w:cs="Arial"/>
                <w:b/>
                <w:snapToGrid w:val="0"/>
                <w:sz w:val="16"/>
              </w:rPr>
            </w:pPr>
            <w:r w:rsidRPr="00CD2BC2">
              <w:rPr>
                <w:rFonts w:cs="Arial"/>
                <w:snapToGrid w:val="0"/>
                <w:sz w:val="16"/>
              </w:rPr>
              <w:t>DVPVW_XH_ID</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7BE3AEC8" w14:textId="77777777" w:rsidR="00D44364" w:rsidRDefault="00D44364" w:rsidP="00D44364">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68B527F7" w14:textId="77777777" w:rsidR="00D44364" w:rsidRPr="00CC68B2" w:rsidRDefault="00D44364" w:rsidP="00D44364">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08CB0B92" w14:textId="77777777" w:rsidR="00D44364" w:rsidRPr="00CC68B2" w:rsidRDefault="00D44364" w:rsidP="00D44364">
            <w:pPr>
              <w:rPr>
                <w:rFonts w:cs="Arial"/>
                <w:b/>
                <w:snapToGrid w:val="0"/>
                <w:sz w:val="16"/>
              </w:rPr>
            </w:pPr>
          </w:p>
        </w:tc>
      </w:tr>
      <w:tr w:rsidR="0024556D" w14:paraId="0901D4E3" w14:textId="77777777" w:rsidTr="0024556D">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1C809D23" w14:textId="77777777" w:rsidR="0024556D" w:rsidRDefault="0024556D" w:rsidP="00D44364">
            <w:pPr>
              <w:rPr>
                <w:rFonts w:cs="Arial"/>
                <w:sz w:val="16"/>
                <w:szCs w:val="16"/>
              </w:rPr>
            </w:pPr>
            <w:r w:rsidRPr="0024556D">
              <w:rPr>
                <w:rFonts w:cs="Arial"/>
                <w:sz w:val="16"/>
                <w:szCs w:val="16"/>
              </w:rPr>
              <w:t>DVPVW_XML_HEADER_TABEL</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0D18FEA4" w14:textId="77777777" w:rsidR="0024556D" w:rsidRDefault="0024556D" w:rsidP="00D44364">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12ED9287" w14:textId="77777777" w:rsidR="0024556D" w:rsidRPr="00CC68B2" w:rsidRDefault="0024556D" w:rsidP="00D44364">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3F1AFA51" w14:textId="77777777" w:rsidR="0024556D" w:rsidRPr="00CC68B2" w:rsidRDefault="0024556D" w:rsidP="00D44364">
            <w:pPr>
              <w:rPr>
                <w:rFonts w:cs="Arial"/>
                <w:b/>
                <w:snapToGrid w:val="0"/>
                <w:sz w:val="16"/>
              </w:rPr>
            </w:pPr>
          </w:p>
        </w:tc>
      </w:tr>
      <w:tr w:rsidR="00D44364" w14:paraId="626C60F0" w14:textId="77777777" w:rsidTr="00CA2FEF">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20B4288B" w14:textId="6686DDB1" w:rsidR="00D44364" w:rsidRDefault="00D44364" w:rsidP="00CA2FEF">
            <w:pPr>
              <w:rPr>
                <w:rFonts w:cs="Arial"/>
                <w:b/>
                <w:snapToGrid w:val="0"/>
                <w:sz w:val="16"/>
              </w:rPr>
            </w:pPr>
            <w:r w:rsidRPr="00CC68B2">
              <w:rPr>
                <w:rFonts w:cs="Arial"/>
                <w:b/>
                <w:snapToGrid w:val="0"/>
                <w:sz w:val="16"/>
              </w:rPr>
              <w:t>CMG</w:t>
            </w:r>
            <w:r w:rsidR="003C7261">
              <w:rPr>
                <w:rFonts w:cs="Arial"/>
                <w:b/>
                <w:snapToGrid w:val="0"/>
                <w:sz w:val="16"/>
              </w:rPr>
              <w:t>_C_T_</w:t>
            </w:r>
            <w:r w:rsidRPr="00CC68B2">
              <w:rPr>
                <w:rFonts w:cs="Arial"/>
                <w:b/>
                <w:snapToGrid w:val="0"/>
                <w:sz w:val="16"/>
              </w:rPr>
              <w:t>BERICHT (alias: X2)</w:t>
            </w:r>
          </w:p>
          <w:p w14:paraId="2650CBAD" w14:textId="77777777" w:rsidR="00CB262F" w:rsidRDefault="00CB262F" w:rsidP="00CA2FEF">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04A28311" w14:textId="77777777" w:rsidR="00D44364" w:rsidRDefault="00D44364" w:rsidP="00D44364">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698AE722" w14:textId="77777777" w:rsidR="00D44364" w:rsidRPr="00CC68B2" w:rsidRDefault="00D44364" w:rsidP="00D44364">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10D1F9E4" w14:textId="77777777" w:rsidR="00D44364" w:rsidRDefault="00D44364" w:rsidP="00D44364">
            <w:pPr>
              <w:rPr>
                <w:b/>
              </w:rPr>
            </w:pPr>
            <w:proofErr w:type="spellStart"/>
            <w:r w:rsidRPr="00CC68B2">
              <w:rPr>
                <w:rFonts w:cs="Arial"/>
                <w:b/>
                <w:snapToGrid w:val="0"/>
                <w:sz w:val="16"/>
              </w:rPr>
              <w:t>Sel</w:t>
            </w:r>
            <w:proofErr w:type="spellEnd"/>
            <w:r w:rsidRPr="00CC68B2">
              <w:rPr>
                <w:rFonts w:cs="Arial"/>
                <w:b/>
                <w:snapToGrid w:val="0"/>
                <w:sz w:val="16"/>
              </w:rPr>
              <w:t>.</w:t>
            </w:r>
          </w:p>
        </w:tc>
      </w:tr>
      <w:tr w:rsidR="00D44364" w14:paraId="5CD05714" w14:textId="77777777" w:rsidTr="00CA2FEF">
        <w:trPr>
          <w:cantSplit/>
        </w:trPr>
        <w:tc>
          <w:tcPr>
            <w:tcW w:w="2181" w:type="pct"/>
            <w:tcBorders>
              <w:top w:val="single" w:sz="6" w:space="0" w:color="auto"/>
              <w:left w:val="single" w:sz="6" w:space="0" w:color="auto"/>
              <w:bottom w:val="single" w:sz="6" w:space="0" w:color="auto"/>
              <w:right w:val="single" w:sz="6" w:space="0" w:color="auto"/>
            </w:tcBorders>
          </w:tcPr>
          <w:p w14:paraId="72CFD178" w14:textId="77777777" w:rsidR="00D44364" w:rsidRPr="00310F73" w:rsidRDefault="00D44364" w:rsidP="00D44364">
            <w:r w:rsidRPr="00CD2BC2">
              <w:rPr>
                <w:rFonts w:cs="Arial"/>
                <w:snapToGrid w:val="0"/>
                <w:sz w:val="16"/>
              </w:rPr>
              <w:t>XH_ID</w:t>
            </w:r>
          </w:p>
        </w:tc>
        <w:tc>
          <w:tcPr>
            <w:tcW w:w="291" w:type="pct"/>
            <w:tcBorders>
              <w:top w:val="single" w:sz="6" w:space="0" w:color="auto"/>
              <w:left w:val="single" w:sz="6" w:space="0" w:color="auto"/>
              <w:bottom w:val="single" w:sz="6" w:space="0" w:color="auto"/>
              <w:right w:val="single" w:sz="6" w:space="0" w:color="auto"/>
            </w:tcBorders>
          </w:tcPr>
          <w:p w14:paraId="29A3D338" w14:textId="77777777" w:rsidR="00D44364" w:rsidRDefault="00D44364" w:rsidP="00D44364"/>
        </w:tc>
        <w:tc>
          <w:tcPr>
            <w:tcW w:w="356" w:type="pct"/>
            <w:tcBorders>
              <w:top w:val="single" w:sz="6" w:space="0" w:color="auto"/>
              <w:left w:val="single" w:sz="6" w:space="0" w:color="auto"/>
              <w:bottom w:val="single" w:sz="6" w:space="0" w:color="auto"/>
              <w:right w:val="single" w:sz="6" w:space="0" w:color="auto"/>
            </w:tcBorders>
          </w:tcPr>
          <w:p w14:paraId="0CEAD11B" w14:textId="77777777" w:rsidR="00D44364" w:rsidRDefault="00D44364" w:rsidP="00D44364">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2764B068" w14:textId="77777777" w:rsidR="00D44364" w:rsidRDefault="00D44364" w:rsidP="00D44364">
            <w:r>
              <w:rPr>
                <w:rFonts w:cs="Arial"/>
                <w:snapToGrid w:val="0"/>
                <w:sz w:val="16"/>
              </w:rPr>
              <w:t>=X1.</w:t>
            </w:r>
            <w:r w:rsidRPr="00CD2BC2">
              <w:rPr>
                <w:rFonts w:cs="Arial"/>
                <w:snapToGrid w:val="0"/>
                <w:sz w:val="16"/>
              </w:rPr>
              <w:t>DVPVW_XH_ID</w:t>
            </w:r>
          </w:p>
        </w:tc>
      </w:tr>
      <w:tr w:rsidR="00D44364" w14:paraId="700573DE" w14:textId="77777777" w:rsidTr="00CA2FEF">
        <w:trPr>
          <w:cantSplit/>
        </w:trPr>
        <w:tc>
          <w:tcPr>
            <w:tcW w:w="2181" w:type="pct"/>
            <w:tcBorders>
              <w:top w:val="single" w:sz="6" w:space="0" w:color="auto"/>
              <w:left w:val="single" w:sz="6" w:space="0" w:color="auto"/>
              <w:bottom w:val="single" w:sz="6" w:space="0" w:color="auto"/>
              <w:right w:val="single" w:sz="6" w:space="0" w:color="auto"/>
            </w:tcBorders>
          </w:tcPr>
          <w:p w14:paraId="3FA9772D" w14:textId="77777777" w:rsidR="00D44364" w:rsidRPr="00310F73" w:rsidRDefault="0024556D" w:rsidP="00D44364">
            <w:r w:rsidRPr="0024556D">
              <w:rPr>
                <w:rFonts w:cs="Arial"/>
                <w:snapToGrid w:val="0"/>
                <w:sz w:val="16"/>
              </w:rPr>
              <w:t>XML_HEADER_TABEL</w:t>
            </w:r>
          </w:p>
        </w:tc>
        <w:tc>
          <w:tcPr>
            <w:tcW w:w="291" w:type="pct"/>
            <w:tcBorders>
              <w:top w:val="single" w:sz="6" w:space="0" w:color="auto"/>
              <w:left w:val="single" w:sz="6" w:space="0" w:color="auto"/>
              <w:bottom w:val="single" w:sz="6" w:space="0" w:color="auto"/>
              <w:right w:val="single" w:sz="6" w:space="0" w:color="auto"/>
            </w:tcBorders>
          </w:tcPr>
          <w:p w14:paraId="634DDC2D" w14:textId="77777777" w:rsidR="00D44364" w:rsidRDefault="00D44364" w:rsidP="00D44364"/>
        </w:tc>
        <w:tc>
          <w:tcPr>
            <w:tcW w:w="356" w:type="pct"/>
            <w:tcBorders>
              <w:top w:val="single" w:sz="6" w:space="0" w:color="auto"/>
              <w:left w:val="single" w:sz="6" w:space="0" w:color="auto"/>
              <w:bottom w:val="single" w:sz="6" w:space="0" w:color="auto"/>
              <w:right w:val="single" w:sz="6" w:space="0" w:color="auto"/>
            </w:tcBorders>
          </w:tcPr>
          <w:p w14:paraId="3D049A97" w14:textId="77777777" w:rsidR="00D44364" w:rsidRPr="00CD2BC2" w:rsidRDefault="00D44364" w:rsidP="00D44364">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74AB7070" w14:textId="77777777" w:rsidR="00D44364" w:rsidRDefault="00D44364" w:rsidP="00D44364">
            <w:r w:rsidRPr="00CD2BC2">
              <w:rPr>
                <w:rFonts w:cs="Arial"/>
                <w:snapToGrid w:val="0"/>
                <w:sz w:val="16"/>
              </w:rPr>
              <w:t>=X1</w:t>
            </w:r>
            <w:r>
              <w:rPr>
                <w:rFonts w:cs="Arial"/>
                <w:snapToGrid w:val="0"/>
                <w:sz w:val="16"/>
              </w:rPr>
              <w:t>.</w:t>
            </w:r>
            <w:r w:rsidR="0024556D">
              <w:t xml:space="preserve"> </w:t>
            </w:r>
            <w:r w:rsidR="0024556D" w:rsidRPr="0024556D">
              <w:rPr>
                <w:rFonts w:cs="Arial"/>
                <w:sz w:val="16"/>
                <w:szCs w:val="16"/>
              </w:rPr>
              <w:t>DVPVW_XML_HEADER_TABEL</w:t>
            </w:r>
          </w:p>
        </w:tc>
      </w:tr>
      <w:tr w:rsidR="00D44364" w14:paraId="36B51D8E" w14:textId="77777777" w:rsidTr="00CA2FEF">
        <w:trPr>
          <w:cantSplit/>
        </w:trPr>
        <w:tc>
          <w:tcPr>
            <w:tcW w:w="2181" w:type="pct"/>
            <w:tcBorders>
              <w:top w:val="single" w:sz="6" w:space="0" w:color="auto"/>
              <w:left w:val="single" w:sz="6" w:space="0" w:color="auto"/>
              <w:bottom w:val="single" w:sz="6" w:space="0" w:color="auto"/>
              <w:right w:val="single" w:sz="6" w:space="0" w:color="auto"/>
            </w:tcBorders>
          </w:tcPr>
          <w:p w14:paraId="1C3AFD2B" w14:textId="77777777" w:rsidR="00D44364" w:rsidRPr="00310F73" w:rsidRDefault="00D44364" w:rsidP="00D44364">
            <w:r w:rsidRPr="00B54298">
              <w:rPr>
                <w:rFonts w:cs="Arial"/>
                <w:snapToGrid w:val="0"/>
                <w:sz w:val="16"/>
              </w:rPr>
              <w:t>RSINBRON</w:t>
            </w:r>
          </w:p>
        </w:tc>
        <w:tc>
          <w:tcPr>
            <w:tcW w:w="291" w:type="pct"/>
            <w:tcBorders>
              <w:top w:val="single" w:sz="6" w:space="0" w:color="auto"/>
              <w:left w:val="single" w:sz="6" w:space="0" w:color="auto"/>
              <w:bottom w:val="single" w:sz="6" w:space="0" w:color="auto"/>
              <w:right w:val="single" w:sz="6" w:space="0" w:color="auto"/>
            </w:tcBorders>
          </w:tcPr>
          <w:p w14:paraId="1E0F154B" w14:textId="77777777" w:rsidR="00D44364" w:rsidRDefault="00D44364" w:rsidP="00D44364">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43B09A57" w14:textId="77777777" w:rsidR="00D44364" w:rsidRDefault="00D44364" w:rsidP="00D44364">
            <w:r>
              <w:t>X</w:t>
            </w:r>
          </w:p>
        </w:tc>
        <w:tc>
          <w:tcPr>
            <w:tcW w:w="2172" w:type="pct"/>
            <w:tcBorders>
              <w:top w:val="single" w:sz="6" w:space="0" w:color="auto"/>
              <w:left w:val="single" w:sz="6" w:space="0" w:color="auto"/>
              <w:bottom w:val="single" w:sz="6" w:space="0" w:color="auto"/>
              <w:right w:val="single" w:sz="6" w:space="0" w:color="auto"/>
            </w:tcBorders>
          </w:tcPr>
          <w:p w14:paraId="691DC901" w14:textId="77777777" w:rsidR="00D44364" w:rsidRDefault="00D44364" w:rsidP="00D44364"/>
        </w:tc>
      </w:tr>
      <w:tr w:rsidR="00D44364" w14:paraId="19EEE6BE" w14:textId="77777777" w:rsidTr="00CA2FEF">
        <w:trPr>
          <w:cantSplit/>
        </w:trPr>
        <w:tc>
          <w:tcPr>
            <w:tcW w:w="2181" w:type="pct"/>
            <w:tcBorders>
              <w:top w:val="single" w:sz="6" w:space="0" w:color="auto"/>
              <w:left w:val="single" w:sz="6" w:space="0" w:color="auto"/>
              <w:bottom w:val="single" w:sz="6" w:space="0" w:color="auto"/>
              <w:right w:val="single" w:sz="6" w:space="0" w:color="auto"/>
            </w:tcBorders>
          </w:tcPr>
          <w:p w14:paraId="5D3BA388" w14:textId="77777777" w:rsidR="00D44364" w:rsidRDefault="00D44364" w:rsidP="00D44364">
            <w:r w:rsidRPr="00E35513">
              <w:rPr>
                <w:rFonts w:cs="Arial"/>
                <w:snapToGrid w:val="0"/>
                <w:sz w:val="16"/>
              </w:rPr>
              <w:t>BELASTINGJAAR</w:t>
            </w:r>
          </w:p>
        </w:tc>
        <w:tc>
          <w:tcPr>
            <w:tcW w:w="291" w:type="pct"/>
            <w:tcBorders>
              <w:top w:val="single" w:sz="6" w:space="0" w:color="auto"/>
              <w:left w:val="single" w:sz="6" w:space="0" w:color="auto"/>
              <w:bottom w:val="single" w:sz="6" w:space="0" w:color="auto"/>
              <w:right w:val="single" w:sz="6" w:space="0" w:color="auto"/>
            </w:tcBorders>
          </w:tcPr>
          <w:p w14:paraId="53FD752B" w14:textId="77777777" w:rsidR="00D44364" w:rsidRDefault="00D44364" w:rsidP="00D44364">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3D84C784" w14:textId="77777777" w:rsidR="00D44364" w:rsidRDefault="00D44364" w:rsidP="00D44364">
            <w:r>
              <w:t>X</w:t>
            </w:r>
          </w:p>
        </w:tc>
        <w:tc>
          <w:tcPr>
            <w:tcW w:w="2172" w:type="pct"/>
            <w:tcBorders>
              <w:top w:val="single" w:sz="6" w:space="0" w:color="auto"/>
              <w:left w:val="single" w:sz="6" w:space="0" w:color="auto"/>
              <w:bottom w:val="single" w:sz="6" w:space="0" w:color="auto"/>
              <w:right w:val="single" w:sz="6" w:space="0" w:color="auto"/>
            </w:tcBorders>
          </w:tcPr>
          <w:p w14:paraId="29E6E514" w14:textId="77777777" w:rsidR="00D44364" w:rsidRDefault="00D44364" w:rsidP="00D44364"/>
        </w:tc>
      </w:tr>
      <w:tr w:rsidR="00D44364" w14:paraId="162C11ED" w14:textId="77777777" w:rsidTr="00CA2FEF">
        <w:trPr>
          <w:cantSplit/>
        </w:trPr>
        <w:tc>
          <w:tcPr>
            <w:tcW w:w="2181" w:type="pct"/>
            <w:tcBorders>
              <w:top w:val="single" w:sz="6" w:space="0" w:color="auto"/>
              <w:left w:val="single" w:sz="6" w:space="0" w:color="auto"/>
              <w:bottom w:val="single" w:sz="6" w:space="0" w:color="auto"/>
              <w:right w:val="single" w:sz="6" w:space="0" w:color="auto"/>
            </w:tcBorders>
          </w:tcPr>
          <w:p w14:paraId="7D16BC85" w14:textId="77777777" w:rsidR="00D44364" w:rsidRDefault="00D44364" w:rsidP="00D44364">
            <w:r>
              <w:rPr>
                <w:rFonts w:cs="Arial"/>
                <w:snapToGrid w:val="0"/>
                <w:sz w:val="16"/>
              </w:rPr>
              <w:t>AANLEVERINGSNUMMER</w:t>
            </w:r>
          </w:p>
        </w:tc>
        <w:tc>
          <w:tcPr>
            <w:tcW w:w="291" w:type="pct"/>
            <w:tcBorders>
              <w:top w:val="single" w:sz="6" w:space="0" w:color="auto"/>
              <w:left w:val="single" w:sz="6" w:space="0" w:color="auto"/>
              <w:bottom w:val="single" w:sz="6" w:space="0" w:color="auto"/>
              <w:right w:val="single" w:sz="6" w:space="0" w:color="auto"/>
            </w:tcBorders>
          </w:tcPr>
          <w:p w14:paraId="6C4B2EAD" w14:textId="77777777" w:rsidR="00D44364" w:rsidRDefault="00D44364" w:rsidP="00D44364">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1B4AA680" w14:textId="77777777" w:rsidR="00D44364" w:rsidRDefault="00D44364" w:rsidP="00D44364">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19E23586" w14:textId="77777777" w:rsidR="00D44364" w:rsidRDefault="00D44364" w:rsidP="00D44364"/>
        </w:tc>
      </w:tr>
    </w:tbl>
    <w:p w14:paraId="33B86613" w14:textId="77777777" w:rsidR="00D44364" w:rsidRDefault="00D44364" w:rsidP="00D44364"/>
    <w:p w14:paraId="4430AA7D" w14:textId="77777777" w:rsidR="00D44364" w:rsidRDefault="00D44364" w:rsidP="00D44364">
      <w:pPr>
        <w:pStyle w:val="Kop5"/>
      </w:pPr>
      <w:bookmarkStart w:id="201" w:name="_Ref284586324"/>
      <w:r>
        <w:t>Uitvoer</w:t>
      </w:r>
      <w:bookmarkEnd w:id="201"/>
    </w:p>
    <w:p w14:paraId="1A09511C" w14:textId="4A6F3968" w:rsidR="00522C6C" w:rsidRDefault="00D44364" w:rsidP="00522C6C">
      <w:r>
        <w:t xml:space="preserve">0 1 of meer voorkomens. De verzameling wordt aangeduid met </w:t>
      </w:r>
      <w:r w:rsidR="00FD0F8F">
        <w:rPr>
          <w:b/>
        </w:rPr>
        <w:t>CMG</w:t>
      </w:r>
      <w:r w:rsidR="003C7261">
        <w:rPr>
          <w:b/>
        </w:rPr>
        <w:t>_C_T_</w:t>
      </w:r>
      <w:r w:rsidR="00FD0F8F">
        <w:rPr>
          <w:b/>
        </w:rPr>
        <w:t>B</w:t>
      </w:r>
      <w:r w:rsidR="00522C6C">
        <w:rPr>
          <w:b/>
        </w:rPr>
        <w:t>ERICHT</w:t>
      </w:r>
      <w:r w:rsidRPr="00BC25E2">
        <w:rPr>
          <w:b/>
        </w:rPr>
        <w:t>_SELECTIE</w:t>
      </w:r>
      <w:r>
        <w:t>.</w:t>
      </w:r>
      <w:r w:rsidR="00522C6C">
        <w:br/>
        <w:t xml:space="preserve">Voeg het resultaat toe aan </w:t>
      </w:r>
      <w:r w:rsidR="00FD0F8F">
        <w:rPr>
          <w:b/>
        </w:rPr>
        <w:t>CMG</w:t>
      </w:r>
      <w:r w:rsidR="003C7261">
        <w:rPr>
          <w:b/>
        </w:rPr>
        <w:t>_C_T_</w:t>
      </w:r>
      <w:r w:rsidR="00FD0F8F">
        <w:rPr>
          <w:b/>
        </w:rPr>
        <w:t>M</w:t>
      </w:r>
      <w:r w:rsidR="00522C6C">
        <w:rPr>
          <w:b/>
        </w:rPr>
        <w:t>ELDINGEN</w:t>
      </w:r>
      <w:r w:rsidR="00522C6C" w:rsidRPr="00BC25E2">
        <w:rPr>
          <w:b/>
        </w:rPr>
        <w:t>_SELECTIE</w:t>
      </w:r>
      <w:r w:rsidR="00522C6C">
        <w:rPr>
          <w:b/>
        </w:rPr>
        <w:t>.</w:t>
      </w:r>
    </w:p>
    <w:p w14:paraId="32C66317" w14:textId="77777777" w:rsidR="00D44364" w:rsidRDefault="00D44364" w:rsidP="00D44364"/>
    <w:p w14:paraId="7FD43F4B" w14:textId="77777777" w:rsidR="00D44364" w:rsidRDefault="00D44364" w:rsidP="00D44364">
      <w:pPr>
        <w:pStyle w:val="Kop5"/>
      </w:pPr>
      <w:bookmarkStart w:id="202" w:name="_Hlt284586394"/>
      <w:bookmarkStart w:id="203" w:name="_Ref284586381"/>
      <w:bookmarkEnd w:id="202"/>
      <w:r>
        <w:t>Afwijkende uitvoer</w:t>
      </w:r>
      <w:bookmarkEnd w:id="203"/>
    </w:p>
    <w:p w14:paraId="388D10C6" w14:textId="3A841F68" w:rsidR="00522C6C" w:rsidRDefault="00CB262F" w:rsidP="00FE2D7B">
      <w:r>
        <w:t>n.v.t.</w:t>
      </w:r>
    </w:p>
    <w:p w14:paraId="16C95D1D" w14:textId="77777777" w:rsidR="00522C6C" w:rsidRDefault="00522C6C" w:rsidP="00004578">
      <w:pPr>
        <w:pStyle w:val="Kop3"/>
      </w:pPr>
      <w:bookmarkStart w:id="204" w:name="_Toc509919574"/>
      <w:r>
        <w:t xml:space="preserve">Bepaal te verwerken </w:t>
      </w:r>
      <w:r w:rsidR="001F3974">
        <w:t>SUB_</w:t>
      </w:r>
      <w:r>
        <w:t>H_FIN_MELDING</w:t>
      </w:r>
      <w:r w:rsidR="001F3974">
        <w:t>_SK</w:t>
      </w:r>
      <w:bookmarkEnd w:id="204"/>
    </w:p>
    <w:p w14:paraId="4605EB90" w14:textId="77777777" w:rsidR="00522C6C" w:rsidRDefault="00522C6C" w:rsidP="00004578">
      <w:pPr>
        <w:pStyle w:val="Kop5"/>
      </w:pPr>
      <w:r>
        <w:t>Functionele beschrijving</w:t>
      </w:r>
    </w:p>
    <w:p w14:paraId="6C2ADED5" w14:textId="4656C028" w:rsidR="00522C6C" w:rsidRPr="00D673DA" w:rsidRDefault="00FD0F8F" w:rsidP="00522C6C">
      <w:r>
        <w:t xml:space="preserve">We </w:t>
      </w:r>
      <w:r w:rsidR="00332795">
        <w:t>selecteren</w:t>
      </w:r>
      <w:r>
        <w:t xml:space="preserve"> </w:t>
      </w:r>
      <w:r w:rsidR="006318B8">
        <w:t xml:space="preserve">nu </w:t>
      </w:r>
      <w:r w:rsidR="00332795">
        <w:t xml:space="preserve">de </w:t>
      </w:r>
      <w:r w:rsidR="006318B8">
        <w:t>SK</w:t>
      </w:r>
      <w:r w:rsidR="000957B9">
        <w:t xml:space="preserve"> </w:t>
      </w:r>
      <w:r>
        <w:t xml:space="preserve">uit H_FIN_MELDING </w:t>
      </w:r>
      <w:r w:rsidR="001F3974">
        <w:t xml:space="preserve">die horen </w:t>
      </w:r>
      <w:r>
        <w:t>bij de melding</w:t>
      </w:r>
    </w:p>
    <w:p w14:paraId="5CF236B9" w14:textId="77777777" w:rsidR="00004578" w:rsidRDefault="00004578" w:rsidP="00004578">
      <w:pPr>
        <w:pStyle w:val="Kop5"/>
      </w:pPr>
    </w:p>
    <w:p w14:paraId="532A2D4C" w14:textId="77777777" w:rsidR="00004578" w:rsidRPr="00004578" w:rsidRDefault="00004578" w:rsidP="00004578">
      <w:pPr>
        <w:pStyle w:val="Standaardinspringing"/>
      </w:pPr>
    </w:p>
    <w:p w14:paraId="43B38452" w14:textId="77777777" w:rsidR="00522C6C" w:rsidRDefault="00522C6C" w:rsidP="00004578">
      <w:pPr>
        <w:pStyle w:val="Kop5"/>
      </w:pPr>
      <w:r>
        <w:t xml:space="preserve">Gegevensfunctie : Selecteer </w:t>
      </w:r>
      <w:r w:rsidRPr="00522C6C">
        <w:t>H_FIN_MELDING</w:t>
      </w:r>
    </w:p>
    <w:p w14:paraId="58E809D7" w14:textId="77777777" w:rsidR="00522C6C" w:rsidRDefault="00522C6C" w:rsidP="00FE2D7B"/>
    <w:p w14:paraId="79B5BA7C" w14:textId="77777777" w:rsidR="00CB262F" w:rsidRPr="001436BA" w:rsidRDefault="00CB262F" w:rsidP="00CB262F">
      <w:pPr>
        <w:pStyle w:val="Kop5"/>
      </w:pPr>
      <w:proofErr w:type="spellStart"/>
      <w:r w:rsidRPr="001436BA">
        <w:t>Selectiepad</w:t>
      </w:r>
      <w:proofErr w:type="spellEnd"/>
      <w:r w:rsidRPr="001436BA">
        <w:t>:</w:t>
      </w:r>
    </w:p>
    <w:p w14:paraId="58CE64F4" w14:textId="27FA200D" w:rsidR="00522C6C" w:rsidRPr="004A31D1" w:rsidRDefault="0078607F" w:rsidP="00522C6C">
      <w:r>
        <w:t>CMG</w:t>
      </w:r>
      <w:r w:rsidR="003C7261">
        <w:t>_C_T_</w:t>
      </w:r>
      <w:r w:rsidR="00522C6C" w:rsidRPr="004A31D1">
        <w:t>MELDINGEN</w:t>
      </w:r>
      <w:r w:rsidR="00522C6C">
        <w:t>_SELECTIE</w:t>
      </w:r>
    </w:p>
    <w:p w14:paraId="0103DB68" w14:textId="77777777" w:rsidR="00522C6C" w:rsidRPr="00CC68B2" w:rsidRDefault="00522C6C" w:rsidP="00522C6C">
      <w:pPr>
        <w:rPr>
          <w:b/>
        </w:rPr>
      </w:pPr>
      <w:r w:rsidRPr="00CC68B2">
        <w:t xml:space="preserve">         </w:t>
      </w:r>
      <w:r w:rsidRPr="00CC68B2">
        <w:sym w:font="Wingdings" w:char="F0E2"/>
      </w:r>
      <w:r w:rsidRPr="00CC68B2">
        <w:br/>
        <w:t>H_FIN_MELDING</w:t>
      </w:r>
    </w:p>
    <w:p w14:paraId="0C04D470" w14:textId="77777777" w:rsidR="00522C6C" w:rsidRDefault="00522C6C" w:rsidP="00FE2D7B"/>
    <w:p w14:paraId="3056943F" w14:textId="31A2B5DE" w:rsidR="00522C6C" w:rsidRDefault="00CB262F" w:rsidP="00CB262F">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FD0F8F" w:rsidRPr="006848BA" w14:paraId="2E9AA1F5" w14:textId="77777777" w:rsidTr="001F3974">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48205C7" w14:textId="41AC6153" w:rsidR="00FD0F8F" w:rsidRPr="006848BA" w:rsidRDefault="0078607F" w:rsidP="00FD0F8F">
            <w:pPr>
              <w:rPr>
                <w:b/>
                <w:sz w:val="16"/>
                <w:szCs w:val="16"/>
              </w:rPr>
            </w:pPr>
            <w:r>
              <w:rPr>
                <w:rFonts w:cs="Arial"/>
                <w:b/>
                <w:snapToGrid w:val="0"/>
                <w:sz w:val="16"/>
              </w:rPr>
              <w:t>CMG</w:t>
            </w:r>
            <w:r w:rsidR="003C7261">
              <w:rPr>
                <w:rFonts w:cs="Arial"/>
                <w:b/>
                <w:snapToGrid w:val="0"/>
                <w:sz w:val="16"/>
              </w:rPr>
              <w:t>_C_T_</w:t>
            </w:r>
            <w:r w:rsidR="00FD0F8F" w:rsidRPr="00FD0F8F">
              <w:rPr>
                <w:rFonts w:cs="Arial"/>
                <w:b/>
                <w:snapToGrid w:val="0"/>
                <w:sz w:val="16"/>
              </w:rPr>
              <w:t>MELDINGEN_SELECTIE</w:t>
            </w:r>
            <w:r w:rsidR="00FD0F8F" w:rsidRPr="004A31D1">
              <w:rPr>
                <w:rFonts w:cs="Arial"/>
                <w:b/>
                <w:snapToGrid w:val="0"/>
                <w:sz w:val="16"/>
              </w:rPr>
              <w:t xml:space="preserve"> </w:t>
            </w:r>
            <w:r w:rsidR="00FD0F8F">
              <w:rPr>
                <w:rFonts w:cs="Arial"/>
                <w:b/>
                <w:snapToGrid w:val="0"/>
                <w:sz w:val="16"/>
              </w:rPr>
              <w:t>(</w:t>
            </w:r>
            <w:r w:rsidR="00FD0F8F" w:rsidRPr="004A31D1">
              <w:rPr>
                <w:rFonts w:cs="Arial"/>
                <w:b/>
                <w:snapToGrid w:val="0"/>
                <w:sz w:val="16"/>
              </w:rPr>
              <w:t>alias X1</w:t>
            </w:r>
            <w:r w:rsidR="00FD0F8F">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B2446B3" w14:textId="77777777" w:rsidR="00FD0F8F" w:rsidRDefault="00FD0F8F" w:rsidP="00FD0F8F">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9B900FB" w14:textId="77777777" w:rsidR="00FD0F8F" w:rsidRDefault="00FD0F8F" w:rsidP="00FD0F8F">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19676501" w14:textId="77777777" w:rsidR="00FD0F8F" w:rsidRPr="006848BA" w:rsidRDefault="00FD0F8F" w:rsidP="00FD0F8F">
            <w:pPr>
              <w:rPr>
                <w:b/>
                <w:sz w:val="16"/>
                <w:szCs w:val="16"/>
              </w:rPr>
            </w:pPr>
          </w:p>
        </w:tc>
      </w:tr>
      <w:tr w:rsidR="00FD0F8F" w:rsidRPr="00FD0F8F" w14:paraId="6BE537A1" w14:textId="77777777" w:rsidTr="00CA2FEF">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43F3E0" w14:textId="77777777" w:rsidR="00FD0F8F" w:rsidRPr="00CA2FEF" w:rsidRDefault="00FD0F8F" w:rsidP="00FD0F8F">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EFE5F4" w14:textId="77777777" w:rsidR="00FD0F8F" w:rsidRPr="00CA2FE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8559064" w14:textId="77777777" w:rsidR="00FD0F8F" w:rsidRPr="00CA2FE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591227F" w14:textId="77777777" w:rsidR="00FD0F8F" w:rsidRPr="00CA2FEF" w:rsidRDefault="00FD0F8F" w:rsidP="00FD0F8F">
            <w:pPr>
              <w:rPr>
                <w:rFonts w:cs="Arial"/>
                <w:snapToGrid w:val="0"/>
                <w:sz w:val="16"/>
              </w:rPr>
            </w:pPr>
          </w:p>
        </w:tc>
      </w:tr>
      <w:tr w:rsidR="00FD0F8F" w:rsidRPr="00FD0F8F" w14:paraId="6F66AAB1" w14:textId="77777777" w:rsidTr="00CA2FEF">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93FEFE" w14:textId="77777777" w:rsidR="00FD0F8F" w:rsidRPr="00CA2FEF" w:rsidRDefault="00FD0F8F" w:rsidP="00FD0F8F">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AA3880" w14:textId="77777777" w:rsidR="00FD0F8F" w:rsidRPr="00CA2FE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0468BB8" w14:textId="77777777" w:rsidR="00FD0F8F" w:rsidRPr="00CA2FE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D6B108C" w14:textId="77777777" w:rsidR="00FD0F8F" w:rsidRPr="00CA2FEF" w:rsidRDefault="00FD0F8F" w:rsidP="00FD0F8F">
            <w:pPr>
              <w:rPr>
                <w:rFonts w:cs="Arial"/>
                <w:snapToGrid w:val="0"/>
                <w:sz w:val="16"/>
              </w:rPr>
            </w:pPr>
          </w:p>
        </w:tc>
      </w:tr>
      <w:tr w:rsidR="00FD0F8F" w:rsidRPr="00FD0F8F" w14:paraId="6B932B61" w14:textId="77777777" w:rsidTr="00FD0F8F">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0AF2E5A" w14:textId="77777777" w:rsidR="00FD0F8F" w:rsidRPr="00FD0F8F" w:rsidRDefault="00FD0F8F" w:rsidP="00FD0F8F">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B921BD1" w14:textId="77777777" w:rsidR="00FD0F8F" w:rsidRPr="00FD0F8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421B0F" w14:textId="77777777" w:rsidR="00FD0F8F" w:rsidRPr="00FD0F8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14EB4A" w14:textId="77777777" w:rsidR="00FD0F8F" w:rsidRPr="00FD0F8F" w:rsidRDefault="00FD0F8F" w:rsidP="00FD0F8F">
            <w:pPr>
              <w:rPr>
                <w:rFonts w:cs="Arial"/>
                <w:snapToGrid w:val="0"/>
                <w:sz w:val="16"/>
              </w:rPr>
            </w:pPr>
          </w:p>
        </w:tc>
      </w:tr>
      <w:tr w:rsidR="00FD0F8F" w:rsidRPr="00FD0F8F" w14:paraId="25962DDB" w14:textId="77777777" w:rsidTr="00FD0F8F">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7F41C9B" w14:textId="77777777" w:rsidR="00FD0F8F" w:rsidRPr="00FD0F8F" w:rsidRDefault="00FD0F8F" w:rsidP="00FD0F8F">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FA1D3B" w14:textId="77777777" w:rsidR="00FD0F8F" w:rsidRPr="00FD0F8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403FBF" w14:textId="77777777" w:rsidR="00FD0F8F" w:rsidRPr="00FD0F8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3DA37A9" w14:textId="77777777" w:rsidR="00FD0F8F" w:rsidRPr="00FD0F8F" w:rsidRDefault="00FD0F8F" w:rsidP="00FD0F8F">
            <w:pPr>
              <w:rPr>
                <w:rFonts w:cs="Arial"/>
                <w:snapToGrid w:val="0"/>
                <w:sz w:val="16"/>
              </w:rPr>
            </w:pPr>
          </w:p>
        </w:tc>
      </w:tr>
      <w:tr w:rsidR="00FD0F8F" w:rsidRPr="00FD0F8F" w14:paraId="39A8DE89" w14:textId="77777777" w:rsidTr="00FD0F8F">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69EDC6" w14:textId="77777777" w:rsidR="00FD0F8F" w:rsidRPr="00FD0F8F" w:rsidRDefault="00FD0F8F" w:rsidP="00FD0F8F">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D375C9" w14:textId="77777777" w:rsidR="00FD0F8F" w:rsidRPr="00FD0F8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25A63FB" w14:textId="77777777" w:rsidR="00FD0F8F" w:rsidRPr="00FD0F8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BA645B" w14:textId="77777777" w:rsidR="00FD0F8F" w:rsidRPr="00FD0F8F" w:rsidRDefault="00FD0F8F" w:rsidP="00FD0F8F">
            <w:pPr>
              <w:rPr>
                <w:rFonts w:cs="Arial"/>
                <w:snapToGrid w:val="0"/>
                <w:sz w:val="16"/>
              </w:rPr>
            </w:pPr>
          </w:p>
        </w:tc>
      </w:tr>
      <w:tr w:rsidR="00FD0F8F" w:rsidRPr="00FD0F8F" w14:paraId="19B98A26" w14:textId="77777777" w:rsidTr="00FD0F8F">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E6E01C4" w14:textId="77777777" w:rsidR="00FD0F8F" w:rsidRPr="00FD0F8F" w:rsidRDefault="00FD0F8F" w:rsidP="00FD0F8F">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D46876D" w14:textId="77777777" w:rsidR="00FD0F8F" w:rsidRPr="00FD0F8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C66EE4" w14:textId="77777777" w:rsidR="00FD0F8F" w:rsidRPr="00FD0F8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898D1E7" w14:textId="77777777" w:rsidR="00FD0F8F" w:rsidRPr="00FD0F8F" w:rsidRDefault="00FD0F8F" w:rsidP="00FD0F8F">
            <w:pPr>
              <w:rPr>
                <w:rFonts w:cs="Arial"/>
                <w:snapToGrid w:val="0"/>
                <w:sz w:val="16"/>
              </w:rPr>
            </w:pPr>
          </w:p>
        </w:tc>
      </w:tr>
      <w:tr w:rsidR="00FD0F8F" w:rsidRPr="00FD0F8F" w14:paraId="1AFBA171" w14:textId="77777777" w:rsidTr="00FD0F8F">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F597C3" w14:textId="77777777" w:rsidR="00FD0F8F" w:rsidRPr="00FD0F8F" w:rsidRDefault="00FD0F8F" w:rsidP="00FD0F8F">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CC0A60" w14:textId="77777777" w:rsidR="00FD0F8F" w:rsidRPr="00FD0F8F" w:rsidRDefault="00FD0F8F" w:rsidP="00FD0F8F">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B6EC81" w14:textId="77777777" w:rsidR="00FD0F8F" w:rsidRPr="00FD0F8F" w:rsidRDefault="00FD0F8F" w:rsidP="00FD0F8F">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9BCC5B" w14:textId="77777777" w:rsidR="00FD0F8F" w:rsidRPr="00FD0F8F" w:rsidRDefault="00FD0F8F" w:rsidP="00FD0F8F">
            <w:pPr>
              <w:rPr>
                <w:rFonts w:cs="Arial"/>
                <w:snapToGrid w:val="0"/>
                <w:sz w:val="16"/>
              </w:rPr>
            </w:pPr>
          </w:p>
        </w:tc>
      </w:tr>
      <w:tr w:rsidR="00FD0F8F" w:rsidRPr="006848BA" w14:paraId="2C74F503" w14:textId="77777777" w:rsidTr="001F3974">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26D327C" w14:textId="77777777" w:rsidR="00FD0F8F" w:rsidRPr="006848BA" w:rsidRDefault="00FD0F8F" w:rsidP="001F3974">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2368EFE" w14:textId="77777777" w:rsidR="00FD0F8F" w:rsidRPr="006848BA" w:rsidRDefault="00FD0F8F" w:rsidP="001F3974">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2189F35" w14:textId="77777777" w:rsidR="00FD0F8F" w:rsidRPr="006848BA" w:rsidRDefault="00FD0F8F" w:rsidP="001F3974">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75A094AF" w14:textId="77777777" w:rsidR="00FD0F8F" w:rsidRPr="006848BA" w:rsidRDefault="00FD0F8F" w:rsidP="001F3974">
            <w:pPr>
              <w:rPr>
                <w:b/>
                <w:sz w:val="16"/>
                <w:szCs w:val="16"/>
              </w:rPr>
            </w:pPr>
          </w:p>
        </w:tc>
      </w:tr>
      <w:tr w:rsidR="00FD0F8F" w:rsidRPr="006848BA" w14:paraId="6AD304DD"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E83C40" w14:textId="77777777" w:rsidR="00FD0F8F" w:rsidRPr="006848BA" w:rsidRDefault="00FD0F8F" w:rsidP="001F3974">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715C13A7" w14:textId="77777777" w:rsidR="00FD0F8F" w:rsidRPr="006848BA" w:rsidRDefault="00FD0F8F" w:rsidP="001F397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6AD48B" w14:textId="77777777" w:rsidR="00FD0F8F" w:rsidRPr="006848BA" w:rsidRDefault="00FD0F8F" w:rsidP="001F3974">
            <w:pPr>
              <w:ind w:right="-70"/>
              <w:rPr>
                <w:rFonts w:cs="Arial"/>
                <w:sz w:val="16"/>
                <w:szCs w:val="16"/>
              </w:rPr>
            </w:pPr>
            <w:r w:rsidRPr="006848BA">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68C179" w14:textId="77777777" w:rsidR="00FD0F8F" w:rsidRPr="006848BA" w:rsidRDefault="00FD0F8F" w:rsidP="001F3974">
            <w:pPr>
              <w:rPr>
                <w:rFonts w:cs="Arial"/>
                <w:sz w:val="16"/>
                <w:szCs w:val="16"/>
              </w:rPr>
            </w:pPr>
          </w:p>
        </w:tc>
      </w:tr>
      <w:tr w:rsidR="00FD0F8F" w:rsidRPr="006848BA" w14:paraId="356BF47E"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6E7E2F" w14:textId="77777777" w:rsidR="00FD0F8F" w:rsidRPr="006848BA" w:rsidRDefault="00FD0F8F" w:rsidP="001F3974">
            <w:pPr>
              <w:rPr>
                <w:snapToGrid w:val="0"/>
                <w:color w:val="000000"/>
                <w:sz w:val="16"/>
                <w:szCs w:val="16"/>
              </w:rPr>
            </w:pPr>
            <w:r w:rsidRPr="00225E3C">
              <w:rPr>
                <w:rFonts w:cs="Arial"/>
                <w:snapToGrid w:val="0"/>
                <w:sz w:val="16"/>
              </w:rPr>
              <w:lastRenderedPageBreak/>
              <w:t>XAAB_RSIN</w:t>
            </w:r>
          </w:p>
        </w:tc>
        <w:tc>
          <w:tcPr>
            <w:tcW w:w="425" w:type="dxa"/>
            <w:tcBorders>
              <w:top w:val="single" w:sz="4" w:space="0" w:color="auto"/>
              <w:left w:val="single" w:sz="4" w:space="0" w:color="auto"/>
              <w:bottom w:val="single" w:sz="4" w:space="0" w:color="auto"/>
              <w:right w:val="single" w:sz="4" w:space="0" w:color="auto"/>
            </w:tcBorders>
          </w:tcPr>
          <w:p w14:paraId="75EB9A20" w14:textId="77777777" w:rsidR="00FD0F8F" w:rsidRPr="006848BA"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A84C1A5"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205D93F" w14:textId="77777777" w:rsidR="00FD0F8F" w:rsidRPr="006848BA" w:rsidRDefault="00FD0F8F">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FD0F8F" w14:paraId="4A354D6F"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8F5EDF" w14:textId="77777777" w:rsidR="00FD0F8F" w:rsidRPr="00E819F5" w:rsidRDefault="00FD0F8F" w:rsidP="001F3974">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5C373400" w14:textId="77777777" w:rsidR="00FD0F8F" w:rsidRPr="006848BA"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D2DD89"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0899C12" w14:textId="77777777" w:rsidR="00FD0F8F" w:rsidRDefault="00FD0F8F">
            <w:pPr>
              <w:rPr>
                <w:rFonts w:cs="Arial"/>
                <w:sz w:val="16"/>
                <w:szCs w:val="16"/>
              </w:rPr>
            </w:pPr>
            <w:r>
              <w:rPr>
                <w:rFonts w:cs="Arial"/>
                <w:sz w:val="16"/>
                <w:szCs w:val="16"/>
              </w:rPr>
              <w:t>= X1.</w:t>
            </w:r>
            <w:r w:rsidRPr="00E35513">
              <w:rPr>
                <w:rFonts w:cs="Arial"/>
                <w:snapToGrid w:val="0"/>
                <w:sz w:val="16"/>
              </w:rPr>
              <w:t>BELASTINGJAAR</w:t>
            </w:r>
          </w:p>
        </w:tc>
      </w:tr>
      <w:tr w:rsidR="00FD0F8F" w14:paraId="6DC2A772"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E86E91" w14:textId="77777777" w:rsidR="00FD0F8F" w:rsidRPr="00E819F5" w:rsidRDefault="00FD0F8F" w:rsidP="001F3974">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64E6A94F" w14:textId="77777777" w:rsidR="00FD0F8F" w:rsidRPr="006848BA"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FA269E"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AA88352" w14:textId="77777777" w:rsidR="00FD0F8F" w:rsidRDefault="00FD0F8F" w:rsidP="001F3974">
            <w:pPr>
              <w:rPr>
                <w:rFonts w:cs="Arial"/>
                <w:sz w:val="16"/>
                <w:szCs w:val="16"/>
              </w:rPr>
            </w:pPr>
            <w:r>
              <w:rPr>
                <w:rFonts w:cs="Arial"/>
                <w:sz w:val="16"/>
                <w:szCs w:val="16"/>
              </w:rPr>
              <w:t>= X1.</w:t>
            </w:r>
            <w:r w:rsidRPr="00B54298">
              <w:rPr>
                <w:rFonts w:cs="Arial"/>
                <w:snapToGrid w:val="0"/>
                <w:sz w:val="16"/>
              </w:rPr>
              <w:t xml:space="preserve"> DVPVW_PRODUCT_ID</w:t>
            </w:r>
          </w:p>
        </w:tc>
      </w:tr>
      <w:tr w:rsidR="00FD0F8F" w14:paraId="5674B069"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9EA544" w14:textId="77777777" w:rsidR="00FD0F8F" w:rsidRPr="00E819F5" w:rsidRDefault="00FD0F8F" w:rsidP="001F3974">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64370E6C" w14:textId="77777777" w:rsidR="00FD0F8F" w:rsidRPr="006848BA"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F313494"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DBAE876" w14:textId="77777777" w:rsidR="00FD0F8F" w:rsidRDefault="00FD0F8F" w:rsidP="001F3974">
            <w:pPr>
              <w:rPr>
                <w:rFonts w:cs="Arial"/>
                <w:sz w:val="16"/>
                <w:szCs w:val="16"/>
              </w:rPr>
            </w:pPr>
            <w:r>
              <w:rPr>
                <w:rFonts w:cs="Arial"/>
                <w:sz w:val="16"/>
                <w:szCs w:val="16"/>
              </w:rPr>
              <w:t>= X1.</w:t>
            </w:r>
            <w:r w:rsidRPr="00B54298">
              <w:rPr>
                <w:rFonts w:cs="Arial"/>
                <w:snapToGrid w:val="0"/>
                <w:sz w:val="16"/>
              </w:rPr>
              <w:t xml:space="preserve"> DVPVW_PRODUCT_NUMMER</w:t>
            </w:r>
          </w:p>
        </w:tc>
      </w:tr>
      <w:tr w:rsidR="00FD0F8F" w14:paraId="1CA173E6"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5A0992A" w14:textId="77777777" w:rsidR="00FD0F8F" w:rsidRPr="001E34A0" w:rsidRDefault="00FD0F8F" w:rsidP="001F3974">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0D20C51D" w14:textId="77777777" w:rsidR="00FD0F8F"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36AFBE"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00ED6D" w14:textId="77777777" w:rsidR="00FD0F8F" w:rsidRDefault="00FD0F8F" w:rsidP="001F3974">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FD0F8F" w14:paraId="66DE6572"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E7F76C" w14:textId="77777777" w:rsidR="00FD0F8F" w:rsidRPr="00E819F5" w:rsidRDefault="00FD0F8F" w:rsidP="001F3974">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760BE543" w14:textId="77777777" w:rsidR="00FD0F8F" w:rsidRPr="006848BA"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67456F"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DF842C" w14:textId="77777777" w:rsidR="00FD0F8F" w:rsidRDefault="00FD0F8F" w:rsidP="001F3974">
            <w:pPr>
              <w:rPr>
                <w:rFonts w:cs="Arial"/>
                <w:sz w:val="16"/>
                <w:szCs w:val="16"/>
              </w:rPr>
            </w:pPr>
            <w:r>
              <w:rPr>
                <w:rFonts w:cs="Arial"/>
                <w:sz w:val="16"/>
                <w:szCs w:val="16"/>
              </w:rPr>
              <w:t>= X1.</w:t>
            </w:r>
            <w:r w:rsidRPr="00B54298">
              <w:rPr>
                <w:rFonts w:cs="Arial"/>
                <w:snapToGrid w:val="0"/>
                <w:sz w:val="16"/>
              </w:rPr>
              <w:t xml:space="preserve"> DVPVW_OPGAVE_TYPE</w:t>
            </w:r>
          </w:p>
        </w:tc>
      </w:tr>
      <w:tr w:rsidR="00FD0F8F" w14:paraId="4A71DED0" w14:textId="77777777" w:rsidTr="001F3974">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E6C1F8" w14:textId="77777777" w:rsidR="00FD0F8F" w:rsidRPr="00E819F5" w:rsidRDefault="00FD0F8F" w:rsidP="001F3974">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3BAC3517" w14:textId="77777777" w:rsidR="00FD0F8F" w:rsidRPr="006848BA" w:rsidRDefault="00FD0F8F" w:rsidP="001F3974">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7D7FB5" w14:textId="77777777" w:rsidR="00FD0F8F" w:rsidRPr="006848BA" w:rsidRDefault="00FD0F8F" w:rsidP="001F3974">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199201D" w14:textId="77777777" w:rsidR="00FD0F8F" w:rsidRDefault="00FD0F8F" w:rsidP="001F3974">
            <w:pPr>
              <w:rPr>
                <w:rFonts w:cs="Arial"/>
                <w:sz w:val="16"/>
                <w:szCs w:val="16"/>
              </w:rPr>
            </w:pPr>
            <w:r>
              <w:rPr>
                <w:rFonts w:cs="Arial"/>
                <w:sz w:val="16"/>
                <w:szCs w:val="16"/>
              </w:rPr>
              <w:t>= X1.</w:t>
            </w:r>
            <w:r w:rsidRPr="00B54298">
              <w:rPr>
                <w:rFonts w:cs="Arial"/>
                <w:snapToGrid w:val="0"/>
                <w:sz w:val="16"/>
              </w:rPr>
              <w:t xml:space="preserve"> DVPVW_OPGAVE_MAAND</w:t>
            </w:r>
          </w:p>
        </w:tc>
      </w:tr>
    </w:tbl>
    <w:p w14:paraId="0D7DA915" w14:textId="77777777" w:rsidR="00522C6C" w:rsidRDefault="00522C6C" w:rsidP="00FE2D7B"/>
    <w:p w14:paraId="28CC441A" w14:textId="77777777" w:rsidR="00FD0F8F" w:rsidRDefault="00FD0F8F" w:rsidP="00FD0F8F">
      <w:r>
        <w:t xml:space="preserve">Deze verzameling wordt aangeduid met </w:t>
      </w:r>
      <w:r w:rsidRPr="00FD0F8F">
        <w:rPr>
          <w:b/>
        </w:rPr>
        <w:t>H_FIN_MELDING</w:t>
      </w:r>
      <w:r w:rsidRPr="00CA2FEF">
        <w:rPr>
          <w:b/>
        </w:rPr>
        <w:t>_SELECTIE</w:t>
      </w:r>
    </w:p>
    <w:p w14:paraId="3F5D5922" w14:textId="77777777" w:rsidR="00522C6C" w:rsidRDefault="00522C6C" w:rsidP="00FE2D7B"/>
    <w:p w14:paraId="7B315653" w14:textId="77777777" w:rsidR="00FD0F8F" w:rsidRDefault="00FD0F8F" w:rsidP="00FD0F8F">
      <w:pPr>
        <w:pStyle w:val="Kop5"/>
      </w:pPr>
      <w:r>
        <w:t>Uitvoer</w:t>
      </w:r>
    </w:p>
    <w:p w14:paraId="2EC99A5A" w14:textId="0D1E7563" w:rsidR="00FD0F8F" w:rsidRDefault="00FD0F8F" w:rsidP="00FD0F8F">
      <w:r>
        <w:t xml:space="preserve">0 1 of meer voorkomens. Voeg het resultaat toe aan </w:t>
      </w:r>
      <w:r>
        <w:rPr>
          <w:b/>
        </w:rPr>
        <w:t>CMG</w:t>
      </w:r>
      <w:r w:rsidR="003C7261">
        <w:rPr>
          <w:b/>
        </w:rPr>
        <w:t>_C_T_</w:t>
      </w:r>
      <w:r w:rsidR="0078607F">
        <w:rPr>
          <w:b/>
        </w:rPr>
        <w:t>M</w:t>
      </w:r>
      <w:r>
        <w:rPr>
          <w:b/>
        </w:rPr>
        <w:t>ELDINGEN</w:t>
      </w:r>
      <w:r w:rsidRPr="00BC25E2">
        <w:rPr>
          <w:b/>
        </w:rPr>
        <w:t>_SELECTIE</w:t>
      </w:r>
      <w:r>
        <w:t xml:space="preserve"> en ontdubbel deze verzameling</w:t>
      </w:r>
      <w:r w:rsidR="0078607F">
        <w:t xml:space="preserve"> op de </w:t>
      </w:r>
      <w:r w:rsidR="001F3974">
        <w:t xml:space="preserve">functionele sleutel </w:t>
      </w:r>
      <w:r w:rsidR="0078607F">
        <w:t>BK</w:t>
      </w:r>
      <w:r w:rsidR="001F3974">
        <w:t xml:space="preserve"> (technisch de </w:t>
      </w:r>
      <w:r w:rsidR="008376C5" w:rsidRPr="00A82916">
        <w:rPr>
          <w:rFonts w:cs="Arial"/>
          <w:snapToGrid w:val="0"/>
          <w:sz w:val="16"/>
        </w:rPr>
        <w:t>XAA</w:t>
      </w:r>
      <w:r w:rsidR="008376C5">
        <w:rPr>
          <w:rFonts w:cs="Arial"/>
          <w:snapToGrid w:val="0"/>
          <w:sz w:val="16"/>
        </w:rPr>
        <w:t>B_</w:t>
      </w:r>
      <w:r w:rsidR="008376C5" w:rsidRPr="00A82916">
        <w:rPr>
          <w:rFonts w:cs="Arial"/>
          <w:snapToGrid w:val="0"/>
          <w:sz w:val="16"/>
        </w:rPr>
        <w:t>SK</w:t>
      </w:r>
      <w:r w:rsidR="008376C5">
        <w:rPr>
          <w:rFonts w:cs="Arial"/>
          <w:snapToGrid w:val="0"/>
          <w:sz w:val="16"/>
        </w:rPr>
        <w:t xml:space="preserve">) </w:t>
      </w:r>
      <w:r w:rsidR="0078607F">
        <w:t xml:space="preserve">. </w:t>
      </w:r>
    </w:p>
    <w:p w14:paraId="07332D44" w14:textId="77777777" w:rsidR="00FD0F8F" w:rsidRDefault="00FD0F8F" w:rsidP="00FD0F8F">
      <w:pPr>
        <w:pStyle w:val="Kop5"/>
      </w:pPr>
    </w:p>
    <w:p w14:paraId="515C3084" w14:textId="77777777" w:rsidR="00FD0F8F" w:rsidRDefault="00FD0F8F" w:rsidP="00FD0F8F">
      <w:pPr>
        <w:pStyle w:val="Kop5"/>
      </w:pPr>
      <w:r>
        <w:t>Afwijkende uitvoer</w:t>
      </w:r>
    </w:p>
    <w:p w14:paraId="58BE153D" w14:textId="77777777" w:rsidR="00FD0F8F" w:rsidRDefault="00FD0F8F" w:rsidP="00FD0F8F">
      <w:r>
        <w:t>n.v.t.</w:t>
      </w:r>
    </w:p>
    <w:p w14:paraId="0F41A479" w14:textId="77777777" w:rsidR="00FD0F8F" w:rsidRDefault="00FD0F8F" w:rsidP="00FE2D7B"/>
    <w:p w14:paraId="644F6B3B" w14:textId="77777777" w:rsidR="00D44364" w:rsidRDefault="00522C6C" w:rsidP="00FE2D7B">
      <w:r w:rsidRPr="00D673DA">
        <w:t xml:space="preserve">Voor iedere unieke regel uit </w:t>
      </w:r>
      <w:r w:rsidR="00FD0F8F" w:rsidRPr="00FD0F8F">
        <w:t xml:space="preserve">MELDINGEN_SELECTIE </w:t>
      </w:r>
      <w:r w:rsidRPr="00D673DA">
        <w:t>wordt  een nieuwe SAT-regel toegevoegd indien nog niet aanwezig; bestaande SAT-regel afsluiten en een nieuwe toevoegen indien beschrijvende attributen zijn gewijzigd.</w:t>
      </w:r>
    </w:p>
    <w:p w14:paraId="55D195E4" w14:textId="77777777" w:rsidR="00D44364" w:rsidRPr="00D673DA" w:rsidRDefault="00D44364" w:rsidP="00FE2D7B"/>
    <w:p w14:paraId="64703566" w14:textId="77777777" w:rsidR="00FE2D7B" w:rsidRPr="00D673DA" w:rsidRDefault="00FE2D7B" w:rsidP="00FE2D7B">
      <w:pPr>
        <w:pStyle w:val="Kop5"/>
      </w:pPr>
      <w:r w:rsidRPr="00D673DA">
        <w:t>Afwijkende uitvoer:</w:t>
      </w:r>
    </w:p>
    <w:p w14:paraId="3FBD87A3" w14:textId="5D19D870" w:rsidR="00FE2D7B" w:rsidRPr="00C96BC1" w:rsidRDefault="00FE2D7B" w:rsidP="00FE2D7B">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sidR="009C600E">
        <w:rPr>
          <w:rFonts w:cs="Arial"/>
          <w:szCs w:val="19"/>
        </w:rPr>
        <w:t>H</w:t>
      </w:r>
      <w:r w:rsidRPr="00D673DA">
        <w:rPr>
          <w:rFonts w:cs="Arial"/>
          <w:spacing w:val="0"/>
          <w:szCs w:val="19"/>
        </w:rPr>
        <w:t>_MUTATIEBEGIN_TS</w:t>
      </w:r>
    </w:p>
    <w:p w14:paraId="65093C2C" w14:textId="77777777" w:rsidR="00116A8A" w:rsidRDefault="00116A8A">
      <w:pPr>
        <w:spacing w:line="240" w:lineRule="auto"/>
        <w:rPr>
          <w:b/>
          <w:color w:val="000000"/>
          <w:spacing w:val="0"/>
          <w:sz w:val="24"/>
        </w:rPr>
      </w:pPr>
      <w:r>
        <w:rPr>
          <w:b/>
          <w:color w:val="000000"/>
          <w:spacing w:val="0"/>
          <w:sz w:val="24"/>
        </w:rPr>
        <w:br w:type="page"/>
      </w:r>
    </w:p>
    <w:p w14:paraId="2E565A86" w14:textId="77777777" w:rsidR="00116A8A" w:rsidRPr="00E93CAD" w:rsidRDefault="00116A8A" w:rsidP="00004578">
      <w:pPr>
        <w:pStyle w:val="Kop2"/>
      </w:pPr>
      <w:bookmarkStart w:id="205" w:name="_Toc509919575"/>
      <w:r>
        <w:lastRenderedPageBreak/>
        <w:t>S_CMG_FIN_MELDING_DLN_NP</w:t>
      </w:r>
      <w:bookmarkEnd w:id="205"/>
    </w:p>
    <w:p w14:paraId="41DB87CB" w14:textId="77777777" w:rsidR="00116A8A" w:rsidRPr="004B738F" w:rsidRDefault="00116A8A" w:rsidP="00004578">
      <w:pPr>
        <w:pStyle w:val="Kop3"/>
      </w:pPr>
      <w:bookmarkStart w:id="206" w:name="_Toc509919576"/>
      <w:r w:rsidRPr="004B738F">
        <w:t>Globale opzet</w:t>
      </w:r>
      <w:bookmarkEnd w:id="206"/>
    </w:p>
    <w:p w14:paraId="2FDDEC89" w14:textId="77777777" w:rsidR="00116A8A" w:rsidRDefault="00116A8A" w:rsidP="00116A8A"/>
    <w:p w14:paraId="6FC81584" w14:textId="648A0E56" w:rsidR="00116A8A" w:rsidRDefault="00116A8A" w:rsidP="00116A8A">
      <w:r>
        <w:t>Deze tabel dient gevuld te worden met CMG</w:t>
      </w:r>
      <w:r w:rsidR="003C7261">
        <w:t>_C_T_</w:t>
      </w:r>
      <w:r>
        <w:t>DEELNEMER_NP</w:t>
      </w:r>
      <w:r w:rsidR="008A65B6">
        <w:t xml:space="preserve"> </w:t>
      </w:r>
      <w:proofErr w:type="spellStart"/>
      <w:r w:rsidR="00B86C2A">
        <w:t>NatuurlijkePersoons</w:t>
      </w:r>
      <w:proofErr w:type="spellEnd"/>
      <w:r w:rsidR="00B86C2A">
        <w:t xml:space="preserve"> </w:t>
      </w:r>
      <w:r>
        <w:t>gegevens.</w:t>
      </w:r>
    </w:p>
    <w:p w14:paraId="69EE494F" w14:textId="77777777" w:rsidR="00116A8A" w:rsidRDefault="00116A8A" w:rsidP="00116A8A"/>
    <w:p w14:paraId="18D03724" w14:textId="77777777" w:rsidR="00116A8A" w:rsidRDefault="00116A8A" w:rsidP="00116A8A">
      <w:r>
        <w:t>De beschrijvende attributen moeten worden opgenomen in de S_CMG_FIN_MELDING_DLN_NP met de SK die is gevonden in de H_FIN_MELDING.</w:t>
      </w:r>
    </w:p>
    <w:p w14:paraId="6CD875FE" w14:textId="77777777" w:rsidR="00116A8A" w:rsidRDefault="00116A8A" w:rsidP="00004578">
      <w:pPr>
        <w:pStyle w:val="Kop3"/>
      </w:pPr>
      <w:bookmarkStart w:id="207" w:name="_Toc509919577"/>
      <w:proofErr w:type="spellStart"/>
      <w:r>
        <w:t>Mapping</w:t>
      </w:r>
      <w:proofErr w:type="spellEnd"/>
      <w:r>
        <w:t xml:space="preserve"> S_CMG_FIN_MELDING_DLN_NP</w:t>
      </w:r>
      <w:bookmarkEnd w:id="207"/>
      <w:r w:rsidR="0087145E">
        <w:br/>
      </w:r>
    </w:p>
    <w:tbl>
      <w:tblPr>
        <w:tblW w:w="5167" w:type="pct"/>
        <w:tblInd w:w="-150" w:type="dxa"/>
        <w:tblCellMar>
          <w:left w:w="30" w:type="dxa"/>
          <w:right w:w="30" w:type="dxa"/>
        </w:tblCellMar>
        <w:tblLook w:val="0000" w:firstRow="0" w:lastRow="0" w:firstColumn="0" w:lastColumn="0" w:noHBand="0" w:noVBand="0"/>
      </w:tblPr>
      <w:tblGrid>
        <w:gridCol w:w="3104"/>
        <w:gridCol w:w="284"/>
        <w:gridCol w:w="2732"/>
        <w:gridCol w:w="3236"/>
      </w:tblGrid>
      <w:tr w:rsidR="00EB70F8" w:rsidRPr="004F1C77" w14:paraId="48C9B8B0"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shd w:val="pct20" w:color="auto" w:fill="FFFFFF"/>
          </w:tcPr>
          <w:p w14:paraId="47337F45" w14:textId="77777777" w:rsidR="00C62384" w:rsidRPr="004F1C77" w:rsidRDefault="00C62384" w:rsidP="00F47ED7">
            <w:pPr>
              <w:rPr>
                <w:b/>
                <w:color w:val="000000"/>
                <w:sz w:val="16"/>
                <w:szCs w:val="16"/>
              </w:rPr>
            </w:pPr>
            <w:r w:rsidRPr="004F1C77">
              <w:rPr>
                <w:b/>
                <w:color w:val="000000"/>
                <w:sz w:val="16"/>
                <w:szCs w:val="16"/>
              </w:rPr>
              <w:t>Doelkolom</w:t>
            </w:r>
          </w:p>
          <w:p w14:paraId="1DA6466C" w14:textId="77777777" w:rsidR="00C62384" w:rsidRPr="004F1C77" w:rsidRDefault="00C62384" w:rsidP="00F47ED7">
            <w:pPr>
              <w:rPr>
                <w:b/>
                <w:color w:val="000000"/>
                <w:sz w:val="16"/>
                <w:szCs w:val="16"/>
              </w:rPr>
            </w:pPr>
          </w:p>
        </w:tc>
        <w:tc>
          <w:tcPr>
            <w:tcW w:w="152" w:type="pct"/>
            <w:tcBorders>
              <w:top w:val="single" w:sz="6" w:space="0" w:color="auto"/>
              <w:left w:val="single" w:sz="6" w:space="0" w:color="auto"/>
              <w:bottom w:val="single" w:sz="6" w:space="0" w:color="auto"/>
              <w:right w:val="single" w:sz="6" w:space="0" w:color="auto"/>
            </w:tcBorders>
            <w:shd w:val="pct20" w:color="auto" w:fill="FFFFFF"/>
          </w:tcPr>
          <w:p w14:paraId="0EE8543C" w14:textId="77777777" w:rsidR="00C62384" w:rsidRPr="004F1C77" w:rsidRDefault="00C62384" w:rsidP="00F47ED7">
            <w:pPr>
              <w:rPr>
                <w:b/>
                <w:color w:val="000000"/>
                <w:sz w:val="16"/>
                <w:szCs w:val="16"/>
              </w:rPr>
            </w:pPr>
            <w:r w:rsidRPr="004F1C77">
              <w:rPr>
                <w:b/>
                <w:color w:val="000000"/>
                <w:sz w:val="16"/>
                <w:szCs w:val="16"/>
              </w:rPr>
              <w:t>TK</w:t>
            </w:r>
          </w:p>
        </w:tc>
        <w:tc>
          <w:tcPr>
            <w:tcW w:w="1350" w:type="pct"/>
            <w:tcBorders>
              <w:top w:val="single" w:sz="6" w:space="0" w:color="auto"/>
              <w:left w:val="single" w:sz="6" w:space="0" w:color="auto"/>
              <w:bottom w:val="single" w:sz="6" w:space="0" w:color="auto"/>
              <w:right w:val="single" w:sz="6" w:space="0" w:color="auto"/>
            </w:tcBorders>
            <w:shd w:val="pct20" w:color="auto" w:fill="FFFFFF"/>
          </w:tcPr>
          <w:p w14:paraId="01F441B7" w14:textId="77777777" w:rsidR="00C62384" w:rsidRPr="004F1C77" w:rsidRDefault="00C62384" w:rsidP="00F47ED7">
            <w:pPr>
              <w:rPr>
                <w:b/>
                <w:color w:val="000000"/>
                <w:sz w:val="16"/>
                <w:szCs w:val="16"/>
              </w:rPr>
            </w:pPr>
            <w:r w:rsidRPr="004F1C77">
              <w:rPr>
                <w:b/>
                <w:color w:val="000000"/>
                <w:sz w:val="16"/>
                <w:szCs w:val="16"/>
              </w:rPr>
              <w:t>Bron/brontabel</w:t>
            </w:r>
          </w:p>
        </w:tc>
        <w:tc>
          <w:tcPr>
            <w:tcW w:w="1839" w:type="pct"/>
            <w:tcBorders>
              <w:top w:val="single" w:sz="6" w:space="0" w:color="auto"/>
              <w:left w:val="single" w:sz="6" w:space="0" w:color="auto"/>
              <w:bottom w:val="single" w:sz="6" w:space="0" w:color="auto"/>
              <w:right w:val="single" w:sz="6" w:space="0" w:color="auto"/>
            </w:tcBorders>
            <w:shd w:val="pct20" w:color="auto" w:fill="FFFFFF"/>
          </w:tcPr>
          <w:p w14:paraId="1289BAA3" w14:textId="77777777" w:rsidR="00C62384" w:rsidRPr="004F1C77" w:rsidRDefault="00C62384" w:rsidP="00F47ED7">
            <w:pPr>
              <w:rPr>
                <w:b/>
                <w:color w:val="000000"/>
                <w:sz w:val="16"/>
                <w:szCs w:val="16"/>
              </w:rPr>
            </w:pPr>
            <w:r w:rsidRPr="004F1C77">
              <w:rPr>
                <w:b/>
                <w:color w:val="000000"/>
                <w:sz w:val="16"/>
                <w:szCs w:val="16"/>
              </w:rPr>
              <w:t>Bronkolom</w:t>
            </w:r>
          </w:p>
        </w:tc>
      </w:tr>
      <w:tr w:rsidR="00EB70F8" w:rsidRPr="00CC68B2" w14:paraId="57758DAA"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7DBF0EA0" w14:textId="77777777" w:rsidR="00C62384" w:rsidRPr="00BD7467" w:rsidRDefault="00C62384" w:rsidP="00F47ED7">
            <w:pPr>
              <w:rPr>
                <w:rFonts w:cs="Arial"/>
                <w:snapToGrid w:val="0"/>
                <w:sz w:val="16"/>
              </w:rPr>
            </w:pPr>
            <w:r w:rsidRPr="00BD7467">
              <w:rPr>
                <w:rFonts w:cs="Arial"/>
                <w:snapToGrid w:val="0"/>
                <w:sz w:val="16"/>
              </w:rPr>
              <w:t>XAAB_SK</w:t>
            </w:r>
          </w:p>
        </w:tc>
        <w:tc>
          <w:tcPr>
            <w:tcW w:w="152" w:type="pct"/>
            <w:tcBorders>
              <w:top w:val="single" w:sz="6" w:space="0" w:color="auto"/>
              <w:left w:val="single" w:sz="6" w:space="0" w:color="auto"/>
              <w:bottom w:val="single" w:sz="6" w:space="0" w:color="auto"/>
              <w:right w:val="single" w:sz="6" w:space="0" w:color="auto"/>
            </w:tcBorders>
          </w:tcPr>
          <w:p w14:paraId="25A11666" w14:textId="77777777" w:rsidR="00C62384" w:rsidRPr="00BD7467" w:rsidRDefault="00C62384" w:rsidP="00F47ED7">
            <w:pPr>
              <w:rPr>
                <w:rFonts w:cs="Arial"/>
                <w:snapToGrid w:val="0"/>
                <w:sz w:val="16"/>
              </w:rPr>
            </w:pPr>
            <w:r w:rsidRPr="00BD7467">
              <w:rPr>
                <w:rFonts w:cs="Arial"/>
                <w:snapToGrid w:val="0"/>
                <w:sz w:val="16"/>
              </w:rPr>
              <w:t>X</w:t>
            </w:r>
          </w:p>
        </w:tc>
        <w:tc>
          <w:tcPr>
            <w:tcW w:w="1350" w:type="pct"/>
            <w:tcBorders>
              <w:top w:val="single" w:sz="6" w:space="0" w:color="auto"/>
              <w:left w:val="single" w:sz="6" w:space="0" w:color="auto"/>
              <w:bottom w:val="single" w:sz="6" w:space="0" w:color="auto"/>
              <w:right w:val="single" w:sz="6" w:space="0" w:color="auto"/>
            </w:tcBorders>
          </w:tcPr>
          <w:p w14:paraId="2FE50DB7" w14:textId="77777777" w:rsidR="00C62384" w:rsidRPr="00BD7467" w:rsidRDefault="00C62384" w:rsidP="00F47ED7">
            <w:pPr>
              <w:rPr>
                <w:rFonts w:cs="Arial"/>
                <w:snapToGrid w:val="0"/>
                <w:sz w:val="16"/>
              </w:rPr>
            </w:pPr>
            <w:r w:rsidRPr="00BD7467">
              <w:rPr>
                <w:rFonts w:cs="Arial"/>
                <w:snapToGrid w:val="0"/>
                <w:sz w:val="16"/>
              </w:rPr>
              <w:t>H_FIN_MELDING</w:t>
            </w:r>
          </w:p>
        </w:tc>
        <w:tc>
          <w:tcPr>
            <w:tcW w:w="1839" w:type="pct"/>
            <w:tcBorders>
              <w:top w:val="single" w:sz="6" w:space="0" w:color="auto"/>
              <w:left w:val="single" w:sz="6" w:space="0" w:color="auto"/>
              <w:bottom w:val="single" w:sz="6" w:space="0" w:color="auto"/>
              <w:right w:val="single" w:sz="6" w:space="0" w:color="auto"/>
            </w:tcBorders>
          </w:tcPr>
          <w:p w14:paraId="014BE3FA" w14:textId="77777777" w:rsidR="00C62384" w:rsidRPr="00BD7467" w:rsidRDefault="00C62384" w:rsidP="00F47ED7">
            <w:pPr>
              <w:rPr>
                <w:rFonts w:cs="Arial"/>
                <w:snapToGrid w:val="0"/>
                <w:sz w:val="16"/>
              </w:rPr>
            </w:pPr>
            <w:r w:rsidRPr="00BD7467">
              <w:rPr>
                <w:rFonts w:cs="Arial"/>
                <w:snapToGrid w:val="0"/>
                <w:sz w:val="16"/>
              </w:rPr>
              <w:t>XAAB_SK</w:t>
            </w:r>
          </w:p>
        </w:tc>
      </w:tr>
      <w:tr w:rsidR="00EB70F8" w:rsidRPr="00CC68B2" w14:paraId="05518DE7"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3C8942A" w14:textId="77777777" w:rsidR="00C62384" w:rsidRPr="00BD7467" w:rsidRDefault="00C62384" w:rsidP="00F47ED7">
            <w:pPr>
              <w:rPr>
                <w:rFonts w:cs="Arial"/>
                <w:snapToGrid w:val="0"/>
                <w:sz w:val="16"/>
              </w:rPr>
            </w:pPr>
            <w:r w:rsidRPr="00BD7467">
              <w:rPr>
                <w:rFonts w:cs="Arial"/>
                <w:snapToGrid w:val="0"/>
                <w:sz w:val="16"/>
              </w:rPr>
              <w:t>XAABI_MUTATIEBEGIN_TS</w:t>
            </w:r>
          </w:p>
        </w:tc>
        <w:tc>
          <w:tcPr>
            <w:tcW w:w="152" w:type="pct"/>
            <w:tcBorders>
              <w:top w:val="single" w:sz="6" w:space="0" w:color="auto"/>
              <w:left w:val="single" w:sz="6" w:space="0" w:color="auto"/>
              <w:bottom w:val="single" w:sz="6" w:space="0" w:color="auto"/>
              <w:right w:val="single" w:sz="6" w:space="0" w:color="auto"/>
            </w:tcBorders>
          </w:tcPr>
          <w:p w14:paraId="50E8F9A8" w14:textId="77777777" w:rsidR="00C62384" w:rsidRPr="00BD7467" w:rsidRDefault="00C62384" w:rsidP="00F47ED7">
            <w:pPr>
              <w:rPr>
                <w:rFonts w:cs="Arial"/>
                <w:snapToGrid w:val="0"/>
                <w:sz w:val="16"/>
              </w:rPr>
            </w:pPr>
            <w:r w:rsidRPr="00BD7467">
              <w:rPr>
                <w:rFonts w:cs="Arial"/>
                <w:snapToGrid w:val="0"/>
                <w:sz w:val="16"/>
              </w:rPr>
              <w:t>X</w:t>
            </w:r>
          </w:p>
        </w:tc>
        <w:tc>
          <w:tcPr>
            <w:tcW w:w="1350" w:type="pct"/>
            <w:tcBorders>
              <w:top w:val="single" w:sz="6" w:space="0" w:color="auto"/>
              <w:left w:val="single" w:sz="6" w:space="0" w:color="auto"/>
              <w:bottom w:val="single" w:sz="6" w:space="0" w:color="auto"/>
              <w:right w:val="single" w:sz="6" w:space="0" w:color="auto"/>
            </w:tcBorders>
            <w:shd w:val="clear" w:color="auto" w:fill="auto"/>
          </w:tcPr>
          <w:p w14:paraId="14BE792D" w14:textId="77777777" w:rsidR="00C62384" w:rsidRPr="00BD7467" w:rsidRDefault="00C62384" w:rsidP="00F47ED7">
            <w:pPr>
              <w:rPr>
                <w:rFonts w:cs="Arial"/>
                <w:snapToGrid w:val="0"/>
                <w:sz w:val="16"/>
              </w:rPr>
            </w:pPr>
          </w:p>
        </w:tc>
        <w:tc>
          <w:tcPr>
            <w:tcW w:w="1839" w:type="pct"/>
            <w:tcBorders>
              <w:top w:val="single" w:sz="6" w:space="0" w:color="auto"/>
              <w:left w:val="single" w:sz="6" w:space="0" w:color="auto"/>
              <w:bottom w:val="single" w:sz="6" w:space="0" w:color="auto"/>
              <w:right w:val="single" w:sz="6" w:space="0" w:color="auto"/>
            </w:tcBorders>
            <w:shd w:val="clear" w:color="auto" w:fill="auto"/>
          </w:tcPr>
          <w:p w14:paraId="6A3B7056" w14:textId="77777777" w:rsidR="00C62384" w:rsidRPr="00BD7467" w:rsidRDefault="00C62384" w:rsidP="00F47ED7">
            <w:pPr>
              <w:rPr>
                <w:rFonts w:cs="Arial"/>
                <w:snapToGrid w:val="0"/>
                <w:sz w:val="16"/>
              </w:rPr>
            </w:pPr>
            <w:r w:rsidRPr="00BD7467">
              <w:rPr>
                <w:rFonts w:cs="Arial"/>
                <w:snapToGrid w:val="0"/>
                <w:sz w:val="16"/>
              </w:rPr>
              <w:t>Afleiding §5.3 - MUTATIEBEGIN_TS</w:t>
            </w:r>
          </w:p>
        </w:tc>
      </w:tr>
      <w:tr w:rsidR="00EB70F8" w:rsidRPr="00CC68B2" w14:paraId="6E15D677"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4BD97A8" w14:textId="77777777" w:rsidR="00C62384" w:rsidRPr="00BD7467" w:rsidRDefault="00C62384" w:rsidP="00F47ED7">
            <w:pPr>
              <w:rPr>
                <w:rFonts w:cs="Arial"/>
                <w:snapToGrid w:val="0"/>
                <w:sz w:val="16"/>
              </w:rPr>
            </w:pPr>
            <w:r w:rsidRPr="00BD7467">
              <w:rPr>
                <w:rFonts w:cs="Arial"/>
                <w:snapToGrid w:val="0"/>
                <w:sz w:val="16"/>
              </w:rPr>
              <w:t>XAABI_MUTATIEEINDE_TS</w:t>
            </w:r>
          </w:p>
        </w:tc>
        <w:tc>
          <w:tcPr>
            <w:tcW w:w="152" w:type="pct"/>
            <w:tcBorders>
              <w:top w:val="single" w:sz="6" w:space="0" w:color="auto"/>
              <w:left w:val="single" w:sz="6" w:space="0" w:color="auto"/>
              <w:bottom w:val="single" w:sz="6" w:space="0" w:color="auto"/>
              <w:right w:val="single" w:sz="6" w:space="0" w:color="auto"/>
            </w:tcBorders>
          </w:tcPr>
          <w:p w14:paraId="186FDF7A" w14:textId="77777777" w:rsidR="00C62384" w:rsidRPr="00BD7467" w:rsidRDefault="00C62384" w:rsidP="00F47ED7">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shd w:val="clear" w:color="auto" w:fill="auto"/>
          </w:tcPr>
          <w:p w14:paraId="16DCFDD3" w14:textId="77777777" w:rsidR="00C62384" w:rsidRPr="00BD7467" w:rsidRDefault="00C62384" w:rsidP="00F47ED7">
            <w:pPr>
              <w:rPr>
                <w:rFonts w:cs="Arial"/>
                <w:snapToGrid w:val="0"/>
                <w:sz w:val="16"/>
              </w:rPr>
            </w:pPr>
          </w:p>
        </w:tc>
        <w:tc>
          <w:tcPr>
            <w:tcW w:w="1839" w:type="pct"/>
            <w:tcBorders>
              <w:top w:val="single" w:sz="6" w:space="0" w:color="auto"/>
              <w:left w:val="single" w:sz="6" w:space="0" w:color="auto"/>
              <w:bottom w:val="single" w:sz="6" w:space="0" w:color="auto"/>
              <w:right w:val="single" w:sz="6" w:space="0" w:color="auto"/>
            </w:tcBorders>
            <w:shd w:val="clear" w:color="auto" w:fill="auto"/>
          </w:tcPr>
          <w:p w14:paraId="37024B77" w14:textId="77777777" w:rsidR="00C62384" w:rsidRPr="00BD7467" w:rsidRDefault="00C62384" w:rsidP="00F47ED7">
            <w:pPr>
              <w:rPr>
                <w:rFonts w:cs="Arial"/>
                <w:snapToGrid w:val="0"/>
                <w:sz w:val="16"/>
              </w:rPr>
            </w:pPr>
            <w:r w:rsidRPr="00BD7467">
              <w:rPr>
                <w:rFonts w:cs="Arial"/>
                <w:snapToGrid w:val="0"/>
                <w:sz w:val="16"/>
              </w:rPr>
              <w:t>Afleiding MTHV - MUTATIEEINDE_TS</w:t>
            </w:r>
          </w:p>
        </w:tc>
      </w:tr>
      <w:tr w:rsidR="00EB70F8" w:rsidRPr="00CC68B2" w14:paraId="32329058"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6D182F3" w14:textId="77777777" w:rsidR="00C62384" w:rsidRPr="00BD7467" w:rsidRDefault="00C62384" w:rsidP="00F47ED7">
            <w:pPr>
              <w:rPr>
                <w:rFonts w:cs="Arial"/>
                <w:snapToGrid w:val="0"/>
                <w:sz w:val="16"/>
              </w:rPr>
            </w:pPr>
            <w:r w:rsidRPr="00BD7467">
              <w:rPr>
                <w:rFonts w:cs="Arial"/>
                <w:snapToGrid w:val="0"/>
                <w:sz w:val="16"/>
              </w:rPr>
              <w:t>XAABI_LAAD_TS</w:t>
            </w:r>
          </w:p>
        </w:tc>
        <w:tc>
          <w:tcPr>
            <w:tcW w:w="152" w:type="pct"/>
            <w:tcBorders>
              <w:top w:val="single" w:sz="6" w:space="0" w:color="auto"/>
              <w:left w:val="single" w:sz="6" w:space="0" w:color="auto"/>
              <w:bottom w:val="single" w:sz="6" w:space="0" w:color="auto"/>
              <w:right w:val="single" w:sz="6" w:space="0" w:color="auto"/>
            </w:tcBorders>
          </w:tcPr>
          <w:p w14:paraId="3E997786" w14:textId="77777777" w:rsidR="00C62384" w:rsidRPr="00BD7467" w:rsidRDefault="00C62384" w:rsidP="00F47ED7">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shd w:val="clear" w:color="auto" w:fill="auto"/>
          </w:tcPr>
          <w:p w14:paraId="208B21F4" w14:textId="77777777" w:rsidR="00C62384" w:rsidRPr="00BD7467" w:rsidRDefault="00C62384" w:rsidP="00F47ED7">
            <w:pPr>
              <w:rPr>
                <w:rFonts w:cs="Arial"/>
                <w:snapToGrid w:val="0"/>
                <w:sz w:val="16"/>
              </w:rPr>
            </w:pPr>
          </w:p>
        </w:tc>
        <w:tc>
          <w:tcPr>
            <w:tcW w:w="1839" w:type="pct"/>
            <w:tcBorders>
              <w:top w:val="single" w:sz="6" w:space="0" w:color="auto"/>
              <w:left w:val="single" w:sz="6" w:space="0" w:color="auto"/>
              <w:bottom w:val="single" w:sz="6" w:space="0" w:color="auto"/>
              <w:right w:val="single" w:sz="6" w:space="0" w:color="auto"/>
            </w:tcBorders>
            <w:shd w:val="clear" w:color="auto" w:fill="auto"/>
          </w:tcPr>
          <w:p w14:paraId="14A2520E" w14:textId="77777777" w:rsidR="00C62384" w:rsidRPr="00BD7467" w:rsidRDefault="00C62384" w:rsidP="00F47ED7">
            <w:pPr>
              <w:rPr>
                <w:rFonts w:cs="Arial"/>
                <w:snapToGrid w:val="0"/>
                <w:sz w:val="16"/>
              </w:rPr>
            </w:pPr>
            <w:proofErr w:type="spellStart"/>
            <w:r w:rsidRPr="00BD7467">
              <w:rPr>
                <w:rFonts w:cs="Arial"/>
                <w:snapToGrid w:val="0"/>
                <w:sz w:val="16"/>
              </w:rPr>
              <w:t>Laad_TS</w:t>
            </w:r>
            <w:proofErr w:type="spellEnd"/>
          </w:p>
        </w:tc>
      </w:tr>
      <w:tr w:rsidR="00EB70F8" w:rsidRPr="00CC68B2" w14:paraId="697E46F3"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8D84EB8" w14:textId="77777777" w:rsidR="00C62384" w:rsidRPr="00BD7467" w:rsidRDefault="00C62384" w:rsidP="00F47ED7">
            <w:pPr>
              <w:rPr>
                <w:rFonts w:cs="Arial"/>
                <w:snapToGrid w:val="0"/>
                <w:sz w:val="16"/>
              </w:rPr>
            </w:pPr>
            <w:r w:rsidRPr="00BD7467">
              <w:rPr>
                <w:rFonts w:cs="Arial"/>
                <w:snapToGrid w:val="0"/>
                <w:sz w:val="16"/>
              </w:rPr>
              <w:t>XAABI_RECORDBRON_NAAM</w:t>
            </w:r>
          </w:p>
        </w:tc>
        <w:tc>
          <w:tcPr>
            <w:tcW w:w="152" w:type="pct"/>
            <w:tcBorders>
              <w:top w:val="single" w:sz="6" w:space="0" w:color="auto"/>
              <w:left w:val="single" w:sz="6" w:space="0" w:color="auto"/>
              <w:bottom w:val="single" w:sz="6" w:space="0" w:color="auto"/>
              <w:right w:val="single" w:sz="6" w:space="0" w:color="auto"/>
            </w:tcBorders>
          </w:tcPr>
          <w:p w14:paraId="7D50BF02" w14:textId="77777777" w:rsidR="00C62384" w:rsidRPr="00BD7467" w:rsidRDefault="00C62384" w:rsidP="00F47ED7">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shd w:val="clear" w:color="auto" w:fill="auto"/>
          </w:tcPr>
          <w:p w14:paraId="1DBCAB96" w14:textId="1F54DC00" w:rsidR="00C62384" w:rsidRPr="00BD7467" w:rsidRDefault="00380915" w:rsidP="00F47ED7">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shd w:val="clear" w:color="auto" w:fill="auto"/>
          </w:tcPr>
          <w:p w14:paraId="6A0F56B5" w14:textId="77777777" w:rsidR="00C62384" w:rsidRPr="00BD7467" w:rsidRDefault="00C62384" w:rsidP="00F47ED7">
            <w:pPr>
              <w:rPr>
                <w:rFonts w:cs="Arial"/>
                <w:snapToGrid w:val="0"/>
                <w:sz w:val="16"/>
              </w:rPr>
            </w:pPr>
            <w:r w:rsidRPr="00BD7467">
              <w:rPr>
                <w:rFonts w:cs="Arial"/>
                <w:snapToGrid w:val="0"/>
                <w:sz w:val="16"/>
              </w:rPr>
              <w:t>DVPNPVW_RECORDBRON_NAAM</w:t>
            </w:r>
          </w:p>
        </w:tc>
      </w:tr>
      <w:tr w:rsidR="00EB70F8" w:rsidRPr="00CC68B2" w14:paraId="17E7D5C1"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C74D961" w14:textId="77777777" w:rsidR="00EB70F8" w:rsidRPr="00636136" w:rsidRDefault="00EB70F8" w:rsidP="00EB70F8">
            <w:pPr>
              <w:rPr>
                <w:rFonts w:cs="Arial"/>
                <w:snapToGrid w:val="0"/>
                <w:sz w:val="16"/>
              </w:rPr>
            </w:pPr>
            <w:r w:rsidRPr="00636136">
              <w:rPr>
                <w:rFonts w:cs="Arial"/>
                <w:snapToGrid w:val="0"/>
                <w:sz w:val="16"/>
              </w:rPr>
              <w:t>XAABI_DLN_NP_ID</w:t>
            </w:r>
          </w:p>
        </w:tc>
        <w:tc>
          <w:tcPr>
            <w:tcW w:w="152" w:type="pct"/>
            <w:tcBorders>
              <w:top w:val="single" w:sz="6" w:space="0" w:color="auto"/>
              <w:left w:val="single" w:sz="6" w:space="0" w:color="auto"/>
              <w:bottom w:val="single" w:sz="6" w:space="0" w:color="auto"/>
              <w:right w:val="single" w:sz="6" w:space="0" w:color="auto"/>
            </w:tcBorders>
          </w:tcPr>
          <w:p w14:paraId="19C436CE" w14:textId="77777777" w:rsidR="00EB70F8" w:rsidRPr="00BD7467" w:rsidRDefault="002A3A90" w:rsidP="00EB70F8">
            <w:pPr>
              <w:rPr>
                <w:rFonts w:cs="Arial"/>
                <w:snapToGrid w:val="0"/>
                <w:sz w:val="16"/>
              </w:rPr>
            </w:pPr>
            <w:r>
              <w:rPr>
                <w:rFonts w:cs="Arial"/>
                <w:snapToGrid w:val="0"/>
                <w:sz w:val="16"/>
              </w:rPr>
              <w:t>X</w:t>
            </w:r>
          </w:p>
        </w:tc>
        <w:tc>
          <w:tcPr>
            <w:tcW w:w="1350" w:type="pct"/>
            <w:tcBorders>
              <w:top w:val="single" w:sz="6" w:space="0" w:color="auto"/>
              <w:left w:val="single" w:sz="6" w:space="0" w:color="auto"/>
              <w:bottom w:val="single" w:sz="6" w:space="0" w:color="auto"/>
              <w:right w:val="single" w:sz="6" w:space="0" w:color="auto"/>
            </w:tcBorders>
            <w:shd w:val="clear" w:color="auto" w:fill="auto"/>
          </w:tcPr>
          <w:p w14:paraId="17774B24" w14:textId="1588AEE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shd w:val="clear" w:color="auto" w:fill="auto"/>
          </w:tcPr>
          <w:p w14:paraId="133CA08C" w14:textId="0803B3AF" w:rsidR="00EB70F8" w:rsidRPr="00BD7467" w:rsidRDefault="00DC73E8" w:rsidP="00DC73E8">
            <w:pPr>
              <w:spacing w:line="240" w:lineRule="auto"/>
              <w:rPr>
                <w:rFonts w:cs="Arial"/>
                <w:snapToGrid w:val="0"/>
                <w:sz w:val="16"/>
              </w:rPr>
            </w:pPr>
            <w:r w:rsidRPr="005E369A">
              <w:rPr>
                <w:rFonts w:cs="Arial"/>
                <w:b/>
                <w:i/>
                <w:snapToGrid w:val="0"/>
                <w:sz w:val="16"/>
              </w:rPr>
              <w:t>Zie a</w:t>
            </w:r>
            <w:r w:rsidR="0084588C" w:rsidRPr="005E369A">
              <w:rPr>
                <w:rFonts w:cs="Arial"/>
                <w:b/>
                <w:i/>
                <w:snapToGrid w:val="0"/>
                <w:sz w:val="16"/>
              </w:rPr>
              <w:t>fleiding</w:t>
            </w:r>
            <w:r w:rsidR="0084588C" w:rsidRPr="0084588C">
              <w:rPr>
                <w:rFonts w:cs="Arial"/>
                <w:b/>
                <w:snapToGrid w:val="0"/>
                <w:sz w:val="16"/>
              </w:rPr>
              <w:t xml:space="preserve"> </w:t>
            </w:r>
            <w:r w:rsidR="001174BA" w:rsidRPr="001174BA">
              <w:rPr>
                <w:b/>
                <w:i/>
                <w:snapToGrid w:val="0"/>
                <w:sz w:val="16"/>
                <w:szCs w:val="16"/>
              </w:rPr>
              <w:t>XAABI_DLN_NP_ID</w:t>
            </w:r>
          </w:p>
        </w:tc>
      </w:tr>
      <w:tr w:rsidR="00EB70F8" w:rsidRPr="00CC68B2" w14:paraId="4E7D025C"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34001E1D" w14:textId="77777777" w:rsidR="00EB70F8" w:rsidRPr="00636136" w:rsidRDefault="00EB70F8" w:rsidP="00EB70F8">
            <w:pPr>
              <w:rPr>
                <w:rFonts w:cs="Arial"/>
                <w:snapToGrid w:val="0"/>
                <w:sz w:val="16"/>
              </w:rPr>
            </w:pPr>
            <w:r w:rsidRPr="00636136">
              <w:rPr>
                <w:rFonts w:cs="Arial"/>
                <w:snapToGrid w:val="0"/>
                <w:sz w:val="16"/>
              </w:rPr>
              <w:t>XAABI_HOOFDROL</w:t>
            </w:r>
          </w:p>
        </w:tc>
        <w:tc>
          <w:tcPr>
            <w:tcW w:w="152" w:type="pct"/>
            <w:tcBorders>
              <w:top w:val="single" w:sz="6" w:space="0" w:color="auto"/>
              <w:left w:val="single" w:sz="6" w:space="0" w:color="auto"/>
              <w:bottom w:val="single" w:sz="6" w:space="0" w:color="auto"/>
              <w:right w:val="single" w:sz="6" w:space="0" w:color="auto"/>
            </w:tcBorders>
          </w:tcPr>
          <w:p w14:paraId="038FFF94"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64C775B" w14:textId="37AB025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E8BA670" w14:textId="77777777" w:rsidR="00EB70F8" w:rsidRPr="00BD7467" w:rsidRDefault="00EB70F8" w:rsidP="00EB70F8">
            <w:pPr>
              <w:rPr>
                <w:rFonts w:cs="Arial"/>
                <w:snapToGrid w:val="0"/>
                <w:sz w:val="16"/>
              </w:rPr>
            </w:pPr>
            <w:r w:rsidRPr="004C6B91">
              <w:rPr>
                <w:rFonts w:cs="Arial"/>
                <w:snapToGrid w:val="0"/>
                <w:sz w:val="16"/>
              </w:rPr>
              <w:t>DVPNPVW_HOOFDROL</w:t>
            </w:r>
          </w:p>
        </w:tc>
      </w:tr>
      <w:tr w:rsidR="00EB70F8" w:rsidRPr="00CC68B2" w14:paraId="601ED116"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CD05E03" w14:textId="77777777" w:rsidR="00EB70F8" w:rsidRPr="00636136" w:rsidRDefault="00EB70F8" w:rsidP="00EB70F8">
            <w:pPr>
              <w:rPr>
                <w:rFonts w:cs="Arial"/>
                <w:snapToGrid w:val="0"/>
                <w:sz w:val="16"/>
              </w:rPr>
            </w:pPr>
            <w:r w:rsidRPr="00636136">
              <w:rPr>
                <w:rFonts w:cs="Arial"/>
                <w:snapToGrid w:val="0"/>
                <w:sz w:val="16"/>
              </w:rPr>
              <w:t>XAABI_ROL</w:t>
            </w:r>
          </w:p>
        </w:tc>
        <w:tc>
          <w:tcPr>
            <w:tcW w:w="152" w:type="pct"/>
            <w:tcBorders>
              <w:top w:val="single" w:sz="6" w:space="0" w:color="auto"/>
              <w:left w:val="single" w:sz="6" w:space="0" w:color="auto"/>
              <w:bottom w:val="single" w:sz="6" w:space="0" w:color="auto"/>
              <w:right w:val="single" w:sz="6" w:space="0" w:color="auto"/>
            </w:tcBorders>
          </w:tcPr>
          <w:p w14:paraId="50B363B8"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0D056064" w14:textId="36860B24"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24F87F0" w14:textId="77777777" w:rsidR="00EB70F8" w:rsidRPr="00BD7467" w:rsidRDefault="00EB70F8" w:rsidP="00EB70F8">
            <w:pPr>
              <w:rPr>
                <w:rFonts w:cs="Arial"/>
                <w:snapToGrid w:val="0"/>
                <w:sz w:val="16"/>
              </w:rPr>
            </w:pPr>
            <w:r w:rsidRPr="004C6B91">
              <w:rPr>
                <w:rFonts w:cs="Arial"/>
                <w:snapToGrid w:val="0"/>
                <w:sz w:val="16"/>
              </w:rPr>
              <w:t>DVPNPVW_ROL</w:t>
            </w:r>
          </w:p>
        </w:tc>
      </w:tr>
      <w:tr w:rsidR="00EB70F8" w:rsidRPr="00BD7467" w14:paraId="0CF862E4"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19481D19" w14:textId="77777777" w:rsidR="00EB70F8" w:rsidRPr="00636136" w:rsidRDefault="00EB70F8" w:rsidP="00EB70F8">
            <w:pPr>
              <w:rPr>
                <w:rFonts w:cs="Arial"/>
                <w:snapToGrid w:val="0"/>
                <w:sz w:val="16"/>
              </w:rPr>
            </w:pPr>
            <w:r w:rsidRPr="00636136">
              <w:rPr>
                <w:rFonts w:cs="Arial"/>
                <w:snapToGrid w:val="0"/>
                <w:sz w:val="16"/>
              </w:rPr>
              <w:t>XAABI_WAARDE_FISCAAL_FEIT</w:t>
            </w:r>
          </w:p>
        </w:tc>
        <w:tc>
          <w:tcPr>
            <w:tcW w:w="152" w:type="pct"/>
            <w:tcBorders>
              <w:top w:val="single" w:sz="6" w:space="0" w:color="auto"/>
              <w:left w:val="single" w:sz="6" w:space="0" w:color="auto"/>
              <w:bottom w:val="single" w:sz="6" w:space="0" w:color="auto"/>
              <w:right w:val="single" w:sz="6" w:space="0" w:color="auto"/>
            </w:tcBorders>
          </w:tcPr>
          <w:p w14:paraId="7E911554"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1EEC4223" w14:textId="4F6632C1"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8B1EDB0" w14:textId="77777777" w:rsidR="00EB70F8" w:rsidRPr="00BD7467" w:rsidRDefault="00EB70F8" w:rsidP="00EB70F8">
            <w:pPr>
              <w:rPr>
                <w:rFonts w:cs="Arial"/>
                <w:snapToGrid w:val="0"/>
                <w:sz w:val="16"/>
              </w:rPr>
            </w:pPr>
            <w:r w:rsidRPr="004C6B91">
              <w:rPr>
                <w:rFonts w:cs="Arial"/>
                <w:snapToGrid w:val="0"/>
                <w:sz w:val="16"/>
              </w:rPr>
              <w:t>DVPNPVW_WAARDE_FISCAAL_FEIT</w:t>
            </w:r>
          </w:p>
        </w:tc>
      </w:tr>
      <w:tr w:rsidR="00EB70F8" w:rsidRPr="00CC68B2" w14:paraId="542EEC4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FF67229" w14:textId="77777777" w:rsidR="00EB70F8" w:rsidRPr="00636136" w:rsidRDefault="00EB70F8" w:rsidP="00EB70F8">
            <w:pPr>
              <w:rPr>
                <w:rFonts w:cs="Arial"/>
                <w:snapToGrid w:val="0"/>
                <w:sz w:val="16"/>
              </w:rPr>
            </w:pPr>
            <w:r w:rsidRPr="00636136">
              <w:rPr>
                <w:rFonts w:cs="Arial"/>
                <w:snapToGrid w:val="0"/>
                <w:sz w:val="16"/>
              </w:rPr>
              <w:t>XAABI_SOORT_PERSOON</w:t>
            </w:r>
          </w:p>
        </w:tc>
        <w:tc>
          <w:tcPr>
            <w:tcW w:w="152" w:type="pct"/>
            <w:tcBorders>
              <w:top w:val="single" w:sz="6" w:space="0" w:color="auto"/>
              <w:left w:val="single" w:sz="6" w:space="0" w:color="auto"/>
              <w:bottom w:val="single" w:sz="6" w:space="0" w:color="auto"/>
              <w:right w:val="single" w:sz="6" w:space="0" w:color="auto"/>
            </w:tcBorders>
          </w:tcPr>
          <w:p w14:paraId="1C86649D"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ACEAD14" w14:textId="1EB5E551"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5D2D480" w14:textId="77777777" w:rsidR="00EB70F8" w:rsidRPr="00BD7467" w:rsidRDefault="00EB70F8" w:rsidP="00EB70F8">
            <w:pPr>
              <w:rPr>
                <w:rFonts w:cs="Arial"/>
                <w:snapToGrid w:val="0"/>
                <w:sz w:val="16"/>
              </w:rPr>
            </w:pPr>
            <w:r w:rsidRPr="004C6B91">
              <w:rPr>
                <w:rFonts w:cs="Arial"/>
                <w:snapToGrid w:val="0"/>
                <w:sz w:val="16"/>
              </w:rPr>
              <w:t>DVPNPVW_SOORT_PERSOON</w:t>
            </w:r>
          </w:p>
        </w:tc>
      </w:tr>
      <w:tr w:rsidR="00EB70F8" w:rsidRPr="00CC68B2" w14:paraId="492469AA"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72AEEA1" w14:textId="77777777" w:rsidR="00EB70F8" w:rsidRPr="00636136" w:rsidRDefault="00EB70F8" w:rsidP="00EB70F8">
            <w:pPr>
              <w:rPr>
                <w:rFonts w:cs="Arial"/>
                <w:snapToGrid w:val="0"/>
                <w:sz w:val="16"/>
              </w:rPr>
            </w:pPr>
            <w:r w:rsidRPr="00636136">
              <w:rPr>
                <w:rFonts w:cs="Arial"/>
                <w:snapToGrid w:val="0"/>
                <w:sz w:val="16"/>
              </w:rPr>
              <w:t>XAABI_BSN_DEELNEMER</w:t>
            </w:r>
          </w:p>
        </w:tc>
        <w:tc>
          <w:tcPr>
            <w:tcW w:w="152" w:type="pct"/>
            <w:tcBorders>
              <w:top w:val="single" w:sz="6" w:space="0" w:color="auto"/>
              <w:left w:val="single" w:sz="6" w:space="0" w:color="auto"/>
              <w:bottom w:val="single" w:sz="6" w:space="0" w:color="auto"/>
              <w:right w:val="single" w:sz="6" w:space="0" w:color="auto"/>
            </w:tcBorders>
          </w:tcPr>
          <w:p w14:paraId="35116EFB"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8DB5A83" w14:textId="432B07AD"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22C50CC" w14:textId="77777777" w:rsidR="00EB70F8" w:rsidRPr="00BD7467" w:rsidRDefault="00EB70F8" w:rsidP="00EB70F8">
            <w:pPr>
              <w:rPr>
                <w:rFonts w:cs="Arial"/>
                <w:snapToGrid w:val="0"/>
                <w:sz w:val="16"/>
              </w:rPr>
            </w:pPr>
            <w:r w:rsidRPr="004C6B91">
              <w:rPr>
                <w:rFonts w:cs="Arial"/>
                <w:snapToGrid w:val="0"/>
                <w:sz w:val="16"/>
              </w:rPr>
              <w:t>DVPNPVW_BSN</w:t>
            </w:r>
          </w:p>
        </w:tc>
      </w:tr>
      <w:tr w:rsidR="00EB70F8" w:rsidRPr="00CC68B2" w14:paraId="4FDB63CC"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14F68A82" w14:textId="77777777" w:rsidR="00EB70F8" w:rsidRPr="00636136" w:rsidRDefault="00EB70F8" w:rsidP="00EB70F8">
            <w:pPr>
              <w:rPr>
                <w:rFonts w:cs="Arial"/>
                <w:snapToGrid w:val="0"/>
                <w:sz w:val="16"/>
              </w:rPr>
            </w:pPr>
            <w:r w:rsidRPr="00636136">
              <w:rPr>
                <w:rFonts w:cs="Arial"/>
                <w:snapToGrid w:val="0"/>
                <w:sz w:val="16"/>
              </w:rPr>
              <w:t>XAABI_ACHTERNAAM</w:t>
            </w:r>
          </w:p>
        </w:tc>
        <w:tc>
          <w:tcPr>
            <w:tcW w:w="152" w:type="pct"/>
            <w:tcBorders>
              <w:top w:val="single" w:sz="6" w:space="0" w:color="auto"/>
              <w:left w:val="single" w:sz="6" w:space="0" w:color="auto"/>
              <w:bottom w:val="single" w:sz="6" w:space="0" w:color="auto"/>
              <w:right w:val="single" w:sz="6" w:space="0" w:color="auto"/>
            </w:tcBorders>
          </w:tcPr>
          <w:p w14:paraId="512C5858"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2D460DDF" w14:textId="64D25AF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38EFF0C" w14:textId="77777777" w:rsidR="00EB70F8" w:rsidRPr="00BD7467" w:rsidRDefault="00EB70F8" w:rsidP="00EB70F8">
            <w:pPr>
              <w:rPr>
                <w:rFonts w:cs="Arial"/>
                <w:snapToGrid w:val="0"/>
                <w:sz w:val="16"/>
              </w:rPr>
            </w:pPr>
            <w:r w:rsidRPr="004C6B91">
              <w:rPr>
                <w:rFonts w:cs="Arial"/>
                <w:snapToGrid w:val="0"/>
                <w:sz w:val="16"/>
              </w:rPr>
              <w:t>DVPNPVW_ACHTERNAAM</w:t>
            </w:r>
          </w:p>
        </w:tc>
      </w:tr>
      <w:tr w:rsidR="00EB70F8" w:rsidRPr="00CC68B2" w14:paraId="7BDD839C"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E906D71" w14:textId="77777777" w:rsidR="00EB70F8" w:rsidRPr="00636136" w:rsidRDefault="00EB70F8" w:rsidP="00EB70F8">
            <w:pPr>
              <w:rPr>
                <w:rFonts w:cs="Arial"/>
                <w:snapToGrid w:val="0"/>
                <w:sz w:val="16"/>
              </w:rPr>
            </w:pPr>
            <w:r w:rsidRPr="00636136">
              <w:rPr>
                <w:rFonts w:cs="Arial"/>
                <w:snapToGrid w:val="0"/>
                <w:sz w:val="16"/>
              </w:rPr>
              <w:t>XAABI_GEBOORTEDATUM</w:t>
            </w:r>
          </w:p>
        </w:tc>
        <w:tc>
          <w:tcPr>
            <w:tcW w:w="152" w:type="pct"/>
            <w:tcBorders>
              <w:top w:val="single" w:sz="6" w:space="0" w:color="auto"/>
              <w:left w:val="single" w:sz="6" w:space="0" w:color="auto"/>
              <w:bottom w:val="single" w:sz="6" w:space="0" w:color="auto"/>
              <w:right w:val="single" w:sz="6" w:space="0" w:color="auto"/>
            </w:tcBorders>
          </w:tcPr>
          <w:p w14:paraId="75C343D7"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5F0E8D5C" w14:textId="74F90E92"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4C51DECF" w14:textId="664AF51D" w:rsidR="00EB70F8" w:rsidRPr="00BD7467" w:rsidRDefault="00EB70F8" w:rsidP="00EB70F8">
            <w:pPr>
              <w:rPr>
                <w:rFonts w:cs="Arial"/>
                <w:snapToGrid w:val="0"/>
                <w:sz w:val="16"/>
              </w:rPr>
            </w:pPr>
            <w:r w:rsidRPr="004C6B91">
              <w:rPr>
                <w:rFonts w:cs="Arial"/>
                <w:snapToGrid w:val="0"/>
                <w:sz w:val="16"/>
              </w:rPr>
              <w:t>DVPNPVW_GEBOORTEDATUM</w:t>
            </w:r>
            <w:r w:rsidR="00A17785">
              <w:rPr>
                <w:rFonts w:cs="Arial"/>
                <w:snapToGrid w:val="0"/>
                <w:sz w:val="16"/>
              </w:rPr>
              <w:t>*</w:t>
            </w:r>
          </w:p>
        </w:tc>
      </w:tr>
      <w:tr w:rsidR="00EB70F8" w:rsidRPr="00CC68B2" w14:paraId="3FEB3A22"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7C0F04C2" w14:textId="77777777" w:rsidR="00EB70F8" w:rsidRPr="00EB70F8" w:rsidRDefault="00EB70F8" w:rsidP="00EB70F8">
            <w:pPr>
              <w:rPr>
                <w:rFonts w:cs="Arial"/>
                <w:snapToGrid w:val="0"/>
                <w:sz w:val="16"/>
              </w:rPr>
            </w:pPr>
            <w:r w:rsidRPr="00EB70F8">
              <w:rPr>
                <w:rFonts w:cs="Arial"/>
                <w:snapToGrid w:val="0"/>
                <w:sz w:val="16"/>
              </w:rPr>
              <w:t>XAABI_AANLEVERINGNR</w:t>
            </w:r>
          </w:p>
        </w:tc>
        <w:tc>
          <w:tcPr>
            <w:tcW w:w="152" w:type="pct"/>
            <w:tcBorders>
              <w:top w:val="single" w:sz="6" w:space="0" w:color="auto"/>
              <w:left w:val="single" w:sz="6" w:space="0" w:color="auto"/>
              <w:bottom w:val="single" w:sz="6" w:space="0" w:color="auto"/>
              <w:right w:val="single" w:sz="6" w:space="0" w:color="auto"/>
            </w:tcBorders>
          </w:tcPr>
          <w:p w14:paraId="673687E0"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20790E4" w14:textId="11B0EA82"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74E3F9C" w14:textId="77777777" w:rsidR="00EB70F8" w:rsidRPr="004C6B91" w:rsidRDefault="00EB70F8" w:rsidP="00EB70F8">
            <w:pPr>
              <w:rPr>
                <w:rFonts w:cs="Arial"/>
                <w:snapToGrid w:val="0"/>
                <w:sz w:val="16"/>
              </w:rPr>
            </w:pPr>
          </w:p>
        </w:tc>
      </w:tr>
      <w:tr w:rsidR="00EB70F8" w:rsidRPr="00CC68B2" w14:paraId="0E54518C"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3E220ADC" w14:textId="77777777" w:rsidR="00EB70F8" w:rsidRPr="00EB70F8" w:rsidRDefault="00EB70F8" w:rsidP="00EB70F8">
            <w:pPr>
              <w:rPr>
                <w:rFonts w:cs="Arial"/>
                <w:snapToGrid w:val="0"/>
                <w:sz w:val="16"/>
              </w:rPr>
            </w:pPr>
            <w:r w:rsidRPr="00EB70F8">
              <w:rPr>
                <w:rFonts w:cs="Arial"/>
                <w:snapToGrid w:val="0"/>
                <w:sz w:val="16"/>
              </w:rPr>
              <w:t>XAABI_BER_ID</w:t>
            </w:r>
          </w:p>
        </w:tc>
        <w:tc>
          <w:tcPr>
            <w:tcW w:w="152" w:type="pct"/>
            <w:tcBorders>
              <w:top w:val="single" w:sz="6" w:space="0" w:color="auto"/>
              <w:left w:val="single" w:sz="6" w:space="0" w:color="auto"/>
              <w:bottom w:val="single" w:sz="6" w:space="0" w:color="auto"/>
              <w:right w:val="single" w:sz="6" w:space="0" w:color="auto"/>
            </w:tcBorders>
          </w:tcPr>
          <w:p w14:paraId="3B0771F7"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27ABD49E" w14:textId="4B212D41"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06087A9B" w14:textId="77777777" w:rsidR="00EB70F8" w:rsidRPr="004C6B91" w:rsidRDefault="00EB70F8" w:rsidP="00EB70F8">
            <w:pPr>
              <w:rPr>
                <w:rFonts w:cs="Arial"/>
                <w:snapToGrid w:val="0"/>
                <w:sz w:val="16"/>
              </w:rPr>
            </w:pPr>
          </w:p>
        </w:tc>
      </w:tr>
      <w:tr w:rsidR="00EB70F8" w:rsidRPr="00CC68B2" w14:paraId="6A7C8EE9"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3C9150A" w14:textId="77777777" w:rsidR="00EB70F8" w:rsidRPr="00636136" w:rsidRDefault="00EB70F8" w:rsidP="00EB70F8">
            <w:pPr>
              <w:rPr>
                <w:rFonts w:cs="Arial"/>
                <w:snapToGrid w:val="0"/>
                <w:sz w:val="16"/>
              </w:rPr>
            </w:pPr>
            <w:r w:rsidRPr="00636136">
              <w:rPr>
                <w:rFonts w:cs="Arial"/>
                <w:snapToGrid w:val="0"/>
                <w:sz w:val="16"/>
              </w:rPr>
              <w:t>XAABI_XH_ID</w:t>
            </w:r>
          </w:p>
        </w:tc>
        <w:tc>
          <w:tcPr>
            <w:tcW w:w="152" w:type="pct"/>
            <w:tcBorders>
              <w:top w:val="single" w:sz="6" w:space="0" w:color="auto"/>
              <w:left w:val="single" w:sz="6" w:space="0" w:color="auto"/>
              <w:bottom w:val="single" w:sz="6" w:space="0" w:color="auto"/>
              <w:right w:val="single" w:sz="6" w:space="0" w:color="auto"/>
            </w:tcBorders>
          </w:tcPr>
          <w:p w14:paraId="64390EC7"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BF8C294" w14:textId="52D20103"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14DA340" w14:textId="77777777" w:rsidR="00EB70F8" w:rsidRPr="00BD7467" w:rsidRDefault="00EB70F8" w:rsidP="00EB70F8">
            <w:pPr>
              <w:rPr>
                <w:rFonts w:cs="Arial"/>
                <w:snapToGrid w:val="0"/>
                <w:sz w:val="16"/>
              </w:rPr>
            </w:pPr>
            <w:r w:rsidRPr="004C6B91">
              <w:rPr>
                <w:rFonts w:cs="Arial"/>
                <w:snapToGrid w:val="0"/>
                <w:sz w:val="16"/>
              </w:rPr>
              <w:t>DVPNPVW_XH_ID</w:t>
            </w:r>
          </w:p>
        </w:tc>
      </w:tr>
      <w:tr w:rsidR="00EB70F8" w:rsidRPr="00CC68B2" w14:paraId="0E9EA5BD"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783777B" w14:textId="77777777" w:rsidR="00EB70F8" w:rsidRPr="00636136" w:rsidRDefault="00EB70F8" w:rsidP="00EB70F8">
            <w:pPr>
              <w:rPr>
                <w:rFonts w:cs="Arial"/>
                <w:snapToGrid w:val="0"/>
                <w:sz w:val="16"/>
              </w:rPr>
            </w:pPr>
            <w:r w:rsidRPr="00636136">
              <w:rPr>
                <w:rFonts w:cs="Arial"/>
                <w:snapToGrid w:val="0"/>
                <w:sz w:val="16"/>
              </w:rPr>
              <w:t>XAABI_XD_ID</w:t>
            </w:r>
          </w:p>
        </w:tc>
        <w:tc>
          <w:tcPr>
            <w:tcW w:w="152" w:type="pct"/>
            <w:tcBorders>
              <w:top w:val="single" w:sz="6" w:space="0" w:color="auto"/>
              <w:left w:val="single" w:sz="6" w:space="0" w:color="auto"/>
              <w:bottom w:val="single" w:sz="6" w:space="0" w:color="auto"/>
              <w:right w:val="single" w:sz="6" w:space="0" w:color="auto"/>
            </w:tcBorders>
          </w:tcPr>
          <w:p w14:paraId="198B86AC"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18BA37EC" w14:textId="5D7DA73B"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3B001E7E" w14:textId="77777777" w:rsidR="00EB70F8" w:rsidRPr="00BD7467" w:rsidRDefault="00EB70F8" w:rsidP="00EB70F8">
            <w:pPr>
              <w:rPr>
                <w:rFonts w:cs="Arial"/>
                <w:snapToGrid w:val="0"/>
                <w:sz w:val="16"/>
              </w:rPr>
            </w:pPr>
            <w:r w:rsidRPr="004C6B91">
              <w:rPr>
                <w:rFonts w:cs="Arial"/>
                <w:snapToGrid w:val="0"/>
                <w:sz w:val="16"/>
              </w:rPr>
              <w:t>DVPNPVW_XD_ID</w:t>
            </w:r>
          </w:p>
        </w:tc>
      </w:tr>
      <w:tr w:rsidR="00EB70F8" w:rsidRPr="00CC68B2" w14:paraId="28953F3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7748EE97" w14:textId="77777777" w:rsidR="00EB70F8" w:rsidRPr="00636136" w:rsidRDefault="00EB70F8" w:rsidP="00EB70F8">
            <w:pPr>
              <w:rPr>
                <w:rFonts w:cs="Arial"/>
                <w:snapToGrid w:val="0"/>
                <w:sz w:val="16"/>
              </w:rPr>
            </w:pPr>
            <w:r w:rsidRPr="00636136">
              <w:rPr>
                <w:rFonts w:cs="Arial"/>
                <w:snapToGrid w:val="0"/>
                <w:sz w:val="16"/>
              </w:rPr>
              <w:t>XAABI_XML_HEADER_TABEL</w:t>
            </w:r>
          </w:p>
        </w:tc>
        <w:tc>
          <w:tcPr>
            <w:tcW w:w="152" w:type="pct"/>
            <w:tcBorders>
              <w:top w:val="single" w:sz="6" w:space="0" w:color="auto"/>
              <w:left w:val="single" w:sz="6" w:space="0" w:color="auto"/>
              <w:bottom w:val="single" w:sz="6" w:space="0" w:color="auto"/>
              <w:right w:val="single" w:sz="6" w:space="0" w:color="auto"/>
            </w:tcBorders>
          </w:tcPr>
          <w:p w14:paraId="43F61A21"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535546D1" w14:textId="388565C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098AB02C" w14:textId="77777777" w:rsidR="00EB70F8" w:rsidRPr="00BD7467" w:rsidRDefault="00EB70F8" w:rsidP="00EB70F8">
            <w:pPr>
              <w:rPr>
                <w:rFonts w:cs="Arial"/>
                <w:snapToGrid w:val="0"/>
                <w:sz w:val="16"/>
              </w:rPr>
            </w:pPr>
            <w:r w:rsidRPr="004C6B91">
              <w:rPr>
                <w:rFonts w:cs="Arial"/>
                <w:snapToGrid w:val="0"/>
                <w:sz w:val="16"/>
              </w:rPr>
              <w:t>DVPNPVW_XML_HEADER_TABEL</w:t>
            </w:r>
          </w:p>
        </w:tc>
      </w:tr>
      <w:tr w:rsidR="00EB70F8" w:rsidRPr="00CC68B2" w14:paraId="0D14F6C2"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0A6A914" w14:textId="77777777" w:rsidR="00EB70F8" w:rsidRPr="00636136" w:rsidRDefault="00EB70F8" w:rsidP="00EB70F8">
            <w:pPr>
              <w:rPr>
                <w:rFonts w:cs="Arial"/>
                <w:snapToGrid w:val="0"/>
                <w:sz w:val="16"/>
              </w:rPr>
            </w:pPr>
            <w:r w:rsidRPr="00636136">
              <w:rPr>
                <w:rFonts w:cs="Arial"/>
                <w:snapToGrid w:val="0"/>
                <w:sz w:val="16"/>
              </w:rPr>
              <w:t>XAABI_XML_DETAIL_TABEL</w:t>
            </w:r>
          </w:p>
        </w:tc>
        <w:tc>
          <w:tcPr>
            <w:tcW w:w="152" w:type="pct"/>
            <w:tcBorders>
              <w:top w:val="single" w:sz="6" w:space="0" w:color="auto"/>
              <w:left w:val="single" w:sz="6" w:space="0" w:color="auto"/>
              <w:bottom w:val="single" w:sz="6" w:space="0" w:color="auto"/>
              <w:right w:val="single" w:sz="6" w:space="0" w:color="auto"/>
            </w:tcBorders>
          </w:tcPr>
          <w:p w14:paraId="14B1090F"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6B53F0B" w14:textId="709ECAAD"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52406FFC" w14:textId="77777777" w:rsidR="00EB70F8" w:rsidRPr="00BD7467" w:rsidRDefault="00EB70F8" w:rsidP="00EB70F8">
            <w:pPr>
              <w:rPr>
                <w:rFonts w:cs="Arial"/>
                <w:snapToGrid w:val="0"/>
                <w:sz w:val="16"/>
              </w:rPr>
            </w:pPr>
            <w:r w:rsidRPr="004C6B91">
              <w:rPr>
                <w:rFonts w:cs="Arial"/>
                <w:snapToGrid w:val="0"/>
                <w:sz w:val="16"/>
              </w:rPr>
              <w:t>DVPNPVW_XML_DETAIL_TABEL</w:t>
            </w:r>
          </w:p>
        </w:tc>
      </w:tr>
      <w:tr w:rsidR="00EB70F8" w:rsidRPr="00CC68B2" w14:paraId="47151F5B"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784B2CA4" w14:textId="03EEC836" w:rsidR="00EB70F8" w:rsidRPr="00636136" w:rsidRDefault="00EB70F8">
            <w:pPr>
              <w:rPr>
                <w:rFonts w:cs="Arial"/>
                <w:snapToGrid w:val="0"/>
                <w:sz w:val="16"/>
              </w:rPr>
            </w:pPr>
            <w:r w:rsidRPr="00636136">
              <w:rPr>
                <w:rFonts w:cs="Arial"/>
                <w:snapToGrid w:val="0"/>
                <w:sz w:val="16"/>
              </w:rPr>
              <w:t>XAABI_SEQUENCE</w:t>
            </w:r>
          </w:p>
        </w:tc>
        <w:tc>
          <w:tcPr>
            <w:tcW w:w="152" w:type="pct"/>
            <w:tcBorders>
              <w:top w:val="single" w:sz="6" w:space="0" w:color="auto"/>
              <w:left w:val="single" w:sz="6" w:space="0" w:color="auto"/>
              <w:bottom w:val="single" w:sz="6" w:space="0" w:color="auto"/>
              <w:right w:val="single" w:sz="6" w:space="0" w:color="auto"/>
            </w:tcBorders>
          </w:tcPr>
          <w:p w14:paraId="76FC8A4F"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5152E6EB" w14:textId="16D235F4"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471A6B3" w14:textId="7A8383CD" w:rsidR="00EB70F8" w:rsidRPr="00BD7467" w:rsidRDefault="00EB70F8">
            <w:pPr>
              <w:rPr>
                <w:rFonts w:cs="Arial"/>
                <w:snapToGrid w:val="0"/>
                <w:sz w:val="16"/>
              </w:rPr>
            </w:pPr>
            <w:r w:rsidRPr="004C6B91">
              <w:rPr>
                <w:rFonts w:cs="Arial"/>
                <w:snapToGrid w:val="0"/>
                <w:sz w:val="16"/>
              </w:rPr>
              <w:t>DVPNPVW_SEQUENCE</w:t>
            </w:r>
          </w:p>
        </w:tc>
      </w:tr>
      <w:tr w:rsidR="00EB70F8" w:rsidRPr="00CC68B2" w14:paraId="320FD7E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99942B9" w14:textId="77777777" w:rsidR="00EB70F8" w:rsidRPr="00636136" w:rsidRDefault="00EB70F8" w:rsidP="00EB70F8">
            <w:pPr>
              <w:rPr>
                <w:rFonts w:cs="Arial"/>
                <w:snapToGrid w:val="0"/>
                <w:sz w:val="16"/>
              </w:rPr>
            </w:pPr>
            <w:r w:rsidRPr="00636136">
              <w:rPr>
                <w:rFonts w:cs="Arial"/>
                <w:snapToGrid w:val="0"/>
                <w:sz w:val="16"/>
              </w:rPr>
              <w:t>XAABI_OPGAVETYPE</w:t>
            </w:r>
          </w:p>
        </w:tc>
        <w:tc>
          <w:tcPr>
            <w:tcW w:w="152" w:type="pct"/>
            <w:tcBorders>
              <w:top w:val="single" w:sz="6" w:space="0" w:color="auto"/>
              <w:left w:val="single" w:sz="6" w:space="0" w:color="auto"/>
              <w:bottom w:val="single" w:sz="6" w:space="0" w:color="auto"/>
              <w:right w:val="single" w:sz="6" w:space="0" w:color="auto"/>
            </w:tcBorders>
          </w:tcPr>
          <w:p w14:paraId="57A17392"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7DB8300" w14:textId="196C82B9"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B3D8478" w14:textId="77777777" w:rsidR="00EB70F8" w:rsidRPr="00BD7467" w:rsidRDefault="00EB70F8" w:rsidP="00EB70F8">
            <w:pPr>
              <w:rPr>
                <w:rFonts w:cs="Arial"/>
                <w:snapToGrid w:val="0"/>
                <w:sz w:val="16"/>
              </w:rPr>
            </w:pPr>
            <w:r w:rsidRPr="004C6B91">
              <w:rPr>
                <w:rFonts w:cs="Arial"/>
                <w:snapToGrid w:val="0"/>
                <w:sz w:val="16"/>
              </w:rPr>
              <w:t>DVPNPVW_OPGAVETYPE</w:t>
            </w:r>
          </w:p>
        </w:tc>
      </w:tr>
      <w:tr w:rsidR="00EB70F8" w:rsidRPr="00CC68B2" w14:paraId="7B7165B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4DA400A" w14:textId="77777777" w:rsidR="00EB70F8" w:rsidRPr="00636136" w:rsidRDefault="00EB70F8" w:rsidP="00EB70F8">
            <w:pPr>
              <w:rPr>
                <w:rFonts w:cs="Arial"/>
                <w:snapToGrid w:val="0"/>
                <w:sz w:val="16"/>
              </w:rPr>
            </w:pPr>
            <w:r w:rsidRPr="00636136">
              <w:rPr>
                <w:rFonts w:cs="Arial"/>
                <w:snapToGrid w:val="0"/>
                <w:sz w:val="16"/>
              </w:rPr>
              <w:t>XAABI_SALDO_PREMIEDEPOT</w:t>
            </w:r>
          </w:p>
        </w:tc>
        <w:tc>
          <w:tcPr>
            <w:tcW w:w="152" w:type="pct"/>
            <w:tcBorders>
              <w:top w:val="single" w:sz="6" w:space="0" w:color="auto"/>
              <w:left w:val="single" w:sz="6" w:space="0" w:color="auto"/>
              <w:bottom w:val="single" w:sz="6" w:space="0" w:color="auto"/>
              <w:right w:val="single" w:sz="6" w:space="0" w:color="auto"/>
            </w:tcBorders>
          </w:tcPr>
          <w:p w14:paraId="63D77CEC"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5CE059E7" w14:textId="72DFA5B5"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5E5C989" w14:textId="77777777" w:rsidR="00EB70F8" w:rsidRPr="00BD7467" w:rsidRDefault="00EB70F8" w:rsidP="00EB70F8">
            <w:pPr>
              <w:rPr>
                <w:rFonts w:cs="Arial"/>
                <w:snapToGrid w:val="0"/>
                <w:sz w:val="16"/>
              </w:rPr>
            </w:pPr>
            <w:r w:rsidRPr="004C6B91">
              <w:rPr>
                <w:rFonts w:cs="Arial"/>
                <w:snapToGrid w:val="0"/>
                <w:sz w:val="16"/>
              </w:rPr>
              <w:t>DVPNPVW_SALDO_PREMIEDEPOT</w:t>
            </w:r>
          </w:p>
        </w:tc>
      </w:tr>
      <w:tr w:rsidR="00EB70F8" w:rsidRPr="00CC68B2" w14:paraId="688800F4"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857C1E5" w14:textId="77777777" w:rsidR="00EB70F8" w:rsidRPr="00636136" w:rsidRDefault="00EB70F8" w:rsidP="00EB70F8">
            <w:pPr>
              <w:rPr>
                <w:rFonts w:cs="Arial"/>
                <w:snapToGrid w:val="0"/>
                <w:sz w:val="16"/>
              </w:rPr>
            </w:pPr>
            <w:r w:rsidRPr="00636136">
              <w:rPr>
                <w:rFonts w:cs="Arial"/>
                <w:snapToGrid w:val="0"/>
                <w:sz w:val="16"/>
              </w:rPr>
              <w:t>XAABI_OPBR_PREMIEDEPOT</w:t>
            </w:r>
          </w:p>
        </w:tc>
        <w:tc>
          <w:tcPr>
            <w:tcW w:w="152" w:type="pct"/>
            <w:tcBorders>
              <w:top w:val="single" w:sz="6" w:space="0" w:color="auto"/>
              <w:left w:val="single" w:sz="6" w:space="0" w:color="auto"/>
              <w:bottom w:val="single" w:sz="6" w:space="0" w:color="auto"/>
              <w:right w:val="single" w:sz="6" w:space="0" w:color="auto"/>
            </w:tcBorders>
          </w:tcPr>
          <w:p w14:paraId="69B652D1"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129419F5" w14:textId="08E4FAEE"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56B49369" w14:textId="77777777" w:rsidR="00EB70F8" w:rsidRPr="00BD7467" w:rsidRDefault="00EB70F8" w:rsidP="00EB70F8">
            <w:pPr>
              <w:rPr>
                <w:rFonts w:cs="Arial"/>
                <w:snapToGrid w:val="0"/>
                <w:sz w:val="16"/>
              </w:rPr>
            </w:pPr>
            <w:r w:rsidRPr="004C6B91">
              <w:rPr>
                <w:rFonts w:cs="Arial"/>
                <w:snapToGrid w:val="0"/>
                <w:sz w:val="16"/>
              </w:rPr>
              <w:t>DVPNPVW_OPBR_PREMIEDEPOT</w:t>
            </w:r>
          </w:p>
        </w:tc>
      </w:tr>
      <w:tr w:rsidR="00EB70F8" w:rsidRPr="00CC68B2" w14:paraId="6D7E1457"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4997A5D" w14:textId="77777777" w:rsidR="00EB70F8" w:rsidRPr="00636136" w:rsidRDefault="00EB70F8" w:rsidP="00EB70F8">
            <w:pPr>
              <w:rPr>
                <w:rFonts w:cs="Arial"/>
                <w:snapToGrid w:val="0"/>
                <w:sz w:val="16"/>
              </w:rPr>
            </w:pPr>
            <w:r w:rsidRPr="00636136">
              <w:rPr>
                <w:rFonts w:cs="Arial"/>
                <w:snapToGrid w:val="0"/>
                <w:sz w:val="16"/>
              </w:rPr>
              <w:t>XAABI_BEDRAG_UITKERING</w:t>
            </w:r>
          </w:p>
        </w:tc>
        <w:tc>
          <w:tcPr>
            <w:tcW w:w="152" w:type="pct"/>
            <w:tcBorders>
              <w:top w:val="single" w:sz="6" w:space="0" w:color="auto"/>
              <w:left w:val="single" w:sz="6" w:space="0" w:color="auto"/>
              <w:bottom w:val="single" w:sz="6" w:space="0" w:color="auto"/>
              <w:right w:val="single" w:sz="6" w:space="0" w:color="auto"/>
            </w:tcBorders>
          </w:tcPr>
          <w:p w14:paraId="4EF826F0"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20FAA745" w14:textId="537B3EC6"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4AEFD2FD" w14:textId="77777777" w:rsidR="00EB70F8" w:rsidRPr="00BD7467" w:rsidRDefault="00EB70F8" w:rsidP="00EB70F8">
            <w:pPr>
              <w:rPr>
                <w:rFonts w:cs="Arial"/>
                <w:snapToGrid w:val="0"/>
                <w:sz w:val="16"/>
              </w:rPr>
            </w:pPr>
            <w:r w:rsidRPr="004C6B91">
              <w:rPr>
                <w:rFonts w:cs="Arial"/>
                <w:snapToGrid w:val="0"/>
                <w:sz w:val="16"/>
              </w:rPr>
              <w:t>DVPNPVW_DATUM_UITKERING</w:t>
            </w:r>
          </w:p>
        </w:tc>
      </w:tr>
      <w:tr w:rsidR="00EB70F8" w:rsidRPr="00CC68B2" w14:paraId="4F675000"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18DF450B" w14:textId="77777777" w:rsidR="00EB70F8" w:rsidRPr="00636136" w:rsidRDefault="00EB70F8" w:rsidP="00EB70F8">
            <w:pPr>
              <w:rPr>
                <w:rFonts w:cs="Arial"/>
                <w:snapToGrid w:val="0"/>
                <w:sz w:val="16"/>
              </w:rPr>
            </w:pPr>
            <w:r w:rsidRPr="00636136">
              <w:rPr>
                <w:rFonts w:cs="Arial"/>
                <w:snapToGrid w:val="0"/>
                <w:sz w:val="16"/>
              </w:rPr>
              <w:t>XAABI_EERDERE_UITKERING</w:t>
            </w:r>
          </w:p>
        </w:tc>
        <w:tc>
          <w:tcPr>
            <w:tcW w:w="152" w:type="pct"/>
            <w:tcBorders>
              <w:top w:val="single" w:sz="6" w:space="0" w:color="auto"/>
              <w:left w:val="single" w:sz="6" w:space="0" w:color="auto"/>
              <w:bottom w:val="single" w:sz="6" w:space="0" w:color="auto"/>
              <w:right w:val="single" w:sz="6" w:space="0" w:color="auto"/>
            </w:tcBorders>
          </w:tcPr>
          <w:p w14:paraId="48687F27"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BE2D1EF" w14:textId="3A240241"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79CA4B3" w14:textId="77777777" w:rsidR="00EB70F8" w:rsidRPr="00BD7467" w:rsidRDefault="00EB70F8" w:rsidP="00EB70F8">
            <w:pPr>
              <w:rPr>
                <w:rFonts w:cs="Arial"/>
                <w:snapToGrid w:val="0"/>
                <w:sz w:val="16"/>
              </w:rPr>
            </w:pPr>
            <w:r w:rsidRPr="004C6B91">
              <w:rPr>
                <w:rFonts w:cs="Arial"/>
                <w:snapToGrid w:val="0"/>
                <w:sz w:val="16"/>
              </w:rPr>
              <w:t>DVPNPVW_BEDRAG_UITKERING</w:t>
            </w:r>
          </w:p>
        </w:tc>
      </w:tr>
      <w:tr w:rsidR="00EB70F8" w:rsidRPr="00CC68B2" w14:paraId="4FCBAD26"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974FC45" w14:textId="77777777" w:rsidR="00EB70F8" w:rsidRPr="00636136" w:rsidRDefault="00EB70F8" w:rsidP="00EB70F8">
            <w:pPr>
              <w:rPr>
                <w:rFonts w:cs="Arial"/>
                <w:snapToGrid w:val="0"/>
                <w:sz w:val="16"/>
              </w:rPr>
            </w:pPr>
            <w:r w:rsidRPr="00636136">
              <w:rPr>
                <w:rFonts w:cs="Arial"/>
                <w:snapToGrid w:val="0"/>
                <w:sz w:val="16"/>
              </w:rPr>
              <w:t>XAABI_WEV</w:t>
            </w:r>
          </w:p>
        </w:tc>
        <w:tc>
          <w:tcPr>
            <w:tcW w:w="152" w:type="pct"/>
            <w:tcBorders>
              <w:top w:val="single" w:sz="6" w:space="0" w:color="auto"/>
              <w:left w:val="single" w:sz="6" w:space="0" w:color="auto"/>
              <w:bottom w:val="single" w:sz="6" w:space="0" w:color="auto"/>
              <w:right w:val="single" w:sz="6" w:space="0" w:color="auto"/>
            </w:tcBorders>
          </w:tcPr>
          <w:p w14:paraId="27FECEF7"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556A2C8" w14:textId="127746A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7AFD6AF" w14:textId="77777777" w:rsidR="00EB70F8" w:rsidRPr="004C6B91" w:rsidRDefault="00EB70F8" w:rsidP="00EB70F8">
            <w:pPr>
              <w:rPr>
                <w:rFonts w:cs="Arial"/>
                <w:snapToGrid w:val="0"/>
                <w:sz w:val="16"/>
              </w:rPr>
            </w:pPr>
            <w:r w:rsidRPr="004C6B91">
              <w:rPr>
                <w:rFonts w:cs="Arial"/>
                <w:snapToGrid w:val="0"/>
                <w:sz w:val="16"/>
              </w:rPr>
              <w:t>DVPNPVW_WEV</w:t>
            </w:r>
          </w:p>
        </w:tc>
      </w:tr>
      <w:tr w:rsidR="00EB70F8" w:rsidRPr="00CC68B2" w14:paraId="498C2D7F"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3BE5FC6" w14:textId="77777777" w:rsidR="00EB70F8" w:rsidRPr="00636136" w:rsidRDefault="00EB70F8" w:rsidP="00EB70F8">
            <w:pPr>
              <w:rPr>
                <w:rFonts w:cs="Arial"/>
                <w:snapToGrid w:val="0"/>
                <w:sz w:val="16"/>
              </w:rPr>
            </w:pPr>
            <w:r w:rsidRPr="00636136">
              <w:rPr>
                <w:rFonts w:cs="Arial"/>
                <w:snapToGrid w:val="0"/>
                <w:sz w:val="16"/>
              </w:rPr>
              <w:t>XAABI_TOTAAL_PREMIES</w:t>
            </w:r>
          </w:p>
        </w:tc>
        <w:tc>
          <w:tcPr>
            <w:tcW w:w="152" w:type="pct"/>
            <w:tcBorders>
              <w:top w:val="single" w:sz="6" w:space="0" w:color="auto"/>
              <w:left w:val="single" w:sz="6" w:space="0" w:color="auto"/>
              <w:bottom w:val="single" w:sz="6" w:space="0" w:color="auto"/>
              <w:right w:val="single" w:sz="6" w:space="0" w:color="auto"/>
            </w:tcBorders>
          </w:tcPr>
          <w:p w14:paraId="496D0805"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6D98087" w14:textId="04DEB370"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124BDA5" w14:textId="77777777" w:rsidR="00EB70F8" w:rsidRPr="004C6B91" w:rsidRDefault="00EB70F8" w:rsidP="00EB70F8">
            <w:pPr>
              <w:rPr>
                <w:rFonts w:cs="Arial"/>
                <w:snapToGrid w:val="0"/>
                <w:sz w:val="16"/>
              </w:rPr>
            </w:pPr>
            <w:r w:rsidRPr="004C6B91">
              <w:rPr>
                <w:rFonts w:cs="Arial"/>
                <w:snapToGrid w:val="0"/>
                <w:sz w:val="16"/>
              </w:rPr>
              <w:t>DVPNPVW_TOTAAL_PREMIES</w:t>
            </w:r>
          </w:p>
        </w:tc>
      </w:tr>
      <w:tr w:rsidR="00EB70F8" w:rsidRPr="00CC68B2" w14:paraId="5745C93F"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1BA30B6" w14:textId="77777777" w:rsidR="00EB70F8" w:rsidRPr="00636136" w:rsidRDefault="00EB70F8" w:rsidP="00EB70F8">
            <w:pPr>
              <w:rPr>
                <w:rFonts w:cs="Arial"/>
                <w:snapToGrid w:val="0"/>
                <w:sz w:val="16"/>
              </w:rPr>
            </w:pPr>
            <w:r w:rsidRPr="00636136">
              <w:rPr>
                <w:rFonts w:cs="Arial"/>
                <w:snapToGrid w:val="0"/>
                <w:sz w:val="16"/>
              </w:rPr>
              <w:t>XAABI_IND_UITK_NA_2000</w:t>
            </w:r>
          </w:p>
        </w:tc>
        <w:tc>
          <w:tcPr>
            <w:tcW w:w="152" w:type="pct"/>
            <w:tcBorders>
              <w:top w:val="single" w:sz="6" w:space="0" w:color="auto"/>
              <w:left w:val="single" w:sz="6" w:space="0" w:color="auto"/>
              <w:bottom w:val="single" w:sz="6" w:space="0" w:color="auto"/>
              <w:right w:val="single" w:sz="6" w:space="0" w:color="auto"/>
            </w:tcBorders>
          </w:tcPr>
          <w:p w14:paraId="7EEB8C35"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2D6EC225" w14:textId="6E9694B2"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0D1AC6B5" w14:textId="77777777" w:rsidR="00EB70F8" w:rsidRPr="004C6B91" w:rsidRDefault="00EB70F8" w:rsidP="00EB70F8">
            <w:pPr>
              <w:rPr>
                <w:rFonts w:cs="Arial"/>
                <w:snapToGrid w:val="0"/>
                <w:sz w:val="16"/>
              </w:rPr>
            </w:pPr>
            <w:r w:rsidRPr="004C6B91">
              <w:rPr>
                <w:rFonts w:cs="Arial"/>
                <w:snapToGrid w:val="0"/>
                <w:sz w:val="16"/>
              </w:rPr>
              <w:t>DVPNPVW_IND_UITK_NA_2000</w:t>
            </w:r>
          </w:p>
        </w:tc>
      </w:tr>
      <w:tr w:rsidR="00EB70F8" w:rsidRPr="00CC68B2" w14:paraId="76AF23C3"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B465845" w14:textId="77777777" w:rsidR="00EB70F8" w:rsidRPr="00636136" w:rsidRDefault="00EB70F8" w:rsidP="00EB70F8">
            <w:pPr>
              <w:rPr>
                <w:rFonts w:cs="Arial"/>
                <w:snapToGrid w:val="0"/>
                <w:sz w:val="16"/>
              </w:rPr>
            </w:pPr>
            <w:r w:rsidRPr="00636136">
              <w:rPr>
                <w:rFonts w:cs="Arial"/>
                <w:snapToGrid w:val="0"/>
                <w:sz w:val="16"/>
              </w:rPr>
              <w:t>XAABI_JAARBEDRAG_PER_UITK</w:t>
            </w:r>
          </w:p>
        </w:tc>
        <w:tc>
          <w:tcPr>
            <w:tcW w:w="152" w:type="pct"/>
            <w:tcBorders>
              <w:top w:val="single" w:sz="6" w:space="0" w:color="auto"/>
              <w:left w:val="single" w:sz="6" w:space="0" w:color="auto"/>
              <w:bottom w:val="single" w:sz="6" w:space="0" w:color="auto"/>
              <w:right w:val="single" w:sz="6" w:space="0" w:color="auto"/>
            </w:tcBorders>
          </w:tcPr>
          <w:p w14:paraId="44B51580"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2069F72" w14:textId="21D355AB"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031FD15A" w14:textId="77777777" w:rsidR="00EB70F8" w:rsidRPr="004C6B91" w:rsidRDefault="00EB70F8" w:rsidP="00EB70F8">
            <w:pPr>
              <w:rPr>
                <w:rFonts w:cs="Arial"/>
                <w:snapToGrid w:val="0"/>
                <w:sz w:val="16"/>
              </w:rPr>
            </w:pPr>
            <w:r>
              <w:rPr>
                <w:rFonts w:cs="Arial"/>
                <w:snapToGrid w:val="0"/>
                <w:sz w:val="16"/>
              </w:rPr>
              <w:t>D</w:t>
            </w:r>
            <w:r w:rsidRPr="004C6B91">
              <w:rPr>
                <w:rFonts w:cs="Arial"/>
                <w:snapToGrid w:val="0"/>
                <w:sz w:val="16"/>
              </w:rPr>
              <w:t>VPNPVW_JAARBEDRAG_PER_UITK</w:t>
            </w:r>
          </w:p>
        </w:tc>
      </w:tr>
      <w:tr w:rsidR="00EB70F8" w:rsidRPr="00CC68B2" w14:paraId="31C5C4F6"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37FBE747" w14:textId="77777777" w:rsidR="00EB70F8" w:rsidRPr="00636136" w:rsidRDefault="00EB70F8" w:rsidP="00EB70F8">
            <w:pPr>
              <w:rPr>
                <w:rFonts w:cs="Arial"/>
                <w:snapToGrid w:val="0"/>
                <w:sz w:val="16"/>
              </w:rPr>
            </w:pPr>
            <w:r w:rsidRPr="00636136">
              <w:rPr>
                <w:rFonts w:cs="Arial"/>
                <w:snapToGrid w:val="0"/>
                <w:sz w:val="16"/>
              </w:rPr>
              <w:t>XAABI_WRDE_RECHT_PER_UITK</w:t>
            </w:r>
          </w:p>
        </w:tc>
        <w:tc>
          <w:tcPr>
            <w:tcW w:w="152" w:type="pct"/>
            <w:tcBorders>
              <w:top w:val="single" w:sz="6" w:space="0" w:color="auto"/>
              <w:left w:val="single" w:sz="6" w:space="0" w:color="auto"/>
              <w:bottom w:val="single" w:sz="6" w:space="0" w:color="auto"/>
              <w:right w:val="single" w:sz="6" w:space="0" w:color="auto"/>
            </w:tcBorders>
          </w:tcPr>
          <w:p w14:paraId="55E46DE0"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7581779" w14:textId="438A5544"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4989426A" w14:textId="77777777" w:rsidR="00EB70F8" w:rsidRPr="004C6B91" w:rsidRDefault="00EB70F8" w:rsidP="00EB70F8">
            <w:pPr>
              <w:rPr>
                <w:rFonts w:cs="Arial"/>
                <w:snapToGrid w:val="0"/>
                <w:sz w:val="16"/>
              </w:rPr>
            </w:pPr>
            <w:r w:rsidRPr="004C6B91">
              <w:rPr>
                <w:rFonts w:cs="Arial"/>
                <w:snapToGrid w:val="0"/>
                <w:sz w:val="16"/>
              </w:rPr>
              <w:t>DVPNPVW_WRDE_RECHT_PER_UITK</w:t>
            </w:r>
          </w:p>
        </w:tc>
      </w:tr>
      <w:tr w:rsidR="00EB70F8" w:rsidRPr="00CC68B2" w14:paraId="52B21827"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B21CCCA" w14:textId="77777777" w:rsidR="00EB70F8" w:rsidRPr="00636136" w:rsidRDefault="00EB70F8" w:rsidP="00EB70F8">
            <w:pPr>
              <w:rPr>
                <w:rFonts w:cs="Arial"/>
                <w:snapToGrid w:val="0"/>
                <w:sz w:val="16"/>
              </w:rPr>
            </w:pPr>
            <w:r w:rsidRPr="00636136">
              <w:rPr>
                <w:rFonts w:cs="Arial"/>
                <w:snapToGrid w:val="0"/>
                <w:sz w:val="16"/>
              </w:rPr>
              <w:t>XAABI_DATUM_ACCEPT_BEG</w:t>
            </w:r>
          </w:p>
        </w:tc>
        <w:tc>
          <w:tcPr>
            <w:tcW w:w="152" w:type="pct"/>
            <w:tcBorders>
              <w:top w:val="single" w:sz="6" w:space="0" w:color="auto"/>
              <w:left w:val="single" w:sz="6" w:space="0" w:color="auto"/>
              <w:bottom w:val="single" w:sz="6" w:space="0" w:color="auto"/>
              <w:right w:val="single" w:sz="6" w:space="0" w:color="auto"/>
            </w:tcBorders>
          </w:tcPr>
          <w:p w14:paraId="2ABA166F"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FFB6AE1" w14:textId="2CF5EADF"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B400950" w14:textId="64AA3552" w:rsidR="00EB70F8" w:rsidRPr="004C6B91" w:rsidRDefault="00EB70F8" w:rsidP="00EB70F8">
            <w:pPr>
              <w:rPr>
                <w:rFonts w:cs="Arial"/>
                <w:snapToGrid w:val="0"/>
                <w:sz w:val="16"/>
              </w:rPr>
            </w:pPr>
            <w:r w:rsidRPr="004C6B91">
              <w:rPr>
                <w:rFonts w:cs="Arial"/>
                <w:snapToGrid w:val="0"/>
                <w:sz w:val="16"/>
              </w:rPr>
              <w:t>DVPNPVW_DATUM_ACCEPT_BEG</w:t>
            </w:r>
            <w:r w:rsidR="00A17785">
              <w:rPr>
                <w:rFonts w:cs="Arial"/>
                <w:snapToGrid w:val="0"/>
                <w:sz w:val="16"/>
              </w:rPr>
              <w:t>*</w:t>
            </w:r>
          </w:p>
        </w:tc>
      </w:tr>
      <w:tr w:rsidR="00EB70F8" w:rsidRPr="00CC68B2" w14:paraId="32C65C8A"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1555850F" w14:textId="77777777" w:rsidR="00EB70F8" w:rsidRPr="00636136" w:rsidRDefault="00EB70F8" w:rsidP="00EB70F8">
            <w:pPr>
              <w:rPr>
                <w:rFonts w:cs="Arial"/>
                <w:snapToGrid w:val="0"/>
                <w:sz w:val="16"/>
              </w:rPr>
            </w:pPr>
            <w:r w:rsidRPr="00636136">
              <w:rPr>
                <w:rFonts w:cs="Arial"/>
                <w:snapToGrid w:val="0"/>
                <w:sz w:val="16"/>
              </w:rPr>
              <w:t>XAABI_PREMIE_DOOR_OUDERS</w:t>
            </w:r>
          </w:p>
        </w:tc>
        <w:tc>
          <w:tcPr>
            <w:tcW w:w="152" w:type="pct"/>
            <w:tcBorders>
              <w:top w:val="single" w:sz="6" w:space="0" w:color="auto"/>
              <w:left w:val="single" w:sz="6" w:space="0" w:color="auto"/>
              <w:bottom w:val="single" w:sz="6" w:space="0" w:color="auto"/>
              <w:right w:val="single" w:sz="6" w:space="0" w:color="auto"/>
            </w:tcBorders>
          </w:tcPr>
          <w:p w14:paraId="0CDE51B7"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7F194F9" w14:textId="71402654"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9ECF6D7" w14:textId="77777777" w:rsidR="00EB70F8" w:rsidRPr="004C6B91" w:rsidRDefault="00EB70F8" w:rsidP="00EB70F8">
            <w:pPr>
              <w:rPr>
                <w:rFonts w:cs="Arial"/>
                <w:snapToGrid w:val="0"/>
                <w:sz w:val="16"/>
              </w:rPr>
            </w:pPr>
            <w:r w:rsidRPr="004C6B91">
              <w:rPr>
                <w:rFonts w:cs="Arial"/>
                <w:snapToGrid w:val="0"/>
                <w:sz w:val="16"/>
              </w:rPr>
              <w:t>DVPNPVW_PREMIE_DOOR_OUDERS</w:t>
            </w:r>
          </w:p>
        </w:tc>
      </w:tr>
      <w:tr w:rsidR="00EB70F8" w:rsidRPr="00CC68B2" w14:paraId="3EDA730F"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7ED8EA14" w14:textId="77777777" w:rsidR="00EB70F8" w:rsidRPr="00636136" w:rsidRDefault="00EB70F8" w:rsidP="00EB70F8">
            <w:pPr>
              <w:rPr>
                <w:rFonts w:cs="Arial"/>
                <w:snapToGrid w:val="0"/>
                <w:sz w:val="16"/>
              </w:rPr>
            </w:pPr>
            <w:r w:rsidRPr="00636136">
              <w:rPr>
                <w:rFonts w:cs="Arial"/>
                <w:snapToGrid w:val="0"/>
                <w:sz w:val="16"/>
              </w:rPr>
              <w:t>XAABI_VOORNAAM</w:t>
            </w:r>
          </w:p>
        </w:tc>
        <w:tc>
          <w:tcPr>
            <w:tcW w:w="152" w:type="pct"/>
            <w:tcBorders>
              <w:top w:val="single" w:sz="6" w:space="0" w:color="auto"/>
              <w:left w:val="single" w:sz="6" w:space="0" w:color="auto"/>
              <w:bottom w:val="single" w:sz="6" w:space="0" w:color="auto"/>
              <w:right w:val="single" w:sz="6" w:space="0" w:color="auto"/>
            </w:tcBorders>
          </w:tcPr>
          <w:p w14:paraId="6298FA33"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21C356F6" w14:textId="450B62FF"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5DEBEC70" w14:textId="77777777" w:rsidR="00EB70F8" w:rsidRPr="00BD7467" w:rsidRDefault="00EB70F8" w:rsidP="00EB70F8">
            <w:pPr>
              <w:rPr>
                <w:rFonts w:cs="Arial"/>
                <w:snapToGrid w:val="0"/>
                <w:sz w:val="16"/>
              </w:rPr>
            </w:pPr>
            <w:r w:rsidRPr="004C6B91">
              <w:rPr>
                <w:rFonts w:cs="Arial"/>
                <w:snapToGrid w:val="0"/>
                <w:sz w:val="16"/>
              </w:rPr>
              <w:t>DVPNPVW_VOORNAAM</w:t>
            </w:r>
          </w:p>
        </w:tc>
      </w:tr>
      <w:tr w:rsidR="00EB70F8" w:rsidRPr="00CC68B2" w14:paraId="6F26386C"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D7CCF47" w14:textId="77777777" w:rsidR="00EB70F8" w:rsidRPr="00636136" w:rsidRDefault="00EB70F8" w:rsidP="00EB70F8">
            <w:pPr>
              <w:rPr>
                <w:rFonts w:cs="Arial"/>
                <w:snapToGrid w:val="0"/>
                <w:sz w:val="16"/>
              </w:rPr>
            </w:pPr>
            <w:r w:rsidRPr="00636136">
              <w:rPr>
                <w:rFonts w:cs="Arial"/>
                <w:snapToGrid w:val="0"/>
                <w:sz w:val="16"/>
              </w:rPr>
              <w:t>XAABI_VOORVOEGSELS</w:t>
            </w:r>
          </w:p>
        </w:tc>
        <w:tc>
          <w:tcPr>
            <w:tcW w:w="152" w:type="pct"/>
            <w:tcBorders>
              <w:top w:val="single" w:sz="6" w:space="0" w:color="auto"/>
              <w:left w:val="single" w:sz="6" w:space="0" w:color="auto"/>
              <w:bottom w:val="single" w:sz="6" w:space="0" w:color="auto"/>
              <w:right w:val="single" w:sz="6" w:space="0" w:color="auto"/>
            </w:tcBorders>
          </w:tcPr>
          <w:p w14:paraId="1828C5EA"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F3D63CB" w14:textId="60E19B7D"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12A4F05" w14:textId="77777777" w:rsidR="00EB70F8" w:rsidRPr="00BD7467" w:rsidRDefault="00EB70F8" w:rsidP="00EB70F8">
            <w:pPr>
              <w:rPr>
                <w:rFonts w:cs="Arial"/>
                <w:snapToGrid w:val="0"/>
                <w:sz w:val="16"/>
              </w:rPr>
            </w:pPr>
            <w:r w:rsidRPr="004C6B91">
              <w:rPr>
                <w:rFonts w:cs="Arial"/>
                <w:snapToGrid w:val="0"/>
                <w:sz w:val="16"/>
              </w:rPr>
              <w:t>DVPNPVW_VOORVOEGSELS</w:t>
            </w:r>
          </w:p>
        </w:tc>
      </w:tr>
      <w:tr w:rsidR="00EB70F8" w:rsidRPr="00CC68B2" w14:paraId="4A71BBCD"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84F7D9F" w14:textId="77777777" w:rsidR="00EB70F8" w:rsidRPr="00636136" w:rsidRDefault="00EB70F8" w:rsidP="00EB70F8">
            <w:pPr>
              <w:rPr>
                <w:rFonts w:cs="Arial"/>
                <w:snapToGrid w:val="0"/>
                <w:sz w:val="16"/>
              </w:rPr>
            </w:pPr>
            <w:r w:rsidRPr="00636136">
              <w:rPr>
                <w:rFonts w:cs="Arial"/>
                <w:snapToGrid w:val="0"/>
                <w:sz w:val="16"/>
              </w:rPr>
              <w:t>XAABI_GEBOORTEPLAATS</w:t>
            </w:r>
          </w:p>
        </w:tc>
        <w:tc>
          <w:tcPr>
            <w:tcW w:w="152" w:type="pct"/>
            <w:tcBorders>
              <w:top w:val="single" w:sz="6" w:space="0" w:color="auto"/>
              <w:left w:val="single" w:sz="6" w:space="0" w:color="auto"/>
              <w:bottom w:val="single" w:sz="6" w:space="0" w:color="auto"/>
              <w:right w:val="single" w:sz="6" w:space="0" w:color="auto"/>
            </w:tcBorders>
          </w:tcPr>
          <w:p w14:paraId="0C93164E"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01CB6423" w14:textId="4A16F5DB"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2CD5639" w14:textId="77777777" w:rsidR="00EB70F8" w:rsidRPr="00BD7467" w:rsidRDefault="00EB70F8" w:rsidP="00EB70F8">
            <w:pPr>
              <w:rPr>
                <w:rFonts w:cs="Arial"/>
                <w:snapToGrid w:val="0"/>
                <w:sz w:val="16"/>
              </w:rPr>
            </w:pPr>
            <w:r w:rsidRPr="004C6B91">
              <w:rPr>
                <w:rFonts w:cs="Arial"/>
                <w:snapToGrid w:val="0"/>
                <w:sz w:val="16"/>
              </w:rPr>
              <w:t>DVPNPVW_GEBOORTEPLAATS</w:t>
            </w:r>
          </w:p>
        </w:tc>
      </w:tr>
      <w:tr w:rsidR="00EB70F8" w:rsidRPr="00CC68B2" w14:paraId="0B3771BD"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83E7208" w14:textId="77777777" w:rsidR="00EB70F8" w:rsidRPr="00636136" w:rsidRDefault="00EB70F8" w:rsidP="00EB70F8">
            <w:pPr>
              <w:rPr>
                <w:rFonts w:cs="Arial"/>
                <w:snapToGrid w:val="0"/>
                <w:sz w:val="16"/>
              </w:rPr>
            </w:pPr>
            <w:r w:rsidRPr="00636136">
              <w:rPr>
                <w:rFonts w:cs="Arial"/>
                <w:snapToGrid w:val="0"/>
                <w:sz w:val="16"/>
              </w:rPr>
              <w:t>XAABI_GEBOORTELAND</w:t>
            </w:r>
          </w:p>
        </w:tc>
        <w:tc>
          <w:tcPr>
            <w:tcW w:w="152" w:type="pct"/>
            <w:tcBorders>
              <w:top w:val="single" w:sz="6" w:space="0" w:color="auto"/>
              <w:left w:val="single" w:sz="6" w:space="0" w:color="auto"/>
              <w:bottom w:val="single" w:sz="6" w:space="0" w:color="auto"/>
              <w:right w:val="single" w:sz="6" w:space="0" w:color="auto"/>
            </w:tcBorders>
          </w:tcPr>
          <w:p w14:paraId="5EA9461E"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1EF3C2FE" w14:textId="6DE2BE87"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088C58CD" w14:textId="77777777" w:rsidR="00EB70F8" w:rsidRPr="00BD7467" w:rsidRDefault="00EB70F8" w:rsidP="00EB70F8">
            <w:pPr>
              <w:rPr>
                <w:rFonts w:cs="Arial"/>
                <w:snapToGrid w:val="0"/>
                <w:sz w:val="16"/>
              </w:rPr>
            </w:pPr>
            <w:r w:rsidRPr="004C6B91">
              <w:rPr>
                <w:rFonts w:cs="Arial"/>
                <w:snapToGrid w:val="0"/>
                <w:sz w:val="16"/>
              </w:rPr>
              <w:t>DVPNPVW_GEBOORTELAND</w:t>
            </w:r>
          </w:p>
        </w:tc>
      </w:tr>
      <w:tr w:rsidR="00EB70F8" w:rsidRPr="00CC68B2" w14:paraId="18B407D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69131B27" w14:textId="77777777" w:rsidR="00EB70F8" w:rsidRPr="00636136" w:rsidRDefault="00EB70F8" w:rsidP="00EB70F8">
            <w:pPr>
              <w:rPr>
                <w:rFonts w:cs="Arial"/>
                <w:snapToGrid w:val="0"/>
                <w:sz w:val="16"/>
              </w:rPr>
            </w:pPr>
            <w:r w:rsidRPr="00636136">
              <w:rPr>
                <w:rFonts w:cs="Arial"/>
                <w:snapToGrid w:val="0"/>
                <w:sz w:val="16"/>
              </w:rPr>
              <w:t>XAABI_STRAAT</w:t>
            </w:r>
          </w:p>
        </w:tc>
        <w:tc>
          <w:tcPr>
            <w:tcW w:w="152" w:type="pct"/>
            <w:tcBorders>
              <w:top w:val="single" w:sz="6" w:space="0" w:color="auto"/>
              <w:left w:val="single" w:sz="6" w:space="0" w:color="auto"/>
              <w:bottom w:val="single" w:sz="6" w:space="0" w:color="auto"/>
              <w:right w:val="single" w:sz="6" w:space="0" w:color="auto"/>
            </w:tcBorders>
          </w:tcPr>
          <w:p w14:paraId="1D05898D"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87AACA7" w14:textId="2EB4376E"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53E78FC" w14:textId="77777777" w:rsidR="00EB70F8" w:rsidRPr="00BD7467" w:rsidRDefault="00EB70F8" w:rsidP="00EB70F8">
            <w:pPr>
              <w:rPr>
                <w:rFonts w:cs="Arial"/>
                <w:snapToGrid w:val="0"/>
                <w:sz w:val="16"/>
              </w:rPr>
            </w:pPr>
            <w:r w:rsidRPr="004C6B91">
              <w:rPr>
                <w:rFonts w:cs="Arial"/>
                <w:snapToGrid w:val="0"/>
                <w:sz w:val="16"/>
              </w:rPr>
              <w:t>DVPNPVW_STRAAT</w:t>
            </w:r>
          </w:p>
        </w:tc>
      </w:tr>
      <w:tr w:rsidR="00EB70F8" w:rsidRPr="00CC68B2" w14:paraId="0CD12E8B"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D9D3744" w14:textId="77777777" w:rsidR="00EB70F8" w:rsidRPr="00636136" w:rsidRDefault="00EB70F8" w:rsidP="00EB70F8">
            <w:pPr>
              <w:rPr>
                <w:rFonts w:cs="Arial"/>
                <w:snapToGrid w:val="0"/>
                <w:sz w:val="16"/>
              </w:rPr>
            </w:pPr>
            <w:r w:rsidRPr="00636136">
              <w:rPr>
                <w:rFonts w:cs="Arial"/>
                <w:snapToGrid w:val="0"/>
                <w:sz w:val="16"/>
              </w:rPr>
              <w:t>XAABI_POSTCODE</w:t>
            </w:r>
          </w:p>
        </w:tc>
        <w:tc>
          <w:tcPr>
            <w:tcW w:w="152" w:type="pct"/>
            <w:tcBorders>
              <w:top w:val="single" w:sz="6" w:space="0" w:color="auto"/>
              <w:left w:val="single" w:sz="6" w:space="0" w:color="auto"/>
              <w:bottom w:val="single" w:sz="6" w:space="0" w:color="auto"/>
              <w:right w:val="single" w:sz="6" w:space="0" w:color="auto"/>
            </w:tcBorders>
          </w:tcPr>
          <w:p w14:paraId="235E1115"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AC22340" w14:textId="52BF5080"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34CF392C" w14:textId="77777777" w:rsidR="00EB70F8" w:rsidRPr="00BD7467" w:rsidRDefault="00EB70F8" w:rsidP="00EB70F8">
            <w:pPr>
              <w:rPr>
                <w:rFonts w:cs="Arial"/>
                <w:snapToGrid w:val="0"/>
                <w:sz w:val="16"/>
              </w:rPr>
            </w:pPr>
            <w:r w:rsidRPr="004C6B91">
              <w:rPr>
                <w:rFonts w:cs="Arial"/>
                <w:snapToGrid w:val="0"/>
                <w:sz w:val="16"/>
              </w:rPr>
              <w:t>DVPNPVW_POSTCODE</w:t>
            </w:r>
          </w:p>
        </w:tc>
      </w:tr>
      <w:tr w:rsidR="00EB70F8" w:rsidRPr="00CC68B2" w14:paraId="6B0EC5B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FF35101" w14:textId="77777777" w:rsidR="00EB70F8" w:rsidRPr="00636136" w:rsidRDefault="00EB70F8" w:rsidP="00EB70F8">
            <w:pPr>
              <w:rPr>
                <w:rFonts w:cs="Arial"/>
                <w:snapToGrid w:val="0"/>
                <w:sz w:val="16"/>
              </w:rPr>
            </w:pPr>
            <w:r w:rsidRPr="00636136">
              <w:rPr>
                <w:rFonts w:cs="Arial"/>
                <w:snapToGrid w:val="0"/>
                <w:sz w:val="16"/>
              </w:rPr>
              <w:t>XAABI_HUISNUMMER</w:t>
            </w:r>
          </w:p>
        </w:tc>
        <w:tc>
          <w:tcPr>
            <w:tcW w:w="152" w:type="pct"/>
            <w:tcBorders>
              <w:top w:val="single" w:sz="6" w:space="0" w:color="auto"/>
              <w:left w:val="single" w:sz="6" w:space="0" w:color="auto"/>
              <w:bottom w:val="single" w:sz="6" w:space="0" w:color="auto"/>
              <w:right w:val="single" w:sz="6" w:space="0" w:color="auto"/>
            </w:tcBorders>
          </w:tcPr>
          <w:p w14:paraId="44776A48"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4351A9B" w14:textId="10801AA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44A8CF7" w14:textId="77777777" w:rsidR="00EB70F8" w:rsidRPr="00BD7467" w:rsidRDefault="00EB70F8" w:rsidP="00EB70F8">
            <w:pPr>
              <w:rPr>
                <w:rFonts w:cs="Arial"/>
                <w:snapToGrid w:val="0"/>
                <w:sz w:val="16"/>
              </w:rPr>
            </w:pPr>
            <w:r w:rsidRPr="004C6B91">
              <w:rPr>
                <w:rFonts w:cs="Arial"/>
                <w:snapToGrid w:val="0"/>
                <w:sz w:val="16"/>
              </w:rPr>
              <w:t>DVPNPVW_HUISNUMMER</w:t>
            </w:r>
          </w:p>
        </w:tc>
      </w:tr>
      <w:tr w:rsidR="00EB70F8" w:rsidRPr="00CC68B2" w14:paraId="5824779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30C392D6" w14:textId="77777777" w:rsidR="00EB70F8" w:rsidRPr="00636136" w:rsidRDefault="00EB70F8" w:rsidP="00EB70F8">
            <w:pPr>
              <w:rPr>
                <w:rFonts w:cs="Arial"/>
                <w:snapToGrid w:val="0"/>
                <w:sz w:val="16"/>
              </w:rPr>
            </w:pPr>
            <w:r w:rsidRPr="00636136">
              <w:rPr>
                <w:rFonts w:cs="Arial"/>
                <w:snapToGrid w:val="0"/>
                <w:sz w:val="16"/>
              </w:rPr>
              <w:lastRenderedPageBreak/>
              <w:t>XAABI_HUISNUMMER_TOEV</w:t>
            </w:r>
          </w:p>
        </w:tc>
        <w:tc>
          <w:tcPr>
            <w:tcW w:w="152" w:type="pct"/>
            <w:tcBorders>
              <w:top w:val="single" w:sz="6" w:space="0" w:color="auto"/>
              <w:left w:val="single" w:sz="6" w:space="0" w:color="auto"/>
              <w:bottom w:val="single" w:sz="6" w:space="0" w:color="auto"/>
              <w:right w:val="single" w:sz="6" w:space="0" w:color="auto"/>
            </w:tcBorders>
          </w:tcPr>
          <w:p w14:paraId="59E4ECBD"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E5AF610" w14:textId="1D8BAF45"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429E90C4" w14:textId="77777777" w:rsidR="00EB70F8" w:rsidRPr="00BD7467" w:rsidRDefault="00EB70F8" w:rsidP="00EB70F8">
            <w:pPr>
              <w:rPr>
                <w:rFonts w:cs="Arial"/>
                <w:snapToGrid w:val="0"/>
                <w:sz w:val="16"/>
              </w:rPr>
            </w:pPr>
            <w:r w:rsidRPr="004C6B91">
              <w:rPr>
                <w:rFonts w:cs="Arial"/>
                <w:snapToGrid w:val="0"/>
                <w:sz w:val="16"/>
              </w:rPr>
              <w:t>DVPNPVW_HUISNUMMER_TOEV</w:t>
            </w:r>
          </w:p>
        </w:tc>
      </w:tr>
      <w:tr w:rsidR="00EB70F8" w:rsidRPr="00CC68B2" w14:paraId="573A02FD"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A0C7ACE" w14:textId="77777777" w:rsidR="00EB70F8" w:rsidRPr="00636136" w:rsidRDefault="00EB70F8" w:rsidP="00EB70F8">
            <w:pPr>
              <w:rPr>
                <w:rFonts w:cs="Arial"/>
                <w:snapToGrid w:val="0"/>
                <w:sz w:val="16"/>
              </w:rPr>
            </w:pPr>
            <w:r w:rsidRPr="00636136">
              <w:rPr>
                <w:rFonts w:cs="Arial"/>
                <w:snapToGrid w:val="0"/>
                <w:sz w:val="16"/>
              </w:rPr>
              <w:t>XAABI_POSTBUS</w:t>
            </w:r>
          </w:p>
        </w:tc>
        <w:tc>
          <w:tcPr>
            <w:tcW w:w="152" w:type="pct"/>
            <w:tcBorders>
              <w:top w:val="single" w:sz="6" w:space="0" w:color="auto"/>
              <w:left w:val="single" w:sz="6" w:space="0" w:color="auto"/>
              <w:bottom w:val="single" w:sz="6" w:space="0" w:color="auto"/>
              <w:right w:val="single" w:sz="6" w:space="0" w:color="auto"/>
            </w:tcBorders>
          </w:tcPr>
          <w:p w14:paraId="1BCFE4FD"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11908193" w14:textId="12CFB6CC"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FC798B3" w14:textId="77777777" w:rsidR="00EB70F8" w:rsidRPr="00BD7467" w:rsidRDefault="00EB70F8" w:rsidP="00EB70F8">
            <w:pPr>
              <w:rPr>
                <w:rFonts w:cs="Arial"/>
                <w:snapToGrid w:val="0"/>
                <w:sz w:val="16"/>
              </w:rPr>
            </w:pPr>
            <w:r w:rsidRPr="004C6B91">
              <w:rPr>
                <w:rFonts w:cs="Arial"/>
                <w:snapToGrid w:val="0"/>
                <w:sz w:val="16"/>
              </w:rPr>
              <w:t>DVPNPVW_POSTBUS</w:t>
            </w:r>
          </w:p>
        </w:tc>
      </w:tr>
      <w:tr w:rsidR="00EB70F8" w:rsidRPr="00CC68B2" w14:paraId="4621C670"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67917667" w14:textId="77777777" w:rsidR="00EB70F8" w:rsidRPr="00636136" w:rsidRDefault="00EB70F8" w:rsidP="00EB70F8">
            <w:pPr>
              <w:rPr>
                <w:rFonts w:cs="Arial"/>
                <w:snapToGrid w:val="0"/>
                <w:sz w:val="16"/>
              </w:rPr>
            </w:pPr>
            <w:r w:rsidRPr="00636136">
              <w:rPr>
                <w:rFonts w:cs="Arial"/>
                <w:snapToGrid w:val="0"/>
                <w:sz w:val="16"/>
              </w:rPr>
              <w:t>XAABI_PLAATS</w:t>
            </w:r>
          </w:p>
        </w:tc>
        <w:tc>
          <w:tcPr>
            <w:tcW w:w="152" w:type="pct"/>
            <w:tcBorders>
              <w:top w:val="single" w:sz="6" w:space="0" w:color="auto"/>
              <w:left w:val="single" w:sz="6" w:space="0" w:color="auto"/>
              <w:bottom w:val="single" w:sz="6" w:space="0" w:color="auto"/>
              <w:right w:val="single" w:sz="6" w:space="0" w:color="auto"/>
            </w:tcBorders>
          </w:tcPr>
          <w:p w14:paraId="52784D18"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C327F56" w14:textId="45A46396"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84BFC7A" w14:textId="77777777" w:rsidR="00EB70F8" w:rsidRPr="00BD7467" w:rsidRDefault="00EB70F8" w:rsidP="00EB70F8">
            <w:pPr>
              <w:rPr>
                <w:rFonts w:cs="Arial"/>
                <w:snapToGrid w:val="0"/>
                <w:sz w:val="16"/>
              </w:rPr>
            </w:pPr>
            <w:r w:rsidRPr="004C6B91">
              <w:rPr>
                <w:rFonts w:cs="Arial"/>
                <w:snapToGrid w:val="0"/>
                <w:sz w:val="16"/>
              </w:rPr>
              <w:t>DVPNPVW_PLAATS</w:t>
            </w:r>
          </w:p>
        </w:tc>
      </w:tr>
      <w:tr w:rsidR="00EB70F8" w:rsidRPr="00CC68B2" w14:paraId="70BAFAA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18C682AB" w14:textId="77777777" w:rsidR="00EB70F8" w:rsidRPr="00636136" w:rsidRDefault="00EB70F8" w:rsidP="00EB70F8">
            <w:pPr>
              <w:rPr>
                <w:rFonts w:cs="Arial"/>
                <w:snapToGrid w:val="0"/>
                <w:sz w:val="16"/>
              </w:rPr>
            </w:pPr>
            <w:r w:rsidRPr="00636136">
              <w:rPr>
                <w:rFonts w:cs="Arial"/>
                <w:snapToGrid w:val="0"/>
                <w:sz w:val="16"/>
              </w:rPr>
              <w:t>XAABI_LAND</w:t>
            </w:r>
          </w:p>
        </w:tc>
        <w:tc>
          <w:tcPr>
            <w:tcW w:w="152" w:type="pct"/>
            <w:tcBorders>
              <w:top w:val="single" w:sz="6" w:space="0" w:color="auto"/>
              <w:left w:val="single" w:sz="6" w:space="0" w:color="auto"/>
              <w:bottom w:val="single" w:sz="6" w:space="0" w:color="auto"/>
              <w:right w:val="single" w:sz="6" w:space="0" w:color="auto"/>
            </w:tcBorders>
          </w:tcPr>
          <w:p w14:paraId="128F94A5"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29462C19" w14:textId="4E8D432A"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041690BB" w14:textId="77777777" w:rsidR="00EB70F8" w:rsidRPr="00BD7467" w:rsidRDefault="00EB70F8" w:rsidP="00EB70F8">
            <w:pPr>
              <w:rPr>
                <w:rFonts w:cs="Arial"/>
                <w:snapToGrid w:val="0"/>
                <w:sz w:val="16"/>
              </w:rPr>
            </w:pPr>
            <w:r w:rsidRPr="004C6B91">
              <w:rPr>
                <w:rFonts w:cs="Arial"/>
                <w:snapToGrid w:val="0"/>
                <w:sz w:val="16"/>
              </w:rPr>
              <w:t>DVPNPVW_LAND</w:t>
            </w:r>
          </w:p>
        </w:tc>
      </w:tr>
      <w:tr w:rsidR="00EB70F8" w:rsidRPr="00CC68B2" w14:paraId="70659AD8"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502E8C4B" w14:textId="77777777" w:rsidR="00EB70F8" w:rsidRPr="00636136" w:rsidRDefault="00EB70F8" w:rsidP="00EB70F8">
            <w:pPr>
              <w:rPr>
                <w:rFonts w:cs="Arial"/>
                <w:snapToGrid w:val="0"/>
                <w:sz w:val="16"/>
              </w:rPr>
            </w:pPr>
            <w:r w:rsidRPr="00636136">
              <w:rPr>
                <w:rFonts w:cs="Arial"/>
                <w:snapToGrid w:val="0"/>
                <w:sz w:val="16"/>
              </w:rPr>
              <w:t>XAABI_ADRES_OVERIG</w:t>
            </w:r>
          </w:p>
        </w:tc>
        <w:tc>
          <w:tcPr>
            <w:tcW w:w="152" w:type="pct"/>
            <w:tcBorders>
              <w:top w:val="single" w:sz="6" w:space="0" w:color="auto"/>
              <w:left w:val="single" w:sz="6" w:space="0" w:color="auto"/>
              <w:bottom w:val="single" w:sz="6" w:space="0" w:color="auto"/>
              <w:right w:val="single" w:sz="6" w:space="0" w:color="auto"/>
            </w:tcBorders>
          </w:tcPr>
          <w:p w14:paraId="24C8F8EE"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D029A93" w14:textId="1C567BA6"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7F0EA9E" w14:textId="77777777" w:rsidR="00EB70F8" w:rsidRPr="00BD7467" w:rsidRDefault="00EB70F8" w:rsidP="00EB70F8">
            <w:pPr>
              <w:rPr>
                <w:rFonts w:cs="Arial"/>
                <w:snapToGrid w:val="0"/>
                <w:sz w:val="16"/>
              </w:rPr>
            </w:pPr>
            <w:r w:rsidRPr="004C6B91">
              <w:rPr>
                <w:rFonts w:cs="Arial"/>
                <w:snapToGrid w:val="0"/>
                <w:sz w:val="16"/>
              </w:rPr>
              <w:t>DVPNPVW_ADRES_OVERIG</w:t>
            </w:r>
          </w:p>
        </w:tc>
      </w:tr>
      <w:tr w:rsidR="00EB70F8" w:rsidRPr="00CC68B2" w14:paraId="4708386E"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4F23C98" w14:textId="77777777" w:rsidR="00EB70F8" w:rsidRPr="00636136" w:rsidRDefault="00EB70F8" w:rsidP="00EB70F8">
            <w:pPr>
              <w:rPr>
                <w:rFonts w:cs="Arial"/>
                <w:snapToGrid w:val="0"/>
                <w:sz w:val="16"/>
              </w:rPr>
            </w:pPr>
            <w:r w:rsidRPr="00636136">
              <w:rPr>
                <w:rFonts w:cs="Arial"/>
                <w:snapToGrid w:val="0"/>
                <w:sz w:val="16"/>
              </w:rPr>
              <w:t>XAABI_ADRES_REGEL</w:t>
            </w:r>
          </w:p>
        </w:tc>
        <w:tc>
          <w:tcPr>
            <w:tcW w:w="152" w:type="pct"/>
            <w:tcBorders>
              <w:top w:val="single" w:sz="6" w:space="0" w:color="auto"/>
              <w:left w:val="single" w:sz="6" w:space="0" w:color="auto"/>
              <w:bottom w:val="single" w:sz="6" w:space="0" w:color="auto"/>
              <w:right w:val="single" w:sz="6" w:space="0" w:color="auto"/>
            </w:tcBorders>
          </w:tcPr>
          <w:p w14:paraId="5C0B4AE4"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844E518" w14:textId="3CD25D88"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4615A282" w14:textId="77777777" w:rsidR="00EB70F8" w:rsidRPr="00BD7467" w:rsidRDefault="00EB70F8" w:rsidP="00EB70F8">
            <w:pPr>
              <w:rPr>
                <w:rFonts w:cs="Arial"/>
                <w:snapToGrid w:val="0"/>
                <w:sz w:val="16"/>
              </w:rPr>
            </w:pPr>
            <w:r w:rsidRPr="004C6B91">
              <w:rPr>
                <w:rFonts w:cs="Arial" w:hint="eastAsia"/>
                <w:snapToGrid w:val="0"/>
                <w:sz w:val="16"/>
              </w:rPr>
              <w:t>DVPNPVW_ADRES_REGEL</w:t>
            </w:r>
          </w:p>
        </w:tc>
      </w:tr>
      <w:tr w:rsidR="00EB70F8" w:rsidRPr="00CC68B2" w14:paraId="4AFF8EEB"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169C0AF" w14:textId="77777777" w:rsidR="00EB70F8" w:rsidRPr="00636136" w:rsidRDefault="00EB70F8" w:rsidP="00EB70F8">
            <w:pPr>
              <w:rPr>
                <w:rFonts w:cs="Arial"/>
                <w:snapToGrid w:val="0"/>
                <w:sz w:val="16"/>
              </w:rPr>
            </w:pPr>
            <w:r w:rsidRPr="00636136">
              <w:rPr>
                <w:rFonts w:cs="Arial"/>
                <w:snapToGrid w:val="0"/>
                <w:sz w:val="16"/>
              </w:rPr>
              <w:t>XAABI_ADRES_LAND</w:t>
            </w:r>
          </w:p>
        </w:tc>
        <w:tc>
          <w:tcPr>
            <w:tcW w:w="152" w:type="pct"/>
            <w:tcBorders>
              <w:top w:val="single" w:sz="6" w:space="0" w:color="auto"/>
              <w:left w:val="single" w:sz="6" w:space="0" w:color="auto"/>
              <w:bottom w:val="single" w:sz="6" w:space="0" w:color="auto"/>
              <w:right w:val="single" w:sz="6" w:space="0" w:color="auto"/>
            </w:tcBorders>
          </w:tcPr>
          <w:p w14:paraId="7111C28D"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51619847" w14:textId="6D5AF628"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81BBBC7" w14:textId="77777777" w:rsidR="00EB70F8" w:rsidRPr="00BD7467" w:rsidRDefault="00EB70F8" w:rsidP="00EB70F8">
            <w:pPr>
              <w:rPr>
                <w:rFonts w:cs="Arial"/>
                <w:snapToGrid w:val="0"/>
                <w:sz w:val="16"/>
              </w:rPr>
            </w:pPr>
            <w:r w:rsidRPr="004C6B91">
              <w:rPr>
                <w:rFonts w:cs="Arial"/>
                <w:snapToGrid w:val="0"/>
                <w:sz w:val="16"/>
              </w:rPr>
              <w:t>DVPNPVW_ADRES_LAND</w:t>
            </w:r>
          </w:p>
        </w:tc>
      </w:tr>
      <w:tr w:rsidR="00EB70F8" w:rsidRPr="00CC68B2" w14:paraId="7BEAF1BA"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91AAE1A" w14:textId="77777777" w:rsidR="00EB70F8" w:rsidRPr="00636136" w:rsidRDefault="00EB70F8" w:rsidP="00EB70F8">
            <w:pPr>
              <w:rPr>
                <w:rFonts w:cs="Arial"/>
                <w:snapToGrid w:val="0"/>
                <w:sz w:val="16"/>
              </w:rPr>
            </w:pPr>
            <w:r w:rsidRPr="00636136">
              <w:rPr>
                <w:rFonts w:cs="Arial"/>
                <w:snapToGrid w:val="0"/>
                <w:sz w:val="16"/>
              </w:rPr>
              <w:t>XAABI_AANTAL_DVL</w:t>
            </w:r>
          </w:p>
        </w:tc>
        <w:tc>
          <w:tcPr>
            <w:tcW w:w="152" w:type="pct"/>
            <w:tcBorders>
              <w:top w:val="single" w:sz="6" w:space="0" w:color="auto"/>
              <w:left w:val="single" w:sz="6" w:space="0" w:color="auto"/>
              <w:bottom w:val="single" w:sz="6" w:space="0" w:color="auto"/>
              <w:right w:val="single" w:sz="6" w:space="0" w:color="auto"/>
            </w:tcBorders>
          </w:tcPr>
          <w:p w14:paraId="1F960865" w14:textId="77777777" w:rsidR="00EB70F8" w:rsidRPr="00BD7467" w:rsidRDefault="00EB70F8" w:rsidP="00EB70F8">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59CCC236" w14:textId="55A24EDF" w:rsidR="00EB70F8" w:rsidRDefault="00380915" w:rsidP="00EB70F8">
            <w:r>
              <w:rPr>
                <w:rFonts w:cs="Arial"/>
                <w:snapToGrid w:val="0"/>
                <w:sz w:val="16"/>
              </w:rPr>
              <w:t>CMG</w:t>
            </w:r>
            <w:r w:rsidR="003C7261">
              <w:rPr>
                <w:rFonts w:cs="Arial"/>
                <w:snapToGrid w:val="0"/>
                <w:sz w:val="16"/>
              </w:rPr>
              <w:t>_C_T_</w:t>
            </w:r>
            <w:r>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1F438250" w14:textId="77777777" w:rsidR="00EB70F8" w:rsidRPr="00BD7467" w:rsidRDefault="00EB70F8" w:rsidP="00EB70F8">
            <w:pPr>
              <w:rPr>
                <w:rFonts w:cs="Arial"/>
                <w:snapToGrid w:val="0"/>
                <w:sz w:val="16"/>
              </w:rPr>
            </w:pPr>
            <w:r w:rsidRPr="004C6B91">
              <w:rPr>
                <w:rFonts w:cs="Arial"/>
                <w:snapToGrid w:val="0"/>
                <w:sz w:val="16"/>
              </w:rPr>
              <w:t>DVPNPVW_AANTAL_DVL</w:t>
            </w:r>
          </w:p>
        </w:tc>
      </w:tr>
      <w:tr w:rsidR="009D58A9" w:rsidRPr="00CC68B2" w14:paraId="29189014"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7F487563" w14:textId="77777777" w:rsidR="009D58A9" w:rsidRPr="009D58A9" w:rsidRDefault="009D58A9" w:rsidP="009D58A9">
            <w:pPr>
              <w:rPr>
                <w:rFonts w:cs="Arial"/>
                <w:snapToGrid w:val="0"/>
                <w:sz w:val="16"/>
              </w:rPr>
            </w:pPr>
            <w:r w:rsidRPr="00BE4E43">
              <w:rPr>
                <w:rFonts w:cs="Arial"/>
                <w:snapToGrid w:val="0"/>
                <w:sz w:val="16"/>
              </w:rPr>
              <w:t>XAABI_HOOFDROL</w:t>
            </w:r>
          </w:p>
        </w:tc>
        <w:tc>
          <w:tcPr>
            <w:tcW w:w="152" w:type="pct"/>
            <w:tcBorders>
              <w:top w:val="single" w:sz="6" w:space="0" w:color="auto"/>
              <w:left w:val="single" w:sz="6" w:space="0" w:color="auto"/>
              <w:bottom w:val="single" w:sz="6" w:space="0" w:color="auto"/>
              <w:right w:val="single" w:sz="6" w:space="0" w:color="auto"/>
            </w:tcBorders>
          </w:tcPr>
          <w:p w14:paraId="19CC4AE2"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D617394" w14:textId="4EB8A20B"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E9BC670" w14:textId="77777777" w:rsidR="009D58A9" w:rsidRPr="004C6B91" w:rsidRDefault="009D58A9" w:rsidP="009D58A9">
            <w:pPr>
              <w:rPr>
                <w:rFonts w:cs="Arial"/>
                <w:snapToGrid w:val="0"/>
                <w:sz w:val="16"/>
              </w:rPr>
            </w:pPr>
            <w:r w:rsidRPr="00BE4E43">
              <w:rPr>
                <w:rFonts w:cs="Arial"/>
                <w:snapToGrid w:val="0"/>
                <w:sz w:val="16"/>
              </w:rPr>
              <w:t>DVPNPVW_HOOFDROL</w:t>
            </w:r>
          </w:p>
        </w:tc>
      </w:tr>
      <w:tr w:rsidR="009D58A9" w:rsidRPr="00CC68B2" w14:paraId="4399548C"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E5C1D7E" w14:textId="77777777" w:rsidR="009D58A9" w:rsidRPr="009D58A9" w:rsidRDefault="009D58A9" w:rsidP="009D58A9">
            <w:pPr>
              <w:rPr>
                <w:rFonts w:cs="Arial"/>
                <w:snapToGrid w:val="0"/>
                <w:sz w:val="16"/>
              </w:rPr>
            </w:pPr>
            <w:r w:rsidRPr="00BE4E43">
              <w:rPr>
                <w:rFonts w:cs="Arial"/>
                <w:snapToGrid w:val="0"/>
                <w:sz w:val="16"/>
              </w:rPr>
              <w:t>XAABI_HOOFDROL_CODE</w:t>
            </w:r>
          </w:p>
        </w:tc>
        <w:tc>
          <w:tcPr>
            <w:tcW w:w="152" w:type="pct"/>
            <w:tcBorders>
              <w:top w:val="single" w:sz="6" w:space="0" w:color="auto"/>
              <w:left w:val="single" w:sz="6" w:space="0" w:color="auto"/>
              <w:bottom w:val="single" w:sz="6" w:space="0" w:color="auto"/>
              <w:right w:val="single" w:sz="6" w:space="0" w:color="auto"/>
            </w:tcBorders>
          </w:tcPr>
          <w:p w14:paraId="1EE43687"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340CA505" w14:textId="1C2D6274"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42391B2" w14:textId="77777777" w:rsidR="009D58A9" w:rsidRPr="004C6B91" w:rsidRDefault="009D58A9" w:rsidP="009D58A9">
            <w:pPr>
              <w:rPr>
                <w:rFonts w:cs="Arial"/>
                <w:snapToGrid w:val="0"/>
                <w:sz w:val="16"/>
              </w:rPr>
            </w:pPr>
            <w:r w:rsidRPr="00BE4E43">
              <w:rPr>
                <w:rFonts w:cs="Arial"/>
                <w:snapToGrid w:val="0"/>
                <w:sz w:val="16"/>
              </w:rPr>
              <w:t>DVPNPVW_HOOFDROL_CODE</w:t>
            </w:r>
          </w:p>
        </w:tc>
      </w:tr>
      <w:tr w:rsidR="009D58A9" w:rsidRPr="00CC68B2" w14:paraId="4B6A54D3"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6C4D5480" w14:textId="77777777" w:rsidR="009D58A9" w:rsidRPr="009D58A9" w:rsidRDefault="009D58A9" w:rsidP="009D58A9">
            <w:pPr>
              <w:rPr>
                <w:rFonts w:cs="Arial"/>
                <w:snapToGrid w:val="0"/>
                <w:sz w:val="16"/>
              </w:rPr>
            </w:pPr>
            <w:r w:rsidRPr="00BE4E43">
              <w:rPr>
                <w:rFonts w:cs="Arial"/>
                <w:snapToGrid w:val="0"/>
                <w:sz w:val="16"/>
              </w:rPr>
              <w:t>XAABI_INDICATIEPREMIENA2000</w:t>
            </w:r>
          </w:p>
        </w:tc>
        <w:tc>
          <w:tcPr>
            <w:tcW w:w="152" w:type="pct"/>
            <w:tcBorders>
              <w:top w:val="single" w:sz="6" w:space="0" w:color="auto"/>
              <w:left w:val="single" w:sz="6" w:space="0" w:color="auto"/>
              <w:bottom w:val="single" w:sz="6" w:space="0" w:color="auto"/>
              <w:right w:val="single" w:sz="6" w:space="0" w:color="auto"/>
            </w:tcBorders>
          </w:tcPr>
          <w:p w14:paraId="6DAFA3F0"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06312EB2" w14:textId="1426C98B"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27D9038F" w14:textId="77777777" w:rsidR="009D58A9" w:rsidRPr="004C6B91" w:rsidRDefault="00805789" w:rsidP="009D58A9">
            <w:pPr>
              <w:rPr>
                <w:rFonts w:cs="Arial"/>
                <w:snapToGrid w:val="0"/>
                <w:sz w:val="16"/>
              </w:rPr>
            </w:pPr>
            <w:r w:rsidRPr="00805789">
              <w:rPr>
                <w:rFonts w:cs="Arial"/>
                <w:snapToGrid w:val="0"/>
                <w:sz w:val="16"/>
              </w:rPr>
              <w:t>DVPNPVW_INDPREMIENA2000</w:t>
            </w:r>
          </w:p>
        </w:tc>
      </w:tr>
      <w:tr w:rsidR="009D58A9" w:rsidRPr="00CC68B2" w14:paraId="66A02B53"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944EE41" w14:textId="77777777" w:rsidR="009D58A9" w:rsidRPr="009D58A9" w:rsidRDefault="009D58A9" w:rsidP="009D58A9">
            <w:pPr>
              <w:rPr>
                <w:rFonts w:cs="Arial"/>
                <w:snapToGrid w:val="0"/>
                <w:sz w:val="16"/>
              </w:rPr>
            </w:pPr>
            <w:r w:rsidRPr="00BE4E43">
              <w:rPr>
                <w:rFonts w:cs="Arial"/>
                <w:snapToGrid w:val="0"/>
                <w:sz w:val="16"/>
              </w:rPr>
              <w:t>XAABI_ARBONGVERZTERUGBET</w:t>
            </w:r>
          </w:p>
        </w:tc>
        <w:tc>
          <w:tcPr>
            <w:tcW w:w="152" w:type="pct"/>
            <w:tcBorders>
              <w:top w:val="single" w:sz="6" w:space="0" w:color="auto"/>
              <w:left w:val="single" w:sz="6" w:space="0" w:color="auto"/>
              <w:bottom w:val="single" w:sz="6" w:space="0" w:color="auto"/>
              <w:right w:val="single" w:sz="6" w:space="0" w:color="auto"/>
            </w:tcBorders>
          </w:tcPr>
          <w:p w14:paraId="74751804"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B273A94" w14:textId="2F0EA553"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3AFF139C" w14:textId="77777777" w:rsidR="009D58A9" w:rsidRPr="004C6B91" w:rsidRDefault="00805789" w:rsidP="009D58A9">
            <w:pPr>
              <w:rPr>
                <w:rFonts w:cs="Arial"/>
                <w:snapToGrid w:val="0"/>
                <w:sz w:val="16"/>
              </w:rPr>
            </w:pPr>
            <w:r w:rsidRPr="00805789">
              <w:rPr>
                <w:rFonts w:cs="Arial"/>
                <w:snapToGrid w:val="0"/>
                <w:sz w:val="16"/>
              </w:rPr>
              <w:t>DVPNPVW_LRPREMTERUGBET</w:t>
            </w:r>
          </w:p>
        </w:tc>
      </w:tr>
      <w:tr w:rsidR="009D58A9" w:rsidRPr="00CC68B2" w14:paraId="0E956C07"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9AAFF52" w14:textId="77777777" w:rsidR="009D58A9" w:rsidRPr="009D58A9" w:rsidRDefault="009D58A9" w:rsidP="009D58A9">
            <w:pPr>
              <w:rPr>
                <w:rFonts w:cs="Arial"/>
                <w:snapToGrid w:val="0"/>
                <w:sz w:val="16"/>
              </w:rPr>
            </w:pPr>
            <w:r w:rsidRPr="00BE4E43">
              <w:rPr>
                <w:rFonts w:cs="Arial"/>
                <w:snapToGrid w:val="0"/>
                <w:sz w:val="16"/>
              </w:rPr>
              <w:t>XAABI_ARBONGVERZBET</w:t>
            </w:r>
          </w:p>
        </w:tc>
        <w:tc>
          <w:tcPr>
            <w:tcW w:w="152" w:type="pct"/>
            <w:tcBorders>
              <w:top w:val="single" w:sz="6" w:space="0" w:color="auto"/>
              <w:left w:val="single" w:sz="6" w:space="0" w:color="auto"/>
              <w:bottom w:val="single" w:sz="6" w:space="0" w:color="auto"/>
              <w:right w:val="single" w:sz="6" w:space="0" w:color="auto"/>
            </w:tcBorders>
          </w:tcPr>
          <w:p w14:paraId="2011C369"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48245B8" w14:textId="5FE93419"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4B994FC" w14:textId="77777777" w:rsidR="009D58A9" w:rsidRPr="004C6B91" w:rsidRDefault="00805789" w:rsidP="009D58A9">
            <w:pPr>
              <w:rPr>
                <w:rFonts w:cs="Arial"/>
                <w:snapToGrid w:val="0"/>
                <w:sz w:val="16"/>
              </w:rPr>
            </w:pPr>
            <w:r w:rsidRPr="00805789">
              <w:rPr>
                <w:rFonts w:cs="Arial"/>
                <w:snapToGrid w:val="0"/>
                <w:sz w:val="16"/>
              </w:rPr>
              <w:t>DVPNPVW_ARBONGVERZBET</w:t>
            </w:r>
          </w:p>
        </w:tc>
      </w:tr>
      <w:tr w:rsidR="009D58A9" w:rsidRPr="00CC68B2" w14:paraId="14CFC5E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155E125A" w14:textId="77777777" w:rsidR="009D58A9" w:rsidRPr="009D58A9" w:rsidRDefault="009D58A9" w:rsidP="009D58A9">
            <w:pPr>
              <w:rPr>
                <w:rFonts w:cs="Arial"/>
                <w:snapToGrid w:val="0"/>
                <w:sz w:val="16"/>
              </w:rPr>
            </w:pPr>
            <w:r w:rsidRPr="00BE4E43">
              <w:rPr>
                <w:rFonts w:cs="Arial"/>
                <w:snapToGrid w:val="0"/>
                <w:sz w:val="16"/>
              </w:rPr>
              <w:t>XAABI_TOTAALPREMIES</w:t>
            </w:r>
          </w:p>
        </w:tc>
        <w:tc>
          <w:tcPr>
            <w:tcW w:w="152" w:type="pct"/>
            <w:tcBorders>
              <w:top w:val="single" w:sz="6" w:space="0" w:color="auto"/>
              <w:left w:val="single" w:sz="6" w:space="0" w:color="auto"/>
              <w:bottom w:val="single" w:sz="6" w:space="0" w:color="auto"/>
              <w:right w:val="single" w:sz="6" w:space="0" w:color="auto"/>
            </w:tcBorders>
          </w:tcPr>
          <w:p w14:paraId="54F2B6F3"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7E616137" w14:textId="10807FD9"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78DB6C1E" w14:textId="77777777" w:rsidR="009D58A9" w:rsidRPr="004C6B91" w:rsidRDefault="00805789" w:rsidP="00BE4E43">
            <w:pPr>
              <w:rPr>
                <w:rFonts w:cs="Arial"/>
                <w:snapToGrid w:val="0"/>
                <w:sz w:val="16"/>
              </w:rPr>
            </w:pPr>
            <w:r w:rsidRPr="00805789">
              <w:rPr>
                <w:rFonts w:cs="Arial"/>
                <w:snapToGrid w:val="0"/>
                <w:sz w:val="16"/>
              </w:rPr>
              <w:t>DVPNPVW_TOTAALPREMIES</w:t>
            </w:r>
          </w:p>
        </w:tc>
      </w:tr>
      <w:tr w:rsidR="009D58A9" w:rsidRPr="00CC68B2" w14:paraId="38583645"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01E79393" w14:textId="77777777" w:rsidR="009D58A9" w:rsidRPr="009D58A9" w:rsidRDefault="009D58A9" w:rsidP="009D58A9">
            <w:pPr>
              <w:rPr>
                <w:rFonts w:cs="Arial"/>
                <w:snapToGrid w:val="0"/>
                <w:sz w:val="16"/>
              </w:rPr>
            </w:pPr>
            <w:r w:rsidRPr="00BE4E43">
              <w:rPr>
                <w:rFonts w:cs="Arial"/>
                <w:snapToGrid w:val="0"/>
                <w:sz w:val="16"/>
              </w:rPr>
              <w:t>XAABI_INDICATIEKWALTOTPREM</w:t>
            </w:r>
          </w:p>
        </w:tc>
        <w:tc>
          <w:tcPr>
            <w:tcW w:w="152" w:type="pct"/>
            <w:tcBorders>
              <w:top w:val="single" w:sz="6" w:space="0" w:color="auto"/>
              <w:left w:val="single" w:sz="6" w:space="0" w:color="auto"/>
              <w:bottom w:val="single" w:sz="6" w:space="0" w:color="auto"/>
              <w:right w:val="single" w:sz="6" w:space="0" w:color="auto"/>
            </w:tcBorders>
          </w:tcPr>
          <w:p w14:paraId="2C15166A"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009BA33" w14:textId="2CB5565D"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50391144" w14:textId="77777777" w:rsidR="009D58A9" w:rsidRPr="004C6B91" w:rsidRDefault="00805789" w:rsidP="009D58A9">
            <w:pPr>
              <w:rPr>
                <w:rFonts w:cs="Arial"/>
                <w:snapToGrid w:val="0"/>
                <w:sz w:val="16"/>
              </w:rPr>
            </w:pPr>
            <w:r w:rsidRPr="00805789">
              <w:rPr>
                <w:rFonts w:cs="Arial"/>
                <w:snapToGrid w:val="0"/>
                <w:sz w:val="16"/>
              </w:rPr>
              <w:t>DVPNPVW_INDKWALTOTPREM</w:t>
            </w:r>
          </w:p>
        </w:tc>
      </w:tr>
      <w:tr w:rsidR="009D58A9" w:rsidRPr="00CC68B2" w14:paraId="0C81036F"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2B26C35E" w14:textId="77777777" w:rsidR="009D58A9" w:rsidRPr="009D58A9" w:rsidRDefault="009D58A9" w:rsidP="009D58A9">
            <w:pPr>
              <w:rPr>
                <w:rFonts w:cs="Arial"/>
                <w:snapToGrid w:val="0"/>
                <w:sz w:val="16"/>
              </w:rPr>
            </w:pPr>
            <w:r w:rsidRPr="00BE4E43">
              <w:rPr>
                <w:rFonts w:cs="Arial"/>
                <w:snapToGrid w:val="0"/>
                <w:sz w:val="16"/>
              </w:rPr>
              <w:t>XAABI_LIJFRENTEPREMIEVERSCH</w:t>
            </w:r>
          </w:p>
        </w:tc>
        <w:tc>
          <w:tcPr>
            <w:tcW w:w="152" w:type="pct"/>
            <w:tcBorders>
              <w:top w:val="single" w:sz="6" w:space="0" w:color="auto"/>
              <w:left w:val="single" w:sz="6" w:space="0" w:color="auto"/>
              <w:bottom w:val="single" w:sz="6" w:space="0" w:color="auto"/>
              <w:right w:val="single" w:sz="6" w:space="0" w:color="auto"/>
            </w:tcBorders>
          </w:tcPr>
          <w:p w14:paraId="0921BFDF"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ECA95DE" w14:textId="43BEFFE8"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6CE446E7" w14:textId="77777777" w:rsidR="009D58A9" w:rsidRPr="004C6B91" w:rsidRDefault="00EA4A8D" w:rsidP="009D58A9">
            <w:pPr>
              <w:rPr>
                <w:rFonts w:cs="Arial"/>
                <w:snapToGrid w:val="0"/>
                <w:sz w:val="16"/>
              </w:rPr>
            </w:pPr>
            <w:r w:rsidRPr="00EA4A8D">
              <w:rPr>
                <w:rFonts w:cs="Arial"/>
                <w:snapToGrid w:val="0"/>
                <w:sz w:val="16"/>
              </w:rPr>
              <w:t>DVPNPVW_LRPREMIEVERSCH</w:t>
            </w:r>
          </w:p>
        </w:tc>
      </w:tr>
      <w:tr w:rsidR="009D58A9" w:rsidRPr="00CC68B2" w14:paraId="0A1777EE"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C6D6203" w14:textId="77777777" w:rsidR="009D58A9" w:rsidRPr="009D58A9" w:rsidRDefault="009D58A9" w:rsidP="009D58A9">
            <w:pPr>
              <w:rPr>
                <w:rFonts w:cs="Arial"/>
                <w:snapToGrid w:val="0"/>
                <w:sz w:val="16"/>
              </w:rPr>
            </w:pPr>
            <w:r w:rsidRPr="00BE4E43">
              <w:rPr>
                <w:rFonts w:cs="Arial"/>
                <w:snapToGrid w:val="0"/>
                <w:sz w:val="16"/>
              </w:rPr>
              <w:t>XAABI_LIJFRENTEPREMIETERUGBET</w:t>
            </w:r>
          </w:p>
        </w:tc>
        <w:tc>
          <w:tcPr>
            <w:tcW w:w="152" w:type="pct"/>
            <w:tcBorders>
              <w:top w:val="single" w:sz="6" w:space="0" w:color="auto"/>
              <w:left w:val="single" w:sz="6" w:space="0" w:color="auto"/>
              <w:bottom w:val="single" w:sz="6" w:space="0" w:color="auto"/>
              <w:right w:val="single" w:sz="6" w:space="0" w:color="auto"/>
            </w:tcBorders>
          </w:tcPr>
          <w:p w14:paraId="1B55D8C5" w14:textId="77777777" w:rsidR="009D58A9" w:rsidRPr="00BD7467" w:rsidRDefault="009D58A9"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4769C293" w14:textId="116C441F" w:rsidR="009D58A9" w:rsidRDefault="009D58A9"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3F5A6668" w14:textId="77777777" w:rsidR="009D58A9" w:rsidRPr="004C6B91" w:rsidRDefault="00805789" w:rsidP="009D58A9">
            <w:pPr>
              <w:rPr>
                <w:rFonts w:cs="Arial"/>
                <w:snapToGrid w:val="0"/>
                <w:sz w:val="16"/>
              </w:rPr>
            </w:pPr>
            <w:r w:rsidRPr="00805789">
              <w:rPr>
                <w:rFonts w:cs="Arial"/>
                <w:snapToGrid w:val="0"/>
                <w:sz w:val="16"/>
              </w:rPr>
              <w:t>DVPNPVW_ARBONGVZTERUGBET</w:t>
            </w:r>
          </w:p>
        </w:tc>
      </w:tr>
      <w:tr w:rsidR="004703A2" w:rsidRPr="00CC68B2" w14:paraId="38122851" w14:textId="77777777" w:rsidTr="00DC73E8">
        <w:trPr>
          <w:cantSplit/>
          <w:trHeight w:val="190"/>
        </w:trPr>
        <w:tc>
          <w:tcPr>
            <w:tcW w:w="1659" w:type="pct"/>
            <w:tcBorders>
              <w:top w:val="single" w:sz="6" w:space="0" w:color="auto"/>
              <w:left w:val="single" w:sz="6" w:space="0" w:color="auto"/>
              <w:bottom w:val="single" w:sz="6" w:space="0" w:color="auto"/>
              <w:right w:val="single" w:sz="6" w:space="0" w:color="auto"/>
            </w:tcBorders>
          </w:tcPr>
          <w:p w14:paraId="41609843" w14:textId="77777777" w:rsidR="004703A2" w:rsidRPr="007E40B4" w:rsidRDefault="004703A2" w:rsidP="004703A2">
            <w:r>
              <w:t>XAABI_LIJFRENTEPREMIEBET</w:t>
            </w:r>
          </w:p>
        </w:tc>
        <w:tc>
          <w:tcPr>
            <w:tcW w:w="152" w:type="pct"/>
            <w:tcBorders>
              <w:top w:val="single" w:sz="6" w:space="0" w:color="auto"/>
              <w:left w:val="single" w:sz="6" w:space="0" w:color="auto"/>
              <w:bottom w:val="single" w:sz="6" w:space="0" w:color="auto"/>
              <w:right w:val="single" w:sz="6" w:space="0" w:color="auto"/>
            </w:tcBorders>
          </w:tcPr>
          <w:p w14:paraId="31BE2206" w14:textId="77777777" w:rsidR="004703A2" w:rsidRPr="00BD7467" w:rsidRDefault="004703A2" w:rsidP="009D58A9">
            <w:pPr>
              <w:rPr>
                <w:rFonts w:cs="Arial"/>
                <w:snapToGrid w:val="0"/>
                <w:sz w:val="16"/>
              </w:rPr>
            </w:pPr>
          </w:p>
        </w:tc>
        <w:tc>
          <w:tcPr>
            <w:tcW w:w="1350" w:type="pct"/>
            <w:tcBorders>
              <w:top w:val="single" w:sz="6" w:space="0" w:color="auto"/>
              <w:left w:val="single" w:sz="6" w:space="0" w:color="auto"/>
              <w:bottom w:val="single" w:sz="6" w:space="0" w:color="auto"/>
              <w:right w:val="single" w:sz="6" w:space="0" w:color="auto"/>
            </w:tcBorders>
          </w:tcPr>
          <w:p w14:paraId="662C184B" w14:textId="017E0EC4" w:rsidR="004703A2" w:rsidRPr="00B24A90" w:rsidRDefault="004703A2" w:rsidP="009D58A9">
            <w:pPr>
              <w:rPr>
                <w:rFonts w:cs="Arial"/>
                <w:snapToGrid w:val="0"/>
                <w:sz w:val="16"/>
              </w:rPr>
            </w:pPr>
            <w:r w:rsidRPr="00B24A90">
              <w:rPr>
                <w:rFonts w:cs="Arial"/>
                <w:snapToGrid w:val="0"/>
                <w:sz w:val="16"/>
              </w:rPr>
              <w:t>CMG</w:t>
            </w:r>
            <w:r w:rsidR="003C7261">
              <w:rPr>
                <w:rFonts w:cs="Arial"/>
                <w:snapToGrid w:val="0"/>
                <w:sz w:val="16"/>
              </w:rPr>
              <w:t>_C_T_</w:t>
            </w:r>
            <w:r w:rsidRPr="00B24A90">
              <w:rPr>
                <w:rFonts w:cs="Arial"/>
                <w:snapToGrid w:val="0"/>
                <w:sz w:val="16"/>
              </w:rPr>
              <w:t>DEELNEMER_NP_SEL</w:t>
            </w:r>
          </w:p>
        </w:tc>
        <w:tc>
          <w:tcPr>
            <w:tcW w:w="1839" w:type="pct"/>
            <w:tcBorders>
              <w:top w:val="single" w:sz="6" w:space="0" w:color="auto"/>
              <w:left w:val="single" w:sz="6" w:space="0" w:color="auto"/>
              <w:bottom w:val="single" w:sz="6" w:space="0" w:color="auto"/>
              <w:right w:val="single" w:sz="6" w:space="0" w:color="auto"/>
            </w:tcBorders>
          </w:tcPr>
          <w:p w14:paraId="44ACE676" w14:textId="77777777" w:rsidR="004703A2" w:rsidRPr="00805789" w:rsidRDefault="004703A2" w:rsidP="009D58A9">
            <w:pPr>
              <w:rPr>
                <w:rFonts w:cs="Arial"/>
                <w:snapToGrid w:val="0"/>
                <w:sz w:val="16"/>
              </w:rPr>
            </w:pPr>
            <w:r w:rsidRPr="004703A2">
              <w:rPr>
                <w:rFonts w:cs="Arial"/>
                <w:snapToGrid w:val="0"/>
                <w:sz w:val="16"/>
              </w:rPr>
              <w:t>DVPNPVW_LRPREMIEBET</w:t>
            </w:r>
          </w:p>
        </w:tc>
      </w:tr>
    </w:tbl>
    <w:p w14:paraId="36B0A534" w14:textId="498C25BE" w:rsidR="00DC73E8" w:rsidRPr="00A17785" w:rsidRDefault="00DC73E8" w:rsidP="00DC73E8">
      <w:pPr>
        <w:rPr>
          <w:rFonts w:cs="Arial"/>
          <w:snapToGrid w:val="0"/>
          <w:szCs w:val="19"/>
        </w:rPr>
      </w:pPr>
      <w:r w:rsidRPr="00A17785">
        <w:rPr>
          <w:rFonts w:cs="Arial"/>
          <w:snapToGrid w:val="0"/>
          <w:szCs w:val="19"/>
        </w:rPr>
        <w:t>*</w:t>
      </w:r>
      <w:r w:rsidR="00A17785" w:rsidRPr="00A17785">
        <w:rPr>
          <w:rFonts w:cs="Arial"/>
          <w:snapToGrid w:val="0"/>
          <w:szCs w:val="19"/>
        </w:rPr>
        <w:t>*</w:t>
      </w:r>
      <w:r w:rsidRPr="00A17785">
        <w:rPr>
          <w:rFonts w:cs="Arial"/>
          <w:snapToGrid w:val="0"/>
          <w:szCs w:val="19"/>
        </w:rPr>
        <w:t xml:space="preserve"> omzetten </w:t>
      </w:r>
      <w:proofErr w:type="spellStart"/>
      <w:r w:rsidRPr="00A17785">
        <w:rPr>
          <w:rFonts w:cs="Arial"/>
          <w:snapToGrid w:val="0"/>
          <w:szCs w:val="19"/>
        </w:rPr>
        <w:t>char</w:t>
      </w:r>
      <w:proofErr w:type="spellEnd"/>
      <w:r w:rsidRPr="00A17785">
        <w:rPr>
          <w:rFonts w:cs="Arial"/>
          <w:snapToGrid w:val="0"/>
          <w:szCs w:val="19"/>
        </w:rPr>
        <w:t xml:space="preserve">(10 </w:t>
      </w:r>
      <w:proofErr w:type="spellStart"/>
      <w:r w:rsidRPr="00A17785">
        <w:rPr>
          <w:rFonts w:cs="Arial"/>
          <w:snapToGrid w:val="0"/>
          <w:szCs w:val="19"/>
        </w:rPr>
        <w:t>yyyy</w:t>
      </w:r>
      <w:proofErr w:type="spellEnd"/>
      <w:r w:rsidRPr="00A17785">
        <w:rPr>
          <w:rFonts w:cs="Arial"/>
          <w:snapToGrid w:val="0"/>
          <w:szCs w:val="19"/>
        </w:rPr>
        <w:t>-mm-</w:t>
      </w:r>
      <w:proofErr w:type="spellStart"/>
      <w:r w:rsidRPr="00A17785">
        <w:rPr>
          <w:rFonts w:cs="Arial"/>
          <w:snapToGrid w:val="0"/>
          <w:szCs w:val="19"/>
        </w:rPr>
        <w:t>dd</w:t>
      </w:r>
      <w:proofErr w:type="spellEnd"/>
      <w:r w:rsidRPr="00A17785">
        <w:rPr>
          <w:rFonts w:cs="Arial"/>
          <w:snapToGrid w:val="0"/>
          <w:szCs w:val="19"/>
        </w:rPr>
        <w:t>) naar date format</w:t>
      </w:r>
    </w:p>
    <w:p w14:paraId="2BA17109" w14:textId="77777777" w:rsidR="007045C0" w:rsidRDefault="007045C0" w:rsidP="00C62384"/>
    <w:p w14:paraId="4A81B4C9" w14:textId="5872D564" w:rsidR="00D57D62" w:rsidRDefault="001174BA" w:rsidP="001174BA">
      <w:pPr>
        <w:pStyle w:val="Kop5"/>
        <w:rPr>
          <w:snapToGrid w:val="0"/>
        </w:rPr>
      </w:pPr>
      <w:bookmarkStart w:id="208" w:name="_Ref486419401"/>
      <w:r>
        <w:rPr>
          <w:snapToGrid w:val="0"/>
        </w:rPr>
        <w:t>Afleiding</w:t>
      </w:r>
      <w:r w:rsidR="00623770" w:rsidRPr="00623770">
        <w:rPr>
          <w:snapToGrid w:val="0"/>
        </w:rPr>
        <w:t xml:space="preserve"> XAABI_DLN_NP_ID:</w:t>
      </w:r>
      <w:bookmarkEnd w:id="208"/>
    </w:p>
    <w:p w14:paraId="21B5C8CC" w14:textId="77777777" w:rsidR="000957B9" w:rsidRPr="000957B9" w:rsidRDefault="000957B9" w:rsidP="000957B9"/>
    <w:tbl>
      <w:tblPr>
        <w:tblW w:w="4833" w:type="pct"/>
        <w:tblCellMar>
          <w:left w:w="30" w:type="dxa"/>
          <w:right w:w="30" w:type="dxa"/>
        </w:tblCellMar>
        <w:tblLook w:val="0000" w:firstRow="0" w:lastRow="0" w:firstColumn="0" w:lastColumn="0" w:noHBand="0" w:noVBand="0"/>
      </w:tblPr>
      <w:tblGrid>
        <w:gridCol w:w="8752"/>
      </w:tblGrid>
      <w:tr w:rsidR="00F42B97" w:rsidRPr="00D03719" w14:paraId="50E3E14B" w14:textId="77777777" w:rsidTr="00F42B97">
        <w:trPr>
          <w:cantSplit/>
          <w:trHeight w:val="190"/>
        </w:trPr>
        <w:tc>
          <w:tcPr>
            <w:tcW w:w="5000" w:type="pct"/>
            <w:tcBorders>
              <w:top w:val="single" w:sz="6" w:space="0" w:color="auto"/>
              <w:left w:val="single" w:sz="6" w:space="0" w:color="auto"/>
              <w:bottom w:val="single" w:sz="6" w:space="0" w:color="auto"/>
              <w:right w:val="single" w:sz="6" w:space="0" w:color="auto"/>
            </w:tcBorders>
          </w:tcPr>
          <w:p w14:paraId="690A72D2" w14:textId="62CC80B4" w:rsidR="00F42B97" w:rsidRPr="00D03719" w:rsidRDefault="00F42B97" w:rsidP="00F42B97">
            <w:pPr>
              <w:rPr>
                <w:rFonts w:cs="Arial"/>
                <w:snapToGrid w:val="0"/>
                <w:szCs w:val="19"/>
              </w:rPr>
            </w:pPr>
            <w:r w:rsidRPr="00FA4A6E">
              <w:rPr>
                <w:rFonts w:cs="Arial"/>
                <w:snapToGrid w:val="0"/>
                <w:szCs w:val="19"/>
              </w:rPr>
              <w:t>DVPNPVW_SOORT_PERSOON</w:t>
            </w:r>
            <w:r>
              <w:rPr>
                <w:rFonts w:cs="Arial"/>
                <w:snapToGrid w:val="0"/>
                <w:szCs w:val="19"/>
              </w:rPr>
              <w:t xml:space="preserve"> CONCAT</w:t>
            </w:r>
          </w:p>
        </w:tc>
      </w:tr>
      <w:tr w:rsidR="00F42B97" w:rsidRPr="00D03719" w14:paraId="264B95C5" w14:textId="77777777" w:rsidTr="00F42B97">
        <w:trPr>
          <w:cantSplit/>
          <w:trHeight w:val="190"/>
        </w:trPr>
        <w:tc>
          <w:tcPr>
            <w:tcW w:w="5000" w:type="pct"/>
            <w:tcBorders>
              <w:top w:val="single" w:sz="6" w:space="0" w:color="auto"/>
              <w:left w:val="single" w:sz="6" w:space="0" w:color="auto"/>
              <w:bottom w:val="single" w:sz="6" w:space="0" w:color="auto"/>
              <w:right w:val="single" w:sz="6" w:space="0" w:color="auto"/>
            </w:tcBorders>
          </w:tcPr>
          <w:p w14:paraId="5146DAFA" w14:textId="77777777" w:rsidR="00F42B97" w:rsidRPr="00D03719" w:rsidRDefault="00F42B97" w:rsidP="00F42B97">
            <w:pPr>
              <w:rPr>
                <w:rFonts w:cs="Arial"/>
                <w:snapToGrid w:val="0"/>
                <w:szCs w:val="19"/>
              </w:rPr>
            </w:pPr>
            <w:r w:rsidRPr="00D03719">
              <w:rPr>
                <w:rFonts w:cs="Arial"/>
                <w:snapToGrid w:val="0"/>
                <w:szCs w:val="19"/>
              </w:rPr>
              <w:t>DVPNPVW</w:t>
            </w:r>
            <w:r>
              <w:rPr>
                <w:rFonts w:cs="Arial"/>
                <w:snapToGrid w:val="0"/>
                <w:szCs w:val="19"/>
              </w:rPr>
              <w:t>_SEQUENCE</w:t>
            </w:r>
          </w:p>
        </w:tc>
      </w:tr>
    </w:tbl>
    <w:p w14:paraId="39801142" w14:textId="3CBD5E17" w:rsidR="00D03719" w:rsidRDefault="00F42B97" w:rsidP="00C62384">
      <w:pPr>
        <w:rPr>
          <w:rFonts w:cs="Arial"/>
          <w:snapToGrid w:val="0"/>
          <w:szCs w:val="19"/>
        </w:rPr>
      </w:pPr>
      <w:r w:rsidRPr="00D03719">
        <w:rPr>
          <w:rFonts w:cs="Arial"/>
          <w:snapToGrid w:val="0"/>
          <w:szCs w:val="19"/>
        </w:rPr>
        <w:t>Neem deze waarde over in XAABI_DLN_ID</w:t>
      </w:r>
    </w:p>
    <w:p w14:paraId="47CF62AF" w14:textId="77777777" w:rsidR="00F42B97" w:rsidRPr="00D03719" w:rsidRDefault="00F42B97" w:rsidP="00C62384">
      <w:pPr>
        <w:rPr>
          <w:rFonts w:cs="Arial"/>
          <w:snapToGrid w:val="0"/>
          <w:szCs w:val="19"/>
        </w:rPr>
      </w:pPr>
    </w:p>
    <w:p w14:paraId="3FAFECCE" w14:textId="1CF66128" w:rsidR="008B0B2F" w:rsidRPr="00004578" w:rsidRDefault="008B0B2F" w:rsidP="00004578">
      <w:pPr>
        <w:pStyle w:val="Kop3"/>
      </w:pPr>
      <w:bookmarkStart w:id="209" w:name="_Toc509919578"/>
      <w:r w:rsidRPr="00004578">
        <w:t>Hoofdselectie (HSEL</w:t>
      </w:r>
      <w:r w:rsidR="008936EE" w:rsidRPr="00004578">
        <w:t>_CMG_FIN_MELDING_DLN_NP</w:t>
      </w:r>
      <w:r w:rsidRPr="00004578">
        <w:t>)</w:t>
      </w:r>
      <w:bookmarkEnd w:id="209"/>
    </w:p>
    <w:p w14:paraId="5B1C7965" w14:textId="77777777" w:rsidR="008B0B2F" w:rsidRPr="0054792E" w:rsidRDefault="008B0B2F" w:rsidP="008B0B2F">
      <w:pPr>
        <w:pStyle w:val="Kop5"/>
      </w:pPr>
      <w:r w:rsidRPr="0054792E">
        <w:t>Functionele beschrijving:</w:t>
      </w:r>
    </w:p>
    <w:p w14:paraId="6E69FA5F" w14:textId="480B6C59" w:rsidR="008B0B2F" w:rsidRPr="0054792E" w:rsidRDefault="008B0B2F" w:rsidP="008B0B2F">
      <w:pPr>
        <w:pStyle w:val="Standaardinspringing"/>
        <w:ind w:left="0" w:firstLine="0"/>
      </w:pPr>
      <w:r w:rsidRPr="0054792E">
        <w:t xml:space="preserve">Selecteer alle gegevens uit </w:t>
      </w:r>
      <w:r>
        <w:t>CMG</w:t>
      </w:r>
      <w:r w:rsidRPr="0054792E">
        <w:t xml:space="preserve"> (</w:t>
      </w:r>
      <w:r w:rsidR="00065114">
        <w:t>HSEL_MELDING</w:t>
      </w:r>
      <w:r w:rsidRPr="0054792E">
        <w:t xml:space="preserve">). </w:t>
      </w:r>
    </w:p>
    <w:p w14:paraId="72B6F0D1" w14:textId="77777777" w:rsidR="008B0B2F" w:rsidRPr="0054792E" w:rsidRDefault="008B0B2F" w:rsidP="008B0B2F">
      <w:pPr>
        <w:pStyle w:val="Standaardinspringing"/>
        <w:ind w:left="0" w:firstLine="0"/>
      </w:pPr>
    </w:p>
    <w:p w14:paraId="6F4167C0" w14:textId="374ABBBF" w:rsidR="008B0B2F" w:rsidRDefault="00207555" w:rsidP="00D03719">
      <w:pPr>
        <w:pStyle w:val="Kop5"/>
      </w:pPr>
      <w:proofErr w:type="spellStart"/>
      <w:r>
        <w:t>Selectiepad</w:t>
      </w:r>
      <w:proofErr w:type="spellEnd"/>
    </w:p>
    <w:p w14:paraId="3B362B42" w14:textId="7948698C" w:rsidR="008B0B2F" w:rsidRPr="00CC68B2" w:rsidRDefault="00065114" w:rsidP="008B0B2F">
      <w:pPr>
        <w:rPr>
          <w:b/>
        </w:rPr>
      </w:pPr>
      <w:r>
        <w:t>HSEL_MELDING</w:t>
      </w:r>
    </w:p>
    <w:p w14:paraId="28265C38" w14:textId="77777777" w:rsidR="008B0B2F" w:rsidRDefault="008B0B2F" w:rsidP="008B0B2F"/>
    <w:p w14:paraId="3271515C" w14:textId="17863E9E" w:rsidR="00CB262F" w:rsidRDefault="00CB262F" w:rsidP="00CB262F">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536"/>
        <w:gridCol w:w="426"/>
        <w:gridCol w:w="567"/>
        <w:gridCol w:w="4525"/>
      </w:tblGrid>
      <w:tr w:rsidR="008B0B2F" w14:paraId="18E5473E" w14:textId="77777777" w:rsidTr="00CB262F">
        <w:trPr>
          <w:cantSplit/>
        </w:trPr>
        <w:tc>
          <w:tcPr>
            <w:tcW w:w="1953" w:type="pct"/>
            <w:tcBorders>
              <w:top w:val="single" w:sz="6" w:space="0" w:color="auto"/>
              <w:left w:val="single" w:sz="6" w:space="0" w:color="auto"/>
              <w:bottom w:val="single" w:sz="6" w:space="0" w:color="auto"/>
              <w:right w:val="single" w:sz="6" w:space="0" w:color="auto"/>
            </w:tcBorders>
            <w:shd w:val="pct20" w:color="auto" w:fill="FFFFFF"/>
          </w:tcPr>
          <w:p w14:paraId="58CCF5EF" w14:textId="04C17D54" w:rsidR="008B0B2F" w:rsidRDefault="00065114" w:rsidP="00624933">
            <w:pPr>
              <w:rPr>
                <w:rFonts w:cs="Arial"/>
                <w:b/>
                <w:snapToGrid w:val="0"/>
                <w:sz w:val="16"/>
              </w:rPr>
            </w:pPr>
            <w:r w:rsidRPr="00065114">
              <w:rPr>
                <w:rFonts w:cs="Arial"/>
                <w:b/>
                <w:snapToGrid w:val="0"/>
                <w:sz w:val="16"/>
              </w:rPr>
              <w:t>HSEL_MELDING</w:t>
            </w:r>
            <w:r w:rsidRPr="00065114" w:rsidDel="00065114">
              <w:rPr>
                <w:rFonts w:cs="Arial"/>
                <w:b/>
                <w:snapToGrid w:val="0"/>
                <w:sz w:val="16"/>
              </w:rPr>
              <w:t xml:space="preserve"> </w:t>
            </w:r>
            <w:r w:rsidR="008B0B2F">
              <w:rPr>
                <w:rFonts w:cs="Arial"/>
                <w:b/>
                <w:snapToGrid w:val="0"/>
                <w:sz w:val="16"/>
              </w:rPr>
              <w:t>(alias: X1</w:t>
            </w:r>
            <w:r w:rsidR="008B0B2F" w:rsidRPr="00CC68B2">
              <w:rPr>
                <w:rFonts w:cs="Arial"/>
                <w:b/>
                <w:snapToGrid w:val="0"/>
                <w:sz w:val="16"/>
              </w:rPr>
              <w:t>)</w:t>
            </w:r>
          </w:p>
          <w:p w14:paraId="62AC90A1" w14:textId="511E0D40" w:rsidR="00065114" w:rsidRDefault="00065114" w:rsidP="00624933">
            <w:pPr>
              <w:rPr>
                <w:b/>
              </w:rPr>
            </w:pPr>
          </w:p>
        </w:tc>
        <w:tc>
          <w:tcPr>
            <w:tcW w:w="235" w:type="pct"/>
            <w:tcBorders>
              <w:top w:val="single" w:sz="6" w:space="0" w:color="auto"/>
              <w:left w:val="single" w:sz="6" w:space="0" w:color="auto"/>
              <w:bottom w:val="single" w:sz="6" w:space="0" w:color="auto"/>
              <w:right w:val="single" w:sz="6" w:space="0" w:color="auto"/>
            </w:tcBorders>
            <w:shd w:val="pct20" w:color="auto" w:fill="FFFFFF"/>
          </w:tcPr>
          <w:p w14:paraId="11356AD9" w14:textId="77777777" w:rsidR="008B0B2F" w:rsidRDefault="008B0B2F" w:rsidP="00624933">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4950D20F" w14:textId="77777777" w:rsidR="008B0B2F" w:rsidRPr="00CC68B2" w:rsidRDefault="008B0B2F" w:rsidP="00624933">
            <w:pPr>
              <w:rPr>
                <w:rFonts w:cs="Arial"/>
                <w:b/>
                <w:snapToGrid w:val="0"/>
                <w:sz w:val="16"/>
              </w:rPr>
            </w:pPr>
            <w:r>
              <w:rPr>
                <w:rFonts w:cs="Arial"/>
                <w:b/>
                <w:snapToGrid w:val="0"/>
                <w:sz w:val="16"/>
              </w:rPr>
              <w:t>SEL</w:t>
            </w:r>
          </w:p>
        </w:tc>
        <w:tc>
          <w:tcPr>
            <w:tcW w:w="2499" w:type="pct"/>
            <w:tcBorders>
              <w:top w:val="single" w:sz="6" w:space="0" w:color="auto"/>
              <w:left w:val="single" w:sz="6" w:space="0" w:color="auto"/>
              <w:bottom w:val="single" w:sz="6" w:space="0" w:color="auto"/>
              <w:right w:val="single" w:sz="6" w:space="0" w:color="auto"/>
            </w:tcBorders>
            <w:shd w:val="pct20" w:color="auto" w:fill="FFFFFF"/>
          </w:tcPr>
          <w:p w14:paraId="3C977160" w14:textId="77777777" w:rsidR="008B0B2F" w:rsidRDefault="008B0B2F" w:rsidP="00624933">
            <w:pPr>
              <w:rPr>
                <w:b/>
              </w:rPr>
            </w:pPr>
            <w:proofErr w:type="spellStart"/>
            <w:r w:rsidRPr="00CC68B2">
              <w:rPr>
                <w:rFonts w:cs="Arial"/>
                <w:b/>
                <w:snapToGrid w:val="0"/>
                <w:sz w:val="16"/>
              </w:rPr>
              <w:t>Sel</w:t>
            </w:r>
            <w:proofErr w:type="spellEnd"/>
            <w:r w:rsidRPr="00CC68B2">
              <w:rPr>
                <w:rFonts w:cs="Arial"/>
                <w:b/>
                <w:snapToGrid w:val="0"/>
                <w:sz w:val="16"/>
              </w:rPr>
              <w:t>.</w:t>
            </w:r>
          </w:p>
        </w:tc>
      </w:tr>
      <w:tr w:rsidR="008B0B2F" w14:paraId="3FB0C2B1"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28822605" w14:textId="43911B0D" w:rsidR="008B0B2F" w:rsidRPr="005F0BD2" w:rsidRDefault="00990E25" w:rsidP="00624933">
            <w:pPr>
              <w:rPr>
                <w:rFonts w:cs="Arial"/>
                <w:sz w:val="16"/>
                <w:szCs w:val="16"/>
              </w:rPr>
            </w:pPr>
            <w:r>
              <w:rPr>
                <w:rFonts w:cs="Arial"/>
                <w:sz w:val="16"/>
                <w:szCs w:val="16"/>
              </w:rPr>
              <w:t>TS_REGISTRATIE</w:t>
            </w:r>
          </w:p>
        </w:tc>
        <w:tc>
          <w:tcPr>
            <w:tcW w:w="235" w:type="pct"/>
            <w:tcBorders>
              <w:top w:val="single" w:sz="6" w:space="0" w:color="auto"/>
              <w:left w:val="single" w:sz="6" w:space="0" w:color="auto"/>
              <w:bottom w:val="single" w:sz="6" w:space="0" w:color="auto"/>
              <w:right w:val="single" w:sz="6" w:space="0" w:color="auto"/>
            </w:tcBorders>
          </w:tcPr>
          <w:p w14:paraId="23F967F5" w14:textId="77777777" w:rsidR="008B0B2F" w:rsidRDefault="008B0B2F" w:rsidP="00624933">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3215E930" w14:textId="77777777" w:rsidR="008B0B2F" w:rsidRDefault="008B0B2F" w:rsidP="00624933">
            <w:pPr>
              <w:ind w:right="-70"/>
              <w:rPr>
                <w:rFonts w:cs="Arial"/>
                <w:sz w:val="16"/>
                <w:szCs w:val="16"/>
              </w:rPr>
            </w:pPr>
            <w:r>
              <w:rPr>
                <w:rFonts w:cs="Arial"/>
                <w:sz w:val="16"/>
                <w:szCs w:val="16"/>
              </w:rPr>
              <w:t>X</w:t>
            </w:r>
          </w:p>
        </w:tc>
        <w:tc>
          <w:tcPr>
            <w:tcW w:w="2499" w:type="pct"/>
            <w:tcBorders>
              <w:top w:val="single" w:sz="6" w:space="0" w:color="auto"/>
              <w:left w:val="single" w:sz="6" w:space="0" w:color="auto"/>
              <w:bottom w:val="single" w:sz="6" w:space="0" w:color="auto"/>
              <w:right w:val="single" w:sz="6" w:space="0" w:color="auto"/>
            </w:tcBorders>
          </w:tcPr>
          <w:p w14:paraId="0D9F9F59" w14:textId="77777777" w:rsidR="008B0B2F" w:rsidRDefault="008B0B2F" w:rsidP="00624933">
            <w:pPr>
              <w:rPr>
                <w:rFonts w:cs="Arial"/>
                <w:sz w:val="16"/>
                <w:szCs w:val="16"/>
              </w:rPr>
            </w:pPr>
          </w:p>
        </w:tc>
      </w:tr>
      <w:tr w:rsidR="008B0B2F" w14:paraId="1CC32035"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7B29E454" w14:textId="77777777" w:rsidR="008B0B2F" w:rsidRPr="005F0BD2" w:rsidRDefault="008B0B2F" w:rsidP="00624933">
            <w:pPr>
              <w:rPr>
                <w:rFonts w:cs="Arial"/>
                <w:sz w:val="16"/>
                <w:szCs w:val="16"/>
              </w:rPr>
            </w:pPr>
            <w:r w:rsidRPr="005F0BD2">
              <w:rPr>
                <w:rFonts w:cs="Arial"/>
                <w:sz w:val="16"/>
                <w:szCs w:val="16"/>
              </w:rPr>
              <w:t>X_OP_TYPE</w:t>
            </w:r>
          </w:p>
        </w:tc>
        <w:tc>
          <w:tcPr>
            <w:tcW w:w="235" w:type="pct"/>
            <w:tcBorders>
              <w:top w:val="single" w:sz="6" w:space="0" w:color="auto"/>
              <w:left w:val="single" w:sz="6" w:space="0" w:color="auto"/>
              <w:bottom w:val="single" w:sz="6" w:space="0" w:color="auto"/>
              <w:right w:val="single" w:sz="6" w:space="0" w:color="auto"/>
            </w:tcBorders>
          </w:tcPr>
          <w:p w14:paraId="1129572A" w14:textId="77777777" w:rsidR="008B0B2F" w:rsidRDefault="008B0B2F" w:rsidP="00624933">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7A01A86B" w14:textId="77777777" w:rsidR="008B0B2F" w:rsidRDefault="008B0B2F" w:rsidP="00624933">
            <w:pPr>
              <w:ind w:right="-70"/>
              <w:rPr>
                <w:rFonts w:cs="Arial"/>
                <w:sz w:val="16"/>
                <w:szCs w:val="16"/>
              </w:rPr>
            </w:pPr>
            <w:r>
              <w:rPr>
                <w:rFonts w:cs="Arial"/>
                <w:sz w:val="16"/>
                <w:szCs w:val="16"/>
              </w:rPr>
              <w:t>X</w:t>
            </w:r>
          </w:p>
        </w:tc>
        <w:tc>
          <w:tcPr>
            <w:tcW w:w="2499" w:type="pct"/>
            <w:tcBorders>
              <w:top w:val="single" w:sz="6" w:space="0" w:color="auto"/>
              <w:left w:val="single" w:sz="6" w:space="0" w:color="auto"/>
              <w:bottom w:val="single" w:sz="6" w:space="0" w:color="auto"/>
              <w:right w:val="single" w:sz="6" w:space="0" w:color="auto"/>
            </w:tcBorders>
          </w:tcPr>
          <w:p w14:paraId="2CA6F99F" w14:textId="77777777" w:rsidR="008B0B2F" w:rsidRDefault="008B0B2F" w:rsidP="00624933">
            <w:pPr>
              <w:rPr>
                <w:rFonts w:cs="Arial"/>
                <w:sz w:val="16"/>
                <w:szCs w:val="16"/>
              </w:rPr>
            </w:pPr>
          </w:p>
        </w:tc>
      </w:tr>
      <w:tr w:rsidR="008B0B2F" w14:paraId="5D4FB891"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04B743C2" w14:textId="77777777" w:rsidR="008B0B2F" w:rsidRPr="005F0BD2" w:rsidRDefault="008B0B2F" w:rsidP="00624933">
            <w:pPr>
              <w:rPr>
                <w:rFonts w:cs="Arial"/>
                <w:sz w:val="16"/>
                <w:szCs w:val="16"/>
              </w:rPr>
            </w:pPr>
            <w:r w:rsidRPr="005F0BD2">
              <w:rPr>
                <w:rFonts w:cs="Arial"/>
                <w:sz w:val="16"/>
                <w:szCs w:val="16"/>
              </w:rPr>
              <w:t>X_USER</w:t>
            </w:r>
          </w:p>
        </w:tc>
        <w:tc>
          <w:tcPr>
            <w:tcW w:w="235" w:type="pct"/>
            <w:tcBorders>
              <w:top w:val="single" w:sz="6" w:space="0" w:color="auto"/>
              <w:left w:val="single" w:sz="6" w:space="0" w:color="auto"/>
              <w:bottom w:val="single" w:sz="6" w:space="0" w:color="auto"/>
              <w:right w:val="single" w:sz="6" w:space="0" w:color="auto"/>
            </w:tcBorders>
          </w:tcPr>
          <w:p w14:paraId="05AF2D4A" w14:textId="77777777" w:rsidR="008B0B2F" w:rsidRDefault="008B0B2F" w:rsidP="00624933">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2C69321F" w14:textId="77777777" w:rsidR="008B0B2F" w:rsidRDefault="008B0B2F" w:rsidP="00624933">
            <w:pPr>
              <w:ind w:right="-70"/>
              <w:rPr>
                <w:rFonts w:cs="Arial"/>
                <w:sz w:val="16"/>
                <w:szCs w:val="16"/>
              </w:rPr>
            </w:pPr>
            <w:r>
              <w:rPr>
                <w:rFonts w:cs="Arial"/>
                <w:sz w:val="16"/>
                <w:szCs w:val="16"/>
              </w:rPr>
              <w:t>X</w:t>
            </w:r>
          </w:p>
        </w:tc>
        <w:tc>
          <w:tcPr>
            <w:tcW w:w="2499" w:type="pct"/>
            <w:tcBorders>
              <w:top w:val="single" w:sz="6" w:space="0" w:color="auto"/>
              <w:left w:val="single" w:sz="6" w:space="0" w:color="auto"/>
              <w:bottom w:val="single" w:sz="6" w:space="0" w:color="auto"/>
              <w:right w:val="single" w:sz="6" w:space="0" w:color="auto"/>
            </w:tcBorders>
          </w:tcPr>
          <w:p w14:paraId="5AB4989D" w14:textId="77777777" w:rsidR="008B0B2F" w:rsidRDefault="008B0B2F" w:rsidP="00624933">
            <w:pPr>
              <w:rPr>
                <w:rFonts w:cs="Arial"/>
                <w:sz w:val="16"/>
                <w:szCs w:val="16"/>
              </w:rPr>
            </w:pPr>
          </w:p>
        </w:tc>
      </w:tr>
      <w:tr w:rsidR="008B0B2F" w14:paraId="1D89A0CF"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6688457" w14:textId="77777777" w:rsidR="008B0B2F" w:rsidRPr="00310F73" w:rsidRDefault="008B0B2F" w:rsidP="00624933">
            <w:r w:rsidRPr="00C66397">
              <w:rPr>
                <w:rFonts w:cs="Arial"/>
                <w:snapToGrid w:val="0"/>
                <w:sz w:val="16"/>
              </w:rPr>
              <w:t>DVPVW_</w:t>
            </w:r>
            <w:r w:rsidRPr="00CD2BC2">
              <w:rPr>
                <w:rFonts w:cs="Arial"/>
                <w:snapToGrid w:val="0"/>
                <w:sz w:val="16"/>
              </w:rPr>
              <w:t>X</w:t>
            </w:r>
            <w:r>
              <w:rPr>
                <w:rFonts w:cs="Arial"/>
                <w:snapToGrid w:val="0"/>
                <w:sz w:val="16"/>
              </w:rPr>
              <w:t>D</w:t>
            </w:r>
            <w:r w:rsidRPr="00CD2BC2">
              <w:rPr>
                <w:rFonts w:cs="Arial"/>
                <w:snapToGrid w:val="0"/>
                <w:sz w:val="16"/>
              </w:rPr>
              <w:t>_ID</w:t>
            </w:r>
          </w:p>
        </w:tc>
        <w:tc>
          <w:tcPr>
            <w:tcW w:w="235" w:type="pct"/>
            <w:tcBorders>
              <w:top w:val="single" w:sz="6" w:space="0" w:color="auto"/>
              <w:left w:val="single" w:sz="6" w:space="0" w:color="auto"/>
              <w:bottom w:val="single" w:sz="6" w:space="0" w:color="auto"/>
              <w:right w:val="single" w:sz="6" w:space="0" w:color="auto"/>
            </w:tcBorders>
          </w:tcPr>
          <w:p w14:paraId="02A9EC81" w14:textId="77777777" w:rsidR="008B0B2F" w:rsidRDefault="008B0B2F" w:rsidP="00624933"/>
        </w:tc>
        <w:tc>
          <w:tcPr>
            <w:tcW w:w="313" w:type="pct"/>
            <w:tcBorders>
              <w:top w:val="single" w:sz="6" w:space="0" w:color="auto"/>
              <w:left w:val="single" w:sz="6" w:space="0" w:color="auto"/>
              <w:bottom w:val="single" w:sz="6" w:space="0" w:color="auto"/>
              <w:right w:val="single" w:sz="6" w:space="0" w:color="auto"/>
            </w:tcBorders>
          </w:tcPr>
          <w:p w14:paraId="4BE2BDBF" w14:textId="77777777" w:rsidR="008B0B2F"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54961AA9" w14:textId="77777777" w:rsidR="008B0B2F" w:rsidRDefault="008B0B2F" w:rsidP="00624933"/>
        </w:tc>
      </w:tr>
      <w:tr w:rsidR="008B0B2F" w14:paraId="2DDFEC97"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43EAEFC1" w14:textId="77777777" w:rsidR="008B0B2F" w:rsidRPr="00310F73" w:rsidRDefault="008B0B2F" w:rsidP="00624933">
            <w:r w:rsidRPr="00C66397">
              <w:rPr>
                <w:rFonts w:cs="Arial"/>
                <w:snapToGrid w:val="0"/>
                <w:sz w:val="16"/>
              </w:rPr>
              <w:t>DVPVW_</w:t>
            </w:r>
            <w:r w:rsidRPr="00CD2BC2">
              <w:rPr>
                <w:rFonts w:cs="Arial"/>
                <w:snapToGrid w:val="0"/>
                <w:sz w:val="16"/>
              </w:rPr>
              <w:t>X</w:t>
            </w:r>
            <w:r>
              <w:rPr>
                <w:rFonts w:cs="Arial"/>
                <w:snapToGrid w:val="0"/>
                <w:sz w:val="16"/>
              </w:rPr>
              <w:t>H</w:t>
            </w:r>
            <w:r w:rsidRPr="00CD2BC2">
              <w:rPr>
                <w:rFonts w:cs="Arial"/>
                <w:snapToGrid w:val="0"/>
                <w:sz w:val="16"/>
              </w:rPr>
              <w:t>_ID</w:t>
            </w:r>
          </w:p>
        </w:tc>
        <w:tc>
          <w:tcPr>
            <w:tcW w:w="235" w:type="pct"/>
            <w:tcBorders>
              <w:top w:val="single" w:sz="6" w:space="0" w:color="auto"/>
              <w:left w:val="single" w:sz="6" w:space="0" w:color="auto"/>
              <w:bottom w:val="single" w:sz="6" w:space="0" w:color="auto"/>
              <w:right w:val="single" w:sz="6" w:space="0" w:color="auto"/>
            </w:tcBorders>
          </w:tcPr>
          <w:p w14:paraId="26FC8EB0" w14:textId="77777777" w:rsidR="008B0B2F" w:rsidRDefault="008B0B2F" w:rsidP="00624933"/>
        </w:tc>
        <w:tc>
          <w:tcPr>
            <w:tcW w:w="313" w:type="pct"/>
            <w:tcBorders>
              <w:top w:val="single" w:sz="6" w:space="0" w:color="auto"/>
              <w:left w:val="single" w:sz="6" w:space="0" w:color="auto"/>
              <w:bottom w:val="single" w:sz="6" w:space="0" w:color="auto"/>
              <w:right w:val="single" w:sz="6" w:space="0" w:color="auto"/>
            </w:tcBorders>
          </w:tcPr>
          <w:p w14:paraId="41FACC08" w14:textId="77777777" w:rsidR="008B0B2F" w:rsidRPr="00CD2BC2"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4D721D6E" w14:textId="77777777" w:rsidR="008B0B2F" w:rsidRDefault="008B0B2F" w:rsidP="00624933"/>
        </w:tc>
      </w:tr>
      <w:tr w:rsidR="008B0B2F" w14:paraId="468453DF"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0284185A" w14:textId="77777777" w:rsidR="008B0B2F" w:rsidRPr="00310F73" w:rsidRDefault="008B0B2F" w:rsidP="00624933">
            <w:r w:rsidRPr="00C66397">
              <w:rPr>
                <w:rFonts w:cs="Arial"/>
                <w:snapToGrid w:val="0"/>
                <w:sz w:val="16"/>
              </w:rPr>
              <w:t>DVPVW_</w:t>
            </w:r>
            <w:r w:rsidRPr="0024556D">
              <w:rPr>
                <w:rFonts w:cs="Arial"/>
                <w:snapToGrid w:val="0"/>
                <w:sz w:val="16"/>
              </w:rPr>
              <w:t>XML_</w:t>
            </w:r>
            <w:r>
              <w:rPr>
                <w:rFonts w:cs="Arial"/>
                <w:snapToGrid w:val="0"/>
                <w:sz w:val="16"/>
              </w:rPr>
              <w:t>DETAIL_</w:t>
            </w:r>
            <w:r w:rsidRPr="0024556D">
              <w:rPr>
                <w:rFonts w:cs="Arial"/>
                <w:snapToGrid w:val="0"/>
                <w:sz w:val="16"/>
              </w:rPr>
              <w:t>TABEL</w:t>
            </w:r>
          </w:p>
        </w:tc>
        <w:tc>
          <w:tcPr>
            <w:tcW w:w="235" w:type="pct"/>
            <w:tcBorders>
              <w:top w:val="single" w:sz="6" w:space="0" w:color="auto"/>
              <w:left w:val="single" w:sz="6" w:space="0" w:color="auto"/>
              <w:bottom w:val="single" w:sz="6" w:space="0" w:color="auto"/>
              <w:right w:val="single" w:sz="6" w:space="0" w:color="auto"/>
            </w:tcBorders>
          </w:tcPr>
          <w:p w14:paraId="20A6F0B7" w14:textId="77777777" w:rsidR="008B0B2F" w:rsidRDefault="008B0B2F" w:rsidP="00624933">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3F6D62EA" w14:textId="77777777" w:rsidR="008B0B2F" w:rsidRPr="00C66397"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627891F5" w14:textId="77777777" w:rsidR="008B0B2F" w:rsidRDefault="008B0B2F" w:rsidP="00624933"/>
        </w:tc>
      </w:tr>
      <w:tr w:rsidR="008B0B2F" w14:paraId="4974AC77"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D92731E" w14:textId="77777777" w:rsidR="008B0B2F" w:rsidRPr="00310F73" w:rsidRDefault="008B0B2F" w:rsidP="00624933">
            <w:r w:rsidRPr="00C66397">
              <w:rPr>
                <w:rFonts w:cs="Arial"/>
                <w:snapToGrid w:val="0"/>
                <w:sz w:val="16"/>
              </w:rPr>
              <w:t>DVPVW_</w:t>
            </w:r>
            <w:r w:rsidRPr="0024556D">
              <w:rPr>
                <w:rFonts w:cs="Arial"/>
                <w:snapToGrid w:val="0"/>
                <w:sz w:val="16"/>
              </w:rPr>
              <w:t>XML_</w:t>
            </w:r>
            <w:r>
              <w:rPr>
                <w:rFonts w:cs="Arial"/>
                <w:snapToGrid w:val="0"/>
                <w:sz w:val="16"/>
              </w:rPr>
              <w:t>HEADER_</w:t>
            </w:r>
            <w:r w:rsidRPr="0024556D">
              <w:rPr>
                <w:rFonts w:cs="Arial"/>
                <w:snapToGrid w:val="0"/>
                <w:sz w:val="16"/>
              </w:rPr>
              <w:t>TABEL</w:t>
            </w:r>
          </w:p>
        </w:tc>
        <w:tc>
          <w:tcPr>
            <w:tcW w:w="235" w:type="pct"/>
            <w:tcBorders>
              <w:top w:val="single" w:sz="6" w:space="0" w:color="auto"/>
              <w:left w:val="single" w:sz="6" w:space="0" w:color="auto"/>
              <w:bottom w:val="single" w:sz="6" w:space="0" w:color="auto"/>
              <w:right w:val="single" w:sz="6" w:space="0" w:color="auto"/>
            </w:tcBorders>
          </w:tcPr>
          <w:p w14:paraId="56572F52" w14:textId="77777777" w:rsidR="008B0B2F" w:rsidRDefault="008B0B2F" w:rsidP="00624933">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69BF4C6E" w14:textId="77777777" w:rsidR="008B0B2F" w:rsidRPr="00C66397"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6AE40A86" w14:textId="77777777" w:rsidR="008B0B2F" w:rsidRDefault="008B0B2F" w:rsidP="00624933"/>
        </w:tc>
      </w:tr>
      <w:tr w:rsidR="008B0B2F" w14:paraId="74CCE83C"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1C093FC1" w14:textId="77777777" w:rsidR="008B0B2F" w:rsidRPr="00C66397" w:rsidRDefault="008B0B2F" w:rsidP="00624933">
            <w:pPr>
              <w:rPr>
                <w:rFonts w:cs="Arial"/>
                <w:snapToGrid w:val="0"/>
                <w:sz w:val="16"/>
              </w:rPr>
            </w:pPr>
            <w:r w:rsidRPr="00C66397">
              <w:rPr>
                <w:rFonts w:cs="Arial"/>
                <w:snapToGrid w:val="0"/>
                <w:sz w:val="16"/>
              </w:rPr>
              <w:t>DVPVW_PRODUCT_ID</w:t>
            </w:r>
          </w:p>
        </w:tc>
        <w:tc>
          <w:tcPr>
            <w:tcW w:w="235" w:type="pct"/>
            <w:tcBorders>
              <w:top w:val="single" w:sz="6" w:space="0" w:color="auto"/>
              <w:left w:val="single" w:sz="6" w:space="0" w:color="auto"/>
              <w:bottom w:val="single" w:sz="6" w:space="0" w:color="auto"/>
              <w:right w:val="single" w:sz="6" w:space="0" w:color="auto"/>
            </w:tcBorders>
          </w:tcPr>
          <w:p w14:paraId="29DF7F85" w14:textId="77777777" w:rsidR="008B0B2F" w:rsidRPr="00C66397" w:rsidRDefault="008B0B2F"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E2BD1D4" w14:textId="77777777" w:rsidR="008B0B2F" w:rsidRPr="00C66397" w:rsidRDefault="008B0B2F" w:rsidP="00624933">
            <w:pPr>
              <w:rPr>
                <w:rFonts w:cs="Arial"/>
                <w:snapToGrid w:val="0"/>
                <w:sz w:val="16"/>
              </w:rPr>
            </w:pPr>
            <w:r w:rsidRPr="00C66397">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721D9AEA" w14:textId="77777777" w:rsidR="008B0B2F" w:rsidRDefault="008B0B2F" w:rsidP="00624933"/>
        </w:tc>
      </w:tr>
      <w:tr w:rsidR="008B0B2F" w14:paraId="1A9D1125"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73F62EEB" w14:textId="77777777" w:rsidR="008B0B2F" w:rsidRPr="00C66397" w:rsidRDefault="008B0B2F" w:rsidP="00624933">
            <w:pPr>
              <w:rPr>
                <w:rFonts w:cs="Arial"/>
                <w:snapToGrid w:val="0"/>
                <w:sz w:val="16"/>
              </w:rPr>
            </w:pPr>
            <w:r w:rsidRPr="00C66397">
              <w:rPr>
                <w:rFonts w:cs="Arial"/>
                <w:snapToGrid w:val="0"/>
                <w:sz w:val="16"/>
              </w:rPr>
              <w:t>DVPVW_PRODUCT_NUMMER</w:t>
            </w:r>
          </w:p>
        </w:tc>
        <w:tc>
          <w:tcPr>
            <w:tcW w:w="235" w:type="pct"/>
            <w:tcBorders>
              <w:top w:val="single" w:sz="6" w:space="0" w:color="auto"/>
              <w:left w:val="single" w:sz="6" w:space="0" w:color="auto"/>
              <w:bottom w:val="single" w:sz="6" w:space="0" w:color="auto"/>
              <w:right w:val="single" w:sz="6" w:space="0" w:color="auto"/>
            </w:tcBorders>
          </w:tcPr>
          <w:p w14:paraId="4672E794" w14:textId="77777777" w:rsidR="008B0B2F" w:rsidRPr="00C66397" w:rsidRDefault="008B0B2F"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412AFC7F" w14:textId="77777777" w:rsidR="008B0B2F" w:rsidRPr="00C66397" w:rsidRDefault="008B0B2F" w:rsidP="00624933">
            <w:pPr>
              <w:rPr>
                <w:rFonts w:cs="Arial"/>
                <w:snapToGrid w:val="0"/>
                <w:sz w:val="16"/>
              </w:rPr>
            </w:pPr>
            <w:r w:rsidRPr="00C66397">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292564E9" w14:textId="77777777" w:rsidR="008B0B2F" w:rsidRDefault="008B0B2F" w:rsidP="00624933"/>
        </w:tc>
      </w:tr>
      <w:tr w:rsidR="008B0B2F" w14:paraId="47E912F8"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16A76B65" w14:textId="77777777" w:rsidR="008B0B2F" w:rsidRPr="00C66397" w:rsidRDefault="008B0B2F" w:rsidP="00624933">
            <w:pPr>
              <w:rPr>
                <w:rFonts w:cs="Arial"/>
                <w:snapToGrid w:val="0"/>
                <w:sz w:val="16"/>
              </w:rPr>
            </w:pPr>
            <w:r w:rsidRPr="00C66397">
              <w:rPr>
                <w:rFonts w:cs="Arial"/>
                <w:snapToGrid w:val="0"/>
                <w:sz w:val="16"/>
              </w:rPr>
              <w:t>DVPVW_BERICHTSOORT</w:t>
            </w:r>
          </w:p>
        </w:tc>
        <w:tc>
          <w:tcPr>
            <w:tcW w:w="235" w:type="pct"/>
            <w:tcBorders>
              <w:top w:val="single" w:sz="6" w:space="0" w:color="auto"/>
              <w:left w:val="single" w:sz="6" w:space="0" w:color="auto"/>
              <w:bottom w:val="single" w:sz="6" w:space="0" w:color="auto"/>
              <w:right w:val="single" w:sz="6" w:space="0" w:color="auto"/>
            </w:tcBorders>
          </w:tcPr>
          <w:p w14:paraId="2FCFC8F3" w14:textId="77777777" w:rsidR="008B0B2F" w:rsidRPr="00C66397" w:rsidRDefault="008B0B2F"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515CE226" w14:textId="77777777" w:rsidR="008B0B2F"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735CBDC5" w14:textId="77777777" w:rsidR="008B0B2F" w:rsidRDefault="008B0B2F" w:rsidP="00624933"/>
        </w:tc>
      </w:tr>
      <w:tr w:rsidR="008B0B2F" w14:paraId="1147F719"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3899D38" w14:textId="77777777" w:rsidR="008B0B2F" w:rsidRPr="00C66397" w:rsidRDefault="008B0B2F" w:rsidP="00624933">
            <w:pPr>
              <w:rPr>
                <w:rFonts w:cs="Arial"/>
                <w:snapToGrid w:val="0"/>
                <w:sz w:val="16"/>
              </w:rPr>
            </w:pPr>
            <w:r w:rsidRPr="00C66397">
              <w:rPr>
                <w:rFonts w:cs="Arial"/>
                <w:snapToGrid w:val="0"/>
                <w:sz w:val="16"/>
              </w:rPr>
              <w:t>DVPVW_OPGAVE_TYPE</w:t>
            </w:r>
          </w:p>
        </w:tc>
        <w:tc>
          <w:tcPr>
            <w:tcW w:w="235" w:type="pct"/>
            <w:tcBorders>
              <w:top w:val="single" w:sz="6" w:space="0" w:color="auto"/>
              <w:left w:val="single" w:sz="6" w:space="0" w:color="auto"/>
              <w:bottom w:val="single" w:sz="6" w:space="0" w:color="auto"/>
              <w:right w:val="single" w:sz="6" w:space="0" w:color="auto"/>
            </w:tcBorders>
          </w:tcPr>
          <w:p w14:paraId="6161411D" w14:textId="77777777" w:rsidR="008B0B2F" w:rsidRDefault="008B0B2F"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6B0BD238" w14:textId="77777777" w:rsidR="008B0B2F"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3F8CA2A2" w14:textId="77777777" w:rsidR="008B0B2F" w:rsidRDefault="008B0B2F" w:rsidP="00624933"/>
        </w:tc>
      </w:tr>
      <w:tr w:rsidR="008B0B2F" w14:paraId="7B3A7B5B"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10DF302F" w14:textId="77777777" w:rsidR="008B0B2F" w:rsidRPr="00C66397" w:rsidRDefault="008B0B2F" w:rsidP="00624933">
            <w:pPr>
              <w:rPr>
                <w:rFonts w:cs="Arial"/>
                <w:snapToGrid w:val="0"/>
                <w:sz w:val="16"/>
              </w:rPr>
            </w:pPr>
            <w:r w:rsidRPr="00C66397">
              <w:rPr>
                <w:rFonts w:cs="Arial"/>
                <w:snapToGrid w:val="0"/>
                <w:sz w:val="16"/>
              </w:rPr>
              <w:t>DVPVW_OPGAVE_MAAND</w:t>
            </w:r>
          </w:p>
        </w:tc>
        <w:tc>
          <w:tcPr>
            <w:tcW w:w="235" w:type="pct"/>
            <w:tcBorders>
              <w:top w:val="single" w:sz="6" w:space="0" w:color="auto"/>
              <w:left w:val="single" w:sz="6" w:space="0" w:color="auto"/>
              <w:bottom w:val="single" w:sz="6" w:space="0" w:color="auto"/>
              <w:right w:val="single" w:sz="6" w:space="0" w:color="auto"/>
            </w:tcBorders>
          </w:tcPr>
          <w:p w14:paraId="5D483418" w14:textId="77777777" w:rsidR="008B0B2F" w:rsidRDefault="008B0B2F"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36035F53" w14:textId="77777777" w:rsidR="008B0B2F"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3A6CCE7E" w14:textId="77777777" w:rsidR="008B0B2F" w:rsidRDefault="008B0B2F" w:rsidP="00624933"/>
        </w:tc>
      </w:tr>
      <w:tr w:rsidR="008B0B2F" w14:paraId="4FE2C057"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0D9B4C1F" w14:textId="77777777" w:rsidR="008B0B2F" w:rsidRPr="00C66397" w:rsidRDefault="008B0B2F" w:rsidP="00624933">
            <w:pPr>
              <w:rPr>
                <w:rFonts w:cs="Arial"/>
                <w:snapToGrid w:val="0"/>
                <w:sz w:val="16"/>
              </w:rPr>
            </w:pPr>
            <w:r w:rsidRPr="00B54298">
              <w:rPr>
                <w:rFonts w:cs="Arial"/>
                <w:sz w:val="16"/>
                <w:szCs w:val="16"/>
              </w:rPr>
              <w:t>DVPVW_TS_VERVAL</w:t>
            </w:r>
          </w:p>
        </w:tc>
        <w:tc>
          <w:tcPr>
            <w:tcW w:w="235" w:type="pct"/>
            <w:tcBorders>
              <w:top w:val="single" w:sz="6" w:space="0" w:color="auto"/>
              <w:left w:val="single" w:sz="6" w:space="0" w:color="auto"/>
              <w:bottom w:val="single" w:sz="6" w:space="0" w:color="auto"/>
              <w:right w:val="single" w:sz="6" w:space="0" w:color="auto"/>
            </w:tcBorders>
          </w:tcPr>
          <w:p w14:paraId="19C3F0B2" w14:textId="77777777" w:rsidR="008B0B2F" w:rsidRDefault="008B0B2F" w:rsidP="00624933">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0CF58F52" w14:textId="77777777" w:rsidR="008B0B2F" w:rsidRDefault="008B0B2F"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4387E82C" w14:textId="58209998" w:rsidR="008B0B2F" w:rsidRDefault="008B0B2F" w:rsidP="00624933">
            <w:r>
              <w:rPr>
                <w:rFonts w:cs="Arial"/>
                <w:sz w:val="16"/>
                <w:szCs w:val="16"/>
              </w:rPr>
              <w:t xml:space="preserve">Als </w:t>
            </w:r>
            <w:r w:rsidRPr="00B54298">
              <w:rPr>
                <w:rFonts w:cs="Arial"/>
                <w:sz w:val="16"/>
                <w:szCs w:val="16"/>
              </w:rPr>
              <w:t>DVPVW_TS_VERVAL</w:t>
            </w:r>
            <w:r>
              <w:rPr>
                <w:rFonts w:cs="Arial"/>
                <w:sz w:val="16"/>
                <w:szCs w:val="16"/>
              </w:rPr>
              <w:t xml:space="preserve"> &lt;&gt; leeg dan  </w:t>
            </w:r>
            <w:r w:rsidRPr="007374C8">
              <w:rPr>
                <w:rFonts w:cs="Arial"/>
                <w:sz w:val="16"/>
                <w:szCs w:val="16"/>
              </w:rPr>
              <w:t>CMG</w:t>
            </w:r>
            <w:r w:rsidR="003C7261">
              <w:rPr>
                <w:rFonts w:cs="Arial"/>
                <w:sz w:val="16"/>
                <w:szCs w:val="16"/>
              </w:rPr>
              <w:t>_C_T_</w:t>
            </w:r>
            <w:r w:rsidRPr="007374C8">
              <w:rPr>
                <w:rFonts w:cs="Arial"/>
                <w:sz w:val="16"/>
                <w:szCs w:val="16"/>
              </w:rPr>
              <w:t>DEELNEMER_NP_SEL</w:t>
            </w:r>
            <w:r>
              <w:rPr>
                <w:rFonts w:cs="Arial"/>
                <w:sz w:val="16"/>
                <w:szCs w:val="16"/>
              </w:rPr>
              <w:t>.</w:t>
            </w:r>
            <w:r>
              <w:rPr>
                <w:rFonts w:cs="Arial"/>
                <w:snapToGrid w:val="0"/>
                <w:sz w:val="16"/>
              </w:rPr>
              <w:t>X_OP_TYPE</w:t>
            </w:r>
            <w:r>
              <w:rPr>
                <w:rFonts w:cs="Arial"/>
                <w:sz w:val="16"/>
                <w:szCs w:val="16"/>
              </w:rPr>
              <w:t xml:space="preserve">  = “D”</w:t>
            </w:r>
          </w:p>
        </w:tc>
      </w:tr>
    </w:tbl>
    <w:p w14:paraId="48F9BA13" w14:textId="77777777" w:rsidR="008B0B2F" w:rsidRDefault="008B0B2F" w:rsidP="008B0B2F"/>
    <w:p w14:paraId="2F643708" w14:textId="77777777" w:rsidR="008B0B2F" w:rsidRDefault="008B0B2F" w:rsidP="008B0B2F">
      <w:pPr>
        <w:pStyle w:val="Kop5"/>
      </w:pPr>
      <w:r>
        <w:t>Uitvoer</w:t>
      </w:r>
    </w:p>
    <w:p w14:paraId="329FF65D" w14:textId="75B13E5F" w:rsidR="008B0B2F" w:rsidRDefault="008B0B2F" w:rsidP="008B0B2F">
      <w:r>
        <w:lastRenderedPageBreak/>
        <w:t xml:space="preserve">0 1 of meer voorkomens. De </w:t>
      </w:r>
      <w:r w:rsidR="00065114">
        <w:t>resultaat</w:t>
      </w:r>
      <w:r>
        <w:t xml:space="preserve">verzameling wordt aangeduid met </w:t>
      </w:r>
      <w:r>
        <w:rPr>
          <w:b/>
        </w:rPr>
        <w:t>CMG</w:t>
      </w:r>
      <w:r w:rsidR="003C7261">
        <w:rPr>
          <w:b/>
        </w:rPr>
        <w:t>_C_T_</w:t>
      </w:r>
      <w:r>
        <w:rPr>
          <w:b/>
        </w:rPr>
        <w:t>MELDING</w:t>
      </w:r>
      <w:r w:rsidRPr="00BC25E2">
        <w:rPr>
          <w:b/>
        </w:rPr>
        <w:t>_SEL</w:t>
      </w:r>
      <w:r w:rsidR="00CB262F">
        <w:t>.</w:t>
      </w:r>
    </w:p>
    <w:p w14:paraId="3DBB1A10" w14:textId="2BB2C0C4" w:rsidR="008B0B2F" w:rsidRPr="00004578" w:rsidRDefault="008B0B2F" w:rsidP="00004578">
      <w:pPr>
        <w:pStyle w:val="Kop3"/>
      </w:pPr>
      <w:bookmarkStart w:id="210" w:name="_Toc509919579"/>
      <w:r w:rsidRPr="00004578">
        <w:t>Bepaal te verwerken SUB_CMG</w:t>
      </w:r>
      <w:r w:rsidR="003C7261">
        <w:t>_C_T_</w:t>
      </w:r>
      <w:r w:rsidRPr="00004578">
        <w:t>BERICHT</w:t>
      </w:r>
      <w:bookmarkEnd w:id="210"/>
    </w:p>
    <w:p w14:paraId="4DE3AE34" w14:textId="77777777" w:rsidR="008B0B2F" w:rsidRDefault="008B0B2F" w:rsidP="00004578">
      <w:pPr>
        <w:pStyle w:val="Kop5"/>
      </w:pPr>
      <w:r>
        <w:t>Functionele beschrijving</w:t>
      </w:r>
    </w:p>
    <w:p w14:paraId="329EEB4A" w14:textId="73DA9202" w:rsidR="008B0B2F" w:rsidRDefault="008B0B2F" w:rsidP="008B0B2F">
      <w:r>
        <w:t xml:space="preserve">We verzamelen alle </w:t>
      </w:r>
      <w:proofErr w:type="spellStart"/>
      <w:r>
        <w:t>businesskeys</w:t>
      </w:r>
      <w:proofErr w:type="spellEnd"/>
      <w:r>
        <w:t xml:space="preserve"> uit </w:t>
      </w:r>
      <w:r w:rsidR="006E3F5C">
        <w:rPr>
          <w:b/>
        </w:rPr>
        <w:t>CMG</w:t>
      </w:r>
      <w:r w:rsidR="003C7261">
        <w:rPr>
          <w:b/>
        </w:rPr>
        <w:t>_C_T_</w:t>
      </w:r>
      <w:r w:rsidR="006E3F5C">
        <w:rPr>
          <w:b/>
        </w:rPr>
        <w:t>MELDING</w:t>
      </w:r>
      <w:r w:rsidR="006E3F5C" w:rsidRPr="00BC25E2">
        <w:rPr>
          <w:b/>
        </w:rPr>
        <w:t>_SEL</w:t>
      </w:r>
      <w:r w:rsidR="006E3F5C" w:rsidDel="008936EE">
        <w:t xml:space="preserve"> </w:t>
      </w:r>
      <w:r>
        <w:t>die horen bij de melding</w:t>
      </w:r>
      <w:r w:rsidR="008936EE">
        <w:t>.</w:t>
      </w:r>
    </w:p>
    <w:p w14:paraId="15B54D07" w14:textId="77777777" w:rsidR="008B0B2F" w:rsidRDefault="008B0B2F" w:rsidP="008B0B2F"/>
    <w:p w14:paraId="6758C288" w14:textId="77777777" w:rsidR="008B0B2F" w:rsidRPr="00D673DA" w:rsidRDefault="008B0B2F" w:rsidP="008B0B2F"/>
    <w:p w14:paraId="532BD610" w14:textId="77777777" w:rsidR="008B0B2F" w:rsidRDefault="008B0B2F" w:rsidP="00004578">
      <w:pPr>
        <w:pStyle w:val="Kop5"/>
      </w:pPr>
      <w:r>
        <w:t>Gegevensfunctie : Selecteer bericht</w:t>
      </w:r>
    </w:p>
    <w:p w14:paraId="53C00AEA" w14:textId="77777777" w:rsidR="008B0B2F" w:rsidRDefault="008B0B2F" w:rsidP="008B0B2F">
      <w:pPr>
        <w:pStyle w:val="Kop5"/>
      </w:pPr>
      <w:proofErr w:type="spellStart"/>
      <w:r>
        <w:t>Selectiepad</w:t>
      </w:r>
      <w:proofErr w:type="spellEnd"/>
    </w:p>
    <w:p w14:paraId="171F36A5" w14:textId="232047DF" w:rsidR="008B0B2F" w:rsidRDefault="008B0B2F" w:rsidP="008B0B2F">
      <w:r>
        <w:t>CMG</w:t>
      </w:r>
      <w:r w:rsidR="003C7261">
        <w:t>_C_T_</w:t>
      </w:r>
      <w:r>
        <w:t>MELDING_SEL</w:t>
      </w:r>
    </w:p>
    <w:p w14:paraId="23801BC1" w14:textId="2871F447" w:rsidR="008B0B2F" w:rsidRDefault="008B0B2F" w:rsidP="008B0B2F">
      <w:r w:rsidRPr="00CC68B2">
        <w:t xml:space="preserve">         </w:t>
      </w:r>
      <w:r w:rsidRPr="00CC68B2">
        <w:sym w:font="Wingdings" w:char="F0E2"/>
      </w:r>
      <w:r w:rsidRPr="00CC68B2">
        <w:br/>
        <w:t>CMG</w:t>
      </w:r>
      <w:r w:rsidR="003C7261">
        <w:t>_C_T_</w:t>
      </w:r>
      <w:r w:rsidRPr="00CC68B2">
        <w:t>BERICHT</w:t>
      </w:r>
    </w:p>
    <w:p w14:paraId="04B57D5B" w14:textId="77777777" w:rsidR="008B0B2F" w:rsidRDefault="008B0B2F" w:rsidP="008B0B2F"/>
    <w:p w14:paraId="4196AF0D" w14:textId="77777777" w:rsidR="008B0B2F" w:rsidRDefault="008B0B2F" w:rsidP="008B0B2F">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8B0B2F" w14:paraId="0AD0636C" w14:textId="77777777" w:rsidTr="00624933">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2CD7BB42" w14:textId="36B51F76" w:rsidR="008B0B2F" w:rsidRDefault="008B0B2F" w:rsidP="00624933">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4CC658E5" w14:textId="77777777" w:rsidR="00CB262F" w:rsidRPr="00CC68B2" w:rsidRDefault="00CB262F" w:rsidP="00624933">
            <w:pPr>
              <w:rPr>
                <w:rFonts w:cs="Arial"/>
                <w:b/>
                <w:snapToGrid w:val="0"/>
                <w:sz w:val="16"/>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704D147E" w14:textId="77777777" w:rsidR="008B0B2F" w:rsidRDefault="008B0B2F" w:rsidP="00624933">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581814AB" w14:textId="77777777" w:rsidR="008B0B2F" w:rsidRPr="00CC68B2" w:rsidRDefault="008B0B2F" w:rsidP="00624933">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2EDDB75E" w14:textId="77777777" w:rsidR="008B0B2F" w:rsidRDefault="008B0B2F" w:rsidP="00624933">
            <w:pPr>
              <w:rPr>
                <w:b/>
              </w:rPr>
            </w:pPr>
            <w:proofErr w:type="spellStart"/>
            <w:r w:rsidRPr="00CC68B2">
              <w:rPr>
                <w:rFonts w:cs="Arial"/>
                <w:b/>
                <w:snapToGrid w:val="0"/>
                <w:sz w:val="16"/>
              </w:rPr>
              <w:t>Sel</w:t>
            </w:r>
            <w:proofErr w:type="spellEnd"/>
            <w:r w:rsidRPr="00CC68B2">
              <w:rPr>
                <w:rFonts w:cs="Arial"/>
                <w:b/>
                <w:snapToGrid w:val="0"/>
                <w:sz w:val="16"/>
              </w:rPr>
              <w:t>.</w:t>
            </w:r>
          </w:p>
        </w:tc>
      </w:tr>
      <w:tr w:rsidR="008B0B2F" w14:paraId="5381478C" w14:textId="77777777" w:rsidTr="00624933">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7782EAA4" w14:textId="77777777" w:rsidR="008B0B2F" w:rsidRPr="00CC68B2" w:rsidRDefault="008B0B2F" w:rsidP="00624933">
            <w:pPr>
              <w:rPr>
                <w:rFonts w:cs="Arial"/>
                <w:b/>
                <w:snapToGrid w:val="0"/>
                <w:sz w:val="16"/>
              </w:rPr>
            </w:pPr>
            <w:r w:rsidRPr="00CD2BC2">
              <w:rPr>
                <w:rFonts w:cs="Arial"/>
                <w:snapToGrid w:val="0"/>
                <w:sz w:val="16"/>
              </w:rPr>
              <w:t>DVPVW_XH_ID</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74708F8F" w14:textId="77777777" w:rsidR="008B0B2F" w:rsidRDefault="008B0B2F" w:rsidP="00624933">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1D405611" w14:textId="77777777" w:rsidR="008B0B2F" w:rsidRPr="00CC68B2" w:rsidRDefault="008B0B2F" w:rsidP="00624933">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48327A0E" w14:textId="77777777" w:rsidR="008B0B2F" w:rsidRPr="00CC68B2" w:rsidRDefault="008B0B2F" w:rsidP="00624933">
            <w:pPr>
              <w:rPr>
                <w:rFonts w:cs="Arial"/>
                <w:b/>
                <w:snapToGrid w:val="0"/>
                <w:sz w:val="16"/>
              </w:rPr>
            </w:pPr>
          </w:p>
        </w:tc>
      </w:tr>
      <w:tr w:rsidR="008B0B2F" w14:paraId="06BAD604" w14:textId="77777777" w:rsidTr="00624933">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21A2A53F" w14:textId="77777777" w:rsidR="008B0B2F" w:rsidRDefault="008B0B2F" w:rsidP="00624933">
            <w:pPr>
              <w:rPr>
                <w:rFonts w:cs="Arial"/>
                <w:sz w:val="16"/>
                <w:szCs w:val="16"/>
              </w:rPr>
            </w:pPr>
            <w:r w:rsidRPr="0024556D">
              <w:rPr>
                <w:rFonts w:cs="Arial"/>
                <w:sz w:val="16"/>
                <w:szCs w:val="16"/>
              </w:rPr>
              <w:t>DVPVW_XML_HEADER_TABEL</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77AA1E20" w14:textId="77777777" w:rsidR="008B0B2F" w:rsidRDefault="008B0B2F" w:rsidP="00624933">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5452B353" w14:textId="77777777" w:rsidR="008B0B2F" w:rsidRPr="00CC68B2" w:rsidRDefault="008B0B2F" w:rsidP="00624933">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03B6612E" w14:textId="77777777" w:rsidR="008B0B2F" w:rsidRPr="00CC68B2" w:rsidRDefault="008B0B2F" w:rsidP="00624933">
            <w:pPr>
              <w:rPr>
                <w:rFonts w:cs="Arial"/>
                <w:b/>
                <w:snapToGrid w:val="0"/>
                <w:sz w:val="16"/>
              </w:rPr>
            </w:pPr>
          </w:p>
        </w:tc>
      </w:tr>
      <w:tr w:rsidR="008B0B2F" w14:paraId="7FE77269" w14:textId="77777777" w:rsidTr="00624933">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6B379536" w14:textId="5D84B946" w:rsidR="008B0B2F" w:rsidRDefault="008B0B2F" w:rsidP="00624933">
            <w:pPr>
              <w:rPr>
                <w:rFonts w:cs="Arial"/>
                <w:b/>
                <w:snapToGrid w:val="0"/>
                <w:sz w:val="16"/>
              </w:rPr>
            </w:pPr>
            <w:r w:rsidRPr="00CC68B2">
              <w:rPr>
                <w:rFonts w:cs="Arial"/>
                <w:b/>
                <w:snapToGrid w:val="0"/>
                <w:sz w:val="16"/>
              </w:rPr>
              <w:t>CMG</w:t>
            </w:r>
            <w:r w:rsidR="003C7261">
              <w:rPr>
                <w:rFonts w:cs="Arial"/>
                <w:b/>
                <w:snapToGrid w:val="0"/>
                <w:sz w:val="16"/>
              </w:rPr>
              <w:t>_C_T_</w:t>
            </w:r>
            <w:r w:rsidRPr="00CC68B2">
              <w:rPr>
                <w:rFonts w:cs="Arial"/>
                <w:b/>
                <w:snapToGrid w:val="0"/>
                <w:sz w:val="16"/>
              </w:rPr>
              <w:t>BERICHT (alias: X2)</w:t>
            </w:r>
          </w:p>
          <w:p w14:paraId="48B102B0" w14:textId="77777777" w:rsidR="00CB262F" w:rsidRDefault="00CB262F" w:rsidP="00624933">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49C0EC5C" w14:textId="77777777" w:rsidR="008B0B2F" w:rsidRDefault="008B0B2F" w:rsidP="00624933">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093857C6" w14:textId="77777777" w:rsidR="008B0B2F" w:rsidRPr="00CC68B2" w:rsidRDefault="008B0B2F" w:rsidP="00624933">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518BEBF2" w14:textId="77777777" w:rsidR="008B0B2F" w:rsidRDefault="008B0B2F" w:rsidP="00624933">
            <w:pPr>
              <w:rPr>
                <w:b/>
              </w:rPr>
            </w:pPr>
            <w:proofErr w:type="spellStart"/>
            <w:r w:rsidRPr="00CC68B2">
              <w:rPr>
                <w:rFonts w:cs="Arial"/>
                <w:b/>
                <w:snapToGrid w:val="0"/>
                <w:sz w:val="16"/>
              </w:rPr>
              <w:t>Sel</w:t>
            </w:r>
            <w:proofErr w:type="spellEnd"/>
            <w:r w:rsidRPr="00CC68B2">
              <w:rPr>
                <w:rFonts w:cs="Arial"/>
                <w:b/>
                <w:snapToGrid w:val="0"/>
                <w:sz w:val="16"/>
              </w:rPr>
              <w:t>.</w:t>
            </w:r>
          </w:p>
        </w:tc>
      </w:tr>
      <w:tr w:rsidR="008B0B2F" w14:paraId="799C887B" w14:textId="77777777" w:rsidTr="00624933">
        <w:trPr>
          <w:cantSplit/>
        </w:trPr>
        <w:tc>
          <w:tcPr>
            <w:tcW w:w="2181" w:type="pct"/>
            <w:tcBorders>
              <w:top w:val="single" w:sz="6" w:space="0" w:color="auto"/>
              <w:left w:val="single" w:sz="6" w:space="0" w:color="auto"/>
              <w:bottom w:val="single" w:sz="6" w:space="0" w:color="auto"/>
              <w:right w:val="single" w:sz="6" w:space="0" w:color="auto"/>
            </w:tcBorders>
          </w:tcPr>
          <w:p w14:paraId="6D1D1BA1" w14:textId="77777777" w:rsidR="008B0B2F" w:rsidRPr="000D6389" w:rsidRDefault="008B0B2F" w:rsidP="00624933">
            <w:pPr>
              <w:rPr>
                <w:rFonts w:cs="Arial"/>
                <w:snapToGrid w:val="0"/>
                <w:sz w:val="16"/>
              </w:rPr>
            </w:pPr>
            <w:r w:rsidRPr="00CD2BC2">
              <w:rPr>
                <w:rFonts w:cs="Arial"/>
                <w:snapToGrid w:val="0"/>
                <w:sz w:val="16"/>
              </w:rPr>
              <w:t>XH_ID</w:t>
            </w:r>
          </w:p>
        </w:tc>
        <w:tc>
          <w:tcPr>
            <w:tcW w:w="291" w:type="pct"/>
            <w:tcBorders>
              <w:top w:val="single" w:sz="6" w:space="0" w:color="auto"/>
              <w:left w:val="single" w:sz="6" w:space="0" w:color="auto"/>
              <w:bottom w:val="single" w:sz="6" w:space="0" w:color="auto"/>
              <w:right w:val="single" w:sz="6" w:space="0" w:color="auto"/>
            </w:tcBorders>
          </w:tcPr>
          <w:p w14:paraId="10B9E880" w14:textId="77777777" w:rsidR="008B0B2F" w:rsidRDefault="008B0B2F" w:rsidP="00624933"/>
        </w:tc>
        <w:tc>
          <w:tcPr>
            <w:tcW w:w="356" w:type="pct"/>
            <w:tcBorders>
              <w:top w:val="single" w:sz="6" w:space="0" w:color="auto"/>
              <w:left w:val="single" w:sz="6" w:space="0" w:color="auto"/>
              <w:bottom w:val="single" w:sz="6" w:space="0" w:color="auto"/>
              <w:right w:val="single" w:sz="6" w:space="0" w:color="auto"/>
            </w:tcBorders>
          </w:tcPr>
          <w:p w14:paraId="47193776" w14:textId="77777777" w:rsidR="008B0B2F" w:rsidRDefault="008B0B2F" w:rsidP="00624933">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2D719637" w14:textId="77777777" w:rsidR="008B0B2F" w:rsidRDefault="008B0B2F" w:rsidP="00624933">
            <w:r>
              <w:rPr>
                <w:rFonts w:cs="Arial"/>
                <w:snapToGrid w:val="0"/>
                <w:sz w:val="16"/>
              </w:rPr>
              <w:t>=X1.</w:t>
            </w:r>
            <w:r w:rsidRPr="00CD2BC2">
              <w:rPr>
                <w:rFonts w:cs="Arial"/>
                <w:snapToGrid w:val="0"/>
                <w:sz w:val="16"/>
              </w:rPr>
              <w:t>DVPVW_XH_ID</w:t>
            </w:r>
          </w:p>
        </w:tc>
      </w:tr>
      <w:tr w:rsidR="008B0B2F" w14:paraId="40FA5B13" w14:textId="77777777" w:rsidTr="00624933">
        <w:trPr>
          <w:cantSplit/>
        </w:trPr>
        <w:tc>
          <w:tcPr>
            <w:tcW w:w="2181" w:type="pct"/>
            <w:tcBorders>
              <w:top w:val="single" w:sz="6" w:space="0" w:color="auto"/>
              <w:left w:val="single" w:sz="6" w:space="0" w:color="auto"/>
              <w:bottom w:val="single" w:sz="6" w:space="0" w:color="auto"/>
              <w:right w:val="single" w:sz="6" w:space="0" w:color="auto"/>
            </w:tcBorders>
          </w:tcPr>
          <w:p w14:paraId="052CC1FC" w14:textId="77777777" w:rsidR="008B0B2F" w:rsidRPr="000D6389" w:rsidRDefault="008B0B2F" w:rsidP="00624933">
            <w:pPr>
              <w:rPr>
                <w:rFonts w:cs="Arial"/>
                <w:snapToGrid w:val="0"/>
                <w:sz w:val="16"/>
              </w:rPr>
            </w:pPr>
            <w:r w:rsidRPr="0024556D">
              <w:rPr>
                <w:rFonts w:cs="Arial"/>
                <w:snapToGrid w:val="0"/>
                <w:sz w:val="16"/>
              </w:rPr>
              <w:t>XML_HEADER_TABEL</w:t>
            </w:r>
          </w:p>
        </w:tc>
        <w:tc>
          <w:tcPr>
            <w:tcW w:w="291" w:type="pct"/>
            <w:tcBorders>
              <w:top w:val="single" w:sz="6" w:space="0" w:color="auto"/>
              <w:left w:val="single" w:sz="6" w:space="0" w:color="auto"/>
              <w:bottom w:val="single" w:sz="6" w:space="0" w:color="auto"/>
              <w:right w:val="single" w:sz="6" w:space="0" w:color="auto"/>
            </w:tcBorders>
          </w:tcPr>
          <w:p w14:paraId="211A9839" w14:textId="77777777" w:rsidR="008B0B2F" w:rsidRDefault="008B0B2F" w:rsidP="00624933"/>
        </w:tc>
        <w:tc>
          <w:tcPr>
            <w:tcW w:w="356" w:type="pct"/>
            <w:tcBorders>
              <w:top w:val="single" w:sz="6" w:space="0" w:color="auto"/>
              <w:left w:val="single" w:sz="6" w:space="0" w:color="auto"/>
              <w:bottom w:val="single" w:sz="6" w:space="0" w:color="auto"/>
              <w:right w:val="single" w:sz="6" w:space="0" w:color="auto"/>
            </w:tcBorders>
          </w:tcPr>
          <w:p w14:paraId="144E749D" w14:textId="77777777" w:rsidR="008B0B2F" w:rsidRPr="00CD2BC2" w:rsidRDefault="008B0B2F" w:rsidP="00624933">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20DC5D77" w14:textId="77777777" w:rsidR="008B0B2F" w:rsidRDefault="008B0B2F" w:rsidP="00624933">
            <w:r w:rsidRPr="00CD2BC2">
              <w:rPr>
                <w:rFonts w:cs="Arial"/>
                <w:snapToGrid w:val="0"/>
                <w:sz w:val="16"/>
              </w:rPr>
              <w:t>=X1</w:t>
            </w:r>
            <w:r>
              <w:rPr>
                <w:rFonts w:cs="Arial"/>
                <w:snapToGrid w:val="0"/>
                <w:sz w:val="16"/>
              </w:rPr>
              <w:t>.</w:t>
            </w:r>
            <w:r w:rsidRPr="0024556D">
              <w:rPr>
                <w:rFonts w:cs="Arial"/>
                <w:sz w:val="16"/>
                <w:szCs w:val="16"/>
              </w:rPr>
              <w:t>DVPVW_XML_HEADER_TABEL</w:t>
            </w:r>
          </w:p>
        </w:tc>
      </w:tr>
      <w:tr w:rsidR="008B0B2F" w14:paraId="310F3F43" w14:textId="77777777" w:rsidTr="00624933">
        <w:trPr>
          <w:cantSplit/>
        </w:trPr>
        <w:tc>
          <w:tcPr>
            <w:tcW w:w="2181" w:type="pct"/>
            <w:tcBorders>
              <w:top w:val="single" w:sz="6" w:space="0" w:color="auto"/>
              <w:left w:val="single" w:sz="6" w:space="0" w:color="auto"/>
              <w:bottom w:val="single" w:sz="6" w:space="0" w:color="auto"/>
              <w:right w:val="single" w:sz="6" w:space="0" w:color="auto"/>
            </w:tcBorders>
          </w:tcPr>
          <w:p w14:paraId="5F84AE42" w14:textId="77777777" w:rsidR="008B0B2F" w:rsidRPr="000D6389" w:rsidRDefault="008B0B2F" w:rsidP="00624933">
            <w:pPr>
              <w:rPr>
                <w:rFonts w:cs="Arial"/>
                <w:snapToGrid w:val="0"/>
                <w:sz w:val="16"/>
              </w:rPr>
            </w:pPr>
            <w:r w:rsidRPr="00B54298">
              <w:rPr>
                <w:rFonts w:cs="Arial"/>
                <w:snapToGrid w:val="0"/>
                <w:sz w:val="16"/>
              </w:rPr>
              <w:t>RSINBRON</w:t>
            </w:r>
          </w:p>
        </w:tc>
        <w:tc>
          <w:tcPr>
            <w:tcW w:w="291" w:type="pct"/>
            <w:tcBorders>
              <w:top w:val="single" w:sz="6" w:space="0" w:color="auto"/>
              <w:left w:val="single" w:sz="6" w:space="0" w:color="auto"/>
              <w:bottom w:val="single" w:sz="6" w:space="0" w:color="auto"/>
              <w:right w:val="single" w:sz="6" w:space="0" w:color="auto"/>
            </w:tcBorders>
          </w:tcPr>
          <w:p w14:paraId="001E0953" w14:textId="77777777" w:rsidR="008B0B2F" w:rsidRDefault="008B0B2F" w:rsidP="00624933">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1B58657C" w14:textId="77777777" w:rsidR="008B0B2F" w:rsidRDefault="008B0B2F" w:rsidP="00624933">
            <w:r>
              <w:t>X</w:t>
            </w:r>
          </w:p>
        </w:tc>
        <w:tc>
          <w:tcPr>
            <w:tcW w:w="2172" w:type="pct"/>
            <w:tcBorders>
              <w:top w:val="single" w:sz="6" w:space="0" w:color="auto"/>
              <w:left w:val="single" w:sz="6" w:space="0" w:color="auto"/>
              <w:bottom w:val="single" w:sz="6" w:space="0" w:color="auto"/>
              <w:right w:val="single" w:sz="6" w:space="0" w:color="auto"/>
            </w:tcBorders>
          </w:tcPr>
          <w:p w14:paraId="2939FF98" w14:textId="77777777" w:rsidR="008B0B2F" w:rsidRDefault="008B0B2F" w:rsidP="00624933"/>
        </w:tc>
      </w:tr>
      <w:tr w:rsidR="008B0B2F" w14:paraId="761A40E0" w14:textId="77777777" w:rsidTr="00624933">
        <w:trPr>
          <w:cantSplit/>
        </w:trPr>
        <w:tc>
          <w:tcPr>
            <w:tcW w:w="2181" w:type="pct"/>
            <w:tcBorders>
              <w:top w:val="single" w:sz="6" w:space="0" w:color="auto"/>
              <w:left w:val="single" w:sz="6" w:space="0" w:color="auto"/>
              <w:bottom w:val="single" w:sz="6" w:space="0" w:color="auto"/>
              <w:right w:val="single" w:sz="6" w:space="0" w:color="auto"/>
            </w:tcBorders>
          </w:tcPr>
          <w:p w14:paraId="30FACD66" w14:textId="77777777" w:rsidR="008B0B2F" w:rsidRPr="000D6389" w:rsidRDefault="008B0B2F" w:rsidP="00624933">
            <w:pPr>
              <w:rPr>
                <w:rFonts w:cs="Arial"/>
                <w:snapToGrid w:val="0"/>
                <w:sz w:val="16"/>
              </w:rPr>
            </w:pPr>
            <w:r w:rsidRPr="00E35513">
              <w:rPr>
                <w:rFonts w:cs="Arial"/>
                <w:snapToGrid w:val="0"/>
                <w:sz w:val="16"/>
              </w:rPr>
              <w:t>BELASTINGJAAR</w:t>
            </w:r>
          </w:p>
        </w:tc>
        <w:tc>
          <w:tcPr>
            <w:tcW w:w="291" w:type="pct"/>
            <w:tcBorders>
              <w:top w:val="single" w:sz="6" w:space="0" w:color="auto"/>
              <w:left w:val="single" w:sz="6" w:space="0" w:color="auto"/>
              <w:bottom w:val="single" w:sz="6" w:space="0" w:color="auto"/>
              <w:right w:val="single" w:sz="6" w:space="0" w:color="auto"/>
            </w:tcBorders>
          </w:tcPr>
          <w:p w14:paraId="20A696A7" w14:textId="77777777" w:rsidR="008B0B2F" w:rsidRDefault="008B0B2F" w:rsidP="00624933">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31EE3AEB" w14:textId="77777777" w:rsidR="008B0B2F" w:rsidRDefault="008B0B2F" w:rsidP="00624933">
            <w:r>
              <w:t>X</w:t>
            </w:r>
          </w:p>
        </w:tc>
        <w:tc>
          <w:tcPr>
            <w:tcW w:w="2172" w:type="pct"/>
            <w:tcBorders>
              <w:top w:val="single" w:sz="6" w:space="0" w:color="auto"/>
              <w:left w:val="single" w:sz="6" w:space="0" w:color="auto"/>
              <w:bottom w:val="single" w:sz="6" w:space="0" w:color="auto"/>
              <w:right w:val="single" w:sz="6" w:space="0" w:color="auto"/>
            </w:tcBorders>
          </w:tcPr>
          <w:p w14:paraId="1B571055" w14:textId="77777777" w:rsidR="008B0B2F" w:rsidRDefault="008B0B2F" w:rsidP="00624933"/>
        </w:tc>
      </w:tr>
      <w:tr w:rsidR="008B0B2F" w14:paraId="51DE81CC" w14:textId="77777777" w:rsidTr="00624933">
        <w:trPr>
          <w:cantSplit/>
        </w:trPr>
        <w:tc>
          <w:tcPr>
            <w:tcW w:w="2181" w:type="pct"/>
            <w:tcBorders>
              <w:top w:val="single" w:sz="6" w:space="0" w:color="auto"/>
              <w:left w:val="single" w:sz="6" w:space="0" w:color="auto"/>
              <w:bottom w:val="single" w:sz="6" w:space="0" w:color="auto"/>
              <w:right w:val="single" w:sz="6" w:space="0" w:color="auto"/>
            </w:tcBorders>
          </w:tcPr>
          <w:p w14:paraId="6837D3D3" w14:textId="77777777" w:rsidR="008B0B2F" w:rsidRPr="000D6389" w:rsidRDefault="008B0B2F" w:rsidP="00624933">
            <w:pPr>
              <w:rPr>
                <w:rFonts w:cs="Arial"/>
                <w:snapToGrid w:val="0"/>
                <w:sz w:val="16"/>
              </w:rPr>
            </w:pPr>
            <w:r>
              <w:rPr>
                <w:rFonts w:cs="Arial"/>
                <w:snapToGrid w:val="0"/>
                <w:sz w:val="16"/>
              </w:rPr>
              <w:t>AANLEVERINGSNUMMER</w:t>
            </w:r>
          </w:p>
        </w:tc>
        <w:tc>
          <w:tcPr>
            <w:tcW w:w="291" w:type="pct"/>
            <w:tcBorders>
              <w:top w:val="single" w:sz="6" w:space="0" w:color="auto"/>
              <w:left w:val="single" w:sz="6" w:space="0" w:color="auto"/>
              <w:bottom w:val="single" w:sz="6" w:space="0" w:color="auto"/>
              <w:right w:val="single" w:sz="6" w:space="0" w:color="auto"/>
            </w:tcBorders>
          </w:tcPr>
          <w:p w14:paraId="40C628A2" w14:textId="77777777" w:rsidR="008B0B2F" w:rsidRDefault="008B0B2F" w:rsidP="00624933">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0D11A6AC" w14:textId="77777777" w:rsidR="008B0B2F" w:rsidRDefault="008B0B2F" w:rsidP="00624933">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7933C376" w14:textId="77777777" w:rsidR="008B0B2F" w:rsidRDefault="008B0B2F" w:rsidP="00624933"/>
        </w:tc>
      </w:tr>
    </w:tbl>
    <w:p w14:paraId="739E23D1" w14:textId="77777777" w:rsidR="000D6389" w:rsidRDefault="000D6389" w:rsidP="008B0B2F"/>
    <w:p w14:paraId="3A4D46FB" w14:textId="5ADE5DE2" w:rsidR="008B0B2F" w:rsidRDefault="008B0B2F" w:rsidP="008B0B2F">
      <w:r>
        <w:t>(direct koppelen CMG</w:t>
      </w:r>
      <w:r w:rsidR="003C7261">
        <w:t>_C_T_</w:t>
      </w:r>
      <w:r>
        <w:t>MELDING en CMG</w:t>
      </w:r>
      <w:r w:rsidR="003C7261">
        <w:t>_C_T_</w:t>
      </w:r>
      <w:r>
        <w:t xml:space="preserve">BERICHT in de HSEL geeft </w:t>
      </w:r>
      <w:r w:rsidR="000D6389">
        <w:t xml:space="preserve">db2 </w:t>
      </w:r>
      <w:r>
        <w:t xml:space="preserve">foutmelding </w:t>
      </w:r>
      <w:r w:rsidRPr="004469FF">
        <w:t>THE STATEMENT IS TOO LONG OR TOO COMPLEX</w:t>
      </w:r>
      <w:r>
        <w:t xml:space="preserve"> )</w:t>
      </w:r>
    </w:p>
    <w:p w14:paraId="41A8E22D" w14:textId="77777777" w:rsidR="008B0B2F" w:rsidRDefault="008B0B2F" w:rsidP="008B0B2F"/>
    <w:p w14:paraId="06F9ADC5" w14:textId="77777777" w:rsidR="008B0B2F" w:rsidRDefault="008B0B2F" w:rsidP="008B0B2F">
      <w:pPr>
        <w:pStyle w:val="Kop5"/>
      </w:pPr>
      <w:r>
        <w:t>Uitvoer</w:t>
      </w:r>
    </w:p>
    <w:p w14:paraId="338C14BE" w14:textId="52457BB2" w:rsidR="008B0B2F" w:rsidRDefault="008B0B2F" w:rsidP="008B0B2F">
      <w:pPr>
        <w:rPr>
          <w:b/>
        </w:rPr>
      </w:pPr>
      <w:r>
        <w:t xml:space="preserve">0 1 of meer voorkomens. De verzameling wordt aangeduid met </w:t>
      </w:r>
      <w:r>
        <w:rPr>
          <w:b/>
        </w:rPr>
        <w:t>CMG</w:t>
      </w:r>
      <w:r w:rsidR="003C7261">
        <w:rPr>
          <w:b/>
        </w:rPr>
        <w:t>_C_T_</w:t>
      </w:r>
      <w:r>
        <w:rPr>
          <w:b/>
        </w:rPr>
        <w:t>BERICHT</w:t>
      </w:r>
      <w:r w:rsidRPr="00BC25E2">
        <w:rPr>
          <w:b/>
        </w:rPr>
        <w:t>_SEL</w:t>
      </w:r>
      <w:r>
        <w:t>.</w:t>
      </w:r>
      <w:r>
        <w:br/>
        <w:t xml:space="preserve">Voeg het resultaat toe aan </w:t>
      </w:r>
      <w:r>
        <w:rPr>
          <w:b/>
        </w:rPr>
        <w:t>CMG</w:t>
      </w:r>
      <w:r w:rsidR="003C7261">
        <w:rPr>
          <w:b/>
        </w:rPr>
        <w:t>_C_T_</w:t>
      </w:r>
      <w:r>
        <w:rPr>
          <w:b/>
        </w:rPr>
        <w:t>MELDING_SEL</w:t>
      </w:r>
    </w:p>
    <w:p w14:paraId="736C3E7C" w14:textId="77777777" w:rsidR="00CB262F" w:rsidRDefault="00CB262F" w:rsidP="008B0B2F"/>
    <w:p w14:paraId="20047D04" w14:textId="77777777" w:rsidR="008B0B2F" w:rsidRDefault="008B0B2F" w:rsidP="008B0B2F">
      <w:pPr>
        <w:pStyle w:val="Kop5"/>
      </w:pPr>
      <w:r>
        <w:t>Afwijkende uitvoer</w:t>
      </w:r>
    </w:p>
    <w:p w14:paraId="1FCE751E" w14:textId="1AA613AF" w:rsidR="008B0B2F" w:rsidRDefault="008B0B2F" w:rsidP="008B0B2F">
      <w:r>
        <w:t>n.v.t.</w:t>
      </w:r>
    </w:p>
    <w:p w14:paraId="4E6FBFF6" w14:textId="77777777" w:rsidR="008B0B2F" w:rsidRPr="00004578" w:rsidRDefault="008B0B2F" w:rsidP="00004578">
      <w:pPr>
        <w:pStyle w:val="Kop3"/>
      </w:pPr>
      <w:bookmarkStart w:id="211" w:name="_Toc509919580"/>
      <w:r w:rsidRPr="00004578">
        <w:t>Bepaal te verwerken SUB_H_FIN_MELDING_SK</w:t>
      </w:r>
      <w:bookmarkEnd w:id="211"/>
    </w:p>
    <w:p w14:paraId="302425D2" w14:textId="77777777" w:rsidR="008B0B2F" w:rsidRDefault="008B0B2F" w:rsidP="00004578">
      <w:pPr>
        <w:pStyle w:val="Kop5"/>
      </w:pPr>
      <w:r>
        <w:t>Functionele beschrijving</w:t>
      </w:r>
    </w:p>
    <w:p w14:paraId="75CBC0E1" w14:textId="4B671A8F" w:rsidR="008B0B2F" w:rsidRDefault="008B0B2F" w:rsidP="008B0B2F">
      <w:r>
        <w:t>We selecteren nu de SK</w:t>
      </w:r>
      <w:r w:rsidR="000957B9">
        <w:t xml:space="preserve"> </w:t>
      </w:r>
      <w:r>
        <w:t xml:space="preserve">uit H_FIN_MELDING  </w:t>
      </w:r>
    </w:p>
    <w:p w14:paraId="35748BA1" w14:textId="77777777" w:rsidR="00004578" w:rsidRDefault="00004578" w:rsidP="008B0B2F"/>
    <w:p w14:paraId="50DB6D29" w14:textId="77777777" w:rsidR="008B0B2F" w:rsidRDefault="008B0B2F" w:rsidP="00004578">
      <w:pPr>
        <w:pStyle w:val="Kop5"/>
      </w:pPr>
      <w:r>
        <w:t xml:space="preserve">Gegevensfunctie : Selecteer </w:t>
      </w:r>
      <w:r w:rsidRPr="00522C6C">
        <w:t>H_FIN_MELDING</w:t>
      </w:r>
    </w:p>
    <w:p w14:paraId="241F2C19" w14:textId="77777777" w:rsidR="00CB262F" w:rsidRDefault="00CB262F" w:rsidP="00CB262F">
      <w:pPr>
        <w:pStyle w:val="Kop5"/>
      </w:pPr>
      <w:proofErr w:type="spellStart"/>
      <w:r>
        <w:t>Selectiepad</w:t>
      </w:r>
      <w:proofErr w:type="spellEnd"/>
    </w:p>
    <w:p w14:paraId="13BDFF5D" w14:textId="4EA72C96" w:rsidR="008B0B2F" w:rsidRDefault="008B0B2F" w:rsidP="008B0B2F">
      <w:r>
        <w:t>CMG</w:t>
      </w:r>
      <w:r w:rsidR="003C7261">
        <w:t>_C_T_</w:t>
      </w:r>
      <w:r>
        <w:t>MELDING_SEL</w:t>
      </w:r>
    </w:p>
    <w:p w14:paraId="7AFA61D5" w14:textId="77777777" w:rsidR="008B0B2F" w:rsidRPr="00CC68B2" w:rsidRDefault="008B0B2F" w:rsidP="008B0B2F">
      <w:pPr>
        <w:rPr>
          <w:b/>
        </w:rPr>
      </w:pPr>
      <w:r w:rsidRPr="00CC68B2">
        <w:t xml:space="preserve">         </w:t>
      </w:r>
      <w:r w:rsidRPr="00CC68B2">
        <w:sym w:font="Wingdings" w:char="F0E2"/>
      </w:r>
      <w:r w:rsidRPr="00CC68B2">
        <w:br/>
        <w:t>H_FIN_MELDING</w:t>
      </w:r>
    </w:p>
    <w:p w14:paraId="72881A6B" w14:textId="77777777" w:rsidR="008B0B2F" w:rsidRDefault="008B0B2F" w:rsidP="008B0B2F"/>
    <w:p w14:paraId="6A6A6664" w14:textId="3CA48E06" w:rsidR="008B0B2F" w:rsidRDefault="00207555" w:rsidP="00207555">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8B0B2F" w:rsidRPr="006848BA" w14:paraId="3F1E9561" w14:textId="77777777" w:rsidTr="00624933">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EE6FD59" w14:textId="3721932C" w:rsidR="008B0B2F" w:rsidRDefault="008B0B2F" w:rsidP="00624933">
            <w:pPr>
              <w:rPr>
                <w:rFonts w:cs="Arial"/>
                <w:b/>
                <w:snapToGrid w:val="0"/>
                <w:sz w:val="16"/>
              </w:rPr>
            </w:pPr>
            <w:r>
              <w:rPr>
                <w:rFonts w:cs="Arial"/>
                <w:b/>
                <w:snapToGrid w:val="0"/>
                <w:sz w:val="16"/>
              </w:rPr>
              <w:t>CMG</w:t>
            </w:r>
            <w:r w:rsidR="003C7261">
              <w:rPr>
                <w:rFonts w:cs="Arial"/>
                <w:b/>
                <w:snapToGrid w:val="0"/>
                <w:sz w:val="16"/>
              </w:rPr>
              <w:t>_C_T_</w:t>
            </w:r>
            <w:r w:rsidR="00EA4A8D">
              <w:rPr>
                <w:rFonts w:cs="Arial"/>
                <w:b/>
                <w:snapToGrid w:val="0"/>
                <w:sz w:val="16"/>
              </w:rPr>
              <w:t>MELDING</w:t>
            </w:r>
            <w:r>
              <w:rPr>
                <w:rFonts w:cs="Arial"/>
                <w:b/>
                <w:snapToGrid w:val="0"/>
                <w:sz w:val="16"/>
              </w:rPr>
              <w:t>_SEL</w:t>
            </w:r>
            <w:r w:rsidRPr="00C66397">
              <w:rPr>
                <w:rFonts w:cs="Arial"/>
                <w:b/>
                <w:snapToGrid w:val="0"/>
                <w:sz w:val="16"/>
              </w:rPr>
              <w:t xml:space="preserve"> </w:t>
            </w:r>
          </w:p>
          <w:p w14:paraId="4E91EBD7" w14:textId="77777777" w:rsidR="008B0B2F" w:rsidRPr="006848BA" w:rsidRDefault="008B0B2F" w:rsidP="00624933">
            <w:pPr>
              <w:rPr>
                <w:b/>
                <w:sz w:val="16"/>
                <w:szCs w:val="16"/>
              </w:rPr>
            </w:pPr>
            <w:r>
              <w:rPr>
                <w:rFonts w:cs="Arial"/>
                <w:b/>
                <w:snapToGrid w:val="0"/>
                <w:sz w:val="16"/>
              </w:rPr>
              <w:t>(</w:t>
            </w:r>
            <w:r w:rsidRPr="004A31D1">
              <w:rPr>
                <w:rFonts w:cs="Arial"/>
                <w:b/>
                <w:snapToGrid w:val="0"/>
                <w:sz w:val="16"/>
              </w:rPr>
              <w:t>alias X1</w:t>
            </w:r>
            <w:r>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F116CE6" w14:textId="77777777" w:rsidR="008B0B2F" w:rsidRDefault="008B0B2F" w:rsidP="00624933">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A8B8C91" w14:textId="77777777" w:rsidR="008B0B2F" w:rsidRDefault="008B0B2F" w:rsidP="00624933">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069C8ECA" w14:textId="77777777" w:rsidR="008B0B2F" w:rsidRPr="006848BA" w:rsidRDefault="008B0B2F" w:rsidP="00624933">
            <w:pPr>
              <w:rPr>
                <w:b/>
                <w:sz w:val="16"/>
                <w:szCs w:val="16"/>
              </w:rPr>
            </w:pPr>
          </w:p>
        </w:tc>
      </w:tr>
      <w:tr w:rsidR="008B0B2F" w:rsidRPr="00FD0F8F" w14:paraId="4DD88389" w14:textId="77777777" w:rsidTr="00624933">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557458" w14:textId="77777777" w:rsidR="008B0B2F" w:rsidRPr="00CA2FEF" w:rsidRDefault="008B0B2F" w:rsidP="00624933">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05D2018" w14:textId="77777777" w:rsidR="008B0B2F" w:rsidRPr="00CA2FE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A5278A" w14:textId="77777777" w:rsidR="008B0B2F" w:rsidRPr="00CA2FE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DEAA56A" w14:textId="77777777" w:rsidR="008B0B2F" w:rsidRPr="00CA2FEF" w:rsidRDefault="008B0B2F" w:rsidP="00624933">
            <w:pPr>
              <w:rPr>
                <w:rFonts w:cs="Arial"/>
                <w:snapToGrid w:val="0"/>
                <w:sz w:val="16"/>
              </w:rPr>
            </w:pPr>
          </w:p>
        </w:tc>
      </w:tr>
      <w:tr w:rsidR="008B0B2F" w:rsidRPr="00FD0F8F" w14:paraId="2AD9F6AF" w14:textId="77777777" w:rsidTr="00624933">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3B092C" w14:textId="77777777" w:rsidR="008B0B2F" w:rsidRPr="00CA2FEF" w:rsidRDefault="008B0B2F" w:rsidP="00624933">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DB8DC4" w14:textId="77777777" w:rsidR="008B0B2F" w:rsidRPr="00CA2FE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DA5531" w14:textId="77777777" w:rsidR="008B0B2F" w:rsidRPr="00CA2FE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9033376" w14:textId="77777777" w:rsidR="008B0B2F" w:rsidRPr="00CA2FEF" w:rsidRDefault="008B0B2F" w:rsidP="00624933">
            <w:pPr>
              <w:rPr>
                <w:rFonts w:cs="Arial"/>
                <w:snapToGrid w:val="0"/>
                <w:sz w:val="16"/>
              </w:rPr>
            </w:pPr>
          </w:p>
        </w:tc>
      </w:tr>
      <w:tr w:rsidR="008B0B2F" w:rsidRPr="00FD0F8F" w14:paraId="596020D2" w14:textId="77777777" w:rsidTr="00624933">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D94FA0" w14:textId="77777777" w:rsidR="008B0B2F" w:rsidRPr="00FD0F8F" w:rsidRDefault="008B0B2F" w:rsidP="00624933">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D05B81" w14:textId="77777777" w:rsidR="008B0B2F" w:rsidRPr="00FD0F8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534E6A" w14:textId="77777777" w:rsidR="008B0B2F" w:rsidRPr="00FD0F8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BF3F738" w14:textId="77777777" w:rsidR="008B0B2F" w:rsidRPr="00FD0F8F" w:rsidRDefault="008B0B2F" w:rsidP="00624933">
            <w:pPr>
              <w:rPr>
                <w:rFonts w:cs="Arial"/>
                <w:snapToGrid w:val="0"/>
                <w:sz w:val="16"/>
              </w:rPr>
            </w:pPr>
          </w:p>
        </w:tc>
      </w:tr>
      <w:tr w:rsidR="008B0B2F" w:rsidRPr="00FD0F8F" w14:paraId="7E766B05" w14:textId="77777777" w:rsidTr="00624933">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7D7ED55" w14:textId="77777777" w:rsidR="008B0B2F" w:rsidRPr="00FD0F8F" w:rsidRDefault="008B0B2F" w:rsidP="00624933">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B8B5F1" w14:textId="77777777" w:rsidR="008B0B2F" w:rsidRPr="00FD0F8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6288CC7" w14:textId="77777777" w:rsidR="008B0B2F" w:rsidRPr="00FD0F8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CADB145" w14:textId="77777777" w:rsidR="008B0B2F" w:rsidRPr="00FD0F8F" w:rsidRDefault="008B0B2F" w:rsidP="00624933">
            <w:pPr>
              <w:rPr>
                <w:rFonts w:cs="Arial"/>
                <w:snapToGrid w:val="0"/>
                <w:sz w:val="16"/>
              </w:rPr>
            </w:pPr>
          </w:p>
        </w:tc>
      </w:tr>
      <w:tr w:rsidR="008B0B2F" w:rsidRPr="00FD0F8F" w14:paraId="3323A8C5" w14:textId="77777777" w:rsidTr="00624933">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FF49F8C" w14:textId="77777777" w:rsidR="008B0B2F" w:rsidRPr="00FD0F8F" w:rsidRDefault="008B0B2F" w:rsidP="00624933">
            <w:pPr>
              <w:rPr>
                <w:rFonts w:cs="Arial"/>
                <w:snapToGrid w:val="0"/>
                <w:sz w:val="16"/>
              </w:rPr>
            </w:pPr>
            <w:r w:rsidRPr="00B54298">
              <w:rPr>
                <w:rFonts w:cs="Arial"/>
                <w:snapToGrid w:val="0"/>
                <w:sz w:val="16"/>
              </w:rPr>
              <w:lastRenderedPageBreak/>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69973BD" w14:textId="77777777" w:rsidR="008B0B2F" w:rsidRPr="00FD0F8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F9BDC7" w14:textId="77777777" w:rsidR="008B0B2F" w:rsidRPr="00FD0F8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F243E6" w14:textId="77777777" w:rsidR="008B0B2F" w:rsidRPr="00FD0F8F" w:rsidRDefault="008B0B2F" w:rsidP="00624933">
            <w:pPr>
              <w:rPr>
                <w:rFonts w:cs="Arial"/>
                <w:snapToGrid w:val="0"/>
                <w:sz w:val="16"/>
              </w:rPr>
            </w:pPr>
          </w:p>
        </w:tc>
      </w:tr>
      <w:tr w:rsidR="008B0B2F" w:rsidRPr="00FD0F8F" w14:paraId="453B28D2" w14:textId="77777777" w:rsidTr="00624933">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A0E5BB7" w14:textId="77777777" w:rsidR="008B0B2F" w:rsidRPr="00FD0F8F" w:rsidRDefault="008B0B2F" w:rsidP="00624933">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E166A2" w14:textId="77777777" w:rsidR="008B0B2F" w:rsidRPr="00FD0F8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2AFEBC" w14:textId="77777777" w:rsidR="008B0B2F" w:rsidRPr="00FD0F8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17B60BF" w14:textId="77777777" w:rsidR="008B0B2F" w:rsidRPr="00FD0F8F" w:rsidRDefault="008B0B2F" w:rsidP="00624933">
            <w:pPr>
              <w:rPr>
                <w:rFonts w:cs="Arial"/>
                <w:snapToGrid w:val="0"/>
                <w:sz w:val="16"/>
              </w:rPr>
            </w:pPr>
          </w:p>
        </w:tc>
      </w:tr>
      <w:tr w:rsidR="008B0B2F" w:rsidRPr="00FD0F8F" w14:paraId="383911F5" w14:textId="77777777" w:rsidTr="00624933">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99EB4A" w14:textId="77777777" w:rsidR="008B0B2F" w:rsidRPr="00FD0F8F" w:rsidRDefault="008B0B2F" w:rsidP="00624933">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0E4380B" w14:textId="77777777" w:rsidR="008B0B2F" w:rsidRPr="00FD0F8F" w:rsidRDefault="008B0B2F"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46E6BE" w14:textId="77777777" w:rsidR="008B0B2F" w:rsidRPr="00FD0F8F" w:rsidRDefault="008B0B2F" w:rsidP="00624933">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10F04D5" w14:textId="77777777" w:rsidR="008B0B2F" w:rsidRPr="00FD0F8F" w:rsidRDefault="008B0B2F" w:rsidP="00624933">
            <w:pPr>
              <w:rPr>
                <w:rFonts w:cs="Arial"/>
                <w:snapToGrid w:val="0"/>
                <w:sz w:val="16"/>
              </w:rPr>
            </w:pPr>
          </w:p>
        </w:tc>
      </w:tr>
      <w:tr w:rsidR="008B0B2F" w:rsidRPr="006848BA" w14:paraId="556DD61C" w14:textId="77777777" w:rsidTr="00624933">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072AECA" w14:textId="77777777" w:rsidR="008B0B2F" w:rsidRPr="006848BA" w:rsidRDefault="008B0B2F" w:rsidP="00624933">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AA81E99" w14:textId="77777777" w:rsidR="008B0B2F" w:rsidRPr="006848BA" w:rsidRDefault="008B0B2F" w:rsidP="00624933">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EAABBA9" w14:textId="77777777" w:rsidR="008B0B2F" w:rsidRPr="006848BA" w:rsidRDefault="008B0B2F" w:rsidP="00624933">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66EE0CCC" w14:textId="77777777" w:rsidR="008B0B2F" w:rsidRPr="006848BA" w:rsidRDefault="008B0B2F" w:rsidP="00624933">
            <w:pPr>
              <w:rPr>
                <w:b/>
                <w:sz w:val="16"/>
                <w:szCs w:val="16"/>
              </w:rPr>
            </w:pPr>
          </w:p>
        </w:tc>
      </w:tr>
      <w:tr w:rsidR="008B0B2F" w:rsidRPr="006848BA" w14:paraId="7D0ABE11"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BBCE81" w14:textId="77777777" w:rsidR="008B0B2F" w:rsidRPr="006848BA" w:rsidRDefault="008B0B2F" w:rsidP="00624933">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4CEE1F00" w14:textId="77777777" w:rsidR="008B0B2F" w:rsidRPr="006848BA" w:rsidRDefault="008B0B2F" w:rsidP="00624933">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2831D1" w14:textId="77777777" w:rsidR="008B0B2F" w:rsidRPr="006848BA" w:rsidRDefault="008B0B2F" w:rsidP="00624933">
            <w:pPr>
              <w:ind w:right="-70"/>
              <w:rPr>
                <w:rFonts w:cs="Arial"/>
                <w:sz w:val="16"/>
                <w:szCs w:val="16"/>
              </w:rPr>
            </w:pPr>
            <w:r w:rsidRPr="006848BA">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F0C1191" w14:textId="77777777" w:rsidR="008B0B2F" w:rsidRPr="006848BA" w:rsidRDefault="008B0B2F" w:rsidP="00624933">
            <w:pPr>
              <w:rPr>
                <w:rFonts w:cs="Arial"/>
                <w:sz w:val="16"/>
                <w:szCs w:val="16"/>
              </w:rPr>
            </w:pPr>
          </w:p>
        </w:tc>
      </w:tr>
      <w:tr w:rsidR="008B0B2F" w:rsidRPr="006848BA" w14:paraId="0FC60684"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2A7C94" w14:textId="77777777" w:rsidR="008B0B2F" w:rsidRPr="006848BA" w:rsidRDefault="008B0B2F" w:rsidP="00624933">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18F9EA8C" w14:textId="77777777" w:rsidR="008B0B2F" w:rsidRPr="006848BA"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6A7B9DA"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91B47E" w14:textId="77777777" w:rsidR="008B0B2F" w:rsidRPr="006848BA" w:rsidRDefault="008B0B2F" w:rsidP="00624933">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8B0B2F" w14:paraId="12E2F7B3"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F4A708" w14:textId="77777777" w:rsidR="008B0B2F" w:rsidRPr="00E819F5" w:rsidRDefault="008B0B2F" w:rsidP="00624933">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56B8B6C5" w14:textId="77777777" w:rsidR="008B0B2F" w:rsidRPr="006848BA"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488DBE"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5727444" w14:textId="77777777" w:rsidR="008B0B2F" w:rsidRDefault="008B0B2F" w:rsidP="00624933">
            <w:pPr>
              <w:rPr>
                <w:rFonts w:cs="Arial"/>
                <w:sz w:val="16"/>
                <w:szCs w:val="16"/>
              </w:rPr>
            </w:pPr>
            <w:r>
              <w:rPr>
                <w:rFonts w:cs="Arial"/>
                <w:sz w:val="16"/>
                <w:szCs w:val="16"/>
              </w:rPr>
              <w:t>= X1.</w:t>
            </w:r>
            <w:r w:rsidRPr="00E35513">
              <w:rPr>
                <w:rFonts w:cs="Arial"/>
                <w:snapToGrid w:val="0"/>
                <w:sz w:val="16"/>
              </w:rPr>
              <w:t>BELASTINGJAAR</w:t>
            </w:r>
          </w:p>
        </w:tc>
      </w:tr>
      <w:tr w:rsidR="008B0B2F" w14:paraId="18EEE72E"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453AD6" w14:textId="77777777" w:rsidR="008B0B2F" w:rsidRPr="00E819F5" w:rsidRDefault="008B0B2F" w:rsidP="00624933">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02EEEF0D" w14:textId="77777777" w:rsidR="008B0B2F" w:rsidRPr="006848BA"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5567E4"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E7F6914" w14:textId="77777777" w:rsidR="008B0B2F" w:rsidRDefault="008B0B2F" w:rsidP="00624933">
            <w:pPr>
              <w:rPr>
                <w:rFonts w:cs="Arial"/>
                <w:sz w:val="16"/>
                <w:szCs w:val="16"/>
              </w:rPr>
            </w:pPr>
            <w:r>
              <w:rPr>
                <w:rFonts w:cs="Arial"/>
                <w:sz w:val="16"/>
                <w:szCs w:val="16"/>
              </w:rPr>
              <w:t>= X1.</w:t>
            </w:r>
            <w:r w:rsidRPr="00B54298">
              <w:rPr>
                <w:rFonts w:cs="Arial"/>
                <w:snapToGrid w:val="0"/>
                <w:sz w:val="16"/>
              </w:rPr>
              <w:t xml:space="preserve"> DVPVW_PRODUCT_ID</w:t>
            </w:r>
          </w:p>
        </w:tc>
      </w:tr>
      <w:tr w:rsidR="008B0B2F" w14:paraId="7C570EA0"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278B0E" w14:textId="77777777" w:rsidR="008B0B2F" w:rsidRPr="00E819F5" w:rsidRDefault="008B0B2F" w:rsidP="00624933">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280E6C88" w14:textId="77777777" w:rsidR="008B0B2F" w:rsidRPr="006848BA"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666C15"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04D30D5" w14:textId="77777777" w:rsidR="008B0B2F" w:rsidRDefault="008B0B2F" w:rsidP="00624933">
            <w:pPr>
              <w:rPr>
                <w:rFonts w:cs="Arial"/>
                <w:sz w:val="16"/>
                <w:szCs w:val="16"/>
              </w:rPr>
            </w:pPr>
            <w:r>
              <w:rPr>
                <w:rFonts w:cs="Arial"/>
                <w:sz w:val="16"/>
                <w:szCs w:val="16"/>
              </w:rPr>
              <w:t>= X1.</w:t>
            </w:r>
            <w:r w:rsidRPr="00B54298">
              <w:rPr>
                <w:rFonts w:cs="Arial"/>
                <w:snapToGrid w:val="0"/>
                <w:sz w:val="16"/>
              </w:rPr>
              <w:t xml:space="preserve"> DVPVW_PRODUCT_NUMMER</w:t>
            </w:r>
          </w:p>
        </w:tc>
      </w:tr>
      <w:tr w:rsidR="008B0B2F" w14:paraId="46D1113C"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D9199F" w14:textId="77777777" w:rsidR="008B0B2F" w:rsidRPr="001E34A0" w:rsidRDefault="008B0B2F" w:rsidP="00624933">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4DB8A83A" w14:textId="77777777" w:rsidR="008B0B2F"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1A8D24"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5A57046" w14:textId="77777777" w:rsidR="008B0B2F" w:rsidRDefault="008B0B2F" w:rsidP="00624933">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8B0B2F" w14:paraId="013D1E72"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D8F0289" w14:textId="77777777" w:rsidR="008B0B2F" w:rsidRPr="00E819F5" w:rsidRDefault="008B0B2F" w:rsidP="00624933">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52613682" w14:textId="77777777" w:rsidR="008B0B2F" w:rsidRPr="006848BA"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674F2EA"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97E51A" w14:textId="77777777" w:rsidR="008B0B2F" w:rsidRDefault="008B0B2F" w:rsidP="00624933">
            <w:pPr>
              <w:rPr>
                <w:rFonts w:cs="Arial"/>
                <w:sz w:val="16"/>
                <w:szCs w:val="16"/>
              </w:rPr>
            </w:pPr>
            <w:r>
              <w:rPr>
                <w:rFonts w:cs="Arial"/>
                <w:sz w:val="16"/>
                <w:szCs w:val="16"/>
              </w:rPr>
              <w:t>= X1.</w:t>
            </w:r>
            <w:r w:rsidRPr="00B54298">
              <w:rPr>
                <w:rFonts w:cs="Arial"/>
                <w:snapToGrid w:val="0"/>
                <w:sz w:val="16"/>
              </w:rPr>
              <w:t xml:space="preserve"> DVPVW_OPGAVE_TYPE</w:t>
            </w:r>
          </w:p>
        </w:tc>
      </w:tr>
      <w:tr w:rsidR="008B0B2F" w14:paraId="79C5C879" w14:textId="77777777" w:rsidTr="0062493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C5A29B" w14:textId="77777777" w:rsidR="008B0B2F" w:rsidRPr="00E819F5" w:rsidRDefault="008B0B2F" w:rsidP="00624933">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58FBC7B6" w14:textId="77777777" w:rsidR="008B0B2F" w:rsidRPr="006848BA" w:rsidRDefault="008B0B2F"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296752" w14:textId="77777777" w:rsidR="008B0B2F" w:rsidRPr="006848BA" w:rsidRDefault="008B0B2F" w:rsidP="00624933">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6DA0FD" w14:textId="77777777" w:rsidR="008B0B2F" w:rsidRDefault="008B0B2F" w:rsidP="00624933">
            <w:pPr>
              <w:rPr>
                <w:rFonts w:cs="Arial"/>
                <w:sz w:val="16"/>
                <w:szCs w:val="16"/>
              </w:rPr>
            </w:pPr>
            <w:r>
              <w:rPr>
                <w:rFonts w:cs="Arial"/>
                <w:sz w:val="16"/>
                <w:szCs w:val="16"/>
              </w:rPr>
              <w:t>= X1.</w:t>
            </w:r>
            <w:r w:rsidRPr="00B54298">
              <w:rPr>
                <w:rFonts w:cs="Arial"/>
                <w:snapToGrid w:val="0"/>
                <w:sz w:val="16"/>
              </w:rPr>
              <w:t xml:space="preserve"> DVPVW_OPGAVE_MAAND</w:t>
            </w:r>
          </w:p>
        </w:tc>
      </w:tr>
    </w:tbl>
    <w:p w14:paraId="33A8BD7F" w14:textId="77777777" w:rsidR="008B0B2F" w:rsidRDefault="008B0B2F" w:rsidP="008B0B2F"/>
    <w:p w14:paraId="6B7A8E92" w14:textId="77777777" w:rsidR="008B0B2F" w:rsidRDefault="008B0B2F" w:rsidP="008B0B2F">
      <w:r>
        <w:t xml:space="preserve">Deze verzameling wordt aangeduid met </w:t>
      </w:r>
      <w:r w:rsidRPr="00FD0F8F">
        <w:rPr>
          <w:b/>
        </w:rPr>
        <w:t>H_FIN_MELDING</w:t>
      </w:r>
      <w:r w:rsidRPr="00CA2FEF">
        <w:rPr>
          <w:b/>
        </w:rPr>
        <w:t>_SEL</w:t>
      </w:r>
    </w:p>
    <w:p w14:paraId="57BC6449" w14:textId="77777777" w:rsidR="008B0B2F" w:rsidRDefault="008B0B2F" w:rsidP="008B0B2F"/>
    <w:p w14:paraId="71601810" w14:textId="77777777" w:rsidR="008B0B2F" w:rsidRDefault="008B0B2F" w:rsidP="008B0B2F">
      <w:pPr>
        <w:pStyle w:val="Kop5"/>
      </w:pPr>
      <w:r>
        <w:t>Uitvoer</w:t>
      </w:r>
    </w:p>
    <w:p w14:paraId="0E880BF6" w14:textId="1E17C725" w:rsidR="008B0B2F" w:rsidRDefault="008B0B2F" w:rsidP="008B0B2F">
      <w:r>
        <w:t xml:space="preserve">0 1 of meer voorkomens. Voeg het resultaat toe aan </w:t>
      </w:r>
      <w:r>
        <w:rPr>
          <w:b/>
        </w:rPr>
        <w:t>CMG</w:t>
      </w:r>
      <w:r w:rsidR="003C7261">
        <w:rPr>
          <w:b/>
        </w:rPr>
        <w:t>_C_T_</w:t>
      </w:r>
      <w:r>
        <w:rPr>
          <w:b/>
        </w:rPr>
        <w:t>MELDING</w:t>
      </w:r>
      <w:r>
        <w:t xml:space="preserve"> </w:t>
      </w:r>
    </w:p>
    <w:p w14:paraId="143F9072" w14:textId="77777777" w:rsidR="008B0B2F" w:rsidRDefault="008B0B2F" w:rsidP="008B0B2F"/>
    <w:p w14:paraId="254A4498" w14:textId="77777777" w:rsidR="008B0B2F" w:rsidRDefault="008B0B2F" w:rsidP="008B0B2F">
      <w:pPr>
        <w:pStyle w:val="Kop5"/>
      </w:pPr>
      <w:r>
        <w:t>Afwijkende uitvoer</w:t>
      </w:r>
    </w:p>
    <w:p w14:paraId="2D364C71" w14:textId="77777777" w:rsidR="008B0B2F" w:rsidRDefault="008B0B2F" w:rsidP="008B0B2F">
      <w:r>
        <w:t>n.v.t.</w:t>
      </w:r>
    </w:p>
    <w:p w14:paraId="15B63507" w14:textId="113F86D9" w:rsidR="008B0B2F" w:rsidRPr="00004578" w:rsidRDefault="008B0B2F" w:rsidP="00004578">
      <w:pPr>
        <w:pStyle w:val="Kop3"/>
      </w:pPr>
      <w:bookmarkStart w:id="212" w:name="_Toc509919581"/>
      <w:r w:rsidRPr="00004578">
        <w:t>Bepaal te verwerken CMG</w:t>
      </w:r>
      <w:r w:rsidR="003C7261">
        <w:t>_C_T_</w:t>
      </w:r>
      <w:r w:rsidRPr="00004578">
        <w:t>DEELNEMER_NP</w:t>
      </w:r>
      <w:bookmarkEnd w:id="212"/>
    </w:p>
    <w:p w14:paraId="0A1CFA5B" w14:textId="77777777" w:rsidR="008B0B2F" w:rsidRDefault="008B0B2F" w:rsidP="00004578">
      <w:pPr>
        <w:pStyle w:val="Kop5"/>
      </w:pPr>
      <w:r>
        <w:t>Functionele beschrijving</w:t>
      </w:r>
    </w:p>
    <w:p w14:paraId="359B3A88" w14:textId="76B985B8" w:rsidR="008B0B2F" w:rsidRDefault="008B0B2F" w:rsidP="00CB262F">
      <w:r>
        <w:t>We selecteren nu de NP na</w:t>
      </w:r>
      <w:r w:rsidR="00CB262F">
        <w:t>tuurlijke personen (deelnemers)</w:t>
      </w:r>
    </w:p>
    <w:p w14:paraId="73CBA88F" w14:textId="2FE069AE" w:rsidR="000957B9" w:rsidRDefault="000957B9" w:rsidP="000957B9">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t>DEELNEMER_NP</w:t>
      </w:r>
      <w:r w:rsidRPr="0054792E">
        <w:t>) die zijn toegevoegd sinds de vorige verwerking (</w:t>
      </w:r>
      <w:r w:rsidR="00E65DC9" w:rsidRPr="00AA1DEB">
        <w:rPr>
          <w:rFonts w:cs="Arial"/>
          <w:szCs w:val="19"/>
        </w:rPr>
        <w:t>DVPNPVW</w:t>
      </w:r>
      <w:r w:rsidR="00E65DC9" w:rsidRPr="00A83C17">
        <w:rPr>
          <w:szCs w:val="19"/>
        </w:rPr>
        <w:t xml:space="preserve"> </w:t>
      </w:r>
      <w:r w:rsidRPr="0054792E">
        <w:t xml:space="preserve">LAAD_TS ligt ná de </w:t>
      </w:r>
      <w:proofErr w:type="spellStart"/>
      <w:r w:rsidRPr="0054792E">
        <w:rPr>
          <w:i/>
        </w:rPr>
        <w:t>Vorige_laad_TS</w:t>
      </w:r>
      <w:proofErr w:type="spellEnd"/>
      <w:r>
        <w:t xml:space="preserve">). </w:t>
      </w:r>
    </w:p>
    <w:p w14:paraId="50F1F590" w14:textId="77777777" w:rsidR="00004578" w:rsidRDefault="00004578" w:rsidP="00CB262F"/>
    <w:p w14:paraId="1F2146A7" w14:textId="4F43047D" w:rsidR="008B0B2F" w:rsidRDefault="008B0B2F" w:rsidP="00004578">
      <w:pPr>
        <w:pStyle w:val="Kop5"/>
      </w:pPr>
      <w:r>
        <w:t xml:space="preserve">Gegevensfunctie : Selecteer </w:t>
      </w:r>
      <w:r w:rsidRPr="005F41A7">
        <w:t>CMG</w:t>
      </w:r>
      <w:r w:rsidR="003C7261">
        <w:t>_C_T_</w:t>
      </w:r>
      <w:r w:rsidRPr="005F41A7">
        <w:t>DEELNEMER_NP</w:t>
      </w:r>
    </w:p>
    <w:p w14:paraId="5AA046F0" w14:textId="77777777" w:rsidR="008B0B2F" w:rsidRDefault="008B0B2F" w:rsidP="008B0B2F">
      <w:pPr>
        <w:pStyle w:val="Standaardinspringing"/>
        <w:ind w:left="0"/>
      </w:pPr>
    </w:p>
    <w:p w14:paraId="464BCD6B" w14:textId="6B0D2482" w:rsidR="00CB262F" w:rsidRDefault="00CB262F" w:rsidP="00CB262F">
      <w:pPr>
        <w:pStyle w:val="Kop5"/>
      </w:pPr>
      <w:proofErr w:type="spellStart"/>
      <w:r>
        <w:t>Selectiepad</w:t>
      </w:r>
      <w:proofErr w:type="spellEnd"/>
    </w:p>
    <w:p w14:paraId="51CE4FF6" w14:textId="591005CD" w:rsidR="008B0B2F" w:rsidRDefault="008B0B2F" w:rsidP="00CB262F">
      <w:pPr>
        <w:pStyle w:val="Standaardinspringing"/>
        <w:ind w:left="0" w:firstLine="0"/>
      </w:pPr>
      <w:r>
        <w:t>CMG</w:t>
      </w:r>
      <w:r w:rsidR="003C7261">
        <w:t>_C_T_</w:t>
      </w:r>
      <w:r>
        <w:t>MELDING_SEL</w:t>
      </w:r>
    </w:p>
    <w:p w14:paraId="72DE63FC" w14:textId="77777777" w:rsidR="008B0B2F" w:rsidRDefault="008B0B2F" w:rsidP="008B0B2F">
      <w:pPr>
        <w:pStyle w:val="Standaardinspringing"/>
        <w:ind w:left="0" w:firstLine="0"/>
      </w:pPr>
      <w:r w:rsidRPr="00CC68B2">
        <w:t xml:space="preserve"> </w:t>
      </w:r>
      <w:r>
        <w:t xml:space="preserve">   </w:t>
      </w:r>
      <w:r w:rsidRPr="00CC68B2">
        <w:t xml:space="preserve">    </w:t>
      </w:r>
      <w:r w:rsidRPr="00CC68B2">
        <w:sym w:font="Wingdings" w:char="F0E2"/>
      </w:r>
    </w:p>
    <w:p w14:paraId="4095BCA3" w14:textId="56BB73DF" w:rsidR="008B0B2F" w:rsidRDefault="008B0B2F" w:rsidP="008B0B2F">
      <w:r>
        <w:t>CMG</w:t>
      </w:r>
      <w:r w:rsidR="003C7261">
        <w:t>_C_T_</w:t>
      </w:r>
      <w:r>
        <w:t>DEELNEMER_NP</w:t>
      </w:r>
      <w:r w:rsidRPr="00CC68B2">
        <w:rPr>
          <w:b/>
        </w:rPr>
        <w:br/>
      </w:r>
    </w:p>
    <w:p w14:paraId="3A6DD30A" w14:textId="75D3E5F2" w:rsidR="00CB36B0" w:rsidRPr="00BE4E43" w:rsidRDefault="008B0B2F" w:rsidP="00CB262F">
      <w:pPr>
        <w:pStyle w:val="Kop5"/>
      </w:pPr>
      <w:r>
        <w:t>Kolommen en condities:</w:t>
      </w:r>
    </w:p>
    <w:tbl>
      <w:tblPr>
        <w:tblW w:w="9067" w:type="dxa"/>
        <w:tblLayout w:type="fixed"/>
        <w:tblCellMar>
          <w:left w:w="70" w:type="dxa"/>
          <w:right w:w="70" w:type="dxa"/>
        </w:tblCellMar>
        <w:tblLook w:val="0000" w:firstRow="0" w:lastRow="0" w:firstColumn="0" w:lastColumn="0" w:noHBand="0" w:noVBand="0"/>
      </w:tblPr>
      <w:tblGrid>
        <w:gridCol w:w="3823"/>
        <w:gridCol w:w="425"/>
        <w:gridCol w:w="425"/>
        <w:gridCol w:w="4394"/>
      </w:tblGrid>
      <w:tr w:rsidR="00CB36B0" w:rsidRPr="006848BA" w14:paraId="6DDF13BB"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D297CC2" w14:textId="70590927" w:rsidR="00CB36B0" w:rsidRDefault="00CB36B0" w:rsidP="00CB36B0">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224601F9" w14:textId="77777777" w:rsidR="00CB262F" w:rsidRDefault="00CB262F" w:rsidP="00CB36B0">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2C6710A" w14:textId="77777777" w:rsidR="00CB36B0" w:rsidRDefault="00CB36B0" w:rsidP="00CB36B0">
            <w:pPr>
              <w:ind w:right="-70"/>
              <w:rPr>
                <w:b/>
                <w:sz w:val="16"/>
                <w:szCs w:val="16"/>
              </w:rPr>
            </w:pPr>
            <w:r>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1EB86B1" w14:textId="77777777" w:rsidR="00CB36B0" w:rsidRPr="006848BA" w:rsidRDefault="00CB36B0" w:rsidP="00CB36B0">
            <w:pPr>
              <w:ind w:right="-70"/>
              <w:rPr>
                <w:b/>
                <w:sz w:val="16"/>
                <w:szCs w:val="16"/>
              </w:rPr>
            </w:pPr>
            <w:r>
              <w:rPr>
                <w:rFonts w:cs="Arial"/>
                <w:b/>
                <w:snapToGrid w:val="0"/>
                <w:sz w:val="16"/>
              </w:rPr>
              <w:t>SEL</w:t>
            </w:r>
          </w:p>
        </w:tc>
        <w:tc>
          <w:tcPr>
            <w:tcW w:w="43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039B0A19" w14:textId="77777777" w:rsidR="00CB36B0" w:rsidRPr="006848BA" w:rsidRDefault="00CB36B0" w:rsidP="00CB36B0">
            <w:pPr>
              <w:rPr>
                <w:b/>
                <w:sz w:val="16"/>
                <w:szCs w:val="16"/>
              </w:rPr>
            </w:pPr>
            <w:proofErr w:type="spellStart"/>
            <w:r w:rsidRPr="00CC68B2">
              <w:rPr>
                <w:rFonts w:cs="Arial"/>
                <w:b/>
                <w:snapToGrid w:val="0"/>
                <w:sz w:val="16"/>
              </w:rPr>
              <w:t>Sel</w:t>
            </w:r>
            <w:proofErr w:type="spellEnd"/>
            <w:r w:rsidRPr="00CC68B2">
              <w:rPr>
                <w:rFonts w:cs="Arial"/>
                <w:b/>
                <w:snapToGrid w:val="0"/>
                <w:sz w:val="16"/>
              </w:rPr>
              <w:t>.</w:t>
            </w:r>
          </w:p>
        </w:tc>
      </w:tr>
      <w:tr w:rsidR="00CB36B0" w:rsidRPr="006848BA" w14:paraId="171471A0"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04E50C" w14:textId="77777777" w:rsidR="00CB36B0" w:rsidRDefault="00CB36B0" w:rsidP="00CB36B0">
            <w:pPr>
              <w:rPr>
                <w:b/>
                <w:sz w:val="16"/>
                <w:szCs w:val="16"/>
              </w:rPr>
            </w:pPr>
            <w:r>
              <w:rPr>
                <w:rFonts w:cs="Arial"/>
                <w:snapToGrid w:val="0"/>
                <w:sz w:val="16"/>
              </w:rPr>
              <w:t>DVPVW_XD</w:t>
            </w:r>
            <w:r w:rsidRPr="00CD2BC2">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D3B76E" w14:textId="77777777" w:rsidR="00CB36B0" w:rsidRDefault="00CB36B0" w:rsidP="00CB36B0">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30C809" w14:textId="77777777" w:rsidR="00CB36B0" w:rsidRPr="006848BA" w:rsidRDefault="00CB36B0" w:rsidP="00CB36B0">
            <w:pPr>
              <w:ind w:right="-70"/>
              <w:rPr>
                <w:b/>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B76C946" w14:textId="77777777" w:rsidR="00CB36B0" w:rsidRPr="006848BA" w:rsidRDefault="00CB36B0" w:rsidP="00CB36B0">
            <w:pPr>
              <w:rPr>
                <w:b/>
                <w:sz w:val="16"/>
                <w:szCs w:val="16"/>
              </w:rPr>
            </w:pPr>
          </w:p>
        </w:tc>
      </w:tr>
      <w:tr w:rsidR="00CB36B0" w:rsidRPr="006848BA" w14:paraId="04B96918"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657CFE2" w14:textId="77777777" w:rsidR="00CB36B0" w:rsidRDefault="00CB36B0" w:rsidP="00BE4E43">
            <w:pPr>
              <w:rPr>
                <w:b/>
                <w:sz w:val="16"/>
                <w:szCs w:val="16"/>
              </w:rPr>
            </w:pPr>
            <w:r>
              <w:rPr>
                <w:rFonts w:cs="Arial"/>
                <w:sz w:val="16"/>
                <w:szCs w:val="16"/>
              </w:rPr>
              <w:t>DVPVW_XML_DETAIL</w:t>
            </w:r>
            <w:r w:rsidRPr="0024556D">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CED2E3" w14:textId="77777777" w:rsidR="00CB36B0" w:rsidRDefault="00CB36B0" w:rsidP="00CB36B0">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7D3ABD" w14:textId="77777777" w:rsidR="00CB36B0" w:rsidRPr="006848BA" w:rsidRDefault="00CB36B0" w:rsidP="00CB36B0">
            <w:pPr>
              <w:ind w:right="-70"/>
              <w:rPr>
                <w:b/>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D432A45" w14:textId="77777777" w:rsidR="00CB36B0" w:rsidRPr="006848BA" w:rsidRDefault="00CB36B0" w:rsidP="00CB36B0">
            <w:pPr>
              <w:rPr>
                <w:b/>
                <w:sz w:val="16"/>
                <w:szCs w:val="16"/>
              </w:rPr>
            </w:pPr>
          </w:p>
        </w:tc>
      </w:tr>
      <w:tr w:rsidR="00CB36B0" w:rsidRPr="006848BA" w14:paraId="62C9790A"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BA40475" w14:textId="22C10086" w:rsidR="00CB36B0" w:rsidRDefault="00CB36B0" w:rsidP="00CB36B0">
            <w:pPr>
              <w:rPr>
                <w:b/>
                <w:sz w:val="16"/>
                <w:szCs w:val="16"/>
              </w:rPr>
            </w:pPr>
            <w:r>
              <w:rPr>
                <w:b/>
                <w:sz w:val="16"/>
                <w:szCs w:val="16"/>
              </w:rPr>
              <w:t>CMG</w:t>
            </w:r>
            <w:r w:rsidR="003C7261">
              <w:rPr>
                <w:b/>
                <w:sz w:val="16"/>
                <w:szCs w:val="16"/>
              </w:rPr>
              <w:t>_C_T_</w:t>
            </w:r>
            <w:r>
              <w:rPr>
                <w:b/>
                <w:sz w:val="16"/>
                <w:szCs w:val="16"/>
              </w:rPr>
              <w:t xml:space="preserve">DEELNEMER_NP </w:t>
            </w:r>
            <w:r w:rsidRPr="006848BA">
              <w:rPr>
                <w:b/>
                <w:sz w:val="16"/>
                <w:szCs w:val="16"/>
              </w:rPr>
              <w:t xml:space="preserve">(alias: </w:t>
            </w:r>
            <w:r>
              <w:rPr>
                <w:b/>
                <w:sz w:val="16"/>
                <w:szCs w:val="16"/>
              </w:rPr>
              <w:t>X2</w:t>
            </w:r>
            <w:r w:rsidRPr="006848BA">
              <w:rPr>
                <w:b/>
                <w:sz w:val="16"/>
                <w:szCs w:val="16"/>
              </w:rPr>
              <w:t>)</w:t>
            </w:r>
          </w:p>
          <w:p w14:paraId="580170E5" w14:textId="77777777" w:rsidR="00CB262F" w:rsidRPr="006848BA" w:rsidRDefault="00CB262F" w:rsidP="00CB36B0">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A54DD5A" w14:textId="77777777" w:rsidR="00CB36B0" w:rsidRPr="006848BA" w:rsidRDefault="00CB36B0" w:rsidP="00CB36B0">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4BCAF92" w14:textId="77777777" w:rsidR="00CB36B0" w:rsidRPr="006848BA" w:rsidRDefault="00CB36B0" w:rsidP="00CB36B0">
            <w:pPr>
              <w:ind w:right="-70"/>
              <w:rPr>
                <w:b/>
                <w:sz w:val="16"/>
                <w:szCs w:val="16"/>
              </w:rPr>
            </w:pPr>
            <w:proofErr w:type="spellStart"/>
            <w:r w:rsidRPr="006848BA">
              <w:rPr>
                <w:b/>
                <w:sz w:val="16"/>
                <w:szCs w:val="16"/>
              </w:rPr>
              <w:t>Sel</w:t>
            </w:r>
            <w:proofErr w:type="spellEnd"/>
            <w:r w:rsidRPr="006848BA">
              <w:rPr>
                <w:b/>
                <w:sz w:val="16"/>
                <w:szCs w:val="16"/>
              </w:rPr>
              <w:t>.</w:t>
            </w:r>
          </w:p>
        </w:tc>
        <w:tc>
          <w:tcPr>
            <w:tcW w:w="43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5A840C4" w14:textId="77777777" w:rsidR="00CB36B0" w:rsidRPr="006848BA" w:rsidRDefault="00CB36B0" w:rsidP="00CB36B0">
            <w:pPr>
              <w:rPr>
                <w:b/>
                <w:sz w:val="16"/>
                <w:szCs w:val="16"/>
              </w:rPr>
            </w:pPr>
            <w:r w:rsidRPr="006848BA">
              <w:rPr>
                <w:b/>
                <w:sz w:val="16"/>
                <w:szCs w:val="16"/>
              </w:rPr>
              <w:t>Conditie</w:t>
            </w:r>
          </w:p>
        </w:tc>
      </w:tr>
      <w:tr w:rsidR="00CB36B0" w:rsidRPr="006848BA" w14:paraId="573F1843"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356CAA" w14:textId="02F40B5C" w:rsidR="00CB36B0" w:rsidRPr="00CC68B2" w:rsidRDefault="00E65DC9" w:rsidP="00CB36B0">
            <w:pPr>
              <w:rPr>
                <w:rFonts w:cs="Arial"/>
                <w:sz w:val="16"/>
                <w:szCs w:val="16"/>
              </w:rPr>
            </w:pPr>
            <w:r w:rsidRPr="005F0BD2">
              <w:rPr>
                <w:rFonts w:cs="Arial"/>
                <w:sz w:val="16"/>
                <w:szCs w:val="16"/>
              </w:rPr>
              <w:t>DVPNPVW</w:t>
            </w:r>
            <w:r w:rsidRPr="00B54298">
              <w:rPr>
                <w:rFonts w:cs="Arial"/>
                <w:sz w:val="16"/>
                <w:szCs w:val="16"/>
              </w:rPr>
              <w:t xml:space="preserve"> </w:t>
            </w:r>
            <w:r w:rsidR="00CB36B0" w:rsidRPr="00B54298">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tcPr>
          <w:p w14:paraId="2A96B583"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BE30D0" w14:textId="77777777" w:rsidR="00CB36B0" w:rsidRDefault="00CB36B0" w:rsidP="00CB36B0">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5638DAF" w14:textId="77777777" w:rsidR="00CB36B0" w:rsidRDefault="00CB36B0" w:rsidP="00CB36B0">
            <w:pPr>
              <w:rPr>
                <w:rFonts w:cs="Arial"/>
                <w:sz w:val="16"/>
                <w:szCs w:val="16"/>
              </w:rPr>
            </w:pPr>
          </w:p>
        </w:tc>
      </w:tr>
      <w:tr w:rsidR="00CB36B0" w:rsidRPr="006848BA" w14:paraId="2319A455"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A92AA31" w14:textId="30C79DD0" w:rsidR="00CB36B0" w:rsidRPr="005F0BD2" w:rsidRDefault="00990E25" w:rsidP="00CB36B0">
            <w:pPr>
              <w:rPr>
                <w:rFonts w:cs="Arial"/>
                <w:sz w:val="16"/>
                <w:szCs w:val="16"/>
              </w:rPr>
            </w:pPr>
            <w:r>
              <w:rPr>
                <w:rFonts w:cs="Arial"/>
                <w:sz w:val="16"/>
                <w:szCs w:val="16"/>
              </w:rPr>
              <w:t>TS_REGISTRATIE</w:t>
            </w:r>
          </w:p>
        </w:tc>
        <w:tc>
          <w:tcPr>
            <w:tcW w:w="425" w:type="dxa"/>
            <w:tcBorders>
              <w:top w:val="single" w:sz="4" w:space="0" w:color="auto"/>
              <w:left w:val="single" w:sz="4" w:space="0" w:color="auto"/>
              <w:bottom w:val="single" w:sz="4" w:space="0" w:color="auto"/>
              <w:right w:val="single" w:sz="4" w:space="0" w:color="auto"/>
            </w:tcBorders>
          </w:tcPr>
          <w:p w14:paraId="5797EA33"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007C8B"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FB6CE6A" w14:textId="77777777" w:rsidR="00CB36B0" w:rsidRDefault="00CB36B0" w:rsidP="00CB36B0">
            <w:pPr>
              <w:rPr>
                <w:rFonts w:cs="Arial"/>
                <w:sz w:val="16"/>
                <w:szCs w:val="16"/>
              </w:rPr>
            </w:pPr>
          </w:p>
        </w:tc>
      </w:tr>
      <w:tr w:rsidR="00CB36B0" w:rsidRPr="006848BA" w14:paraId="1B7F5E5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C2130B" w14:textId="77777777" w:rsidR="00CB36B0" w:rsidRPr="005F0BD2" w:rsidRDefault="00CB36B0" w:rsidP="00CB36B0">
            <w:pPr>
              <w:rPr>
                <w:rFonts w:cs="Arial"/>
                <w:sz w:val="16"/>
                <w:szCs w:val="16"/>
              </w:rPr>
            </w:pPr>
            <w:r w:rsidRPr="005F0BD2">
              <w:rPr>
                <w:rFonts w:cs="Arial"/>
                <w:sz w:val="16"/>
                <w:szCs w:val="16"/>
              </w:rPr>
              <w:t>X_OP_TYPE</w:t>
            </w:r>
          </w:p>
        </w:tc>
        <w:tc>
          <w:tcPr>
            <w:tcW w:w="425" w:type="dxa"/>
            <w:tcBorders>
              <w:top w:val="single" w:sz="4" w:space="0" w:color="auto"/>
              <w:left w:val="single" w:sz="4" w:space="0" w:color="auto"/>
              <w:bottom w:val="single" w:sz="4" w:space="0" w:color="auto"/>
              <w:right w:val="single" w:sz="4" w:space="0" w:color="auto"/>
            </w:tcBorders>
          </w:tcPr>
          <w:p w14:paraId="15614F63"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2F39E4"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BCCD11F" w14:textId="77777777" w:rsidR="00CB36B0" w:rsidRDefault="00CB36B0" w:rsidP="00CB36B0">
            <w:pPr>
              <w:rPr>
                <w:rFonts w:cs="Arial"/>
                <w:sz w:val="16"/>
                <w:szCs w:val="16"/>
              </w:rPr>
            </w:pPr>
          </w:p>
        </w:tc>
      </w:tr>
      <w:tr w:rsidR="00CB36B0" w:rsidRPr="006848BA" w14:paraId="7209F175"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0520AEB" w14:textId="77777777" w:rsidR="00CB36B0" w:rsidRPr="005F0BD2" w:rsidRDefault="00CB36B0" w:rsidP="00CB36B0">
            <w:pPr>
              <w:rPr>
                <w:rFonts w:cs="Arial"/>
                <w:sz w:val="16"/>
                <w:szCs w:val="16"/>
              </w:rPr>
            </w:pPr>
            <w:r w:rsidRPr="005F0BD2">
              <w:rPr>
                <w:rFonts w:cs="Arial"/>
                <w:sz w:val="16"/>
                <w:szCs w:val="16"/>
              </w:rPr>
              <w:t>X_USER</w:t>
            </w:r>
          </w:p>
        </w:tc>
        <w:tc>
          <w:tcPr>
            <w:tcW w:w="425" w:type="dxa"/>
            <w:tcBorders>
              <w:top w:val="single" w:sz="4" w:space="0" w:color="auto"/>
              <w:left w:val="single" w:sz="4" w:space="0" w:color="auto"/>
              <w:bottom w:val="single" w:sz="4" w:space="0" w:color="auto"/>
              <w:right w:val="single" w:sz="4" w:space="0" w:color="auto"/>
            </w:tcBorders>
          </w:tcPr>
          <w:p w14:paraId="66798367"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B302CD"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47F486B" w14:textId="77777777" w:rsidR="00CB36B0" w:rsidRDefault="00CB36B0" w:rsidP="00CB36B0">
            <w:pPr>
              <w:rPr>
                <w:rFonts w:cs="Arial"/>
                <w:sz w:val="16"/>
                <w:szCs w:val="16"/>
              </w:rPr>
            </w:pPr>
          </w:p>
        </w:tc>
      </w:tr>
      <w:tr w:rsidR="00CB36B0" w:rsidRPr="006848BA" w14:paraId="065A3CAE"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2810560" w14:textId="77777777" w:rsidR="00CB36B0" w:rsidRPr="005F0BD2" w:rsidRDefault="00CB36B0" w:rsidP="00CB36B0">
            <w:pPr>
              <w:rPr>
                <w:rFonts w:cs="Arial"/>
                <w:sz w:val="16"/>
                <w:szCs w:val="16"/>
              </w:rPr>
            </w:pPr>
            <w:r w:rsidRPr="005F0BD2">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tcPr>
          <w:p w14:paraId="2AB7EEB2"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D4CECB1"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B2144D4" w14:textId="77777777" w:rsidR="00CB36B0" w:rsidRPr="006848BA" w:rsidRDefault="00CB36B0" w:rsidP="00CB36B0">
            <w:pPr>
              <w:rPr>
                <w:rFonts w:cs="Arial"/>
                <w:sz w:val="16"/>
                <w:szCs w:val="16"/>
              </w:rPr>
            </w:pPr>
          </w:p>
        </w:tc>
      </w:tr>
      <w:tr w:rsidR="00CB36B0" w:rsidRPr="00CC68B2" w14:paraId="49702172"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D69383" w14:textId="77777777" w:rsidR="00CB36B0" w:rsidRPr="005F0BD2" w:rsidRDefault="00CB36B0" w:rsidP="00CB36B0">
            <w:pPr>
              <w:rPr>
                <w:rFonts w:cs="Arial"/>
                <w:sz w:val="16"/>
                <w:szCs w:val="16"/>
              </w:rPr>
            </w:pPr>
            <w:r w:rsidRPr="005F0BD2">
              <w:rPr>
                <w:rFonts w:cs="Arial"/>
                <w:sz w:val="16"/>
                <w:szCs w:val="16"/>
              </w:rPr>
              <w:t>DVPNPVW_XD_ID</w:t>
            </w:r>
          </w:p>
        </w:tc>
        <w:tc>
          <w:tcPr>
            <w:tcW w:w="425" w:type="dxa"/>
            <w:tcBorders>
              <w:top w:val="single" w:sz="4" w:space="0" w:color="auto"/>
              <w:left w:val="single" w:sz="4" w:space="0" w:color="auto"/>
              <w:bottom w:val="single" w:sz="4" w:space="0" w:color="auto"/>
              <w:right w:val="single" w:sz="4" w:space="0" w:color="auto"/>
            </w:tcBorders>
          </w:tcPr>
          <w:p w14:paraId="18E5DA31"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F035DC"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E4F0B44" w14:textId="77777777" w:rsidR="00CB36B0" w:rsidRPr="00CC68B2" w:rsidRDefault="00CB36B0" w:rsidP="00CB36B0">
            <w:pPr>
              <w:rPr>
                <w:rFonts w:cs="Arial"/>
                <w:snapToGrid w:val="0"/>
                <w:sz w:val="16"/>
              </w:rPr>
            </w:pPr>
            <w:r>
              <w:rPr>
                <w:rFonts w:cs="Arial"/>
                <w:snapToGrid w:val="0"/>
                <w:sz w:val="16"/>
              </w:rPr>
              <w:t>=DVPVW_XD</w:t>
            </w:r>
            <w:r w:rsidRPr="00CD2BC2">
              <w:rPr>
                <w:rFonts w:cs="Arial"/>
                <w:snapToGrid w:val="0"/>
                <w:sz w:val="16"/>
              </w:rPr>
              <w:t>_ID</w:t>
            </w:r>
          </w:p>
        </w:tc>
      </w:tr>
      <w:tr w:rsidR="00CB36B0" w:rsidRPr="006848BA" w14:paraId="20011DB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DBFE1E9" w14:textId="77777777" w:rsidR="00CB36B0" w:rsidRPr="005F0BD2" w:rsidRDefault="00CB36B0" w:rsidP="00CB36B0">
            <w:pPr>
              <w:rPr>
                <w:rFonts w:cs="Arial"/>
                <w:sz w:val="16"/>
                <w:szCs w:val="16"/>
              </w:rPr>
            </w:pPr>
            <w:r w:rsidRPr="005F0BD2">
              <w:rPr>
                <w:rFonts w:cs="Arial"/>
                <w:sz w:val="16"/>
                <w:szCs w:val="16"/>
              </w:rPr>
              <w:t>DVPNPVW_XH_ID</w:t>
            </w:r>
          </w:p>
        </w:tc>
        <w:tc>
          <w:tcPr>
            <w:tcW w:w="425" w:type="dxa"/>
            <w:tcBorders>
              <w:top w:val="single" w:sz="4" w:space="0" w:color="auto"/>
              <w:left w:val="single" w:sz="4" w:space="0" w:color="auto"/>
              <w:bottom w:val="single" w:sz="4" w:space="0" w:color="auto"/>
              <w:right w:val="single" w:sz="4" w:space="0" w:color="auto"/>
            </w:tcBorders>
          </w:tcPr>
          <w:p w14:paraId="754A9D21"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7AF3FF"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9EF64F6" w14:textId="77777777" w:rsidR="00CB36B0" w:rsidRPr="006848BA" w:rsidRDefault="00CB36B0" w:rsidP="00CB36B0">
            <w:pPr>
              <w:rPr>
                <w:rFonts w:cs="Arial"/>
                <w:sz w:val="16"/>
                <w:szCs w:val="16"/>
              </w:rPr>
            </w:pPr>
          </w:p>
        </w:tc>
      </w:tr>
      <w:tr w:rsidR="00CB36B0" w:rsidRPr="006848BA" w14:paraId="303ECEF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DDC1FB" w14:textId="77777777" w:rsidR="00CB36B0" w:rsidRPr="005F0BD2" w:rsidRDefault="00CB36B0" w:rsidP="00CB36B0">
            <w:pPr>
              <w:rPr>
                <w:rFonts w:cs="Arial"/>
                <w:sz w:val="16"/>
                <w:szCs w:val="16"/>
              </w:rPr>
            </w:pPr>
            <w:r w:rsidRPr="005F0BD2">
              <w:rPr>
                <w:rFonts w:cs="Arial"/>
                <w:sz w:val="16"/>
                <w:szCs w:val="16"/>
              </w:rPr>
              <w:t>DVPNPVW_XML_DETAIL_TABEL</w:t>
            </w:r>
          </w:p>
        </w:tc>
        <w:tc>
          <w:tcPr>
            <w:tcW w:w="425" w:type="dxa"/>
            <w:tcBorders>
              <w:top w:val="single" w:sz="4" w:space="0" w:color="auto"/>
              <w:left w:val="single" w:sz="4" w:space="0" w:color="auto"/>
              <w:bottom w:val="single" w:sz="4" w:space="0" w:color="auto"/>
              <w:right w:val="single" w:sz="4" w:space="0" w:color="auto"/>
            </w:tcBorders>
          </w:tcPr>
          <w:p w14:paraId="0767A57C"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E443DB8" w14:textId="77777777" w:rsidR="00CB36B0" w:rsidRDefault="00CB36B0" w:rsidP="00CB36B0">
            <w:pPr>
              <w:ind w:right="-70"/>
              <w:rPr>
                <w:rFonts w:cs="Arial"/>
                <w:sz w:val="16"/>
                <w:szCs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B00941D" w14:textId="77777777" w:rsidR="00CB36B0" w:rsidRPr="006848BA" w:rsidRDefault="00CB36B0" w:rsidP="00CB36B0">
            <w:pPr>
              <w:rPr>
                <w:rFonts w:cs="Arial"/>
                <w:sz w:val="16"/>
                <w:szCs w:val="16"/>
              </w:rPr>
            </w:pPr>
            <w:r>
              <w:rPr>
                <w:rFonts w:cs="Arial"/>
                <w:sz w:val="16"/>
                <w:szCs w:val="16"/>
              </w:rPr>
              <w:t>=DVPVW_XML_DETAIL</w:t>
            </w:r>
            <w:r w:rsidRPr="0024556D">
              <w:rPr>
                <w:rFonts w:cs="Arial"/>
                <w:sz w:val="16"/>
                <w:szCs w:val="16"/>
              </w:rPr>
              <w:t>_TABEL</w:t>
            </w:r>
          </w:p>
        </w:tc>
      </w:tr>
      <w:tr w:rsidR="00CB36B0" w:rsidRPr="006848BA" w14:paraId="45FD7CFC"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969692" w14:textId="77777777" w:rsidR="00CB36B0" w:rsidRPr="005F0BD2" w:rsidRDefault="00CB36B0" w:rsidP="00CB36B0">
            <w:pPr>
              <w:rPr>
                <w:rFonts w:cs="Arial"/>
                <w:sz w:val="16"/>
                <w:szCs w:val="16"/>
              </w:rPr>
            </w:pPr>
            <w:r w:rsidRPr="005F0BD2">
              <w:rPr>
                <w:rFonts w:cs="Arial"/>
                <w:sz w:val="16"/>
                <w:szCs w:val="16"/>
              </w:rPr>
              <w:t>DVPNPVW_XML_HEADER_TABEL</w:t>
            </w:r>
          </w:p>
        </w:tc>
        <w:tc>
          <w:tcPr>
            <w:tcW w:w="425" w:type="dxa"/>
            <w:tcBorders>
              <w:top w:val="single" w:sz="4" w:space="0" w:color="auto"/>
              <w:left w:val="single" w:sz="4" w:space="0" w:color="auto"/>
              <w:bottom w:val="single" w:sz="4" w:space="0" w:color="auto"/>
              <w:right w:val="single" w:sz="4" w:space="0" w:color="auto"/>
            </w:tcBorders>
          </w:tcPr>
          <w:p w14:paraId="501B4BC2"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3640E5"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6646EDA" w14:textId="77777777" w:rsidR="00CB36B0" w:rsidRPr="006848BA" w:rsidRDefault="00CB36B0" w:rsidP="00CB36B0">
            <w:pPr>
              <w:rPr>
                <w:rFonts w:cs="Arial"/>
                <w:sz w:val="16"/>
                <w:szCs w:val="16"/>
              </w:rPr>
            </w:pPr>
          </w:p>
        </w:tc>
      </w:tr>
      <w:tr w:rsidR="00CB36B0" w:rsidRPr="006848BA" w14:paraId="12E243E8"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B09695" w14:textId="77777777" w:rsidR="00CB36B0" w:rsidRPr="005F0BD2" w:rsidRDefault="00CB36B0" w:rsidP="00CB36B0">
            <w:pPr>
              <w:rPr>
                <w:rFonts w:cs="Arial"/>
                <w:sz w:val="16"/>
                <w:szCs w:val="16"/>
              </w:rPr>
            </w:pPr>
            <w:r w:rsidRPr="005F0BD2">
              <w:rPr>
                <w:rFonts w:cs="Arial"/>
                <w:sz w:val="16"/>
                <w:szCs w:val="16"/>
              </w:rPr>
              <w:lastRenderedPageBreak/>
              <w:t>DVPNPVW_WAARDE_FISCAAL_FEIT</w:t>
            </w:r>
          </w:p>
        </w:tc>
        <w:tc>
          <w:tcPr>
            <w:tcW w:w="425" w:type="dxa"/>
            <w:tcBorders>
              <w:top w:val="single" w:sz="4" w:space="0" w:color="auto"/>
              <w:left w:val="single" w:sz="4" w:space="0" w:color="auto"/>
              <w:bottom w:val="single" w:sz="4" w:space="0" w:color="auto"/>
              <w:right w:val="single" w:sz="4" w:space="0" w:color="auto"/>
            </w:tcBorders>
          </w:tcPr>
          <w:p w14:paraId="198D8D1A"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6AD00C"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ABC3FA4" w14:textId="77777777" w:rsidR="00CB36B0" w:rsidRPr="006848BA" w:rsidRDefault="00CB36B0" w:rsidP="00CB36B0">
            <w:pPr>
              <w:rPr>
                <w:rFonts w:cs="Arial"/>
                <w:sz w:val="16"/>
                <w:szCs w:val="16"/>
              </w:rPr>
            </w:pPr>
          </w:p>
        </w:tc>
      </w:tr>
      <w:tr w:rsidR="00CB36B0" w:rsidRPr="006848BA" w14:paraId="24F356B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53E025" w14:textId="77777777" w:rsidR="00CB36B0" w:rsidRPr="005F0BD2" w:rsidRDefault="00CB36B0" w:rsidP="00CB36B0">
            <w:pPr>
              <w:rPr>
                <w:rFonts w:cs="Arial"/>
                <w:sz w:val="16"/>
                <w:szCs w:val="16"/>
              </w:rPr>
            </w:pPr>
            <w:r w:rsidRPr="005F0BD2">
              <w:rPr>
                <w:rFonts w:cs="Arial"/>
                <w:sz w:val="16"/>
                <w:szCs w:val="16"/>
              </w:rPr>
              <w:t>DVPNPVW_SOORT_PERSOON</w:t>
            </w:r>
          </w:p>
        </w:tc>
        <w:tc>
          <w:tcPr>
            <w:tcW w:w="425" w:type="dxa"/>
            <w:tcBorders>
              <w:top w:val="single" w:sz="4" w:space="0" w:color="auto"/>
              <w:left w:val="single" w:sz="4" w:space="0" w:color="auto"/>
              <w:bottom w:val="single" w:sz="4" w:space="0" w:color="auto"/>
              <w:right w:val="single" w:sz="4" w:space="0" w:color="auto"/>
            </w:tcBorders>
          </w:tcPr>
          <w:p w14:paraId="65CA9C25"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D513D4"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166846F" w14:textId="723E81CA" w:rsidR="00CB36B0" w:rsidRPr="006848BA" w:rsidRDefault="00CB36B0" w:rsidP="00CB36B0">
            <w:pPr>
              <w:rPr>
                <w:rFonts w:cs="Arial"/>
                <w:sz w:val="16"/>
                <w:szCs w:val="16"/>
              </w:rPr>
            </w:pPr>
          </w:p>
        </w:tc>
      </w:tr>
      <w:tr w:rsidR="00CB36B0" w:rsidRPr="006848BA" w14:paraId="17D4C7B3"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5178E7" w14:textId="0F9F42C8" w:rsidR="00CB36B0" w:rsidRPr="005F0BD2" w:rsidRDefault="00CB36B0">
            <w:pPr>
              <w:rPr>
                <w:rFonts w:cs="Arial"/>
                <w:sz w:val="16"/>
                <w:szCs w:val="16"/>
              </w:rPr>
            </w:pPr>
            <w:r w:rsidRPr="005F0BD2">
              <w:rPr>
                <w:rFonts w:cs="Arial"/>
                <w:sz w:val="16"/>
                <w:szCs w:val="16"/>
              </w:rPr>
              <w:t>DVPNPVW_SEQUENCE</w:t>
            </w:r>
          </w:p>
        </w:tc>
        <w:tc>
          <w:tcPr>
            <w:tcW w:w="425" w:type="dxa"/>
            <w:tcBorders>
              <w:top w:val="single" w:sz="4" w:space="0" w:color="auto"/>
              <w:left w:val="single" w:sz="4" w:space="0" w:color="auto"/>
              <w:bottom w:val="single" w:sz="4" w:space="0" w:color="auto"/>
              <w:right w:val="single" w:sz="4" w:space="0" w:color="auto"/>
            </w:tcBorders>
          </w:tcPr>
          <w:p w14:paraId="1E97FD07"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D2B77B"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9D5BD86" w14:textId="77777777" w:rsidR="00CB36B0" w:rsidRPr="006848BA" w:rsidRDefault="00CB36B0" w:rsidP="00CB36B0">
            <w:pPr>
              <w:rPr>
                <w:rFonts w:cs="Arial"/>
                <w:sz w:val="16"/>
                <w:szCs w:val="16"/>
              </w:rPr>
            </w:pPr>
          </w:p>
        </w:tc>
      </w:tr>
      <w:tr w:rsidR="00CB36B0" w:rsidRPr="006848BA" w14:paraId="33F3A2B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FDE7FB" w14:textId="6BD1B8DD" w:rsidR="00CB36B0" w:rsidRPr="005F0BD2" w:rsidRDefault="00CB36B0" w:rsidP="00CB36B0">
            <w:pPr>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tcPr>
          <w:p w14:paraId="1FB96CBD"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8D5F5C" w14:textId="67ADD7B1" w:rsidR="00CB36B0" w:rsidRDefault="00CB36B0" w:rsidP="00CB36B0">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59017F2" w14:textId="77777777" w:rsidR="00CB36B0" w:rsidRPr="006848BA" w:rsidRDefault="00CB36B0" w:rsidP="00CB36B0">
            <w:pPr>
              <w:rPr>
                <w:rFonts w:cs="Arial"/>
                <w:sz w:val="16"/>
                <w:szCs w:val="16"/>
              </w:rPr>
            </w:pPr>
          </w:p>
        </w:tc>
      </w:tr>
      <w:tr w:rsidR="00CB36B0" w:rsidRPr="006848BA" w14:paraId="3CF48E8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4B60D71" w14:textId="77777777" w:rsidR="00CB36B0" w:rsidRPr="005F0BD2" w:rsidRDefault="00CB36B0" w:rsidP="00CB36B0">
            <w:pPr>
              <w:rPr>
                <w:rFonts w:cs="Arial"/>
                <w:sz w:val="16"/>
                <w:szCs w:val="16"/>
              </w:rPr>
            </w:pPr>
            <w:r w:rsidRPr="005F0BD2">
              <w:rPr>
                <w:rFonts w:cs="Arial"/>
                <w:sz w:val="16"/>
                <w:szCs w:val="16"/>
              </w:rPr>
              <w:t>DVPNPVW_OPGAVETYPE</w:t>
            </w:r>
          </w:p>
        </w:tc>
        <w:tc>
          <w:tcPr>
            <w:tcW w:w="425" w:type="dxa"/>
            <w:tcBorders>
              <w:top w:val="single" w:sz="4" w:space="0" w:color="auto"/>
              <w:left w:val="single" w:sz="4" w:space="0" w:color="auto"/>
              <w:bottom w:val="single" w:sz="4" w:space="0" w:color="auto"/>
              <w:right w:val="single" w:sz="4" w:space="0" w:color="auto"/>
            </w:tcBorders>
          </w:tcPr>
          <w:p w14:paraId="772E5C0C"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88E3ACF"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372FA2F" w14:textId="77777777" w:rsidR="00CB36B0" w:rsidRPr="006848BA" w:rsidRDefault="00CB36B0" w:rsidP="00CB36B0">
            <w:pPr>
              <w:rPr>
                <w:rFonts w:cs="Arial"/>
                <w:sz w:val="16"/>
                <w:szCs w:val="16"/>
              </w:rPr>
            </w:pPr>
          </w:p>
        </w:tc>
      </w:tr>
      <w:tr w:rsidR="00CB36B0" w:rsidRPr="006848BA" w14:paraId="4FFA451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D0CA664" w14:textId="77777777" w:rsidR="00CB36B0" w:rsidRPr="005F0BD2" w:rsidRDefault="00CB36B0" w:rsidP="00CB36B0">
            <w:pPr>
              <w:rPr>
                <w:rFonts w:cs="Arial"/>
                <w:sz w:val="16"/>
                <w:szCs w:val="16"/>
              </w:rPr>
            </w:pPr>
            <w:r w:rsidRPr="005F0BD2">
              <w:rPr>
                <w:rFonts w:cs="Arial"/>
                <w:sz w:val="16"/>
                <w:szCs w:val="16"/>
              </w:rPr>
              <w:t>DVPNPVW_SALDO_PREMIEDEPOT</w:t>
            </w:r>
          </w:p>
        </w:tc>
        <w:tc>
          <w:tcPr>
            <w:tcW w:w="425" w:type="dxa"/>
            <w:tcBorders>
              <w:top w:val="single" w:sz="4" w:space="0" w:color="auto"/>
              <w:left w:val="single" w:sz="4" w:space="0" w:color="auto"/>
              <w:bottom w:val="single" w:sz="4" w:space="0" w:color="auto"/>
              <w:right w:val="single" w:sz="4" w:space="0" w:color="auto"/>
            </w:tcBorders>
          </w:tcPr>
          <w:p w14:paraId="3957F989"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0CC0E0"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75055DA" w14:textId="77777777" w:rsidR="00CB36B0" w:rsidRPr="006848BA" w:rsidRDefault="00CB36B0" w:rsidP="00CB36B0">
            <w:pPr>
              <w:rPr>
                <w:rFonts w:cs="Arial"/>
                <w:sz w:val="16"/>
                <w:szCs w:val="16"/>
              </w:rPr>
            </w:pPr>
          </w:p>
        </w:tc>
      </w:tr>
      <w:tr w:rsidR="00CB36B0" w:rsidRPr="006848BA" w14:paraId="7E760880"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F3871D8" w14:textId="77777777" w:rsidR="00CB36B0" w:rsidRPr="005F0BD2" w:rsidRDefault="00CB36B0" w:rsidP="00CB36B0">
            <w:pPr>
              <w:rPr>
                <w:rFonts w:cs="Arial"/>
                <w:sz w:val="16"/>
                <w:szCs w:val="16"/>
              </w:rPr>
            </w:pPr>
            <w:r w:rsidRPr="005F0BD2">
              <w:rPr>
                <w:rFonts w:cs="Arial"/>
                <w:sz w:val="16"/>
                <w:szCs w:val="16"/>
              </w:rPr>
              <w:t>DVPNPVW_OPBR_PREMIEDEPOT</w:t>
            </w:r>
          </w:p>
        </w:tc>
        <w:tc>
          <w:tcPr>
            <w:tcW w:w="425" w:type="dxa"/>
            <w:tcBorders>
              <w:top w:val="single" w:sz="4" w:space="0" w:color="auto"/>
              <w:left w:val="single" w:sz="4" w:space="0" w:color="auto"/>
              <w:bottom w:val="single" w:sz="4" w:space="0" w:color="auto"/>
              <w:right w:val="single" w:sz="4" w:space="0" w:color="auto"/>
            </w:tcBorders>
          </w:tcPr>
          <w:p w14:paraId="43744F0C"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09688F"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3FD10AF" w14:textId="77777777" w:rsidR="00CB36B0" w:rsidRPr="006848BA" w:rsidRDefault="00CB36B0" w:rsidP="00CB36B0">
            <w:pPr>
              <w:rPr>
                <w:rFonts w:cs="Arial"/>
                <w:sz w:val="16"/>
                <w:szCs w:val="16"/>
              </w:rPr>
            </w:pPr>
          </w:p>
        </w:tc>
      </w:tr>
      <w:tr w:rsidR="00CB36B0" w:rsidRPr="006848BA" w14:paraId="00950508"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310B2B" w14:textId="77777777" w:rsidR="00CB36B0" w:rsidRPr="005F0BD2" w:rsidRDefault="00CB36B0" w:rsidP="00CB36B0">
            <w:pPr>
              <w:rPr>
                <w:rFonts w:cs="Arial"/>
                <w:sz w:val="16"/>
                <w:szCs w:val="16"/>
              </w:rPr>
            </w:pPr>
            <w:r w:rsidRPr="005F0BD2">
              <w:rPr>
                <w:rFonts w:cs="Arial"/>
                <w:sz w:val="16"/>
                <w:szCs w:val="16"/>
              </w:rPr>
              <w:t>DVPNPVW_ROL</w:t>
            </w:r>
          </w:p>
        </w:tc>
        <w:tc>
          <w:tcPr>
            <w:tcW w:w="425" w:type="dxa"/>
            <w:tcBorders>
              <w:top w:val="single" w:sz="4" w:space="0" w:color="auto"/>
              <w:left w:val="single" w:sz="4" w:space="0" w:color="auto"/>
              <w:bottom w:val="single" w:sz="4" w:space="0" w:color="auto"/>
              <w:right w:val="single" w:sz="4" w:space="0" w:color="auto"/>
            </w:tcBorders>
          </w:tcPr>
          <w:p w14:paraId="21861D0E" w14:textId="77777777" w:rsidR="00CB36B0" w:rsidRDefault="00CB36B0" w:rsidP="00CB36B0">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1570E9"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E9977C8" w14:textId="77777777" w:rsidR="00CB36B0" w:rsidRPr="006848BA" w:rsidRDefault="00CB36B0" w:rsidP="00CB36B0">
            <w:pPr>
              <w:rPr>
                <w:rFonts w:cs="Arial"/>
                <w:sz w:val="16"/>
                <w:szCs w:val="16"/>
              </w:rPr>
            </w:pPr>
          </w:p>
        </w:tc>
      </w:tr>
      <w:tr w:rsidR="00CB36B0" w:rsidRPr="006848BA" w14:paraId="29CCE25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EEC16B" w14:textId="77777777" w:rsidR="00CB36B0" w:rsidRPr="005F0BD2" w:rsidRDefault="00CB36B0" w:rsidP="00CB36B0">
            <w:pPr>
              <w:rPr>
                <w:rFonts w:cs="Arial"/>
                <w:sz w:val="16"/>
                <w:szCs w:val="16"/>
              </w:rPr>
            </w:pPr>
            <w:r w:rsidRPr="005F0BD2">
              <w:rPr>
                <w:rFonts w:cs="Arial"/>
                <w:sz w:val="16"/>
                <w:szCs w:val="16"/>
              </w:rPr>
              <w:t>DVPNPVW_HOOFDROL</w:t>
            </w:r>
          </w:p>
        </w:tc>
        <w:tc>
          <w:tcPr>
            <w:tcW w:w="425" w:type="dxa"/>
            <w:tcBorders>
              <w:top w:val="single" w:sz="4" w:space="0" w:color="auto"/>
              <w:left w:val="single" w:sz="4" w:space="0" w:color="auto"/>
              <w:bottom w:val="single" w:sz="4" w:space="0" w:color="auto"/>
              <w:right w:val="single" w:sz="4" w:space="0" w:color="auto"/>
            </w:tcBorders>
          </w:tcPr>
          <w:p w14:paraId="357F2AF2"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A9F5BB4"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E8E07C4" w14:textId="77777777" w:rsidR="00CB36B0" w:rsidRPr="006848BA" w:rsidRDefault="00CB36B0" w:rsidP="00CB36B0">
            <w:pPr>
              <w:rPr>
                <w:rFonts w:cs="Arial"/>
                <w:sz w:val="16"/>
                <w:szCs w:val="16"/>
              </w:rPr>
            </w:pPr>
          </w:p>
        </w:tc>
      </w:tr>
      <w:tr w:rsidR="00CB36B0" w:rsidRPr="006848BA" w14:paraId="4261F4C2"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412F77F" w14:textId="77777777" w:rsidR="00CB36B0" w:rsidRPr="005F0BD2" w:rsidRDefault="00CB36B0" w:rsidP="00CB36B0">
            <w:pPr>
              <w:rPr>
                <w:rFonts w:cs="Arial"/>
                <w:sz w:val="16"/>
                <w:szCs w:val="16"/>
              </w:rPr>
            </w:pPr>
            <w:r w:rsidRPr="005F0BD2">
              <w:rPr>
                <w:rFonts w:cs="Arial"/>
                <w:sz w:val="16"/>
                <w:szCs w:val="16"/>
              </w:rPr>
              <w:t>DVPNPVW_DATUM_UITKERING</w:t>
            </w:r>
          </w:p>
        </w:tc>
        <w:tc>
          <w:tcPr>
            <w:tcW w:w="425" w:type="dxa"/>
            <w:tcBorders>
              <w:top w:val="single" w:sz="4" w:space="0" w:color="auto"/>
              <w:left w:val="single" w:sz="4" w:space="0" w:color="auto"/>
              <w:bottom w:val="single" w:sz="4" w:space="0" w:color="auto"/>
              <w:right w:val="single" w:sz="4" w:space="0" w:color="auto"/>
            </w:tcBorders>
          </w:tcPr>
          <w:p w14:paraId="56AD9435" w14:textId="77777777" w:rsidR="00CB36B0" w:rsidRDefault="00CB36B0" w:rsidP="00CB36B0">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1BA39F" w14:textId="77777777" w:rsidR="00CB36B0" w:rsidRDefault="00CB36B0" w:rsidP="00CB36B0">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B60F9F5" w14:textId="77777777" w:rsidR="00CB36B0" w:rsidRPr="006848BA" w:rsidRDefault="00CB36B0" w:rsidP="00CB36B0">
            <w:pPr>
              <w:rPr>
                <w:rFonts w:cs="Arial"/>
                <w:sz w:val="16"/>
                <w:szCs w:val="16"/>
              </w:rPr>
            </w:pPr>
          </w:p>
        </w:tc>
      </w:tr>
      <w:tr w:rsidR="00CB36B0" w:rsidRPr="006848BA" w14:paraId="2422674F"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2F79EA1" w14:textId="77777777" w:rsidR="00CB36B0" w:rsidRPr="005F0BD2" w:rsidRDefault="00CB36B0" w:rsidP="00CB36B0">
            <w:pPr>
              <w:rPr>
                <w:rFonts w:cs="Arial"/>
                <w:sz w:val="16"/>
                <w:szCs w:val="16"/>
              </w:rPr>
            </w:pPr>
            <w:r w:rsidRPr="005F0BD2">
              <w:rPr>
                <w:rFonts w:cs="Arial"/>
                <w:sz w:val="16"/>
                <w:szCs w:val="16"/>
              </w:rPr>
              <w:t>DVPNPVW_BEDRAG_UITKERING</w:t>
            </w:r>
          </w:p>
        </w:tc>
        <w:tc>
          <w:tcPr>
            <w:tcW w:w="425" w:type="dxa"/>
            <w:tcBorders>
              <w:top w:val="single" w:sz="4" w:space="0" w:color="auto"/>
              <w:left w:val="single" w:sz="4" w:space="0" w:color="auto"/>
              <w:bottom w:val="single" w:sz="4" w:space="0" w:color="auto"/>
              <w:right w:val="single" w:sz="4" w:space="0" w:color="auto"/>
            </w:tcBorders>
          </w:tcPr>
          <w:p w14:paraId="308D4C66"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7B8AA97"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2752BE9" w14:textId="77777777" w:rsidR="00CB36B0" w:rsidRPr="00CC68B2" w:rsidRDefault="00CB36B0" w:rsidP="00CB36B0">
            <w:pPr>
              <w:rPr>
                <w:rFonts w:cs="Arial"/>
                <w:snapToGrid w:val="0"/>
                <w:sz w:val="16"/>
              </w:rPr>
            </w:pPr>
          </w:p>
        </w:tc>
      </w:tr>
      <w:tr w:rsidR="00CB36B0" w:rsidRPr="006848BA" w14:paraId="18E87308"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6E1F71F" w14:textId="77777777" w:rsidR="00CB36B0" w:rsidRPr="005F0BD2" w:rsidRDefault="00CB36B0" w:rsidP="00CB36B0">
            <w:pPr>
              <w:rPr>
                <w:rFonts w:cs="Arial"/>
                <w:sz w:val="16"/>
                <w:szCs w:val="16"/>
              </w:rPr>
            </w:pPr>
            <w:r w:rsidRPr="005F0BD2">
              <w:rPr>
                <w:rFonts w:cs="Arial"/>
                <w:sz w:val="16"/>
                <w:szCs w:val="16"/>
              </w:rPr>
              <w:t>DVPNPVW_EERDERE_UITKERING</w:t>
            </w:r>
          </w:p>
        </w:tc>
        <w:tc>
          <w:tcPr>
            <w:tcW w:w="425" w:type="dxa"/>
            <w:tcBorders>
              <w:top w:val="single" w:sz="4" w:space="0" w:color="auto"/>
              <w:left w:val="single" w:sz="4" w:space="0" w:color="auto"/>
              <w:bottom w:val="single" w:sz="4" w:space="0" w:color="auto"/>
              <w:right w:val="single" w:sz="4" w:space="0" w:color="auto"/>
            </w:tcBorders>
          </w:tcPr>
          <w:p w14:paraId="35D24DA8"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FA075D"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5F952C1" w14:textId="77777777" w:rsidR="00CB36B0" w:rsidRPr="00CC68B2" w:rsidRDefault="00CB36B0" w:rsidP="00CB36B0">
            <w:pPr>
              <w:rPr>
                <w:rFonts w:cs="Arial"/>
                <w:snapToGrid w:val="0"/>
                <w:sz w:val="16"/>
              </w:rPr>
            </w:pPr>
          </w:p>
        </w:tc>
      </w:tr>
      <w:tr w:rsidR="00CB36B0" w:rsidRPr="006848BA" w14:paraId="580D47C0"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91C73C" w14:textId="77777777" w:rsidR="00CB36B0" w:rsidRPr="005F0BD2" w:rsidRDefault="00CB36B0" w:rsidP="00CB36B0">
            <w:pPr>
              <w:rPr>
                <w:rFonts w:cs="Arial"/>
                <w:sz w:val="16"/>
                <w:szCs w:val="16"/>
              </w:rPr>
            </w:pPr>
            <w:r w:rsidRPr="005F0BD2">
              <w:rPr>
                <w:rFonts w:cs="Arial"/>
                <w:sz w:val="16"/>
                <w:szCs w:val="16"/>
              </w:rPr>
              <w:t>DVPNPVW_WEV</w:t>
            </w:r>
          </w:p>
        </w:tc>
        <w:tc>
          <w:tcPr>
            <w:tcW w:w="425" w:type="dxa"/>
            <w:tcBorders>
              <w:top w:val="single" w:sz="4" w:space="0" w:color="auto"/>
              <w:left w:val="single" w:sz="4" w:space="0" w:color="auto"/>
              <w:bottom w:val="single" w:sz="4" w:space="0" w:color="auto"/>
              <w:right w:val="single" w:sz="4" w:space="0" w:color="auto"/>
            </w:tcBorders>
          </w:tcPr>
          <w:p w14:paraId="7B950DA7"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39BD1A"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218449E" w14:textId="77777777" w:rsidR="00CB36B0" w:rsidRPr="00CC68B2" w:rsidRDefault="00CB36B0" w:rsidP="00CB36B0">
            <w:pPr>
              <w:rPr>
                <w:rFonts w:cs="Arial"/>
                <w:snapToGrid w:val="0"/>
                <w:sz w:val="16"/>
              </w:rPr>
            </w:pPr>
          </w:p>
        </w:tc>
      </w:tr>
      <w:tr w:rsidR="00CB36B0" w:rsidRPr="006848BA" w14:paraId="14483DDB"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0866F3D" w14:textId="77777777" w:rsidR="00CB36B0" w:rsidRPr="005F0BD2" w:rsidRDefault="00CB36B0" w:rsidP="00CB36B0">
            <w:pPr>
              <w:rPr>
                <w:rFonts w:cs="Arial"/>
                <w:sz w:val="16"/>
                <w:szCs w:val="16"/>
              </w:rPr>
            </w:pPr>
            <w:r w:rsidRPr="005F0BD2">
              <w:rPr>
                <w:rFonts w:cs="Arial"/>
                <w:sz w:val="16"/>
                <w:szCs w:val="16"/>
              </w:rPr>
              <w:t>DVPNPVW_TOTAAL_PREMIES</w:t>
            </w:r>
          </w:p>
        </w:tc>
        <w:tc>
          <w:tcPr>
            <w:tcW w:w="425" w:type="dxa"/>
            <w:tcBorders>
              <w:top w:val="single" w:sz="4" w:space="0" w:color="auto"/>
              <w:left w:val="single" w:sz="4" w:space="0" w:color="auto"/>
              <w:bottom w:val="single" w:sz="4" w:space="0" w:color="auto"/>
              <w:right w:val="single" w:sz="4" w:space="0" w:color="auto"/>
            </w:tcBorders>
          </w:tcPr>
          <w:p w14:paraId="10662C83"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C65DA7"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703B51E" w14:textId="77777777" w:rsidR="00CB36B0" w:rsidRPr="00CC68B2" w:rsidRDefault="00CB36B0" w:rsidP="00CB36B0">
            <w:pPr>
              <w:rPr>
                <w:rFonts w:cs="Arial"/>
                <w:snapToGrid w:val="0"/>
                <w:sz w:val="16"/>
              </w:rPr>
            </w:pPr>
          </w:p>
        </w:tc>
      </w:tr>
      <w:tr w:rsidR="00CB36B0" w:rsidRPr="006848BA" w14:paraId="6302A4E2"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79BB00" w14:textId="77777777" w:rsidR="00CB36B0" w:rsidRPr="005F0BD2" w:rsidRDefault="00CB36B0" w:rsidP="00CB36B0">
            <w:pPr>
              <w:rPr>
                <w:rFonts w:cs="Arial"/>
                <w:sz w:val="16"/>
                <w:szCs w:val="16"/>
              </w:rPr>
            </w:pPr>
            <w:r w:rsidRPr="005F0BD2">
              <w:rPr>
                <w:rFonts w:cs="Arial"/>
                <w:sz w:val="16"/>
                <w:szCs w:val="16"/>
              </w:rPr>
              <w:t>DVPNPVW_IND_UITK_NA_2000</w:t>
            </w:r>
          </w:p>
        </w:tc>
        <w:tc>
          <w:tcPr>
            <w:tcW w:w="425" w:type="dxa"/>
            <w:tcBorders>
              <w:top w:val="single" w:sz="4" w:space="0" w:color="auto"/>
              <w:left w:val="single" w:sz="4" w:space="0" w:color="auto"/>
              <w:bottom w:val="single" w:sz="4" w:space="0" w:color="auto"/>
              <w:right w:val="single" w:sz="4" w:space="0" w:color="auto"/>
            </w:tcBorders>
          </w:tcPr>
          <w:p w14:paraId="0307AA92"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276606"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A81DCDB" w14:textId="77777777" w:rsidR="00CB36B0" w:rsidRPr="00CC68B2" w:rsidRDefault="00CB36B0" w:rsidP="00CB36B0">
            <w:pPr>
              <w:rPr>
                <w:rFonts w:cs="Arial"/>
                <w:snapToGrid w:val="0"/>
                <w:sz w:val="16"/>
              </w:rPr>
            </w:pPr>
          </w:p>
        </w:tc>
      </w:tr>
      <w:tr w:rsidR="00CB36B0" w:rsidRPr="006848BA" w14:paraId="065C9C9E"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77C5E85" w14:textId="77777777" w:rsidR="00CB36B0" w:rsidRPr="005F0BD2" w:rsidRDefault="00CB36B0" w:rsidP="00CB36B0">
            <w:pPr>
              <w:rPr>
                <w:rFonts w:cs="Arial"/>
                <w:sz w:val="16"/>
                <w:szCs w:val="16"/>
              </w:rPr>
            </w:pPr>
            <w:r w:rsidRPr="005F0BD2">
              <w:rPr>
                <w:rFonts w:cs="Arial"/>
                <w:sz w:val="16"/>
                <w:szCs w:val="16"/>
              </w:rPr>
              <w:t>DVPNPVW_JAARBEDRAG_PER_UITK</w:t>
            </w:r>
          </w:p>
        </w:tc>
        <w:tc>
          <w:tcPr>
            <w:tcW w:w="425" w:type="dxa"/>
            <w:tcBorders>
              <w:top w:val="single" w:sz="4" w:space="0" w:color="auto"/>
              <w:left w:val="single" w:sz="4" w:space="0" w:color="auto"/>
              <w:bottom w:val="single" w:sz="4" w:space="0" w:color="auto"/>
              <w:right w:val="single" w:sz="4" w:space="0" w:color="auto"/>
            </w:tcBorders>
          </w:tcPr>
          <w:p w14:paraId="79430E26"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C82AF22"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C857168" w14:textId="77777777" w:rsidR="00CB36B0" w:rsidRPr="00CC68B2" w:rsidRDefault="00CB36B0" w:rsidP="00CB36B0">
            <w:pPr>
              <w:rPr>
                <w:rFonts w:cs="Arial"/>
                <w:snapToGrid w:val="0"/>
                <w:sz w:val="16"/>
              </w:rPr>
            </w:pPr>
          </w:p>
        </w:tc>
      </w:tr>
      <w:tr w:rsidR="00CB36B0" w:rsidRPr="006848BA" w14:paraId="0223B142"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F11A37" w14:textId="77777777" w:rsidR="00CB36B0" w:rsidRPr="005F0BD2" w:rsidRDefault="00CB36B0" w:rsidP="00CB36B0">
            <w:pPr>
              <w:rPr>
                <w:rFonts w:cs="Arial"/>
                <w:sz w:val="16"/>
                <w:szCs w:val="16"/>
              </w:rPr>
            </w:pPr>
            <w:r w:rsidRPr="005F0BD2">
              <w:rPr>
                <w:rFonts w:cs="Arial"/>
                <w:sz w:val="16"/>
                <w:szCs w:val="16"/>
              </w:rPr>
              <w:t>DVPNPVW_WRDE_RECHT_PER_UITK</w:t>
            </w:r>
          </w:p>
        </w:tc>
        <w:tc>
          <w:tcPr>
            <w:tcW w:w="425" w:type="dxa"/>
            <w:tcBorders>
              <w:top w:val="single" w:sz="4" w:space="0" w:color="auto"/>
              <w:left w:val="single" w:sz="4" w:space="0" w:color="auto"/>
              <w:bottom w:val="single" w:sz="4" w:space="0" w:color="auto"/>
              <w:right w:val="single" w:sz="4" w:space="0" w:color="auto"/>
            </w:tcBorders>
          </w:tcPr>
          <w:p w14:paraId="21876807"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AEA949"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1A14011" w14:textId="77777777" w:rsidR="00CB36B0" w:rsidRPr="00CC68B2" w:rsidRDefault="00CB36B0" w:rsidP="00CB36B0">
            <w:pPr>
              <w:rPr>
                <w:rFonts w:cs="Arial"/>
                <w:snapToGrid w:val="0"/>
                <w:sz w:val="16"/>
              </w:rPr>
            </w:pPr>
          </w:p>
        </w:tc>
      </w:tr>
      <w:tr w:rsidR="00CB36B0" w:rsidRPr="006848BA" w14:paraId="0B5BC71C"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E53E5BA" w14:textId="77777777" w:rsidR="00CB36B0" w:rsidRPr="005F0BD2" w:rsidRDefault="00CB36B0" w:rsidP="00CB36B0">
            <w:pPr>
              <w:rPr>
                <w:rFonts w:cs="Arial"/>
                <w:sz w:val="16"/>
                <w:szCs w:val="16"/>
              </w:rPr>
            </w:pPr>
            <w:r w:rsidRPr="005F0BD2">
              <w:rPr>
                <w:rFonts w:cs="Arial"/>
                <w:sz w:val="16"/>
                <w:szCs w:val="16"/>
              </w:rPr>
              <w:t>DVPNPVW_DATUM_ACCEPT_BEG</w:t>
            </w:r>
          </w:p>
        </w:tc>
        <w:tc>
          <w:tcPr>
            <w:tcW w:w="425" w:type="dxa"/>
            <w:tcBorders>
              <w:top w:val="single" w:sz="4" w:space="0" w:color="auto"/>
              <w:left w:val="single" w:sz="4" w:space="0" w:color="auto"/>
              <w:bottom w:val="single" w:sz="4" w:space="0" w:color="auto"/>
              <w:right w:val="single" w:sz="4" w:space="0" w:color="auto"/>
            </w:tcBorders>
          </w:tcPr>
          <w:p w14:paraId="63A0E59D"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E95AF19"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F6B1D9C" w14:textId="77777777" w:rsidR="00CB36B0" w:rsidRPr="00CC68B2" w:rsidRDefault="00CB36B0" w:rsidP="00CB36B0">
            <w:pPr>
              <w:rPr>
                <w:rFonts w:cs="Arial"/>
                <w:snapToGrid w:val="0"/>
                <w:sz w:val="16"/>
              </w:rPr>
            </w:pPr>
          </w:p>
        </w:tc>
      </w:tr>
      <w:tr w:rsidR="00CB36B0" w:rsidRPr="006848BA" w14:paraId="7E1AB4CA"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F2440D" w14:textId="77777777" w:rsidR="00CB36B0" w:rsidRPr="005F0BD2" w:rsidRDefault="00CB36B0" w:rsidP="00CB36B0">
            <w:pPr>
              <w:rPr>
                <w:rFonts w:cs="Arial"/>
                <w:sz w:val="16"/>
                <w:szCs w:val="16"/>
              </w:rPr>
            </w:pPr>
            <w:r w:rsidRPr="005F0BD2">
              <w:rPr>
                <w:rFonts w:cs="Arial"/>
                <w:sz w:val="16"/>
                <w:szCs w:val="16"/>
              </w:rPr>
              <w:t>DVPNPVW_PREMIE_DOOR_OUDERS</w:t>
            </w:r>
          </w:p>
        </w:tc>
        <w:tc>
          <w:tcPr>
            <w:tcW w:w="425" w:type="dxa"/>
            <w:tcBorders>
              <w:top w:val="single" w:sz="4" w:space="0" w:color="auto"/>
              <w:left w:val="single" w:sz="4" w:space="0" w:color="auto"/>
              <w:bottom w:val="single" w:sz="4" w:space="0" w:color="auto"/>
              <w:right w:val="single" w:sz="4" w:space="0" w:color="auto"/>
            </w:tcBorders>
          </w:tcPr>
          <w:p w14:paraId="1B29A07C"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FE6EE5"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9F1035D" w14:textId="77777777" w:rsidR="00CB36B0" w:rsidRPr="00CC68B2" w:rsidRDefault="00CB36B0" w:rsidP="00CB36B0">
            <w:pPr>
              <w:rPr>
                <w:rFonts w:cs="Arial"/>
                <w:snapToGrid w:val="0"/>
                <w:sz w:val="16"/>
              </w:rPr>
            </w:pPr>
          </w:p>
        </w:tc>
      </w:tr>
      <w:tr w:rsidR="00CB36B0" w:rsidRPr="006848BA" w14:paraId="3790D51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1969773" w14:textId="77777777" w:rsidR="00CB36B0" w:rsidRPr="005F0BD2" w:rsidRDefault="00CB36B0" w:rsidP="00CB36B0">
            <w:pPr>
              <w:rPr>
                <w:rFonts w:cs="Arial"/>
                <w:sz w:val="16"/>
                <w:szCs w:val="16"/>
              </w:rPr>
            </w:pPr>
            <w:r w:rsidRPr="005F0BD2">
              <w:rPr>
                <w:rFonts w:cs="Arial"/>
                <w:sz w:val="16"/>
                <w:szCs w:val="16"/>
              </w:rPr>
              <w:t>DVPNPVW_BSN</w:t>
            </w:r>
          </w:p>
        </w:tc>
        <w:tc>
          <w:tcPr>
            <w:tcW w:w="425" w:type="dxa"/>
            <w:tcBorders>
              <w:top w:val="single" w:sz="4" w:space="0" w:color="auto"/>
              <w:left w:val="single" w:sz="4" w:space="0" w:color="auto"/>
              <w:bottom w:val="single" w:sz="4" w:space="0" w:color="auto"/>
              <w:right w:val="single" w:sz="4" w:space="0" w:color="auto"/>
            </w:tcBorders>
          </w:tcPr>
          <w:p w14:paraId="693D1089" w14:textId="77777777" w:rsidR="00CB36B0" w:rsidRDefault="00CB36B0" w:rsidP="00CB36B0">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6B037FA"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160545B" w14:textId="77777777" w:rsidR="00CB36B0" w:rsidRPr="00CC68B2" w:rsidRDefault="00CB36B0" w:rsidP="00CB36B0">
            <w:pPr>
              <w:rPr>
                <w:rFonts w:cs="Arial"/>
                <w:snapToGrid w:val="0"/>
                <w:sz w:val="16"/>
              </w:rPr>
            </w:pPr>
          </w:p>
        </w:tc>
      </w:tr>
      <w:tr w:rsidR="00CB36B0" w:rsidRPr="006848BA" w14:paraId="5BE7CDAA"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A4AB4E2" w14:textId="77777777" w:rsidR="00CB36B0" w:rsidRPr="005F0BD2" w:rsidRDefault="00CB36B0" w:rsidP="00CB36B0">
            <w:pPr>
              <w:rPr>
                <w:rFonts w:cs="Arial"/>
                <w:sz w:val="16"/>
                <w:szCs w:val="16"/>
              </w:rPr>
            </w:pPr>
            <w:r w:rsidRPr="005F0BD2">
              <w:rPr>
                <w:rFonts w:cs="Arial"/>
                <w:sz w:val="16"/>
                <w:szCs w:val="16"/>
              </w:rPr>
              <w:t>DVPNPVW_VOORNAAM</w:t>
            </w:r>
          </w:p>
        </w:tc>
        <w:tc>
          <w:tcPr>
            <w:tcW w:w="425" w:type="dxa"/>
            <w:tcBorders>
              <w:top w:val="single" w:sz="4" w:space="0" w:color="auto"/>
              <w:left w:val="single" w:sz="4" w:space="0" w:color="auto"/>
              <w:bottom w:val="single" w:sz="4" w:space="0" w:color="auto"/>
              <w:right w:val="single" w:sz="4" w:space="0" w:color="auto"/>
            </w:tcBorders>
          </w:tcPr>
          <w:p w14:paraId="2F0A156C" w14:textId="77777777" w:rsidR="00CB36B0" w:rsidRDefault="00CB36B0" w:rsidP="00CB36B0">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E4A97A" w14:textId="77777777" w:rsidR="00CB36B0" w:rsidRPr="00CC68B2"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F466D9C" w14:textId="77777777" w:rsidR="00CB36B0" w:rsidRPr="00CC68B2" w:rsidRDefault="00CB36B0" w:rsidP="00CB36B0">
            <w:pPr>
              <w:rPr>
                <w:rFonts w:cs="Arial"/>
                <w:snapToGrid w:val="0"/>
                <w:sz w:val="16"/>
              </w:rPr>
            </w:pPr>
          </w:p>
        </w:tc>
      </w:tr>
      <w:tr w:rsidR="00CB36B0" w:rsidRPr="006848BA" w14:paraId="29309695"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C9E459" w14:textId="77777777" w:rsidR="00CB36B0" w:rsidRPr="005F0BD2" w:rsidRDefault="00CB36B0" w:rsidP="00CB36B0">
            <w:pPr>
              <w:rPr>
                <w:rFonts w:cs="Arial"/>
                <w:sz w:val="16"/>
                <w:szCs w:val="16"/>
              </w:rPr>
            </w:pPr>
            <w:r w:rsidRPr="005F0BD2">
              <w:rPr>
                <w:rFonts w:cs="Arial"/>
                <w:sz w:val="16"/>
                <w:szCs w:val="16"/>
              </w:rPr>
              <w:t>DVPNPVW_VOORLETTERS</w:t>
            </w:r>
          </w:p>
        </w:tc>
        <w:tc>
          <w:tcPr>
            <w:tcW w:w="425" w:type="dxa"/>
            <w:tcBorders>
              <w:top w:val="single" w:sz="4" w:space="0" w:color="auto"/>
              <w:left w:val="single" w:sz="4" w:space="0" w:color="auto"/>
              <w:bottom w:val="single" w:sz="4" w:space="0" w:color="auto"/>
              <w:right w:val="single" w:sz="4" w:space="0" w:color="auto"/>
            </w:tcBorders>
          </w:tcPr>
          <w:p w14:paraId="6A4A1241"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AB4558"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39012DD" w14:textId="77777777" w:rsidR="00CB36B0" w:rsidRPr="00CC68B2" w:rsidRDefault="00CB36B0" w:rsidP="00CB36B0">
            <w:pPr>
              <w:rPr>
                <w:rFonts w:cs="Arial"/>
                <w:snapToGrid w:val="0"/>
                <w:sz w:val="16"/>
              </w:rPr>
            </w:pPr>
          </w:p>
        </w:tc>
      </w:tr>
      <w:tr w:rsidR="00CB36B0" w:rsidRPr="006848BA" w14:paraId="65A14616"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80D93FE" w14:textId="77777777" w:rsidR="00CB36B0" w:rsidRPr="005F0BD2" w:rsidRDefault="00CB36B0" w:rsidP="00CB36B0">
            <w:pPr>
              <w:rPr>
                <w:rFonts w:cs="Arial"/>
                <w:sz w:val="16"/>
                <w:szCs w:val="16"/>
              </w:rPr>
            </w:pPr>
            <w:r w:rsidRPr="005F0BD2">
              <w:rPr>
                <w:rFonts w:cs="Arial"/>
                <w:sz w:val="16"/>
                <w:szCs w:val="16"/>
              </w:rPr>
              <w:t>DVPNPVW_VOORVOEGSELS</w:t>
            </w:r>
          </w:p>
        </w:tc>
        <w:tc>
          <w:tcPr>
            <w:tcW w:w="425" w:type="dxa"/>
            <w:tcBorders>
              <w:top w:val="single" w:sz="4" w:space="0" w:color="auto"/>
              <w:left w:val="single" w:sz="4" w:space="0" w:color="auto"/>
              <w:bottom w:val="single" w:sz="4" w:space="0" w:color="auto"/>
              <w:right w:val="single" w:sz="4" w:space="0" w:color="auto"/>
            </w:tcBorders>
          </w:tcPr>
          <w:p w14:paraId="4BF34426"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8A4D94"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ACF168F" w14:textId="77777777" w:rsidR="00CB36B0" w:rsidRPr="00CC68B2" w:rsidRDefault="00CB36B0" w:rsidP="00CB36B0">
            <w:pPr>
              <w:rPr>
                <w:rFonts w:cs="Arial"/>
                <w:snapToGrid w:val="0"/>
                <w:sz w:val="16"/>
              </w:rPr>
            </w:pPr>
          </w:p>
        </w:tc>
      </w:tr>
      <w:tr w:rsidR="00CB36B0" w:rsidRPr="006848BA" w14:paraId="2C183E6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70AA789" w14:textId="77777777" w:rsidR="00CB36B0" w:rsidRPr="00F2316B" w:rsidRDefault="00CB36B0" w:rsidP="00CB36B0">
            <w:pPr>
              <w:rPr>
                <w:rFonts w:cs="Arial"/>
                <w:sz w:val="16"/>
                <w:szCs w:val="16"/>
                <w:u w:val="single"/>
              </w:rPr>
            </w:pPr>
            <w:r w:rsidRPr="00F2316B">
              <w:rPr>
                <w:rFonts w:cs="Arial"/>
                <w:sz w:val="16"/>
                <w:szCs w:val="16"/>
                <w:u w:val="single"/>
              </w:rPr>
              <w:t>DVPNPVW_ACHTERNAAM</w:t>
            </w:r>
          </w:p>
        </w:tc>
        <w:tc>
          <w:tcPr>
            <w:tcW w:w="425" w:type="dxa"/>
            <w:tcBorders>
              <w:top w:val="single" w:sz="4" w:space="0" w:color="auto"/>
              <w:left w:val="single" w:sz="4" w:space="0" w:color="auto"/>
              <w:bottom w:val="single" w:sz="4" w:space="0" w:color="auto"/>
              <w:right w:val="single" w:sz="4" w:space="0" w:color="auto"/>
            </w:tcBorders>
          </w:tcPr>
          <w:p w14:paraId="6ECA2209" w14:textId="77777777" w:rsidR="00CB36B0" w:rsidRDefault="00CB36B0" w:rsidP="00CB36B0">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88A96E"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4D8CC09" w14:textId="77777777" w:rsidR="00CB36B0" w:rsidRPr="00CC68B2" w:rsidRDefault="00CB36B0" w:rsidP="00CB36B0">
            <w:pPr>
              <w:rPr>
                <w:rFonts w:cs="Arial"/>
                <w:snapToGrid w:val="0"/>
                <w:sz w:val="16"/>
              </w:rPr>
            </w:pPr>
          </w:p>
        </w:tc>
      </w:tr>
      <w:tr w:rsidR="00CB36B0" w:rsidRPr="006848BA" w14:paraId="59E979CA"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91EB3AF" w14:textId="77777777" w:rsidR="00CB36B0" w:rsidRPr="005F0BD2" w:rsidRDefault="00CB36B0" w:rsidP="00CB36B0">
            <w:pPr>
              <w:rPr>
                <w:rFonts w:cs="Arial"/>
                <w:sz w:val="16"/>
                <w:szCs w:val="16"/>
              </w:rPr>
            </w:pPr>
            <w:r w:rsidRPr="005F0BD2">
              <w:rPr>
                <w:rFonts w:cs="Arial"/>
                <w:sz w:val="16"/>
                <w:szCs w:val="16"/>
              </w:rPr>
              <w:t>DVPNPVW_GEBOORTEDATUM</w:t>
            </w:r>
          </w:p>
        </w:tc>
        <w:tc>
          <w:tcPr>
            <w:tcW w:w="425" w:type="dxa"/>
            <w:tcBorders>
              <w:top w:val="single" w:sz="4" w:space="0" w:color="auto"/>
              <w:left w:val="single" w:sz="4" w:space="0" w:color="auto"/>
              <w:bottom w:val="single" w:sz="4" w:space="0" w:color="auto"/>
              <w:right w:val="single" w:sz="4" w:space="0" w:color="auto"/>
            </w:tcBorders>
          </w:tcPr>
          <w:p w14:paraId="69E0183D" w14:textId="77777777" w:rsidR="00CB36B0" w:rsidRDefault="00CB36B0" w:rsidP="00CB36B0">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50EC9EE"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3658D46" w14:textId="77777777" w:rsidR="00CB36B0" w:rsidRPr="00CC68B2" w:rsidRDefault="00CB36B0" w:rsidP="00CB36B0">
            <w:pPr>
              <w:rPr>
                <w:rFonts w:cs="Arial"/>
                <w:snapToGrid w:val="0"/>
                <w:sz w:val="16"/>
              </w:rPr>
            </w:pPr>
          </w:p>
        </w:tc>
      </w:tr>
      <w:tr w:rsidR="00CB36B0" w:rsidRPr="006848BA" w14:paraId="4ADF32D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F21F89" w14:textId="77777777" w:rsidR="00CB36B0" w:rsidRPr="005F0BD2" w:rsidRDefault="00CB36B0" w:rsidP="00CB36B0">
            <w:pPr>
              <w:rPr>
                <w:rFonts w:cs="Arial"/>
                <w:sz w:val="16"/>
                <w:szCs w:val="16"/>
              </w:rPr>
            </w:pPr>
            <w:r w:rsidRPr="005F0BD2">
              <w:rPr>
                <w:rFonts w:cs="Arial"/>
                <w:sz w:val="16"/>
                <w:szCs w:val="16"/>
              </w:rPr>
              <w:t>DVPNPVW_GEBOORTEPLAATS</w:t>
            </w:r>
          </w:p>
        </w:tc>
        <w:tc>
          <w:tcPr>
            <w:tcW w:w="425" w:type="dxa"/>
            <w:tcBorders>
              <w:top w:val="single" w:sz="4" w:space="0" w:color="auto"/>
              <w:left w:val="single" w:sz="4" w:space="0" w:color="auto"/>
              <w:bottom w:val="single" w:sz="4" w:space="0" w:color="auto"/>
              <w:right w:val="single" w:sz="4" w:space="0" w:color="auto"/>
            </w:tcBorders>
          </w:tcPr>
          <w:p w14:paraId="1FB0ACDA"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7E3F831"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FB55733" w14:textId="77777777" w:rsidR="00CB36B0" w:rsidRPr="00CC68B2" w:rsidRDefault="00CB36B0" w:rsidP="00CB36B0">
            <w:pPr>
              <w:rPr>
                <w:rFonts w:cs="Arial"/>
                <w:snapToGrid w:val="0"/>
                <w:sz w:val="16"/>
              </w:rPr>
            </w:pPr>
          </w:p>
        </w:tc>
      </w:tr>
      <w:tr w:rsidR="00CB36B0" w:rsidRPr="006848BA" w14:paraId="3682BF1C"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AE50D9" w14:textId="77777777" w:rsidR="00CB36B0" w:rsidRPr="005F0BD2" w:rsidRDefault="00CB36B0" w:rsidP="00CB36B0">
            <w:pPr>
              <w:rPr>
                <w:rFonts w:cs="Arial"/>
                <w:sz w:val="16"/>
                <w:szCs w:val="16"/>
              </w:rPr>
            </w:pPr>
            <w:r w:rsidRPr="005F0BD2">
              <w:rPr>
                <w:rFonts w:cs="Arial"/>
                <w:sz w:val="16"/>
                <w:szCs w:val="16"/>
              </w:rPr>
              <w:t>DVPNPVW_GEBOORTELAND</w:t>
            </w:r>
          </w:p>
        </w:tc>
        <w:tc>
          <w:tcPr>
            <w:tcW w:w="425" w:type="dxa"/>
            <w:tcBorders>
              <w:top w:val="single" w:sz="4" w:space="0" w:color="auto"/>
              <w:left w:val="single" w:sz="4" w:space="0" w:color="auto"/>
              <w:bottom w:val="single" w:sz="4" w:space="0" w:color="auto"/>
              <w:right w:val="single" w:sz="4" w:space="0" w:color="auto"/>
            </w:tcBorders>
          </w:tcPr>
          <w:p w14:paraId="0D608082"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2EAF74"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C0DBFC4" w14:textId="77777777" w:rsidR="00CB36B0" w:rsidRPr="00CC68B2" w:rsidRDefault="00CB36B0" w:rsidP="00CB36B0">
            <w:pPr>
              <w:rPr>
                <w:rFonts w:cs="Arial"/>
                <w:snapToGrid w:val="0"/>
                <w:sz w:val="16"/>
              </w:rPr>
            </w:pPr>
          </w:p>
        </w:tc>
      </w:tr>
      <w:tr w:rsidR="00CB36B0" w:rsidRPr="006848BA" w14:paraId="7AEBA6C5"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0EA6738" w14:textId="77777777" w:rsidR="00CB36B0" w:rsidRPr="005F0BD2" w:rsidRDefault="00CB36B0" w:rsidP="00CB36B0">
            <w:pPr>
              <w:rPr>
                <w:rFonts w:cs="Arial"/>
                <w:sz w:val="16"/>
                <w:szCs w:val="16"/>
              </w:rPr>
            </w:pPr>
            <w:r w:rsidRPr="005F0BD2">
              <w:rPr>
                <w:rFonts w:cs="Arial"/>
                <w:sz w:val="16"/>
                <w:szCs w:val="16"/>
              </w:rPr>
              <w:t>DVPNPVW_STRAAT</w:t>
            </w:r>
          </w:p>
        </w:tc>
        <w:tc>
          <w:tcPr>
            <w:tcW w:w="425" w:type="dxa"/>
            <w:tcBorders>
              <w:top w:val="single" w:sz="4" w:space="0" w:color="auto"/>
              <w:left w:val="single" w:sz="4" w:space="0" w:color="auto"/>
              <w:bottom w:val="single" w:sz="4" w:space="0" w:color="auto"/>
              <w:right w:val="single" w:sz="4" w:space="0" w:color="auto"/>
            </w:tcBorders>
          </w:tcPr>
          <w:p w14:paraId="4B86A536"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7CE89B"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DF42992" w14:textId="77777777" w:rsidR="00CB36B0" w:rsidRPr="00CC68B2" w:rsidRDefault="00CB36B0" w:rsidP="00CB36B0">
            <w:pPr>
              <w:rPr>
                <w:rFonts w:cs="Arial"/>
                <w:snapToGrid w:val="0"/>
                <w:sz w:val="16"/>
              </w:rPr>
            </w:pPr>
          </w:p>
        </w:tc>
      </w:tr>
      <w:tr w:rsidR="00CB36B0" w:rsidRPr="006848BA" w14:paraId="0A2EE01B"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69C083" w14:textId="77777777" w:rsidR="00CB36B0" w:rsidRPr="005F0BD2" w:rsidRDefault="00CB36B0" w:rsidP="00CB36B0">
            <w:pPr>
              <w:rPr>
                <w:rFonts w:cs="Arial"/>
                <w:sz w:val="16"/>
                <w:szCs w:val="16"/>
              </w:rPr>
            </w:pPr>
            <w:r w:rsidRPr="005F0BD2">
              <w:rPr>
                <w:rFonts w:cs="Arial"/>
                <w:sz w:val="16"/>
                <w:szCs w:val="16"/>
              </w:rPr>
              <w:t>DVPNPVW_HUISNUMMER</w:t>
            </w:r>
          </w:p>
        </w:tc>
        <w:tc>
          <w:tcPr>
            <w:tcW w:w="425" w:type="dxa"/>
            <w:tcBorders>
              <w:top w:val="single" w:sz="4" w:space="0" w:color="auto"/>
              <w:left w:val="single" w:sz="4" w:space="0" w:color="auto"/>
              <w:bottom w:val="single" w:sz="4" w:space="0" w:color="auto"/>
              <w:right w:val="single" w:sz="4" w:space="0" w:color="auto"/>
            </w:tcBorders>
          </w:tcPr>
          <w:p w14:paraId="1D0B3FA1"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94B564"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AFF961F" w14:textId="77777777" w:rsidR="00CB36B0" w:rsidRPr="00CC68B2" w:rsidRDefault="00CB36B0" w:rsidP="00CB36B0">
            <w:pPr>
              <w:rPr>
                <w:rFonts w:cs="Arial"/>
                <w:snapToGrid w:val="0"/>
                <w:sz w:val="16"/>
              </w:rPr>
            </w:pPr>
          </w:p>
        </w:tc>
      </w:tr>
      <w:tr w:rsidR="00CB36B0" w:rsidRPr="006848BA" w14:paraId="7BD0394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358322B" w14:textId="77777777" w:rsidR="00CB36B0" w:rsidRPr="005F0BD2" w:rsidRDefault="00CB36B0" w:rsidP="00CB36B0">
            <w:pPr>
              <w:rPr>
                <w:rFonts w:cs="Arial"/>
                <w:sz w:val="16"/>
                <w:szCs w:val="16"/>
              </w:rPr>
            </w:pPr>
            <w:r w:rsidRPr="005F0BD2">
              <w:rPr>
                <w:rFonts w:cs="Arial"/>
                <w:sz w:val="16"/>
                <w:szCs w:val="16"/>
              </w:rPr>
              <w:t>DVPNPVW_HUISNUMMER_TOEV</w:t>
            </w:r>
          </w:p>
        </w:tc>
        <w:tc>
          <w:tcPr>
            <w:tcW w:w="425" w:type="dxa"/>
            <w:tcBorders>
              <w:top w:val="single" w:sz="4" w:space="0" w:color="auto"/>
              <w:left w:val="single" w:sz="4" w:space="0" w:color="auto"/>
              <w:bottom w:val="single" w:sz="4" w:space="0" w:color="auto"/>
              <w:right w:val="single" w:sz="4" w:space="0" w:color="auto"/>
            </w:tcBorders>
          </w:tcPr>
          <w:p w14:paraId="2989649A"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E53EA4"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3A0D31F" w14:textId="77777777" w:rsidR="00CB36B0" w:rsidRPr="00CC68B2" w:rsidRDefault="00CB36B0" w:rsidP="00CB36B0">
            <w:pPr>
              <w:rPr>
                <w:rFonts w:cs="Arial"/>
                <w:snapToGrid w:val="0"/>
                <w:sz w:val="16"/>
              </w:rPr>
            </w:pPr>
          </w:p>
        </w:tc>
      </w:tr>
      <w:tr w:rsidR="00CB36B0" w:rsidRPr="006848BA" w14:paraId="372FAC75"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E326415" w14:textId="77777777" w:rsidR="00CB36B0" w:rsidRPr="005F0BD2" w:rsidRDefault="00CB36B0" w:rsidP="00CB36B0">
            <w:pPr>
              <w:rPr>
                <w:rFonts w:cs="Arial"/>
                <w:sz w:val="16"/>
                <w:szCs w:val="16"/>
              </w:rPr>
            </w:pPr>
            <w:r w:rsidRPr="005F0BD2">
              <w:rPr>
                <w:rFonts w:cs="Arial"/>
                <w:sz w:val="16"/>
                <w:szCs w:val="16"/>
              </w:rPr>
              <w:t>DVPNPVW_POSTBUS</w:t>
            </w:r>
          </w:p>
        </w:tc>
        <w:tc>
          <w:tcPr>
            <w:tcW w:w="425" w:type="dxa"/>
            <w:tcBorders>
              <w:top w:val="single" w:sz="4" w:space="0" w:color="auto"/>
              <w:left w:val="single" w:sz="4" w:space="0" w:color="auto"/>
              <w:bottom w:val="single" w:sz="4" w:space="0" w:color="auto"/>
              <w:right w:val="single" w:sz="4" w:space="0" w:color="auto"/>
            </w:tcBorders>
          </w:tcPr>
          <w:p w14:paraId="6E366D3E"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09C7DA"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744D86D" w14:textId="77777777" w:rsidR="00CB36B0" w:rsidRPr="00CC68B2" w:rsidRDefault="00CB36B0" w:rsidP="00CB36B0">
            <w:pPr>
              <w:rPr>
                <w:rFonts w:cs="Arial"/>
                <w:snapToGrid w:val="0"/>
                <w:sz w:val="16"/>
              </w:rPr>
            </w:pPr>
          </w:p>
        </w:tc>
      </w:tr>
      <w:tr w:rsidR="00CB36B0" w:rsidRPr="006848BA" w14:paraId="2453BA6D"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F7DCB2" w14:textId="77777777" w:rsidR="00CB36B0" w:rsidRPr="005F0BD2" w:rsidRDefault="00CB36B0" w:rsidP="00CB36B0">
            <w:pPr>
              <w:rPr>
                <w:rFonts w:cs="Arial"/>
                <w:sz w:val="16"/>
                <w:szCs w:val="16"/>
              </w:rPr>
            </w:pPr>
            <w:r w:rsidRPr="005F0BD2">
              <w:rPr>
                <w:rFonts w:cs="Arial"/>
                <w:sz w:val="16"/>
                <w:szCs w:val="16"/>
              </w:rPr>
              <w:t>DVPNPVW_POSTCODE</w:t>
            </w:r>
          </w:p>
        </w:tc>
        <w:tc>
          <w:tcPr>
            <w:tcW w:w="425" w:type="dxa"/>
            <w:tcBorders>
              <w:top w:val="single" w:sz="4" w:space="0" w:color="auto"/>
              <w:left w:val="single" w:sz="4" w:space="0" w:color="auto"/>
              <w:bottom w:val="single" w:sz="4" w:space="0" w:color="auto"/>
              <w:right w:val="single" w:sz="4" w:space="0" w:color="auto"/>
            </w:tcBorders>
          </w:tcPr>
          <w:p w14:paraId="51DA6A7C"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33FE60"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CB26EDC" w14:textId="77777777" w:rsidR="00CB36B0" w:rsidRPr="00CC68B2" w:rsidRDefault="00CB36B0" w:rsidP="00CB36B0">
            <w:pPr>
              <w:rPr>
                <w:rFonts w:cs="Arial"/>
                <w:snapToGrid w:val="0"/>
                <w:sz w:val="16"/>
              </w:rPr>
            </w:pPr>
          </w:p>
        </w:tc>
      </w:tr>
      <w:tr w:rsidR="00CB36B0" w:rsidRPr="006848BA" w14:paraId="780E9342"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23AC88" w14:textId="77777777" w:rsidR="00CB36B0" w:rsidRPr="005F0BD2" w:rsidRDefault="00CB36B0" w:rsidP="00CB36B0">
            <w:pPr>
              <w:rPr>
                <w:rFonts w:cs="Arial"/>
                <w:sz w:val="16"/>
                <w:szCs w:val="16"/>
              </w:rPr>
            </w:pPr>
            <w:r w:rsidRPr="005F0BD2">
              <w:rPr>
                <w:rFonts w:cs="Arial"/>
                <w:sz w:val="16"/>
                <w:szCs w:val="16"/>
              </w:rPr>
              <w:t>DVPNPVW_PLAATS</w:t>
            </w:r>
          </w:p>
        </w:tc>
        <w:tc>
          <w:tcPr>
            <w:tcW w:w="425" w:type="dxa"/>
            <w:tcBorders>
              <w:top w:val="single" w:sz="4" w:space="0" w:color="auto"/>
              <w:left w:val="single" w:sz="4" w:space="0" w:color="auto"/>
              <w:bottom w:val="single" w:sz="4" w:space="0" w:color="auto"/>
              <w:right w:val="single" w:sz="4" w:space="0" w:color="auto"/>
            </w:tcBorders>
          </w:tcPr>
          <w:p w14:paraId="629EBB71"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89B650"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4241A38" w14:textId="77777777" w:rsidR="00CB36B0" w:rsidRPr="00CC68B2" w:rsidRDefault="00CB36B0" w:rsidP="00CB36B0">
            <w:pPr>
              <w:rPr>
                <w:rFonts w:cs="Arial"/>
                <w:snapToGrid w:val="0"/>
                <w:sz w:val="16"/>
              </w:rPr>
            </w:pPr>
          </w:p>
        </w:tc>
      </w:tr>
      <w:tr w:rsidR="00CB36B0" w:rsidRPr="006848BA" w14:paraId="5118B2A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2343EAA" w14:textId="77777777" w:rsidR="00CB36B0" w:rsidRPr="005F0BD2" w:rsidRDefault="00CB36B0" w:rsidP="00CB36B0">
            <w:pPr>
              <w:rPr>
                <w:rFonts w:cs="Arial"/>
                <w:sz w:val="16"/>
                <w:szCs w:val="16"/>
              </w:rPr>
            </w:pPr>
            <w:r w:rsidRPr="005F0BD2">
              <w:rPr>
                <w:rFonts w:cs="Arial"/>
                <w:sz w:val="16"/>
                <w:szCs w:val="16"/>
              </w:rPr>
              <w:t>DVPNPVW_LAND</w:t>
            </w:r>
          </w:p>
        </w:tc>
        <w:tc>
          <w:tcPr>
            <w:tcW w:w="425" w:type="dxa"/>
            <w:tcBorders>
              <w:top w:val="single" w:sz="4" w:space="0" w:color="auto"/>
              <w:left w:val="single" w:sz="4" w:space="0" w:color="auto"/>
              <w:bottom w:val="single" w:sz="4" w:space="0" w:color="auto"/>
              <w:right w:val="single" w:sz="4" w:space="0" w:color="auto"/>
            </w:tcBorders>
          </w:tcPr>
          <w:p w14:paraId="0954EAFC"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C77641"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41051A4" w14:textId="77777777" w:rsidR="00CB36B0" w:rsidRPr="00CC68B2" w:rsidRDefault="00CB36B0" w:rsidP="00CB36B0">
            <w:pPr>
              <w:rPr>
                <w:rFonts w:cs="Arial"/>
                <w:snapToGrid w:val="0"/>
                <w:sz w:val="16"/>
              </w:rPr>
            </w:pPr>
          </w:p>
        </w:tc>
      </w:tr>
      <w:tr w:rsidR="00CB36B0" w:rsidRPr="006848BA" w14:paraId="2561F6BF"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89B137" w14:textId="77777777" w:rsidR="00CB36B0" w:rsidRPr="005F0BD2" w:rsidRDefault="00CB36B0" w:rsidP="00CB36B0">
            <w:pPr>
              <w:rPr>
                <w:rFonts w:cs="Arial"/>
                <w:sz w:val="16"/>
                <w:szCs w:val="16"/>
              </w:rPr>
            </w:pPr>
            <w:r w:rsidRPr="005F0BD2">
              <w:rPr>
                <w:rFonts w:cs="Arial"/>
                <w:sz w:val="16"/>
                <w:szCs w:val="16"/>
              </w:rPr>
              <w:t>DVPNPVW_ADRES_OVERIG</w:t>
            </w:r>
          </w:p>
        </w:tc>
        <w:tc>
          <w:tcPr>
            <w:tcW w:w="425" w:type="dxa"/>
            <w:tcBorders>
              <w:top w:val="single" w:sz="4" w:space="0" w:color="auto"/>
              <w:left w:val="single" w:sz="4" w:space="0" w:color="auto"/>
              <w:bottom w:val="single" w:sz="4" w:space="0" w:color="auto"/>
              <w:right w:val="single" w:sz="4" w:space="0" w:color="auto"/>
            </w:tcBorders>
          </w:tcPr>
          <w:p w14:paraId="2C6065F2"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33BC06"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0C0F41E" w14:textId="77777777" w:rsidR="00CB36B0" w:rsidRPr="00CC68B2" w:rsidRDefault="00CB36B0" w:rsidP="00CB36B0">
            <w:pPr>
              <w:rPr>
                <w:rFonts w:cs="Arial"/>
                <w:snapToGrid w:val="0"/>
                <w:sz w:val="16"/>
              </w:rPr>
            </w:pPr>
          </w:p>
        </w:tc>
      </w:tr>
      <w:tr w:rsidR="00CB36B0" w:rsidRPr="006848BA" w14:paraId="142ED37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43BAAE" w14:textId="77777777" w:rsidR="00CB36B0" w:rsidRPr="005F0BD2" w:rsidRDefault="00CB36B0" w:rsidP="00CB36B0">
            <w:pPr>
              <w:rPr>
                <w:rFonts w:cs="Arial"/>
                <w:sz w:val="16"/>
                <w:szCs w:val="16"/>
              </w:rPr>
            </w:pPr>
            <w:r w:rsidRPr="005F0BD2">
              <w:rPr>
                <w:rFonts w:cs="Arial"/>
                <w:sz w:val="16"/>
                <w:szCs w:val="16"/>
              </w:rPr>
              <w:t>DVPNPVW_ADRES_REGEL</w:t>
            </w:r>
          </w:p>
        </w:tc>
        <w:tc>
          <w:tcPr>
            <w:tcW w:w="425" w:type="dxa"/>
            <w:tcBorders>
              <w:top w:val="single" w:sz="4" w:space="0" w:color="auto"/>
              <w:left w:val="single" w:sz="4" w:space="0" w:color="auto"/>
              <w:bottom w:val="single" w:sz="4" w:space="0" w:color="auto"/>
              <w:right w:val="single" w:sz="4" w:space="0" w:color="auto"/>
            </w:tcBorders>
          </w:tcPr>
          <w:p w14:paraId="535D6F04"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78C312"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DE0627B" w14:textId="77777777" w:rsidR="00CB36B0" w:rsidRPr="00CC68B2" w:rsidRDefault="00CB36B0" w:rsidP="00CB36B0">
            <w:pPr>
              <w:rPr>
                <w:rFonts w:cs="Arial"/>
                <w:snapToGrid w:val="0"/>
                <w:sz w:val="16"/>
              </w:rPr>
            </w:pPr>
          </w:p>
        </w:tc>
      </w:tr>
      <w:tr w:rsidR="00CB36B0" w:rsidRPr="006848BA" w14:paraId="1FE78ADE"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733A58" w14:textId="77777777" w:rsidR="00CB36B0" w:rsidRPr="005F0BD2" w:rsidRDefault="00CB36B0" w:rsidP="00CB36B0">
            <w:pPr>
              <w:rPr>
                <w:rFonts w:cs="Arial"/>
                <w:sz w:val="16"/>
                <w:szCs w:val="16"/>
              </w:rPr>
            </w:pPr>
            <w:r w:rsidRPr="005F0BD2">
              <w:rPr>
                <w:rFonts w:cs="Arial"/>
                <w:sz w:val="16"/>
                <w:szCs w:val="16"/>
              </w:rPr>
              <w:t>DVPNPVW_ADRES_LAND</w:t>
            </w:r>
          </w:p>
        </w:tc>
        <w:tc>
          <w:tcPr>
            <w:tcW w:w="425" w:type="dxa"/>
            <w:tcBorders>
              <w:top w:val="single" w:sz="4" w:space="0" w:color="auto"/>
              <w:left w:val="single" w:sz="4" w:space="0" w:color="auto"/>
              <w:bottom w:val="single" w:sz="4" w:space="0" w:color="auto"/>
              <w:right w:val="single" w:sz="4" w:space="0" w:color="auto"/>
            </w:tcBorders>
          </w:tcPr>
          <w:p w14:paraId="5692320F"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975F76"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7360EED" w14:textId="77777777" w:rsidR="00CB36B0" w:rsidRPr="00CC68B2" w:rsidRDefault="00CB36B0" w:rsidP="00CB36B0">
            <w:pPr>
              <w:rPr>
                <w:rFonts w:cs="Arial"/>
                <w:snapToGrid w:val="0"/>
                <w:sz w:val="16"/>
              </w:rPr>
            </w:pPr>
          </w:p>
        </w:tc>
      </w:tr>
      <w:tr w:rsidR="00CB36B0" w:rsidRPr="006848BA" w14:paraId="27228391"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0C7284A" w14:textId="77777777" w:rsidR="00CB36B0" w:rsidRPr="005F0BD2" w:rsidRDefault="00CB36B0" w:rsidP="00CB36B0">
            <w:pPr>
              <w:rPr>
                <w:rFonts w:cs="Arial"/>
                <w:sz w:val="16"/>
                <w:szCs w:val="16"/>
              </w:rPr>
            </w:pPr>
            <w:r w:rsidRPr="005F0BD2">
              <w:rPr>
                <w:rFonts w:cs="Arial"/>
                <w:sz w:val="16"/>
                <w:szCs w:val="16"/>
              </w:rPr>
              <w:t>DVPNPVW_AANTAL_DVL</w:t>
            </w:r>
          </w:p>
        </w:tc>
        <w:tc>
          <w:tcPr>
            <w:tcW w:w="425" w:type="dxa"/>
            <w:tcBorders>
              <w:top w:val="single" w:sz="4" w:space="0" w:color="auto"/>
              <w:left w:val="single" w:sz="4" w:space="0" w:color="auto"/>
              <w:bottom w:val="single" w:sz="4" w:space="0" w:color="auto"/>
              <w:right w:val="single" w:sz="4" w:space="0" w:color="auto"/>
            </w:tcBorders>
          </w:tcPr>
          <w:p w14:paraId="436156DB"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4DDD56"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E30F48D" w14:textId="77777777" w:rsidR="00CB36B0" w:rsidRPr="00CC68B2" w:rsidRDefault="00CB36B0" w:rsidP="00CB36B0">
            <w:pPr>
              <w:rPr>
                <w:rFonts w:cs="Arial"/>
                <w:snapToGrid w:val="0"/>
                <w:sz w:val="16"/>
              </w:rPr>
            </w:pPr>
          </w:p>
        </w:tc>
      </w:tr>
      <w:tr w:rsidR="00CB36B0" w:rsidRPr="006848BA" w14:paraId="440BDFEF"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1E09F2" w14:textId="77777777" w:rsidR="00CB36B0" w:rsidRPr="005F0BD2" w:rsidRDefault="00CB36B0" w:rsidP="00CB36B0">
            <w:pPr>
              <w:rPr>
                <w:rFonts w:cs="Arial"/>
                <w:sz w:val="16"/>
                <w:szCs w:val="16"/>
              </w:rPr>
            </w:pPr>
            <w:r w:rsidRPr="00EE0389">
              <w:rPr>
                <w:rFonts w:cs="Arial"/>
                <w:sz w:val="16"/>
                <w:szCs w:val="16"/>
              </w:rPr>
              <w:t>DVPNPVW_HOOFDROL</w:t>
            </w:r>
          </w:p>
        </w:tc>
        <w:tc>
          <w:tcPr>
            <w:tcW w:w="425" w:type="dxa"/>
            <w:tcBorders>
              <w:top w:val="single" w:sz="4" w:space="0" w:color="auto"/>
              <w:left w:val="single" w:sz="4" w:space="0" w:color="auto"/>
              <w:bottom w:val="single" w:sz="4" w:space="0" w:color="auto"/>
              <w:right w:val="single" w:sz="4" w:space="0" w:color="auto"/>
            </w:tcBorders>
          </w:tcPr>
          <w:p w14:paraId="05707291"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E7DCA6"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B089A14" w14:textId="77777777" w:rsidR="00CB36B0" w:rsidRPr="00CC68B2" w:rsidRDefault="00CB36B0" w:rsidP="00CB36B0">
            <w:pPr>
              <w:rPr>
                <w:rFonts w:cs="Arial"/>
                <w:snapToGrid w:val="0"/>
                <w:sz w:val="16"/>
              </w:rPr>
            </w:pPr>
          </w:p>
        </w:tc>
      </w:tr>
      <w:tr w:rsidR="00CB36B0" w:rsidRPr="006848BA" w14:paraId="1276505D"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69AB89B" w14:textId="77777777" w:rsidR="00CB36B0" w:rsidRPr="005F0BD2" w:rsidRDefault="00CB36B0" w:rsidP="00CB36B0">
            <w:pPr>
              <w:rPr>
                <w:rFonts w:cs="Arial"/>
                <w:sz w:val="16"/>
                <w:szCs w:val="16"/>
              </w:rPr>
            </w:pPr>
            <w:r w:rsidRPr="00EE0389">
              <w:rPr>
                <w:rFonts w:cs="Arial"/>
                <w:sz w:val="16"/>
                <w:szCs w:val="16"/>
              </w:rPr>
              <w:t>DVPNPVW_HOOFDROL_CODE</w:t>
            </w:r>
          </w:p>
        </w:tc>
        <w:tc>
          <w:tcPr>
            <w:tcW w:w="425" w:type="dxa"/>
            <w:tcBorders>
              <w:top w:val="single" w:sz="4" w:space="0" w:color="auto"/>
              <w:left w:val="single" w:sz="4" w:space="0" w:color="auto"/>
              <w:bottom w:val="single" w:sz="4" w:space="0" w:color="auto"/>
              <w:right w:val="single" w:sz="4" w:space="0" w:color="auto"/>
            </w:tcBorders>
          </w:tcPr>
          <w:p w14:paraId="48A8D18C"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7BCD64"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B832D87" w14:textId="77777777" w:rsidR="00CB36B0" w:rsidRPr="00CC68B2" w:rsidRDefault="00CB36B0" w:rsidP="00CB36B0">
            <w:pPr>
              <w:rPr>
                <w:rFonts w:cs="Arial"/>
                <w:snapToGrid w:val="0"/>
                <w:sz w:val="16"/>
              </w:rPr>
            </w:pPr>
          </w:p>
        </w:tc>
      </w:tr>
      <w:tr w:rsidR="00CB36B0" w:rsidRPr="006848BA" w14:paraId="11F06DD7"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F5BBBA" w14:textId="77777777" w:rsidR="00CB36B0" w:rsidRPr="005F0BD2" w:rsidRDefault="00CB36B0" w:rsidP="00CB36B0">
            <w:pPr>
              <w:rPr>
                <w:rFonts w:cs="Arial"/>
                <w:sz w:val="16"/>
                <w:szCs w:val="16"/>
              </w:rPr>
            </w:pPr>
            <w:r w:rsidRPr="00EE0389">
              <w:rPr>
                <w:rFonts w:cs="Arial"/>
                <w:sz w:val="16"/>
                <w:szCs w:val="16"/>
              </w:rPr>
              <w:t>DVPNPVW_INDICATIEPREMIENA2000</w:t>
            </w:r>
          </w:p>
        </w:tc>
        <w:tc>
          <w:tcPr>
            <w:tcW w:w="425" w:type="dxa"/>
            <w:tcBorders>
              <w:top w:val="single" w:sz="4" w:space="0" w:color="auto"/>
              <w:left w:val="single" w:sz="4" w:space="0" w:color="auto"/>
              <w:bottom w:val="single" w:sz="4" w:space="0" w:color="auto"/>
              <w:right w:val="single" w:sz="4" w:space="0" w:color="auto"/>
            </w:tcBorders>
          </w:tcPr>
          <w:p w14:paraId="712FB465"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288120"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2EE7AFA" w14:textId="77777777" w:rsidR="00CB36B0" w:rsidRPr="00CC68B2" w:rsidRDefault="00CB36B0" w:rsidP="00CB36B0">
            <w:pPr>
              <w:rPr>
                <w:rFonts w:cs="Arial"/>
                <w:snapToGrid w:val="0"/>
                <w:sz w:val="16"/>
              </w:rPr>
            </w:pPr>
          </w:p>
        </w:tc>
      </w:tr>
      <w:tr w:rsidR="00CB36B0" w:rsidRPr="006848BA" w14:paraId="3B5A94AC"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FB27A3E" w14:textId="77777777" w:rsidR="00CB36B0" w:rsidRPr="005F0BD2" w:rsidRDefault="00CB36B0" w:rsidP="00CB36B0">
            <w:pPr>
              <w:rPr>
                <w:rFonts w:cs="Arial"/>
                <w:sz w:val="16"/>
                <w:szCs w:val="16"/>
              </w:rPr>
            </w:pPr>
            <w:r w:rsidRPr="00EE0389">
              <w:rPr>
                <w:rFonts w:cs="Arial"/>
                <w:sz w:val="16"/>
                <w:szCs w:val="16"/>
              </w:rPr>
              <w:t>DVPNPVW_ARBONGVERZTERUGBET</w:t>
            </w:r>
          </w:p>
        </w:tc>
        <w:tc>
          <w:tcPr>
            <w:tcW w:w="425" w:type="dxa"/>
            <w:tcBorders>
              <w:top w:val="single" w:sz="4" w:space="0" w:color="auto"/>
              <w:left w:val="single" w:sz="4" w:space="0" w:color="auto"/>
              <w:bottom w:val="single" w:sz="4" w:space="0" w:color="auto"/>
              <w:right w:val="single" w:sz="4" w:space="0" w:color="auto"/>
            </w:tcBorders>
          </w:tcPr>
          <w:p w14:paraId="0D0882A7"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A890A40"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65AFAF7" w14:textId="77777777" w:rsidR="00CB36B0" w:rsidRPr="00CC68B2" w:rsidRDefault="00CB36B0" w:rsidP="00CB36B0">
            <w:pPr>
              <w:rPr>
                <w:rFonts w:cs="Arial"/>
                <w:snapToGrid w:val="0"/>
                <w:sz w:val="16"/>
              </w:rPr>
            </w:pPr>
          </w:p>
        </w:tc>
      </w:tr>
      <w:tr w:rsidR="00CB36B0" w:rsidRPr="006848BA" w14:paraId="4913E3C2"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065424" w14:textId="77777777" w:rsidR="00CB36B0" w:rsidRPr="005F0BD2" w:rsidRDefault="00CB36B0" w:rsidP="00CB36B0">
            <w:pPr>
              <w:rPr>
                <w:rFonts w:cs="Arial"/>
                <w:sz w:val="16"/>
                <w:szCs w:val="16"/>
              </w:rPr>
            </w:pPr>
            <w:r w:rsidRPr="00EE0389">
              <w:rPr>
                <w:rFonts w:cs="Arial"/>
                <w:sz w:val="16"/>
                <w:szCs w:val="16"/>
              </w:rPr>
              <w:t>DVPNPVW_ARBONGVERZBET</w:t>
            </w:r>
          </w:p>
        </w:tc>
        <w:tc>
          <w:tcPr>
            <w:tcW w:w="425" w:type="dxa"/>
            <w:tcBorders>
              <w:top w:val="single" w:sz="4" w:space="0" w:color="auto"/>
              <w:left w:val="single" w:sz="4" w:space="0" w:color="auto"/>
              <w:bottom w:val="single" w:sz="4" w:space="0" w:color="auto"/>
              <w:right w:val="single" w:sz="4" w:space="0" w:color="auto"/>
            </w:tcBorders>
          </w:tcPr>
          <w:p w14:paraId="16D6B1C3"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56E40A9"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1B35D6D" w14:textId="77777777" w:rsidR="00CB36B0" w:rsidRPr="00CC68B2" w:rsidRDefault="00CB36B0" w:rsidP="00CB36B0">
            <w:pPr>
              <w:rPr>
                <w:rFonts w:cs="Arial"/>
                <w:snapToGrid w:val="0"/>
                <w:sz w:val="16"/>
              </w:rPr>
            </w:pPr>
          </w:p>
        </w:tc>
      </w:tr>
      <w:tr w:rsidR="00CB36B0" w:rsidRPr="006848BA" w14:paraId="6D2B1283"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15560E" w14:textId="77777777" w:rsidR="00CB36B0" w:rsidRPr="005F0BD2" w:rsidRDefault="00CB36B0" w:rsidP="00CB36B0">
            <w:pPr>
              <w:rPr>
                <w:rFonts w:cs="Arial"/>
                <w:sz w:val="16"/>
                <w:szCs w:val="16"/>
              </w:rPr>
            </w:pPr>
            <w:r w:rsidRPr="00EE0389">
              <w:rPr>
                <w:rFonts w:cs="Arial"/>
                <w:sz w:val="16"/>
                <w:szCs w:val="16"/>
              </w:rPr>
              <w:t>DVPNPVW_TOTAALPREMIES</w:t>
            </w:r>
          </w:p>
        </w:tc>
        <w:tc>
          <w:tcPr>
            <w:tcW w:w="425" w:type="dxa"/>
            <w:tcBorders>
              <w:top w:val="single" w:sz="4" w:space="0" w:color="auto"/>
              <w:left w:val="single" w:sz="4" w:space="0" w:color="auto"/>
              <w:bottom w:val="single" w:sz="4" w:space="0" w:color="auto"/>
              <w:right w:val="single" w:sz="4" w:space="0" w:color="auto"/>
            </w:tcBorders>
          </w:tcPr>
          <w:p w14:paraId="1C9322FE"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B21DD3"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32F004A" w14:textId="77777777" w:rsidR="00CB36B0" w:rsidRPr="00CC68B2" w:rsidRDefault="00CB36B0" w:rsidP="00CB36B0">
            <w:pPr>
              <w:rPr>
                <w:rFonts w:cs="Arial"/>
                <w:snapToGrid w:val="0"/>
                <w:sz w:val="16"/>
              </w:rPr>
            </w:pPr>
          </w:p>
        </w:tc>
      </w:tr>
      <w:tr w:rsidR="00CB36B0" w:rsidRPr="006848BA" w14:paraId="2A588A05"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7220B4" w14:textId="77777777" w:rsidR="00CB36B0" w:rsidRPr="005F0BD2" w:rsidRDefault="00CB36B0" w:rsidP="00CB36B0">
            <w:pPr>
              <w:rPr>
                <w:rFonts w:cs="Arial"/>
                <w:sz w:val="16"/>
                <w:szCs w:val="16"/>
              </w:rPr>
            </w:pPr>
            <w:r w:rsidRPr="00EE0389">
              <w:rPr>
                <w:rFonts w:cs="Arial"/>
                <w:sz w:val="16"/>
                <w:szCs w:val="16"/>
              </w:rPr>
              <w:t>DVPNPVW_INDICATIEKWALTOTPREM</w:t>
            </w:r>
          </w:p>
        </w:tc>
        <w:tc>
          <w:tcPr>
            <w:tcW w:w="425" w:type="dxa"/>
            <w:tcBorders>
              <w:top w:val="single" w:sz="4" w:space="0" w:color="auto"/>
              <w:left w:val="single" w:sz="4" w:space="0" w:color="auto"/>
              <w:bottom w:val="single" w:sz="4" w:space="0" w:color="auto"/>
              <w:right w:val="single" w:sz="4" w:space="0" w:color="auto"/>
            </w:tcBorders>
          </w:tcPr>
          <w:p w14:paraId="3D5D6FA2"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907650"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517BA71" w14:textId="77777777" w:rsidR="00CB36B0" w:rsidRPr="00CC68B2" w:rsidRDefault="00CB36B0" w:rsidP="00CB36B0">
            <w:pPr>
              <w:rPr>
                <w:rFonts w:cs="Arial"/>
                <w:snapToGrid w:val="0"/>
                <w:sz w:val="16"/>
              </w:rPr>
            </w:pPr>
          </w:p>
        </w:tc>
      </w:tr>
      <w:tr w:rsidR="00CB36B0" w:rsidRPr="006848BA" w14:paraId="0221EE3D"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B3BD28" w14:textId="77777777" w:rsidR="00CB36B0" w:rsidRPr="005F0BD2" w:rsidRDefault="00CB36B0" w:rsidP="00CB36B0">
            <w:pPr>
              <w:rPr>
                <w:rFonts w:cs="Arial"/>
                <w:sz w:val="16"/>
                <w:szCs w:val="16"/>
              </w:rPr>
            </w:pPr>
            <w:r w:rsidRPr="00EE0389">
              <w:rPr>
                <w:rFonts w:cs="Arial"/>
                <w:sz w:val="16"/>
                <w:szCs w:val="16"/>
              </w:rPr>
              <w:t>DVPNPVW_LIJFRENTEPREMIEVERSCH</w:t>
            </w:r>
          </w:p>
        </w:tc>
        <w:tc>
          <w:tcPr>
            <w:tcW w:w="425" w:type="dxa"/>
            <w:tcBorders>
              <w:top w:val="single" w:sz="4" w:space="0" w:color="auto"/>
              <w:left w:val="single" w:sz="4" w:space="0" w:color="auto"/>
              <w:bottom w:val="single" w:sz="4" w:space="0" w:color="auto"/>
              <w:right w:val="single" w:sz="4" w:space="0" w:color="auto"/>
            </w:tcBorders>
          </w:tcPr>
          <w:p w14:paraId="076C6B1F"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563197"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6B969F0" w14:textId="77777777" w:rsidR="00CB36B0" w:rsidRPr="00CC68B2" w:rsidRDefault="00CB36B0" w:rsidP="00CB36B0">
            <w:pPr>
              <w:rPr>
                <w:rFonts w:cs="Arial"/>
                <w:snapToGrid w:val="0"/>
                <w:sz w:val="16"/>
              </w:rPr>
            </w:pPr>
          </w:p>
        </w:tc>
      </w:tr>
      <w:tr w:rsidR="00CB36B0" w:rsidRPr="006848BA" w14:paraId="1C248B86"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BD49AA" w14:textId="77777777" w:rsidR="00CB36B0" w:rsidRPr="005F0BD2" w:rsidRDefault="00CB36B0" w:rsidP="00CB36B0">
            <w:pPr>
              <w:rPr>
                <w:rFonts w:cs="Arial"/>
                <w:sz w:val="16"/>
                <w:szCs w:val="16"/>
              </w:rPr>
            </w:pPr>
            <w:r w:rsidRPr="00EE0389">
              <w:rPr>
                <w:rFonts w:cs="Arial"/>
                <w:sz w:val="16"/>
                <w:szCs w:val="16"/>
              </w:rPr>
              <w:t>DVPNPVW_LIJFRENTEPREMIETERUGBET</w:t>
            </w:r>
          </w:p>
        </w:tc>
        <w:tc>
          <w:tcPr>
            <w:tcW w:w="425" w:type="dxa"/>
            <w:tcBorders>
              <w:top w:val="single" w:sz="4" w:space="0" w:color="auto"/>
              <w:left w:val="single" w:sz="4" w:space="0" w:color="auto"/>
              <w:bottom w:val="single" w:sz="4" w:space="0" w:color="auto"/>
              <w:right w:val="single" w:sz="4" w:space="0" w:color="auto"/>
            </w:tcBorders>
          </w:tcPr>
          <w:p w14:paraId="7ABFDEBD" w14:textId="77777777" w:rsidR="00CB36B0" w:rsidRDefault="00CB36B0"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D103A7" w14:textId="77777777" w:rsidR="00CB36B0" w:rsidRDefault="00CB36B0"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685F569" w14:textId="77777777" w:rsidR="00CB36B0" w:rsidRPr="00CC68B2" w:rsidRDefault="00CB36B0" w:rsidP="00CB36B0">
            <w:pPr>
              <w:rPr>
                <w:rFonts w:cs="Arial"/>
                <w:snapToGrid w:val="0"/>
                <w:sz w:val="16"/>
              </w:rPr>
            </w:pPr>
          </w:p>
        </w:tc>
      </w:tr>
      <w:tr w:rsidR="004703A2" w:rsidRPr="006848BA" w14:paraId="2046CF9E" w14:textId="77777777" w:rsidTr="00186685">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094701" w14:textId="77777777" w:rsidR="004703A2" w:rsidRPr="00EE0389" w:rsidRDefault="004703A2" w:rsidP="00CB36B0">
            <w:pPr>
              <w:rPr>
                <w:rFonts w:cs="Arial"/>
                <w:sz w:val="16"/>
                <w:szCs w:val="16"/>
              </w:rPr>
            </w:pPr>
            <w:r w:rsidRPr="004703A2">
              <w:rPr>
                <w:rFonts w:cs="Arial"/>
                <w:sz w:val="16"/>
                <w:szCs w:val="16"/>
              </w:rPr>
              <w:lastRenderedPageBreak/>
              <w:t>DVPNPVW_LRPREMIEBET</w:t>
            </w:r>
          </w:p>
        </w:tc>
        <w:tc>
          <w:tcPr>
            <w:tcW w:w="425" w:type="dxa"/>
            <w:tcBorders>
              <w:top w:val="single" w:sz="4" w:space="0" w:color="auto"/>
              <w:left w:val="single" w:sz="4" w:space="0" w:color="auto"/>
              <w:bottom w:val="single" w:sz="4" w:space="0" w:color="auto"/>
              <w:right w:val="single" w:sz="4" w:space="0" w:color="auto"/>
            </w:tcBorders>
          </w:tcPr>
          <w:p w14:paraId="1BF5DB77" w14:textId="77777777" w:rsidR="004703A2" w:rsidRDefault="004703A2" w:rsidP="00CB36B0">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F11F80" w14:textId="77777777" w:rsidR="004703A2" w:rsidRDefault="004703A2" w:rsidP="00CB36B0">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A523EF9" w14:textId="77777777" w:rsidR="004703A2" w:rsidRPr="00CC68B2" w:rsidRDefault="004703A2" w:rsidP="00CB36B0">
            <w:pPr>
              <w:rPr>
                <w:rFonts w:cs="Arial"/>
                <w:snapToGrid w:val="0"/>
                <w:sz w:val="16"/>
              </w:rPr>
            </w:pPr>
          </w:p>
        </w:tc>
      </w:tr>
    </w:tbl>
    <w:p w14:paraId="5797AF39" w14:textId="77777777" w:rsidR="008B0B2F" w:rsidRDefault="008B0B2F" w:rsidP="008B0B2F">
      <w:pPr>
        <w:pStyle w:val="Kop5"/>
      </w:pPr>
      <w:r>
        <w:br/>
        <w:t>Uitvoer</w:t>
      </w:r>
    </w:p>
    <w:p w14:paraId="7129FAD7" w14:textId="77777777" w:rsidR="008B0B2F" w:rsidRDefault="008B0B2F" w:rsidP="008B0B2F">
      <w:r>
        <w:t xml:space="preserve">0 1 of meer voorkomens. </w:t>
      </w:r>
    </w:p>
    <w:p w14:paraId="728901D7" w14:textId="77777777" w:rsidR="008B0B2F" w:rsidRDefault="008B0B2F" w:rsidP="008B0B2F"/>
    <w:p w14:paraId="0D187923" w14:textId="613DE91F" w:rsidR="008B0B2F" w:rsidRDefault="008B0B2F" w:rsidP="008B0B2F">
      <w:r>
        <w:t>Voeg het resultaat toe aan CMG</w:t>
      </w:r>
      <w:r w:rsidR="003C7261">
        <w:t>_C_T_</w:t>
      </w:r>
      <w:r>
        <w:t>MELDING_SEL.</w:t>
      </w:r>
    </w:p>
    <w:p w14:paraId="7EEBFA12" w14:textId="1F253F4D" w:rsidR="008B0B2F" w:rsidRDefault="008B0B2F" w:rsidP="008B0B2F">
      <w:pPr>
        <w:pStyle w:val="Kop5"/>
      </w:pPr>
      <w:r w:rsidRPr="00CA2FEF">
        <w:rPr>
          <w:b w:val="0"/>
        </w:rPr>
        <w:t xml:space="preserve">De verzameling wordt aangeduid als </w:t>
      </w:r>
      <w:r>
        <w:t>CMG</w:t>
      </w:r>
      <w:r w:rsidR="003C7261">
        <w:t>_C_T_</w:t>
      </w:r>
      <w:r>
        <w:t>DEELNEMER_NP_SEL.</w:t>
      </w:r>
      <w:r>
        <w:br/>
      </w:r>
      <w:r>
        <w:br/>
        <w:t>Afwijkende uitvoer</w:t>
      </w:r>
    </w:p>
    <w:p w14:paraId="3DE573E2" w14:textId="77777777" w:rsidR="008B0B2F" w:rsidRPr="002C532E" w:rsidRDefault="008B0B2F" w:rsidP="008B0B2F">
      <w:r>
        <w:t>N.v.t.</w:t>
      </w:r>
    </w:p>
    <w:p w14:paraId="269B7BF2" w14:textId="77777777" w:rsidR="008B0B2F" w:rsidRDefault="008B0B2F" w:rsidP="008B0B2F"/>
    <w:p w14:paraId="35EEBA66" w14:textId="77777777" w:rsidR="008B0B2F" w:rsidRPr="00BE4E43" w:rsidRDefault="008B0B2F" w:rsidP="008B0B2F">
      <w:pPr>
        <w:pStyle w:val="Standaardinspringing"/>
        <w:ind w:left="0" w:firstLine="0"/>
      </w:pPr>
      <w:r w:rsidRPr="0054792E">
        <w:t>Maak vervolgens van deze gegevens een lijst met unieke voorkomens van Business Keys</w:t>
      </w:r>
      <w:r>
        <w:t>(</w:t>
      </w:r>
      <w:r w:rsidRPr="00BE4E43">
        <w:t>XAAB_SK)</w:t>
      </w:r>
      <w:r w:rsidRPr="0054792E">
        <w:t xml:space="preserve"> en </w:t>
      </w:r>
      <w:r>
        <w:t xml:space="preserve">XAABI_MUTATIEBEGIN_TS + </w:t>
      </w:r>
      <w:r w:rsidRPr="00BE4E43">
        <w:t>XAABI_DLN_NP_ID</w:t>
      </w:r>
    </w:p>
    <w:p w14:paraId="22719979" w14:textId="77777777" w:rsidR="008B0B2F" w:rsidRDefault="008B0B2F" w:rsidP="008B0B2F"/>
    <w:p w14:paraId="7B197631" w14:textId="72FA3C2B" w:rsidR="008B0B2F" w:rsidRDefault="008B0B2F" w:rsidP="008B0B2F">
      <w:r w:rsidRPr="00D673DA">
        <w:t xml:space="preserve">Voor iedere unieke regel uit </w:t>
      </w:r>
      <w:r>
        <w:t>CMG</w:t>
      </w:r>
      <w:r w:rsidR="003C7261">
        <w:t>_C_T_</w:t>
      </w:r>
      <w:r>
        <w:t>DEELNEMER_NP_SEL</w:t>
      </w:r>
      <w:r w:rsidRPr="00C66397">
        <w:t xml:space="preserve"> </w:t>
      </w:r>
      <w:r w:rsidRPr="00D673DA">
        <w:t>wordt  een nieuwe SAT-regel toegevoegd indien nog niet aanwezig; bestaande SAT-regel afsluiten en een nieuwe toevoegen indien beschrijvende attributen zijn gewijzigd.</w:t>
      </w:r>
    </w:p>
    <w:p w14:paraId="1AD841B2" w14:textId="77777777" w:rsidR="008B0B2F" w:rsidRPr="00D673DA" w:rsidRDefault="008B0B2F" w:rsidP="008B0B2F"/>
    <w:p w14:paraId="755D01EF" w14:textId="77777777" w:rsidR="008B0B2F" w:rsidRPr="00D673DA" w:rsidRDefault="008B0B2F" w:rsidP="008B0B2F">
      <w:pPr>
        <w:pStyle w:val="Kop5"/>
      </w:pPr>
      <w:r w:rsidRPr="00D673DA">
        <w:t>Afwijkende uitvoer:</w:t>
      </w:r>
    </w:p>
    <w:p w14:paraId="0C20177A" w14:textId="74FDF11A" w:rsidR="008B0B2F" w:rsidRPr="00C96BC1" w:rsidRDefault="008B0B2F" w:rsidP="008B0B2F">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Pr>
          <w:rFonts w:cs="Arial"/>
          <w:szCs w:val="19"/>
        </w:rPr>
        <w:t>I</w:t>
      </w:r>
      <w:r w:rsidRPr="00D673DA">
        <w:rPr>
          <w:rFonts w:cs="Arial"/>
          <w:spacing w:val="0"/>
          <w:szCs w:val="19"/>
        </w:rPr>
        <w:t>_MUTATIEBEGIN_TS</w:t>
      </w:r>
    </w:p>
    <w:p w14:paraId="46315B4B" w14:textId="77777777" w:rsidR="008B0B2F" w:rsidRPr="009B6418" w:rsidRDefault="008B0B2F" w:rsidP="008B0B2F"/>
    <w:p w14:paraId="6E881A05" w14:textId="77777777" w:rsidR="005F0BD2" w:rsidRDefault="005F0BD2" w:rsidP="005F0BD2"/>
    <w:p w14:paraId="765B207C" w14:textId="77777777" w:rsidR="005F0BD2" w:rsidRPr="00C96BC1" w:rsidRDefault="005F0BD2" w:rsidP="00116A8A">
      <w:pPr>
        <w:pStyle w:val="Standaardinspringing"/>
        <w:ind w:left="0" w:firstLine="0"/>
        <w:rPr>
          <w:rFonts w:cs="Arial"/>
          <w:spacing w:val="0"/>
          <w:szCs w:val="19"/>
        </w:rPr>
      </w:pPr>
    </w:p>
    <w:p w14:paraId="20FA19D4" w14:textId="77777777" w:rsidR="00116A8A" w:rsidRDefault="00116A8A" w:rsidP="00116A8A"/>
    <w:p w14:paraId="35BD9955" w14:textId="77777777" w:rsidR="009D59A4" w:rsidRPr="00E93CAD" w:rsidRDefault="009D59A4" w:rsidP="00004578">
      <w:pPr>
        <w:pStyle w:val="Kop2"/>
      </w:pPr>
      <w:bookmarkStart w:id="213" w:name="_Toc509919582"/>
      <w:r>
        <w:t>S_CMG_FIN_MELDING_DLN_NNP</w:t>
      </w:r>
      <w:bookmarkEnd w:id="213"/>
    </w:p>
    <w:p w14:paraId="45B01803" w14:textId="77777777" w:rsidR="009D59A4" w:rsidRPr="004B738F" w:rsidRDefault="009D59A4" w:rsidP="00004578">
      <w:pPr>
        <w:pStyle w:val="Kop3"/>
      </w:pPr>
      <w:bookmarkStart w:id="214" w:name="_Toc509919583"/>
      <w:r w:rsidRPr="004B738F">
        <w:t>Globale opzet</w:t>
      </w:r>
      <w:bookmarkEnd w:id="214"/>
    </w:p>
    <w:p w14:paraId="1B31F37E" w14:textId="77777777" w:rsidR="009D59A4" w:rsidRDefault="009D59A4" w:rsidP="009D59A4"/>
    <w:p w14:paraId="6656E8FC" w14:textId="04E33D9A" w:rsidR="009D59A4" w:rsidRDefault="009D59A4" w:rsidP="009D59A4">
      <w:r>
        <w:t>Deze tabel dient gevuld te worden met CMG</w:t>
      </w:r>
      <w:r w:rsidR="003C7261">
        <w:t>_C_T_</w:t>
      </w:r>
      <w:r>
        <w:t xml:space="preserve">DEELNEMER_NNP </w:t>
      </w:r>
      <w:r w:rsidR="00B86C2A">
        <w:t xml:space="preserve">Niet Natuurlijke </w:t>
      </w:r>
      <w:proofErr w:type="spellStart"/>
      <w:r w:rsidR="00B86C2A">
        <w:t>Persoons</w:t>
      </w:r>
      <w:proofErr w:type="spellEnd"/>
      <w:r w:rsidR="00B86C2A">
        <w:t xml:space="preserve"> </w:t>
      </w:r>
      <w:r>
        <w:t>gegevens.</w:t>
      </w:r>
    </w:p>
    <w:p w14:paraId="2F34FEF0" w14:textId="77777777" w:rsidR="009D59A4" w:rsidRDefault="009D59A4" w:rsidP="009D59A4"/>
    <w:p w14:paraId="2EAAE3AE" w14:textId="77777777" w:rsidR="009D59A4" w:rsidRDefault="009D59A4" w:rsidP="009D59A4">
      <w:r>
        <w:t>De beschrijvende attributen moeten worden opgenomen in de S_CMG_FIN_MELDING_DLN_NNP met de SK die is gevonden in de H_FIN_MELDING.</w:t>
      </w:r>
    </w:p>
    <w:p w14:paraId="6CED4A6C" w14:textId="77777777" w:rsidR="009D59A4" w:rsidRDefault="009D59A4" w:rsidP="009D59A4"/>
    <w:p w14:paraId="5FD861C5" w14:textId="77777777" w:rsidR="00FF0E65" w:rsidRDefault="009D59A4" w:rsidP="00004578">
      <w:pPr>
        <w:pStyle w:val="Kop3"/>
      </w:pPr>
      <w:bookmarkStart w:id="215" w:name="_Toc509919584"/>
      <w:proofErr w:type="spellStart"/>
      <w:r>
        <w:t>M</w:t>
      </w:r>
      <w:r w:rsidR="00FF0E65">
        <w:t>apping</w:t>
      </w:r>
      <w:proofErr w:type="spellEnd"/>
      <w:r w:rsidR="00FF0E65">
        <w:t xml:space="preserve"> S_CMG_FIN_MELDING_DLN_NNP</w:t>
      </w:r>
      <w:bookmarkEnd w:id="215"/>
    </w:p>
    <w:p w14:paraId="0B2BA9BF" w14:textId="77777777" w:rsidR="00FF0E65" w:rsidRDefault="00FF0E65" w:rsidP="00FF0E65"/>
    <w:tbl>
      <w:tblPr>
        <w:tblW w:w="5392" w:type="pct"/>
        <w:tblCellMar>
          <w:left w:w="30" w:type="dxa"/>
          <w:right w:w="30" w:type="dxa"/>
        </w:tblCellMar>
        <w:tblLook w:val="0000" w:firstRow="0" w:lastRow="0" w:firstColumn="0" w:lastColumn="0" w:noHBand="0" w:noVBand="0"/>
      </w:tblPr>
      <w:tblGrid>
        <w:gridCol w:w="3126"/>
        <w:gridCol w:w="284"/>
        <w:gridCol w:w="2853"/>
        <w:gridCol w:w="3558"/>
      </w:tblGrid>
      <w:tr w:rsidR="00207555" w:rsidRPr="004F1C77" w14:paraId="689F69E5"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shd w:val="pct20" w:color="auto" w:fill="FFFFFF"/>
          </w:tcPr>
          <w:p w14:paraId="251BBC6F" w14:textId="77777777" w:rsidR="00207555" w:rsidRPr="004F1C77" w:rsidRDefault="00207555" w:rsidP="00CC2644">
            <w:pPr>
              <w:rPr>
                <w:b/>
                <w:color w:val="000000"/>
                <w:sz w:val="16"/>
                <w:szCs w:val="16"/>
              </w:rPr>
            </w:pPr>
            <w:r w:rsidRPr="004F1C77">
              <w:rPr>
                <w:b/>
                <w:color w:val="000000"/>
                <w:sz w:val="16"/>
                <w:szCs w:val="16"/>
              </w:rPr>
              <w:t>Doelkolom</w:t>
            </w:r>
          </w:p>
          <w:p w14:paraId="3418C312" w14:textId="77777777" w:rsidR="00207555" w:rsidRPr="004F1C77" w:rsidRDefault="00207555" w:rsidP="00CC2644">
            <w:pPr>
              <w:rPr>
                <w:b/>
                <w:color w:val="000000"/>
                <w:sz w:val="16"/>
                <w:szCs w:val="16"/>
              </w:rPr>
            </w:pPr>
          </w:p>
        </w:tc>
        <w:tc>
          <w:tcPr>
            <w:tcW w:w="147" w:type="pct"/>
            <w:tcBorders>
              <w:top w:val="single" w:sz="6" w:space="0" w:color="auto"/>
              <w:left w:val="single" w:sz="6" w:space="0" w:color="auto"/>
              <w:bottom w:val="single" w:sz="6" w:space="0" w:color="auto"/>
              <w:right w:val="single" w:sz="6" w:space="0" w:color="auto"/>
            </w:tcBorders>
            <w:shd w:val="pct20" w:color="auto" w:fill="FFFFFF"/>
          </w:tcPr>
          <w:p w14:paraId="35004DBA" w14:textId="77777777" w:rsidR="00207555" w:rsidRPr="004F1C77" w:rsidRDefault="00207555" w:rsidP="00CC2644">
            <w:pPr>
              <w:rPr>
                <w:b/>
                <w:color w:val="000000"/>
                <w:sz w:val="16"/>
                <w:szCs w:val="16"/>
              </w:rPr>
            </w:pPr>
            <w:r w:rsidRPr="004F1C77">
              <w:rPr>
                <w:b/>
                <w:color w:val="000000"/>
                <w:sz w:val="16"/>
                <w:szCs w:val="16"/>
              </w:rPr>
              <w:t>TK</w:t>
            </w:r>
          </w:p>
        </w:tc>
        <w:tc>
          <w:tcPr>
            <w:tcW w:w="1355" w:type="pct"/>
            <w:tcBorders>
              <w:top w:val="single" w:sz="6" w:space="0" w:color="auto"/>
              <w:left w:val="single" w:sz="6" w:space="0" w:color="auto"/>
              <w:bottom w:val="single" w:sz="6" w:space="0" w:color="auto"/>
              <w:right w:val="single" w:sz="6" w:space="0" w:color="auto"/>
            </w:tcBorders>
            <w:shd w:val="pct20" w:color="auto" w:fill="FFFFFF"/>
          </w:tcPr>
          <w:p w14:paraId="67B29748" w14:textId="77777777" w:rsidR="00207555" w:rsidRPr="004F1C77" w:rsidRDefault="00207555" w:rsidP="00CC2644">
            <w:pPr>
              <w:rPr>
                <w:b/>
                <w:color w:val="000000"/>
                <w:sz w:val="16"/>
                <w:szCs w:val="16"/>
              </w:rPr>
            </w:pPr>
            <w:r w:rsidRPr="004F1C77">
              <w:rPr>
                <w:b/>
                <w:color w:val="000000"/>
                <w:sz w:val="16"/>
                <w:szCs w:val="16"/>
              </w:rPr>
              <w:t>Bron/brontabel</w:t>
            </w:r>
          </w:p>
        </w:tc>
        <w:tc>
          <w:tcPr>
            <w:tcW w:w="1888" w:type="pct"/>
            <w:tcBorders>
              <w:top w:val="single" w:sz="6" w:space="0" w:color="auto"/>
              <w:left w:val="single" w:sz="6" w:space="0" w:color="auto"/>
              <w:bottom w:val="single" w:sz="6" w:space="0" w:color="auto"/>
              <w:right w:val="single" w:sz="6" w:space="0" w:color="auto"/>
            </w:tcBorders>
            <w:shd w:val="pct20" w:color="auto" w:fill="FFFFFF"/>
          </w:tcPr>
          <w:p w14:paraId="4962A6A2" w14:textId="77777777" w:rsidR="00207555" w:rsidRPr="004F1C77" w:rsidRDefault="00207555" w:rsidP="00CC2644">
            <w:pPr>
              <w:rPr>
                <w:b/>
                <w:color w:val="000000"/>
                <w:sz w:val="16"/>
                <w:szCs w:val="16"/>
              </w:rPr>
            </w:pPr>
            <w:r w:rsidRPr="004F1C77">
              <w:rPr>
                <w:b/>
                <w:color w:val="000000"/>
                <w:sz w:val="16"/>
                <w:szCs w:val="16"/>
              </w:rPr>
              <w:t>Bronkolom</w:t>
            </w:r>
          </w:p>
        </w:tc>
      </w:tr>
      <w:tr w:rsidR="00207555" w:rsidRPr="004F1C77" w14:paraId="61FCB0DB"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6AE5640" w14:textId="77777777" w:rsidR="00207555" w:rsidRPr="00CC68B2" w:rsidRDefault="00207555" w:rsidP="00CC2644">
            <w:pPr>
              <w:rPr>
                <w:rFonts w:cs="Arial"/>
                <w:snapToGrid w:val="0"/>
                <w:sz w:val="16"/>
              </w:rPr>
            </w:pPr>
            <w:r w:rsidRPr="00CC68B2">
              <w:rPr>
                <w:rFonts w:cs="Arial"/>
                <w:snapToGrid w:val="0"/>
                <w:sz w:val="16"/>
              </w:rPr>
              <w:t>XAAB_SK</w:t>
            </w:r>
          </w:p>
        </w:tc>
        <w:tc>
          <w:tcPr>
            <w:tcW w:w="147" w:type="pct"/>
            <w:tcBorders>
              <w:top w:val="single" w:sz="6" w:space="0" w:color="auto"/>
              <w:left w:val="single" w:sz="6" w:space="0" w:color="auto"/>
              <w:bottom w:val="single" w:sz="6" w:space="0" w:color="auto"/>
              <w:right w:val="single" w:sz="6" w:space="0" w:color="auto"/>
            </w:tcBorders>
          </w:tcPr>
          <w:p w14:paraId="292FA9D9" w14:textId="77777777" w:rsidR="00207555" w:rsidRPr="00CC68B2" w:rsidRDefault="00207555" w:rsidP="00CC2644">
            <w:pPr>
              <w:rPr>
                <w:rFonts w:cs="Arial"/>
                <w:snapToGrid w:val="0"/>
                <w:sz w:val="16"/>
              </w:rPr>
            </w:pPr>
            <w:r w:rsidRPr="00CC68B2">
              <w:rPr>
                <w:rFonts w:cs="Arial"/>
                <w:snapToGrid w:val="0"/>
                <w:sz w:val="16"/>
              </w:rPr>
              <w:t>X</w:t>
            </w:r>
          </w:p>
        </w:tc>
        <w:tc>
          <w:tcPr>
            <w:tcW w:w="1355" w:type="pct"/>
            <w:tcBorders>
              <w:top w:val="single" w:sz="6" w:space="0" w:color="auto"/>
              <w:left w:val="single" w:sz="6" w:space="0" w:color="auto"/>
              <w:bottom w:val="single" w:sz="6" w:space="0" w:color="auto"/>
              <w:right w:val="single" w:sz="6" w:space="0" w:color="auto"/>
            </w:tcBorders>
          </w:tcPr>
          <w:p w14:paraId="2493A015" w14:textId="77777777" w:rsidR="00207555" w:rsidRPr="00CC68B2" w:rsidRDefault="00207555" w:rsidP="00CC2644">
            <w:pPr>
              <w:rPr>
                <w:rFonts w:cs="Arial"/>
                <w:snapToGrid w:val="0"/>
                <w:sz w:val="16"/>
              </w:rPr>
            </w:pPr>
            <w:r w:rsidRPr="00CC68B2">
              <w:rPr>
                <w:rFonts w:cs="Arial"/>
                <w:snapToGrid w:val="0"/>
                <w:sz w:val="16"/>
              </w:rPr>
              <w:t>H_FIN_MELDING</w:t>
            </w:r>
          </w:p>
        </w:tc>
        <w:tc>
          <w:tcPr>
            <w:tcW w:w="1888" w:type="pct"/>
            <w:tcBorders>
              <w:top w:val="single" w:sz="6" w:space="0" w:color="auto"/>
              <w:left w:val="single" w:sz="6" w:space="0" w:color="auto"/>
              <w:bottom w:val="single" w:sz="6" w:space="0" w:color="auto"/>
              <w:right w:val="single" w:sz="6" w:space="0" w:color="auto"/>
            </w:tcBorders>
          </w:tcPr>
          <w:p w14:paraId="4E710C96" w14:textId="77777777" w:rsidR="00207555" w:rsidRPr="00CC68B2" w:rsidRDefault="00207555" w:rsidP="00CC2644">
            <w:pPr>
              <w:rPr>
                <w:rFonts w:cs="Arial"/>
                <w:snapToGrid w:val="0"/>
                <w:sz w:val="16"/>
              </w:rPr>
            </w:pPr>
            <w:r w:rsidRPr="00CC68B2">
              <w:rPr>
                <w:rFonts w:cs="Arial"/>
                <w:snapToGrid w:val="0"/>
                <w:sz w:val="16"/>
              </w:rPr>
              <w:t>XAAB_SK</w:t>
            </w:r>
          </w:p>
        </w:tc>
      </w:tr>
      <w:tr w:rsidR="00207555" w:rsidRPr="004F1C77" w14:paraId="0F5B740B"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36199DA5" w14:textId="77777777" w:rsidR="00207555" w:rsidRPr="00CC68B2" w:rsidRDefault="00207555" w:rsidP="00CC2644">
            <w:pPr>
              <w:rPr>
                <w:rFonts w:cs="Arial"/>
                <w:snapToGrid w:val="0"/>
                <w:sz w:val="16"/>
              </w:rPr>
            </w:pPr>
            <w:r>
              <w:rPr>
                <w:rFonts w:cs="Arial"/>
                <w:snapToGrid w:val="0"/>
                <w:sz w:val="16"/>
              </w:rPr>
              <w:t>XAABJ</w:t>
            </w:r>
            <w:r w:rsidRPr="00CC68B2">
              <w:rPr>
                <w:rFonts w:cs="Arial"/>
                <w:snapToGrid w:val="0"/>
                <w:sz w:val="16"/>
              </w:rPr>
              <w:t>_MUTATIEBEGIN_TS</w:t>
            </w:r>
          </w:p>
        </w:tc>
        <w:tc>
          <w:tcPr>
            <w:tcW w:w="147" w:type="pct"/>
            <w:tcBorders>
              <w:top w:val="single" w:sz="6" w:space="0" w:color="auto"/>
              <w:left w:val="single" w:sz="6" w:space="0" w:color="auto"/>
              <w:bottom w:val="single" w:sz="6" w:space="0" w:color="auto"/>
              <w:right w:val="single" w:sz="6" w:space="0" w:color="auto"/>
            </w:tcBorders>
          </w:tcPr>
          <w:p w14:paraId="0FC1A5DA" w14:textId="77777777" w:rsidR="00207555" w:rsidRPr="00CC68B2" w:rsidRDefault="00207555" w:rsidP="00CC2644">
            <w:pPr>
              <w:rPr>
                <w:rFonts w:cs="Arial"/>
                <w:snapToGrid w:val="0"/>
                <w:sz w:val="16"/>
              </w:rPr>
            </w:pPr>
            <w:r w:rsidRPr="00CC68B2">
              <w:rPr>
                <w:rFonts w:cs="Arial"/>
                <w:snapToGrid w:val="0"/>
                <w:sz w:val="16"/>
              </w:rPr>
              <w:t>X</w:t>
            </w:r>
          </w:p>
        </w:tc>
        <w:tc>
          <w:tcPr>
            <w:tcW w:w="1355" w:type="pct"/>
            <w:tcBorders>
              <w:top w:val="single" w:sz="6" w:space="0" w:color="auto"/>
              <w:left w:val="single" w:sz="6" w:space="0" w:color="auto"/>
              <w:bottom w:val="single" w:sz="6" w:space="0" w:color="auto"/>
              <w:right w:val="single" w:sz="6" w:space="0" w:color="auto"/>
            </w:tcBorders>
            <w:shd w:val="clear" w:color="auto" w:fill="auto"/>
          </w:tcPr>
          <w:p w14:paraId="130446AF" w14:textId="77777777" w:rsidR="00207555" w:rsidRPr="00CC68B2" w:rsidRDefault="00207555" w:rsidP="00CC2644">
            <w:pPr>
              <w:rPr>
                <w:rFonts w:cs="Arial"/>
                <w:snapToGrid w:val="0"/>
                <w:sz w:val="16"/>
              </w:rPr>
            </w:pPr>
          </w:p>
        </w:tc>
        <w:tc>
          <w:tcPr>
            <w:tcW w:w="1888" w:type="pct"/>
            <w:tcBorders>
              <w:top w:val="single" w:sz="6" w:space="0" w:color="auto"/>
              <w:left w:val="single" w:sz="6" w:space="0" w:color="auto"/>
              <w:bottom w:val="single" w:sz="6" w:space="0" w:color="auto"/>
              <w:right w:val="single" w:sz="6" w:space="0" w:color="auto"/>
            </w:tcBorders>
            <w:shd w:val="clear" w:color="auto" w:fill="auto"/>
          </w:tcPr>
          <w:p w14:paraId="26185AAD" w14:textId="77777777" w:rsidR="00207555" w:rsidRPr="00CC68B2" w:rsidRDefault="00207555">
            <w:pPr>
              <w:rPr>
                <w:rFonts w:cs="Arial"/>
                <w:snapToGrid w:val="0"/>
                <w:sz w:val="16"/>
              </w:rPr>
            </w:pPr>
            <w:r w:rsidRPr="00CC68B2">
              <w:rPr>
                <w:rFonts w:cs="Arial"/>
                <w:snapToGrid w:val="0"/>
                <w:sz w:val="16"/>
              </w:rPr>
              <w:t xml:space="preserve">Afleiding </w:t>
            </w:r>
            <w:r w:rsidRPr="00BD7467">
              <w:rPr>
                <w:rFonts w:cs="Arial"/>
                <w:snapToGrid w:val="0"/>
                <w:sz w:val="16"/>
              </w:rPr>
              <w:t xml:space="preserve">§5.3 </w:t>
            </w:r>
            <w:r w:rsidRPr="00CC68B2">
              <w:rPr>
                <w:rFonts w:cs="Arial"/>
                <w:snapToGrid w:val="0"/>
                <w:sz w:val="16"/>
              </w:rPr>
              <w:t xml:space="preserve"> - MUTATIEBEGIN_TS</w:t>
            </w:r>
            <w:r w:rsidRPr="00CC68B2">
              <w:rPr>
                <w:rFonts w:cs="Arial"/>
                <w:snapToGrid w:val="0"/>
                <w:sz w:val="16"/>
              </w:rPr>
              <w:tab/>
            </w:r>
          </w:p>
        </w:tc>
      </w:tr>
      <w:tr w:rsidR="00207555" w:rsidRPr="004F1C77" w14:paraId="7087BBBD"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27F91A1" w14:textId="77777777" w:rsidR="00207555" w:rsidRPr="00CC68B2" w:rsidRDefault="00207555" w:rsidP="00CC2644">
            <w:pPr>
              <w:rPr>
                <w:rFonts w:cs="Arial"/>
                <w:snapToGrid w:val="0"/>
                <w:sz w:val="16"/>
              </w:rPr>
            </w:pPr>
            <w:r>
              <w:rPr>
                <w:rFonts w:cs="Arial"/>
                <w:snapToGrid w:val="0"/>
                <w:sz w:val="16"/>
              </w:rPr>
              <w:t>XAABJ</w:t>
            </w:r>
            <w:r w:rsidRPr="00CC68B2">
              <w:rPr>
                <w:rFonts w:cs="Arial"/>
                <w:snapToGrid w:val="0"/>
                <w:sz w:val="16"/>
              </w:rPr>
              <w:t>_MUTATIEEINDE_TS</w:t>
            </w:r>
          </w:p>
        </w:tc>
        <w:tc>
          <w:tcPr>
            <w:tcW w:w="147" w:type="pct"/>
            <w:tcBorders>
              <w:top w:val="single" w:sz="6" w:space="0" w:color="auto"/>
              <w:left w:val="single" w:sz="6" w:space="0" w:color="auto"/>
              <w:bottom w:val="single" w:sz="6" w:space="0" w:color="auto"/>
              <w:right w:val="single" w:sz="6" w:space="0" w:color="auto"/>
            </w:tcBorders>
          </w:tcPr>
          <w:p w14:paraId="330299D7" w14:textId="77777777" w:rsidR="00207555" w:rsidRPr="00CC68B2" w:rsidRDefault="00207555" w:rsidP="00CC2644">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shd w:val="clear" w:color="auto" w:fill="auto"/>
          </w:tcPr>
          <w:p w14:paraId="05D4AA78" w14:textId="77777777" w:rsidR="00207555" w:rsidRPr="00CC68B2" w:rsidRDefault="00207555" w:rsidP="00CC2644">
            <w:pPr>
              <w:rPr>
                <w:rFonts w:cs="Arial"/>
                <w:snapToGrid w:val="0"/>
                <w:sz w:val="16"/>
              </w:rPr>
            </w:pPr>
          </w:p>
        </w:tc>
        <w:tc>
          <w:tcPr>
            <w:tcW w:w="1888" w:type="pct"/>
            <w:tcBorders>
              <w:top w:val="single" w:sz="6" w:space="0" w:color="auto"/>
              <w:left w:val="single" w:sz="6" w:space="0" w:color="auto"/>
              <w:bottom w:val="single" w:sz="6" w:space="0" w:color="auto"/>
              <w:right w:val="single" w:sz="6" w:space="0" w:color="auto"/>
            </w:tcBorders>
            <w:shd w:val="clear" w:color="auto" w:fill="auto"/>
          </w:tcPr>
          <w:p w14:paraId="4A9C7D82" w14:textId="77777777" w:rsidR="00207555" w:rsidRPr="00CC68B2" w:rsidRDefault="00207555" w:rsidP="00CC2644">
            <w:pPr>
              <w:rPr>
                <w:rFonts w:cs="Arial"/>
                <w:snapToGrid w:val="0"/>
                <w:sz w:val="16"/>
              </w:rPr>
            </w:pPr>
            <w:r w:rsidRPr="00CC68B2">
              <w:rPr>
                <w:rFonts w:cs="Arial"/>
                <w:snapToGrid w:val="0"/>
                <w:sz w:val="16"/>
              </w:rPr>
              <w:t>Afleiding MTHV - MUTATIEEINDE_TS</w:t>
            </w:r>
          </w:p>
        </w:tc>
      </w:tr>
      <w:tr w:rsidR="00207555" w:rsidRPr="004F1C77" w14:paraId="7A139CD8"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23A47DC" w14:textId="77777777" w:rsidR="00207555" w:rsidRPr="00CC68B2" w:rsidRDefault="00207555" w:rsidP="00CC2644">
            <w:pPr>
              <w:rPr>
                <w:rFonts w:cs="Arial"/>
                <w:snapToGrid w:val="0"/>
                <w:sz w:val="16"/>
              </w:rPr>
            </w:pPr>
            <w:r>
              <w:rPr>
                <w:rFonts w:cs="Arial"/>
                <w:snapToGrid w:val="0"/>
                <w:sz w:val="16"/>
              </w:rPr>
              <w:t>XAABJ</w:t>
            </w:r>
            <w:r w:rsidRPr="00CC68B2">
              <w:rPr>
                <w:rFonts w:cs="Arial"/>
                <w:snapToGrid w:val="0"/>
                <w:sz w:val="16"/>
              </w:rPr>
              <w:t>_LAAD_TS</w:t>
            </w:r>
          </w:p>
        </w:tc>
        <w:tc>
          <w:tcPr>
            <w:tcW w:w="147" w:type="pct"/>
            <w:tcBorders>
              <w:top w:val="single" w:sz="6" w:space="0" w:color="auto"/>
              <w:left w:val="single" w:sz="6" w:space="0" w:color="auto"/>
              <w:bottom w:val="single" w:sz="6" w:space="0" w:color="auto"/>
              <w:right w:val="single" w:sz="6" w:space="0" w:color="auto"/>
            </w:tcBorders>
          </w:tcPr>
          <w:p w14:paraId="30E382B0" w14:textId="77777777" w:rsidR="00207555" w:rsidRPr="00CC68B2" w:rsidRDefault="00207555" w:rsidP="00CC2644">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shd w:val="clear" w:color="auto" w:fill="auto"/>
          </w:tcPr>
          <w:p w14:paraId="23196385" w14:textId="77777777" w:rsidR="00207555" w:rsidRPr="00CC68B2" w:rsidRDefault="00207555" w:rsidP="00CC2644">
            <w:pPr>
              <w:rPr>
                <w:rFonts w:cs="Arial"/>
                <w:snapToGrid w:val="0"/>
                <w:sz w:val="16"/>
              </w:rPr>
            </w:pPr>
          </w:p>
        </w:tc>
        <w:tc>
          <w:tcPr>
            <w:tcW w:w="1888" w:type="pct"/>
            <w:tcBorders>
              <w:top w:val="single" w:sz="6" w:space="0" w:color="auto"/>
              <w:left w:val="single" w:sz="6" w:space="0" w:color="auto"/>
              <w:bottom w:val="single" w:sz="6" w:space="0" w:color="auto"/>
              <w:right w:val="single" w:sz="6" w:space="0" w:color="auto"/>
            </w:tcBorders>
            <w:shd w:val="clear" w:color="auto" w:fill="auto"/>
          </w:tcPr>
          <w:p w14:paraId="200BA708" w14:textId="77777777" w:rsidR="00207555" w:rsidRPr="00CC68B2" w:rsidRDefault="00207555" w:rsidP="00CC2644">
            <w:pPr>
              <w:rPr>
                <w:rFonts w:cs="Arial"/>
                <w:snapToGrid w:val="0"/>
                <w:sz w:val="16"/>
              </w:rPr>
            </w:pPr>
            <w:proofErr w:type="spellStart"/>
            <w:r w:rsidRPr="00CC68B2">
              <w:rPr>
                <w:rFonts w:cs="Arial"/>
                <w:snapToGrid w:val="0"/>
                <w:sz w:val="16"/>
              </w:rPr>
              <w:t>Laad_TS</w:t>
            </w:r>
            <w:proofErr w:type="spellEnd"/>
          </w:p>
        </w:tc>
      </w:tr>
      <w:tr w:rsidR="00207555" w:rsidRPr="004F1C77" w14:paraId="3B49915D"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D74FA7C" w14:textId="77777777" w:rsidR="00207555" w:rsidRPr="00CC68B2" w:rsidRDefault="00207555" w:rsidP="00CC2644">
            <w:pPr>
              <w:rPr>
                <w:rFonts w:cs="Arial"/>
                <w:snapToGrid w:val="0"/>
                <w:sz w:val="16"/>
              </w:rPr>
            </w:pPr>
            <w:r>
              <w:rPr>
                <w:rFonts w:cs="Arial"/>
                <w:snapToGrid w:val="0"/>
                <w:sz w:val="16"/>
              </w:rPr>
              <w:t>XAABJ</w:t>
            </w:r>
            <w:r w:rsidRPr="00CC68B2">
              <w:rPr>
                <w:rFonts w:cs="Arial"/>
                <w:snapToGrid w:val="0"/>
                <w:sz w:val="16"/>
              </w:rPr>
              <w:t>_RECORDBRON_NAAM</w:t>
            </w:r>
          </w:p>
        </w:tc>
        <w:tc>
          <w:tcPr>
            <w:tcW w:w="147" w:type="pct"/>
            <w:tcBorders>
              <w:top w:val="single" w:sz="6" w:space="0" w:color="auto"/>
              <w:left w:val="single" w:sz="6" w:space="0" w:color="auto"/>
              <w:bottom w:val="single" w:sz="6" w:space="0" w:color="auto"/>
              <w:right w:val="single" w:sz="6" w:space="0" w:color="auto"/>
            </w:tcBorders>
          </w:tcPr>
          <w:p w14:paraId="6BBA562A" w14:textId="77777777" w:rsidR="00207555" w:rsidRPr="00CC68B2" w:rsidRDefault="00207555" w:rsidP="00CC2644">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shd w:val="clear" w:color="auto" w:fill="auto"/>
          </w:tcPr>
          <w:p w14:paraId="66887168" w14:textId="1CBEF9B7" w:rsidR="00207555" w:rsidRPr="00CC68B2" w:rsidRDefault="00207555" w:rsidP="00CC2644">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shd w:val="clear" w:color="auto" w:fill="auto"/>
          </w:tcPr>
          <w:p w14:paraId="1B738F34" w14:textId="77777777" w:rsidR="00207555" w:rsidRPr="00CC68B2" w:rsidRDefault="00207555" w:rsidP="00CC2644">
            <w:pPr>
              <w:rPr>
                <w:rFonts w:cs="Arial"/>
                <w:snapToGrid w:val="0"/>
                <w:sz w:val="16"/>
              </w:rPr>
            </w:pPr>
            <w:r w:rsidRPr="00056F88">
              <w:rPr>
                <w:rFonts w:cs="Arial"/>
                <w:snapToGrid w:val="0"/>
                <w:sz w:val="16"/>
              </w:rPr>
              <w:t>DVPNNPVW_</w:t>
            </w:r>
            <w:r w:rsidRPr="00CC68B2">
              <w:rPr>
                <w:rFonts w:cs="Arial"/>
                <w:snapToGrid w:val="0"/>
                <w:sz w:val="16"/>
              </w:rPr>
              <w:t>RECORDBRON_NAAM</w:t>
            </w:r>
          </w:p>
        </w:tc>
      </w:tr>
      <w:tr w:rsidR="00207555" w:rsidRPr="004F1C77" w14:paraId="24248396"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105A5D9A" w14:textId="77777777" w:rsidR="00207555" w:rsidRPr="00EE5733" w:rsidRDefault="00207555" w:rsidP="00EE5733">
            <w:pPr>
              <w:rPr>
                <w:rFonts w:cs="Arial"/>
                <w:snapToGrid w:val="0"/>
                <w:sz w:val="16"/>
              </w:rPr>
            </w:pPr>
            <w:r w:rsidRPr="00EE5733">
              <w:rPr>
                <w:rFonts w:cs="Arial"/>
                <w:snapToGrid w:val="0"/>
                <w:sz w:val="16"/>
              </w:rPr>
              <w:t>XAABJ_DLN_NNP_ID</w:t>
            </w:r>
          </w:p>
        </w:tc>
        <w:tc>
          <w:tcPr>
            <w:tcW w:w="147" w:type="pct"/>
            <w:tcBorders>
              <w:top w:val="single" w:sz="6" w:space="0" w:color="auto"/>
              <w:left w:val="single" w:sz="6" w:space="0" w:color="auto"/>
              <w:bottom w:val="single" w:sz="6" w:space="0" w:color="auto"/>
              <w:right w:val="single" w:sz="6" w:space="0" w:color="auto"/>
            </w:tcBorders>
          </w:tcPr>
          <w:p w14:paraId="75C594FD" w14:textId="77777777" w:rsidR="00207555" w:rsidRPr="00CC68B2" w:rsidRDefault="00207555" w:rsidP="00EE5733">
            <w:pPr>
              <w:rPr>
                <w:rFonts w:cs="Arial"/>
                <w:snapToGrid w:val="0"/>
                <w:sz w:val="16"/>
              </w:rPr>
            </w:pPr>
            <w:r>
              <w:rPr>
                <w:rFonts w:cs="Arial"/>
                <w:snapToGrid w:val="0"/>
                <w:sz w:val="16"/>
              </w:rPr>
              <w:t>X</w:t>
            </w:r>
          </w:p>
        </w:tc>
        <w:tc>
          <w:tcPr>
            <w:tcW w:w="1355" w:type="pct"/>
            <w:tcBorders>
              <w:top w:val="single" w:sz="6" w:space="0" w:color="auto"/>
              <w:left w:val="single" w:sz="6" w:space="0" w:color="auto"/>
              <w:bottom w:val="single" w:sz="6" w:space="0" w:color="auto"/>
              <w:right w:val="single" w:sz="6" w:space="0" w:color="auto"/>
            </w:tcBorders>
            <w:shd w:val="clear" w:color="auto" w:fill="auto"/>
          </w:tcPr>
          <w:p w14:paraId="37F1A905" w14:textId="657EA0DE"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shd w:val="clear" w:color="auto" w:fill="auto"/>
          </w:tcPr>
          <w:p w14:paraId="4CEDE913" w14:textId="6E351DE8" w:rsidR="00207555" w:rsidRPr="00CC68B2" w:rsidRDefault="00002E36" w:rsidP="00A24BB6">
            <w:pPr>
              <w:rPr>
                <w:rFonts w:cs="Arial"/>
                <w:snapToGrid w:val="0"/>
                <w:sz w:val="16"/>
              </w:rPr>
            </w:pPr>
            <w:r w:rsidRPr="005E369A">
              <w:rPr>
                <w:rFonts w:cs="Arial"/>
                <w:b/>
                <w:i/>
                <w:snapToGrid w:val="0"/>
                <w:sz w:val="16"/>
              </w:rPr>
              <w:t xml:space="preserve"> Zie afleiding</w:t>
            </w:r>
            <w:r w:rsidRPr="0084588C">
              <w:rPr>
                <w:rFonts w:cs="Arial"/>
                <w:b/>
                <w:snapToGrid w:val="0"/>
                <w:sz w:val="16"/>
              </w:rPr>
              <w:t xml:space="preserve"> </w:t>
            </w:r>
            <w:r w:rsidR="001174BA" w:rsidRPr="001174BA">
              <w:rPr>
                <w:b/>
                <w:i/>
              </w:rPr>
              <w:t>XAABJ_DLN_NNP_ID</w:t>
            </w:r>
          </w:p>
        </w:tc>
      </w:tr>
      <w:tr w:rsidR="00207555" w:rsidRPr="004F1C77" w14:paraId="0D7963CB"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7D8D17C" w14:textId="77777777" w:rsidR="00207555" w:rsidRPr="00EE5733" w:rsidRDefault="00207555" w:rsidP="00EE5733">
            <w:pPr>
              <w:rPr>
                <w:rFonts w:cs="Arial"/>
                <w:snapToGrid w:val="0"/>
                <w:sz w:val="16"/>
              </w:rPr>
            </w:pPr>
            <w:r w:rsidRPr="00EE5733">
              <w:rPr>
                <w:rFonts w:cs="Arial"/>
                <w:snapToGrid w:val="0"/>
                <w:sz w:val="16"/>
              </w:rPr>
              <w:t>XAABJ_ROL</w:t>
            </w:r>
          </w:p>
        </w:tc>
        <w:tc>
          <w:tcPr>
            <w:tcW w:w="147" w:type="pct"/>
            <w:tcBorders>
              <w:top w:val="single" w:sz="6" w:space="0" w:color="auto"/>
              <w:left w:val="single" w:sz="6" w:space="0" w:color="auto"/>
              <w:bottom w:val="single" w:sz="6" w:space="0" w:color="auto"/>
              <w:right w:val="single" w:sz="6" w:space="0" w:color="auto"/>
            </w:tcBorders>
          </w:tcPr>
          <w:p w14:paraId="43E93A2B" w14:textId="77777777" w:rsidR="00207555" w:rsidRPr="00CC68B2" w:rsidRDefault="00207555" w:rsidP="00BE4E4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shd w:val="clear" w:color="auto" w:fill="auto"/>
          </w:tcPr>
          <w:p w14:paraId="65695F55" w14:textId="45EE581D"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shd w:val="clear" w:color="auto" w:fill="auto"/>
          </w:tcPr>
          <w:p w14:paraId="167B264F" w14:textId="77777777" w:rsidR="00207555" w:rsidRPr="00EE5733" w:rsidRDefault="00207555" w:rsidP="00EE5733">
            <w:pPr>
              <w:rPr>
                <w:rFonts w:cs="Arial"/>
                <w:snapToGrid w:val="0"/>
                <w:sz w:val="16"/>
              </w:rPr>
            </w:pPr>
            <w:r w:rsidRPr="00EE5733">
              <w:rPr>
                <w:rFonts w:cs="Arial"/>
                <w:snapToGrid w:val="0"/>
                <w:sz w:val="16"/>
              </w:rPr>
              <w:t>DVPNNPVW_ROL</w:t>
            </w:r>
          </w:p>
        </w:tc>
      </w:tr>
      <w:tr w:rsidR="00207555" w:rsidRPr="004F1C77" w14:paraId="24F70509"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04F613FA" w14:textId="77777777" w:rsidR="00207555" w:rsidRPr="00EE5733" w:rsidRDefault="00207555" w:rsidP="00EE5733">
            <w:pPr>
              <w:rPr>
                <w:rFonts w:cs="Arial"/>
                <w:snapToGrid w:val="0"/>
                <w:sz w:val="16"/>
              </w:rPr>
            </w:pPr>
            <w:r w:rsidRPr="00EE5733">
              <w:rPr>
                <w:rFonts w:cs="Arial"/>
                <w:snapToGrid w:val="0"/>
                <w:sz w:val="16"/>
              </w:rPr>
              <w:t>XAABJ_WAARDE_FISCAAL_FEIT</w:t>
            </w:r>
          </w:p>
        </w:tc>
        <w:tc>
          <w:tcPr>
            <w:tcW w:w="147" w:type="pct"/>
            <w:tcBorders>
              <w:top w:val="single" w:sz="6" w:space="0" w:color="auto"/>
              <w:left w:val="single" w:sz="6" w:space="0" w:color="auto"/>
              <w:bottom w:val="single" w:sz="6" w:space="0" w:color="auto"/>
              <w:right w:val="single" w:sz="6" w:space="0" w:color="auto"/>
            </w:tcBorders>
          </w:tcPr>
          <w:p w14:paraId="6F691E42"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EBAABE9" w14:textId="63B726DA"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4A61CCB4" w14:textId="77777777" w:rsidR="00207555" w:rsidRPr="00EE5733" w:rsidRDefault="00207555" w:rsidP="00EE5733">
            <w:pPr>
              <w:rPr>
                <w:rFonts w:cs="Arial"/>
                <w:snapToGrid w:val="0"/>
                <w:sz w:val="16"/>
              </w:rPr>
            </w:pPr>
            <w:r w:rsidRPr="00EE5733">
              <w:rPr>
                <w:rFonts w:cs="Arial"/>
                <w:snapToGrid w:val="0"/>
                <w:sz w:val="16"/>
              </w:rPr>
              <w:t>DVPNNPVW_WAARDE_FISCAAL_FEIT</w:t>
            </w:r>
          </w:p>
        </w:tc>
      </w:tr>
      <w:tr w:rsidR="00207555" w:rsidRPr="004F1C77" w14:paraId="4EFED066"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3388F679" w14:textId="77777777" w:rsidR="00207555" w:rsidRPr="00EE5733" w:rsidRDefault="00207555" w:rsidP="00EE5733">
            <w:pPr>
              <w:rPr>
                <w:rFonts w:cs="Arial"/>
                <w:snapToGrid w:val="0"/>
                <w:sz w:val="16"/>
              </w:rPr>
            </w:pPr>
            <w:r w:rsidRPr="00EE5733">
              <w:rPr>
                <w:rFonts w:cs="Arial"/>
                <w:snapToGrid w:val="0"/>
                <w:sz w:val="16"/>
              </w:rPr>
              <w:t>XAABJ_SOORT_PERSOON</w:t>
            </w:r>
          </w:p>
        </w:tc>
        <w:tc>
          <w:tcPr>
            <w:tcW w:w="147" w:type="pct"/>
            <w:tcBorders>
              <w:top w:val="single" w:sz="6" w:space="0" w:color="auto"/>
              <w:left w:val="single" w:sz="6" w:space="0" w:color="auto"/>
              <w:bottom w:val="single" w:sz="6" w:space="0" w:color="auto"/>
              <w:right w:val="single" w:sz="6" w:space="0" w:color="auto"/>
            </w:tcBorders>
          </w:tcPr>
          <w:p w14:paraId="28644F62"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B462AC2" w14:textId="045A5CA1"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DE32B3E" w14:textId="77777777" w:rsidR="00207555" w:rsidRPr="00EE5733" w:rsidRDefault="00207555" w:rsidP="00EE5733">
            <w:pPr>
              <w:rPr>
                <w:rFonts w:cs="Arial"/>
                <w:snapToGrid w:val="0"/>
                <w:sz w:val="16"/>
              </w:rPr>
            </w:pPr>
            <w:r w:rsidRPr="00EE5733">
              <w:rPr>
                <w:rFonts w:cs="Arial"/>
                <w:snapToGrid w:val="0"/>
                <w:sz w:val="16"/>
              </w:rPr>
              <w:t>DVPNNPVW_SOORT_PERSOON</w:t>
            </w:r>
          </w:p>
        </w:tc>
      </w:tr>
      <w:tr w:rsidR="00207555" w:rsidRPr="004F1C77" w14:paraId="326C5791"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08DC1F5" w14:textId="77777777" w:rsidR="00207555" w:rsidRPr="00EE5733" w:rsidRDefault="00207555" w:rsidP="00EE5733">
            <w:pPr>
              <w:rPr>
                <w:rFonts w:cs="Arial"/>
                <w:snapToGrid w:val="0"/>
                <w:sz w:val="16"/>
              </w:rPr>
            </w:pPr>
            <w:r w:rsidRPr="00EE5733">
              <w:rPr>
                <w:rFonts w:cs="Arial"/>
                <w:snapToGrid w:val="0"/>
                <w:sz w:val="16"/>
              </w:rPr>
              <w:t>XAABJ_RSIN_DEELNEMER</w:t>
            </w:r>
          </w:p>
        </w:tc>
        <w:tc>
          <w:tcPr>
            <w:tcW w:w="147" w:type="pct"/>
            <w:tcBorders>
              <w:top w:val="single" w:sz="6" w:space="0" w:color="auto"/>
              <w:left w:val="single" w:sz="6" w:space="0" w:color="auto"/>
              <w:bottom w:val="single" w:sz="6" w:space="0" w:color="auto"/>
              <w:right w:val="single" w:sz="6" w:space="0" w:color="auto"/>
            </w:tcBorders>
          </w:tcPr>
          <w:p w14:paraId="795692DE"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094D37B4" w14:textId="19A04164"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725E9AFA" w14:textId="77777777" w:rsidR="00207555" w:rsidRPr="00EE5733" w:rsidRDefault="00207555" w:rsidP="00EE5733">
            <w:pPr>
              <w:rPr>
                <w:rFonts w:cs="Arial"/>
                <w:snapToGrid w:val="0"/>
                <w:sz w:val="16"/>
              </w:rPr>
            </w:pPr>
            <w:r w:rsidRPr="00EE5733">
              <w:rPr>
                <w:rFonts w:cs="Arial"/>
                <w:snapToGrid w:val="0"/>
                <w:sz w:val="16"/>
              </w:rPr>
              <w:t>DVPNNPVW_RSIN</w:t>
            </w:r>
          </w:p>
        </w:tc>
      </w:tr>
      <w:tr w:rsidR="00207555" w:rsidRPr="004F1C77" w14:paraId="3AD59D35"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01681B23" w14:textId="77777777" w:rsidR="00207555" w:rsidRPr="00EE5733" w:rsidRDefault="00207555" w:rsidP="00EE5733">
            <w:pPr>
              <w:rPr>
                <w:rFonts w:cs="Arial"/>
                <w:snapToGrid w:val="0"/>
                <w:sz w:val="16"/>
              </w:rPr>
            </w:pPr>
            <w:r w:rsidRPr="00EE5733">
              <w:rPr>
                <w:rFonts w:cs="Arial"/>
                <w:snapToGrid w:val="0"/>
                <w:sz w:val="16"/>
              </w:rPr>
              <w:t>XAABJ_ORGANISATIE_NAAM</w:t>
            </w:r>
          </w:p>
        </w:tc>
        <w:tc>
          <w:tcPr>
            <w:tcW w:w="147" w:type="pct"/>
            <w:tcBorders>
              <w:top w:val="single" w:sz="6" w:space="0" w:color="auto"/>
              <w:left w:val="single" w:sz="6" w:space="0" w:color="auto"/>
              <w:bottom w:val="single" w:sz="6" w:space="0" w:color="auto"/>
              <w:right w:val="single" w:sz="6" w:space="0" w:color="auto"/>
            </w:tcBorders>
          </w:tcPr>
          <w:p w14:paraId="11E5CFCE"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3861CD42" w14:textId="33F955F2"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1B0C1D88" w14:textId="77777777" w:rsidR="00207555" w:rsidRPr="00EE5733" w:rsidRDefault="00207555" w:rsidP="00EE5733">
            <w:pPr>
              <w:rPr>
                <w:rFonts w:cs="Arial"/>
                <w:snapToGrid w:val="0"/>
                <w:sz w:val="16"/>
              </w:rPr>
            </w:pPr>
            <w:r w:rsidRPr="00EE5733">
              <w:rPr>
                <w:rFonts w:cs="Arial"/>
                <w:snapToGrid w:val="0"/>
                <w:sz w:val="16"/>
              </w:rPr>
              <w:t>DVPNNPVW_ORGANISATIENAAM</w:t>
            </w:r>
          </w:p>
        </w:tc>
      </w:tr>
      <w:tr w:rsidR="00207555" w:rsidRPr="004F1C77" w14:paraId="5B14BD39"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FFCD9F0" w14:textId="77777777" w:rsidR="00207555" w:rsidRPr="00EE5733" w:rsidRDefault="00207555" w:rsidP="00EE5733">
            <w:pPr>
              <w:rPr>
                <w:rFonts w:cs="Arial"/>
                <w:snapToGrid w:val="0"/>
                <w:sz w:val="16"/>
              </w:rPr>
            </w:pPr>
            <w:r w:rsidRPr="00EE5733">
              <w:rPr>
                <w:rFonts w:cs="Arial"/>
                <w:snapToGrid w:val="0"/>
                <w:sz w:val="16"/>
              </w:rPr>
              <w:t>XAABJ_AANLEVERINGNR</w:t>
            </w:r>
          </w:p>
        </w:tc>
        <w:tc>
          <w:tcPr>
            <w:tcW w:w="147" w:type="pct"/>
            <w:tcBorders>
              <w:top w:val="single" w:sz="6" w:space="0" w:color="auto"/>
              <w:left w:val="single" w:sz="6" w:space="0" w:color="auto"/>
              <w:bottom w:val="single" w:sz="6" w:space="0" w:color="auto"/>
              <w:right w:val="single" w:sz="6" w:space="0" w:color="auto"/>
            </w:tcBorders>
          </w:tcPr>
          <w:p w14:paraId="1241A44E"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7B490F30" w14:textId="7F62FCBA"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CD88FE3" w14:textId="77777777" w:rsidR="00207555" w:rsidRPr="00EE5733" w:rsidRDefault="00207555" w:rsidP="00EE5733">
            <w:pPr>
              <w:rPr>
                <w:rFonts w:cs="Arial"/>
                <w:snapToGrid w:val="0"/>
                <w:sz w:val="16"/>
              </w:rPr>
            </w:pPr>
            <w:r w:rsidRPr="00EE5733">
              <w:rPr>
                <w:rFonts w:cs="Arial"/>
                <w:snapToGrid w:val="0"/>
                <w:sz w:val="16"/>
              </w:rPr>
              <w:t>AANLEVERINGNR</w:t>
            </w:r>
          </w:p>
        </w:tc>
      </w:tr>
      <w:tr w:rsidR="00207555" w:rsidRPr="004F1C77" w14:paraId="3F4CF74A"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5AC11AB" w14:textId="77777777" w:rsidR="00207555" w:rsidRPr="00EE5733" w:rsidRDefault="00207555" w:rsidP="00EE5733">
            <w:pPr>
              <w:rPr>
                <w:rFonts w:cs="Arial"/>
                <w:snapToGrid w:val="0"/>
                <w:sz w:val="16"/>
              </w:rPr>
            </w:pPr>
            <w:r w:rsidRPr="00EE5733">
              <w:rPr>
                <w:rFonts w:cs="Arial"/>
                <w:snapToGrid w:val="0"/>
                <w:sz w:val="16"/>
              </w:rPr>
              <w:lastRenderedPageBreak/>
              <w:t>XAABJ_BER_ID</w:t>
            </w:r>
          </w:p>
        </w:tc>
        <w:tc>
          <w:tcPr>
            <w:tcW w:w="147" w:type="pct"/>
            <w:tcBorders>
              <w:top w:val="single" w:sz="6" w:space="0" w:color="auto"/>
              <w:left w:val="single" w:sz="6" w:space="0" w:color="auto"/>
              <w:bottom w:val="single" w:sz="6" w:space="0" w:color="auto"/>
              <w:right w:val="single" w:sz="6" w:space="0" w:color="auto"/>
            </w:tcBorders>
          </w:tcPr>
          <w:p w14:paraId="752E9E6A"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8804BC9" w14:textId="13866748"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0CE81A7D" w14:textId="77777777" w:rsidR="00207555" w:rsidRPr="00EE5733" w:rsidRDefault="00207555" w:rsidP="00EE5733">
            <w:pPr>
              <w:rPr>
                <w:rFonts w:cs="Arial"/>
                <w:snapToGrid w:val="0"/>
                <w:sz w:val="16"/>
              </w:rPr>
            </w:pPr>
            <w:r w:rsidRPr="00EE5733">
              <w:rPr>
                <w:rFonts w:cs="Arial"/>
                <w:snapToGrid w:val="0"/>
                <w:sz w:val="16"/>
              </w:rPr>
              <w:t>BER_ID</w:t>
            </w:r>
          </w:p>
        </w:tc>
      </w:tr>
      <w:tr w:rsidR="00207555" w:rsidRPr="004F1C77" w14:paraId="79690054"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06B7AF79" w14:textId="77777777" w:rsidR="00207555" w:rsidRPr="00EE5733" w:rsidRDefault="00207555" w:rsidP="00EE5733">
            <w:pPr>
              <w:rPr>
                <w:rFonts w:cs="Arial"/>
                <w:snapToGrid w:val="0"/>
                <w:sz w:val="16"/>
              </w:rPr>
            </w:pPr>
            <w:r w:rsidRPr="00EE5733">
              <w:rPr>
                <w:rFonts w:cs="Arial"/>
                <w:snapToGrid w:val="0"/>
                <w:sz w:val="16"/>
              </w:rPr>
              <w:t>XAABJ_XH_ID</w:t>
            </w:r>
          </w:p>
        </w:tc>
        <w:tc>
          <w:tcPr>
            <w:tcW w:w="147" w:type="pct"/>
            <w:tcBorders>
              <w:top w:val="single" w:sz="6" w:space="0" w:color="auto"/>
              <w:left w:val="single" w:sz="6" w:space="0" w:color="auto"/>
              <w:bottom w:val="single" w:sz="6" w:space="0" w:color="auto"/>
              <w:right w:val="single" w:sz="6" w:space="0" w:color="auto"/>
            </w:tcBorders>
          </w:tcPr>
          <w:p w14:paraId="4FD36369"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7B99A4A8" w14:textId="2634E470"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504EC85A" w14:textId="77777777" w:rsidR="00207555" w:rsidRPr="00EE5733" w:rsidRDefault="00207555" w:rsidP="00EE5733">
            <w:pPr>
              <w:rPr>
                <w:rFonts w:cs="Arial"/>
                <w:snapToGrid w:val="0"/>
                <w:sz w:val="16"/>
              </w:rPr>
            </w:pPr>
            <w:r w:rsidRPr="00EE5733">
              <w:rPr>
                <w:rFonts w:cs="Arial"/>
                <w:snapToGrid w:val="0"/>
                <w:sz w:val="16"/>
              </w:rPr>
              <w:t>DVPNNPVW_XH_ID</w:t>
            </w:r>
          </w:p>
        </w:tc>
      </w:tr>
      <w:tr w:rsidR="00207555" w:rsidRPr="004F1C77" w14:paraId="78C91BFE"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C3E9C56" w14:textId="77777777" w:rsidR="00207555" w:rsidRPr="00EE5733" w:rsidRDefault="00207555" w:rsidP="00EE5733">
            <w:pPr>
              <w:rPr>
                <w:rFonts w:cs="Arial"/>
                <w:snapToGrid w:val="0"/>
                <w:sz w:val="16"/>
              </w:rPr>
            </w:pPr>
            <w:r w:rsidRPr="00EE5733">
              <w:rPr>
                <w:rFonts w:cs="Arial"/>
                <w:snapToGrid w:val="0"/>
                <w:sz w:val="16"/>
              </w:rPr>
              <w:t>XAABJ_XD_ID</w:t>
            </w:r>
          </w:p>
        </w:tc>
        <w:tc>
          <w:tcPr>
            <w:tcW w:w="147" w:type="pct"/>
            <w:tcBorders>
              <w:top w:val="single" w:sz="6" w:space="0" w:color="auto"/>
              <w:left w:val="single" w:sz="6" w:space="0" w:color="auto"/>
              <w:bottom w:val="single" w:sz="6" w:space="0" w:color="auto"/>
              <w:right w:val="single" w:sz="6" w:space="0" w:color="auto"/>
            </w:tcBorders>
          </w:tcPr>
          <w:p w14:paraId="190078F8"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422D80E2" w14:textId="562C67C4"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66B6402E" w14:textId="77777777" w:rsidR="00207555" w:rsidRPr="00EE5733" w:rsidRDefault="00207555" w:rsidP="00EE5733">
            <w:pPr>
              <w:rPr>
                <w:rFonts w:cs="Arial"/>
                <w:snapToGrid w:val="0"/>
                <w:sz w:val="16"/>
              </w:rPr>
            </w:pPr>
            <w:r w:rsidRPr="00EE5733">
              <w:rPr>
                <w:rFonts w:cs="Arial"/>
                <w:snapToGrid w:val="0"/>
                <w:sz w:val="16"/>
              </w:rPr>
              <w:t>DVPNNPVW_XD_ID</w:t>
            </w:r>
          </w:p>
        </w:tc>
      </w:tr>
      <w:tr w:rsidR="00207555" w:rsidRPr="004F1C77" w14:paraId="437E2FF9"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643E612" w14:textId="77777777" w:rsidR="00207555" w:rsidRPr="00EE5733" w:rsidRDefault="00207555" w:rsidP="00EE5733">
            <w:pPr>
              <w:rPr>
                <w:rFonts w:cs="Arial"/>
                <w:snapToGrid w:val="0"/>
                <w:sz w:val="16"/>
              </w:rPr>
            </w:pPr>
            <w:r w:rsidRPr="00EE5733">
              <w:rPr>
                <w:rFonts w:cs="Arial"/>
                <w:snapToGrid w:val="0"/>
                <w:sz w:val="16"/>
              </w:rPr>
              <w:t>XAABJ_XML_HEADER_TABEL</w:t>
            </w:r>
          </w:p>
        </w:tc>
        <w:tc>
          <w:tcPr>
            <w:tcW w:w="147" w:type="pct"/>
            <w:tcBorders>
              <w:top w:val="single" w:sz="6" w:space="0" w:color="auto"/>
              <w:left w:val="single" w:sz="6" w:space="0" w:color="auto"/>
              <w:bottom w:val="single" w:sz="6" w:space="0" w:color="auto"/>
              <w:right w:val="single" w:sz="6" w:space="0" w:color="auto"/>
            </w:tcBorders>
          </w:tcPr>
          <w:p w14:paraId="05DE11B1"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33595BEA" w14:textId="0095A432"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0627E4B9" w14:textId="77777777" w:rsidR="00207555" w:rsidRPr="00EE5733" w:rsidRDefault="00207555" w:rsidP="00EE5733">
            <w:pPr>
              <w:rPr>
                <w:rFonts w:cs="Arial"/>
                <w:snapToGrid w:val="0"/>
                <w:sz w:val="16"/>
              </w:rPr>
            </w:pPr>
            <w:r w:rsidRPr="00EE5733">
              <w:rPr>
                <w:rFonts w:cs="Arial"/>
                <w:snapToGrid w:val="0"/>
                <w:sz w:val="16"/>
              </w:rPr>
              <w:t>DVPNNPVW_XML_HEADER_TABEL</w:t>
            </w:r>
          </w:p>
        </w:tc>
      </w:tr>
      <w:tr w:rsidR="00207555" w:rsidRPr="004F1C77" w14:paraId="659C12E1"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B034816" w14:textId="77777777" w:rsidR="00207555" w:rsidRPr="00EE5733" w:rsidRDefault="00207555" w:rsidP="00EE5733">
            <w:pPr>
              <w:rPr>
                <w:rFonts w:cs="Arial"/>
                <w:snapToGrid w:val="0"/>
                <w:sz w:val="16"/>
              </w:rPr>
            </w:pPr>
            <w:r w:rsidRPr="00EE5733">
              <w:rPr>
                <w:rFonts w:cs="Arial"/>
                <w:snapToGrid w:val="0"/>
                <w:sz w:val="16"/>
              </w:rPr>
              <w:t>XAABJ_XML_DETAIL_TABEL</w:t>
            </w:r>
          </w:p>
        </w:tc>
        <w:tc>
          <w:tcPr>
            <w:tcW w:w="147" w:type="pct"/>
            <w:tcBorders>
              <w:top w:val="single" w:sz="6" w:space="0" w:color="auto"/>
              <w:left w:val="single" w:sz="6" w:space="0" w:color="auto"/>
              <w:bottom w:val="single" w:sz="6" w:space="0" w:color="auto"/>
              <w:right w:val="single" w:sz="6" w:space="0" w:color="auto"/>
            </w:tcBorders>
          </w:tcPr>
          <w:p w14:paraId="27F14BA9"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6EF059CC" w14:textId="07C8CB6A" w:rsidR="00207555" w:rsidRPr="00503FB6"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15B1EB49" w14:textId="77777777" w:rsidR="00207555" w:rsidRPr="00EE5733" w:rsidRDefault="00207555" w:rsidP="00EE5733">
            <w:pPr>
              <w:rPr>
                <w:rFonts w:cs="Arial"/>
                <w:snapToGrid w:val="0"/>
                <w:sz w:val="16"/>
              </w:rPr>
            </w:pPr>
            <w:r w:rsidRPr="00EE5733">
              <w:rPr>
                <w:rFonts w:cs="Arial"/>
                <w:snapToGrid w:val="0"/>
                <w:sz w:val="16"/>
              </w:rPr>
              <w:t>DVPNNPVW_XML_DETAIL_TABEL</w:t>
            </w:r>
          </w:p>
        </w:tc>
      </w:tr>
      <w:tr w:rsidR="00207555" w:rsidRPr="004F1C77" w14:paraId="3DFF673F"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F8D26E5" w14:textId="77777777" w:rsidR="00207555" w:rsidRPr="00EE5733" w:rsidRDefault="00207555" w:rsidP="00EE5733">
            <w:pPr>
              <w:rPr>
                <w:rFonts w:cs="Arial"/>
                <w:snapToGrid w:val="0"/>
                <w:sz w:val="16"/>
              </w:rPr>
            </w:pPr>
            <w:r w:rsidRPr="00EE5733">
              <w:rPr>
                <w:rFonts w:cs="Arial"/>
                <w:snapToGrid w:val="0"/>
                <w:sz w:val="16"/>
              </w:rPr>
              <w:t>XAABJ_SEQUENCENNP</w:t>
            </w:r>
          </w:p>
        </w:tc>
        <w:tc>
          <w:tcPr>
            <w:tcW w:w="147" w:type="pct"/>
            <w:tcBorders>
              <w:top w:val="single" w:sz="6" w:space="0" w:color="auto"/>
              <w:left w:val="single" w:sz="6" w:space="0" w:color="auto"/>
              <w:bottom w:val="single" w:sz="6" w:space="0" w:color="auto"/>
              <w:right w:val="single" w:sz="6" w:space="0" w:color="auto"/>
            </w:tcBorders>
          </w:tcPr>
          <w:p w14:paraId="5519DAE9"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5BEFED91" w14:textId="3D304C4B"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1E79B41C" w14:textId="77777777" w:rsidR="00207555" w:rsidRPr="00EE5733" w:rsidRDefault="00207555" w:rsidP="00EE5733">
            <w:pPr>
              <w:rPr>
                <w:rFonts w:cs="Arial"/>
                <w:snapToGrid w:val="0"/>
                <w:sz w:val="16"/>
              </w:rPr>
            </w:pPr>
            <w:r w:rsidRPr="00EE5733">
              <w:rPr>
                <w:rFonts w:cs="Arial"/>
                <w:snapToGrid w:val="0"/>
                <w:sz w:val="16"/>
              </w:rPr>
              <w:t>DVPNNPVW_SEQUENCENNP</w:t>
            </w:r>
          </w:p>
        </w:tc>
      </w:tr>
      <w:tr w:rsidR="00207555" w:rsidRPr="004F1C77" w14:paraId="276647BB"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0A28A3E5" w14:textId="77777777" w:rsidR="00207555" w:rsidRPr="00EE5733" w:rsidRDefault="00207555" w:rsidP="00EE5733">
            <w:pPr>
              <w:rPr>
                <w:rFonts w:cs="Arial"/>
                <w:snapToGrid w:val="0"/>
                <w:sz w:val="16"/>
              </w:rPr>
            </w:pPr>
            <w:r w:rsidRPr="00EE5733">
              <w:rPr>
                <w:rFonts w:cs="Arial"/>
                <w:snapToGrid w:val="0"/>
                <w:sz w:val="16"/>
              </w:rPr>
              <w:t>XAABJ_OPBRPREMIEDEPOT</w:t>
            </w:r>
          </w:p>
        </w:tc>
        <w:tc>
          <w:tcPr>
            <w:tcW w:w="147" w:type="pct"/>
            <w:tcBorders>
              <w:top w:val="single" w:sz="6" w:space="0" w:color="auto"/>
              <w:left w:val="single" w:sz="6" w:space="0" w:color="auto"/>
              <w:bottom w:val="single" w:sz="6" w:space="0" w:color="auto"/>
              <w:right w:val="single" w:sz="6" w:space="0" w:color="auto"/>
            </w:tcBorders>
          </w:tcPr>
          <w:p w14:paraId="54245105"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0451BF0" w14:textId="00EBB3BA"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464D87F9" w14:textId="77777777" w:rsidR="00207555" w:rsidRPr="00EE5733" w:rsidRDefault="00207555" w:rsidP="00EE5733">
            <w:pPr>
              <w:rPr>
                <w:rFonts w:cs="Arial"/>
                <w:snapToGrid w:val="0"/>
                <w:sz w:val="16"/>
              </w:rPr>
            </w:pPr>
            <w:r w:rsidRPr="00EE5733">
              <w:rPr>
                <w:rFonts w:cs="Arial"/>
                <w:snapToGrid w:val="0"/>
                <w:sz w:val="16"/>
              </w:rPr>
              <w:t>DVPNNPVW_OPBRPREMIEDEPOT</w:t>
            </w:r>
          </w:p>
        </w:tc>
      </w:tr>
      <w:tr w:rsidR="00207555" w:rsidRPr="004F1C77" w14:paraId="7E112716"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19DA9678" w14:textId="77777777" w:rsidR="00207555" w:rsidRPr="00EE5733" w:rsidRDefault="00207555" w:rsidP="00EE5733">
            <w:pPr>
              <w:rPr>
                <w:rFonts w:cs="Arial"/>
                <w:snapToGrid w:val="0"/>
                <w:sz w:val="16"/>
              </w:rPr>
            </w:pPr>
            <w:r w:rsidRPr="00EE5733">
              <w:rPr>
                <w:rFonts w:cs="Arial"/>
                <w:snapToGrid w:val="0"/>
                <w:sz w:val="16"/>
              </w:rPr>
              <w:t>XAABJ_BEDRAG_UITKERING</w:t>
            </w:r>
          </w:p>
        </w:tc>
        <w:tc>
          <w:tcPr>
            <w:tcW w:w="147" w:type="pct"/>
            <w:tcBorders>
              <w:top w:val="single" w:sz="6" w:space="0" w:color="auto"/>
              <w:left w:val="single" w:sz="6" w:space="0" w:color="auto"/>
              <w:bottom w:val="single" w:sz="6" w:space="0" w:color="auto"/>
              <w:right w:val="single" w:sz="6" w:space="0" w:color="auto"/>
            </w:tcBorders>
          </w:tcPr>
          <w:p w14:paraId="71CB42A5"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DC8B7F8" w14:textId="6D5A9386"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8465AAB" w14:textId="77777777" w:rsidR="00207555" w:rsidRPr="00EE5733" w:rsidRDefault="00207555" w:rsidP="00EE5733">
            <w:pPr>
              <w:rPr>
                <w:rFonts w:cs="Arial"/>
                <w:snapToGrid w:val="0"/>
                <w:sz w:val="16"/>
              </w:rPr>
            </w:pPr>
            <w:r w:rsidRPr="00EE5733">
              <w:rPr>
                <w:rFonts w:cs="Arial"/>
                <w:snapToGrid w:val="0"/>
                <w:sz w:val="16"/>
              </w:rPr>
              <w:t>DVPNNPVW_BEDRAG_UITKERING</w:t>
            </w:r>
          </w:p>
        </w:tc>
      </w:tr>
      <w:tr w:rsidR="00207555" w:rsidRPr="004F1C77" w14:paraId="165A0CED"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73157671" w14:textId="77777777" w:rsidR="00207555" w:rsidRPr="00EE5733" w:rsidRDefault="00207555" w:rsidP="00EE5733">
            <w:pPr>
              <w:rPr>
                <w:rFonts w:cs="Arial"/>
                <w:snapToGrid w:val="0"/>
                <w:sz w:val="16"/>
              </w:rPr>
            </w:pPr>
            <w:r w:rsidRPr="00EE5733">
              <w:rPr>
                <w:rFonts w:cs="Arial"/>
                <w:snapToGrid w:val="0"/>
                <w:sz w:val="16"/>
              </w:rPr>
              <w:t>XAABJ_STRAAT</w:t>
            </w:r>
          </w:p>
        </w:tc>
        <w:tc>
          <w:tcPr>
            <w:tcW w:w="147" w:type="pct"/>
            <w:tcBorders>
              <w:top w:val="single" w:sz="6" w:space="0" w:color="auto"/>
              <w:left w:val="single" w:sz="6" w:space="0" w:color="auto"/>
              <w:bottom w:val="single" w:sz="6" w:space="0" w:color="auto"/>
              <w:right w:val="single" w:sz="6" w:space="0" w:color="auto"/>
            </w:tcBorders>
          </w:tcPr>
          <w:p w14:paraId="196DCC35"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43FCA2C" w14:textId="46DA7B49"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E3BC750" w14:textId="77777777" w:rsidR="00207555" w:rsidRPr="00EE5733" w:rsidRDefault="00207555" w:rsidP="00EE5733">
            <w:pPr>
              <w:rPr>
                <w:rFonts w:cs="Arial"/>
                <w:snapToGrid w:val="0"/>
                <w:sz w:val="16"/>
              </w:rPr>
            </w:pPr>
            <w:r w:rsidRPr="00EE5733">
              <w:rPr>
                <w:rFonts w:cs="Arial"/>
                <w:snapToGrid w:val="0"/>
                <w:sz w:val="16"/>
              </w:rPr>
              <w:t>DVPNNPVW_STRAAT</w:t>
            </w:r>
          </w:p>
        </w:tc>
      </w:tr>
      <w:tr w:rsidR="00207555" w:rsidRPr="004F1C77" w14:paraId="41DBCE0F"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17AE90CE" w14:textId="77777777" w:rsidR="00207555" w:rsidRPr="00EE5733" w:rsidRDefault="00207555" w:rsidP="00EE5733">
            <w:pPr>
              <w:rPr>
                <w:rFonts w:cs="Arial"/>
                <w:snapToGrid w:val="0"/>
                <w:sz w:val="16"/>
              </w:rPr>
            </w:pPr>
            <w:r w:rsidRPr="00EE5733">
              <w:rPr>
                <w:rFonts w:cs="Arial"/>
                <w:snapToGrid w:val="0"/>
                <w:sz w:val="16"/>
              </w:rPr>
              <w:t>XAABJ_POSTCODE</w:t>
            </w:r>
          </w:p>
        </w:tc>
        <w:tc>
          <w:tcPr>
            <w:tcW w:w="147" w:type="pct"/>
            <w:tcBorders>
              <w:top w:val="single" w:sz="6" w:space="0" w:color="auto"/>
              <w:left w:val="single" w:sz="6" w:space="0" w:color="auto"/>
              <w:bottom w:val="single" w:sz="6" w:space="0" w:color="auto"/>
              <w:right w:val="single" w:sz="6" w:space="0" w:color="auto"/>
            </w:tcBorders>
          </w:tcPr>
          <w:p w14:paraId="1EF5E4DD"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5A59A456" w14:textId="46B86B6C"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C025DF8" w14:textId="77777777" w:rsidR="00207555" w:rsidRPr="00EE5733" w:rsidRDefault="00207555" w:rsidP="00EE5733">
            <w:pPr>
              <w:rPr>
                <w:rFonts w:cs="Arial"/>
                <w:snapToGrid w:val="0"/>
                <w:sz w:val="16"/>
              </w:rPr>
            </w:pPr>
            <w:r w:rsidRPr="00EE5733">
              <w:rPr>
                <w:rFonts w:cs="Arial"/>
                <w:snapToGrid w:val="0"/>
                <w:sz w:val="16"/>
              </w:rPr>
              <w:t>DVPNNPVW_POSTCODE</w:t>
            </w:r>
          </w:p>
        </w:tc>
      </w:tr>
      <w:tr w:rsidR="00207555" w:rsidRPr="004F1C77" w14:paraId="77C81DDC"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87CDC8F" w14:textId="77777777" w:rsidR="00207555" w:rsidRPr="00EE5733" w:rsidRDefault="00207555" w:rsidP="00EE5733">
            <w:pPr>
              <w:rPr>
                <w:rFonts w:cs="Arial"/>
                <w:snapToGrid w:val="0"/>
                <w:sz w:val="16"/>
              </w:rPr>
            </w:pPr>
            <w:r w:rsidRPr="00EE5733">
              <w:rPr>
                <w:rFonts w:cs="Arial"/>
                <w:snapToGrid w:val="0"/>
                <w:sz w:val="16"/>
              </w:rPr>
              <w:t>XAABJ_HUISNUMMER</w:t>
            </w:r>
          </w:p>
        </w:tc>
        <w:tc>
          <w:tcPr>
            <w:tcW w:w="147" w:type="pct"/>
            <w:tcBorders>
              <w:top w:val="single" w:sz="6" w:space="0" w:color="auto"/>
              <w:left w:val="single" w:sz="6" w:space="0" w:color="auto"/>
              <w:bottom w:val="single" w:sz="6" w:space="0" w:color="auto"/>
              <w:right w:val="single" w:sz="6" w:space="0" w:color="auto"/>
            </w:tcBorders>
          </w:tcPr>
          <w:p w14:paraId="59261BE3"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608A750" w14:textId="2BFDE826"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507655B" w14:textId="77777777" w:rsidR="00207555" w:rsidRPr="00EE5733" w:rsidRDefault="00207555" w:rsidP="00EE5733">
            <w:pPr>
              <w:rPr>
                <w:rFonts w:cs="Arial"/>
                <w:snapToGrid w:val="0"/>
                <w:sz w:val="16"/>
              </w:rPr>
            </w:pPr>
            <w:r w:rsidRPr="00EE5733">
              <w:rPr>
                <w:rFonts w:cs="Arial"/>
                <w:snapToGrid w:val="0"/>
                <w:sz w:val="16"/>
              </w:rPr>
              <w:t>DVPNNPVW_HUISNUMMER</w:t>
            </w:r>
          </w:p>
        </w:tc>
      </w:tr>
      <w:tr w:rsidR="00207555" w:rsidRPr="004F1C77" w14:paraId="563B6D08"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32E7DE7" w14:textId="77777777" w:rsidR="00207555" w:rsidRPr="00EE5733" w:rsidRDefault="00207555" w:rsidP="00EE5733">
            <w:pPr>
              <w:rPr>
                <w:rFonts w:cs="Arial"/>
                <w:snapToGrid w:val="0"/>
                <w:sz w:val="16"/>
              </w:rPr>
            </w:pPr>
            <w:r w:rsidRPr="00EE5733">
              <w:rPr>
                <w:rFonts w:cs="Arial"/>
                <w:snapToGrid w:val="0"/>
                <w:sz w:val="16"/>
              </w:rPr>
              <w:t>XAABJ_HUISNUMMER_TOEV</w:t>
            </w:r>
          </w:p>
        </w:tc>
        <w:tc>
          <w:tcPr>
            <w:tcW w:w="147" w:type="pct"/>
            <w:tcBorders>
              <w:top w:val="single" w:sz="6" w:space="0" w:color="auto"/>
              <w:left w:val="single" w:sz="6" w:space="0" w:color="auto"/>
              <w:bottom w:val="single" w:sz="6" w:space="0" w:color="auto"/>
              <w:right w:val="single" w:sz="6" w:space="0" w:color="auto"/>
            </w:tcBorders>
          </w:tcPr>
          <w:p w14:paraId="39A0DFDC"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6BB8C5B3" w14:textId="46BFD272"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2A854882" w14:textId="77777777" w:rsidR="00207555" w:rsidRPr="00EE5733" w:rsidRDefault="00207555" w:rsidP="00EE5733">
            <w:pPr>
              <w:rPr>
                <w:rFonts w:cs="Arial"/>
                <w:snapToGrid w:val="0"/>
                <w:sz w:val="16"/>
              </w:rPr>
            </w:pPr>
            <w:r w:rsidRPr="00EE5733">
              <w:rPr>
                <w:rFonts w:cs="Arial"/>
                <w:snapToGrid w:val="0"/>
                <w:sz w:val="16"/>
              </w:rPr>
              <w:t>DVPNNPVW_HUISNUMMER_TOEV</w:t>
            </w:r>
          </w:p>
        </w:tc>
      </w:tr>
      <w:tr w:rsidR="00207555" w:rsidRPr="004F1C77" w14:paraId="2F5F0B82"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0D2A286" w14:textId="77777777" w:rsidR="00207555" w:rsidRPr="00EE5733" w:rsidRDefault="00207555" w:rsidP="00EE5733">
            <w:pPr>
              <w:rPr>
                <w:rFonts w:cs="Arial"/>
                <w:snapToGrid w:val="0"/>
                <w:sz w:val="16"/>
              </w:rPr>
            </w:pPr>
            <w:r w:rsidRPr="00EE5733">
              <w:rPr>
                <w:rFonts w:cs="Arial"/>
                <w:snapToGrid w:val="0"/>
                <w:sz w:val="16"/>
              </w:rPr>
              <w:t>XAABJ_POSTBUS</w:t>
            </w:r>
          </w:p>
        </w:tc>
        <w:tc>
          <w:tcPr>
            <w:tcW w:w="147" w:type="pct"/>
            <w:tcBorders>
              <w:top w:val="single" w:sz="6" w:space="0" w:color="auto"/>
              <w:left w:val="single" w:sz="6" w:space="0" w:color="auto"/>
              <w:bottom w:val="single" w:sz="6" w:space="0" w:color="auto"/>
              <w:right w:val="single" w:sz="6" w:space="0" w:color="auto"/>
            </w:tcBorders>
          </w:tcPr>
          <w:p w14:paraId="6BB1C79E"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E43E98B" w14:textId="47F934AF"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2E6337C3" w14:textId="77777777" w:rsidR="00207555" w:rsidRPr="00EE5733" w:rsidRDefault="00207555" w:rsidP="00EE5733">
            <w:pPr>
              <w:rPr>
                <w:rFonts w:cs="Arial"/>
                <w:snapToGrid w:val="0"/>
                <w:sz w:val="16"/>
              </w:rPr>
            </w:pPr>
            <w:r w:rsidRPr="00EE5733">
              <w:rPr>
                <w:rFonts w:cs="Arial"/>
                <w:snapToGrid w:val="0"/>
                <w:sz w:val="16"/>
              </w:rPr>
              <w:t>DVPNNPVW_POSTBUS</w:t>
            </w:r>
          </w:p>
        </w:tc>
      </w:tr>
      <w:tr w:rsidR="00207555" w:rsidRPr="004F1C77" w14:paraId="4D15D2CE"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6C4941A1" w14:textId="77777777" w:rsidR="00207555" w:rsidRPr="00EE5733" w:rsidRDefault="00207555" w:rsidP="00EE5733">
            <w:pPr>
              <w:rPr>
                <w:rFonts w:cs="Arial"/>
                <w:snapToGrid w:val="0"/>
                <w:sz w:val="16"/>
              </w:rPr>
            </w:pPr>
            <w:r w:rsidRPr="00EE5733">
              <w:rPr>
                <w:rFonts w:cs="Arial"/>
                <w:snapToGrid w:val="0"/>
                <w:sz w:val="16"/>
              </w:rPr>
              <w:t>XAABJ_PLAATS</w:t>
            </w:r>
          </w:p>
        </w:tc>
        <w:tc>
          <w:tcPr>
            <w:tcW w:w="147" w:type="pct"/>
            <w:tcBorders>
              <w:top w:val="single" w:sz="6" w:space="0" w:color="auto"/>
              <w:left w:val="single" w:sz="6" w:space="0" w:color="auto"/>
              <w:bottom w:val="single" w:sz="6" w:space="0" w:color="auto"/>
              <w:right w:val="single" w:sz="6" w:space="0" w:color="auto"/>
            </w:tcBorders>
          </w:tcPr>
          <w:p w14:paraId="5167C1A9"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47D5A1F" w14:textId="3E66EC2D"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27F7160E" w14:textId="77777777" w:rsidR="00207555" w:rsidRPr="00EE5733" w:rsidRDefault="00207555" w:rsidP="00EE5733">
            <w:pPr>
              <w:rPr>
                <w:rFonts w:cs="Arial"/>
                <w:snapToGrid w:val="0"/>
                <w:sz w:val="16"/>
              </w:rPr>
            </w:pPr>
            <w:r w:rsidRPr="00EE5733">
              <w:rPr>
                <w:rFonts w:cs="Arial"/>
                <w:snapToGrid w:val="0"/>
                <w:sz w:val="16"/>
              </w:rPr>
              <w:t>DVPNNPVW_PLAATS</w:t>
            </w:r>
          </w:p>
        </w:tc>
      </w:tr>
      <w:tr w:rsidR="00207555" w:rsidRPr="004F1C77" w14:paraId="151AFC1A"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944F9C2" w14:textId="77777777" w:rsidR="00207555" w:rsidRPr="00EE5733" w:rsidRDefault="00207555" w:rsidP="00EE5733">
            <w:pPr>
              <w:rPr>
                <w:rFonts w:cs="Arial"/>
                <w:snapToGrid w:val="0"/>
                <w:sz w:val="16"/>
              </w:rPr>
            </w:pPr>
            <w:r w:rsidRPr="00EE5733">
              <w:rPr>
                <w:rFonts w:cs="Arial"/>
                <w:snapToGrid w:val="0"/>
                <w:sz w:val="16"/>
              </w:rPr>
              <w:t>XAABJ_LAND</w:t>
            </w:r>
          </w:p>
        </w:tc>
        <w:tc>
          <w:tcPr>
            <w:tcW w:w="147" w:type="pct"/>
            <w:tcBorders>
              <w:top w:val="single" w:sz="6" w:space="0" w:color="auto"/>
              <w:left w:val="single" w:sz="6" w:space="0" w:color="auto"/>
              <w:bottom w:val="single" w:sz="6" w:space="0" w:color="auto"/>
              <w:right w:val="single" w:sz="6" w:space="0" w:color="auto"/>
            </w:tcBorders>
          </w:tcPr>
          <w:p w14:paraId="462E67E9"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7D5526B7" w14:textId="0D7F4295"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46BB28DA" w14:textId="77777777" w:rsidR="00207555" w:rsidRPr="00EE5733" w:rsidRDefault="00207555" w:rsidP="00EE5733">
            <w:pPr>
              <w:rPr>
                <w:rFonts w:cs="Arial"/>
                <w:snapToGrid w:val="0"/>
                <w:sz w:val="16"/>
              </w:rPr>
            </w:pPr>
            <w:r w:rsidRPr="00EE5733">
              <w:rPr>
                <w:rFonts w:cs="Arial"/>
                <w:snapToGrid w:val="0"/>
                <w:sz w:val="16"/>
              </w:rPr>
              <w:t>DVPNNPVW_LAND</w:t>
            </w:r>
          </w:p>
        </w:tc>
      </w:tr>
      <w:tr w:rsidR="00207555" w:rsidRPr="004F1C77" w14:paraId="7FD65138"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746412B" w14:textId="77777777" w:rsidR="00207555" w:rsidRPr="00EE5733" w:rsidRDefault="00207555" w:rsidP="00EE5733">
            <w:pPr>
              <w:rPr>
                <w:rFonts w:cs="Arial"/>
                <w:snapToGrid w:val="0"/>
                <w:sz w:val="16"/>
              </w:rPr>
            </w:pPr>
            <w:r w:rsidRPr="00EE5733">
              <w:rPr>
                <w:rFonts w:cs="Arial"/>
                <w:snapToGrid w:val="0"/>
                <w:sz w:val="16"/>
              </w:rPr>
              <w:t>XAABJ_ADRES_OVERIG</w:t>
            </w:r>
          </w:p>
        </w:tc>
        <w:tc>
          <w:tcPr>
            <w:tcW w:w="147" w:type="pct"/>
            <w:tcBorders>
              <w:top w:val="single" w:sz="6" w:space="0" w:color="auto"/>
              <w:left w:val="single" w:sz="6" w:space="0" w:color="auto"/>
              <w:bottom w:val="single" w:sz="6" w:space="0" w:color="auto"/>
              <w:right w:val="single" w:sz="6" w:space="0" w:color="auto"/>
            </w:tcBorders>
          </w:tcPr>
          <w:p w14:paraId="6D3EF2A6"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2EFB6F4" w14:textId="662A0580"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614A70CD" w14:textId="77777777" w:rsidR="00207555" w:rsidRPr="00EE5733" w:rsidRDefault="00207555" w:rsidP="00EE5733">
            <w:pPr>
              <w:rPr>
                <w:rFonts w:cs="Arial"/>
                <w:snapToGrid w:val="0"/>
                <w:sz w:val="16"/>
              </w:rPr>
            </w:pPr>
            <w:r w:rsidRPr="00EE5733">
              <w:rPr>
                <w:rFonts w:cs="Arial"/>
                <w:snapToGrid w:val="0"/>
                <w:sz w:val="16"/>
              </w:rPr>
              <w:t>DVPNNPVW_ADRES_OVERIG</w:t>
            </w:r>
          </w:p>
        </w:tc>
      </w:tr>
      <w:tr w:rsidR="00207555" w:rsidRPr="004F1C77" w14:paraId="3C946BA7"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BF6CEFF" w14:textId="77777777" w:rsidR="00207555" w:rsidRPr="00EE5733" w:rsidRDefault="00207555" w:rsidP="00EE5733">
            <w:pPr>
              <w:rPr>
                <w:rFonts w:cs="Arial"/>
                <w:snapToGrid w:val="0"/>
                <w:sz w:val="16"/>
              </w:rPr>
            </w:pPr>
            <w:r w:rsidRPr="00EE5733">
              <w:rPr>
                <w:rFonts w:cs="Arial"/>
                <w:snapToGrid w:val="0"/>
                <w:sz w:val="16"/>
              </w:rPr>
              <w:t>XAABJ_ADRES_REGEL</w:t>
            </w:r>
          </w:p>
        </w:tc>
        <w:tc>
          <w:tcPr>
            <w:tcW w:w="147" w:type="pct"/>
            <w:tcBorders>
              <w:top w:val="single" w:sz="6" w:space="0" w:color="auto"/>
              <w:left w:val="single" w:sz="6" w:space="0" w:color="auto"/>
              <w:bottom w:val="single" w:sz="6" w:space="0" w:color="auto"/>
              <w:right w:val="single" w:sz="6" w:space="0" w:color="auto"/>
            </w:tcBorders>
          </w:tcPr>
          <w:p w14:paraId="266FFE01"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31703F63" w14:textId="7521E241"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A3C7655" w14:textId="77777777" w:rsidR="00207555" w:rsidRPr="00EE5733" w:rsidRDefault="00207555" w:rsidP="00EE5733">
            <w:pPr>
              <w:rPr>
                <w:rFonts w:cs="Arial"/>
                <w:snapToGrid w:val="0"/>
                <w:sz w:val="16"/>
              </w:rPr>
            </w:pPr>
            <w:r w:rsidRPr="00EE5733">
              <w:rPr>
                <w:rFonts w:cs="Arial"/>
                <w:snapToGrid w:val="0"/>
                <w:sz w:val="16"/>
              </w:rPr>
              <w:t>DVPNNPVW_ADRES_REGEL</w:t>
            </w:r>
          </w:p>
        </w:tc>
      </w:tr>
      <w:tr w:rsidR="00207555" w:rsidRPr="004F1C77" w14:paraId="4D3D83AB"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24F2B82A" w14:textId="77777777" w:rsidR="00207555" w:rsidRPr="00EE5733" w:rsidRDefault="00207555" w:rsidP="00EE5733">
            <w:pPr>
              <w:rPr>
                <w:rFonts w:cs="Arial"/>
                <w:snapToGrid w:val="0"/>
                <w:sz w:val="16"/>
              </w:rPr>
            </w:pPr>
            <w:r w:rsidRPr="00EE5733">
              <w:rPr>
                <w:rFonts w:cs="Arial"/>
                <w:snapToGrid w:val="0"/>
                <w:sz w:val="16"/>
              </w:rPr>
              <w:t>XAABJ_ADRES_LAND</w:t>
            </w:r>
          </w:p>
        </w:tc>
        <w:tc>
          <w:tcPr>
            <w:tcW w:w="147" w:type="pct"/>
            <w:tcBorders>
              <w:top w:val="single" w:sz="6" w:space="0" w:color="auto"/>
              <w:left w:val="single" w:sz="6" w:space="0" w:color="auto"/>
              <w:bottom w:val="single" w:sz="6" w:space="0" w:color="auto"/>
              <w:right w:val="single" w:sz="6" w:space="0" w:color="auto"/>
            </w:tcBorders>
          </w:tcPr>
          <w:p w14:paraId="0E8FFC93"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44D95AA9" w14:textId="2FF1C0E4"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6177D544" w14:textId="77777777" w:rsidR="00207555" w:rsidRPr="00EE5733" w:rsidRDefault="00207555" w:rsidP="00EE5733">
            <w:pPr>
              <w:rPr>
                <w:rFonts w:cs="Arial"/>
                <w:snapToGrid w:val="0"/>
                <w:sz w:val="16"/>
              </w:rPr>
            </w:pPr>
            <w:r w:rsidRPr="00EE5733">
              <w:rPr>
                <w:rFonts w:cs="Arial"/>
                <w:snapToGrid w:val="0"/>
                <w:sz w:val="16"/>
              </w:rPr>
              <w:t>DVPNNPVW_ADRES_LAND</w:t>
            </w:r>
          </w:p>
        </w:tc>
      </w:tr>
      <w:tr w:rsidR="00207555" w:rsidRPr="004F1C77" w14:paraId="6E52804D"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BF11B86" w14:textId="77777777" w:rsidR="00207555" w:rsidRPr="00EE5733" w:rsidRDefault="00207555" w:rsidP="00EE5733">
            <w:pPr>
              <w:rPr>
                <w:rFonts w:cs="Arial"/>
                <w:snapToGrid w:val="0"/>
                <w:sz w:val="16"/>
              </w:rPr>
            </w:pPr>
            <w:r w:rsidRPr="00EE5733">
              <w:rPr>
                <w:rFonts w:cs="Arial"/>
                <w:snapToGrid w:val="0"/>
                <w:sz w:val="16"/>
              </w:rPr>
              <w:t>XAABJ_AANTAL_UIB</w:t>
            </w:r>
          </w:p>
        </w:tc>
        <w:tc>
          <w:tcPr>
            <w:tcW w:w="147" w:type="pct"/>
            <w:tcBorders>
              <w:top w:val="single" w:sz="6" w:space="0" w:color="auto"/>
              <w:left w:val="single" w:sz="6" w:space="0" w:color="auto"/>
              <w:bottom w:val="single" w:sz="6" w:space="0" w:color="auto"/>
              <w:right w:val="single" w:sz="6" w:space="0" w:color="auto"/>
            </w:tcBorders>
          </w:tcPr>
          <w:p w14:paraId="7BB9CCCD"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1F2CE9C" w14:textId="6881A63E"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7AECED24" w14:textId="77777777" w:rsidR="00207555" w:rsidRPr="00EE5733" w:rsidRDefault="00207555" w:rsidP="00EE5733">
            <w:pPr>
              <w:rPr>
                <w:rFonts w:cs="Arial"/>
                <w:snapToGrid w:val="0"/>
                <w:sz w:val="16"/>
              </w:rPr>
            </w:pPr>
            <w:r w:rsidRPr="00EE5733">
              <w:rPr>
                <w:rFonts w:cs="Arial"/>
                <w:snapToGrid w:val="0"/>
                <w:sz w:val="16"/>
              </w:rPr>
              <w:t>DVPNNPVW_AANTAL_UIB</w:t>
            </w:r>
          </w:p>
        </w:tc>
      </w:tr>
      <w:tr w:rsidR="00207555" w:rsidRPr="004F1C77" w14:paraId="530534F7"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6E10FE7C" w14:textId="77777777" w:rsidR="00207555" w:rsidRPr="00EE5733" w:rsidRDefault="00207555" w:rsidP="00EE5733">
            <w:pPr>
              <w:rPr>
                <w:rFonts w:cs="Arial"/>
                <w:snapToGrid w:val="0"/>
                <w:sz w:val="16"/>
              </w:rPr>
            </w:pPr>
            <w:r w:rsidRPr="00EE5733">
              <w:rPr>
                <w:rFonts w:cs="Arial"/>
                <w:snapToGrid w:val="0"/>
                <w:sz w:val="16"/>
              </w:rPr>
              <w:t>XAABJ_AANTAL_DVL</w:t>
            </w:r>
          </w:p>
        </w:tc>
        <w:tc>
          <w:tcPr>
            <w:tcW w:w="147" w:type="pct"/>
            <w:tcBorders>
              <w:top w:val="single" w:sz="6" w:space="0" w:color="auto"/>
              <w:left w:val="single" w:sz="6" w:space="0" w:color="auto"/>
              <w:bottom w:val="single" w:sz="6" w:space="0" w:color="auto"/>
              <w:right w:val="single" w:sz="6" w:space="0" w:color="auto"/>
            </w:tcBorders>
          </w:tcPr>
          <w:p w14:paraId="1CFFC646" w14:textId="77777777" w:rsidR="00207555" w:rsidRPr="00CC68B2" w:rsidRDefault="00207555" w:rsidP="00EE5733">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B661C36" w14:textId="50D39A4C" w:rsidR="00207555" w:rsidRPr="00EE5733" w:rsidRDefault="00207555" w:rsidP="00EE5733">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3755009C" w14:textId="77777777" w:rsidR="00207555" w:rsidRPr="00EE5733" w:rsidRDefault="00207555" w:rsidP="00EE5733">
            <w:pPr>
              <w:rPr>
                <w:rFonts w:cs="Arial"/>
                <w:snapToGrid w:val="0"/>
                <w:sz w:val="16"/>
              </w:rPr>
            </w:pPr>
            <w:r w:rsidRPr="00EE5733">
              <w:rPr>
                <w:rFonts w:cs="Arial"/>
                <w:snapToGrid w:val="0"/>
                <w:sz w:val="16"/>
              </w:rPr>
              <w:t>DVPNNPVW_AANTAL_DVL</w:t>
            </w:r>
          </w:p>
        </w:tc>
      </w:tr>
      <w:tr w:rsidR="00207555" w:rsidRPr="004F1C77" w14:paraId="2AA5FD48"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09CDCED6" w14:textId="77777777" w:rsidR="00207555" w:rsidRPr="00EE5733" w:rsidRDefault="00207555" w:rsidP="003B769C">
            <w:pPr>
              <w:rPr>
                <w:rFonts w:cs="Arial"/>
                <w:snapToGrid w:val="0"/>
                <w:sz w:val="16"/>
              </w:rPr>
            </w:pPr>
            <w:r w:rsidRPr="00BE4E43">
              <w:rPr>
                <w:rFonts w:cs="Arial"/>
                <w:snapToGrid w:val="0"/>
                <w:sz w:val="16"/>
              </w:rPr>
              <w:t>XAABJ_HOOFDROL</w:t>
            </w:r>
          </w:p>
        </w:tc>
        <w:tc>
          <w:tcPr>
            <w:tcW w:w="147" w:type="pct"/>
            <w:tcBorders>
              <w:top w:val="single" w:sz="6" w:space="0" w:color="auto"/>
              <w:left w:val="single" w:sz="6" w:space="0" w:color="auto"/>
              <w:bottom w:val="single" w:sz="6" w:space="0" w:color="auto"/>
              <w:right w:val="single" w:sz="6" w:space="0" w:color="auto"/>
            </w:tcBorders>
          </w:tcPr>
          <w:p w14:paraId="378498D2" w14:textId="77777777" w:rsidR="00207555" w:rsidRPr="00CC68B2" w:rsidRDefault="00207555" w:rsidP="003B769C">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74E78927" w14:textId="60D34686" w:rsidR="00207555" w:rsidRPr="00503FB6" w:rsidRDefault="00207555" w:rsidP="003B769C">
            <w:pPr>
              <w:rPr>
                <w:rFonts w:cs="Arial"/>
                <w:snapToGrid w:val="0"/>
                <w:sz w:val="16"/>
              </w:rPr>
            </w:pPr>
            <w:r w:rsidRPr="00280BB8">
              <w:rPr>
                <w:rFonts w:cs="Arial"/>
                <w:snapToGrid w:val="0"/>
                <w:sz w:val="16"/>
              </w:rPr>
              <w:t>CMG</w:t>
            </w:r>
            <w:r w:rsidR="003C7261">
              <w:rPr>
                <w:rFonts w:cs="Arial"/>
                <w:snapToGrid w:val="0"/>
                <w:sz w:val="16"/>
              </w:rPr>
              <w:t>_C_T_</w:t>
            </w:r>
            <w:r w:rsidRPr="00280BB8">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71858757" w14:textId="77777777" w:rsidR="00207555" w:rsidRPr="00EE5733" w:rsidRDefault="00207555" w:rsidP="003B769C">
            <w:pPr>
              <w:rPr>
                <w:rFonts w:cs="Arial"/>
                <w:snapToGrid w:val="0"/>
                <w:sz w:val="16"/>
              </w:rPr>
            </w:pPr>
            <w:r w:rsidRPr="00BE4E43">
              <w:rPr>
                <w:rFonts w:cs="Arial"/>
                <w:snapToGrid w:val="0"/>
                <w:sz w:val="16"/>
              </w:rPr>
              <w:t>DVPNNPVW_HOOFDROL</w:t>
            </w:r>
          </w:p>
        </w:tc>
      </w:tr>
      <w:tr w:rsidR="00207555" w:rsidRPr="004F1C77" w14:paraId="3D4A0363"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3CF2838E" w14:textId="77777777" w:rsidR="00207555" w:rsidRPr="00EE5733" w:rsidRDefault="00207555" w:rsidP="003B769C">
            <w:pPr>
              <w:rPr>
                <w:rFonts w:cs="Arial"/>
                <w:snapToGrid w:val="0"/>
                <w:sz w:val="16"/>
              </w:rPr>
            </w:pPr>
            <w:r w:rsidRPr="00BE4E43">
              <w:rPr>
                <w:rFonts w:cs="Arial"/>
                <w:snapToGrid w:val="0"/>
                <w:sz w:val="16"/>
              </w:rPr>
              <w:t>XAABJ_HOOFDROL_CODE</w:t>
            </w:r>
          </w:p>
        </w:tc>
        <w:tc>
          <w:tcPr>
            <w:tcW w:w="147" w:type="pct"/>
            <w:tcBorders>
              <w:top w:val="single" w:sz="6" w:space="0" w:color="auto"/>
              <w:left w:val="single" w:sz="6" w:space="0" w:color="auto"/>
              <w:bottom w:val="single" w:sz="6" w:space="0" w:color="auto"/>
              <w:right w:val="single" w:sz="6" w:space="0" w:color="auto"/>
            </w:tcBorders>
          </w:tcPr>
          <w:p w14:paraId="3EADB49B" w14:textId="77777777" w:rsidR="00207555" w:rsidRPr="00CC68B2" w:rsidRDefault="00207555" w:rsidP="003B769C">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28F665DE" w14:textId="2445789E" w:rsidR="00207555" w:rsidRPr="00503FB6" w:rsidRDefault="00207555" w:rsidP="003B769C">
            <w:pPr>
              <w:rPr>
                <w:rFonts w:cs="Arial"/>
                <w:snapToGrid w:val="0"/>
                <w:sz w:val="16"/>
              </w:rPr>
            </w:pPr>
            <w:r w:rsidRPr="00280BB8">
              <w:rPr>
                <w:rFonts w:cs="Arial"/>
                <w:snapToGrid w:val="0"/>
                <w:sz w:val="16"/>
              </w:rPr>
              <w:t>CMG</w:t>
            </w:r>
            <w:r w:rsidR="003C7261">
              <w:rPr>
                <w:rFonts w:cs="Arial"/>
                <w:snapToGrid w:val="0"/>
                <w:sz w:val="16"/>
              </w:rPr>
              <w:t>_C_T_</w:t>
            </w:r>
            <w:r w:rsidRPr="00280BB8">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0FAEBB09" w14:textId="77777777" w:rsidR="00207555" w:rsidRPr="00EE5733" w:rsidRDefault="00207555" w:rsidP="003B769C">
            <w:pPr>
              <w:rPr>
                <w:rFonts w:cs="Arial"/>
                <w:snapToGrid w:val="0"/>
                <w:sz w:val="16"/>
              </w:rPr>
            </w:pPr>
            <w:r w:rsidRPr="00BE4E43">
              <w:rPr>
                <w:rFonts w:cs="Arial"/>
                <w:snapToGrid w:val="0"/>
                <w:sz w:val="16"/>
              </w:rPr>
              <w:t>DVPNNPVW_HOOFDROL_CODE</w:t>
            </w:r>
          </w:p>
        </w:tc>
      </w:tr>
      <w:tr w:rsidR="00207555" w:rsidRPr="004F1C77" w14:paraId="634AF149"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5B70D2DE" w14:textId="77777777" w:rsidR="00207555" w:rsidRPr="00EE5733" w:rsidRDefault="00207555" w:rsidP="003B769C">
            <w:pPr>
              <w:rPr>
                <w:rFonts w:cs="Arial"/>
                <w:snapToGrid w:val="0"/>
                <w:sz w:val="16"/>
              </w:rPr>
            </w:pPr>
            <w:r w:rsidRPr="00BE4E43">
              <w:rPr>
                <w:rFonts w:cs="Arial"/>
                <w:snapToGrid w:val="0"/>
                <w:sz w:val="16"/>
              </w:rPr>
              <w:t>XAABJ_SALDOPREMIEDEPOTTOTAAL</w:t>
            </w:r>
          </w:p>
        </w:tc>
        <w:tc>
          <w:tcPr>
            <w:tcW w:w="147" w:type="pct"/>
            <w:tcBorders>
              <w:top w:val="single" w:sz="6" w:space="0" w:color="auto"/>
              <w:left w:val="single" w:sz="6" w:space="0" w:color="auto"/>
              <w:bottom w:val="single" w:sz="6" w:space="0" w:color="auto"/>
              <w:right w:val="single" w:sz="6" w:space="0" w:color="auto"/>
            </w:tcBorders>
          </w:tcPr>
          <w:p w14:paraId="125669B0" w14:textId="77777777" w:rsidR="00207555" w:rsidRPr="00CC68B2" w:rsidRDefault="00207555" w:rsidP="003B769C">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18215304" w14:textId="18311B7E" w:rsidR="00207555" w:rsidRPr="00503FB6" w:rsidRDefault="00207555" w:rsidP="003B769C">
            <w:pPr>
              <w:rPr>
                <w:rFonts w:cs="Arial"/>
                <w:snapToGrid w:val="0"/>
                <w:sz w:val="16"/>
              </w:rPr>
            </w:pPr>
            <w:r w:rsidRPr="00280BB8">
              <w:rPr>
                <w:rFonts w:cs="Arial"/>
                <w:snapToGrid w:val="0"/>
                <w:sz w:val="16"/>
              </w:rPr>
              <w:t>CMG</w:t>
            </w:r>
            <w:r w:rsidR="003C7261">
              <w:rPr>
                <w:rFonts w:cs="Arial"/>
                <w:snapToGrid w:val="0"/>
                <w:sz w:val="16"/>
              </w:rPr>
              <w:t>_C_T_</w:t>
            </w:r>
            <w:r w:rsidRPr="00280BB8">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517A7E45" w14:textId="77777777" w:rsidR="00207555" w:rsidRPr="00EE5733" w:rsidRDefault="00207555" w:rsidP="003B769C">
            <w:pPr>
              <w:rPr>
                <w:rFonts w:cs="Arial"/>
                <w:snapToGrid w:val="0"/>
                <w:sz w:val="16"/>
              </w:rPr>
            </w:pPr>
            <w:r w:rsidRPr="00BE4E43">
              <w:rPr>
                <w:rFonts w:cs="Arial"/>
                <w:snapToGrid w:val="0"/>
                <w:sz w:val="16"/>
              </w:rPr>
              <w:t>DVPNNPVW_SALDOPREMIEDEPOTTOTAAL</w:t>
            </w:r>
          </w:p>
        </w:tc>
      </w:tr>
      <w:tr w:rsidR="00207555" w:rsidRPr="004F1C77" w14:paraId="5ACF4FCD" w14:textId="77777777" w:rsidTr="00002E36">
        <w:trPr>
          <w:cantSplit/>
          <w:trHeight w:val="190"/>
        </w:trPr>
        <w:tc>
          <w:tcPr>
            <w:tcW w:w="1610" w:type="pct"/>
            <w:tcBorders>
              <w:top w:val="single" w:sz="6" w:space="0" w:color="auto"/>
              <w:left w:val="single" w:sz="6" w:space="0" w:color="auto"/>
              <w:bottom w:val="single" w:sz="6" w:space="0" w:color="auto"/>
              <w:right w:val="single" w:sz="6" w:space="0" w:color="auto"/>
            </w:tcBorders>
          </w:tcPr>
          <w:p w14:paraId="4D175DA7" w14:textId="77777777" w:rsidR="00207555" w:rsidRPr="00EE5733" w:rsidRDefault="00207555" w:rsidP="003B769C">
            <w:pPr>
              <w:rPr>
                <w:rFonts w:cs="Arial"/>
                <w:snapToGrid w:val="0"/>
                <w:sz w:val="16"/>
              </w:rPr>
            </w:pPr>
            <w:r w:rsidRPr="00BE4E43">
              <w:rPr>
                <w:rFonts w:cs="Arial"/>
                <w:snapToGrid w:val="0"/>
                <w:sz w:val="16"/>
              </w:rPr>
              <w:t>XAABJ_WEV</w:t>
            </w:r>
          </w:p>
        </w:tc>
        <w:tc>
          <w:tcPr>
            <w:tcW w:w="147" w:type="pct"/>
            <w:tcBorders>
              <w:top w:val="single" w:sz="6" w:space="0" w:color="auto"/>
              <w:left w:val="single" w:sz="6" w:space="0" w:color="auto"/>
              <w:bottom w:val="single" w:sz="6" w:space="0" w:color="auto"/>
              <w:right w:val="single" w:sz="6" w:space="0" w:color="auto"/>
            </w:tcBorders>
          </w:tcPr>
          <w:p w14:paraId="1470AB3C" w14:textId="77777777" w:rsidR="00207555" w:rsidRPr="00CC68B2" w:rsidRDefault="00207555" w:rsidP="003B769C">
            <w:pPr>
              <w:rPr>
                <w:rFonts w:cs="Arial"/>
                <w:snapToGrid w:val="0"/>
                <w:sz w:val="16"/>
              </w:rPr>
            </w:pPr>
          </w:p>
        </w:tc>
        <w:tc>
          <w:tcPr>
            <w:tcW w:w="1355" w:type="pct"/>
            <w:tcBorders>
              <w:top w:val="single" w:sz="6" w:space="0" w:color="auto"/>
              <w:left w:val="single" w:sz="6" w:space="0" w:color="auto"/>
              <w:bottom w:val="single" w:sz="6" w:space="0" w:color="auto"/>
              <w:right w:val="single" w:sz="6" w:space="0" w:color="auto"/>
            </w:tcBorders>
          </w:tcPr>
          <w:p w14:paraId="4165CEED" w14:textId="2EF87F4D" w:rsidR="00207555" w:rsidRPr="00503FB6" w:rsidRDefault="00207555" w:rsidP="003B769C">
            <w:pPr>
              <w:rPr>
                <w:rFonts w:cs="Arial"/>
                <w:snapToGrid w:val="0"/>
                <w:sz w:val="16"/>
              </w:rPr>
            </w:pPr>
            <w:r w:rsidRPr="00280BB8">
              <w:rPr>
                <w:rFonts w:cs="Arial"/>
                <w:snapToGrid w:val="0"/>
                <w:sz w:val="16"/>
              </w:rPr>
              <w:t>CMG</w:t>
            </w:r>
            <w:r w:rsidR="003C7261">
              <w:rPr>
                <w:rFonts w:cs="Arial"/>
                <w:snapToGrid w:val="0"/>
                <w:sz w:val="16"/>
              </w:rPr>
              <w:t>_C_T_</w:t>
            </w:r>
            <w:r w:rsidRPr="00280BB8">
              <w:rPr>
                <w:rFonts w:cs="Arial"/>
                <w:snapToGrid w:val="0"/>
                <w:sz w:val="16"/>
              </w:rPr>
              <w:t>DEELNEMER_NNP_SEL</w:t>
            </w:r>
          </w:p>
        </w:tc>
        <w:tc>
          <w:tcPr>
            <w:tcW w:w="1888" w:type="pct"/>
            <w:tcBorders>
              <w:top w:val="single" w:sz="6" w:space="0" w:color="auto"/>
              <w:left w:val="single" w:sz="6" w:space="0" w:color="auto"/>
              <w:bottom w:val="single" w:sz="6" w:space="0" w:color="auto"/>
              <w:right w:val="single" w:sz="6" w:space="0" w:color="auto"/>
            </w:tcBorders>
          </w:tcPr>
          <w:p w14:paraId="79C0216D" w14:textId="77777777" w:rsidR="00207555" w:rsidRPr="00EE5733" w:rsidRDefault="00207555" w:rsidP="003B769C">
            <w:pPr>
              <w:rPr>
                <w:rFonts w:cs="Arial"/>
                <w:snapToGrid w:val="0"/>
                <w:sz w:val="16"/>
              </w:rPr>
            </w:pPr>
            <w:r w:rsidRPr="00BE4E43">
              <w:rPr>
                <w:rFonts w:cs="Arial"/>
                <w:snapToGrid w:val="0"/>
                <w:sz w:val="16"/>
              </w:rPr>
              <w:t>DVPNNPVW_WEV</w:t>
            </w:r>
          </w:p>
        </w:tc>
      </w:tr>
    </w:tbl>
    <w:p w14:paraId="2D5E67B5" w14:textId="77777777" w:rsidR="001174BA" w:rsidRDefault="001174BA" w:rsidP="001174BA">
      <w:pPr>
        <w:pStyle w:val="Kop5"/>
      </w:pPr>
      <w:bookmarkStart w:id="216" w:name="_Ref486421553"/>
    </w:p>
    <w:p w14:paraId="19BD656B" w14:textId="77777777" w:rsidR="001174BA" w:rsidRDefault="001174BA" w:rsidP="001174BA">
      <w:pPr>
        <w:pStyle w:val="Kop5"/>
      </w:pPr>
    </w:p>
    <w:p w14:paraId="3CDEDEDB" w14:textId="779430B1" w:rsidR="002C42FE" w:rsidRDefault="001174BA" w:rsidP="001174BA">
      <w:pPr>
        <w:pStyle w:val="Kop5"/>
      </w:pPr>
      <w:r>
        <w:t>Afleiding</w:t>
      </w:r>
      <w:r w:rsidR="008836F0">
        <w:t xml:space="preserve"> </w:t>
      </w:r>
      <w:r w:rsidR="002C42FE">
        <w:t>XAABJ</w:t>
      </w:r>
      <w:r w:rsidR="008836F0">
        <w:t>_DLN_N</w:t>
      </w:r>
      <w:r w:rsidR="002C42FE">
        <w:t>N</w:t>
      </w:r>
      <w:r w:rsidR="008836F0">
        <w:t>P_ID:</w:t>
      </w:r>
      <w:bookmarkEnd w:id="216"/>
    </w:p>
    <w:p w14:paraId="60F75758" w14:textId="77777777" w:rsidR="000957B9" w:rsidRPr="000957B9" w:rsidRDefault="000957B9" w:rsidP="000957B9"/>
    <w:p w14:paraId="0E19260B" w14:textId="50CD10A3" w:rsidR="009C0B5F" w:rsidRDefault="009C0B5F" w:rsidP="00FF0E65"/>
    <w:tbl>
      <w:tblPr>
        <w:tblW w:w="4833" w:type="pct"/>
        <w:tblCellMar>
          <w:left w:w="30" w:type="dxa"/>
          <w:right w:w="30" w:type="dxa"/>
        </w:tblCellMar>
        <w:tblLook w:val="0000" w:firstRow="0" w:lastRow="0" w:firstColumn="0" w:lastColumn="0" w:noHBand="0" w:noVBand="0"/>
      </w:tblPr>
      <w:tblGrid>
        <w:gridCol w:w="8752"/>
      </w:tblGrid>
      <w:tr w:rsidR="00F42B97" w:rsidRPr="00D03719" w14:paraId="3BA37770" w14:textId="77777777" w:rsidTr="00F42B97">
        <w:trPr>
          <w:cantSplit/>
          <w:trHeight w:val="190"/>
        </w:trPr>
        <w:tc>
          <w:tcPr>
            <w:tcW w:w="5000" w:type="pct"/>
            <w:tcBorders>
              <w:top w:val="single" w:sz="6" w:space="0" w:color="auto"/>
              <w:left w:val="single" w:sz="6" w:space="0" w:color="auto"/>
              <w:bottom w:val="single" w:sz="6" w:space="0" w:color="auto"/>
              <w:right w:val="single" w:sz="6" w:space="0" w:color="auto"/>
            </w:tcBorders>
          </w:tcPr>
          <w:p w14:paraId="1AB8B925" w14:textId="4ECFEECD" w:rsidR="00F42B97" w:rsidRPr="00D03719" w:rsidRDefault="00F42B97" w:rsidP="00F42B97">
            <w:pPr>
              <w:rPr>
                <w:rFonts w:cs="Arial"/>
                <w:snapToGrid w:val="0"/>
                <w:szCs w:val="19"/>
              </w:rPr>
            </w:pPr>
            <w:r w:rsidRPr="00EE5733">
              <w:rPr>
                <w:rFonts w:cs="Arial"/>
                <w:snapToGrid w:val="0"/>
                <w:sz w:val="16"/>
              </w:rPr>
              <w:t>DVPNNPVW_SOORT_PERSOON</w:t>
            </w:r>
            <w:r>
              <w:rPr>
                <w:rFonts w:cs="Arial"/>
                <w:snapToGrid w:val="0"/>
                <w:szCs w:val="19"/>
              </w:rPr>
              <w:t xml:space="preserve">  CONCAT</w:t>
            </w:r>
          </w:p>
        </w:tc>
      </w:tr>
      <w:tr w:rsidR="00F42B97" w:rsidRPr="00D03719" w14:paraId="28018040" w14:textId="77777777" w:rsidTr="00F42B97">
        <w:trPr>
          <w:cantSplit/>
          <w:trHeight w:val="190"/>
        </w:trPr>
        <w:tc>
          <w:tcPr>
            <w:tcW w:w="5000" w:type="pct"/>
            <w:tcBorders>
              <w:top w:val="single" w:sz="6" w:space="0" w:color="auto"/>
              <w:left w:val="single" w:sz="6" w:space="0" w:color="auto"/>
              <w:bottom w:val="single" w:sz="6" w:space="0" w:color="auto"/>
              <w:right w:val="single" w:sz="6" w:space="0" w:color="auto"/>
            </w:tcBorders>
          </w:tcPr>
          <w:p w14:paraId="0929E9F8" w14:textId="77777777" w:rsidR="00F42B97" w:rsidRPr="00D03719" w:rsidRDefault="00F42B97" w:rsidP="00F42B97">
            <w:pPr>
              <w:rPr>
                <w:rFonts w:cs="Arial"/>
                <w:snapToGrid w:val="0"/>
                <w:szCs w:val="19"/>
              </w:rPr>
            </w:pPr>
            <w:r w:rsidRPr="00A24BB6">
              <w:t>DVPNNPVW</w:t>
            </w:r>
            <w:r>
              <w:rPr>
                <w:rFonts w:cs="Arial"/>
                <w:snapToGrid w:val="0"/>
                <w:szCs w:val="19"/>
              </w:rPr>
              <w:t>_SEQUENCENNP</w:t>
            </w:r>
          </w:p>
        </w:tc>
      </w:tr>
    </w:tbl>
    <w:p w14:paraId="367DFF52" w14:textId="77777777" w:rsidR="00F42B97" w:rsidRDefault="00F42B97" w:rsidP="00FF0E65"/>
    <w:p w14:paraId="6F087F5F" w14:textId="045A4F1F" w:rsidR="00351438" w:rsidRPr="0054792E" w:rsidRDefault="00351438" w:rsidP="00004578">
      <w:pPr>
        <w:pStyle w:val="Kop3"/>
      </w:pPr>
      <w:bookmarkStart w:id="217" w:name="_Toc509919585"/>
      <w:r w:rsidRPr="0054792E">
        <w:t>Hoofdselectie (HSEL</w:t>
      </w:r>
      <w:r w:rsidR="00FE1C69">
        <w:t>_</w:t>
      </w:r>
      <w:r w:rsidR="00FE1C69" w:rsidRPr="00FE1C69">
        <w:t>S_CMG_FIN_MELDING_DLN_NNP</w:t>
      </w:r>
      <w:r w:rsidRPr="0054792E">
        <w:t>)</w:t>
      </w:r>
      <w:bookmarkEnd w:id="217"/>
    </w:p>
    <w:p w14:paraId="340B5633" w14:textId="77777777" w:rsidR="00351438" w:rsidRPr="0054792E" w:rsidRDefault="00351438" w:rsidP="00351438">
      <w:pPr>
        <w:pStyle w:val="Kop5"/>
      </w:pPr>
      <w:r w:rsidRPr="0054792E">
        <w:t>Functionele beschrijving:</w:t>
      </w:r>
    </w:p>
    <w:p w14:paraId="60074671" w14:textId="058BEF82" w:rsidR="00351438" w:rsidRPr="0054792E" w:rsidRDefault="00351438" w:rsidP="00351438">
      <w:pPr>
        <w:pStyle w:val="Standaardinspringing"/>
        <w:ind w:left="0" w:firstLine="0"/>
      </w:pPr>
      <w:r w:rsidRPr="0054792E">
        <w:t xml:space="preserve">Selecteer alle gegevens uit </w:t>
      </w:r>
      <w:r>
        <w:t>CMG</w:t>
      </w:r>
      <w:r w:rsidRPr="0054792E">
        <w:t xml:space="preserve"> (</w:t>
      </w:r>
      <w:r w:rsidR="005B6A35">
        <w:t>HSEL_MELDING</w:t>
      </w:r>
      <w:r w:rsidRPr="0054792E">
        <w:t xml:space="preserve">) </w:t>
      </w:r>
    </w:p>
    <w:p w14:paraId="1226486D" w14:textId="67349ED6" w:rsidR="00351438" w:rsidRDefault="00D03719" w:rsidP="00D03719">
      <w:pPr>
        <w:pStyle w:val="Kop5"/>
      </w:pPr>
      <w:proofErr w:type="spellStart"/>
      <w:r>
        <w:t>Selectiepad</w:t>
      </w:r>
      <w:proofErr w:type="spellEnd"/>
    </w:p>
    <w:p w14:paraId="61B53C3C" w14:textId="646FF5F0" w:rsidR="00351438" w:rsidRPr="00CC68B2" w:rsidRDefault="005B6A35" w:rsidP="00351438">
      <w:pPr>
        <w:rPr>
          <w:b/>
        </w:rPr>
      </w:pPr>
      <w:r>
        <w:t>HSEL_MELDING</w:t>
      </w:r>
      <w:r w:rsidR="00351438" w:rsidRPr="00CC68B2">
        <w:rPr>
          <w:b/>
        </w:rPr>
        <w:br/>
      </w:r>
      <w:r w:rsidR="00351438" w:rsidRPr="00CC68B2">
        <w:t xml:space="preserve"> </w:t>
      </w:r>
      <w:r w:rsidR="00351438">
        <w:t xml:space="preserve">   </w:t>
      </w:r>
      <w:r w:rsidR="00351438" w:rsidRPr="00CC68B2">
        <w:t xml:space="preserve">    </w:t>
      </w:r>
      <w:r w:rsidR="00351438" w:rsidRPr="00CC68B2">
        <w:sym w:font="Wingdings" w:char="F0E2"/>
      </w:r>
    </w:p>
    <w:p w14:paraId="00D4C44F" w14:textId="2A7EF847" w:rsidR="00351438" w:rsidRDefault="00D03719" w:rsidP="00330EF3">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536"/>
        <w:gridCol w:w="426"/>
        <w:gridCol w:w="567"/>
        <w:gridCol w:w="4525"/>
      </w:tblGrid>
      <w:tr w:rsidR="00351438" w14:paraId="78F9372A" w14:textId="77777777" w:rsidTr="00CB262F">
        <w:trPr>
          <w:cantSplit/>
        </w:trPr>
        <w:tc>
          <w:tcPr>
            <w:tcW w:w="1953" w:type="pct"/>
            <w:tcBorders>
              <w:top w:val="single" w:sz="6" w:space="0" w:color="auto"/>
              <w:left w:val="single" w:sz="6" w:space="0" w:color="auto"/>
              <w:bottom w:val="single" w:sz="6" w:space="0" w:color="auto"/>
              <w:right w:val="single" w:sz="6" w:space="0" w:color="auto"/>
            </w:tcBorders>
            <w:shd w:val="pct20" w:color="auto" w:fill="FFFFFF"/>
          </w:tcPr>
          <w:p w14:paraId="7C08DEAA" w14:textId="0B24D65F" w:rsidR="00351438" w:rsidRDefault="005B6A35" w:rsidP="00624933">
            <w:pPr>
              <w:rPr>
                <w:rFonts w:cs="Arial"/>
                <w:b/>
                <w:snapToGrid w:val="0"/>
                <w:sz w:val="16"/>
              </w:rPr>
            </w:pPr>
            <w:r w:rsidRPr="005B6A35">
              <w:rPr>
                <w:rFonts w:cs="Arial"/>
                <w:b/>
                <w:snapToGrid w:val="0"/>
                <w:sz w:val="16"/>
              </w:rPr>
              <w:t>HSEL_MELDING</w:t>
            </w:r>
            <w:r w:rsidRPr="005B6A35" w:rsidDel="005B6A35">
              <w:rPr>
                <w:rFonts w:cs="Arial"/>
                <w:b/>
                <w:snapToGrid w:val="0"/>
                <w:sz w:val="16"/>
              </w:rPr>
              <w:t xml:space="preserve"> </w:t>
            </w:r>
            <w:r w:rsidR="00351438">
              <w:rPr>
                <w:rFonts w:cs="Arial"/>
                <w:b/>
                <w:snapToGrid w:val="0"/>
                <w:sz w:val="16"/>
              </w:rPr>
              <w:t>(alias: X1</w:t>
            </w:r>
            <w:r w:rsidR="00351438" w:rsidRPr="00CC68B2">
              <w:rPr>
                <w:rFonts w:cs="Arial"/>
                <w:b/>
                <w:snapToGrid w:val="0"/>
                <w:sz w:val="16"/>
              </w:rPr>
              <w:t>)</w:t>
            </w:r>
          </w:p>
          <w:p w14:paraId="7D7BBD7F" w14:textId="77777777" w:rsidR="00330EF3" w:rsidRDefault="00330EF3" w:rsidP="00624933">
            <w:pPr>
              <w:rPr>
                <w:b/>
              </w:rPr>
            </w:pPr>
          </w:p>
        </w:tc>
        <w:tc>
          <w:tcPr>
            <w:tcW w:w="235" w:type="pct"/>
            <w:tcBorders>
              <w:top w:val="single" w:sz="6" w:space="0" w:color="auto"/>
              <w:left w:val="single" w:sz="6" w:space="0" w:color="auto"/>
              <w:bottom w:val="single" w:sz="6" w:space="0" w:color="auto"/>
              <w:right w:val="single" w:sz="6" w:space="0" w:color="auto"/>
            </w:tcBorders>
            <w:shd w:val="pct20" w:color="auto" w:fill="FFFFFF"/>
          </w:tcPr>
          <w:p w14:paraId="0F21B730" w14:textId="77777777" w:rsidR="00351438" w:rsidRDefault="00351438" w:rsidP="00624933">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1B7D69CE" w14:textId="77777777" w:rsidR="00351438" w:rsidRPr="00CC68B2" w:rsidRDefault="00351438" w:rsidP="00624933">
            <w:pPr>
              <w:rPr>
                <w:rFonts w:cs="Arial"/>
                <w:b/>
                <w:snapToGrid w:val="0"/>
                <w:sz w:val="16"/>
              </w:rPr>
            </w:pPr>
            <w:r>
              <w:rPr>
                <w:rFonts w:cs="Arial"/>
                <w:b/>
                <w:snapToGrid w:val="0"/>
                <w:sz w:val="16"/>
              </w:rPr>
              <w:t>SEL</w:t>
            </w:r>
          </w:p>
        </w:tc>
        <w:tc>
          <w:tcPr>
            <w:tcW w:w="2499" w:type="pct"/>
            <w:tcBorders>
              <w:top w:val="single" w:sz="6" w:space="0" w:color="auto"/>
              <w:left w:val="single" w:sz="6" w:space="0" w:color="auto"/>
              <w:bottom w:val="single" w:sz="6" w:space="0" w:color="auto"/>
              <w:right w:val="single" w:sz="6" w:space="0" w:color="auto"/>
            </w:tcBorders>
            <w:shd w:val="pct20" w:color="auto" w:fill="FFFFFF"/>
          </w:tcPr>
          <w:p w14:paraId="3550D49C" w14:textId="77777777" w:rsidR="00351438" w:rsidRDefault="00351438" w:rsidP="00624933">
            <w:pPr>
              <w:rPr>
                <w:b/>
              </w:rPr>
            </w:pPr>
            <w:proofErr w:type="spellStart"/>
            <w:r w:rsidRPr="00CC68B2">
              <w:rPr>
                <w:rFonts w:cs="Arial"/>
                <w:b/>
                <w:snapToGrid w:val="0"/>
                <w:sz w:val="16"/>
              </w:rPr>
              <w:t>Sel</w:t>
            </w:r>
            <w:proofErr w:type="spellEnd"/>
            <w:r w:rsidRPr="00CC68B2">
              <w:rPr>
                <w:rFonts w:cs="Arial"/>
                <w:b/>
                <w:snapToGrid w:val="0"/>
                <w:sz w:val="16"/>
              </w:rPr>
              <w:t>.</w:t>
            </w:r>
          </w:p>
        </w:tc>
      </w:tr>
      <w:tr w:rsidR="00351438" w14:paraId="55A0852B"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3F1203E7" w14:textId="4D1769A8" w:rsidR="00351438" w:rsidRPr="005F0BD2" w:rsidRDefault="00990E25" w:rsidP="00624933">
            <w:pPr>
              <w:rPr>
                <w:rFonts w:cs="Arial"/>
                <w:sz w:val="16"/>
                <w:szCs w:val="16"/>
              </w:rPr>
            </w:pPr>
            <w:r>
              <w:rPr>
                <w:rFonts w:cs="Arial"/>
                <w:sz w:val="16"/>
                <w:szCs w:val="16"/>
              </w:rPr>
              <w:t>TS_REGISTRATIE</w:t>
            </w:r>
          </w:p>
        </w:tc>
        <w:tc>
          <w:tcPr>
            <w:tcW w:w="235" w:type="pct"/>
            <w:tcBorders>
              <w:top w:val="single" w:sz="6" w:space="0" w:color="auto"/>
              <w:left w:val="single" w:sz="6" w:space="0" w:color="auto"/>
              <w:bottom w:val="single" w:sz="6" w:space="0" w:color="auto"/>
              <w:right w:val="single" w:sz="6" w:space="0" w:color="auto"/>
            </w:tcBorders>
          </w:tcPr>
          <w:p w14:paraId="312C88C4" w14:textId="77777777" w:rsidR="00351438" w:rsidRDefault="00351438" w:rsidP="00624933">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1487847F" w14:textId="77777777" w:rsidR="00351438" w:rsidRDefault="00351438" w:rsidP="00624933">
            <w:pPr>
              <w:ind w:right="-70"/>
              <w:rPr>
                <w:rFonts w:cs="Arial"/>
                <w:sz w:val="16"/>
                <w:szCs w:val="16"/>
              </w:rPr>
            </w:pPr>
            <w:r>
              <w:rPr>
                <w:rFonts w:cs="Arial"/>
                <w:sz w:val="16"/>
                <w:szCs w:val="16"/>
              </w:rPr>
              <w:t>X</w:t>
            </w:r>
          </w:p>
        </w:tc>
        <w:tc>
          <w:tcPr>
            <w:tcW w:w="2499" w:type="pct"/>
            <w:tcBorders>
              <w:top w:val="single" w:sz="6" w:space="0" w:color="auto"/>
              <w:left w:val="single" w:sz="6" w:space="0" w:color="auto"/>
              <w:bottom w:val="single" w:sz="6" w:space="0" w:color="auto"/>
              <w:right w:val="single" w:sz="6" w:space="0" w:color="auto"/>
            </w:tcBorders>
          </w:tcPr>
          <w:p w14:paraId="2DF2C5F1" w14:textId="77777777" w:rsidR="00351438" w:rsidRDefault="00351438" w:rsidP="00624933">
            <w:pPr>
              <w:rPr>
                <w:rFonts w:cs="Arial"/>
                <w:sz w:val="16"/>
                <w:szCs w:val="16"/>
              </w:rPr>
            </w:pPr>
          </w:p>
        </w:tc>
      </w:tr>
      <w:tr w:rsidR="00351438" w14:paraId="75EE6C9A"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0A219B91" w14:textId="77777777" w:rsidR="00351438" w:rsidRPr="005F0BD2" w:rsidRDefault="00351438" w:rsidP="00624933">
            <w:pPr>
              <w:rPr>
                <w:rFonts w:cs="Arial"/>
                <w:sz w:val="16"/>
                <w:szCs w:val="16"/>
              </w:rPr>
            </w:pPr>
            <w:r w:rsidRPr="005F0BD2">
              <w:rPr>
                <w:rFonts w:cs="Arial"/>
                <w:sz w:val="16"/>
                <w:szCs w:val="16"/>
              </w:rPr>
              <w:t>X_OP_TYPE</w:t>
            </w:r>
          </w:p>
        </w:tc>
        <w:tc>
          <w:tcPr>
            <w:tcW w:w="235" w:type="pct"/>
            <w:tcBorders>
              <w:top w:val="single" w:sz="6" w:space="0" w:color="auto"/>
              <w:left w:val="single" w:sz="6" w:space="0" w:color="auto"/>
              <w:bottom w:val="single" w:sz="6" w:space="0" w:color="auto"/>
              <w:right w:val="single" w:sz="6" w:space="0" w:color="auto"/>
            </w:tcBorders>
          </w:tcPr>
          <w:p w14:paraId="4659AE17" w14:textId="77777777" w:rsidR="00351438" w:rsidRDefault="00351438" w:rsidP="00624933">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79788CD5" w14:textId="77777777" w:rsidR="00351438" w:rsidRDefault="00351438" w:rsidP="00624933">
            <w:pPr>
              <w:ind w:right="-70"/>
              <w:rPr>
                <w:rFonts w:cs="Arial"/>
                <w:sz w:val="16"/>
                <w:szCs w:val="16"/>
              </w:rPr>
            </w:pPr>
            <w:r>
              <w:rPr>
                <w:rFonts w:cs="Arial"/>
                <w:sz w:val="16"/>
                <w:szCs w:val="16"/>
              </w:rPr>
              <w:t>X</w:t>
            </w:r>
          </w:p>
        </w:tc>
        <w:tc>
          <w:tcPr>
            <w:tcW w:w="2499" w:type="pct"/>
            <w:tcBorders>
              <w:top w:val="single" w:sz="6" w:space="0" w:color="auto"/>
              <w:left w:val="single" w:sz="6" w:space="0" w:color="auto"/>
              <w:bottom w:val="single" w:sz="6" w:space="0" w:color="auto"/>
              <w:right w:val="single" w:sz="6" w:space="0" w:color="auto"/>
            </w:tcBorders>
          </w:tcPr>
          <w:p w14:paraId="20BFB779" w14:textId="77777777" w:rsidR="00351438" w:rsidRDefault="00351438" w:rsidP="00624933">
            <w:pPr>
              <w:rPr>
                <w:rFonts w:cs="Arial"/>
                <w:sz w:val="16"/>
                <w:szCs w:val="16"/>
              </w:rPr>
            </w:pPr>
          </w:p>
        </w:tc>
      </w:tr>
      <w:tr w:rsidR="00351438" w14:paraId="454AD4FE"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6C9535E" w14:textId="77777777" w:rsidR="00351438" w:rsidRPr="005F0BD2" w:rsidRDefault="00351438" w:rsidP="00624933">
            <w:pPr>
              <w:rPr>
                <w:rFonts w:cs="Arial"/>
                <w:sz w:val="16"/>
                <w:szCs w:val="16"/>
              </w:rPr>
            </w:pPr>
            <w:r w:rsidRPr="005F0BD2">
              <w:rPr>
                <w:rFonts w:cs="Arial"/>
                <w:sz w:val="16"/>
                <w:szCs w:val="16"/>
              </w:rPr>
              <w:t>X_USER</w:t>
            </w:r>
          </w:p>
        </w:tc>
        <w:tc>
          <w:tcPr>
            <w:tcW w:w="235" w:type="pct"/>
            <w:tcBorders>
              <w:top w:val="single" w:sz="6" w:space="0" w:color="auto"/>
              <w:left w:val="single" w:sz="6" w:space="0" w:color="auto"/>
              <w:bottom w:val="single" w:sz="6" w:space="0" w:color="auto"/>
              <w:right w:val="single" w:sz="6" w:space="0" w:color="auto"/>
            </w:tcBorders>
          </w:tcPr>
          <w:p w14:paraId="04902E12" w14:textId="77777777" w:rsidR="00351438" w:rsidRDefault="00351438" w:rsidP="00624933">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2A4411C0" w14:textId="77777777" w:rsidR="00351438" w:rsidRDefault="00351438" w:rsidP="00624933">
            <w:pPr>
              <w:ind w:right="-70"/>
              <w:rPr>
                <w:rFonts w:cs="Arial"/>
                <w:sz w:val="16"/>
                <w:szCs w:val="16"/>
              </w:rPr>
            </w:pPr>
            <w:r>
              <w:rPr>
                <w:rFonts w:cs="Arial"/>
                <w:sz w:val="16"/>
                <w:szCs w:val="16"/>
              </w:rPr>
              <w:t>X</w:t>
            </w:r>
          </w:p>
        </w:tc>
        <w:tc>
          <w:tcPr>
            <w:tcW w:w="2499" w:type="pct"/>
            <w:tcBorders>
              <w:top w:val="single" w:sz="6" w:space="0" w:color="auto"/>
              <w:left w:val="single" w:sz="6" w:space="0" w:color="auto"/>
              <w:bottom w:val="single" w:sz="6" w:space="0" w:color="auto"/>
              <w:right w:val="single" w:sz="6" w:space="0" w:color="auto"/>
            </w:tcBorders>
          </w:tcPr>
          <w:p w14:paraId="1069C8D9" w14:textId="77777777" w:rsidR="00351438" w:rsidRDefault="00351438" w:rsidP="00624933">
            <w:pPr>
              <w:rPr>
                <w:rFonts w:cs="Arial"/>
                <w:sz w:val="16"/>
                <w:szCs w:val="16"/>
              </w:rPr>
            </w:pPr>
          </w:p>
        </w:tc>
      </w:tr>
      <w:tr w:rsidR="00351438" w14:paraId="50C82B45"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62D9FBE6" w14:textId="77777777" w:rsidR="00351438" w:rsidRPr="00310F73" w:rsidRDefault="00351438" w:rsidP="00624933">
            <w:r w:rsidRPr="00C66397">
              <w:rPr>
                <w:rFonts w:cs="Arial"/>
                <w:snapToGrid w:val="0"/>
                <w:sz w:val="16"/>
              </w:rPr>
              <w:t>DVPVW_</w:t>
            </w:r>
            <w:r w:rsidRPr="00CD2BC2">
              <w:rPr>
                <w:rFonts w:cs="Arial"/>
                <w:snapToGrid w:val="0"/>
                <w:sz w:val="16"/>
              </w:rPr>
              <w:t>X</w:t>
            </w:r>
            <w:r>
              <w:rPr>
                <w:rFonts w:cs="Arial"/>
                <w:snapToGrid w:val="0"/>
                <w:sz w:val="16"/>
              </w:rPr>
              <w:t>D</w:t>
            </w:r>
            <w:r w:rsidRPr="00CD2BC2">
              <w:rPr>
                <w:rFonts w:cs="Arial"/>
                <w:snapToGrid w:val="0"/>
                <w:sz w:val="16"/>
              </w:rPr>
              <w:t>_ID</w:t>
            </w:r>
          </w:p>
        </w:tc>
        <w:tc>
          <w:tcPr>
            <w:tcW w:w="235" w:type="pct"/>
            <w:tcBorders>
              <w:top w:val="single" w:sz="6" w:space="0" w:color="auto"/>
              <w:left w:val="single" w:sz="6" w:space="0" w:color="auto"/>
              <w:bottom w:val="single" w:sz="6" w:space="0" w:color="auto"/>
              <w:right w:val="single" w:sz="6" w:space="0" w:color="auto"/>
            </w:tcBorders>
          </w:tcPr>
          <w:p w14:paraId="5FA18869" w14:textId="77777777" w:rsidR="00351438" w:rsidRDefault="00351438" w:rsidP="00624933"/>
        </w:tc>
        <w:tc>
          <w:tcPr>
            <w:tcW w:w="313" w:type="pct"/>
            <w:tcBorders>
              <w:top w:val="single" w:sz="6" w:space="0" w:color="auto"/>
              <w:left w:val="single" w:sz="6" w:space="0" w:color="auto"/>
              <w:bottom w:val="single" w:sz="6" w:space="0" w:color="auto"/>
              <w:right w:val="single" w:sz="6" w:space="0" w:color="auto"/>
            </w:tcBorders>
          </w:tcPr>
          <w:p w14:paraId="52FB0686" w14:textId="77777777" w:rsidR="00351438"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03362F7B" w14:textId="77777777" w:rsidR="00351438" w:rsidRDefault="00351438" w:rsidP="00624933"/>
        </w:tc>
      </w:tr>
      <w:tr w:rsidR="00351438" w14:paraId="5866F68F"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2A30C8A4" w14:textId="77777777" w:rsidR="00351438" w:rsidRPr="00310F73" w:rsidRDefault="00351438" w:rsidP="00624933">
            <w:r w:rsidRPr="00C66397">
              <w:rPr>
                <w:rFonts w:cs="Arial"/>
                <w:snapToGrid w:val="0"/>
                <w:sz w:val="16"/>
              </w:rPr>
              <w:t>DVPVW_</w:t>
            </w:r>
            <w:r w:rsidRPr="00CD2BC2">
              <w:rPr>
                <w:rFonts w:cs="Arial"/>
                <w:snapToGrid w:val="0"/>
                <w:sz w:val="16"/>
              </w:rPr>
              <w:t>X</w:t>
            </w:r>
            <w:r>
              <w:rPr>
                <w:rFonts w:cs="Arial"/>
                <w:snapToGrid w:val="0"/>
                <w:sz w:val="16"/>
              </w:rPr>
              <w:t>H</w:t>
            </w:r>
            <w:r w:rsidRPr="00CD2BC2">
              <w:rPr>
                <w:rFonts w:cs="Arial"/>
                <w:snapToGrid w:val="0"/>
                <w:sz w:val="16"/>
              </w:rPr>
              <w:t>_ID</w:t>
            </w:r>
          </w:p>
        </w:tc>
        <w:tc>
          <w:tcPr>
            <w:tcW w:w="235" w:type="pct"/>
            <w:tcBorders>
              <w:top w:val="single" w:sz="6" w:space="0" w:color="auto"/>
              <w:left w:val="single" w:sz="6" w:space="0" w:color="auto"/>
              <w:bottom w:val="single" w:sz="6" w:space="0" w:color="auto"/>
              <w:right w:val="single" w:sz="6" w:space="0" w:color="auto"/>
            </w:tcBorders>
          </w:tcPr>
          <w:p w14:paraId="2C8E0C81" w14:textId="77777777" w:rsidR="00351438" w:rsidRDefault="00351438" w:rsidP="00624933"/>
        </w:tc>
        <w:tc>
          <w:tcPr>
            <w:tcW w:w="313" w:type="pct"/>
            <w:tcBorders>
              <w:top w:val="single" w:sz="6" w:space="0" w:color="auto"/>
              <w:left w:val="single" w:sz="6" w:space="0" w:color="auto"/>
              <w:bottom w:val="single" w:sz="6" w:space="0" w:color="auto"/>
              <w:right w:val="single" w:sz="6" w:space="0" w:color="auto"/>
            </w:tcBorders>
          </w:tcPr>
          <w:p w14:paraId="60826AEE" w14:textId="77777777" w:rsidR="00351438" w:rsidRPr="00CD2BC2"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064D23E7" w14:textId="77777777" w:rsidR="00351438" w:rsidRDefault="00351438" w:rsidP="00624933"/>
        </w:tc>
      </w:tr>
      <w:tr w:rsidR="00351438" w14:paraId="6B35EEEC"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010DBB26" w14:textId="77777777" w:rsidR="00351438" w:rsidRPr="00310F73" w:rsidRDefault="00351438" w:rsidP="00624933">
            <w:r w:rsidRPr="00C66397">
              <w:rPr>
                <w:rFonts w:cs="Arial"/>
                <w:snapToGrid w:val="0"/>
                <w:sz w:val="16"/>
              </w:rPr>
              <w:t>DVPVW_</w:t>
            </w:r>
            <w:r w:rsidRPr="0024556D">
              <w:rPr>
                <w:rFonts w:cs="Arial"/>
                <w:snapToGrid w:val="0"/>
                <w:sz w:val="16"/>
              </w:rPr>
              <w:t>XML_</w:t>
            </w:r>
            <w:r>
              <w:rPr>
                <w:rFonts w:cs="Arial"/>
                <w:snapToGrid w:val="0"/>
                <w:sz w:val="16"/>
              </w:rPr>
              <w:t>DETAIL_</w:t>
            </w:r>
            <w:r w:rsidRPr="0024556D">
              <w:rPr>
                <w:rFonts w:cs="Arial"/>
                <w:snapToGrid w:val="0"/>
                <w:sz w:val="16"/>
              </w:rPr>
              <w:t>TABEL</w:t>
            </w:r>
          </w:p>
        </w:tc>
        <w:tc>
          <w:tcPr>
            <w:tcW w:w="235" w:type="pct"/>
            <w:tcBorders>
              <w:top w:val="single" w:sz="6" w:space="0" w:color="auto"/>
              <w:left w:val="single" w:sz="6" w:space="0" w:color="auto"/>
              <w:bottom w:val="single" w:sz="6" w:space="0" w:color="auto"/>
              <w:right w:val="single" w:sz="6" w:space="0" w:color="auto"/>
            </w:tcBorders>
          </w:tcPr>
          <w:p w14:paraId="06D14333" w14:textId="77777777" w:rsidR="00351438" w:rsidRDefault="00351438" w:rsidP="00624933">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250BBD51" w14:textId="77777777" w:rsidR="00351438" w:rsidRPr="00C66397"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4E6A9DD6" w14:textId="77777777" w:rsidR="00351438" w:rsidRDefault="00351438" w:rsidP="00624933"/>
        </w:tc>
      </w:tr>
      <w:tr w:rsidR="00351438" w14:paraId="72B9A7D3"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0F1BC388" w14:textId="77777777" w:rsidR="00351438" w:rsidRPr="00310F73" w:rsidRDefault="00351438" w:rsidP="00624933">
            <w:r w:rsidRPr="00C66397">
              <w:rPr>
                <w:rFonts w:cs="Arial"/>
                <w:snapToGrid w:val="0"/>
                <w:sz w:val="16"/>
              </w:rPr>
              <w:t>DVPVW_</w:t>
            </w:r>
            <w:r w:rsidRPr="0024556D">
              <w:rPr>
                <w:rFonts w:cs="Arial"/>
                <w:snapToGrid w:val="0"/>
                <w:sz w:val="16"/>
              </w:rPr>
              <w:t>XML_</w:t>
            </w:r>
            <w:r>
              <w:rPr>
                <w:rFonts w:cs="Arial"/>
                <w:snapToGrid w:val="0"/>
                <w:sz w:val="16"/>
              </w:rPr>
              <w:t>HEADER_</w:t>
            </w:r>
            <w:r w:rsidRPr="0024556D">
              <w:rPr>
                <w:rFonts w:cs="Arial"/>
                <w:snapToGrid w:val="0"/>
                <w:sz w:val="16"/>
              </w:rPr>
              <w:t>TABEL</w:t>
            </w:r>
          </w:p>
        </w:tc>
        <w:tc>
          <w:tcPr>
            <w:tcW w:w="235" w:type="pct"/>
            <w:tcBorders>
              <w:top w:val="single" w:sz="6" w:space="0" w:color="auto"/>
              <w:left w:val="single" w:sz="6" w:space="0" w:color="auto"/>
              <w:bottom w:val="single" w:sz="6" w:space="0" w:color="auto"/>
              <w:right w:val="single" w:sz="6" w:space="0" w:color="auto"/>
            </w:tcBorders>
          </w:tcPr>
          <w:p w14:paraId="3728EC2F" w14:textId="77777777" w:rsidR="00351438" w:rsidRDefault="00351438" w:rsidP="00624933">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37F98E42" w14:textId="77777777" w:rsidR="00351438" w:rsidRPr="00C66397"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7BD342E1" w14:textId="77777777" w:rsidR="00351438" w:rsidRDefault="00351438" w:rsidP="00624933"/>
        </w:tc>
      </w:tr>
      <w:tr w:rsidR="00351438" w14:paraId="6A1FB4F3"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7682DAE" w14:textId="77777777" w:rsidR="00351438" w:rsidRPr="00C66397" w:rsidRDefault="00351438" w:rsidP="00624933">
            <w:pPr>
              <w:rPr>
                <w:rFonts w:cs="Arial"/>
                <w:snapToGrid w:val="0"/>
                <w:sz w:val="16"/>
              </w:rPr>
            </w:pPr>
            <w:r w:rsidRPr="00C66397">
              <w:rPr>
                <w:rFonts w:cs="Arial"/>
                <w:snapToGrid w:val="0"/>
                <w:sz w:val="16"/>
              </w:rPr>
              <w:t>DVPVW_PRODUCT_ID</w:t>
            </w:r>
          </w:p>
        </w:tc>
        <w:tc>
          <w:tcPr>
            <w:tcW w:w="235" w:type="pct"/>
            <w:tcBorders>
              <w:top w:val="single" w:sz="6" w:space="0" w:color="auto"/>
              <w:left w:val="single" w:sz="6" w:space="0" w:color="auto"/>
              <w:bottom w:val="single" w:sz="6" w:space="0" w:color="auto"/>
              <w:right w:val="single" w:sz="6" w:space="0" w:color="auto"/>
            </w:tcBorders>
          </w:tcPr>
          <w:p w14:paraId="52AD58EE" w14:textId="77777777" w:rsidR="00351438" w:rsidRPr="00C66397" w:rsidRDefault="00351438"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5F3991CE" w14:textId="77777777" w:rsidR="00351438" w:rsidRPr="00C66397" w:rsidRDefault="00351438" w:rsidP="00624933">
            <w:pPr>
              <w:rPr>
                <w:rFonts w:cs="Arial"/>
                <w:snapToGrid w:val="0"/>
                <w:sz w:val="16"/>
              </w:rPr>
            </w:pPr>
            <w:r w:rsidRPr="00C66397">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3E9B6287" w14:textId="77777777" w:rsidR="00351438" w:rsidRDefault="00351438" w:rsidP="00624933"/>
        </w:tc>
      </w:tr>
      <w:tr w:rsidR="00351438" w14:paraId="0915FFA8"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D6DBB4C" w14:textId="77777777" w:rsidR="00351438" w:rsidRPr="00C66397" w:rsidRDefault="00351438" w:rsidP="00624933">
            <w:pPr>
              <w:rPr>
                <w:rFonts w:cs="Arial"/>
                <w:snapToGrid w:val="0"/>
                <w:sz w:val="16"/>
              </w:rPr>
            </w:pPr>
            <w:r w:rsidRPr="00C66397">
              <w:rPr>
                <w:rFonts w:cs="Arial"/>
                <w:snapToGrid w:val="0"/>
                <w:sz w:val="16"/>
              </w:rPr>
              <w:t>DVPVW_PRODUCT_NUMMER</w:t>
            </w:r>
          </w:p>
        </w:tc>
        <w:tc>
          <w:tcPr>
            <w:tcW w:w="235" w:type="pct"/>
            <w:tcBorders>
              <w:top w:val="single" w:sz="6" w:space="0" w:color="auto"/>
              <w:left w:val="single" w:sz="6" w:space="0" w:color="auto"/>
              <w:bottom w:val="single" w:sz="6" w:space="0" w:color="auto"/>
              <w:right w:val="single" w:sz="6" w:space="0" w:color="auto"/>
            </w:tcBorders>
          </w:tcPr>
          <w:p w14:paraId="55B73776" w14:textId="77777777" w:rsidR="00351438" w:rsidRPr="00C66397" w:rsidRDefault="00351438"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0D79670" w14:textId="77777777" w:rsidR="00351438" w:rsidRPr="00C66397" w:rsidRDefault="00351438" w:rsidP="00624933">
            <w:pPr>
              <w:rPr>
                <w:rFonts w:cs="Arial"/>
                <w:snapToGrid w:val="0"/>
                <w:sz w:val="16"/>
              </w:rPr>
            </w:pPr>
            <w:r w:rsidRPr="00C66397">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19B32819" w14:textId="77777777" w:rsidR="00351438" w:rsidRDefault="00351438" w:rsidP="00624933"/>
        </w:tc>
      </w:tr>
      <w:tr w:rsidR="00351438" w14:paraId="4211B508"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2BFD88D4" w14:textId="77777777" w:rsidR="00351438" w:rsidRPr="00C66397" w:rsidRDefault="00351438" w:rsidP="00624933">
            <w:pPr>
              <w:rPr>
                <w:rFonts w:cs="Arial"/>
                <w:snapToGrid w:val="0"/>
                <w:sz w:val="16"/>
              </w:rPr>
            </w:pPr>
            <w:r w:rsidRPr="00C66397">
              <w:rPr>
                <w:rFonts w:cs="Arial"/>
                <w:snapToGrid w:val="0"/>
                <w:sz w:val="16"/>
              </w:rPr>
              <w:t>DVPVW_BERICHTSOORT</w:t>
            </w:r>
          </w:p>
        </w:tc>
        <w:tc>
          <w:tcPr>
            <w:tcW w:w="235" w:type="pct"/>
            <w:tcBorders>
              <w:top w:val="single" w:sz="6" w:space="0" w:color="auto"/>
              <w:left w:val="single" w:sz="6" w:space="0" w:color="auto"/>
              <w:bottom w:val="single" w:sz="6" w:space="0" w:color="auto"/>
              <w:right w:val="single" w:sz="6" w:space="0" w:color="auto"/>
            </w:tcBorders>
          </w:tcPr>
          <w:p w14:paraId="3876FAB8" w14:textId="77777777" w:rsidR="00351438" w:rsidRPr="00C66397" w:rsidRDefault="00351438"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477D262E" w14:textId="77777777" w:rsidR="00351438"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272E9B8A" w14:textId="77777777" w:rsidR="00351438" w:rsidRDefault="00351438" w:rsidP="00624933"/>
        </w:tc>
      </w:tr>
      <w:tr w:rsidR="00351438" w14:paraId="5B0B50C7"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3C5ABAB7" w14:textId="77777777" w:rsidR="00351438" w:rsidRPr="00C66397" w:rsidRDefault="00351438" w:rsidP="00624933">
            <w:pPr>
              <w:rPr>
                <w:rFonts w:cs="Arial"/>
                <w:snapToGrid w:val="0"/>
                <w:sz w:val="16"/>
              </w:rPr>
            </w:pPr>
            <w:r w:rsidRPr="00C66397">
              <w:rPr>
                <w:rFonts w:cs="Arial"/>
                <w:snapToGrid w:val="0"/>
                <w:sz w:val="16"/>
              </w:rPr>
              <w:t>DVPVW_OPGAVE_TYPE</w:t>
            </w:r>
          </w:p>
        </w:tc>
        <w:tc>
          <w:tcPr>
            <w:tcW w:w="235" w:type="pct"/>
            <w:tcBorders>
              <w:top w:val="single" w:sz="6" w:space="0" w:color="auto"/>
              <w:left w:val="single" w:sz="6" w:space="0" w:color="auto"/>
              <w:bottom w:val="single" w:sz="6" w:space="0" w:color="auto"/>
              <w:right w:val="single" w:sz="6" w:space="0" w:color="auto"/>
            </w:tcBorders>
          </w:tcPr>
          <w:p w14:paraId="7FB9CAE7" w14:textId="77777777" w:rsidR="00351438" w:rsidRDefault="00351438"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15AA0A9D" w14:textId="77777777" w:rsidR="00351438"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3765E4E7" w14:textId="77777777" w:rsidR="00351438" w:rsidRDefault="00351438" w:rsidP="00624933"/>
        </w:tc>
      </w:tr>
      <w:tr w:rsidR="00351438" w14:paraId="25131257"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5C26BA7B" w14:textId="77777777" w:rsidR="00351438" w:rsidRPr="00C66397" w:rsidRDefault="00351438" w:rsidP="00624933">
            <w:pPr>
              <w:rPr>
                <w:rFonts w:cs="Arial"/>
                <w:snapToGrid w:val="0"/>
                <w:sz w:val="16"/>
              </w:rPr>
            </w:pPr>
            <w:r w:rsidRPr="00C66397">
              <w:rPr>
                <w:rFonts w:cs="Arial"/>
                <w:snapToGrid w:val="0"/>
                <w:sz w:val="16"/>
              </w:rPr>
              <w:lastRenderedPageBreak/>
              <w:t>DVPVW_OPGAVE_MAAND</w:t>
            </w:r>
          </w:p>
        </w:tc>
        <w:tc>
          <w:tcPr>
            <w:tcW w:w="235" w:type="pct"/>
            <w:tcBorders>
              <w:top w:val="single" w:sz="6" w:space="0" w:color="auto"/>
              <w:left w:val="single" w:sz="6" w:space="0" w:color="auto"/>
              <w:bottom w:val="single" w:sz="6" w:space="0" w:color="auto"/>
              <w:right w:val="single" w:sz="6" w:space="0" w:color="auto"/>
            </w:tcBorders>
          </w:tcPr>
          <w:p w14:paraId="54CCF8DE" w14:textId="77777777" w:rsidR="00351438" w:rsidRDefault="00351438" w:rsidP="00624933">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567443F9" w14:textId="77777777" w:rsidR="00351438"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456093CE" w14:textId="77777777" w:rsidR="00351438" w:rsidRDefault="00351438" w:rsidP="00624933"/>
        </w:tc>
      </w:tr>
      <w:tr w:rsidR="00351438" w14:paraId="58CECEE4" w14:textId="77777777" w:rsidTr="00CB262F">
        <w:trPr>
          <w:cantSplit/>
        </w:trPr>
        <w:tc>
          <w:tcPr>
            <w:tcW w:w="1953" w:type="pct"/>
            <w:tcBorders>
              <w:top w:val="single" w:sz="6" w:space="0" w:color="auto"/>
              <w:left w:val="single" w:sz="6" w:space="0" w:color="auto"/>
              <w:bottom w:val="single" w:sz="6" w:space="0" w:color="auto"/>
              <w:right w:val="single" w:sz="6" w:space="0" w:color="auto"/>
            </w:tcBorders>
          </w:tcPr>
          <w:p w14:paraId="67B3588A" w14:textId="77777777" w:rsidR="00351438" w:rsidRPr="00C66397" w:rsidRDefault="00351438" w:rsidP="00624933">
            <w:pPr>
              <w:rPr>
                <w:rFonts w:cs="Arial"/>
                <w:snapToGrid w:val="0"/>
                <w:sz w:val="16"/>
              </w:rPr>
            </w:pPr>
            <w:r w:rsidRPr="00B54298">
              <w:rPr>
                <w:rFonts w:cs="Arial"/>
                <w:sz w:val="16"/>
                <w:szCs w:val="16"/>
              </w:rPr>
              <w:t>DVPVW_TS_VERVAL</w:t>
            </w:r>
          </w:p>
        </w:tc>
        <w:tc>
          <w:tcPr>
            <w:tcW w:w="235" w:type="pct"/>
            <w:tcBorders>
              <w:top w:val="single" w:sz="6" w:space="0" w:color="auto"/>
              <w:left w:val="single" w:sz="6" w:space="0" w:color="auto"/>
              <w:bottom w:val="single" w:sz="6" w:space="0" w:color="auto"/>
              <w:right w:val="single" w:sz="6" w:space="0" w:color="auto"/>
            </w:tcBorders>
          </w:tcPr>
          <w:p w14:paraId="6658842A" w14:textId="77777777" w:rsidR="00351438" w:rsidRDefault="00351438" w:rsidP="00624933">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6CD33DE2" w14:textId="77777777" w:rsidR="00351438"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7EFA0640" w14:textId="660416C1" w:rsidR="00351438" w:rsidRDefault="00351438" w:rsidP="00624933">
            <w:r>
              <w:rPr>
                <w:rFonts w:cs="Arial"/>
                <w:sz w:val="16"/>
                <w:szCs w:val="16"/>
              </w:rPr>
              <w:t xml:space="preserve">Als </w:t>
            </w:r>
            <w:r w:rsidRPr="00B54298">
              <w:rPr>
                <w:rFonts w:cs="Arial"/>
                <w:sz w:val="16"/>
                <w:szCs w:val="16"/>
              </w:rPr>
              <w:t>DVPVW_TS_VERVAL</w:t>
            </w:r>
            <w:r>
              <w:rPr>
                <w:rFonts w:cs="Arial"/>
                <w:sz w:val="16"/>
                <w:szCs w:val="16"/>
              </w:rPr>
              <w:t xml:space="preserve"> &lt;&gt; leeg dan  </w:t>
            </w:r>
            <w:r w:rsidRPr="007374C8">
              <w:rPr>
                <w:rFonts w:cs="Arial"/>
                <w:sz w:val="16"/>
                <w:szCs w:val="16"/>
              </w:rPr>
              <w:t>CMG</w:t>
            </w:r>
            <w:r w:rsidR="003C7261">
              <w:rPr>
                <w:rFonts w:cs="Arial"/>
                <w:sz w:val="16"/>
                <w:szCs w:val="16"/>
              </w:rPr>
              <w:t>_C_T_</w:t>
            </w:r>
            <w:r w:rsidRPr="007374C8">
              <w:rPr>
                <w:rFonts w:cs="Arial"/>
                <w:sz w:val="16"/>
                <w:szCs w:val="16"/>
              </w:rPr>
              <w:t>DEELNEMER_NP_SEL</w:t>
            </w:r>
            <w:r>
              <w:rPr>
                <w:rFonts w:cs="Arial"/>
                <w:sz w:val="16"/>
                <w:szCs w:val="16"/>
              </w:rPr>
              <w:t>.</w:t>
            </w:r>
            <w:r>
              <w:rPr>
                <w:rFonts w:cs="Arial"/>
                <w:snapToGrid w:val="0"/>
                <w:sz w:val="16"/>
              </w:rPr>
              <w:t>X_OP_TYPE</w:t>
            </w:r>
            <w:r>
              <w:rPr>
                <w:rFonts w:cs="Arial"/>
                <w:sz w:val="16"/>
                <w:szCs w:val="16"/>
              </w:rPr>
              <w:t xml:space="preserve">  = “D”</w:t>
            </w:r>
          </w:p>
        </w:tc>
      </w:tr>
    </w:tbl>
    <w:p w14:paraId="10E3F498" w14:textId="77777777" w:rsidR="00351438" w:rsidRDefault="00351438" w:rsidP="00351438"/>
    <w:p w14:paraId="142B370D" w14:textId="77777777" w:rsidR="00351438" w:rsidRDefault="00351438" w:rsidP="00351438">
      <w:pPr>
        <w:pStyle w:val="Kop5"/>
      </w:pPr>
      <w:r>
        <w:t>Uitvoer</w:t>
      </w:r>
    </w:p>
    <w:p w14:paraId="58EB9A4E" w14:textId="45E9C646" w:rsidR="00351438" w:rsidRDefault="00351438" w:rsidP="00351438">
      <w:r>
        <w:t xml:space="preserve">0 1 of meer voorkomens. De </w:t>
      </w:r>
      <w:r w:rsidR="005B6A35">
        <w:t>resultaat</w:t>
      </w:r>
      <w:r>
        <w:t xml:space="preserve">verzameling wordt aangeduid met </w:t>
      </w:r>
      <w:r>
        <w:rPr>
          <w:b/>
        </w:rPr>
        <w:t>CMG</w:t>
      </w:r>
      <w:r w:rsidR="003C7261">
        <w:rPr>
          <w:b/>
        </w:rPr>
        <w:t>_C_T_</w:t>
      </w:r>
      <w:r>
        <w:rPr>
          <w:b/>
        </w:rPr>
        <w:t>MELDING</w:t>
      </w:r>
      <w:r w:rsidRPr="00BC25E2">
        <w:rPr>
          <w:b/>
        </w:rPr>
        <w:t>_SEL</w:t>
      </w:r>
      <w:r w:rsidR="00CB262F">
        <w:t>.</w:t>
      </w:r>
    </w:p>
    <w:p w14:paraId="618B7F18" w14:textId="3468554E" w:rsidR="00351438" w:rsidRDefault="00351438" w:rsidP="00004578">
      <w:pPr>
        <w:pStyle w:val="Kop3"/>
      </w:pPr>
      <w:bookmarkStart w:id="218" w:name="_Toc509919586"/>
      <w:r>
        <w:t>Bepaal te verwerken SUB_CMG</w:t>
      </w:r>
      <w:r w:rsidR="003C7261">
        <w:t>_C_T_</w:t>
      </w:r>
      <w:r>
        <w:t>BERICHT</w:t>
      </w:r>
      <w:bookmarkEnd w:id="218"/>
    </w:p>
    <w:p w14:paraId="3F97B6FA" w14:textId="77777777" w:rsidR="00351438" w:rsidRDefault="00351438" w:rsidP="00004578">
      <w:pPr>
        <w:pStyle w:val="Kop5"/>
      </w:pPr>
      <w:r>
        <w:t>Functionele beschrijving</w:t>
      </w:r>
    </w:p>
    <w:p w14:paraId="38CB99D4" w14:textId="5E7B7D09" w:rsidR="00351438" w:rsidRDefault="00351438" w:rsidP="00351438">
      <w:r>
        <w:t xml:space="preserve">We verzamelen alle </w:t>
      </w:r>
      <w:proofErr w:type="spellStart"/>
      <w:r>
        <w:t>businesskeys</w:t>
      </w:r>
      <w:proofErr w:type="spellEnd"/>
      <w:r>
        <w:t xml:space="preserve"> uit </w:t>
      </w:r>
      <w:r w:rsidR="006E3F5C">
        <w:rPr>
          <w:b/>
        </w:rPr>
        <w:t>CMG</w:t>
      </w:r>
      <w:r w:rsidR="003C7261">
        <w:rPr>
          <w:b/>
        </w:rPr>
        <w:t>_C_T_</w:t>
      </w:r>
      <w:r w:rsidR="006E3F5C">
        <w:rPr>
          <w:b/>
        </w:rPr>
        <w:t>MELDING</w:t>
      </w:r>
      <w:r w:rsidR="006E3F5C" w:rsidRPr="00BC25E2">
        <w:rPr>
          <w:b/>
        </w:rPr>
        <w:t>_SEL</w:t>
      </w:r>
      <w:r w:rsidR="006E3F5C" w:rsidDel="005B6A35">
        <w:t xml:space="preserve"> </w:t>
      </w:r>
      <w:r w:rsidR="00CB262F">
        <w:t>die horen bij de melding</w:t>
      </w:r>
    </w:p>
    <w:p w14:paraId="707C9D52" w14:textId="77777777" w:rsidR="00004578" w:rsidRPr="00D673DA" w:rsidRDefault="00004578" w:rsidP="00351438"/>
    <w:p w14:paraId="75D92803" w14:textId="77777777" w:rsidR="00351438" w:rsidRDefault="00351438" w:rsidP="00004578">
      <w:pPr>
        <w:pStyle w:val="Kop5"/>
      </w:pPr>
      <w:r>
        <w:t>Gegevensfunctie : Selecteer bericht</w:t>
      </w:r>
    </w:p>
    <w:p w14:paraId="26E0FEAA" w14:textId="77777777" w:rsidR="00351438" w:rsidRDefault="00351438" w:rsidP="00351438">
      <w:pPr>
        <w:pStyle w:val="Kop5"/>
      </w:pPr>
      <w:proofErr w:type="spellStart"/>
      <w:r>
        <w:t>Selectiepad</w:t>
      </w:r>
      <w:proofErr w:type="spellEnd"/>
    </w:p>
    <w:p w14:paraId="4C55D6D7" w14:textId="4278B49C" w:rsidR="00351438" w:rsidRDefault="00351438" w:rsidP="00351438">
      <w:r>
        <w:t>CMG</w:t>
      </w:r>
      <w:r w:rsidR="003C7261">
        <w:t>_C_T_</w:t>
      </w:r>
      <w:r>
        <w:t>MELDING_SEL</w:t>
      </w:r>
    </w:p>
    <w:p w14:paraId="141FD531" w14:textId="2BB5A58E" w:rsidR="00351438" w:rsidRDefault="00351438" w:rsidP="00351438">
      <w:r w:rsidRPr="00CC68B2">
        <w:t xml:space="preserve">         </w:t>
      </w:r>
      <w:r w:rsidRPr="00CC68B2">
        <w:sym w:font="Wingdings" w:char="F0E2"/>
      </w:r>
      <w:r w:rsidRPr="00CC68B2">
        <w:br/>
        <w:t>CMG</w:t>
      </w:r>
      <w:r w:rsidR="003C7261">
        <w:t>_C_T_</w:t>
      </w:r>
      <w:r w:rsidRPr="00CC68B2">
        <w:t>BERICHT</w:t>
      </w:r>
    </w:p>
    <w:p w14:paraId="24427F89" w14:textId="77777777" w:rsidR="00351438" w:rsidRDefault="00351438" w:rsidP="00351438"/>
    <w:p w14:paraId="2623703B" w14:textId="77777777" w:rsidR="00351438" w:rsidRDefault="00351438" w:rsidP="00351438">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536"/>
        <w:gridCol w:w="426"/>
        <w:gridCol w:w="567"/>
        <w:gridCol w:w="4525"/>
      </w:tblGrid>
      <w:tr w:rsidR="00351438" w14:paraId="130132F4" w14:textId="77777777" w:rsidTr="00EB7413">
        <w:trPr>
          <w:cantSplit/>
        </w:trPr>
        <w:tc>
          <w:tcPr>
            <w:tcW w:w="1953" w:type="pct"/>
            <w:tcBorders>
              <w:top w:val="single" w:sz="6" w:space="0" w:color="auto"/>
              <w:left w:val="single" w:sz="6" w:space="0" w:color="auto"/>
              <w:bottom w:val="single" w:sz="6" w:space="0" w:color="auto"/>
              <w:right w:val="single" w:sz="6" w:space="0" w:color="auto"/>
            </w:tcBorders>
            <w:shd w:val="pct20" w:color="auto" w:fill="FFFFFF"/>
          </w:tcPr>
          <w:p w14:paraId="5EC35EC2" w14:textId="729D0D1A" w:rsidR="00351438" w:rsidRDefault="00351438" w:rsidP="00624933">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38954985" w14:textId="77777777" w:rsidR="00CB262F" w:rsidRPr="00CC68B2" w:rsidRDefault="00CB262F" w:rsidP="00624933">
            <w:pPr>
              <w:rPr>
                <w:rFonts w:cs="Arial"/>
                <w:b/>
                <w:snapToGrid w:val="0"/>
                <w:sz w:val="16"/>
              </w:rPr>
            </w:pPr>
          </w:p>
        </w:tc>
        <w:tc>
          <w:tcPr>
            <w:tcW w:w="235" w:type="pct"/>
            <w:tcBorders>
              <w:top w:val="single" w:sz="6" w:space="0" w:color="auto"/>
              <w:left w:val="single" w:sz="6" w:space="0" w:color="auto"/>
              <w:bottom w:val="single" w:sz="6" w:space="0" w:color="auto"/>
              <w:right w:val="single" w:sz="6" w:space="0" w:color="auto"/>
            </w:tcBorders>
            <w:shd w:val="pct20" w:color="auto" w:fill="FFFFFF"/>
          </w:tcPr>
          <w:p w14:paraId="52325519" w14:textId="77777777" w:rsidR="00351438" w:rsidRDefault="00351438" w:rsidP="00624933">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6FF77B7E" w14:textId="77777777" w:rsidR="00351438" w:rsidRPr="00CC68B2" w:rsidRDefault="00351438" w:rsidP="00624933">
            <w:pPr>
              <w:rPr>
                <w:rFonts w:cs="Arial"/>
                <w:b/>
                <w:snapToGrid w:val="0"/>
                <w:sz w:val="16"/>
              </w:rPr>
            </w:pPr>
            <w:r>
              <w:rPr>
                <w:rFonts w:cs="Arial"/>
                <w:b/>
                <w:snapToGrid w:val="0"/>
                <w:sz w:val="16"/>
              </w:rPr>
              <w:t>SEL</w:t>
            </w:r>
          </w:p>
        </w:tc>
        <w:tc>
          <w:tcPr>
            <w:tcW w:w="2499" w:type="pct"/>
            <w:tcBorders>
              <w:top w:val="single" w:sz="6" w:space="0" w:color="auto"/>
              <w:left w:val="single" w:sz="6" w:space="0" w:color="auto"/>
              <w:bottom w:val="single" w:sz="6" w:space="0" w:color="auto"/>
              <w:right w:val="single" w:sz="6" w:space="0" w:color="auto"/>
            </w:tcBorders>
            <w:shd w:val="pct20" w:color="auto" w:fill="FFFFFF"/>
          </w:tcPr>
          <w:p w14:paraId="044981B2" w14:textId="77777777" w:rsidR="00351438" w:rsidRDefault="00351438" w:rsidP="00624933">
            <w:pPr>
              <w:rPr>
                <w:b/>
              </w:rPr>
            </w:pPr>
            <w:proofErr w:type="spellStart"/>
            <w:r w:rsidRPr="00CC68B2">
              <w:rPr>
                <w:rFonts w:cs="Arial"/>
                <w:b/>
                <w:snapToGrid w:val="0"/>
                <w:sz w:val="16"/>
              </w:rPr>
              <w:t>Sel</w:t>
            </w:r>
            <w:proofErr w:type="spellEnd"/>
            <w:r w:rsidRPr="00CC68B2">
              <w:rPr>
                <w:rFonts w:cs="Arial"/>
                <w:b/>
                <w:snapToGrid w:val="0"/>
                <w:sz w:val="16"/>
              </w:rPr>
              <w:t>.</w:t>
            </w:r>
          </w:p>
        </w:tc>
      </w:tr>
      <w:tr w:rsidR="00351438" w14:paraId="1A8C7410" w14:textId="77777777" w:rsidTr="00EB7413">
        <w:trPr>
          <w:cantSplit/>
        </w:trPr>
        <w:tc>
          <w:tcPr>
            <w:tcW w:w="1953" w:type="pct"/>
            <w:tcBorders>
              <w:top w:val="single" w:sz="6" w:space="0" w:color="auto"/>
              <w:left w:val="single" w:sz="6" w:space="0" w:color="auto"/>
              <w:bottom w:val="single" w:sz="6" w:space="0" w:color="auto"/>
              <w:right w:val="single" w:sz="6" w:space="0" w:color="auto"/>
            </w:tcBorders>
            <w:shd w:val="clear" w:color="auto" w:fill="auto"/>
          </w:tcPr>
          <w:p w14:paraId="300C7157" w14:textId="77777777" w:rsidR="00351438" w:rsidRPr="00CC68B2" w:rsidRDefault="00351438" w:rsidP="00624933">
            <w:pPr>
              <w:rPr>
                <w:rFonts w:cs="Arial"/>
                <w:b/>
                <w:snapToGrid w:val="0"/>
                <w:sz w:val="16"/>
              </w:rPr>
            </w:pPr>
            <w:r w:rsidRPr="00CD2BC2">
              <w:rPr>
                <w:rFonts w:cs="Arial"/>
                <w:snapToGrid w:val="0"/>
                <w:sz w:val="16"/>
              </w:rPr>
              <w:t>DVPVW_XH_ID</w:t>
            </w:r>
          </w:p>
        </w:tc>
        <w:tc>
          <w:tcPr>
            <w:tcW w:w="235" w:type="pct"/>
            <w:tcBorders>
              <w:top w:val="single" w:sz="6" w:space="0" w:color="auto"/>
              <w:left w:val="single" w:sz="6" w:space="0" w:color="auto"/>
              <w:bottom w:val="single" w:sz="6" w:space="0" w:color="auto"/>
              <w:right w:val="single" w:sz="6" w:space="0" w:color="auto"/>
            </w:tcBorders>
            <w:shd w:val="clear" w:color="auto" w:fill="auto"/>
          </w:tcPr>
          <w:p w14:paraId="6864E102" w14:textId="77777777" w:rsidR="00351438" w:rsidRDefault="00351438" w:rsidP="00624933">
            <w:pPr>
              <w:rPr>
                <w:rFonts w:cs="Arial"/>
                <w:b/>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0118F1BB" w14:textId="77777777" w:rsidR="00351438" w:rsidRPr="00CC68B2" w:rsidRDefault="00351438" w:rsidP="00624933">
            <w:pPr>
              <w:rPr>
                <w:rFonts w:cs="Arial"/>
                <w:b/>
                <w:snapToGrid w:val="0"/>
                <w:sz w:val="16"/>
              </w:rPr>
            </w:pPr>
          </w:p>
        </w:tc>
        <w:tc>
          <w:tcPr>
            <w:tcW w:w="2499" w:type="pct"/>
            <w:tcBorders>
              <w:top w:val="single" w:sz="6" w:space="0" w:color="auto"/>
              <w:left w:val="single" w:sz="6" w:space="0" w:color="auto"/>
              <w:bottom w:val="single" w:sz="6" w:space="0" w:color="auto"/>
              <w:right w:val="single" w:sz="6" w:space="0" w:color="auto"/>
            </w:tcBorders>
            <w:shd w:val="clear" w:color="auto" w:fill="auto"/>
          </w:tcPr>
          <w:p w14:paraId="34FE4AE8" w14:textId="77777777" w:rsidR="00351438" w:rsidRPr="00CC68B2" w:rsidRDefault="00351438" w:rsidP="00624933">
            <w:pPr>
              <w:rPr>
                <w:rFonts w:cs="Arial"/>
                <w:b/>
                <w:snapToGrid w:val="0"/>
                <w:sz w:val="16"/>
              </w:rPr>
            </w:pPr>
          </w:p>
        </w:tc>
      </w:tr>
      <w:tr w:rsidR="00351438" w14:paraId="04B9D4D9" w14:textId="77777777" w:rsidTr="00EB7413">
        <w:trPr>
          <w:cantSplit/>
        </w:trPr>
        <w:tc>
          <w:tcPr>
            <w:tcW w:w="1953" w:type="pct"/>
            <w:tcBorders>
              <w:top w:val="single" w:sz="6" w:space="0" w:color="auto"/>
              <w:left w:val="single" w:sz="6" w:space="0" w:color="auto"/>
              <w:bottom w:val="single" w:sz="6" w:space="0" w:color="auto"/>
              <w:right w:val="single" w:sz="6" w:space="0" w:color="auto"/>
            </w:tcBorders>
            <w:shd w:val="clear" w:color="auto" w:fill="auto"/>
          </w:tcPr>
          <w:p w14:paraId="194D3742" w14:textId="77777777" w:rsidR="00351438" w:rsidRDefault="00351438" w:rsidP="00624933">
            <w:pPr>
              <w:rPr>
                <w:rFonts w:cs="Arial"/>
                <w:sz w:val="16"/>
                <w:szCs w:val="16"/>
              </w:rPr>
            </w:pPr>
            <w:r w:rsidRPr="0024556D">
              <w:rPr>
                <w:rFonts w:cs="Arial"/>
                <w:sz w:val="16"/>
                <w:szCs w:val="16"/>
              </w:rPr>
              <w:t>DVPVW_XML_HEADER_TABEL</w:t>
            </w:r>
          </w:p>
        </w:tc>
        <w:tc>
          <w:tcPr>
            <w:tcW w:w="235" w:type="pct"/>
            <w:tcBorders>
              <w:top w:val="single" w:sz="6" w:space="0" w:color="auto"/>
              <w:left w:val="single" w:sz="6" w:space="0" w:color="auto"/>
              <w:bottom w:val="single" w:sz="6" w:space="0" w:color="auto"/>
              <w:right w:val="single" w:sz="6" w:space="0" w:color="auto"/>
            </w:tcBorders>
            <w:shd w:val="clear" w:color="auto" w:fill="auto"/>
          </w:tcPr>
          <w:p w14:paraId="424DABF7" w14:textId="77777777" w:rsidR="00351438" w:rsidRDefault="00351438" w:rsidP="00624933">
            <w:pPr>
              <w:rPr>
                <w:rFonts w:cs="Arial"/>
                <w:b/>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38CB01C7" w14:textId="77777777" w:rsidR="00351438" w:rsidRPr="00CC68B2" w:rsidRDefault="00351438" w:rsidP="00624933">
            <w:pPr>
              <w:rPr>
                <w:rFonts w:cs="Arial"/>
                <w:b/>
                <w:snapToGrid w:val="0"/>
                <w:sz w:val="16"/>
              </w:rPr>
            </w:pPr>
          </w:p>
        </w:tc>
        <w:tc>
          <w:tcPr>
            <w:tcW w:w="2499" w:type="pct"/>
            <w:tcBorders>
              <w:top w:val="single" w:sz="6" w:space="0" w:color="auto"/>
              <w:left w:val="single" w:sz="6" w:space="0" w:color="auto"/>
              <w:bottom w:val="single" w:sz="6" w:space="0" w:color="auto"/>
              <w:right w:val="single" w:sz="6" w:space="0" w:color="auto"/>
            </w:tcBorders>
            <w:shd w:val="clear" w:color="auto" w:fill="auto"/>
          </w:tcPr>
          <w:p w14:paraId="5F1005C2" w14:textId="77777777" w:rsidR="00351438" w:rsidRPr="00CC68B2" w:rsidRDefault="00351438" w:rsidP="00624933">
            <w:pPr>
              <w:rPr>
                <w:rFonts w:cs="Arial"/>
                <w:b/>
                <w:snapToGrid w:val="0"/>
                <w:sz w:val="16"/>
              </w:rPr>
            </w:pPr>
          </w:p>
        </w:tc>
      </w:tr>
      <w:tr w:rsidR="00351438" w14:paraId="2FD3C5B1" w14:textId="77777777" w:rsidTr="00EB7413">
        <w:trPr>
          <w:cantSplit/>
        </w:trPr>
        <w:tc>
          <w:tcPr>
            <w:tcW w:w="1953" w:type="pct"/>
            <w:tcBorders>
              <w:top w:val="single" w:sz="6" w:space="0" w:color="auto"/>
              <w:left w:val="single" w:sz="6" w:space="0" w:color="auto"/>
              <w:bottom w:val="single" w:sz="6" w:space="0" w:color="auto"/>
              <w:right w:val="single" w:sz="6" w:space="0" w:color="auto"/>
            </w:tcBorders>
            <w:shd w:val="pct20" w:color="auto" w:fill="FFFFFF"/>
          </w:tcPr>
          <w:p w14:paraId="081734A3" w14:textId="0E0C9A74" w:rsidR="00351438" w:rsidRDefault="00351438" w:rsidP="00624933">
            <w:pPr>
              <w:rPr>
                <w:rFonts w:cs="Arial"/>
                <w:b/>
                <w:snapToGrid w:val="0"/>
                <w:sz w:val="16"/>
              </w:rPr>
            </w:pPr>
            <w:r w:rsidRPr="00CC68B2">
              <w:rPr>
                <w:rFonts w:cs="Arial"/>
                <w:b/>
                <w:snapToGrid w:val="0"/>
                <w:sz w:val="16"/>
              </w:rPr>
              <w:t>CMG</w:t>
            </w:r>
            <w:r w:rsidR="003C7261">
              <w:rPr>
                <w:rFonts w:cs="Arial"/>
                <w:b/>
                <w:snapToGrid w:val="0"/>
                <w:sz w:val="16"/>
              </w:rPr>
              <w:t>_C_T_</w:t>
            </w:r>
            <w:r w:rsidRPr="00CC68B2">
              <w:rPr>
                <w:rFonts w:cs="Arial"/>
                <w:b/>
                <w:snapToGrid w:val="0"/>
                <w:sz w:val="16"/>
              </w:rPr>
              <w:t>BERICHT (alias: X2)</w:t>
            </w:r>
          </w:p>
          <w:p w14:paraId="6827357D" w14:textId="77777777" w:rsidR="00CB262F" w:rsidRDefault="00CB262F" w:rsidP="00624933">
            <w:pPr>
              <w:rPr>
                <w:b/>
              </w:rPr>
            </w:pPr>
          </w:p>
        </w:tc>
        <w:tc>
          <w:tcPr>
            <w:tcW w:w="235" w:type="pct"/>
            <w:tcBorders>
              <w:top w:val="single" w:sz="6" w:space="0" w:color="auto"/>
              <w:left w:val="single" w:sz="6" w:space="0" w:color="auto"/>
              <w:bottom w:val="single" w:sz="6" w:space="0" w:color="auto"/>
              <w:right w:val="single" w:sz="6" w:space="0" w:color="auto"/>
            </w:tcBorders>
            <w:shd w:val="pct20" w:color="auto" w:fill="FFFFFF"/>
          </w:tcPr>
          <w:p w14:paraId="433BE024" w14:textId="77777777" w:rsidR="00351438" w:rsidRDefault="00351438" w:rsidP="00624933">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6B1295D9" w14:textId="77777777" w:rsidR="00351438" w:rsidRPr="00CC68B2" w:rsidRDefault="00351438" w:rsidP="00624933">
            <w:pPr>
              <w:rPr>
                <w:rFonts w:cs="Arial"/>
                <w:b/>
                <w:snapToGrid w:val="0"/>
                <w:sz w:val="16"/>
              </w:rPr>
            </w:pPr>
            <w:r>
              <w:rPr>
                <w:rFonts w:cs="Arial"/>
                <w:b/>
                <w:snapToGrid w:val="0"/>
                <w:sz w:val="16"/>
              </w:rPr>
              <w:t>SEL</w:t>
            </w:r>
          </w:p>
        </w:tc>
        <w:tc>
          <w:tcPr>
            <w:tcW w:w="2499" w:type="pct"/>
            <w:tcBorders>
              <w:top w:val="single" w:sz="6" w:space="0" w:color="auto"/>
              <w:left w:val="single" w:sz="6" w:space="0" w:color="auto"/>
              <w:bottom w:val="single" w:sz="6" w:space="0" w:color="auto"/>
              <w:right w:val="single" w:sz="6" w:space="0" w:color="auto"/>
            </w:tcBorders>
            <w:shd w:val="pct20" w:color="auto" w:fill="FFFFFF"/>
          </w:tcPr>
          <w:p w14:paraId="430B9EB1" w14:textId="77777777" w:rsidR="00351438" w:rsidRDefault="00351438" w:rsidP="00624933">
            <w:pPr>
              <w:rPr>
                <w:b/>
              </w:rPr>
            </w:pPr>
            <w:proofErr w:type="spellStart"/>
            <w:r w:rsidRPr="00CC68B2">
              <w:rPr>
                <w:rFonts w:cs="Arial"/>
                <w:b/>
                <w:snapToGrid w:val="0"/>
                <w:sz w:val="16"/>
              </w:rPr>
              <w:t>Sel</w:t>
            </w:r>
            <w:proofErr w:type="spellEnd"/>
            <w:r w:rsidRPr="00CC68B2">
              <w:rPr>
                <w:rFonts w:cs="Arial"/>
                <w:b/>
                <w:snapToGrid w:val="0"/>
                <w:sz w:val="16"/>
              </w:rPr>
              <w:t>.</w:t>
            </w:r>
          </w:p>
        </w:tc>
      </w:tr>
      <w:tr w:rsidR="00351438" w14:paraId="47FF42E5" w14:textId="77777777" w:rsidTr="00EB7413">
        <w:trPr>
          <w:cantSplit/>
        </w:trPr>
        <w:tc>
          <w:tcPr>
            <w:tcW w:w="1953" w:type="pct"/>
            <w:tcBorders>
              <w:top w:val="single" w:sz="6" w:space="0" w:color="auto"/>
              <w:left w:val="single" w:sz="6" w:space="0" w:color="auto"/>
              <w:bottom w:val="single" w:sz="6" w:space="0" w:color="auto"/>
              <w:right w:val="single" w:sz="6" w:space="0" w:color="auto"/>
            </w:tcBorders>
          </w:tcPr>
          <w:p w14:paraId="6A53E586" w14:textId="77777777" w:rsidR="00351438" w:rsidRPr="00310F73" w:rsidRDefault="00351438" w:rsidP="00624933">
            <w:r w:rsidRPr="00CD2BC2">
              <w:rPr>
                <w:rFonts w:cs="Arial"/>
                <w:snapToGrid w:val="0"/>
                <w:sz w:val="16"/>
              </w:rPr>
              <w:t>XH_ID</w:t>
            </w:r>
          </w:p>
        </w:tc>
        <w:tc>
          <w:tcPr>
            <w:tcW w:w="235" w:type="pct"/>
            <w:tcBorders>
              <w:top w:val="single" w:sz="6" w:space="0" w:color="auto"/>
              <w:left w:val="single" w:sz="6" w:space="0" w:color="auto"/>
              <w:bottom w:val="single" w:sz="6" w:space="0" w:color="auto"/>
              <w:right w:val="single" w:sz="6" w:space="0" w:color="auto"/>
            </w:tcBorders>
          </w:tcPr>
          <w:p w14:paraId="2F9937CC" w14:textId="77777777" w:rsidR="00351438" w:rsidRDefault="00351438" w:rsidP="00624933"/>
        </w:tc>
        <w:tc>
          <w:tcPr>
            <w:tcW w:w="313" w:type="pct"/>
            <w:tcBorders>
              <w:top w:val="single" w:sz="6" w:space="0" w:color="auto"/>
              <w:left w:val="single" w:sz="6" w:space="0" w:color="auto"/>
              <w:bottom w:val="single" w:sz="6" w:space="0" w:color="auto"/>
              <w:right w:val="single" w:sz="6" w:space="0" w:color="auto"/>
            </w:tcBorders>
          </w:tcPr>
          <w:p w14:paraId="23FE5917" w14:textId="77777777" w:rsidR="00351438" w:rsidRDefault="00351438" w:rsidP="00624933">
            <w:pPr>
              <w:rPr>
                <w:rFonts w:cs="Arial"/>
                <w:snapToGrid w:val="0"/>
                <w:sz w:val="16"/>
              </w:rPr>
            </w:pPr>
          </w:p>
        </w:tc>
        <w:tc>
          <w:tcPr>
            <w:tcW w:w="2499" w:type="pct"/>
            <w:tcBorders>
              <w:top w:val="single" w:sz="6" w:space="0" w:color="auto"/>
              <w:left w:val="single" w:sz="6" w:space="0" w:color="auto"/>
              <w:bottom w:val="single" w:sz="6" w:space="0" w:color="auto"/>
              <w:right w:val="single" w:sz="6" w:space="0" w:color="auto"/>
            </w:tcBorders>
          </w:tcPr>
          <w:p w14:paraId="6FAC81DF" w14:textId="77777777" w:rsidR="00351438" w:rsidRDefault="00351438" w:rsidP="00624933">
            <w:r>
              <w:rPr>
                <w:rFonts w:cs="Arial"/>
                <w:snapToGrid w:val="0"/>
                <w:sz w:val="16"/>
              </w:rPr>
              <w:t>=X1.</w:t>
            </w:r>
            <w:r w:rsidRPr="00CD2BC2">
              <w:rPr>
                <w:rFonts w:cs="Arial"/>
                <w:snapToGrid w:val="0"/>
                <w:sz w:val="16"/>
              </w:rPr>
              <w:t>DVPVW_XH_ID</w:t>
            </w:r>
          </w:p>
        </w:tc>
      </w:tr>
      <w:tr w:rsidR="00351438" w14:paraId="75BFA590" w14:textId="77777777" w:rsidTr="00EB7413">
        <w:trPr>
          <w:cantSplit/>
        </w:trPr>
        <w:tc>
          <w:tcPr>
            <w:tcW w:w="1953" w:type="pct"/>
            <w:tcBorders>
              <w:top w:val="single" w:sz="6" w:space="0" w:color="auto"/>
              <w:left w:val="single" w:sz="6" w:space="0" w:color="auto"/>
              <w:bottom w:val="single" w:sz="6" w:space="0" w:color="auto"/>
              <w:right w:val="single" w:sz="6" w:space="0" w:color="auto"/>
            </w:tcBorders>
          </w:tcPr>
          <w:p w14:paraId="26B620D6" w14:textId="77777777" w:rsidR="00351438" w:rsidRPr="00310F73" w:rsidRDefault="00351438" w:rsidP="00624933">
            <w:r w:rsidRPr="0024556D">
              <w:rPr>
                <w:rFonts w:cs="Arial"/>
                <w:snapToGrid w:val="0"/>
                <w:sz w:val="16"/>
              </w:rPr>
              <w:t>XML_HEADER_TABEL</w:t>
            </w:r>
          </w:p>
        </w:tc>
        <w:tc>
          <w:tcPr>
            <w:tcW w:w="235" w:type="pct"/>
            <w:tcBorders>
              <w:top w:val="single" w:sz="6" w:space="0" w:color="auto"/>
              <w:left w:val="single" w:sz="6" w:space="0" w:color="auto"/>
              <w:bottom w:val="single" w:sz="6" w:space="0" w:color="auto"/>
              <w:right w:val="single" w:sz="6" w:space="0" w:color="auto"/>
            </w:tcBorders>
          </w:tcPr>
          <w:p w14:paraId="34167CD2" w14:textId="77777777" w:rsidR="00351438" w:rsidRDefault="00351438" w:rsidP="00624933"/>
        </w:tc>
        <w:tc>
          <w:tcPr>
            <w:tcW w:w="313" w:type="pct"/>
            <w:tcBorders>
              <w:top w:val="single" w:sz="6" w:space="0" w:color="auto"/>
              <w:left w:val="single" w:sz="6" w:space="0" w:color="auto"/>
              <w:bottom w:val="single" w:sz="6" w:space="0" w:color="auto"/>
              <w:right w:val="single" w:sz="6" w:space="0" w:color="auto"/>
            </w:tcBorders>
          </w:tcPr>
          <w:p w14:paraId="5DBF5E47" w14:textId="77777777" w:rsidR="00351438" w:rsidRPr="00CD2BC2" w:rsidRDefault="00351438" w:rsidP="00624933">
            <w:pPr>
              <w:rPr>
                <w:rFonts w:cs="Arial"/>
                <w:snapToGrid w:val="0"/>
                <w:sz w:val="16"/>
              </w:rPr>
            </w:pPr>
          </w:p>
        </w:tc>
        <w:tc>
          <w:tcPr>
            <w:tcW w:w="2499" w:type="pct"/>
            <w:tcBorders>
              <w:top w:val="single" w:sz="6" w:space="0" w:color="auto"/>
              <w:left w:val="single" w:sz="6" w:space="0" w:color="auto"/>
              <w:bottom w:val="single" w:sz="6" w:space="0" w:color="auto"/>
              <w:right w:val="single" w:sz="6" w:space="0" w:color="auto"/>
            </w:tcBorders>
          </w:tcPr>
          <w:p w14:paraId="1190A968" w14:textId="77777777" w:rsidR="00351438" w:rsidRDefault="00351438" w:rsidP="00624933">
            <w:r w:rsidRPr="00CD2BC2">
              <w:rPr>
                <w:rFonts w:cs="Arial"/>
                <w:snapToGrid w:val="0"/>
                <w:sz w:val="16"/>
              </w:rPr>
              <w:t>=X1</w:t>
            </w:r>
            <w:r>
              <w:rPr>
                <w:rFonts w:cs="Arial"/>
                <w:snapToGrid w:val="0"/>
                <w:sz w:val="16"/>
              </w:rPr>
              <w:t>.</w:t>
            </w:r>
            <w:r w:rsidRPr="0024556D">
              <w:rPr>
                <w:rFonts w:cs="Arial"/>
                <w:sz w:val="16"/>
                <w:szCs w:val="16"/>
              </w:rPr>
              <w:t>DVPVW_XML_HEADER_TABEL</w:t>
            </w:r>
          </w:p>
        </w:tc>
      </w:tr>
      <w:tr w:rsidR="00351438" w14:paraId="0EE70F5E" w14:textId="77777777" w:rsidTr="00EB7413">
        <w:trPr>
          <w:cantSplit/>
        </w:trPr>
        <w:tc>
          <w:tcPr>
            <w:tcW w:w="1953" w:type="pct"/>
            <w:tcBorders>
              <w:top w:val="single" w:sz="6" w:space="0" w:color="auto"/>
              <w:left w:val="single" w:sz="6" w:space="0" w:color="auto"/>
              <w:bottom w:val="single" w:sz="6" w:space="0" w:color="auto"/>
              <w:right w:val="single" w:sz="6" w:space="0" w:color="auto"/>
            </w:tcBorders>
          </w:tcPr>
          <w:p w14:paraId="543F7AA6" w14:textId="77777777" w:rsidR="00351438" w:rsidRPr="00310F73" w:rsidRDefault="00351438" w:rsidP="00624933">
            <w:r w:rsidRPr="00B54298">
              <w:rPr>
                <w:rFonts w:cs="Arial"/>
                <w:snapToGrid w:val="0"/>
                <w:sz w:val="16"/>
              </w:rPr>
              <w:t>RSINBRON</w:t>
            </w:r>
          </w:p>
        </w:tc>
        <w:tc>
          <w:tcPr>
            <w:tcW w:w="235" w:type="pct"/>
            <w:tcBorders>
              <w:top w:val="single" w:sz="6" w:space="0" w:color="auto"/>
              <w:left w:val="single" w:sz="6" w:space="0" w:color="auto"/>
              <w:bottom w:val="single" w:sz="6" w:space="0" w:color="auto"/>
              <w:right w:val="single" w:sz="6" w:space="0" w:color="auto"/>
            </w:tcBorders>
          </w:tcPr>
          <w:p w14:paraId="22511D87" w14:textId="77777777" w:rsidR="00351438" w:rsidRDefault="00351438" w:rsidP="00624933">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1CE69B1D" w14:textId="77777777" w:rsidR="00351438" w:rsidRDefault="00351438" w:rsidP="00624933">
            <w:r>
              <w:t>X</w:t>
            </w:r>
          </w:p>
        </w:tc>
        <w:tc>
          <w:tcPr>
            <w:tcW w:w="2499" w:type="pct"/>
            <w:tcBorders>
              <w:top w:val="single" w:sz="6" w:space="0" w:color="auto"/>
              <w:left w:val="single" w:sz="6" w:space="0" w:color="auto"/>
              <w:bottom w:val="single" w:sz="6" w:space="0" w:color="auto"/>
              <w:right w:val="single" w:sz="6" w:space="0" w:color="auto"/>
            </w:tcBorders>
          </w:tcPr>
          <w:p w14:paraId="55D95D8F" w14:textId="77777777" w:rsidR="00351438" w:rsidRDefault="00351438" w:rsidP="00624933"/>
        </w:tc>
      </w:tr>
      <w:tr w:rsidR="00351438" w14:paraId="2D4FE0CB" w14:textId="77777777" w:rsidTr="00EB7413">
        <w:trPr>
          <w:cantSplit/>
        </w:trPr>
        <w:tc>
          <w:tcPr>
            <w:tcW w:w="1953" w:type="pct"/>
            <w:tcBorders>
              <w:top w:val="single" w:sz="6" w:space="0" w:color="auto"/>
              <w:left w:val="single" w:sz="6" w:space="0" w:color="auto"/>
              <w:bottom w:val="single" w:sz="6" w:space="0" w:color="auto"/>
              <w:right w:val="single" w:sz="6" w:space="0" w:color="auto"/>
            </w:tcBorders>
          </w:tcPr>
          <w:p w14:paraId="51454983" w14:textId="77777777" w:rsidR="00351438" w:rsidRDefault="00351438" w:rsidP="00624933">
            <w:r w:rsidRPr="00E35513">
              <w:rPr>
                <w:rFonts w:cs="Arial"/>
                <w:snapToGrid w:val="0"/>
                <w:sz w:val="16"/>
              </w:rPr>
              <w:t>BELASTINGJAAR</w:t>
            </w:r>
          </w:p>
        </w:tc>
        <w:tc>
          <w:tcPr>
            <w:tcW w:w="235" w:type="pct"/>
            <w:tcBorders>
              <w:top w:val="single" w:sz="6" w:space="0" w:color="auto"/>
              <w:left w:val="single" w:sz="6" w:space="0" w:color="auto"/>
              <w:bottom w:val="single" w:sz="6" w:space="0" w:color="auto"/>
              <w:right w:val="single" w:sz="6" w:space="0" w:color="auto"/>
            </w:tcBorders>
          </w:tcPr>
          <w:p w14:paraId="6A22018D" w14:textId="77777777" w:rsidR="00351438" w:rsidRDefault="00351438" w:rsidP="00624933">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35A26BB2" w14:textId="77777777" w:rsidR="00351438" w:rsidRDefault="00351438" w:rsidP="00624933">
            <w:r>
              <w:t>X</w:t>
            </w:r>
          </w:p>
        </w:tc>
        <w:tc>
          <w:tcPr>
            <w:tcW w:w="2499" w:type="pct"/>
            <w:tcBorders>
              <w:top w:val="single" w:sz="6" w:space="0" w:color="auto"/>
              <w:left w:val="single" w:sz="6" w:space="0" w:color="auto"/>
              <w:bottom w:val="single" w:sz="6" w:space="0" w:color="auto"/>
              <w:right w:val="single" w:sz="6" w:space="0" w:color="auto"/>
            </w:tcBorders>
          </w:tcPr>
          <w:p w14:paraId="330A4D9A" w14:textId="77777777" w:rsidR="00351438" w:rsidRDefault="00351438" w:rsidP="00624933"/>
        </w:tc>
      </w:tr>
      <w:tr w:rsidR="00351438" w14:paraId="31BFBA77" w14:textId="77777777" w:rsidTr="00EB7413">
        <w:trPr>
          <w:cantSplit/>
        </w:trPr>
        <w:tc>
          <w:tcPr>
            <w:tcW w:w="1953" w:type="pct"/>
            <w:tcBorders>
              <w:top w:val="single" w:sz="6" w:space="0" w:color="auto"/>
              <w:left w:val="single" w:sz="6" w:space="0" w:color="auto"/>
              <w:bottom w:val="single" w:sz="6" w:space="0" w:color="auto"/>
              <w:right w:val="single" w:sz="6" w:space="0" w:color="auto"/>
            </w:tcBorders>
          </w:tcPr>
          <w:p w14:paraId="6C6F8909" w14:textId="77777777" w:rsidR="00351438" w:rsidRDefault="00351438" w:rsidP="00624933">
            <w:r>
              <w:rPr>
                <w:rFonts w:cs="Arial"/>
                <w:snapToGrid w:val="0"/>
                <w:sz w:val="16"/>
              </w:rPr>
              <w:t>AANLEVERINGSNUMMER</w:t>
            </w:r>
          </w:p>
        </w:tc>
        <w:tc>
          <w:tcPr>
            <w:tcW w:w="235" w:type="pct"/>
            <w:tcBorders>
              <w:top w:val="single" w:sz="6" w:space="0" w:color="auto"/>
              <w:left w:val="single" w:sz="6" w:space="0" w:color="auto"/>
              <w:bottom w:val="single" w:sz="6" w:space="0" w:color="auto"/>
              <w:right w:val="single" w:sz="6" w:space="0" w:color="auto"/>
            </w:tcBorders>
          </w:tcPr>
          <w:p w14:paraId="0DE90E71" w14:textId="77777777" w:rsidR="00351438" w:rsidRDefault="00351438" w:rsidP="00624933">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40DBB561" w14:textId="77777777" w:rsidR="00351438" w:rsidRDefault="00351438" w:rsidP="00624933">
            <w:pPr>
              <w:rPr>
                <w:rFonts w:cs="Arial"/>
                <w:snapToGrid w:val="0"/>
                <w:sz w:val="16"/>
              </w:rPr>
            </w:pPr>
            <w:r>
              <w:rPr>
                <w:rFonts w:cs="Arial"/>
                <w:snapToGrid w:val="0"/>
                <w:sz w:val="16"/>
              </w:rPr>
              <w:t>X</w:t>
            </w:r>
          </w:p>
        </w:tc>
        <w:tc>
          <w:tcPr>
            <w:tcW w:w="2499" w:type="pct"/>
            <w:tcBorders>
              <w:top w:val="single" w:sz="6" w:space="0" w:color="auto"/>
              <w:left w:val="single" w:sz="6" w:space="0" w:color="auto"/>
              <w:bottom w:val="single" w:sz="6" w:space="0" w:color="auto"/>
              <w:right w:val="single" w:sz="6" w:space="0" w:color="auto"/>
            </w:tcBorders>
          </w:tcPr>
          <w:p w14:paraId="47CA2A25" w14:textId="77777777" w:rsidR="00351438" w:rsidRDefault="00351438" w:rsidP="00624933"/>
        </w:tc>
      </w:tr>
    </w:tbl>
    <w:p w14:paraId="236125B9" w14:textId="77777777" w:rsidR="00EA4A8D" w:rsidRDefault="00EA4A8D" w:rsidP="00351438"/>
    <w:p w14:paraId="1643F3EB" w14:textId="2B536134" w:rsidR="00351438" w:rsidRDefault="00351438" w:rsidP="00351438">
      <w:r>
        <w:t>(direct koppelen CMG</w:t>
      </w:r>
      <w:r w:rsidR="003C7261">
        <w:t>_C_T_</w:t>
      </w:r>
      <w:r>
        <w:t>MELDING en CMG</w:t>
      </w:r>
      <w:r w:rsidR="003C7261">
        <w:t>_C_T_</w:t>
      </w:r>
      <w:r>
        <w:t xml:space="preserve">BERICHT in de HSEL geeft foutmelding </w:t>
      </w:r>
      <w:r w:rsidRPr="004469FF">
        <w:t>THE STATEMENT IS TOO LONG OR TOO COMPLEX</w:t>
      </w:r>
      <w:r>
        <w:t xml:space="preserve"> )</w:t>
      </w:r>
    </w:p>
    <w:p w14:paraId="47F136F1" w14:textId="77777777" w:rsidR="00351438" w:rsidRDefault="00351438" w:rsidP="00351438"/>
    <w:p w14:paraId="0BD59AB7" w14:textId="77777777" w:rsidR="00351438" w:rsidRDefault="00351438" w:rsidP="00351438">
      <w:pPr>
        <w:pStyle w:val="Kop5"/>
      </w:pPr>
      <w:r>
        <w:t>Uitvoer</w:t>
      </w:r>
    </w:p>
    <w:p w14:paraId="1C9D05D2" w14:textId="7453D1C2" w:rsidR="00351438" w:rsidRDefault="00351438" w:rsidP="00351438">
      <w:r>
        <w:t xml:space="preserve">0 1 of meer voorkomens. De verzameling wordt aangeduid met </w:t>
      </w:r>
      <w:r>
        <w:rPr>
          <w:b/>
        </w:rPr>
        <w:t>CMG</w:t>
      </w:r>
      <w:r w:rsidR="003C7261">
        <w:rPr>
          <w:b/>
        </w:rPr>
        <w:t>_C_T_</w:t>
      </w:r>
      <w:r>
        <w:rPr>
          <w:b/>
        </w:rPr>
        <w:t>BERICHT</w:t>
      </w:r>
      <w:r w:rsidRPr="00BC25E2">
        <w:rPr>
          <w:b/>
        </w:rPr>
        <w:t>_SEL</w:t>
      </w:r>
      <w:r>
        <w:t>.</w:t>
      </w:r>
      <w:r>
        <w:br/>
        <w:t xml:space="preserve">Voeg het resultaat toe aan </w:t>
      </w:r>
      <w:r>
        <w:rPr>
          <w:b/>
        </w:rPr>
        <w:t>CMG</w:t>
      </w:r>
      <w:r w:rsidR="003C7261">
        <w:rPr>
          <w:b/>
        </w:rPr>
        <w:t>_C_T_</w:t>
      </w:r>
      <w:r>
        <w:rPr>
          <w:b/>
        </w:rPr>
        <w:t>MELDING_SEL</w:t>
      </w:r>
    </w:p>
    <w:p w14:paraId="6F57B5D4" w14:textId="77777777" w:rsidR="000957B9" w:rsidRDefault="000957B9" w:rsidP="00351438">
      <w:pPr>
        <w:pStyle w:val="Kop5"/>
      </w:pPr>
    </w:p>
    <w:p w14:paraId="4EF50AA0" w14:textId="77777777" w:rsidR="00351438" w:rsidRDefault="00351438" w:rsidP="00351438">
      <w:pPr>
        <w:pStyle w:val="Kop5"/>
      </w:pPr>
      <w:r>
        <w:t>Afwijkende uitvoer</w:t>
      </w:r>
    </w:p>
    <w:p w14:paraId="29A584F4" w14:textId="77777777" w:rsidR="00351438" w:rsidRDefault="00351438" w:rsidP="00351438">
      <w:r>
        <w:t>n.v.t.</w:t>
      </w:r>
    </w:p>
    <w:p w14:paraId="4DEA3C89" w14:textId="77777777" w:rsidR="00351438" w:rsidRDefault="00351438" w:rsidP="00351438"/>
    <w:p w14:paraId="2E2140F1" w14:textId="77777777" w:rsidR="00351438" w:rsidRDefault="00351438" w:rsidP="00004578">
      <w:pPr>
        <w:pStyle w:val="Kop3"/>
      </w:pPr>
      <w:bookmarkStart w:id="219" w:name="_Toc509919587"/>
      <w:r>
        <w:t>Bepaal te verwerken SUB_H_FIN_MELDING_SK</w:t>
      </w:r>
      <w:bookmarkEnd w:id="219"/>
    </w:p>
    <w:p w14:paraId="4CC529FA" w14:textId="77777777" w:rsidR="00351438" w:rsidRDefault="00351438" w:rsidP="00004578">
      <w:pPr>
        <w:pStyle w:val="Kop5"/>
      </w:pPr>
      <w:r>
        <w:t>Functionele beschrijving</w:t>
      </w:r>
    </w:p>
    <w:p w14:paraId="42E84026" w14:textId="555FF7BF" w:rsidR="00351438" w:rsidRDefault="00351438" w:rsidP="00351438">
      <w:r>
        <w:t>We selecteren nu de SK</w:t>
      </w:r>
      <w:r w:rsidR="000957B9">
        <w:t xml:space="preserve"> </w:t>
      </w:r>
      <w:r>
        <w:t xml:space="preserve">uit H_FIN_MELDING  </w:t>
      </w:r>
    </w:p>
    <w:p w14:paraId="55CE17AC" w14:textId="77777777" w:rsidR="00004578" w:rsidRDefault="00004578" w:rsidP="00351438"/>
    <w:p w14:paraId="62F1D3F5" w14:textId="77777777" w:rsidR="00351438" w:rsidRDefault="00351438" w:rsidP="00004578">
      <w:pPr>
        <w:pStyle w:val="Kop5"/>
      </w:pPr>
      <w:r>
        <w:t xml:space="preserve">Gegevensfunctie : Selecteer </w:t>
      </w:r>
      <w:r w:rsidRPr="00522C6C">
        <w:t>H_FIN_MELDING</w:t>
      </w:r>
    </w:p>
    <w:p w14:paraId="725D5C41" w14:textId="4A19A78C" w:rsidR="00351438" w:rsidRDefault="00EB7413" w:rsidP="00EB7413">
      <w:pPr>
        <w:pStyle w:val="Kop5"/>
      </w:pPr>
      <w:proofErr w:type="spellStart"/>
      <w:r>
        <w:t>Selectiepad</w:t>
      </w:r>
      <w:proofErr w:type="spellEnd"/>
    </w:p>
    <w:p w14:paraId="02A92C4B" w14:textId="4EA2F14B" w:rsidR="00351438" w:rsidRDefault="00351438" w:rsidP="00351438">
      <w:r>
        <w:t>CMG</w:t>
      </w:r>
      <w:r w:rsidR="003C7261">
        <w:t>_C_T_</w:t>
      </w:r>
      <w:r>
        <w:t>MELDING_SEL</w:t>
      </w:r>
    </w:p>
    <w:p w14:paraId="2F14E455" w14:textId="77777777" w:rsidR="00351438" w:rsidRPr="00CC68B2" w:rsidRDefault="00351438" w:rsidP="00351438">
      <w:pPr>
        <w:rPr>
          <w:b/>
        </w:rPr>
      </w:pPr>
      <w:r w:rsidRPr="00CC68B2">
        <w:t xml:space="preserve">         </w:t>
      </w:r>
      <w:r w:rsidRPr="00CC68B2">
        <w:sym w:font="Wingdings" w:char="F0E2"/>
      </w:r>
      <w:r w:rsidRPr="00CC68B2">
        <w:br/>
        <w:t>H_FIN_MELDING</w:t>
      </w:r>
    </w:p>
    <w:p w14:paraId="4F88555D" w14:textId="77777777" w:rsidR="00351438" w:rsidRDefault="00351438" w:rsidP="00351438"/>
    <w:p w14:paraId="3C3FC261" w14:textId="0082966D" w:rsidR="00351438" w:rsidRDefault="00EB7413" w:rsidP="00EB7413">
      <w:pPr>
        <w:pStyle w:val="Kop5"/>
      </w:pPr>
      <w:r>
        <w:t>Kolommen en condities</w:t>
      </w:r>
    </w:p>
    <w:tbl>
      <w:tblPr>
        <w:tblW w:w="9067" w:type="dxa"/>
        <w:tblLayout w:type="fixed"/>
        <w:tblCellMar>
          <w:left w:w="70" w:type="dxa"/>
          <w:right w:w="70" w:type="dxa"/>
        </w:tblCellMar>
        <w:tblLook w:val="0000" w:firstRow="0" w:lastRow="0" w:firstColumn="0" w:lastColumn="0" w:noHBand="0" w:noVBand="0"/>
      </w:tblPr>
      <w:tblGrid>
        <w:gridCol w:w="3823"/>
        <w:gridCol w:w="425"/>
        <w:gridCol w:w="425"/>
        <w:gridCol w:w="4394"/>
      </w:tblGrid>
      <w:tr w:rsidR="00351438" w:rsidRPr="006848BA" w14:paraId="5D1D02FB" w14:textId="77777777" w:rsidTr="006E3F5C">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510C4CC" w14:textId="5C0FA0C9" w:rsidR="00351438" w:rsidRDefault="00351438" w:rsidP="00624933">
            <w:pPr>
              <w:rPr>
                <w:rFonts w:cs="Arial"/>
                <w:b/>
                <w:snapToGrid w:val="0"/>
                <w:sz w:val="16"/>
              </w:rPr>
            </w:pPr>
            <w:r>
              <w:rPr>
                <w:rFonts w:cs="Arial"/>
                <w:b/>
                <w:snapToGrid w:val="0"/>
                <w:sz w:val="16"/>
              </w:rPr>
              <w:lastRenderedPageBreak/>
              <w:t>CMG</w:t>
            </w:r>
            <w:r w:rsidR="003C7261">
              <w:rPr>
                <w:rFonts w:cs="Arial"/>
                <w:b/>
                <w:snapToGrid w:val="0"/>
                <w:sz w:val="16"/>
              </w:rPr>
              <w:t>_C_T_</w:t>
            </w:r>
            <w:r w:rsidR="00EA4A8D">
              <w:rPr>
                <w:rFonts w:cs="Arial"/>
                <w:b/>
                <w:snapToGrid w:val="0"/>
                <w:sz w:val="16"/>
              </w:rPr>
              <w:t>MELDING</w:t>
            </w:r>
            <w:r>
              <w:rPr>
                <w:rFonts w:cs="Arial"/>
                <w:b/>
                <w:snapToGrid w:val="0"/>
                <w:sz w:val="16"/>
              </w:rPr>
              <w:t>_SEL</w:t>
            </w:r>
            <w:r w:rsidRPr="00C66397">
              <w:rPr>
                <w:rFonts w:cs="Arial"/>
                <w:b/>
                <w:snapToGrid w:val="0"/>
                <w:sz w:val="16"/>
              </w:rPr>
              <w:t xml:space="preserve"> </w:t>
            </w:r>
          </w:p>
          <w:p w14:paraId="1F5AC3D7" w14:textId="77777777" w:rsidR="00351438" w:rsidRPr="006848BA" w:rsidRDefault="00351438" w:rsidP="00624933">
            <w:pPr>
              <w:rPr>
                <w:b/>
                <w:sz w:val="16"/>
                <w:szCs w:val="16"/>
              </w:rPr>
            </w:pPr>
            <w:r>
              <w:rPr>
                <w:rFonts w:cs="Arial"/>
                <w:b/>
                <w:snapToGrid w:val="0"/>
                <w:sz w:val="16"/>
              </w:rPr>
              <w:t>(</w:t>
            </w:r>
            <w:r w:rsidRPr="004A31D1">
              <w:rPr>
                <w:rFonts w:cs="Arial"/>
                <w:b/>
                <w:snapToGrid w:val="0"/>
                <w:sz w:val="16"/>
              </w:rPr>
              <w:t>alias X1</w:t>
            </w:r>
            <w:r>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817E126" w14:textId="77777777" w:rsidR="00351438" w:rsidRDefault="00351438" w:rsidP="00624933">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7256B09" w14:textId="77777777" w:rsidR="00351438" w:rsidRDefault="00351438" w:rsidP="00624933">
            <w:pPr>
              <w:ind w:right="-70"/>
              <w:rPr>
                <w:b/>
                <w:sz w:val="16"/>
                <w:szCs w:val="16"/>
              </w:rPr>
            </w:pPr>
            <w:proofErr w:type="spellStart"/>
            <w:r>
              <w:rPr>
                <w:b/>
                <w:sz w:val="16"/>
                <w:szCs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pct15" w:color="auto" w:fill="auto"/>
          </w:tcPr>
          <w:p w14:paraId="01881868" w14:textId="77777777" w:rsidR="00351438" w:rsidRPr="006848BA" w:rsidRDefault="00351438" w:rsidP="00624933">
            <w:pPr>
              <w:rPr>
                <w:b/>
                <w:sz w:val="16"/>
                <w:szCs w:val="16"/>
              </w:rPr>
            </w:pPr>
          </w:p>
        </w:tc>
      </w:tr>
      <w:tr w:rsidR="00351438" w:rsidRPr="00FD0F8F" w14:paraId="74CA88FA" w14:textId="77777777" w:rsidTr="006E3F5C">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082FAD" w14:textId="77777777" w:rsidR="00351438" w:rsidRPr="00CA2FEF" w:rsidRDefault="00351438" w:rsidP="00624933">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19D2A4" w14:textId="77777777" w:rsidR="00351438" w:rsidRPr="00CA2FE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B2D2C4" w14:textId="77777777" w:rsidR="00351438" w:rsidRPr="00CA2FE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A4C8657" w14:textId="77777777" w:rsidR="00351438" w:rsidRPr="00CA2FEF" w:rsidRDefault="00351438" w:rsidP="00624933">
            <w:pPr>
              <w:rPr>
                <w:rFonts w:cs="Arial"/>
                <w:snapToGrid w:val="0"/>
                <w:sz w:val="16"/>
              </w:rPr>
            </w:pPr>
          </w:p>
        </w:tc>
      </w:tr>
      <w:tr w:rsidR="00351438" w:rsidRPr="00FD0F8F" w14:paraId="1B591B52" w14:textId="77777777" w:rsidTr="006E3F5C">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8F5C2B4" w14:textId="77777777" w:rsidR="00351438" w:rsidRPr="00CA2FEF" w:rsidRDefault="00351438" w:rsidP="00624933">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3B2BD0" w14:textId="77777777" w:rsidR="00351438" w:rsidRPr="00CA2FE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0C9BC9" w14:textId="77777777" w:rsidR="00351438" w:rsidRPr="00CA2FE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2C143F7" w14:textId="77777777" w:rsidR="00351438" w:rsidRPr="00CA2FEF" w:rsidRDefault="00351438" w:rsidP="00624933">
            <w:pPr>
              <w:rPr>
                <w:rFonts w:cs="Arial"/>
                <w:snapToGrid w:val="0"/>
                <w:sz w:val="16"/>
              </w:rPr>
            </w:pPr>
          </w:p>
        </w:tc>
      </w:tr>
      <w:tr w:rsidR="00351438" w:rsidRPr="00FD0F8F" w14:paraId="302AC4B3" w14:textId="77777777" w:rsidTr="006E3F5C">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479E24B" w14:textId="77777777" w:rsidR="00351438" w:rsidRPr="00FD0F8F" w:rsidRDefault="00351438" w:rsidP="00624933">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EB385B" w14:textId="77777777" w:rsidR="00351438" w:rsidRPr="00FD0F8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4DDBE1E" w14:textId="77777777" w:rsidR="00351438" w:rsidRPr="00FD0F8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9D3748B" w14:textId="77777777" w:rsidR="00351438" w:rsidRPr="00FD0F8F" w:rsidRDefault="00351438" w:rsidP="00624933">
            <w:pPr>
              <w:rPr>
                <w:rFonts w:cs="Arial"/>
                <w:snapToGrid w:val="0"/>
                <w:sz w:val="16"/>
              </w:rPr>
            </w:pPr>
          </w:p>
        </w:tc>
      </w:tr>
      <w:tr w:rsidR="00351438" w:rsidRPr="00FD0F8F" w14:paraId="29818F6A" w14:textId="77777777" w:rsidTr="006E3F5C">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C8D673" w14:textId="77777777" w:rsidR="00351438" w:rsidRPr="00FD0F8F" w:rsidRDefault="00351438" w:rsidP="00624933">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D7E84B" w14:textId="77777777" w:rsidR="00351438" w:rsidRPr="00FD0F8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F78273" w14:textId="77777777" w:rsidR="00351438" w:rsidRPr="00FD0F8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D5463B2" w14:textId="77777777" w:rsidR="00351438" w:rsidRPr="00FD0F8F" w:rsidRDefault="00351438" w:rsidP="00624933">
            <w:pPr>
              <w:rPr>
                <w:rFonts w:cs="Arial"/>
                <w:snapToGrid w:val="0"/>
                <w:sz w:val="16"/>
              </w:rPr>
            </w:pPr>
          </w:p>
        </w:tc>
      </w:tr>
      <w:tr w:rsidR="00351438" w:rsidRPr="00FD0F8F" w14:paraId="15D006D0" w14:textId="77777777" w:rsidTr="006E3F5C">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6790C6" w14:textId="77777777" w:rsidR="00351438" w:rsidRPr="00FD0F8F" w:rsidRDefault="00351438" w:rsidP="00624933">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29EFC5" w14:textId="77777777" w:rsidR="00351438" w:rsidRPr="00FD0F8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E02B5D" w14:textId="77777777" w:rsidR="00351438" w:rsidRPr="00FD0F8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BEC5D9C" w14:textId="77777777" w:rsidR="00351438" w:rsidRPr="00FD0F8F" w:rsidRDefault="00351438" w:rsidP="00624933">
            <w:pPr>
              <w:rPr>
                <w:rFonts w:cs="Arial"/>
                <w:snapToGrid w:val="0"/>
                <w:sz w:val="16"/>
              </w:rPr>
            </w:pPr>
          </w:p>
        </w:tc>
      </w:tr>
      <w:tr w:rsidR="00351438" w:rsidRPr="00FD0F8F" w14:paraId="6920E92A" w14:textId="77777777" w:rsidTr="006E3F5C">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A20492" w14:textId="77777777" w:rsidR="00351438" w:rsidRPr="00FD0F8F" w:rsidRDefault="00351438" w:rsidP="00624933">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9638EC" w14:textId="77777777" w:rsidR="00351438" w:rsidRPr="00FD0F8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126E14" w14:textId="77777777" w:rsidR="00351438" w:rsidRPr="00FD0F8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E15E5E2" w14:textId="77777777" w:rsidR="00351438" w:rsidRPr="00FD0F8F" w:rsidRDefault="00351438" w:rsidP="00624933">
            <w:pPr>
              <w:rPr>
                <w:rFonts w:cs="Arial"/>
                <w:snapToGrid w:val="0"/>
                <w:sz w:val="16"/>
              </w:rPr>
            </w:pPr>
          </w:p>
        </w:tc>
      </w:tr>
      <w:tr w:rsidR="00351438" w:rsidRPr="00FD0F8F" w14:paraId="39E840C9" w14:textId="77777777" w:rsidTr="006E3F5C">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E9DD6D6" w14:textId="77777777" w:rsidR="00351438" w:rsidRPr="00FD0F8F" w:rsidRDefault="00351438" w:rsidP="00624933">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8479CC4" w14:textId="77777777" w:rsidR="00351438" w:rsidRPr="00FD0F8F" w:rsidRDefault="00351438" w:rsidP="00624933">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E5600EA" w14:textId="77777777" w:rsidR="00351438" w:rsidRPr="00FD0F8F" w:rsidRDefault="00351438" w:rsidP="00624933">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46DF8A1" w14:textId="77777777" w:rsidR="00351438" w:rsidRPr="00FD0F8F" w:rsidRDefault="00351438" w:rsidP="00624933">
            <w:pPr>
              <w:rPr>
                <w:rFonts w:cs="Arial"/>
                <w:snapToGrid w:val="0"/>
                <w:sz w:val="16"/>
              </w:rPr>
            </w:pPr>
          </w:p>
        </w:tc>
      </w:tr>
      <w:tr w:rsidR="00351438" w:rsidRPr="006848BA" w14:paraId="0E0D7E23" w14:textId="77777777" w:rsidTr="006E3F5C">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1E0A2215" w14:textId="77777777" w:rsidR="00351438" w:rsidRPr="006848BA" w:rsidRDefault="00351438" w:rsidP="00624933">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05CA48EA" w14:textId="77777777" w:rsidR="00351438" w:rsidRPr="006848BA" w:rsidRDefault="00351438" w:rsidP="00624933">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C5BDED9" w14:textId="77777777" w:rsidR="00351438" w:rsidRPr="006848BA" w:rsidRDefault="00351438" w:rsidP="00624933">
            <w:pPr>
              <w:ind w:right="-70"/>
              <w:rPr>
                <w:b/>
                <w:sz w:val="16"/>
                <w:szCs w:val="16"/>
              </w:rPr>
            </w:pPr>
            <w:proofErr w:type="spellStart"/>
            <w:r>
              <w:rPr>
                <w:b/>
                <w:sz w:val="16"/>
                <w:szCs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pct15" w:color="auto" w:fill="auto"/>
          </w:tcPr>
          <w:p w14:paraId="2B80FA42" w14:textId="77777777" w:rsidR="00351438" w:rsidRPr="006848BA" w:rsidRDefault="00351438" w:rsidP="00624933">
            <w:pPr>
              <w:rPr>
                <w:b/>
                <w:sz w:val="16"/>
                <w:szCs w:val="16"/>
              </w:rPr>
            </w:pPr>
          </w:p>
        </w:tc>
      </w:tr>
      <w:tr w:rsidR="00351438" w:rsidRPr="006848BA" w14:paraId="684FE7A5"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ACB51F" w14:textId="77777777" w:rsidR="00351438" w:rsidRPr="006848BA" w:rsidRDefault="00351438" w:rsidP="00624933">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1AAD26C7" w14:textId="77777777" w:rsidR="00351438" w:rsidRPr="006848BA" w:rsidRDefault="00351438" w:rsidP="00624933">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B562D3" w14:textId="77777777" w:rsidR="00351438" w:rsidRPr="006848BA" w:rsidRDefault="00351438" w:rsidP="00624933">
            <w:pPr>
              <w:ind w:right="-70"/>
              <w:rPr>
                <w:rFonts w:cs="Arial"/>
                <w:sz w:val="16"/>
                <w:szCs w:val="16"/>
              </w:rPr>
            </w:pPr>
            <w:r w:rsidRPr="006848BA">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C9D443E" w14:textId="77777777" w:rsidR="00351438" w:rsidRPr="006848BA" w:rsidRDefault="00351438" w:rsidP="00624933">
            <w:pPr>
              <w:rPr>
                <w:rFonts w:cs="Arial"/>
                <w:sz w:val="16"/>
                <w:szCs w:val="16"/>
              </w:rPr>
            </w:pPr>
          </w:p>
        </w:tc>
      </w:tr>
      <w:tr w:rsidR="00351438" w:rsidRPr="006848BA" w14:paraId="767FB762"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769F26" w14:textId="77777777" w:rsidR="00351438" w:rsidRPr="006848BA" w:rsidRDefault="00351438" w:rsidP="00624933">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4DC45875" w14:textId="77777777" w:rsidR="00351438" w:rsidRPr="006848BA"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8270AD"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7294D1A" w14:textId="77777777" w:rsidR="00351438" w:rsidRPr="006848BA" w:rsidRDefault="00351438" w:rsidP="00624933">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351438" w14:paraId="7DD954F3"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AB273F" w14:textId="77777777" w:rsidR="00351438" w:rsidRPr="00E819F5" w:rsidRDefault="00351438" w:rsidP="00624933">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6D0D68B0" w14:textId="77777777" w:rsidR="00351438" w:rsidRPr="006848BA"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7608BF"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93A54EF" w14:textId="77777777" w:rsidR="00351438" w:rsidRDefault="00351438" w:rsidP="00624933">
            <w:pPr>
              <w:rPr>
                <w:rFonts w:cs="Arial"/>
                <w:sz w:val="16"/>
                <w:szCs w:val="16"/>
              </w:rPr>
            </w:pPr>
            <w:r>
              <w:rPr>
                <w:rFonts w:cs="Arial"/>
                <w:sz w:val="16"/>
                <w:szCs w:val="16"/>
              </w:rPr>
              <w:t>= X1.</w:t>
            </w:r>
            <w:r w:rsidRPr="00E35513">
              <w:rPr>
                <w:rFonts w:cs="Arial"/>
                <w:snapToGrid w:val="0"/>
                <w:sz w:val="16"/>
              </w:rPr>
              <w:t>BELASTINGJAAR</w:t>
            </w:r>
          </w:p>
        </w:tc>
      </w:tr>
      <w:tr w:rsidR="00351438" w14:paraId="46A8DDDB"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59CDF59" w14:textId="77777777" w:rsidR="00351438" w:rsidRPr="00E819F5" w:rsidRDefault="00351438" w:rsidP="00624933">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3E31108E" w14:textId="77777777" w:rsidR="00351438" w:rsidRPr="006848BA"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54EC67"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3FE1CF0" w14:textId="77777777" w:rsidR="00351438" w:rsidRDefault="00351438" w:rsidP="00624933">
            <w:pPr>
              <w:rPr>
                <w:rFonts w:cs="Arial"/>
                <w:sz w:val="16"/>
                <w:szCs w:val="16"/>
              </w:rPr>
            </w:pPr>
            <w:r>
              <w:rPr>
                <w:rFonts w:cs="Arial"/>
                <w:sz w:val="16"/>
                <w:szCs w:val="16"/>
              </w:rPr>
              <w:t>= X1.</w:t>
            </w:r>
            <w:r w:rsidRPr="00B54298">
              <w:rPr>
                <w:rFonts w:cs="Arial"/>
                <w:snapToGrid w:val="0"/>
                <w:sz w:val="16"/>
              </w:rPr>
              <w:t xml:space="preserve"> DVPVW_PRODUCT_ID</w:t>
            </w:r>
          </w:p>
        </w:tc>
      </w:tr>
      <w:tr w:rsidR="00351438" w14:paraId="7D349F67"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753FD03" w14:textId="77777777" w:rsidR="00351438" w:rsidRPr="00E819F5" w:rsidRDefault="00351438" w:rsidP="00624933">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4C1E4FDB" w14:textId="77777777" w:rsidR="00351438" w:rsidRPr="006848BA"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EA5063"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51AB8E9" w14:textId="77777777" w:rsidR="00351438" w:rsidRDefault="00351438" w:rsidP="00624933">
            <w:pPr>
              <w:rPr>
                <w:rFonts w:cs="Arial"/>
                <w:sz w:val="16"/>
                <w:szCs w:val="16"/>
              </w:rPr>
            </w:pPr>
            <w:r>
              <w:rPr>
                <w:rFonts w:cs="Arial"/>
                <w:sz w:val="16"/>
                <w:szCs w:val="16"/>
              </w:rPr>
              <w:t>= X1.</w:t>
            </w:r>
            <w:r w:rsidRPr="00B54298">
              <w:rPr>
                <w:rFonts w:cs="Arial"/>
                <w:snapToGrid w:val="0"/>
                <w:sz w:val="16"/>
              </w:rPr>
              <w:t xml:space="preserve"> DVPVW_PRODUCT_NUMMER</w:t>
            </w:r>
          </w:p>
        </w:tc>
      </w:tr>
      <w:tr w:rsidR="00351438" w14:paraId="4D24655B"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6D42DAC" w14:textId="77777777" w:rsidR="00351438" w:rsidRPr="001E34A0" w:rsidRDefault="00351438" w:rsidP="00624933">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74E9180B" w14:textId="77777777" w:rsidR="00351438"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4C41CD"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1852D36" w14:textId="77777777" w:rsidR="00351438" w:rsidRDefault="00351438" w:rsidP="00624933">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351438" w14:paraId="4690A2BC"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8512DC0" w14:textId="77777777" w:rsidR="00351438" w:rsidRPr="00E819F5" w:rsidRDefault="00351438" w:rsidP="00624933">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2D54E27D" w14:textId="77777777" w:rsidR="00351438" w:rsidRPr="006848BA"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C8190AE"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19830B1" w14:textId="77777777" w:rsidR="00351438" w:rsidRDefault="00351438" w:rsidP="00624933">
            <w:pPr>
              <w:rPr>
                <w:rFonts w:cs="Arial"/>
                <w:sz w:val="16"/>
                <w:szCs w:val="16"/>
              </w:rPr>
            </w:pPr>
            <w:r>
              <w:rPr>
                <w:rFonts w:cs="Arial"/>
                <w:sz w:val="16"/>
                <w:szCs w:val="16"/>
              </w:rPr>
              <w:t>= X1.</w:t>
            </w:r>
            <w:r w:rsidRPr="00B54298">
              <w:rPr>
                <w:rFonts w:cs="Arial"/>
                <w:snapToGrid w:val="0"/>
                <w:sz w:val="16"/>
              </w:rPr>
              <w:t xml:space="preserve"> DVPVW_OPGAVE_TYPE</w:t>
            </w:r>
          </w:p>
        </w:tc>
      </w:tr>
      <w:tr w:rsidR="00351438" w14:paraId="3D48A40E"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5BFD520" w14:textId="77777777" w:rsidR="00351438" w:rsidRPr="00E819F5" w:rsidRDefault="00351438" w:rsidP="00624933">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1B5FEEDD" w14:textId="77777777" w:rsidR="00351438" w:rsidRPr="006848BA" w:rsidRDefault="00351438" w:rsidP="00624933">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5B5DA4" w14:textId="77777777" w:rsidR="00351438" w:rsidRPr="006848BA" w:rsidRDefault="00351438" w:rsidP="00624933">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E242FC0" w14:textId="77777777" w:rsidR="00351438" w:rsidRDefault="00351438" w:rsidP="00624933">
            <w:pPr>
              <w:rPr>
                <w:rFonts w:cs="Arial"/>
                <w:sz w:val="16"/>
                <w:szCs w:val="16"/>
              </w:rPr>
            </w:pPr>
            <w:r>
              <w:rPr>
                <w:rFonts w:cs="Arial"/>
                <w:sz w:val="16"/>
                <w:szCs w:val="16"/>
              </w:rPr>
              <w:t>= X1.</w:t>
            </w:r>
            <w:r w:rsidRPr="00B54298">
              <w:rPr>
                <w:rFonts w:cs="Arial"/>
                <w:snapToGrid w:val="0"/>
                <w:sz w:val="16"/>
              </w:rPr>
              <w:t xml:space="preserve"> DVPVW_OPGAVE_MAAND</w:t>
            </w:r>
          </w:p>
        </w:tc>
      </w:tr>
    </w:tbl>
    <w:p w14:paraId="26CA759E" w14:textId="77777777" w:rsidR="00351438" w:rsidRDefault="00351438" w:rsidP="00351438"/>
    <w:p w14:paraId="400F01A5" w14:textId="77777777" w:rsidR="00351438" w:rsidRDefault="00351438" w:rsidP="00351438">
      <w:r>
        <w:t xml:space="preserve">Deze verzameling wordt aangeduid met </w:t>
      </w:r>
      <w:r w:rsidRPr="00FD0F8F">
        <w:rPr>
          <w:b/>
        </w:rPr>
        <w:t>H_FIN_MELDING</w:t>
      </w:r>
      <w:r w:rsidRPr="00CA2FEF">
        <w:rPr>
          <w:b/>
        </w:rPr>
        <w:t>_SEL</w:t>
      </w:r>
    </w:p>
    <w:p w14:paraId="1ABEE937" w14:textId="77777777" w:rsidR="00351438" w:rsidRDefault="00351438" w:rsidP="00351438"/>
    <w:p w14:paraId="2905A764" w14:textId="77777777" w:rsidR="00351438" w:rsidRDefault="00351438" w:rsidP="00351438">
      <w:pPr>
        <w:pStyle w:val="Kop5"/>
      </w:pPr>
      <w:r>
        <w:t>Uitvoer</w:t>
      </w:r>
    </w:p>
    <w:p w14:paraId="58F37AF2" w14:textId="5E98375A" w:rsidR="00351438" w:rsidRDefault="00351438" w:rsidP="00351438">
      <w:r>
        <w:t xml:space="preserve">0 1 of meer voorkomens. Voeg het resultaat toe aan </w:t>
      </w:r>
      <w:r>
        <w:rPr>
          <w:b/>
        </w:rPr>
        <w:t>CMG</w:t>
      </w:r>
      <w:r w:rsidR="003C7261">
        <w:rPr>
          <w:b/>
        </w:rPr>
        <w:t>_C_T_</w:t>
      </w:r>
      <w:r>
        <w:rPr>
          <w:b/>
        </w:rPr>
        <w:t>MELDING</w:t>
      </w:r>
      <w:r>
        <w:t xml:space="preserve"> </w:t>
      </w:r>
    </w:p>
    <w:p w14:paraId="0FC08B08" w14:textId="77777777" w:rsidR="00351438" w:rsidRDefault="00351438" w:rsidP="00351438"/>
    <w:p w14:paraId="68A261B5" w14:textId="77777777" w:rsidR="00351438" w:rsidRDefault="00351438" w:rsidP="00351438"/>
    <w:p w14:paraId="388B589C" w14:textId="77777777" w:rsidR="00351438" w:rsidRDefault="00351438" w:rsidP="00351438">
      <w:pPr>
        <w:pStyle w:val="Kop5"/>
      </w:pPr>
      <w:r>
        <w:t>Afwijkende uitvoer</w:t>
      </w:r>
    </w:p>
    <w:p w14:paraId="54D33C2D" w14:textId="77777777" w:rsidR="00351438" w:rsidRDefault="00351438" w:rsidP="00351438">
      <w:r>
        <w:t>n.v.t.</w:t>
      </w:r>
    </w:p>
    <w:p w14:paraId="35013AF7" w14:textId="10906CF6" w:rsidR="00351438" w:rsidRDefault="00351438" w:rsidP="00004578">
      <w:pPr>
        <w:pStyle w:val="Kop3"/>
      </w:pPr>
      <w:bookmarkStart w:id="220" w:name="_Toc509919588"/>
      <w:r>
        <w:t xml:space="preserve">Bepaal te verwerken </w:t>
      </w:r>
      <w:r w:rsidRPr="00C208AA">
        <w:t>CMG</w:t>
      </w:r>
      <w:r w:rsidR="003C7261">
        <w:t>_C_T_</w:t>
      </w:r>
      <w:r w:rsidRPr="00C208AA">
        <w:t>DEELNEMER_</w:t>
      </w:r>
      <w:r>
        <w:t>N</w:t>
      </w:r>
      <w:r w:rsidRPr="00C208AA">
        <w:t>NP</w:t>
      </w:r>
      <w:bookmarkEnd w:id="220"/>
    </w:p>
    <w:p w14:paraId="0B3FE23C" w14:textId="77777777" w:rsidR="00351438" w:rsidRDefault="00351438" w:rsidP="00004578">
      <w:pPr>
        <w:pStyle w:val="Kop5"/>
      </w:pPr>
      <w:r>
        <w:t>Functionele beschrijving</w:t>
      </w:r>
    </w:p>
    <w:p w14:paraId="2CD6DCBB" w14:textId="603D7470" w:rsidR="00351438" w:rsidRDefault="00351438" w:rsidP="00351438">
      <w:r>
        <w:t xml:space="preserve">We selecteren nu de </w:t>
      </w:r>
      <w:r w:rsidR="000957B9">
        <w:t>N</w:t>
      </w:r>
      <w:r>
        <w:t>NP niet natuurlijke personen (deelnemers)</w:t>
      </w:r>
    </w:p>
    <w:p w14:paraId="6D25DA88" w14:textId="0C020729" w:rsidR="000957B9" w:rsidRPr="0054792E" w:rsidRDefault="000957B9" w:rsidP="000957B9">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t>DEELNEMER_NNP</w:t>
      </w:r>
      <w:r w:rsidRPr="0054792E">
        <w:t>) die zijn toegevoegd sinds de vorige verwerking (</w:t>
      </w:r>
      <w:r w:rsidR="00E65DC9" w:rsidRPr="00AA1DEB">
        <w:rPr>
          <w:rFonts w:cs="Arial"/>
          <w:szCs w:val="19"/>
        </w:rPr>
        <w:t>DVPNNPVW_</w:t>
      </w:r>
      <w:r w:rsidRPr="0054792E">
        <w:t xml:space="preserve">LAAD_TS ligt ná de </w:t>
      </w:r>
      <w:proofErr w:type="spellStart"/>
      <w:r w:rsidRPr="0054792E">
        <w:rPr>
          <w:i/>
        </w:rPr>
        <w:t>Vorige_laad_TS</w:t>
      </w:r>
      <w:proofErr w:type="spellEnd"/>
      <w:r w:rsidRPr="0054792E">
        <w:t xml:space="preserve">). </w:t>
      </w:r>
    </w:p>
    <w:p w14:paraId="49DECFF8" w14:textId="77777777" w:rsidR="00351438" w:rsidRDefault="00351438" w:rsidP="00351438">
      <w:pPr>
        <w:pStyle w:val="Standaardinspringing"/>
        <w:ind w:left="0"/>
      </w:pPr>
    </w:p>
    <w:p w14:paraId="03DD355D" w14:textId="44D95E80" w:rsidR="00351438" w:rsidRDefault="00351438" w:rsidP="00004578">
      <w:pPr>
        <w:pStyle w:val="Kop5"/>
      </w:pPr>
      <w:r>
        <w:t xml:space="preserve">Gegevensfunctie : Selecteer </w:t>
      </w:r>
      <w:r w:rsidRPr="005F41A7">
        <w:t>CMG</w:t>
      </w:r>
      <w:r w:rsidR="003C7261">
        <w:t>_C_T_</w:t>
      </w:r>
      <w:r w:rsidRPr="005F41A7">
        <w:t>DEELNEMER_</w:t>
      </w:r>
      <w:r>
        <w:t>N</w:t>
      </w:r>
      <w:r w:rsidRPr="005F41A7">
        <w:t>NP</w:t>
      </w:r>
    </w:p>
    <w:p w14:paraId="5854E336" w14:textId="77777777" w:rsidR="00351438" w:rsidRDefault="00351438" w:rsidP="00351438">
      <w:pPr>
        <w:pStyle w:val="Standaardinspringing"/>
        <w:ind w:left="0"/>
      </w:pPr>
    </w:p>
    <w:p w14:paraId="553D8757" w14:textId="203C8E30" w:rsidR="00EB7413" w:rsidRDefault="00351438" w:rsidP="00EB7413">
      <w:pPr>
        <w:pStyle w:val="Kop5"/>
      </w:pPr>
      <w:r>
        <w:t xml:space="preserve"> </w:t>
      </w:r>
      <w:proofErr w:type="spellStart"/>
      <w:r w:rsidR="00EB7413">
        <w:t>Selectiepad</w:t>
      </w:r>
      <w:proofErr w:type="spellEnd"/>
    </w:p>
    <w:p w14:paraId="4B9D71D2" w14:textId="620B2D97" w:rsidR="00351438" w:rsidRDefault="00351438" w:rsidP="0047785F">
      <w:pPr>
        <w:pStyle w:val="Standaardinspringing"/>
        <w:ind w:left="0" w:firstLine="0"/>
      </w:pPr>
      <w:r>
        <w:t>CMG</w:t>
      </w:r>
      <w:r w:rsidR="003C7261">
        <w:t>_C_T_</w:t>
      </w:r>
      <w:r>
        <w:t>MELDING_SEL</w:t>
      </w:r>
    </w:p>
    <w:p w14:paraId="72247202" w14:textId="77777777" w:rsidR="00351438" w:rsidRDefault="00351438" w:rsidP="00351438">
      <w:pPr>
        <w:pStyle w:val="Standaardinspringing"/>
        <w:ind w:left="0" w:firstLine="0"/>
      </w:pPr>
      <w:r w:rsidRPr="00CC68B2">
        <w:t xml:space="preserve"> </w:t>
      </w:r>
      <w:r>
        <w:t xml:space="preserve">   </w:t>
      </w:r>
      <w:r w:rsidRPr="00CC68B2">
        <w:t xml:space="preserve">    </w:t>
      </w:r>
      <w:r w:rsidRPr="00CC68B2">
        <w:sym w:font="Wingdings" w:char="F0E2"/>
      </w:r>
    </w:p>
    <w:p w14:paraId="7A8DD761" w14:textId="61E0D292" w:rsidR="00351438" w:rsidRPr="00EB7413" w:rsidRDefault="00351438" w:rsidP="00351438">
      <w:pPr>
        <w:rPr>
          <w:b/>
        </w:rPr>
      </w:pPr>
      <w:r>
        <w:t>CMG</w:t>
      </w:r>
      <w:r w:rsidR="003C7261">
        <w:t>_C_T_</w:t>
      </w:r>
      <w:r>
        <w:t>DEELNEMER_NNP</w:t>
      </w:r>
      <w:r w:rsidRPr="00CC68B2">
        <w:rPr>
          <w:b/>
        </w:rPr>
        <w:br/>
      </w:r>
      <w:r w:rsidRPr="00CC68B2">
        <w:t xml:space="preserve"> </w:t>
      </w:r>
      <w:r>
        <w:t xml:space="preserve">   </w:t>
      </w:r>
      <w:r w:rsidRPr="00CC68B2">
        <w:t xml:space="preserve">    </w:t>
      </w:r>
    </w:p>
    <w:p w14:paraId="2E8C9229" w14:textId="77777777" w:rsidR="00351438" w:rsidRDefault="00351438" w:rsidP="00351438">
      <w:pPr>
        <w:pStyle w:val="Kop5"/>
      </w:pPr>
      <w:r>
        <w:t>Kolommen en condities:</w:t>
      </w:r>
    </w:p>
    <w:tbl>
      <w:tblPr>
        <w:tblW w:w="9067" w:type="dxa"/>
        <w:tblLayout w:type="fixed"/>
        <w:tblCellMar>
          <w:left w:w="70" w:type="dxa"/>
          <w:right w:w="70" w:type="dxa"/>
        </w:tblCellMar>
        <w:tblLook w:val="0000" w:firstRow="0" w:lastRow="0" w:firstColumn="0" w:lastColumn="0" w:noHBand="0" w:noVBand="0"/>
      </w:tblPr>
      <w:tblGrid>
        <w:gridCol w:w="3823"/>
        <w:gridCol w:w="425"/>
        <w:gridCol w:w="425"/>
        <w:gridCol w:w="4394"/>
      </w:tblGrid>
      <w:tr w:rsidR="00DF2B2C" w:rsidRPr="006848BA" w14:paraId="394A56D2"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DC0665" w14:textId="08FB0748" w:rsidR="00DF2B2C" w:rsidRDefault="00DF2B2C" w:rsidP="00DF2B2C">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61CFF45A" w14:textId="77777777" w:rsidR="00EB7413" w:rsidRDefault="00EB7413" w:rsidP="00DF2B2C">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DE0926" w14:textId="77777777" w:rsidR="00DF2B2C" w:rsidRDefault="00DF2B2C" w:rsidP="00DF2B2C">
            <w:pPr>
              <w:ind w:right="-70"/>
              <w:rPr>
                <w:b/>
                <w:sz w:val="16"/>
                <w:szCs w:val="16"/>
              </w:rPr>
            </w:pPr>
            <w:r>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11B239" w14:textId="77777777" w:rsidR="00DF2B2C" w:rsidRPr="006848BA" w:rsidRDefault="00DF2B2C" w:rsidP="00DF2B2C">
            <w:pPr>
              <w:ind w:right="-70"/>
              <w:rPr>
                <w:b/>
                <w:sz w:val="16"/>
                <w:szCs w:val="16"/>
              </w:rPr>
            </w:pPr>
            <w:r>
              <w:rPr>
                <w:rFonts w:cs="Arial"/>
                <w:b/>
                <w:snapToGrid w:val="0"/>
                <w:sz w:val="16"/>
              </w:rPr>
              <w:t>SEL</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EF101F" w14:textId="77777777" w:rsidR="00DF2B2C" w:rsidRPr="006848BA" w:rsidRDefault="00DF2B2C" w:rsidP="00DF2B2C">
            <w:pPr>
              <w:rPr>
                <w:b/>
                <w:sz w:val="16"/>
                <w:szCs w:val="16"/>
              </w:rPr>
            </w:pPr>
            <w:proofErr w:type="spellStart"/>
            <w:r w:rsidRPr="00CC68B2">
              <w:rPr>
                <w:rFonts w:cs="Arial"/>
                <w:b/>
                <w:snapToGrid w:val="0"/>
                <w:sz w:val="16"/>
              </w:rPr>
              <w:t>Sel</w:t>
            </w:r>
            <w:proofErr w:type="spellEnd"/>
            <w:r w:rsidRPr="00CC68B2">
              <w:rPr>
                <w:rFonts w:cs="Arial"/>
                <w:b/>
                <w:snapToGrid w:val="0"/>
                <w:sz w:val="16"/>
              </w:rPr>
              <w:t>.</w:t>
            </w:r>
          </w:p>
        </w:tc>
      </w:tr>
      <w:tr w:rsidR="00DF2B2C" w:rsidRPr="006848BA" w14:paraId="780F336F"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F17CCB" w14:textId="77777777" w:rsidR="00DF2B2C" w:rsidRDefault="00DF2B2C" w:rsidP="00DF2B2C">
            <w:pPr>
              <w:rPr>
                <w:b/>
                <w:sz w:val="16"/>
                <w:szCs w:val="16"/>
              </w:rPr>
            </w:pPr>
            <w:r>
              <w:rPr>
                <w:rFonts w:cs="Arial"/>
                <w:snapToGrid w:val="0"/>
                <w:sz w:val="16"/>
              </w:rPr>
              <w:t>DVPVW_XD</w:t>
            </w:r>
            <w:r w:rsidRPr="00CD2BC2">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4D7508" w14:textId="77777777" w:rsidR="00DF2B2C" w:rsidRDefault="00DF2B2C" w:rsidP="00DF2B2C">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08F5BFE" w14:textId="77777777" w:rsidR="00DF2B2C" w:rsidRPr="006848BA" w:rsidRDefault="00DF2B2C" w:rsidP="00DF2B2C">
            <w:pPr>
              <w:ind w:right="-70"/>
              <w:rPr>
                <w:b/>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6C8FFEE" w14:textId="77777777" w:rsidR="00DF2B2C" w:rsidRPr="006848BA" w:rsidRDefault="00DF2B2C" w:rsidP="00DF2B2C">
            <w:pPr>
              <w:rPr>
                <w:b/>
                <w:sz w:val="16"/>
                <w:szCs w:val="16"/>
              </w:rPr>
            </w:pPr>
          </w:p>
        </w:tc>
      </w:tr>
      <w:tr w:rsidR="00DF2B2C" w:rsidRPr="006848BA" w14:paraId="2692A407"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A3531B1" w14:textId="77777777" w:rsidR="00DF2B2C" w:rsidRDefault="00DF2B2C" w:rsidP="00DF2B2C">
            <w:pPr>
              <w:rPr>
                <w:b/>
                <w:sz w:val="16"/>
                <w:szCs w:val="16"/>
              </w:rPr>
            </w:pPr>
            <w:r>
              <w:rPr>
                <w:rFonts w:cs="Arial"/>
                <w:sz w:val="16"/>
                <w:szCs w:val="16"/>
              </w:rPr>
              <w:t>DVPVW_XML_DETAIL</w:t>
            </w:r>
            <w:r w:rsidRPr="0024556D">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C0439E" w14:textId="77777777" w:rsidR="00DF2B2C" w:rsidRDefault="00DF2B2C" w:rsidP="00DF2B2C">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EEE908" w14:textId="77777777" w:rsidR="00DF2B2C" w:rsidRPr="006848BA" w:rsidRDefault="00DF2B2C" w:rsidP="00DF2B2C">
            <w:pPr>
              <w:ind w:right="-70"/>
              <w:rPr>
                <w:b/>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76E8936" w14:textId="77777777" w:rsidR="00DF2B2C" w:rsidRPr="006848BA" w:rsidRDefault="00DF2B2C" w:rsidP="00DF2B2C">
            <w:pPr>
              <w:rPr>
                <w:b/>
                <w:sz w:val="16"/>
                <w:szCs w:val="16"/>
              </w:rPr>
            </w:pPr>
          </w:p>
        </w:tc>
      </w:tr>
      <w:tr w:rsidR="00DF2B2C" w:rsidRPr="006848BA" w14:paraId="776E8055"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EE29A1" w14:textId="2152F946" w:rsidR="00DF2B2C" w:rsidRDefault="00DF2B2C" w:rsidP="00DF2B2C">
            <w:pPr>
              <w:rPr>
                <w:b/>
                <w:sz w:val="16"/>
                <w:szCs w:val="16"/>
              </w:rPr>
            </w:pPr>
            <w:r>
              <w:rPr>
                <w:b/>
                <w:sz w:val="16"/>
                <w:szCs w:val="16"/>
              </w:rPr>
              <w:t>CMG</w:t>
            </w:r>
            <w:r w:rsidR="003C7261">
              <w:rPr>
                <w:b/>
                <w:sz w:val="16"/>
                <w:szCs w:val="16"/>
              </w:rPr>
              <w:t>_C_T_</w:t>
            </w:r>
            <w:r>
              <w:rPr>
                <w:b/>
                <w:sz w:val="16"/>
                <w:szCs w:val="16"/>
              </w:rPr>
              <w:t>DEELNEMER_NNP</w:t>
            </w:r>
            <w:r w:rsidRPr="00BD462F">
              <w:rPr>
                <w:b/>
                <w:sz w:val="16"/>
                <w:szCs w:val="16"/>
              </w:rPr>
              <w:t xml:space="preserve"> </w:t>
            </w:r>
            <w:r w:rsidRPr="006848BA">
              <w:rPr>
                <w:b/>
                <w:sz w:val="16"/>
                <w:szCs w:val="16"/>
              </w:rPr>
              <w:t xml:space="preserve">(alias: </w:t>
            </w:r>
            <w:r>
              <w:rPr>
                <w:b/>
                <w:sz w:val="16"/>
                <w:szCs w:val="16"/>
              </w:rPr>
              <w:t>X2</w:t>
            </w:r>
            <w:r w:rsidRPr="006848BA">
              <w:rPr>
                <w:b/>
                <w:sz w:val="16"/>
                <w:szCs w:val="16"/>
              </w:rPr>
              <w:t>)</w:t>
            </w:r>
          </w:p>
          <w:p w14:paraId="62AB57FD" w14:textId="77777777" w:rsidR="00EB7413" w:rsidRPr="006848BA" w:rsidRDefault="00EB7413" w:rsidP="00DF2B2C">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5B6EA2" w14:textId="77777777" w:rsidR="00DF2B2C" w:rsidRPr="006848BA" w:rsidRDefault="00DF2B2C" w:rsidP="00DF2B2C">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B02201" w14:textId="77777777" w:rsidR="00DF2B2C" w:rsidRPr="006848BA" w:rsidRDefault="00DF2B2C" w:rsidP="00DF2B2C">
            <w:pPr>
              <w:ind w:right="-70"/>
              <w:rPr>
                <w:b/>
                <w:sz w:val="16"/>
                <w:szCs w:val="16"/>
              </w:rPr>
            </w:pPr>
            <w:proofErr w:type="spellStart"/>
            <w:r w:rsidRPr="006848BA">
              <w:rPr>
                <w:b/>
                <w:sz w:val="16"/>
                <w:szCs w:val="16"/>
              </w:rPr>
              <w:t>Sel</w:t>
            </w:r>
            <w:proofErr w:type="spellEnd"/>
            <w:r w:rsidRPr="006848BA">
              <w:rPr>
                <w:b/>
                <w:sz w:val="16"/>
                <w:szCs w:val="16"/>
              </w:rPr>
              <w:t>.</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156272" w14:textId="77777777" w:rsidR="00DF2B2C" w:rsidRPr="006848BA" w:rsidRDefault="00DF2B2C" w:rsidP="00DF2B2C">
            <w:pPr>
              <w:rPr>
                <w:b/>
                <w:sz w:val="16"/>
                <w:szCs w:val="16"/>
              </w:rPr>
            </w:pPr>
            <w:r w:rsidRPr="006848BA">
              <w:rPr>
                <w:b/>
                <w:sz w:val="16"/>
                <w:szCs w:val="16"/>
              </w:rPr>
              <w:t>Conditie</w:t>
            </w:r>
          </w:p>
        </w:tc>
      </w:tr>
      <w:tr w:rsidR="00DF2B2C" w:rsidRPr="006848BA" w14:paraId="426DF884"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3E43AC" w14:textId="2C6464B2" w:rsidR="00DF2B2C" w:rsidRDefault="00E65DC9" w:rsidP="00DF2B2C">
            <w:pPr>
              <w:rPr>
                <w:rFonts w:cs="Arial"/>
                <w:sz w:val="16"/>
                <w:szCs w:val="16"/>
              </w:rPr>
            </w:pPr>
            <w:r w:rsidRPr="00A24BB6">
              <w:rPr>
                <w:rFonts w:cs="Arial"/>
                <w:sz w:val="16"/>
                <w:szCs w:val="16"/>
              </w:rPr>
              <w:t>DVPNNPVW_</w:t>
            </w:r>
            <w:r w:rsidR="00DF2B2C" w:rsidRPr="00B54298">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tcPr>
          <w:p w14:paraId="20B714FF" w14:textId="77777777" w:rsidR="00DF2B2C" w:rsidRPr="006848BA"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AD499D" w14:textId="77777777" w:rsidR="00DF2B2C" w:rsidRPr="006848BA" w:rsidRDefault="00DF2B2C" w:rsidP="00DF2B2C">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4EDD0BE" w14:textId="77777777" w:rsidR="00DF2B2C" w:rsidRPr="006848BA" w:rsidRDefault="00DF2B2C" w:rsidP="00DF2B2C">
            <w:pPr>
              <w:rPr>
                <w:rFonts w:cs="Arial"/>
                <w:sz w:val="16"/>
                <w:szCs w:val="16"/>
              </w:rPr>
            </w:pPr>
          </w:p>
        </w:tc>
      </w:tr>
      <w:tr w:rsidR="00DF2B2C" w:rsidRPr="006848BA" w14:paraId="1A58CF91"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E3C496" w14:textId="163D2B93" w:rsidR="00DF2B2C" w:rsidRPr="00A24BB6" w:rsidRDefault="00990E25" w:rsidP="00DF2B2C">
            <w:pPr>
              <w:rPr>
                <w:rFonts w:cs="Arial"/>
                <w:sz w:val="16"/>
                <w:szCs w:val="16"/>
              </w:rPr>
            </w:pPr>
            <w:r>
              <w:rPr>
                <w:rFonts w:cs="Arial"/>
                <w:sz w:val="16"/>
                <w:szCs w:val="16"/>
              </w:rPr>
              <w:t>TS_REGISTRATIE</w:t>
            </w:r>
          </w:p>
        </w:tc>
        <w:tc>
          <w:tcPr>
            <w:tcW w:w="425" w:type="dxa"/>
            <w:tcBorders>
              <w:top w:val="single" w:sz="4" w:space="0" w:color="auto"/>
              <w:left w:val="single" w:sz="4" w:space="0" w:color="auto"/>
              <w:bottom w:val="single" w:sz="4" w:space="0" w:color="auto"/>
              <w:right w:val="single" w:sz="4" w:space="0" w:color="auto"/>
            </w:tcBorders>
          </w:tcPr>
          <w:p w14:paraId="2FF95FCC"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DCDC85" w14:textId="77777777" w:rsidR="00DF2B2C" w:rsidRDefault="00DF2B2C" w:rsidP="00DF2B2C">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00491C4" w14:textId="77777777" w:rsidR="00DF2B2C" w:rsidRPr="006848BA" w:rsidRDefault="00DF2B2C" w:rsidP="00DF2B2C">
            <w:pPr>
              <w:rPr>
                <w:rFonts w:cs="Arial"/>
                <w:sz w:val="16"/>
                <w:szCs w:val="16"/>
              </w:rPr>
            </w:pPr>
          </w:p>
        </w:tc>
      </w:tr>
      <w:tr w:rsidR="00DF2B2C" w:rsidRPr="006848BA" w14:paraId="593C9941"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1FAC77" w14:textId="77777777" w:rsidR="00DF2B2C" w:rsidRPr="00A24BB6" w:rsidRDefault="00DF2B2C" w:rsidP="00DF2B2C">
            <w:pPr>
              <w:rPr>
                <w:rFonts w:cs="Arial"/>
                <w:sz w:val="16"/>
                <w:szCs w:val="16"/>
              </w:rPr>
            </w:pPr>
            <w:r w:rsidRPr="00A24BB6">
              <w:rPr>
                <w:rFonts w:cs="Arial"/>
                <w:sz w:val="16"/>
                <w:szCs w:val="16"/>
              </w:rPr>
              <w:t>X_OP_TYPE</w:t>
            </w:r>
          </w:p>
        </w:tc>
        <w:tc>
          <w:tcPr>
            <w:tcW w:w="425" w:type="dxa"/>
            <w:tcBorders>
              <w:top w:val="single" w:sz="4" w:space="0" w:color="auto"/>
              <w:left w:val="single" w:sz="4" w:space="0" w:color="auto"/>
              <w:bottom w:val="single" w:sz="4" w:space="0" w:color="auto"/>
              <w:right w:val="single" w:sz="4" w:space="0" w:color="auto"/>
            </w:tcBorders>
          </w:tcPr>
          <w:p w14:paraId="46283350"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4554FD" w14:textId="77777777" w:rsidR="00DF2B2C" w:rsidRDefault="00DF2B2C" w:rsidP="00DF2B2C">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1DA27FA" w14:textId="77777777" w:rsidR="00DF2B2C" w:rsidRPr="006848BA" w:rsidRDefault="00DF2B2C" w:rsidP="00DF2B2C">
            <w:pPr>
              <w:rPr>
                <w:rFonts w:cs="Arial"/>
                <w:sz w:val="16"/>
                <w:szCs w:val="16"/>
              </w:rPr>
            </w:pPr>
          </w:p>
        </w:tc>
      </w:tr>
      <w:tr w:rsidR="00DF2B2C" w:rsidRPr="006848BA" w14:paraId="1E13773F"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4D04123" w14:textId="77777777" w:rsidR="00DF2B2C" w:rsidRPr="00A24BB6" w:rsidRDefault="00DF2B2C" w:rsidP="00DF2B2C">
            <w:pPr>
              <w:rPr>
                <w:rFonts w:cs="Arial"/>
                <w:sz w:val="16"/>
                <w:szCs w:val="16"/>
              </w:rPr>
            </w:pPr>
            <w:r w:rsidRPr="00A24BB6">
              <w:rPr>
                <w:rFonts w:cs="Arial"/>
                <w:sz w:val="16"/>
                <w:szCs w:val="16"/>
              </w:rPr>
              <w:lastRenderedPageBreak/>
              <w:t>X_USER</w:t>
            </w:r>
          </w:p>
        </w:tc>
        <w:tc>
          <w:tcPr>
            <w:tcW w:w="425" w:type="dxa"/>
            <w:tcBorders>
              <w:top w:val="single" w:sz="4" w:space="0" w:color="auto"/>
              <w:left w:val="single" w:sz="4" w:space="0" w:color="auto"/>
              <w:bottom w:val="single" w:sz="4" w:space="0" w:color="auto"/>
              <w:right w:val="single" w:sz="4" w:space="0" w:color="auto"/>
            </w:tcBorders>
          </w:tcPr>
          <w:p w14:paraId="445F8C1E"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8F41C7"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2DB31D5" w14:textId="77777777" w:rsidR="00DF2B2C" w:rsidRPr="006848BA" w:rsidRDefault="00DF2B2C" w:rsidP="00DF2B2C">
            <w:pPr>
              <w:rPr>
                <w:rFonts w:cs="Arial"/>
                <w:sz w:val="16"/>
                <w:szCs w:val="16"/>
              </w:rPr>
            </w:pPr>
          </w:p>
        </w:tc>
      </w:tr>
      <w:tr w:rsidR="00DF2B2C" w:rsidRPr="006848BA" w14:paraId="4D63DD6C"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BD26E92" w14:textId="77777777" w:rsidR="00DF2B2C" w:rsidRPr="00A24BB6" w:rsidRDefault="00DF2B2C" w:rsidP="00DF2B2C">
            <w:pPr>
              <w:rPr>
                <w:rFonts w:cs="Arial"/>
                <w:sz w:val="16"/>
                <w:szCs w:val="16"/>
              </w:rPr>
            </w:pPr>
            <w:r w:rsidRPr="00A24BB6">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tcPr>
          <w:p w14:paraId="02E8CA35"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7A20DC6"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EF73973" w14:textId="77777777" w:rsidR="00DF2B2C" w:rsidRPr="006848BA" w:rsidRDefault="00DF2B2C" w:rsidP="00DF2B2C">
            <w:pPr>
              <w:rPr>
                <w:rFonts w:cs="Arial"/>
                <w:sz w:val="16"/>
                <w:szCs w:val="16"/>
              </w:rPr>
            </w:pPr>
          </w:p>
        </w:tc>
      </w:tr>
      <w:tr w:rsidR="00DF2B2C" w:rsidRPr="006848BA" w14:paraId="1D322AF2"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B32609D" w14:textId="77777777" w:rsidR="00DF2B2C" w:rsidRPr="00A24BB6" w:rsidRDefault="00DF2B2C" w:rsidP="00DF2B2C">
            <w:pPr>
              <w:rPr>
                <w:rFonts w:cs="Arial"/>
                <w:sz w:val="16"/>
                <w:szCs w:val="16"/>
              </w:rPr>
            </w:pPr>
            <w:r w:rsidRPr="00A24BB6">
              <w:rPr>
                <w:rFonts w:cs="Arial"/>
                <w:sz w:val="16"/>
                <w:szCs w:val="16"/>
              </w:rPr>
              <w:t>DVPNNPVW_XD_ID</w:t>
            </w:r>
          </w:p>
        </w:tc>
        <w:tc>
          <w:tcPr>
            <w:tcW w:w="425" w:type="dxa"/>
            <w:tcBorders>
              <w:top w:val="single" w:sz="4" w:space="0" w:color="auto"/>
              <w:left w:val="single" w:sz="4" w:space="0" w:color="auto"/>
              <w:bottom w:val="single" w:sz="4" w:space="0" w:color="auto"/>
              <w:right w:val="single" w:sz="4" w:space="0" w:color="auto"/>
            </w:tcBorders>
          </w:tcPr>
          <w:p w14:paraId="26B11B7D"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784394" w14:textId="77777777" w:rsidR="00DF2B2C" w:rsidRDefault="00DF2B2C" w:rsidP="00DF2B2C">
            <w:pPr>
              <w:ind w:right="-70"/>
              <w:rPr>
                <w:rFonts w:cs="Arial"/>
                <w:sz w:val="16"/>
                <w:szCs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7C5754E" w14:textId="77777777" w:rsidR="00DF2B2C" w:rsidRPr="006848BA" w:rsidRDefault="00DF2B2C" w:rsidP="00DF2B2C">
            <w:pPr>
              <w:rPr>
                <w:rFonts w:cs="Arial"/>
                <w:sz w:val="16"/>
                <w:szCs w:val="16"/>
              </w:rPr>
            </w:pPr>
            <w:r>
              <w:rPr>
                <w:rFonts w:cs="Arial"/>
                <w:snapToGrid w:val="0"/>
                <w:sz w:val="16"/>
              </w:rPr>
              <w:t>= DVPVW_XD</w:t>
            </w:r>
            <w:r w:rsidRPr="00CD2BC2">
              <w:rPr>
                <w:rFonts w:cs="Arial"/>
                <w:snapToGrid w:val="0"/>
                <w:sz w:val="16"/>
              </w:rPr>
              <w:t>_ID</w:t>
            </w:r>
          </w:p>
        </w:tc>
      </w:tr>
      <w:tr w:rsidR="00DF2B2C" w:rsidRPr="006848BA" w14:paraId="13DA2A00"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A65830" w14:textId="77777777" w:rsidR="00DF2B2C" w:rsidRPr="00A24BB6" w:rsidRDefault="00DF2B2C" w:rsidP="00DF2B2C">
            <w:pPr>
              <w:rPr>
                <w:rFonts w:cs="Arial"/>
                <w:sz w:val="16"/>
                <w:szCs w:val="16"/>
              </w:rPr>
            </w:pPr>
            <w:r w:rsidRPr="00A24BB6">
              <w:rPr>
                <w:rFonts w:cs="Arial"/>
                <w:sz w:val="16"/>
                <w:szCs w:val="16"/>
              </w:rPr>
              <w:t>DVPNNPVW_XH_ID</w:t>
            </w:r>
          </w:p>
        </w:tc>
        <w:tc>
          <w:tcPr>
            <w:tcW w:w="425" w:type="dxa"/>
            <w:tcBorders>
              <w:top w:val="single" w:sz="4" w:space="0" w:color="auto"/>
              <w:left w:val="single" w:sz="4" w:space="0" w:color="auto"/>
              <w:bottom w:val="single" w:sz="4" w:space="0" w:color="auto"/>
              <w:right w:val="single" w:sz="4" w:space="0" w:color="auto"/>
            </w:tcBorders>
          </w:tcPr>
          <w:p w14:paraId="1091EDDA"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5E7174"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7333DE4" w14:textId="77777777" w:rsidR="00DF2B2C" w:rsidRPr="006848BA" w:rsidRDefault="00DF2B2C" w:rsidP="00DF2B2C">
            <w:pPr>
              <w:rPr>
                <w:rFonts w:cs="Arial"/>
                <w:sz w:val="16"/>
                <w:szCs w:val="16"/>
              </w:rPr>
            </w:pPr>
          </w:p>
        </w:tc>
      </w:tr>
      <w:tr w:rsidR="00DF2B2C" w:rsidRPr="006848BA" w14:paraId="118901E7"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89F122" w14:textId="77777777" w:rsidR="00DF2B2C" w:rsidRPr="00A24BB6" w:rsidRDefault="00DF2B2C" w:rsidP="00DF2B2C">
            <w:pPr>
              <w:rPr>
                <w:rFonts w:cs="Arial"/>
                <w:sz w:val="16"/>
                <w:szCs w:val="16"/>
              </w:rPr>
            </w:pPr>
            <w:r w:rsidRPr="00A24BB6">
              <w:rPr>
                <w:rFonts w:cs="Arial"/>
                <w:sz w:val="16"/>
                <w:szCs w:val="16"/>
              </w:rPr>
              <w:t>DVPNNPVW_XML_DETAIL_TABEL</w:t>
            </w:r>
          </w:p>
        </w:tc>
        <w:tc>
          <w:tcPr>
            <w:tcW w:w="425" w:type="dxa"/>
            <w:tcBorders>
              <w:top w:val="single" w:sz="4" w:space="0" w:color="auto"/>
              <w:left w:val="single" w:sz="4" w:space="0" w:color="auto"/>
              <w:bottom w:val="single" w:sz="4" w:space="0" w:color="auto"/>
              <w:right w:val="single" w:sz="4" w:space="0" w:color="auto"/>
            </w:tcBorders>
          </w:tcPr>
          <w:p w14:paraId="4DF4627E"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735E01"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BEA2B38" w14:textId="77777777" w:rsidR="00DF2B2C" w:rsidRPr="006848BA" w:rsidRDefault="00DF2B2C" w:rsidP="00DF2B2C">
            <w:pPr>
              <w:rPr>
                <w:rFonts w:cs="Arial"/>
                <w:sz w:val="16"/>
                <w:szCs w:val="16"/>
              </w:rPr>
            </w:pPr>
            <w:r>
              <w:rPr>
                <w:rFonts w:cs="Arial"/>
                <w:sz w:val="16"/>
                <w:szCs w:val="16"/>
              </w:rPr>
              <w:t>= DVPVW_XML_DETAIL</w:t>
            </w:r>
            <w:r w:rsidRPr="0024556D">
              <w:rPr>
                <w:rFonts w:cs="Arial"/>
                <w:sz w:val="16"/>
                <w:szCs w:val="16"/>
              </w:rPr>
              <w:t>_TABEL</w:t>
            </w:r>
          </w:p>
        </w:tc>
      </w:tr>
      <w:tr w:rsidR="00DF2B2C" w:rsidRPr="006848BA" w14:paraId="7ACE250A"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01AA673" w14:textId="77777777" w:rsidR="00DF2B2C" w:rsidRPr="00A24BB6" w:rsidRDefault="00DF2B2C" w:rsidP="00DF2B2C">
            <w:pPr>
              <w:rPr>
                <w:rFonts w:cs="Arial"/>
                <w:sz w:val="16"/>
                <w:szCs w:val="16"/>
              </w:rPr>
            </w:pPr>
            <w:r w:rsidRPr="00A24BB6">
              <w:rPr>
                <w:rFonts w:cs="Arial"/>
                <w:sz w:val="16"/>
                <w:szCs w:val="16"/>
              </w:rPr>
              <w:t>DVPNNPVW_XML_HEADER_TABEL</w:t>
            </w:r>
          </w:p>
        </w:tc>
        <w:tc>
          <w:tcPr>
            <w:tcW w:w="425" w:type="dxa"/>
            <w:tcBorders>
              <w:top w:val="single" w:sz="4" w:space="0" w:color="auto"/>
              <w:left w:val="single" w:sz="4" w:space="0" w:color="auto"/>
              <w:bottom w:val="single" w:sz="4" w:space="0" w:color="auto"/>
              <w:right w:val="single" w:sz="4" w:space="0" w:color="auto"/>
            </w:tcBorders>
          </w:tcPr>
          <w:p w14:paraId="29707813"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ABB32C3"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A975614" w14:textId="77777777" w:rsidR="00DF2B2C" w:rsidRPr="006848BA" w:rsidRDefault="00DF2B2C" w:rsidP="00DF2B2C">
            <w:pPr>
              <w:rPr>
                <w:rFonts w:cs="Arial"/>
                <w:sz w:val="16"/>
                <w:szCs w:val="16"/>
              </w:rPr>
            </w:pPr>
          </w:p>
        </w:tc>
      </w:tr>
      <w:tr w:rsidR="00DF2B2C" w:rsidRPr="006848BA" w14:paraId="10C5C9AD"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16FE06D" w14:textId="77777777" w:rsidR="00DF2B2C" w:rsidRPr="00A24BB6" w:rsidRDefault="00DF2B2C" w:rsidP="00DF2B2C">
            <w:pPr>
              <w:rPr>
                <w:rFonts w:cs="Arial"/>
                <w:sz w:val="16"/>
                <w:szCs w:val="16"/>
              </w:rPr>
            </w:pPr>
            <w:r w:rsidRPr="00A24BB6">
              <w:rPr>
                <w:rFonts w:cs="Arial"/>
                <w:sz w:val="16"/>
                <w:szCs w:val="16"/>
              </w:rPr>
              <w:t>DVPNNPVW_WAARDE_FISCAAL_FEIT</w:t>
            </w:r>
          </w:p>
        </w:tc>
        <w:tc>
          <w:tcPr>
            <w:tcW w:w="425" w:type="dxa"/>
            <w:tcBorders>
              <w:top w:val="single" w:sz="4" w:space="0" w:color="auto"/>
              <w:left w:val="single" w:sz="4" w:space="0" w:color="auto"/>
              <w:bottom w:val="single" w:sz="4" w:space="0" w:color="auto"/>
              <w:right w:val="single" w:sz="4" w:space="0" w:color="auto"/>
            </w:tcBorders>
          </w:tcPr>
          <w:p w14:paraId="4C018FBC"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F40CD7"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79D8360" w14:textId="77777777" w:rsidR="00DF2B2C" w:rsidRPr="006848BA" w:rsidRDefault="00DF2B2C" w:rsidP="00DF2B2C">
            <w:pPr>
              <w:rPr>
                <w:rFonts w:cs="Arial"/>
                <w:sz w:val="16"/>
                <w:szCs w:val="16"/>
              </w:rPr>
            </w:pPr>
          </w:p>
        </w:tc>
      </w:tr>
      <w:tr w:rsidR="00DF2B2C" w:rsidRPr="006848BA" w14:paraId="23D653F6"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ED6B67C" w14:textId="77777777" w:rsidR="00DF2B2C" w:rsidRPr="00A24BB6" w:rsidRDefault="00DF2B2C" w:rsidP="00DF2B2C">
            <w:pPr>
              <w:rPr>
                <w:rFonts w:cs="Arial"/>
                <w:sz w:val="16"/>
                <w:szCs w:val="16"/>
              </w:rPr>
            </w:pPr>
            <w:r w:rsidRPr="00A24BB6">
              <w:rPr>
                <w:rFonts w:cs="Arial"/>
                <w:sz w:val="16"/>
                <w:szCs w:val="16"/>
              </w:rPr>
              <w:t>DVPNNPVW_SOORT_PERSOON</w:t>
            </w:r>
          </w:p>
        </w:tc>
        <w:tc>
          <w:tcPr>
            <w:tcW w:w="425" w:type="dxa"/>
            <w:tcBorders>
              <w:top w:val="single" w:sz="4" w:space="0" w:color="auto"/>
              <w:left w:val="single" w:sz="4" w:space="0" w:color="auto"/>
              <w:bottom w:val="single" w:sz="4" w:space="0" w:color="auto"/>
              <w:right w:val="single" w:sz="4" w:space="0" w:color="auto"/>
            </w:tcBorders>
          </w:tcPr>
          <w:p w14:paraId="5E237535"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545B02"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C340CA7" w14:textId="77777777" w:rsidR="00DF2B2C" w:rsidRPr="006848BA" w:rsidRDefault="00DF2B2C" w:rsidP="00DF2B2C">
            <w:pPr>
              <w:rPr>
                <w:rFonts w:cs="Arial"/>
                <w:sz w:val="16"/>
                <w:szCs w:val="16"/>
              </w:rPr>
            </w:pPr>
          </w:p>
        </w:tc>
      </w:tr>
      <w:tr w:rsidR="00DF2B2C" w:rsidRPr="006848BA" w14:paraId="631212DA"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05FD06B" w14:textId="77777777" w:rsidR="00DF2B2C" w:rsidRPr="00A24BB6" w:rsidRDefault="00DF2B2C" w:rsidP="00DF2B2C">
            <w:pPr>
              <w:rPr>
                <w:rFonts w:cs="Arial"/>
                <w:sz w:val="16"/>
                <w:szCs w:val="16"/>
              </w:rPr>
            </w:pPr>
            <w:r w:rsidRPr="00A24BB6">
              <w:rPr>
                <w:rFonts w:cs="Arial"/>
                <w:sz w:val="16"/>
                <w:szCs w:val="16"/>
              </w:rPr>
              <w:t>DVPNNPVW_SEQUENCENNP</w:t>
            </w:r>
          </w:p>
        </w:tc>
        <w:tc>
          <w:tcPr>
            <w:tcW w:w="425" w:type="dxa"/>
            <w:tcBorders>
              <w:top w:val="single" w:sz="4" w:space="0" w:color="auto"/>
              <w:left w:val="single" w:sz="4" w:space="0" w:color="auto"/>
              <w:bottom w:val="single" w:sz="4" w:space="0" w:color="auto"/>
              <w:right w:val="single" w:sz="4" w:space="0" w:color="auto"/>
            </w:tcBorders>
          </w:tcPr>
          <w:p w14:paraId="26CB80B9"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1609C1"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0811512" w14:textId="77777777" w:rsidR="00DF2B2C" w:rsidRPr="006848BA" w:rsidRDefault="00DF2B2C" w:rsidP="00DF2B2C">
            <w:pPr>
              <w:rPr>
                <w:rFonts w:cs="Arial"/>
                <w:sz w:val="16"/>
                <w:szCs w:val="16"/>
              </w:rPr>
            </w:pPr>
          </w:p>
        </w:tc>
      </w:tr>
      <w:tr w:rsidR="00DF2B2C" w:rsidRPr="006848BA" w14:paraId="4A08AEED"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6A21B1" w14:textId="77777777" w:rsidR="00DF2B2C" w:rsidRPr="00A24BB6" w:rsidRDefault="00DF2B2C" w:rsidP="00DF2B2C">
            <w:pPr>
              <w:rPr>
                <w:rFonts w:cs="Arial"/>
                <w:sz w:val="16"/>
                <w:szCs w:val="16"/>
              </w:rPr>
            </w:pPr>
            <w:r w:rsidRPr="00A24BB6">
              <w:rPr>
                <w:rFonts w:cs="Arial"/>
                <w:sz w:val="16"/>
                <w:szCs w:val="16"/>
              </w:rPr>
              <w:t>DVPNNPVW_ROL</w:t>
            </w:r>
          </w:p>
        </w:tc>
        <w:tc>
          <w:tcPr>
            <w:tcW w:w="425" w:type="dxa"/>
            <w:tcBorders>
              <w:top w:val="single" w:sz="4" w:space="0" w:color="auto"/>
              <w:left w:val="single" w:sz="4" w:space="0" w:color="auto"/>
              <w:bottom w:val="single" w:sz="4" w:space="0" w:color="auto"/>
              <w:right w:val="single" w:sz="4" w:space="0" w:color="auto"/>
            </w:tcBorders>
          </w:tcPr>
          <w:p w14:paraId="4D9B5DBD" w14:textId="77777777" w:rsidR="00DF2B2C" w:rsidRDefault="00DF2B2C" w:rsidP="00DF2B2C">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C67FEB7" w14:textId="77777777" w:rsidR="00DF2B2C" w:rsidRDefault="00DF2B2C" w:rsidP="00DF2B2C">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CA39144" w14:textId="77777777" w:rsidR="00DF2B2C" w:rsidRPr="006848BA" w:rsidRDefault="00DF2B2C" w:rsidP="00DF2B2C">
            <w:pPr>
              <w:rPr>
                <w:rFonts w:cs="Arial"/>
                <w:sz w:val="16"/>
                <w:szCs w:val="16"/>
              </w:rPr>
            </w:pPr>
          </w:p>
        </w:tc>
      </w:tr>
      <w:tr w:rsidR="00DF2B2C" w:rsidRPr="006848BA" w14:paraId="53C1E672"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A2B900A" w14:textId="77777777" w:rsidR="00DF2B2C" w:rsidRPr="00A24BB6" w:rsidRDefault="00DF2B2C" w:rsidP="00DF2B2C">
            <w:pPr>
              <w:rPr>
                <w:rFonts w:cs="Arial"/>
                <w:sz w:val="16"/>
                <w:szCs w:val="16"/>
              </w:rPr>
            </w:pPr>
            <w:r w:rsidRPr="00A24BB6">
              <w:rPr>
                <w:rFonts w:cs="Arial"/>
                <w:sz w:val="16"/>
                <w:szCs w:val="16"/>
              </w:rPr>
              <w:t>DVPNNPVW_OPBRPREMIEDEPOT</w:t>
            </w:r>
          </w:p>
        </w:tc>
        <w:tc>
          <w:tcPr>
            <w:tcW w:w="425" w:type="dxa"/>
            <w:tcBorders>
              <w:top w:val="single" w:sz="4" w:space="0" w:color="auto"/>
              <w:left w:val="single" w:sz="4" w:space="0" w:color="auto"/>
              <w:bottom w:val="single" w:sz="4" w:space="0" w:color="auto"/>
              <w:right w:val="single" w:sz="4" w:space="0" w:color="auto"/>
            </w:tcBorders>
          </w:tcPr>
          <w:p w14:paraId="0441B697"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0661FF"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7EA54BE" w14:textId="77777777" w:rsidR="00DF2B2C" w:rsidRPr="00CC68B2" w:rsidRDefault="00DF2B2C" w:rsidP="00DF2B2C">
            <w:pPr>
              <w:rPr>
                <w:rFonts w:cs="Arial"/>
                <w:snapToGrid w:val="0"/>
                <w:sz w:val="16"/>
              </w:rPr>
            </w:pPr>
          </w:p>
        </w:tc>
      </w:tr>
      <w:tr w:rsidR="00DF2B2C" w:rsidRPr="006848BA" w14:paraId="3BE68824"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0B2930E" w14:textId="77777777" w:rsidR="00DF2B2C" w:rsidRPr="00A24BB6" w:rsidRDefault="00DF2B2C" w:rsidP="00DF2B2C">
            <w:pPr>
              <w:rPr>
                <w:rFonts w:cs="Arial"/>
                <w:sz w:val="16"/>
                <w:szCs w:val="16"/>
              </w:rPr>
            </w:pPr>
            <w:r w:rsidRPr="00A24BB6">
              <w:rPr>
                <w:rFonts w:cs="Arial"/>
                <w:sz w:val="16"/>
                <w:szCs w:val="16"/>
              </w:rPr>
              <w:t>DVPNNPVW_RSIN</w:t>
            </w:r>
          </w:p>
        </w:tc>
        <w:tc>
          <w:tcPr>
            <w:tcW w:w="425" w:type="dxa"/>
            <w:tcBorders>
              <w:top w:val="single" w:sz="4" w:space="0" w:color="auto"/>
              <w:left w:val="single" w:sz="4" w:space="0" w:color="auto"/>
              <w:bottom w:val="single" w:sz="4" w:space="0" w:color="auto"/>
              <w:right w:val="single" w:sz="4" w:space="0" w:color="auto"/>
            </w:tcBorders>
          </w:tcPr>
          <w:p w14:paraId="6DC072A6" w14:textId="77777777" w:rsidR="00DF2B2C" w:rsidRDefault="00DF2B2C" w:rsidP="00DF2B2C">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FB4018"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3D6A0DF" w14:textId="77777777" w:rsidR="00DF2B2C" w:rsidRPr="00CC68B2" w:rsidRDefault="00DF2B2C" w:rsidP="00DF2B2C">
            <w:pPr>
              <w:rPr>
                <w:rFonts w:cs="Arial"/>
                <w:snapToGrid w:val="0"/>
                <w:sz w:val="16"/>
              </w:rPr>
            </w:pPr>
          </w:p>
        </w:tc>
      </w:tr>
      <w:tr w:rsidR="00DF2B2C" w:rsidRPr="006848BA" w14:paraId="1E0883C3"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601B3F5" w14:textId="77777777" w:rsidR="00DF2B2C" w:rsidRPr="00F2316B" w:rsidRDefault="00DF2B2C" w:rsidP="00DF2B2C">
            <w:pPr>
              <w:rPr>
                <w:rFonts w:cs="Arial"/>
                <w:sz w:val="16"/>
                <w:szCs w:val="16"/>
                <w:u w:val="single"/>
              </w:rPr>
            </w:pPr>
            <w:r w:rsidRPr="00F2316B">
              <w:rPr>
                <w:rFonts w:cs="Arial"/>
                <w:sz w:val="16"/>
                <w:szCs w:val="16"/>
                <w:u w:val="single"/>
              </w:rPr>
              <w:t>DVPNNPVW_ORGANISATIENAAM</w:t>
            </w:r>
          </w:p>
        </w:tc>
        <w:tc>
          <w:tcPr>
            <w:tcW w:w="425" w:type="dxa"/>
            <w:tcBorders>
              <w:top w:val="single" w:sz="4" w:space="0" w:color="auto"/>
              <w:left w:val="single" w:sz="4" w:space="0" w:color="auto"/>
              <w:bottom w:val="single" w:sz="4" w:space="0" w:color="auto"/>
              <w:right w:val="single" w:sz="4" w:space="0" w:color="auto"/>
            </w:tcBorders>
          </w:tcPr>
          <w:p w14:paraId="5A61808A" w14:textId="77777777" w:rsidR="00DF2B2C" w:rsidRDefault="00DF2B2C" w:rsidP="00DF2B2C">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8D135C"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42C9978" w14:textId="77777777" w:rsidR="00DF2B2C" w:rsidRPr="00CC68B2" w:rsidRDefault="00DF2B2C" w:rsidP="00DF2B2C">
            <w:pPr>
              <w:rPr>
                <w:rFonts w:cs="Arial"/>
                <w:snapToGrid w:val="0"/>
                <w:sz w:val="16"/>
              </w:rPr>
            </w:pPr>
          </w:p>
        </w:tc>
      </w:tr>
      <w:tr w:rsidR="00DF2B2C" w:rsidRPr="006848BA" w14:paraId="76C65824"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B38A49" w14:textId="77777777" w:rsidR="00DF2B2C" w:rsidRPr="00A24BB6" w:rsidRDefault="00DF2B2C" w:rsidP="00DF2B2C">
            <w:pPr>
              <w:rPr>
                <w:rFonts w:cs="Arial"/>
                <w:sz w:val="16"/>
                <w:szCs w:val="16"/>
              </w:rPr>
            </w:pPr>
            <w:r w:rsidRPr="00A24BB6">
              <w:rPr>
                <w:rFonts w:cs="Arial"/>
                <w:sz w:val="16"/>
                <w:szCs w:val="16"/>
              </w:rPr>
              <w:t>DVPNNPVW_STRAAT</w:t>
            </w:r>
          </w:p>
        </w:tc>
        <w:tc>
          <w:tcPr>
            <w:tcW w:w="425" w:type="dxa"/>
            <w:tcBorders>
              <w:top w:val="single" w:sz="4" w:space="0" w:color="auto"/>
              <w:left w:val="single" w:sz="4" w:space="0" w:color="auto"/>
              <w:bottom w:val="single" w:sz="4" w:space="0" w:color="auto"/>
              <w:right w:val="single" w:sz="4" w:space="0" w:color="auto"/>
            </w:tcBorders>
          </w:tcPr>
          <w:p w14:paraId="4DCCE012"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BCEC4E"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5C2370A" w14:textId="77777777" w:rsidR="00DF2B2C" w:rsidRPr="00CC68B2" w:rsidRDefault="00DF2B2C" w:rsidP="00DF2B2C">
            <w:pPr>
              <w:rPr>
                <w:rFonts w:cs="Arial"/>
                <w:snapToGrid w:val="0"/>
                <w:sz w:val="16"/>
              </w:rPr>
            </w:pPr>
          </w:p>
        </w:tc>
      </w:tr>
      <w:tr w:rsidR="00DF2B2C" w:rsidRPr="006848BA" w14:paraId="7B1E3AA2"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30514B" w14:textId="77777777" w:rsidR="00DF2B2C" w:rsidRPr="00A24BB6" w:rsidRDefault="00DF2B2C" w:rsidP="00DF2B2C">
            <w:pPr>
              <w:rPr>
                <w:rFonts w:cs="Arial"/>
                <w:sz w:val="16"/>
                <w:szCs w:val="16"/>
              </w:rPr>
            </w:pPr>
            <w:r w:rsidRPr="00A24BB6">
              <w:rPr>
                <w:rFonts w:cs="Arial"/>
                <w:sz w:val="16"/>
                <w:szCs w:val="16"/>
              </w:rPr>
              <w:t>DVPNNPVW_HUISNUMMER</w:t>
            </w:r>
          </w:p>
        </w:tc>
        <w:tc>
          <w:tcPr>
            <w:tcW w:w="425" w:type="dxa"/>
            <w:tcBorders>
              <w:top w:val="single" w:sz="4" w:space="0" w:color="auto"/>
              <w:left w:val="single" w:sz="4" w:space="0" w:color="auto"/>
              <w:bottom w:val="single" w:sz="4" w:space="0" w:color="auto"/>
              <w:right w:val="single" w:sz="4" w:space="0" w:color="auto"/>
            </w:tcBorders>
          </w:tcPr>
          <w:p w14:paraId="02AB7999"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64A3C6"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AEB9775" w14:textId="77777777" w:rsidR="00DF2B2C" w:rsidRPr="00CC68B2" w:rsidRDefault="00DF2B2C" w:rsidP="00DF2B2C">
            <w:pPr>
              <w:rPr>
                <w:rFonts w:cs="Arial"/>
                <w:snapToGrid w:val="0"/>
                <w:sz w:val="16"/>
              </w:rPr>
            </w:pPr>
          </w:p>
        </w:tc>
      </w:tr>
      <w:tr w:rsidR="00DF2B2C" w:rsidRPr="006848BA" w14:paraId="23E57E1F"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1BC5349" w14:textId="77777777" w:rsidR="00DF2B2C" w:rsidRPr="00A24BB6" w:rsidRDefault="00DF2B2C" w:rsidP="00DF2B2C">
            <w:pPr>
              <w:rPr>
                <w:rFonts w:cs="Arial"/>
                <w:sz w:val="16"/>
                <w:szCs w:val="16"/>
              </w:rPr>
            </w:pPr>
            <w:r w:rsidRPr="00A24BB6">
              <w:rPr>
                <w:rFonts w:cs="Arial"/>
                <w:sz w:val="16"/>
                <w:szCs w:val="16"/>
              </w:rPr>
              <w:t>DVPNNPVW_HUISNUMMER_TOEV</w:t>
            </w:r>
          </w:p>
        </w:tc>
        <w:tc>
          <w:tcPr>
            <w:tcW w:w="425" w:type="dxa"/>
            <w:tcBorders>
              <w:top w:val="single" w:sz="4" w:space="0" w:color="auto"/>
              <w:left w:val="single" w:sz="4" w:space="0" w:color="auto"/>
              <w:bottom w:val="single" w:sz="4" w:space="0" w:color="auto"/>
              <w:right w:val="single" w:sz="4" w:space="0" w:color="auto"/>
            </w:tcBorders>
          </w:tcPr>
          <w:p w14:paraId="40D3E9DE"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CBFB507"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1909D0C" w14:textId="77777777" w:rsidR="00DF2B2C" w:rsidRPr="00CC68B2" w:rsidRDefault="00DF2B2C" w:rsidP="00DF2B2C">
            <w:pPr>
              <w:rPr>
                <w:rFonts w:cs="Arial"/>
                <w:snapToGrid w:val="0"/>
                <w:sz w:val="16"/>
              </w:rPr>
            </w:pPr>
          </w:p>
        </w:tc>
      </w:tr>
      <w:tr w:rsidR="00DF2B2C" w:rsidRPr="006848BA" w14:paraId="12CC4DAF"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243DE9" w14:textId="77777777" w:rsidR="00DF2B2C" w:rsidRPr="00A24BB6" w:rsidRDefault="00DF2B2C" w:rsidP="00DF2B2C">
            <w:pPr>
              <w:rPr>
                <w:rFonts w:cs="Arial"/>
                <w:sz w:val="16"/>
                <w:szCs w:val="16"/>
              </w:rPr>
            </w:pPr>
            <w:r w:rsidRPr="00A24BB6">
              <w:rPr>
                <w:rFonts w:cs="Arial"/>
                <w:sz w:val="16"/>
                <w:szCs w:val="16"/>
              </w:rPr>
              <w:t>DVPNNPVW_POSTBUS</w:t>
            </w:r>
          </w:p>
        </w:tc>
        <w:tc>
          <w:tcPr>
            <w:tcW w:w="425" w:type="dxa"/>
            <w:tcBorders>
              <w:top w:val="single" w:sz="4" w:space="0" w:color="auto"/>
              <w:left w:val="single" w:sz="4" w:space="0" w:color="auto"/>
              <w:bottom w:val="single" w:sz="4" w:space="0" w:color="auto"/>
              <w:right w:val="single" w:sz="4" w:space="0" w:color="auto"/>
            </w:tcBorders>
          </w:tcPr>
          <w:p w14:paraId="2767E009"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70A86E5"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9E5DFEC" w14:textId="77777777" w:rsidR="00DF2B2C" w:rsidRPr="00CC68B2" w:rsidRDefault="00DF2B2C" w:rsidP="00DF2B2C">
            <w:pPr>
              <w:rPr>
                <w:rFonts w:cs="Arial"/>
                <w:snapToGrid w:val="0"/>
                <w:sz w:val="16"/>
              </w:rPr>
            </w:pPr>
          </w:p>
        </w:tc>
      </w:tr>
      <w:tr w:rsidR="00DF2B2C" w:rsidRPr="006848BA" w14:paraId="0038C83E"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2CCEA19" w14:textId="77777777" w:rsidR="00DF2B2C" w:rsidRPr="00A24BB6" w:rsidRDefault="00DF2B2C" w:rsidP="00DF2B2C">
            <w:pPr>
              <w:rPr>
                <w:rFonts w:cs="Arial"/>
                <w:sz w:val="16"/>
                <w:szCs w:val="16"/>
              </w:rPr>
            </w:pPr>
            <w:r w:rsidRPr="00A24BB6">
              <w:rPr>
                <w:rFonts w:cs="Arial"/>
                <w:sz w:val="16"/>
                <w:szCs w:val="16"/>
              </w:rPr>
              <w:t>DVPNNPVW_POSTCODE</w:t>
            </w:r>
          </w:p>
        </w:tc>
        <w:tc>
          <w:tcPr>
            <w:tcW w:w="425" w:type="dxa"/>
            <w:tcBorders>
              <w:top w:val="single" w:sz="4" w:space="0" w:color="auto"/>
              <w:left w:val="single" w:sz="4" w:space="0" w:color="auto"/>
              <w:bottom w:val="single" w:sz="4" w:space="0" w:color="auto"/>
              <w:right w:val="single" w:sz="4" w:space="0" w:color="auto"/>
            </w:tcBorders>
          </w:tcPr>
          <w:p w14:paraId="4A3D8B69"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1A1C2D"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2B7CCCE" w14:textId="77777777" w:rsidR="00DF2B2C" w:rsidRPr="00CC68B2" w:rsidRDefault="00DF2B2C" w:rsidP="00DF2B2C">
            <w:pPr>
              <w:rPr>
                <w:rFonts w:cs="Arial"/>
                <w:snapToGrid w:val="0"/>
                <w:sz w:val="16"/>
              </w:rPr>
            </w:pPr>
          </w:p>
        </w:tc>
      </w:tr>
      <w:tr w:rsidR="00DF2B2C" w:rsidRPr="006848BA" w14:paraId="0B3DEDB5"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6697FD" w14:textId="77777777" w:rsidR="00DF2B2C" w:rsidRPr="00A24BB6" w:rsidRDefault="00DF2B2C" w:rsidP="00DF2B2C">
            <w:pPr>
              <w:rPr>
                <w:rFonts w:cs="Arial"/>
                <w:sz w:val="16"/>
                <w:szCs w:val="16"/>
              </w:rPr>
            </w:pPr>
            <w:r w:rsidRPr="00A24BB6">
              <w:rPr>
                <w:rFonts w:cs="Arial"/>
                <w:sz w:val="16"/>
                <w:szCs w:val="16"/>
              </w:rPr>
              <w:t>DVPNNPVW_PLAATS</w:t>
            </w:r>
          </w:p>
        </w:tc>
        <w:tc>
          <w:tcPr>
            <w:tcW w:w="425" w:type="dxa"/>
            <w:tcBorders>
              <w:top w:val="single" w:sz="4" w:space="0" w:color="auto"/>
              <w:left w:val="single" w:sz="4" w:space="0" w:color="auto"/>
              <w:bottom w:val="single" w:sz="4" w:space="0" w:color="auto"/>
              <w:right w:val="single" w:sz="4" w:space="0" w:color="auto"/>
            </w:tcBorders>
          </w:tcPr>
          <w:p w14:paraId="03E197DC"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8B97B6"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647CADB" w14:textId="77777777" w:rsidR="00DF2B2C" w:rsidRPr="00CC68B2" w:rsidRDefault="00DF2B2C" w:rsidP="00DF2B2C">
            <w:pPr>
              <w:rPr>
                <w:rFonts w:cs="Arial"/>
                <w:snapToGrid w:val="0"/>
                <w:sz w:val="16"/>
              </w:rPr>
            </w:pPr>
          </w:p>
        </w:tc>
      </w:tr>
      <w:tr w:rsidR="00DF2B2C" w:rsidRPr="006848BA" w14:paraId="04CE2C2E"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1D4F5ED" w14:textId="77777777" w:rsidR="00DF2B2C" w:rsidRPr="00A24BB6" w:rsidRDefault="00DF2B2C" w:rsidP="00DF2B2C">
            <w:pPr>
              <w:rPr>
                <w:rFonts w:cs="Arial"/>
                <w:sz w:val="16"/>
                <w:szCs w:val="16"/>
              </w:rPr>
            </w:pPr>
            <w:r w:rsidRPr="00A24BB6">
              <w:rPr>
                <w:rFonts w:cs="Arial"/>
                <w:sz w:val="16"/>
                <w:szCs w:val="16"/>
              </w:rPr>
              <w:t>DVPNNPVW_LAND</w:t>
            </w:r>
          </w:p>
        </w:tc>
        <w:tc>
          <w:tcPr>
            <w:tcW w:w="425" w:type="dxa"/>
            <w:tcBorders>
              <w:top w:val="single" w:sz="4" w:space="0" w:color="auto"/>
              <w:left w:val="single" w:sz="4" w:space="0" w:color="auto"/>
              <w:bottom w:val="single" w:sz="4" w:space="0" w:color="auto"/>
              <w:right w:val="single" w:sz="4" w:space="0" w:color="auto"/>
            </w:tcBorders>
          </w:tcPr>
          <w:p w14:paraId="41EB765F"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128EE70" w14:textId="77777777" w:rsidR="00DF2B2C" w:rsidRPr="00CC68B2"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A4FDC96" w14:textId="77777777" w:rsidR="00DF2B2C" w:rsidRPr="00CC68B2" w:rsidRDefault="00DF2B2C" w:rsidP="00DF2B2C">
            <w:pPr>
              <w:rPr>
                <w:rFonts w:cs="Arial"/>
                <w:snapToGrid w:val="0"/>
                <w:sz w:val="16"/>
              </w:rPr>
            </w:pPr>
          </w:p>
        </w:tc>
      </w:tr>
      <w:tr w:rsidR="00DF2B2C" w:rsidRPr="006848BA" w14:paraId="3371F9F3"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819CD7" w14:textId="77777777" w:rsidR="00DF2B2C" w:rsidRPr="00A24BB6" w:rsidRDefault="00DF2B2C" w:rsidP="00DF2B2C">
            <w:pPr>
              <w:rPr>
                <w:rFonts w:cs="Arial"/>
                <w:sz w:val="16"/>
                <w:szCs w:val="16"/>
              </w:rPr>
            </w:pPr>
            <w:r w:rsidRPr="00A24BB6">
              <w:rPr>
                <w:rFonts w:cs="Arial"/>
                <w:sz w:val="16"/>
                <w:szCs w:val="16"/>
              </w:rPr>
              <w:t>DVPNNPVW_ADRES_OVERIG</w:t>
            </w:r>
          </w:p>
        </w:tc>
        <w:tc>
          <w:tcPr>
            <w:tcW w:w="425" w:type="dxa"/>
            <w:tcBorders>
              <w:top w:val="single" w:sz="4" w:space="0" w:color="auto"/>
              <w:left w:val="single" w:sz="4" w:space="0" w:color="auto"/>
              <w:bottom w:val="single" w:sz="4" w:space="0" w:color="auto"/>
              <w:right w:val="single" w:sz="4" w:space="0" w:color="auto"/>
            </w:tcBorders>
          </w:tcPr>
          <w:p w14:paraId="2B6AC82C"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8E1CF9"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8FA3FE4" w14:textId="77777777" w:rsidR="00DF2B2C" w:rsidRPr="00CC68B2" w:rsidRDefault="00DF2B2C" w:rsidP="00DF2B2C">
            <w:pPr>
              <w:rPr>
                <w:rFonts w:cs="Arial"/>
                <w:snapToGrid w:val="0"/>
                <w:sz w:val="16"/>
              </w:rPr>
            </w:pPr>
          </w:p>
        </w:tc>
      </w:tr>
      <w:tr w:rsidR="00DF2B2C" w:rsidRPr="006848BA" w14:paraId="0D439EDB"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8EBD50" w14:textId="77777777" w:rsidR="00DF2B2C" w:rsidRPr="00A24BB6" w:rsidRDefault="00DF2B2C" w:rsidP="00DF2B2C">
            <w:pPr>
              <w:rPr>
                <w:rFonts w:cs="Arial"/>
                <w:sz w:val="16"/>
                <w:szCs w:val="16"/>
              </w:rPr>
            </w:pPr>
            <w:r w:rsidRPr="00A24BB6">
              <w:rPr>
                <w:rFonts w:cs="Arial"/>
                <w:sz w:val="16"/>
                <w:szCs w:val="16"/>
              </w:rPr>
              <w:t>DVPNNPVW_ADRES_REGEL</w:t>
            </w:r>
          </w:p>
        </w:tc>
        <w:tc>
          <w:tcPr>
            <w:tcW w:w="425" w:type="dxa"/>
            <w:tcBorders>
              <w:top w:val="single" w:sz="4" w:space="0" w:color="auto"/>
              <w:left w:val="single" w:sz="4" w:space="0" w:color="auto"/>
              <w:bottom w:val="single" w:sz="4" w:space="0" w:color="auto"/>
              <w:right w:val="single" w:sz="4" w:space="0" w:color="auto"/>
            </w:tcBorders>
          </w:tcPr>
          <w:p w14:paraId="1D017E55"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58354E"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C01D48B" w14:textId="77777777" w:rsidR="00DF2B2C" w:rsidRPr="00CC68B2" w:rsidRDefault="00DF2B2C" w:rsidP="00DF2B2C">
            <w:pPr>
              <w:rPr>
                <w:rFonts w:cs="Arial"/>
                <w:snapToGrid w:val="0"/>
                <w:sz w:val="16"/>
              </w:rPr>
            </w:pPr>
          </w:p>
        </w:tc>
      </w:tr>
      <w:tr w:rsidR="00DF2B2C" w:rsidRPr="006848BA" w14:paraId="4EE08CB5"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6320089" w14:textId="77777777" w:rsidR="00DF2B2C" w:rsidRPr="00A24BB6" w:rsidRDefault="00DF2B2C" w:rsidP="00DF2B2C">
            <w:pPr>
              <w:rPr>
                <w:rFonts w:cs="Arial"/>
                <w:sz w:val="16"/>
                <w:szCs w:val="16"/>
              </w:rPr>
            </w:pPr>
            <w:r w:rsidRPr="00A24BB6">
              <w:rPr>
                <w:rFonts w:cs="Arial"/>
                <w:sz w:val="16"/>
                <w:szCs w:val="16"/>
              </w:rPr>
              <w:t>DVPNNPVW_ADRES_LAND</w:t>
            </w:r>
          </w:p>
        </w:tc>
        <w:tc>
          <w:tcPr>
            <w:tcW w:w="425" w:type="dxa"/>
            <w:tcBorders>
              <w:top w:val="single" w:sz="4" w:space="0" w:color="auto"/>
              <w:left w:val="single" w:sz="4" w:space="0" w:color="auto"/>
              <w:bottom w:val="single" w:sz="4" w:space="0" w:color="auto"/>
              <w:right w:val="single" w:sz="4" w:space="0" w:color="auto"/>
            </w:tcBorders>
          </w:tcPr>
          <w:p w14:paraId="774B84D2"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3372A3"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BC1A4EA" w14:textId="77777777" w:rsidR="00DF2B2C" w:rsidRPr="00CC68B2" w:rsidRDefault="00DF2B2C" w:rsidP="00DF2B2C">
            <w:pPr>
              <w:rPr>
                <w:rFonts w:cs="Arial"/>
                <w:snapToGrid w:val="0"/>
                <w:sz w:val="16"/>
              </w:rPr>
            </w:pPr>
          </w:p>
        </w:tc>
      </w:tr>
      <w:tr w:rsidR="00DF2B2C" w:rsidRPr="006848BA" w14:paraId="62BD1997"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82E495" w14:textId="77777777" w:rsidR="00DF2B2C" w:rsidRPr="00A24BB6" w:rsidRDefault="00DF2B2C" w:rsidP="00DF2B2C">
            <w:pPr>
              <w:rPr>
                <w:rFonts w:cs="Arial"/>
                <w:sz w:val="16"/>
                <w:szCs w:val="16"/>
              </w:rPr>
            </w:pPr>
            <w:r w:rsidRPr="00A24BB6">
              <w:rPr>
                <w:rFonts w:cs="Arial"/>
                <w:sz w:val="16"/>
                <w:szCs w:val="16"/>
              </w:rPr>
              <w:t>DVPNNPVW_AANTAL_UIB</w:t>
            </w:r>
          </w:p>
        </w:tc>
        <w:tc>
          <w:tcPr>
            <w:tcW w:w="425" w:type="dxa"/>
            <w:tcBorders>
              <w:top w:val="single" w:sz="4" w:space="0" w:color="auto"/>
              <w:left w:val="single" w:sz="4" w:space="0" w:color="auto"/>
              <w:bottom w:val="single" w:sz="4" w:space="0" w:color="auto"/>
              <w:right w:val="single" w:sz="4" w:space="0" w:color="auto"/>
            </w:tcBorders>
          </w:tcPr>
          <w:p w14:paraId="1387E007"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EAA3359"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280D01F" w14:textId="77777777" w:rsidR="00DF2B2C" w:rsidRPr="00CC68B2" w:rsidRDefault="00DF2B2C" w:rsidP="00DF2B2C">
            <w:pPr>
              <w:rPr>
                <w:rFonts w:cs="Arial"/>
                <w:snapToGrid w:val="0"/>
                <w:sz w:val="16"/>
              </w:rPr>
            </w:pPr>
          </w:p>
        </w:tc>
      </w:tr>
      <w:tr w:rsidR="00DF2B2C" w:rsidRPr="006848BA" w14:paraId="13129F0E"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B8B9804" w14:textId="77777777" w:rsidR="00DF2B2C" w:rsidRPr="00A24BB6" w:rsidRDefault="00DF2B2C" w:rsidP="00DF2B2C">
            <w:pPr>
              <w:rPr>
                <w:rFonts w:cs="Arial"/>
                <w:sz w:val="16"/>
                <w:szCs w:val="16"/>
              </w:rPr>
            </w:pPr>
            <w:r w:rsidRPr="00A24BB6">
              <w:rPr>
                <w:rFonts w:cs="Arial"/>
                <w:sz w:val="16"/>
                <w:szCs w:val="16"/>
              </w:rPr>
              <w:t>DVPNNPVW_AANTAL_DVL</w:t>
            </w:r>
          </w:p>
        </w:tc>
        <w:tc>
          <w:tcPr>
            <w:tcW w:w="425" w:type="dxa"/>
            <w:tcBorders>
              <w:top w:val="single" w:sz="4" w:space="0" w:color="auto"/>
              <w:left w:val="single" w:sz="4" w:space="0" w:color="auto"/>
              <w:bottom w:val="single" w:sz="4" w:space="0" w:color="auto"/>
              <w:right w:val="single" w:sz="4" w:space="0" w:color="auto"/>
            </w:tcBorders>
          </w:tcPr>
          <w:p w14:paraId="055382FC"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D4B37E"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DF6E095" w14:textId="77777777" w:rsidR="00DF2B2C" w:rsidRPr="00CC68B2" w:rsidRDefault="00DF2B2C" w:rsidP="00DF2B2C">
            <w:pPr>
              <w:rPr>
                <w:rFonts w:cs="Arial"/>
                <w:snapToGrid w:val="0"/>
                <w:sz w:val="16"/>
              </w:rPr>
            </w:pPr>
          </w:p>
        </w:tc>
      </w:tr>
      <w:tr w:rsidR="00DF2B2C" w:rsidRPr="006848BA" w14:paraId="176F1A45"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C6C9747" w14:textId="77777777" w:rsidR="00DF2B2C" w:rsidRPr="00A24BB6" w:rsidRDefault="00DF2B2C" w:rsidP="00DF2B2C">
            <w:pPr>
              <w:rPr>
                <w:rFonts w:cs="Arial"/>
                <w:sz w:val="16"/>
                <w:szCs w:val="16"/>
              </w:rPr>
            </w:pPr>
            <w:r w:rsidRPr="00EE0389">
              <w:rPr>
                <w:rFonts w:cs="Arial"/>
                <w:sz w:val="16"/>
                <w:szCs w:val="16"/>
              </w:rPr>
              <w:t>DVPNNPVW_HOOFDROL</w:t>
            </w:r>
          </w:p>
        </w:tc>
        <w:tc>
          <w:tcPr>
            <w:tcW w:w="425" w:type="dxa"/>
            <w:tcBorders>
              <w:top w:val="single" w:sz="4" w:space="0" w:color="auto"/>
              <w:left w:val="single" w:sz="4" w:space="0" w:color="auto"/>
              <w:bottom w:val="single" w:sz="4" w:space="0" w:color="auto"/>
              <w:right w:val="single" w:sz="4" w:space="0" w:color="auto"/>
            </w:tcBorders>
          </w:tcPr>
          <w:p w14:paraId="7CF46BA9"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D32FAD"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BD8CE4D" w14:textId="77777777" w:rsidR="00DF2B2C" w:rsidRPr="00CC68B2" w:rsidRDefault="00DF2B2C" w:rsidP="00DF2B2C">
            <w:pPr>
              <w:rPr>
                <w:rFonts w:cs="Arial"/>
                <w:snapToGrid w:val="0"/>
                <w:sz w:val="16"/>
              </w:rPr>
            </w:pPr>
          </w:p>
        </w:tc>
      </w:tr>
      <w:tr w:rsidR="00DF2B2C" w:rsidRPr="006848BA" w14:paraId="48FD32F5"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4F88AF" w14:textId="77777777" w:rsidR="00DF2B2C" w:rsidRPr="00A24BB6" w:rsidRDefault="00DF2B2C" w:rsidP="00DF2B2C">
            <w:pPr>
              <w:rPr>
                <w:rFonts w:cs="Arial"/>
                <w:sz w:val="16"/>
                <w:szCs w:val="16"/>
              </w:rPr>
            </w:pPr>
            <w:r w:rsidRPr="00EE0389">
              <w:rPr>
                <w:rFonts w:cs="Arial"/>
                <w:sz w:val="16"/>
                <w:szCs w:val="16"/>
              </w:rPr>
              <w:t>DVPNNPVW_HOOFDROL_CODE</w:t>
            </w:r>
          </w:p>
        </w:tc>
        <w:tc>
          <w:tcPr>
            <w:tcW w:w="425" w:type="dxa"/>
            <w:tcBorders>
              <w:top w:val="single" w:sz="4" w:space="0" w:color="auto"/>
              <w:left w:val="single" w:sz="4" w:space="0" w:color="auto"/>
              <w:bottom w:val="single" w:sz="4" w:space="0" w:color="auto"/>
              <w:right w:val="single" w:sz="4" w:space="0" w:color="auto"/>
            </w:tcBorders>
          </w:tcPr>
          <w:p w14:paraId="323B5D38"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73F74D" w14:textId="77777777" w:rsidR="00DF2B2C" w:rsidRDefault="00DF2B2C" w:rsidP="00DF2B2C">
            <w:pPr>
              <w:ind w:right="-70"/>
              <w:rPr>
                <w:rFonts w:cs="Arial"/>
                <w:snapToGrid w:val="0"/>
                <w:sz w:val="16"/>
              </w:rPr>
            </w:pPr>
            <w:r>
              <w:rPr>
                <w:rFonts w:cs="Arial"/>
                <w:snapToGrid w:val="0"/>
                <w:sz w:val="16"/>
              </w:rPr>
              <w:t xml:space="preserve">X </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DE3032A" w14:textId="77777777" w:rsidR="00DF2B2C" w:rsidRPr="00CC68B2" w:rsidRDefault="00DF2B2C" w:rsidP="00DF2B2C">
            <w:pPr>
              <w:rPr>
                <w:rFonts w:cs="Arial"/>
                <w:snapToGrid w:val="0"/>
                <w:sz w:val="16"/>
              </w:rPr>
            </w:pPr>
          </w:p>
        </w:tc>
      </w:tr>
      <w:tr w:rsidR="00DF2B2C" w:rsidRPr="006848BA" w14:paraId="19311191"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498AC88" w14:textId="77777777" w:rsidR="00DF2B2C" w:rsidRPr="00A24BB6" w:rsidRDefault="00DF2B2C" w:rsidP="00DF2B2C">
            <w:pPr>
              <w:rPr>
                <w:rFonts w:cs="Arial"/>
                <w:sz w:val="16"/>
                <w:szCs w:val="16"/>
              </w:rPr>
            </w:pPr>
            <w:r w:rsidRPr="00EE0389">
              <w:rPr>
                <w:rFonts w:cs="Arial"/>
                <w:sz w:val="16"/>
                <w:szCs w:val="16"/>
              </w:rPr>
              <w:t>DVPNNPVW_SALDOPREMIEDEPOTTOTAAL</w:t>
            </w:r>
          </w:p>
        </w:tc>
        <w:tc>
          <w:tcPr>
            <w:tcW w:w="425" w:type="dxa"/>
            <w:tcBorders>
              <w:top w:val="single" w:sz="4" w:space="0" w:color="auto"/>
              <w:left w:val="single" w:sz="4" w:space="0" w:color="auto"/>
              <w:bottom w:val="single" w:sz="4" w:space="0" w:color="auto"/>
              <w:right w:val="single" w:sz="4" w:space="0" w:color="auto"/>
            </w:tcBorders>
          </w:tcPr>
          <w:p w14:paraId="601FBAD7"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4FB75A"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939CB17" w14:textId="77777777" w:rsidR="00DF2B2C" w:rsidRPr="00CC68B2" w:rsidRDefault="00DF2B2C" w:rsidP="00DF2B2C">
            <w:pPr>
              <w:rPr>
                <w:rFonts w:cs="Arial"/>
                <w:snapToGrid w:val="0"/>
                <w:sz w:val="16"/>
              </w:rPr>
            </w:pPr>
          </w:p>
        </w:tc>
      </w:tr>
      <w:tr w:rsidR="00DF2B2C" w:rsidRPr="006848BA" w14:paraId="0BEC4158" w14:textId="77777777" w:rsidTr="006E3F5C">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7BA3D9" w14:textId="77777777" w:rsidR="00DF2B2C" w:rsidRPr="00A24BB6" w:rsidRDefault="00DF2B2C" w:rsidP="00DF2B2C">
            <w:pPr>
              <w:rPr>
                <w:rFonts w:cs="Arial"/>
                <w:sz w:val="16"/>
                <w:szCs w:val="16"/>
              </w:rPr>
            </w:pPr>
            <w:r w:rsidRPr="00EE0389">
              <w:rPr>
                <w:rFonts w:cs="Arial"/>
                <w:sz w:val="16"/>
                <w:szCs w:val="16"/>
              </w:rPr>
              <w:t>DVPNNPVW_WEV</w:t>
            </w:r>
          </w:p>
        </w:tc>
        <w:tc>
          <w:tcPr>
            <w:tcW w:w="425" w:type="dxa"/>
            <w:tcBorders>
              <w:top w:val="single" w:sz="4" w:space="0" w:color="auto"/>
              <w:left w:val="single" w:sz="4" w:space="0" w:color="auto"/>
              <w:bottom w:val="single" w:sz="4" w:space="0" w:color="auto"/>
              <w:right w:val="single" w:sz="4" w:space="0" w:color="auto"/>
            </w:tcBorders>
          </w:tcPr>
          <w:p w14:paraId="444969D7"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6E24D0" w14:textId="77777777" w:rsidR="00DF2B2C" w:rsidRDefault="00DF2B2C" w:rsidP="00DF2B2C">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F8712E2" w14:textId="77777777" w:rsidR="00DF2B2C" w:rsidRPr="00CC68B2" w:rsidRDefault="00DF2B2C" w:rsidP="00DF2B2C">
            <w:pPr>
              <w:rPr>
                <w:rFonts w:cs="Arial"/>
                <w:snapToGrid w:val="0"/>
                <w:sz w:val="16"/>
              </w:rPr>
            </w:pPr>
          </w:p>
        </w:tc>
      </w:tr>
    </w:tbl>
    <w:p w14:paraId="01938D43" w14:textId="185D51E3" w:rsidR="00351438" w:rsidRDefault="00351438" w:rsidP="00EE2CBD">
      <w:pPr>
        <w:pStyle w:val="Kop5"/>
      </w:pPr>
      <w:r>
        <w:br/>
      </w:r>
      <w:r w:rsidR="00EE2CBD">
        <w:t>Uitvoer</w:t>
      </w:r>
    </w:p>
    <w:p w14:paraId="149EF0F9" w14:textId="0731BB0A" w:rsidR="00351438" w:rsidRDefault="00351438" w:rsidP="00351438">
      <w:r>
        <w:t>Voeg het resultaat toe aan CMG</w:t>
      </w:r>
      <w:r w:rsidR="003C7261">
        <w:t>_C_T_</w:t>
      </w:r>
      <w:r>
        <w:t>MELDING_SEL.</w:t>
      </w:r>
    </w:p>
    <w:p w14:paraId="28D72204" w14:textId="19E1227C" w:rsidR="00351438" w:rsidRDefault="00351438" w:rsidP="000957B9">
      <w:pPr>
        <w:pStyle w:val="Kop5"/>
      </w:pPr>
      <w:r w:rsidRPr="00CA2FEF">
        <w:rPr>
          <w:b w:val="0"/>
        </w:rPr>
        <w:t xml:space="preserve">De verzameling wordt aangeduid als </w:t>
      </w:r>
      <w:r>
        <w:t>C</w:t>
      </w:r>
      <w:r w:rsidR="000957B9">
        <w:t>MG</w:t>
      </w:r>
      <w:r w:rsidR="003C7261">
        <w:t>_C_T_</w:t>
      </w:r>
      <w:r w:rsidR="000957B9">
        <w:t>DEELNEMER_NNP_SEL.</w:t>
      </w:r>
      <w:r w:rsidR="000957B9">
        <w:br/>
      </w:r>
    </w:p>
    <w:p w14:paraId="6040C5C3" w14:textId="77777777" w:rsidR="00351438" w:rsidRPr="00BE4E43" w:rsidRDefault="00351438" w:rsidP="00351438">
      <w:pPr>
        <w:pStyle w:val="Standaardinspringing"/>
        <w:ind w:left="0" w:firstLine="0"/>
      </w:pPr>
      <w:r w:rsidRPr="0054792E">
        <w:t>Maak vervolgens van deze gegevens een lijst met unieke voorkomens van Business Keys</w:t>
      </w:r>
      <w:r>
        <w:t>(</w:t>
      </w:r>
      <w:r w:rsidRPr="00BE4E43">
        <w:t>XAAB_SK)</w:t>
      </w:r>
      <w:r w:rsidRPr="0054792E">
        <w:t xml:space="preserve"> en </w:t>
      </w:r>
      <w:r w:rsidR="0067250E">
        <w:t>XAABJ</w:t>
      </w:r>
      <w:r>
        <w:t xml:space="preserve">_MUTATIEBEGIN_TS + </w:t>
      </w:r>
      <w:r w:rsidR="0067250E" w:rsidRPr="00BE4E43">
        <w:t>XAABJ</w:t>
      </w:r>
      <w:r w:rsidRPr="00BE4E43">
        <w:t>_DLN_NNP_ID</w:t>
      </w:r>
    </w:p>
    <w:p w14:paraId="2FEFA4EB" w14:textId="77777777" w:rsidR="00351438" w:rsidRDefault="00351438" w:rsidP="00351438"/>
    <w:p w14:paraId="179689B7" w14:textId="6CF4BD32" w:rsidR="00351438" w:rsidRDefault="00351438" w:rsidP="00351438">
      <w:r w:rsidRPr="00D673DA">
        <w:t xml:space="preserve">Voor iedere unieke regel uit </w:t>
      </w:r>
      <w:r>
        <w:t>CMG</w:t>
      </w:r>
      <w:r w:rsidR="003C7261">
        <w:t>_C_T_</w:t>
      </w:r>
      <w:r>
        <w:t>DEELNEMER_</w:t>
      </w:r>
      <w:r w:rsidR="0067250E">
        <w:t>N</w:t>
      </w:r>
      <w:r>
        <w:t>NP_SEL</w:t>
      </w:r>
      <w:r w:rsidRPr="00C66397">
        <w:t xml:space="preserve"> </w:t>
      </w:r>
      <w:r w:rsidRPr="00D673DA">
        <w:t>wordt  een nieuwe SAT-regel toegevoegd indien nog niet aanwezig; bestaande SAT-regel afsluiten en een nieuwe toevoegen indien beschrijvende attributen zijn gewijzigd.</w:t>
      </w:r>
    </w:p>
    <w:p w14:paraId="052DE9C1" w14:textId="77777777" w:rsidR="00351438" w:rsidRPr="00D673DA" w:rsidRDefault="00351438" w:rsidP="00351438"/>
    <w:p w14:paraId="4D6D5466" w14:textId="77777777" w:rsidR="00351438" w:rsidRPr="00D673DA" w:rsidRDefault="00351438" w:rsidP="00351438">
      <w:pPr>
        <w:pStyle w:val="Kop5"/>
      </w:pPr>
      <w:r w:rsidRPr="00D673DA">
        <w:t>Afwijkende uitvoer:</w:t>
      </w:r>
    </w:p>
    <w:p w14:paraId="764BAB3D" w14:textId="43BD5C33" w:rsidR="00351438" w:rsidRPr="00C96BC1" w:rsidRDefault="00351438" w:rsidP="00351438">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sidR="0067250E">
        <w:rPr>
          <w:rFonts w:cs="Arial"/>
          <w:szCs w:val="19"/>
        </w:rPr>
        <w:t>J</w:t>
      </w:r>
      <w:r w:rsidRPr="00D673DA">
        <w:rPr>
          <w:rFonts w:cs="Arial"/>
          <w:spacing w:val="0"/>
          <w:szCs w:val="19"/>
        </w:rPr>
        <w:t>_MUTATIEBEGIN_TS</w:t>
      </w:r>
    </w:p>
    <w:p w14:paraId="4FF5295D" w14:textId="77777777" w:rsidR="00351438" w:rsidRPr="009B6418" w:rsidRDefault="00351438" w:rsidP="00351438"/>
    <w:p w14:paraId="0B40A556" w14:textId="77777777" w:rsidR="00351438" w:rsidRDefault="00351438" w:rsidP="00FF0E65"/>
    <w:p w14:paraId="4A1391D5" w14:textId="77777777" w:rsidR="009D59A4" w:rsidRDefault="009D59A4" w:rsidP="00116A8A">
      <w:bookmarkStart w:id="221" w:name="_Toc479343249"/>
      <w:bookmarkStart w:id="222" w:name="_Toc479602093"/>
      <w:bookmarkStart w:id="223" w:name="_Toc480380597"/>
      <w:bookmarkEnd w:id="221"/>
      <w:bookmarkEnd w:id="222"/>
      <w:bookmarkEnd w:id="223"/>
    </w:p>
    <w:p w14:paraId="6BCE7E0E" w14:textId="77777777" w:rsidR="00532988" w:rsidRPr="00E93CAD" w:rsidRDefault="00231AF5" w:rsidP="00004578">
      <w:pPr>
        <w:pStyle w:val="Kop2"/>
      </w:pPr>
      <w:bookmarkStart w:id="224" w:name="_Toc509919589"/>
      <w:r>
        <w:lastRenderedPageBreak/>
        <w:t>S_CMG_FIN_MELDING_DLN_</w:t>
      </w:r>
      <w:r w:rsidR="00532988">
        <w:t>UIB</w:t>
      </w:r>
      <w:bookmarkEnd w:id="224"/>
    </w:p>
    <w:p w14:paraId="6BC6CB94" w14:textId="77777777" w:rsidR="00532988" w:rsidRPr="004B738F" w:rsidRDefault="00532988" w:rsidP="00004578">
      <w:pPr>
        <w:pStyle w:val="Kop3"/>
      </w:pPr>
      <w:bookmarkStart w:id="225" w:name="_Toc509919590"/>
      <w:r w:rsidRPr="004B738F">
        <w:t>Globale opzet</w:t>
      </w:r>
      <w:bookmarkEnd w:id="225"/>
    </w:p>
    <w:p w14:paraId="675CBF11" w14:textId="77777777" w:rsidR="00532988" w:rsidRDefault="00532988" w:rsidP="00532988"/>
    <w:p w14:paraId="6C1AD646" w14:textId="040B1251" w:rsidR="00532988" w:rsidRDefault="00532988" w:rsidP="00532988">
      <w:r>
        <w:t xml:space="preserve">Deze tabel dient gevuld te worden met </w:t>
      </w:r>
      <w:r w:rsidR="0036058F">
        <w:t>CMG</w:t>
      </w:r>
      <w:r w:rsidR="003C7261">
        <w:t>_C_T_</w:t>
      </w:r>
      <w:r w:rsidR="0036058F">
        <w:t>DEELNEMER_UIB</w:t>
      </w:r>
      <w:r w:rsidR="00930DD5">
        <w:t>-</w:t>
      </w:r>
      <w:r>
        <w:t>gegevens</w:t>
      </w:r>
      <w:r w:rsidR="00930DD5">
        <w:t>:</w:t>
      </w:r>
      <w:r w:rsidR="00B86C2A">
        <w:t xml:space="preserve"> </w:t>
      </w:r>
      <w:r w:rsidR="00930DD5">
        <w:t xml:space="preserve">de </w:t>
      </w:r>
      <w:r w:rsidR="00B86C2A">
        <w:t>uiteindelijke belanghebbende</w:t>
      </w:r>
      <w:r w:rsidR="00930DD5">
        <w:t>(n)</w:t>
      </w:r>
      <w:r w:rsidR="00B86C2A">
        <w:t xml:space="preserve"> die bij een </w:t>
      </w:r>
      <w:proofErr w:type="spellStart"/>
      <w:r w:rsidR="00B86C2A">
        <w:t>NietNatuurlijkPersoon</w:t>
      </w:r>
      <w:proofErr w:type="spellEnd"/>
      <w:r w:rsidR="00B86C2A">
        <w:t xml:space="preserve"> behoren. </w:t>
      </w:r>
    </w:p>
    <w:p w14:paraId="5C9B393C" w14:textId="77777777" w:rsidR="00532988" w:rsidRDefault="00532988" w:rsidP="00532988"/>
    <w:p w14:paraId="09ABF95E" w14:textId="501E37E7" w:rsidR="00532988" w:rsidRPr="00930DD5" w:rsidRDefault="00532988" w:rsidP="00930DD5">
      <w:r>
        <w:t>De beschrijvende attributen moeten worden opgenomen in de S_CMG_FIN_MELDING_DLN_NNP_UIB met de SK die is gevonden in de H_FIN_MELDING.</w:t>
      </w:r>
    </w:p>
    <w:p w14:paraId="41C2869E" w14:textId="77777777" w:rsidR="00532988" w:rsidRDefault="00532988" w:rsidP="00004578">
      <w:pPr>
        <w:pStyle w:val="Kop3"/>
      </w:pPr>
      <w:bookmarkStart w:id="226" w:name="_Toc509919591"/>
      <w:proofErr w:type="spellStart"/>
      <w:r>
        <w:t>Mapping</w:t>
      </w:r>
      <w:proofErr w:type="spellEnd"/>
      <w:r>
        <w:t xml:space="preserve"> S_CMG_FIN_MELDING_</w:t>
      </w:r>
      <w:r w:rsidR="005B1BA7">
        <w:t>DLN_</w:t>
      </w:r>
      <w:r>
        <w:t>UIB</w:t>
      </w:r>
      <w:bookmarkEnd w:id="226"/>
    </w:p>
    <w:p w14:paraId="375471E3" w14:textId="77777777" w:rsidR="00930DD5" w:rsidRPr="00930DD5" w:rsidRDefault="00930DD5" w:rsidP="00930DD5"/>
    <w:tbl>
      <w:tblPr>
        <w:tblW w:w="5088" w:type="pct"/>
        <w:tblInd w:w="-150" w:type="dxa"/>
        <w:tblLayout w:type="fixed"/>
        <w:tblCellMar>
          <w:left w:w="30" w:type="dxa"/>
          <w:right w:w="30" w:type="dxa"/>
        </w:tblCellMar>
        <w:tblLook w:val="0000" w:firstRow="0" w:lastRow="0" w:firstColumn="0" w:lastColumn="0" w:noHBand="0" w:noVBand="0"/>
      </w:tblPr>
      <w:tblGrid>
        <w:gridCol w:w="2694"/>
        <w:gridCol w:w="426"/>
        <w:gridCol w:w="3108"/>
        <w:gridCol w:w="2985"/>
      </w:tblGrid>
      <w:tr w:rsidR="00FA3AB1" w:rsidRPr="004F1C77" w14:paraId="52BEEFE9"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shd w:val="pct20" w:color="auto" w:fill="FFFFFF"/>
          </w:tcPr>
          <w:p w14:paraId="5EB3401A" w14:textId="77777777" w:rsidR="00FA3AB1" w:rsidRPr="004F1C77" w:rsidRDefault="00FA3AB1" w:rsidP="00114221">
            <w:pPr>
              <w:rPr>
                <w:b/>
                <w:color w:val="000000"/>
                <w:sz w:val="16"/>
                <w:szCs w:val="16"/>
              </w:rPr>
            </w:pPr>
            <w:r w:rsidRPr="004F1C77">
              <w:rPr>
                <w:b/>
                <w:color w:val="000000"/>
                <w:sz w:val="16"/>
                <w:szCs w:val="16"/>
              </w:rPr>
              <w:t>Doelkolom</w:t>
            </w:r>
          </w:p>
          <w:p w14:paraId="1DAF0415" w14:textId="77777777" w:rsidR="00FA3AB1" w:rsidRPr="004F1C77" w:rsidRDefault="00FA3AB1" w:rsidP="00114221">
            <w:pPr>
              <w:rPr>
                <w:b/>
                <w:color w:val="000000"/>
                <w:sz w:val="16"/>
                <w:szCs w:val="16"/>
              </w:rPr>
            </w:pPr>
          </w:p>
        </w:tc>
        <w:tc>
          <w:tcPr>
            <w:tcW w:w="231" w:type="pct"/>
            <w:tcBorders>
              <w:top w:val="single" w:sz="6" w:space="0" w:color="auto"/>
              <w:left w:val="single" w:sz="6" w:space="0" w:color="auto"/>
              <w:bottom w:val="single" w:sz="6" w:space="0" w:color="auto"/>
              <w:right w:val="single" w:sz="6" w:space="0" w:color="auto"/>
            </w:tcBorders>
            <w:shd w:val="pct20" w:color="auto" w:fill="FFFFFF"/>
          </w:tcPr>
          <w:p w14:paraId="5E3C5CEA" w14:textId="77777777" w:rsidR="00FA3AB1" w:rsidRPr="004F1C77" w:rsidRDefault="00FA3AB1" w:rsidP="00114221">
            <w:pPr>
              <w:rPr>
                <w:b/>
                <w:color w:val="000000"/>
                <w:sz w:val="16"/>
                <w:szCs w:val="16"/>
              </w:rPr>
            </w:pPr>
            <w:r w:rsidRPr="004F1C77">
              <w:rPr>
                <w:b/>
                <w:color w:val="000000"/>
                <w:sz w:val="16"/>
                <w:szCs w:val="16"/>
              </w:rPr>
              <w:t>TK</w:t>
            </w:r>
          </w:p>
        </w:tc>
        <w:tc>
          <w:tcPr>
            <w:tcW w:w="1687" w:type="pct"/>
            <w:tcBorders>
              <w:top w:val="single" w:sz="6" w:space="0" w:color="auto"/>
              <w:left w:val="single" w:sz="6" w:space="0" w:color="auto"/>
              <w:bottom w:val="single" w:sz="6" w:space="0" w:color="auto"/>
              <w:right w:val="single" w:sz="6" w:space="0" w:color="auto"/>
            </w:tcBorders>
            <w:shd w:val="pct20" w:color="auto" w:fill="FFFFFF"/>
          </w:tcPr>
          <w:p w14:paraId="4CC55B31" w14:textId="77777777" w:rsidR="00FA3AB1" w:rsidRPr="004F1C77" w:rsidRDefault="00FA3AB1" w:rsidP="00114221">
            <w:pPr>
              <w:rPr>
                <w:b/>
                <w:color w:val="000000"/>
                <w:sz w:val="16"/>
                <w:szCs w:val="16"/>
              </w:rPr>
            </w:pPr>
            <w:r w:rsidRPr="004F1C77">
              <w:rPr>
                <w:b/>
                <w:color w:val="000000"/>
                <w:sz w:val="16"/>
                <w:szCs w:val="16"/>
              </w:rPr>
              <w:t>Bron/brontabel</w:t>
            </w:r>
          </w:p>
        </w:tc>
        <w:tc>
          <w:tcPr>
            <w:tcW w:w="1620" w:type="pct"/>
            <w:tcBorders>
              <w:top w:val="single" w:sz="6" w:space="0" w:color="auto"/>
              <w:left w:val="single" w:sz="6" w:space="0" w:color="auto"/>
              <w:bottom w:val="single" w:sz="6" w:space="0" w:color="auto"/>
              <w:right w:val="single" w:sz="6" w:space="0" w:color="auto"/>
            </w:tcBorders>
            <w:shd w:val="pct20" w:color="auto" w:fill="FFFFFF"/>
          </w:tcPr>
          <w:p w14:paraId="4A484D01" w14:textId="77777777" w:rsidR="00FA3AB1" w:rsidRPr="004F1C77" w:rsidRDefault="00FA3AB1" w:rsidP="00114221">
            <w:pPr>
              <w:rPr>
                <w:b/>
                <w:color w:val="000000"/>
                <w:sz w:val="16"/>
                <w:szCs w:val="16"/>
              </w:rPr>
            </w:pPr>
            <w:r w:rsidRPr="004F1C77">
              <w:rPr>
                <w:b/>
                <w:color w:val="000000"/>
                <w:sz w:val="16"/>
                <w:szCs w:val="16"/>
              </w:rPr>
              <w:t>Bronkolom</w:t>
            </w:r>
          </w:p>
        </w:tc>
      </w:tr>
      <w:tr w:rsidR="00FA3AB1" w:rsidRPr="004F1C77" w14:paraId="3E6CEA0B"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0206A19A" w14:textId="77777777" w:rsidR="00FA3AB1" w:rsidRPr="00CC68B2" w:rsidRDefault="00FA3AB1" w:rsidP="00114221">
            <w:pPr>
              <w:rPr>
                <w:rFonts w:cs="Arial"/>
                <w:snapToGrid w:val="0"/>
                <w:sz w:val="16"/>
              </w:rPr>
            </w:pPr>
            <w:r w:rsidRPr="00CC68B2">
              <w:rPr>
                <w:rFonts w:cs="Arial"/>
                <w:snapToGrid w:val="0"/>
                <w:sz w:val="16"/>
              </w:rPr>
              <w:t>XAAB_SK</w:t>
            </w:r>
          </w:p>
        </w:tc>
        <w:tc>
          <w:tcPr>
            <w:tcW w:w="231" w:type="pct"/>
            <w:tcBorders>
              <w:top w:val="single" w:sz="6" w:space="0" w:color="auto"/>
              <w:left w:val="single" w:sz="6" w:space="0" w:color="auto"/>
              <w:bottom w:val="single" w:sz="6" w:space="0" w:color="auto"/>
              <w:right w:val="single" w:sz="6" w:space="0" w:color="auto"/>
            </w:tcBorders>
          </w:tcPr>
          <w:p w14:paraId="53725042" w14:textId="77777777" w:rsidR="00FA3AB1" w:rsidRPr="00CC68B2" w:rsidRDefault="00FA3AB1" w:rsidP="00114221">
            <w:pPr>
              <w:rPr>
                <w:rFonts w:cs="Arial"/>
                <w:snapToGrid w:val="0"/>
                <w:sz w:val="16"/>
              </w:rPr>
            </w:pPr>
            <w:r w:rsidRPr="00CC68B2">
              <w:rPr>
                <w:rFonts w:cs="Arial"/>
                <w:snapToGrid w:val="0"/>
                <w:sz w:val="16"/>
              </w:rPr>
              <w:t>X</w:t>
            </w:r>
          </w:p>
        </w:tc>
        <w:tc>
          <w:tcPr>
            <w:tcW w:w="1687" w:type="pct"/>
            <w:tcBorders>
              <w:top w:val="single" w:sz="6" w:space="0" w:color="auto"/>
              <w:left w:val="single" w:sz="6" w:space="0" w:color="auto"/>
              <w:bottom w:val="single" w:sz="6" w:space="0" w:color="auto"/>
              <w:right w:val="single" w:sz="6" w:space="0" w:color="auto"/>
            </w:tcBorders>
          </w:tcPr>
          <w:p w14:paraId="637DE079" w14:textId="77777777" w:rsidR="00FA3AB1" w:rsidRPr="00CC68B2" w:rsidRDefault="00FA3AB1" w:rsidP="00114221">
            <w:pPr>
              <w:rPr>
                <w:rFonts w:cs="Arial"/>
                <w:snapToGrid w:val="0"/>
                <w:sz w:val="16"/>
              </w:rPr>
            </w:pPr>
            <w:r w:rsidRPr="00CC68B2">
              <w:rPr>
                <w:rFonts w:cs="Arial"/>
                <w:snapToGrid w:val="0"/>
                <w:sz w:val="16"/>
              </w:rPr>
              <w:t>H_FIN_MELDING</w:t>
            </w:r>
          </w:p>
        </w:tc>
        <w:tc>
          <w:tcPr>
            <w:tcW w:w="1620" w:type="pct"/>
            <w:tcBorders>
              <w:top w:val="single" w:sz="6" w:space="0" w:color="auto"/>
              <w:left w:val="single" w:sz="6" w:space="0" w:color="auto"/>
              <w:bottom w:val="single" w:sz="6" w:space="0" w:color="auto"/>
              <w:right w:val="single" w:sz="6" w:space="0" w:color="auto"/>
            </w:tcBorders>
          </w:tcPr>
          <w:p w14:paraId="6F197365" w14:textId="77777777" w:rsidR="00FA3AB1" w:rsidRPr="00CC68B2" w:rsidRDefault="00FA3AB1" w:rsidP="00114221">
            <w:pPr>
              <w:rPr>
                <w:rFonts w:cs="Arial"/>
                <w:snapToGrid w:val="0"/>
                <w:sz w:val="16"/>
              </w:rPr>
            </w:pPr>
            <w:r w:rsidRPr="00CC68B2">
              <w:rPr>
                <w:rFonts w:cs="Arial"/>
                <w:snapToGrid w:val="0"/>
                <w:sz w:val="16"/>
              </w:rPr>
              <w:t>XAAB_SK</w:t>
            </w:r>
          </w:p>
        </w:tc>
      </w:tr>
      <w:tr w:rsidR="00FA3AB1" w:rsidRPr="004F1C77" w14:paraId="5A080730"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735B87AD" w14:textId="77777777" w:rsidR="00FA3AB1" w:rsidRPr="00CC68B2" w:rsidRDefault="00FA3AB1" w:rsidP="00114221">
            <w:pPr>
              <w:rPr>
                <w:rFonts w:cs="Arial"/>
                <w:snapToGrid w:val="0"/>
                <w:sz w:val="16"/>
              </w:rPr>
            </w:pPr>
            <w:r>
              <w:rPr>
                <w:rFonts w:cs="Arial"/>
                <w:snapToGrid w:val="0"/>
                <w:sz w:val="16"/>
              </w:rPr>
              <w:t>XAABK</w:t>
            </w:r>
            <w:r w:rsidRPr="00CC68B2">
              <w:rPr>
                <w:rFonts w:cs="Arial"/>
                <w:snapToGrid w:val="0"/>
                <w:sz w:val="16"/>
              </w:rPr>
              <w:t>_MUTATIEBEGIN_TS</w:t>
            </w:r>
          </w:p>
        </w:tc>
        <w:tc>
          <w:tcPr>
            <w:tcW w:w="231" w:type="pct"/>
            <w:tcBorders>
              <w:top w:val="single" w:sz="6" w:space="0" w:color="auto"/>
              <w:left w:val="single" w:sz="6" w:space="0" w:color="auto"/>
              <w:bottom w:val="single" w:sz="6" w:space="0" w:color="auto"/>
              <w:right w:val="single" w:sz="6" w:space="0" w:color="auto"/>
            </w:tcBorders>
          </w:tcPr>
          <w:p w14:paraId="1970F654" w14:textId="77777777" w:rsidR="00FA3AB1" w:rsidRPr="00CC68B2" w:rsidRDefault="00FA3AB1" w:rsidP="00114221">
            <w:pPr>
              <w:rPr>
                <w:rFonts w:cs="Arial"/>
                <w:snapToGrid w:val="0"/>
                <w:sz w:val="16"/>
              </w:rPr>
            </w:pPr>
            <w:r w:rsidRPr="00CC68B2">
              <w:rPr>
                <w:rFonts w:cs="Arial"/>
                <w:snapToGrid w:val="0"/>
                <w:sz w:val="16"/>
              </w:rPr>
              <w:t>X</w:t>
            </w:r>
          </w:p>
        </w:tc>
        <w:tc>
          <w:tcPr>
            <w:tcW w:w="1687" w:type="pct"/>
            <w:tcBorders>
              <w:top w:val="single" w:sz="6" w:space="0" w:color="auto"/>
              <w:left w:val="single" w:sz="6" w:space="0" w:color="auto"/>
              <w:bottom w:val="single" w:sz="6" w:space="0" w:color="auto"/>
              <w:right w:val="single" w:sz="6" w:space="0" w:color="auto"/>
            </w:tcBorders>
            <w:shd w:val="clear" w:color="auto" w:fill="auto"/>
          </w:tcPr>
          <w:p w14:paraId="1DA6BF5F" w14:textId="77777777" w:rsidR="00FA3AB1" w:rsidRPr="00CC68B2" w:rsidRDefault="00FA3AB1" w:rsidP="00114221">
            <w:pPr>
              <w:rPr>
                <w:rFonts w:cs="Arial"/>
                <w:snapToGrid w:val="0"/>
                <w:sz w:val="16"/>
              </w:rPr>
            </w:pPr>
          </w:p>
        </w:tc>
        <w:tc>
          <w:tcPr>
            <w:tcW w:w="1620" w:type="pct"/>
            <w:tcBorders>
              <w:top w:val="single" w:sz="6" w:space="0" w:color="auto"/>
              <w:left w:val="single" w:sz="6" w:space="0" w:color="auto"/>
              <w:bottom w:val="single" w:sz="6" w:space="0" w:color="auto"/>
              <w:right w:val="single" w:sz="6" w:space="0" w:color="auto"/>
            </w:tcBorders>
            <w:shd w:val="clear" w:color="auto" w:fill="auto"/>
          </w:tcPr>
          <w:p w14:paraId="21086499" w14:textId="77777777" w:rsidR="00FA3AB1" w:rsidRPr="00CC68B2" w:rsidRDefault="00FA3AB1">
            <w:pPr>
              <w:rPr>
                <w:rFonts w:cs="Arial"/>
                <w:snapToGrid w:val="0"/>
                <w:sz w:val="16"/>
              </w:rPr>
            </w:pPr>
            <w:r w:rsidRPr="00CC68B2">
              <w:rPr>
                <w:rFonts w:cs="Arial"/>
                <w:snapToGrid w:val="0"/>
                <w:sz w:val="16"/>
              </w:rPr>
              <w:t xml:space="preserve">Afleiding </w:t>
            </w:r>
            <w:r w:rsidR="004F2246" w:rsidRPr="00BD7467">
              <w:rPr>
                <w:rFonts w:cs="Arial"/>
                <w:snapToGrid w:val="0"/>
                <w:sz w:val="16"/>
              </w:rPr>
              <w:t xml:space="preserve">§5.3 </w:t>
            </w:r>
            <w:r w:rsidRPr="00CC68B2">
              <w:rPr>
                <w:rFonts w:cs="Arial"/>
                <w:snapToGrid w:val="0"/>
                <w:sz w:val="16"/>
              </w:rPr>
              <w:t xml:space="preserve"> MUTATIEBEGIN_TS</w:t>
            </w:r>
            <w:r w:rsidRPr="00CC68B2">
              <w:rPr>
                <w:rFonts w:cs="Arial"/>
                <w:snapToGrid w:val="0"/>
                <w:sz w:val="16"/>
              </w:rPr>
              <w:tab/>
            </w:r>
          </w:p>
        </w:tc>
      </w:tr>
      <w:tr w:rsidR="00FA3AB1" w:rsidRPr="004F1C77" w14:paraId="6045E376"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0108B2D4" w14:textId="77777777" w:rsidR="00FA3AB1" w:rsidRPr="00CC68B2" w:rsidRDefault="00FA3AB1" w:rsidP="00114221">
            <w:pPr>
              <w:rPr>
                <w:rFonts w:cs="Arial"/>
                <w:snapToGrid w:val="0"/>
                <w:sz w:val="16"/>
              </w:rPr>
            </w:pPr>
            <w:r>
              <w:rPr>
                <w:rFonts w:cs="Arial"/>
                <w:snapToGrid w:val="0"/>
                <w:sz w:val="16"/>
              </w:rPr>
              <w:t>XAABK</w:t>
            </w:r>
            <w:r w:rsidRPr="00CC68B2">
              <w:rPr>
                <w:rFonts w:cs="Arial"/>
                <w:snapToGrid w:val="0"/>
                <w:sz w:val="16"/>
              </w:rPr>
              <w:t>_MUTATIEEINDE_TS</w:t>
            </w:r>
          </w:p>
        </w:tc>
        <w:tc>
          <w:tcPr>
            <w:tcW w:w="231" w:type="pct"/>
            <w:tcBorders>
              <w:top w:val="single" w:sz="6" w:space="0" w:color="auto"/>
              <w:left w:val="single" w:sz="6" w:space="0" w:color="auto"/>
              <w:bottom w:val="single" w:sz="6" w:space="0" w:color="auto"/>
              <w:right w:val="single" w:sz="6" w:space="0" w:color="auto"/>
            </w:tcBorders>
          </w:tcPr>
          <w:p w14:paraId="45C12231" w14:textId="77777777" w:rsidR="00FA3AB1" w:rsidRPr="00CC68B2" w:rsidRDefault="00FA3AB1" w:rsidP="00114221">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shd w:val="clear" w:color="auto" w:fill="auto"/>
          </w:tcPr>
          <w:p w14:paraId="1D498DF7" w14:textId="77777777" w:rsidR="00FA3AB1" w:rsidRPr="00CC68B2" w:rsidRDefault="00FA3AB1" w:rsidP="00114221">
            <w:pPr>
              <w:rPr>
                <w:rFonts w:cs="Arial"/>
                <w:snapToGrid w:val="0"/>
                <w:sz w:val="16"/>
              </w:rPr>
            </w:pPr>
          </w:p>
        </w:tc>
        <w:tc>
          <w:tcPr>
            <w:tcW w:w="1620" w:type="pct"/>
            <w:tcBorders>
              <w:top w:val="single" w:sz="6" w:space="0" w:color="auto"/>
              <w:left w:val="single" w:sz="6" w:space="0" w:color="auto"/>
              <w:bottom w:val="single" w:sz="6" w:space="0" w:color="auto"/>
              <w:right w:val="single" w:sz="6" w:space="0" w:color="auto"/>
            </w:tcBorders>
            <w:shd w:val="clear" w:color="auto" w:fill="auto"/>
          </w:tcPr>
          <w:p w14:paraId="29D80BB5" w14:textId="77777777" w:rsidR="00FA3AB1" w:rsidRPr="00CC68B2" w:rsidRDefault="00FA3AB1" w:rsidP="00114221">
            <w:pPr>
              <w:rPr>
                <w:rFonts w:cs="Arial"/>
                <w:snapToGrid w:val="0"/>
                <w:sz w:val="16"/>
              </w:rPr>
            </w:pPr>
            <w:r w:rsidRPr="00CC68B2">
              <w:rPr>
                <w:rFonts w:cs="Arial"/>
                <w:snapToGrid w:val="0"/>
                <w:sz w:val="16"/>
              </w:rPr>
              <w:t>Afleiding MTHV - MUTATIEEINDE_TS</w:t>
            </w:r>
          </w:p>
        </w:tc>
      </w:tr>
      <w:tr w:rsidR="00FA3AB1" w:rsidRPr="004F1C77" w14:paraId="1DA37000"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7434155C" w14:textId="77777777" w:rsidR="00FA3AB1" w:rsidRPr="00CC68B2" w:rsidRDefault="00FA3AB1" w:rsidP="00114221">
            <w:pPr>
              <w:rPr>
                <w:rFonts w:cs="Arial"/>
                <w:snapToGrid w:val="0"/>
                <w:sz w:val="16"/>
              </w:rPr>
            </w:pPr>
            <w:r>
              <w:rPr>
                <w:rFonts w:cs="Arial"/>
                <w:snapToGrid w:val="0"/>
                <w:sz w:val="16"/>
              </w:rPr>
              <w:t>XAABK</w:t>
            </w:r>
            <w:r w:rsidRPr="00CC68B2">
              <w:rPr>
                <w:rFonts w:cs="Arial"/>
                <w:snapToGrid w:val="0"/>
                <w:sz w:val="16"/>
              </w:rPr>
              <w:t>_LAAD_TS</w:t>
            </w:r>
          </w:p>
        </w:tc>
        <w:tc>
          <w:tcPr>
            <w:tcW w:w="231" w:type="pct"/>
            <w:tcBorders>
              <w:top w:val="single" w:sz="6" w:space="0" w:color="auto"/>
              <w:left w:val="single" w:sz="6" w:space="0" w:color="auto"/>
              <w:bottom w:val="single" w:sz="6" w:space="0" w:color="auto"/>
              <w:right w:val="single" w:sz="6" w:space="0" w:color="auto"/>
            </w:tcBorders>
          </w:tcPr>
          <w:p w14:paraId="0D244F0E" w14:textId="77777777" w:rsidR="00FA3AB1" w:rsidRPr="00CC68B2" w:rsidRDefault="00FA3AB1" w:rsidP="00114221">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shd w:val="clear" w:color="auto" w:fill="auto"/>
          </w:tcPr>
          <w:p w14:paraId="44F97D77" w14:textId="77777777" w:rsidR="00FA3AB1" w:rsidRPr="00CC68B2" w:rsidRDefault="00FA3AB1" w:rsidP="00114221">
            <w:pPr>
              <w:rPr>
                <w:rFonts w:cs="Arial"/>
                <w:snapToGrid w:val="0"/>
                <w:sz w:val="16"/>
              </w:rPr>
            </w:pPr>
          </w:p>
        </w:tc>
        <w:tc>
          <w:tcPr>
            <w:tcW w:w="1620" w:type="pct"/>
            <w:tcBorders>
              <w:top w:val="single" w:sz="6" w:space="0" w:color="auto"/>
              <w:left w:val="single" w:sz="6" w:space="0" w:color="auto"/>
              <w:bottom w:val="single" w:sz="6" w:space="0" w:color="auto"/>
              <w:right w:val="single" w:sz="6" w:space="0" w:color="auto"/>
            </w:tcBorders>
            <w:shd w:val="clear" w:color="auto" w:fill="auto"/>
          </w:tcPr>
          <w:p w14:paraId="324F0C9B" w14:textId="77777777" w:rsidR="00FA3AB1" w:rsidRPr="00CC68B2" w:rsidRDefault="00FA3AB1" w:rsidP="00114221">
            <w:pPr>
              <w:rPr>
                <w:rFonts w:cs="Arial"/>
                <w:snapToGrid w:val="0"/>
                <w:sz w:val="16"/>
              </w:rPr>
            </w:pPr>
            <w:proofErr w:type="spellStart"/>
            <w:r w:rsidRPr="00CC68B2">
              <w:rPr>
                <w:rFonts w:cs="Arial"/>
                <w:snapToGrid w:val="0"/>
                <w:sz w:val="16"/>
              </w:rPr>
              <w:t>Laad_TS</w:t>
            </w:r>
            <w:proofErr w:type="spellEnd"/>
          </w:p>
        </w:tc>
      </w:tr>
      <w:tr w:rsidR="00FA3AB1" w:rsidRPr="004F1C77" w14:paraId="230E2A60"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20C73BD" w14:textId="77777777" w:rsidR="00FA3AB1" w:rsidRPr="00CC68B2" w:rsidRDefault="00FA3AB1" w:rsidP="00114221">
            <w:pPr>
              <w:rPr>
                <w:rFonts w:cs="Arial"/>
                <w:snapToGrid w:val="0"/>
                <w:sz w:val="16"/>
              </w:rPr>
            </w:pPr>
            <w:r>
              <w:rPr>
                <w:rFonts w:cs="Arial"/>
                <w:snapToGrid w:val="0"/>
                <w:sz w:val="16"/>
              </w:rPr>
              <w:t>XAABK</w:t>
            </w:r>
            <w:r w:rsidRPr="00CC68B2">
              <w:rPr>
                <w:rFonts w:cs="Arial"/>
                <w:snapToGrid w:val="0"/>
                <w:sz w:val="16"/>
              </w:rPr>
              <w:t>_RECORDBRON_NAAM</w:t>
            </w:r>
          </w:p>
        </w:tc>
        <w:tc>
          <w:tcPr>
            <w:tcW w:w="231" w:type="pct"/>
            <w:tcBorders>
              <w:top w:val="single" w:sz="6" w:space="0" w:color="auto"/>
              <w:left w:val="single" w:sz="6" w:space="0" w:color="auto"/>
              <w:bottom w:val="single" w:sz="6" w:space="0" w:color="auto"/>
              <w:right w:val="single" w:sz="6" w:space="0" w:color="auto"/>
            </w:tcBorders>
          </w:tcPr>
          <w:p w14:paraId="52C0D4ED" w14:textId="77777777" w:rsidR="00FA3AB1" w:rsidRPr="00CC68B2" w:rsidRDefault="00FA3AB1" w:rsidP="00114221">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shd w:val="clear" w:color="auto" w:fill="auto"/>
          </w:tcPr>
          <w:p w14:paraId="4AB57BF0" w14:textId="37CA5750" w:rsidR="00FA3AB1" w:rsidRPr="00CC68B2" w:rsidRDefault="0036058F" w:rsidP="00114221">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DEELNEMER_UIB</w:t>
            </w:r>
            <w:r w:rsidR="005B1BA7">
              <w:rPr>
                <w:rFonts w:cs="Arial"/>
                <w:snapToGrid w:val="0"/>
                <w:sz w:val="16"/>
              </w:rPr>
              <w:t>_SEL</w:t>
            </w:r>
            <w:r>
              <w:rPr>
                <w:rFonts w:cs="Arial"/>
                <w:snapToGrid w:val="0"/>
                <w:sz w:val="16"/>
              </w:rPr>
              <w:t xml:space="preserve"> </w:t>
            </w:r>
          </w:p>
        </w:tc>
        <w:tc>
          <w:tcPr>
            <w:tcW w:w="1620" w:type="pct"/>
            <w:tcBorders>
              <w:top w:val="single" w:sz="6" w:space="0" w:color="auto"/>
              <w:left w:val="single" w:sz="6" w:space="0" w:color="auto"/>
              <w:bottom w:val="single" w:sz="6" w:space="0" w:color="auto"/>
              <w:right w:val="single" w:sz="6" w:space="0" w:color="auto"/>
            </w:tcBorders>
            <w:shd w:val="clear" w:color="auto" w:fill="auto"/>
          </w:tcPr>
          <w:p w14:paraId="2F6078FC" w14:textId="77777777" w:rsidR="00FA3AB1" w:rsidRPr="00CC68B2" w:rsidRDefault="002F4D1B">
            <w:pPr>
              <w:rPr>
                <w:rFonts w:cs="Arial"/>
                <w:snapToGrid w:val="0"/>
                <w:sz w:val="16"/>
              </w:rPr>
            </w:pPr>
            <w:r w:rsidRPr="00FA3AB1">
              <w:rPr>
                <w:rFonts w:cs="Arial"/>
                <w:snapToGrid w:val="0"/>
                <w:sz w:val="16"/>
              </w:rPr>
              <w:t>DVNNPUB</w:t>
            </w:r>
            <w:r w:rsidRPr="00CC68B2" w:rsidDel="002F4D1B">
              <w:rPr>
                <w:rFonts w:cs="Arial"/>
                <w:snapToGrid w:val="0"/>
                <w:sz w:val="16"/>
              </w:rPr>
              <w:t xml:space="preserve"> </w:t>
            </w:r>
            <w:r w:rsidR="00FA3AB1" w:rsidRPr="00CC68B2">
              <w:rPr>
                <w:rFonts w:cs="Arial"/>
                <w:snapToGrid w:val="0"/>
                <w:sz w:val="16"/>
              </w:rPr>
              <w:t>RECORDBRON_NAAM</w:t>
            </w:r>
          </w:p>
        </w:tc>
      </w:tr>
      <w:tr w:rsidR="005B1BA7" w:rsidRPr="004F1C77" w14:paraId="76D67E30" w14:textId="77777777" w:rsidTr="00B00D8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717C5BA5" w14:textId="77777777" w:rsidR="005B1BA7" w:rsidRPr="005B1BA7" w:rsidRDefault="005B1BA7" w:rsidP="005B1BA7">
            <w:pPr>
              <w:rPr>
                <w:rFonts w:cs="Arial"/>
                <w:snapToGrid w:val="0"/>
                <w:sz w:val="16"/>
              </w:rPr>
            </w:pPr>
            <w:r w:rsidRPr="005B1BA7">
              <w:rPr>
                <w:rFonts w:cs="Arial"/>
                <w:snapToGrid w:val="0"/>
                <w:sz w:val="16"/>
              </w:rPr>
              <w:t>XAABK_DLN_NNP_ID</w:t>
            </w:r>
          </w:p>
        </w:tc>
        <w:tc>
          <w:tcPr>
            <w:tcW w:w="231" w:type="pct"/>
            <w:tcBorders>
              <w:top w:val="single" w:sz="6" w:space="0" w:color="auto"/>
              <w:left w:val="single" w:sz="6" w:space="0" w:color="auto"/>
              <w:bottom w:val="single" w:sz="6" w:space="0" w:color="auto"/>
              <w:right w:val="single" w:sz="6" w:space="0" w:color="auto"/>
            </w:tcBorders>
          </w:tcPr>
          <w:p w14:paraId="4AD4C0AD" w14:textId="77777777" w:rsidR="005B1BA7" w:rsidRPr="00CC68B2" w:rsidRDefault="005B1BA7" w:rsidP="005B1BA7">
            <w:pPr>
              <w:rPr>
                <w:rFonts w:cs="Arial"/>
                <w:snapToGrid w:val="0"/>
                <w:sz w:val="16"/>
              </w:rPr>
            </w:pPr>
            <w:r>
              <w:rPr>
                <w:rFonts w:cs="Arial"/>
                <w:snapToGrid w:val="0"/>
                <w:sz w:val="16"/>
              </w:rPr>
              <w:t>X</w:t>
            </w:r>
          </w:p>
        </w:tc>
        <w:tc>
          <w:tcPr>
            <w:tcW w:w="1687" w:type="pct"/>
            <w:tcBorders>
              <w:top w:val="single" w:sz="6" w:space="0" w:color="auto"/>
              <w:left w:val="single" w:sz="6" w:space="0" w:color="auto"/>
              <w:bottom w:val="single" w:sz="6" w:space="0" w:color="auto"/>
              <w:right w:val="single" w:sz="6" w:space="0" w:color="auto"/>
            </w:tcBorders>
          </w:tcPr>
          <w:p w14:paraId="5EF090E0" w14:textId="756537D9" w:rsidR="005B1BA7" w:rsidRPr="00F2316B" w:rsidRDefault="0038281E">
            <w:pPr>
              <w:rPr>
                <w:rFonts w:cs="Arial"/>
                <w:snapToGrid w:val="0"/>
                <w:sz w:val="16"/>
              </w:rPr>
            </w:pPr>
            <w:r w:rsidRPr="001D116D">
              <w:rPr>
                <w:rFonts w:cs="Arial"/>
                <w:color w:val="000000"/>
                <w:sz w:val="16"/>
                <w:szCs w:val="16"/>
              </w:rPr>
              <w:t>S_CMG_FIN_MELDING_DLN_NNP</w:t>
            </w:r>
          </w:p>
        </w:tc>
        <w:tc>
          <w:tcPr>
            <w:tcW w:w="1620" w:type="pct"/>
            <w:tcBorders>
              <w:top w:val="single" w:sz="6" w:space="0" w:color="auto"/>
              <w:left w:val="single" w:sz="6" w:space="0" w:color="auto"/>
              <w:bottom w:val="single" w:sz="6" w:space="0" w:color="auto"/>
              <w:right w:val="single" w:sz="6" w:space="0" w:color="auto"/>
            </w:tcBorders>
          </w:tcPr>
          <w:p w14:paraId="72827225" w14:textId="77777777" w:rsidR="00B80CC4" w:rsidRDefault="00D94202" w:rsidP="005A4EBD">
            <w:pPr>
              <w:rPr>
                <w:rFonts w:cs="Arial"/>
                <w:snapToGrid w:val="0"/>
                <w:sz w:val="16"/>
              </w:rPr>
            </w:pPr>
            <w:r w:rsidRPr="00EE5733">
              <w:rPr>
                <w:rFonts w:cs="Arial"/>
                <w:snapToGrid w:val="0"/>
                <w:sz w:val="16"/>
              </w:rPr>
              <w:t>XAABJ_DLN_NNP_ID</w:t>
            </w:r>
          </w:p>
          <w:p w14:paraId="4DF2CE05" w14:textId="279D16BB" w:rsidR="005B1BA7" w:rsidRPr="00330EF3" w:rsidRDefault="005B1BA7" w:rsidP="005A4EBD">
            <w:pPr>
              <w:rPr>
                <w:rFonts w:cs="Arial"/>
                <w:b/>
                <w:i/>
                <w:snapToGrid w:val="0"/>
                <w:sz w:val="16"/>
              </w:rPr>
            </w:pPr>
          </w:p>
        </w:tc>
      </w:tr>
      <w:tr w:rsidR="005B1BA7" w:rsidRPr="009A2F9C" w14:paraId="458F6763" w14:textId="77777777" w:rsidTr="00D94202">
        <w:trPr>
          <w:cantSplit/>
          <w:trHeight w:val="190"/>
        </w:trPr>
        <w:tc>
          <w:tcPr>
            <w:tcW w:w="1462" w:type="pct"/>
            <w:tcBorders>
              <w:top w:val="single" w:sz="6" w:space="0" w:color="auto"/>
              <w:left w:val="single" w:sz="6" w:space="0" w:color="auto"/>
              <w:bottom w:val="single" w:sz="6" w:space="0" w:color="auto"/>
              <w:right w:val="single" w:sz="6" w:space="0" w:color="auto"/>
            </w:tcBorders>
          </w:tcPr>
          <w:p w14:paraId="1DB3F89E" w14:textId="77777777" w:rsidR="005B1BA7" w:rsidRPr="005B1BA7" w:rsidRDefault="005B1BA7" w:rsidP="005B1BA7">
            <w:pPr>
              <w:rPr>
                <w:rFonts w:cs="Arial"/>
                <w:snapToGrid w:val="0"/>
                <w:sz w:val="16"/>
              </w:rPr>
            </w:pPr>
            <w:r w:rsidRPr="005B1BA7">
              <w:rPr>
                <w:rFonts w:cs="Arial"/>
                <w:snapToGrid w:val="0"/>
                <w:sz w:val="16"/>
              </w:rPr>
              <w:t>XAABK_DLN_UIB_ID</w:t>
            </w:r>
          </w:p>
        </w:tc>
        <w:tc>
          <w:tcPr>
            <w:tcW w:w="231" w:type="pct"/>
            <w:tcBorders>
              <w:top w:val="single" w:sz="6" w:space="0" w:color="auto"/>
              <w:left w:val="single" w:sz="6" w:space="0" w:color="auto"/>
              <w:bottom w:val="single" w:sz="6" w:space="0" w:color="auto"/>
              <w:right w:val="single" w:sz="6" w:space="0" w:color="auto"/>
            </w:tcBorders>
          </w:tcPr>
          <w:p w14:paraId="1C557E92" w14:textId="77777777" w:rsidR="005B1BA7" w:rsidRPr="00CC68B2" w:rsidRDefault="005B1BA7" w:rsidP="00EB792B">
            <w:pPr>
              <w:rPr>
                <w:rFonts w:cs="Arial"/>
                <w:snapToGrid w:val="0"/>
                <w:sz w:val="16"/>
              </w:rPr>
            </w:pPr>
            <w:r>
              <w:rPr>
                <w:rFonts w:cs="Arial"/>
                <w:snapToGrid w:val="0"/>
                <w:sz w:val="16"/>
              </w:rPr>
              <w:t>X</w:t>
            </w:r>
          </w:p>
        </w:tc>
        <w:tc>
          <w:tcPr>
            <w:tcW w:w="1687" w:type="pct"/>
            <w:tcBorders>
              <w:top w:val="single" w:sz="6" w:space="0" w:color="auto"/>
              <w:left w:val="single" w:sz="6" w:space="0" w:color="auto"/>
              <w:bottom w:val="single" w:sz="6" w:space="0" w:color="auto"/>
              <w:right w:val="single" w:sz="6" w:space="0" w:color="auto"/>
            </w:tcBorders>
          </w:tcPr>
          <w:p w14:paraId="16E57139" w14:textId="68846024" w:rsidR="005B1BA7" w:rsidRPr="00F2316B" w:rsidRDefault="005B1BA7" w:rsidP="005B1BA7">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7B354470" w14:textId="19926AE8" w:rsidR="005B1BA7" w:rsidRPr="00330EF3" w:rsidRDefault="002F3928" w:rsidP="005A4EBD">
            <w:pPr>
              <w:rPr>
                <w:rFonts w:cs="Arial"/>
                <w:b/>
                <w:i/>
                <w:snapToGrid w:val="0"/>
                <w:sz w:val="16"/>
              </w:rPr>
            </w:pPr>
            <w:r w:rsidRPr="00330EF3">
              <w:rPr>
                <w:rFonts w:cs="Arial"/>
                <w:b/>
                <w:i/>
                <w:snapToGrid w:val="0"/>
                <w:sz w:val="16"/>
              </w:rPr>
              <w:t xml:space="preserve">Zie Afleiding </w:t>
            </w:r>
            <w:r w:rsidR="001174BA" w:rsidRPr="001174BA">
              <w:rPr>
                <w:b/>
                <w:i/>
                <w:snapToGrid w:val="0"/>
                <w:sz w:val="16"/>
                <w:szCs w:val="16"/>
              </w:rPr>
              <w:t>XAABK_DLN_UIB_ID</w:t>
            </w:r>
          </w:p>
        </w:tc>
      </w:tr>
      <w:tr w:rsidR="00537DD5" w:rsidRPr="009A2F9C" w14:paraId="3F3D01EF"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97E0D9E" w14:textId="77777777" w:rsidR="00537DD5" w:rsidRPr="005B1BA7" w:rsidRDefault="00537DD5" w:rsidP="00537DD5">
            <w:pPr>
              <w:rPr>
                <w:rFonts w:cs="Arial"/>
                <w:snapToGrid w:val="0"/>
                <w:sz w:val="16"/>
              </w:rPr>
            </w:pPr>
            <w:r w:rsidRPr="005B1BA7">
              <w:rPr>
                <w:rFonts w:cs="Arial"/>
                <w:snapToGrid w:val="0"/>
                <w:sz w:val="16"/>
              </w:rPr>
              <w:t>XAABK_ROL</w:t>
            </w:r>
          </w:p>
        </w:tc>
        <w:tc>
          <w:tcPr>
            <w:tcW w:w="231" w:type="pct"/>
            <w:tcBorders>
              <w:top w:val="single" w:sz="6" w:space="0" w:color="auto"/>
              <w:left w:val="single" w:sz="6" w:space="0" w:color="auto"/>
              <w:bottom w:val="single" w:sz="6" w:space="0" w:color="auto"/>
              <w:right w:val="single" w:sz="6" w:space="0" w:color="auto"/>
            </w:tcBorders>
          </w:tcPr>
          <w:p w14:paraId="63DD3944" w14:textId="77777777" w:rsidR="00537DD5" w:rsidRPr="00CC68B2" w:rsidRDefault="009D3262" w:rsidP="00537DD5">
            <w:pPr>
              <w:rPr>
                <w:rFonts w:cs="Arial"/>
                <w:snapToGrid w:val="0"/>
                <w:sz w:val="16"/>
              </w:rPr>
            </w:pPr>
            <w:r>
              <w:rPr>
                <w:rFonts w:cs="Arial"/>
                <w:snapToGrid w:val="0"/>
                <w:sz w:val="16"/>
              </w:rPr>
              <w:t>(X)</w:t>
            </w:r>
          </w:p>
        </w:tc>
        <w:tc>
          <w:tcPr>
            <w:tcW w:w="1687" w:type="pct"/>
            <w:tcBorders>
              <w:top w:val="single" w:sz="6" w:space="0" w:color="auto"/>
              <w:left w:val="single" w:sz="6" w:space="0" w:color="auto"/>
              <w:bottom w:val="single" w:sz="6" w:space="0" w:color="auto"/>
              <w:right w:val="single" w:sz="6" w:space="0" w:color="auto"/>
            </w:tcBorders>
          </w:tcPr>
          <w:p w14:paraId="38EAE1DC" w14:textId="39693B3E"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25E78DF0" w14:textId="77777777" w:rsidR="00537DD5" w:rsidRPr="00537DD5" w:rsidRDefault="00537DD5" w:rsidP="00537DD5">
            <w:pPr>
              <w:rPr>
                <w:rFonts w:cs="Arial"/>
                <w:snapToGrid w:val="0"/>
                <w:sz w:val="16"/>
              </w:rPr>
            </w:pPr>
            <w:r w:rsidRPr="00537DD5">
              <w:rPr>
                <w:rFonts w:cs="Arial"/>
                <w:snapToGrid w:val="0"/>
                <w:sz w:val="16"/>
              </w:rPr>
              <w:t>DVNNPUIB_ROL</w:t>
            </w:r>
          </w:p>
        </w:tc>
      </w:tr>
      <w:tr w:rsidR="00537DD5" w:rsidRPr="009A2F9C" w14:paraId="48D927AA"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2800E2F" w14:textId="77777777" w:rsidR="00537DD5" w:rsidRPr="005B1BA7" w:rsidRDefault="00537DD5" w:rsidP="00537DD5">
            <w:pPr>
              <w:rPr>
                <w:rFonts w:cs="Arial"/>
                <w:snapToGrid w:val="0"/>
                <w:sz w:val="16"/>
              </w:rPr>
            </w:pPr>
            <w:r w:rsidRPr="005B1BA7">
              <w:rPr>
                <w:rFonts w:cs="Arial"/>
                <w:snapToGrid w:val="0"/>
                <w:sz w:val="16"/>
              </w:rPr>
              <w:t>XAABK_RSIN_DEELNEMER</w:t>
            </w:r>
          </w:p>
        </w:tc>
        <w:tc>
          <w:tcPr>
            <w:tcW w:w="231" w:type="pct"/>
            <w:tcBorders>
              <w:top w:val="single" w:sz="6" w:space="0" w:color="auto"/>
              <w:left w:val="single" w:sz="6" w:space="0" w:color="auto"/>
              <w:bottom w:val="single" w:sz="6" w:space="0" w:color="auto"/>
              <w:right w:val="single" w:sz="6" w:space="0" w:color="auto"/>
            </w:tcBorders>
          </w:tcPr>
          <w:p w14:paraId="25ACEB2E"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75C70FD6" w14:textId="15127E29"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70B7738F" w14:textId="77777777" w:rsidR="00537DD5" w:rsidRPr="00537DD5" w:rsidRDefault="00537DD5" w:rsidP="00537DD5">
            <w:pPr>
              <w:rPr>
                <w:rFonts w:cs="Arial"/>
                <w:snapToGrid w:val="0"/>
                <w:sz w:val="16"/>
              </w:rPr>
            </w:pPr>
            <w:r w:rsidRPr="00537DD5">
              <w:rPr>
                <w:rFonts w:cs="Arial"/>
                <w:snapToGrid w:val="0"/>
                <w:sz w:val="16"/>
              </w:rPr>
              <w:t>DVNNPUIB_RSIN</w:t>
            </w:r>
          </w:p>
        </w:tc>
      </w:tr>
      <w:tr w:rsidR="00537DD5" w:rsidRPr="009A2F9C" w14:paraId="77B69A51"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4DD38231" w14:textId="77777777" w:rsidR="00537DD5" w:rsidRPr="00F2316B" w:rsidRDefault="00537DD5" w:rsidP="00537DD5">
            <w:pPr>
              <w:rPr>
                <w:rFonts w:cs="Arial"/>
                <w:snapToGrid w:val="0"/>
                <w:sz w:val="16"/>
                <w:u w:val="single"/>
              </w:rPr>
            </w:pPr>
            <w:r w:rsidRPr="00F2316B">
              <w:rPr>
                <w:rFonts w:cs="Arial"/>
                <w:snapToGrid w:val="0"/>
                <w:sz w:val="16"/>
                <w:u w:val="single"/>
              </w:rPr>
              <w:t>XAABK_ORGANISATIE_NAAM</w:t>
            </w:r>
          </w:p>
        </w:tc>
        <w:tc>
          <w:tcPr>
            <w:tcW w:w="231" w:type="pct"/>
            <w:tcBorders>
              <w:top w:val="single" w:sz="6" w:space="0" w:color="auto"/>
              <w:left w:val="single" w:sz="6" w:space="0" w:color="auto"/>
              <w:bottom w:val="single" w:sz="6" w:space="0" w:color="auto"/>
              <w:right w:val="single" w:sz="6" w:space="0" w:color="auto"/>
            </w:tcBorders>
          </w:tcPr>
          <w:p w14:paraId="46367F0C"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33B4C2C1" w14:textId="017EAD0F"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38A04652" w14:textId="77777777" w:rsidR="00537DD5" w:rsidRPr="00537DD5" w:rsidRDefault="00537DD5" w:rsidP="00537DD5">
            <w:pPr>
              <w:rPr>
                <w:rFonts w:cs="Arial"/>
                <w:snapToGrid w:val="0"/>
                <w:sz w:val="16"/>
              </w:rPr>
            </w:pPr>
            <w:r w:rsidRPr="00537DD5">
              <w:rPr>
                <w:rFonts w:cs="Arial"/>
                <w:snapToGrid w:val="0"/>
                <w:sz w:val="16"/>
              </w:rPr>
              <w:t>DVNNPUIB_ORG_NAAM</w:t>
            </w:r>
          </w:p>
        </w:tc>
      </w:tr>
      <w:tr w:rsidR="00537DD5" w:rsidRPr="009A2F9C" w14:paraId="75AFF49B"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334B1029" w14:textId="77777777" w:rsidR="00537DD5" w:rsidRPr="005B1BA7" w:rsidRDefault="00537DD5" w:rsidP="00537DD5">
            <w:pPr>
              <w:rPr>
                <w:rFonts w:cs="Arial"/>
                <w:snapToGrid w:val="0"/>
                <w:sz w:val="16"/>
              </w:rPr>
            </w:pPr>
            <w:r w:rsidRPr="005B1BA7">
              <w:rPr>
                <w:rFonts w:cs="Arial"/>
                <w:snapToGrid w:val="0"/>
                <w:sz w:val="16"/>
              </w:rPr>
              <w:t>XAABK_BSN_UIB</w:t>
            </w:r>
          </w:p>
        </w:tc>
        <w:tc>
          <w:tcPr>
            <w:tcW w:w="231" w:type="pct"/>
            <w:tcBorders>
              <w:top w:val="single" w:sz="6" w:space="0" w:color="auto"/>
              <w:left w:val="single" w:sz="6" w:space="0" w:color="auto"/>
              <w:bottom w:val="single" w:sz="6" w:space="0" w:color="auto"/>
              <w:right w:val="single" w:sz="6" w:space="0" w:color="auto"/>
            </w:tcBorders>
          </w:tcPr>
          <w:p w14:paraId="61B7BCC0"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60D0F301" w14:textId="73C1DAD5"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4B0764B9" w14:textId="77777777" w:rsidR="00537DD5" w:rsidRPr="00537DD5" w:rsidRDefault="00537DD5" w:rsidP="00537DD5">
            <w:pPr>
              <w:rPr>
                <w:rFonts w:cs="Arial"/>
                <w:snapToGrid w:val="0"/>
                <w:sz w:val="16"/>
              </w:rPr>
            </w:pPr>
            <w:r w:rsidRPr="00537DD5">
              <w:rPr>
                <w:rFonts w:cs="Arial"/>
                <w:snapToGrid w:val="0"/>
                <w:sz w:val="16"/>
              </w:rPr>
              <w:t>DVNNPUIB_BSN</w:t>
            </w:r>
          </w:p>
        </w:tc>
      </w:tr>
      <w:tr w:rsidR="0057673A" w:rsidRPr="004F1C77" w14:paraId="382C1AFA"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19CBA47F" w14:textId="03D949BD" w:rsidR="0057673A" w:rsidRPr="00EE5733" w:rsidRDefault="0057673A">
            <w:pPr>
              <w:rPr>
                <w:rFonts w:cs="Arial"/>
                <w:snapToGrid w:val="0"/>
                <w:sz w:val="16"/>
              </w:rPr>
            </w:pPr>
            <w:r w:rsidRPr="00EE5733">
              <w:rPr>
                <w:rFonts w:cs="Arial"/>
                <w:snapToGrid w:val="0"/>
                <w:sz w:val="16"/>
              </w:rPr>
              <w:t>XAAB</w:t>
            </w:r>
            <w:r>
              <w:rPr>
                <w:rFonts w:cs="Arial"/>
                <w:snapToGrid w:val="0"/>
                <w:sz w:val="16"/>
              </w:rPr>
              <w:t>K</w:t>
            </w:r>
            <w:r w:rsidRPr="00EE5733">
              <w:rPr>
                <w:rFonts w:cs="Arial"/>
                <w:snapToGrid w:val="0"/>
                <w:sz w:val="16"/>
              </w:rPr>
              <w:t>_SEQUENCE</w:t>
            </w:r>
            <w:r>
              <w:rPr>
                <w:rFonts w:cs="Arial"/>
                <w:snapToGrid w:val="0"/>
                <w:sz w:val="16"/>
              </w:rPr>
              <w:t>UIB</w:t>
            </w:r>
          </w:p>
        </w:tc>
        <w:tc>
          <w:tcPr>
            <w:tcW w:w="231" w:type="pct"/>
            <w:tcBorders>
              <w:top w:val="single" w:sz="6" w:space="0" w:color="auto"/>
              <w:left w:val="single" w:sz="6" w:space="0" w:color="auto"/>
              <w:bottom w:val="single" w:sz="6" w:space="0" w:color="auto"/>
              <w:right w:val="single" w:sz="6" w:space="0" w:color="auto"/>
            </w:tcBorders>
          </w:tcPr>
          <w:p w14:paraId="34724D24" w14:textId="77777777" w:rsidR="0057673A" w:rsidRPr="00CC68B2" w:rsidRDefault="0057673A" w:rsidP="00B249DF">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20062FFA" w14:textId="6EF51B08" w:rsidR="0057673A" w:rsidRPr="00EE5733" w:rsidRDefault="0057673A">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w:t>
            </w:r>
            <w:r>
              <w:rPr>
                <w:rFonts w:cs="Arial"/>
                <w:snapToGrid w:val="0"/>
                <w:sz w:val="16"/>
              </w:rPr>
              <w:t>UIB</w:t>
            </w:r>
            <w:r w:rsidRPr="00503FB6">
              <w:rPr>
                <w:rFonts w:cs="Arial"/>
                <w:snapToGrid w:val="0"/>
                <w:sz w:val="16"/>
              </w:rPr>
              <w:t>_SEL</w:t>
            </w:r>
          </w:p>
        </w:tc>
        <w:tc>
          <w:tcPr>
            <w:tcW w:w="1620" w:type="pct"/>
            <w:tcBorders>
              <w:top w:val="single" w:sz="6" w:space="0" w:color="auto"/>
              <w:left w:val="single" w:sz="6" w:space="0" w:color="auto"/>
              <w:bottom w:val="single" w:sz="6" w:space="0" w:color="auto"/>
              <w:right w:val="single" w:sz="6" w:space="0" w:color="auto"/>
            </w:tcBorders>
          </w:tcPr>
          <w:p w14:paraId="286B51C1" w14:textId="50957AD6" w:rsidR="0057673A" w:rsidRPr="00EE5733" w:rsidRDefault="0057673A">
            <w:pPr>
              <w:rPr>
                <w:rFonts w:cs="Arial"/>
                <w:snapToGrid w:val="0"/>
                <w:sz w:val="16"/>
              </w:rPr>
            </w:pPr>
            <w:r w:rsidRPr="00EE5733">
              <w:rPr>
                <w:rFonts w:cs="Arial"/>
                <w:snapToGrid w:val="0"/>
                <w:sz w:val="16"/>
              </w:rPr>
              <w:t>DVNNP</w:t>
            </w:r>
            <w:r>
              <w:rPr>
                <w:rFonts w:cs="Arial"/>
                <w:snapToGrid w:val="0"/>
                <w:sz w:val="16"/>
              </w:rPr>
              <w:t>UIB</w:t>
            </w:r>
            <w:r w:rsidRPr="00EE5733">
              <w:rPr>
                <w:rFonts w:cs="Arial"/>
                <w:snapToGrid w:val="0"/>
                <w:sz w:val="16"/>
              </w:rPr>
              <w:t>_SEQUENCE</w:t>
            </w:r>
            <w:r>
              <w:rPr>
                <w:rFonts w:cs="Arial"/>
                <w:snapToGrid w:val="0"/>
                <w:sz w:val="16"/>
              </w:rPr>
              <w:t>UIB</w:t>
            </w:r>
          </w:p>
        </w:tc>
      </w:tr>
      <w:tr w:rsidR="00537DD5" w:rsidRPr="009A2F9C" w14:paraId="36E9B346"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7A47D19F" w14:textId="77777777" w:rsidR="00537DD5" w:rsidRPr="00F2316B" w:rsidRDefault="00537DD5" w:rsidP="00537DD5">
            <w:pPr>
              <w:rPr>
                <w:rFonts w:cs="Arial"/>
                <w:snapToGrid w:val="0"/>
                <w:sz w:val="16"/>
                <w:u w:val="single"/>
              </w:rPr>
            </w:pPr>
            <w:r w:rsidRPr="00F2316B">
              <w:rPr>
                <w:rFonts w:cs="Arial"/>
                <w:snapToGrid w:val="0"/>
                <w:sz w:val="16"/>
                <w:u w:val="single"/>
              </w:rPr>
              <w:t>XAABK_ACHTERNAAM</w:t>
            </w:r>
          </w:p>
        </w:tc>
        <w:tc>
          <w:tcPr>
            <w:tcW w:w="231" w:type="pct"/>
            <w:tcBorders>
              <w:top w:val="single" w:sz="6" w:space="0" w:color="auto"/>
              <w:left w:val="single" w:sz="6" w:space="0" w:color="auto"/>
              <w:bottom w:val="single" w:sz="6" w:space="0" w:color="auto"/>
              <w:right w:val="single" w:sz="6" w:space="0" w:color="auto"/>
            </w:tcBorders>
          </w:tcPr>
          <w:p w14:paraId="3041AF95"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62F9B37B" w14:textId="4C1AFED0"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2067530C" w14:textId="77777777" w:rsidR="00537DD5" w:rsidRPr="00537DD5" w:rsidRDefault="00537DD5" w:rsidP="00537DD5">
            <w:pPr>
              <w:rPr>
                <w:rFonts w:cs="Arial"/>
                <w:snapToGrid w:val="0"/>
                <w:sz w:val="16"/>
              </w:rPr>
            </w:pPr>
            <w:r w:rsidRPr="00537DD5">
              <w:rPr>
                <w:rFonts w:cs="Arial"/>
                <w:snapToGrid w:val="0"/>
                <w:sz w:val="16"/>
              </w:rPr>
              <w:t>DVNNPUIB_ACHTERNAAM</w:t>
            </w:r>
          </w:p>
        </w:tc>
      </w:tr>
      <w:tr w:rsidR="00537DD5" w:rsidRPr="009A2F9C" w14:paraId="77F3F397"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3E8F5BF2" w14:textId="77777777" w:rsidR="00537DD5" w:rsidRPr="005B1BA7" w:rsidRDefault="00537DD5" w:rsidP="00537DD5">
            <w:pPr>
              <w:rPr>
                <w:rFonts w:cs="Arial"/>
                <w:snapToGrid w:val="0"/>
                <w:sz w:val="16"/>
              </w:rPr>
            </w:pPr>
            <w:r w:rsidRPr="005B1BA7">
              <w:rPr>
                <w:rFonts w:cs="Arial"/>
                <w:snapToGrid w:val="0"/>
                <w:sz w:val="16"/>
              </w:rPr>
              <w:t>XAABK_VOORNAAM</w:t>
            </w:r>
          </w:p>
        </w:tc>
        <w:tc>
          <w:tcPr>
            <w:tcW w:w="231" w:type="pct"/>
            <w:tcBorders>
              <w:top w:val="single" w:sz="6" w:space="0" w:color="auto"/>
              <w:left w:val="single" w:sz="6" w:space="0" w:color="auto"/>
              <w:bottom w:val="single" w:sz="6" w:space="0" w:color="auto"/>
              <w:right w:val="single" w:sz="6" w:space="0" w:color="auto"/>
            </w:tcBorders>
          </w:tcPr>
          <w:p w14:paraId="1CC732C0"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20F2AF71" w14:textId="42AE439C"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194144AA" w14:textId="77777777" w:rsidR="00537DD5" w:rsidRPr="00537DD5" w:rsidRDefault="00537DD5" w:rsidP="00537DD5">
            <w:pPr>
              <w:rPr>
                <w:rFonts w:cs="Arial"/>
                <w:snapToGrid w:val="0"/>
                <w:sz w:val="16"/>
              </w:rPr>
            </w:pPr>
            <w:r w:rsidRPr="00537DD5">
              <w:rPr>
                <w:rFonts w:cs="Arial"/>
                <w:snapToGrid w:val="0"/>
                <w:sz w:val="16"/>
              </w:rPr>
              <w:t>DVNNPUIB_VOORNAAM</w:t>
            </w:r>
          </w:p>
        </w:tc>
      </w:tr>
      <w:tr w:rsidR="00537DD5" w:rsidRPr="009A2F9C" w14:paraId="237DE1D6"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64D4CCC8" w14:textId="77777777" w:rsidR="00537DD5" w:rsidRPr="005B1BA7" w:rsidRDefault="00537DD5" w:rsidP="00537DD5">
            <w:pPr>
              <w:rPr>
                <w:rFonts w:cs="Arial"/>
                <w:snapToGrid w:val="0"/>
                <w:sz w:val="16"/>
              </w:rPr>
            </w:pPr>
            <w:r w:rsidRPr="005B1BA7">
              <w:rPr>
                <w:rFonts w:cs="Arial"/>
                <w:snapToGrid w:val="0"/>
                <w:sz w:val="16"/>
              </w:rPr>
              <w:t>XAABK_GEB_DATUM</w:t>
            </w:r>
          </w:p>
        </w:tc>
        <w:tc>
          <w:tcPr>
            <w:tcW w:w="231" w:type="pct"/>
            <w:tcBorders>
              <w:top w:val="single" w:sz="6" w:space="0" w:color="auto"/>
              <w:left w:val="single" w:sz="6" w:space="0" w:color="auto"/>
              <w:bottom w:val="single" w:sz="6" w:space="0" w:color="auto"/>
              <w:right w:val="single" w:sz="6" w:space="0" w:color="auto"/>
            </w:tcBorders>
          </w:tcPr>
          <w:p w14:paraId="52C10845"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52672352" w14:textId="32648D8A"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59C2DBFA" w14:textId="4D583FC9" w:rsidR="00537DD5" w:rsidRPr="00537DD5" w:rsidRDefault="00537DD5" w:rsidP="00537DD5">
            <w:pPr>
              <w:rPr>
                <w:rFonts w:cs="Arial"/>
                <w:snapToGrid w:val="0"/>
                <w:sz w:val="16"/>
              </w:rPr>
            </w:pPr>
            <w:r w:rsidRPr="00537DD5">
              <w:rPr>
                <w:rFonts w:cs="Arial"/>
                <w:snapToGrid w:val="0"/>
                <w:sz w:val="16"/>
              </w:rPr>
              <w:t>DVNNPUIB_GEB_DATUM</w:t>
            </w:r>
            <w:r w:rsidR="002B5270">
              <w:rPr>
                <w:rFonts w:cs="Arial"/>
                <w:snapToGrid w:val="0"/>
                <w:sz w:val="16"/>
              </w:rPr>
              <w:t>***</w:t>
            </w:r>
          </w:p>
        </w:tc>
      </w:tr>
      <w:tr w:rsidR="00537DD5" w:rsidRPr="009A2F9C" w14:paraId="4A97B4C0"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F4D8451" w14:textId="77777777" w:rsidR="00537DD5" w:rsidRPr="005B1BA7" w:rsidRDefault="00537DD5" w:rsidP="00537DD5">
            <w:pPr>
              <w:rPr>
                <w:rFonts w:cs="Arial"/>
                <w:snapToGrid w:val="0"/>
                <w:sz w:val="16"/>
              </w:rPr>
            </w:pPr>
            <w:r w:rsidRPr="005B1BA7">
              <w:rPr>
                <w:rFonts w:cs="Arial"/>
                <w:snapToGrid w:val="0"/>
                <w:sz w:val="16"/>
              </w:rPr>
              <w:t>XAABK_BER_ID</w:t>
            </w:r>
          </w:p>
        </w:tc>
        <w:tc>
          <w:tcPr>
            <w:tcW w:w="231" w:type="pct"/>
            <w:tcBorders>
              <w:top w:val="single" w:sz="6" w:space="0" w:color="auto"/>
              <w:left w:val="single" w:sz="6" w:space="0" w:color="auto"/>
              <w:bottom w:val="single" w:sz="6" w:space="0" w:color="auto"/>
              <w:right w:val="single" w:sz="6" w:space="0" w:color="auto"/>
            </w:tcBorders>
          </w:tcPr>
          <w:p w14:paraId="4BD9EC65"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024EB7C9" w14:textId="5696C71D"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20ED4C60" w14:textId="77777777" w:rsidR="00537DD5" w:rsidRPr="00537DD5" w:rsidRDefault="00537DD5" w:rsidP="00537DD5">
            <w:pPr>
              <w:rPr>
                <w:rFonts w:cs="Arial"/>
                <w:snapToGrid w:val="0"/>
                <w:sz w:val="16"/>
              </w:rPr>
            </w:pPr>
            <w:r>
              <w:rPr>
                <w:rFonts w:cs="Arial"/>
                <w:snapToGrid w:val="0"/>
                <w:sz w:val="16"/>
              </w:rPr>
              <w:t>BER_ID</w:t>
            </w:r>
          </w:p>
        </w:tc>
      </w:tr>
      <w:tr w:rsidR="00537DD5" w:rsidRPr="009A2F9C" w14:paraId="659CCD9C"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38FE0B3C" w14:textId="77777777" w:rsidR="00537DD5" w:rsidRPr="005B1BA7" w:rsidRDefault="00537DD5" w:rsidP="00537DD5">
            <w:pPr>
              <w:rPr>
                <w:rFonts w:cs="Arial"/>
                <w:snapToGrid w:val="0"/>
                <w:sz w:val="16"/>
              </w:rPr>
            </w:pPr>
            <w:r w:rsidRPr="005B1BA7">
              <w:rPr>
                <w:rFonts w:cs="Arial"/>
                <w:snapToGrid w:val="0"/>
                <w:sz w:val="16"/>
              </w:rPr>
              <w:t>XAABK_AANLEVERINGNR</w:t>
            </w:r>
          </w:p>
        </w:tc>
        <w:tc>
          <w:tcPr>
            <w:tcW w:w="231" w:type="pct"/>
            <w:tcBorders>
              <w:top w:val="single" w:sz="6" w:space="0" w:color="auto"/>
              <w:left w:val="single" w:sz="6" w:space="0" w:color="auto"/>
              <w:bottom w:val="single" w:sz="6" w:space="0" w:color="auto"/>
              <w:right w:val="single" w:sz="6" w:space="0" w:color="auto"/>
            </w:tcBorders>
          </w:tcPr>
          <w:p w14:paraId="0501BC57"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2EA30A48" w14:textId="71619785"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3FCE3A3B" w14:textId="77777777" w:rsidR="00537DD5" w:rsidRPr="00537DD5" w:rsidRDefault="00F2316B" w:rsidP="00537DD5">
            <w:pPr>
              <w:rPr>
                <w:rFonts w:cs="Arial"/>
                <w:snapToGrid w:val="0"/>
                <w:sz w:val="16"/>
              </w:rPr>
            </w:pPr>
            <w:r w:rsidRPr="00F2316B">
              <w:rPr>
                <w:rFonts w:cs="Arial"/>
                <w:snapToGrid w:val="0"/>
                <w:sz w:val="16"/>
              </w:rPr>
              <w:t>AANLEVERINGSNUMMER</w:t>
            </w:r>
          </w:p>
        </w:tc>
      </w:tr>
      <w:tr w:rsidR="00537DD5" w:rsidRPr="009A2F9C" w14:paraId="159835E7"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4B88D441" w14:textId="77777777" w:rsidR="00537DD5" w:rsidRPr="005B1BA7" w:rsidRDefault="00537DD5" w:rsidP="00537DD5">
            <w:pPr>
              <w:rPr>
                <w:rFonts w:cs="Arial"/>
                <w:snapToGrid w:val="0"/>
                <w:sz w:val="16"/>
              </w:rPr>
            </w:pPr>
            <w:r w:rsidRPr="005B1BA7">
              <w:rPr>
                <w:rFonts w:cs="Arial"/>
                <w:snapToGrid w:val="0"/>
                <w:sz w:val="16"/>
              </w:rPr>
              <w:t>XAABK_XH_ID</w:t>
            </w:r>
          </w:p>
        </w:tc>
        <w:tc>
          <w:tcPr>
            <w:tcW w:w="231" w:type="pct"/>
            <w:tcBorders>
              <w:top w:val="single" w:sz="6" w:space="0" w:color="auto"/>
              <w:left w:val="single" w:sz="6" w:space="0" w:color="auto"/>
              <w:bottom w:val="single" w:sz="6" w:space="0" w:color="auto"/>
              <w:right w:val="single" w:sz="6" w:space="0" w:color="auto"/>
            </w:tcBorders>
          </w:tcPr>
          <w:p w14:paraId="5B43A1BF"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4CA0F7F3" w14:textId="47FED069"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5654FDC4" w14:textId="77777777" w:rsidR="00537DD5" w:rsidRPr="00537DD5" w:rsidRDefault="00537DD5" w:rsidP="00537DD5">
            <w:pPr>
              <w:rPr>
                <w:rFonts w:cs="Arial"/>
                <w:snapToGrid w:val="0"/>
                <w:sz w:val="16"/>
              </w:rPr>
            </w:pPr>
            <w:r w:rsidRPr="00537DD5">
              <w:rPr>
                <w:rFonts w:cs="Arial"/>
                <w:snapToGrid w:val="0"/>
                <w:sz w:val="16"/>
              </w:rPr>
              <w:t>DVNNPUIB_XH_ID</w:t>
            </w:r>
          </w:p>
        </w:tc>
      </w:tr>
      <w:tr w:rsidR="00537DD5" w:rsidRPr="009A2F9C" w14:paraId="7488CF64"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0B588F66" w14:textId="77777777" w:rsidR="00537DD5" w:rsidRPr="005B1BA7" w:rsidRDefault="00537DD5" w:rsidP="00537DD5">
            <w:pPr>
              <w:rPr>
                <w:rFonts w:cs="Arial"/>
                <w:snapToGrid w:val="0"/>
                <w:sz w:val="16"/>
              </w:rPr>
            </w:pPr>
            <w:r w:rsidRPr="005B1BA7">
              <w:rPr>
                <w:rFonts w:cs="Arial"/>
                <w:snapToGrid w:val="0"/>
                <w:sz w:val="16"/>
              </w:rPr>
              <w:t>XAABK_XD_ID</w:t>
            </w:r>
          </w:p>
        </w:tc>
        <w:tc>
          <w:tcPr>
            <w:tcW w:w="231" w:type="pct"/>
            <w:tcBorders>
              <w:top w:val="single" w:sz="6" w:space="0" w:color="auto"/>
              <w:left w:val="single" w:sz="6" w:space="0" w:color="auto"/>
              <w:bottom w:val="single" w:sz="6" w:space="0" w:color="auto"/>
              <w:right w:val="single" w:sz="6" w:space="0" w:color="auto"/>
            </w:tcBorders>
          </w:tcPr>
          <w:p w14:paraId="5F820389"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19CE838D" w14:textId="158E392B"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22997777" w14:textId="77777777" w:rsidR="00537DD5" w:rsidRPr="00537DD5" w:rsidRDefault="00537DD5" w:rsidP="00537DD5">
            <w:pPr>
              <w:rPr>
                <w:rFonts w:cs="Arial"/>
                <w:snapToGrid w:val="0"/>
                <w:sz w:val="16"/>
              </w:rPr>
            </w:pPr>
            <w:r>
              <w:rPr>
                <w:rFonts w:cs="Arial"/>
                <w:snapToGrid w:val="0"/>
                <w:sz w:val="16"/>
              </w:rPr>
              <w:t>DVNNPUIB_XD</w:t>
            </w:r>
            <w:r w:rsidRPr="00537DD5">
              <w:rPr>
                <w:rFonts w:cs="Arial"/>
                <w:snapToGrid w:val="0"/>
                <w:sz w:val="16"/>
              </w:rPr>
              <w:t>_ID</w:t>
            </w:r>
          </w:p>
        </w:tc>
      </w:tr>
      <w:tr w:rsidR="00537DD5" w:rsidRPr="009A2F9C" w14:paraId="4EA17561"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3F893440" w14:textId="77777777" w:rsidR="00537DD5" w:rsidRPr="005B1BA7" w:rsidRDefault="00537DD5" w:rsidP="00537DD5">
            <w:pPr>
              <w:rPr>
                <w:rFonts w:cs="Arial"/>
                <w:snapToGrid w:val="0"/>
                <w:sz w:val="16"/>
              </w:rPr>
            </w:pPr>
            <w:r>
              <w:rPr>
                <w:rFonts w:cs="Arial"/>
                <w:snapToGrid w:val="0"/>
                <w:sz w:val="16"/>
              </w:rPr>
              <w:t>XAABK_XML_HEADER</w:t>
            </w:r>
            <w:r w:rsidRPr="005B1BA7">
              <w:rPr>
                <w:rFonts w:cs="Arial"/>
                <w:snapToGrid w:val="0"/>
                <w:sz w:val="16"/>
              </w:rPr>
              <w:t>_TABEL</w:t>
            </w:r>
          </w:p>
        </w:tc>
        <w:tc>
          <w:tcPr>
            <w:tcW w:w="231" w:type="pct"/>
            <w:tcBorders>
              <w:top w:val="single" w:sz="6" w:space="0" w:color="auto"/>
              <w:left w:val="single" w:sz="6" w:space="0" w:color="auto"/>
              <w:bottom w:val="single" w:sz="6" w:space="0" w:color="auto"/>
              <w:right w:val="single" w:sz="6" w:space="0" w:color="auto"/>
            </w:tcBorders>
          </w:tcPr>
          <w:p w14:paraId="0DA65E15"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42741582" w14:textId="0C33E51D"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7A69F9CF" w14:textId="77777777" w:rsidR="00537DD5" w:rsidRPr="00537DD5" w:rsidRDefault="00537DD5" w:rsidP="00537DD5">
            <w:pPr>
              <w:rPr>
                <w:rFonts w:cs="Arial"/>
                <w:snapToGrid w:val="0"/>
                <w:sz w:val="16"/>
              </w:rPr>
            </w:pPr>
            <w:r w:rsidRPr="00537DD5">
              <w:rPr>
                <w:rFonts w:cs="Arial"/>
                <w:snapToGrid w:val="0"/>
                <w:sz w:val="16"/>
              </w:rPr>
              <w:t>DVNNPUIB_XML_HEADER_TABEL</w:t>
            </w:r>
          </w:p>
        </w:tc>
      </w:tr>
      <w:tr w:rsidR="00537DD5" w:rsidRPr="009A2F9C" w14:paraId="24FC67A1"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320FBC2" w14:textId="77777777" w:rsidR="00537DD5" w:rsidRPr="005B1BA7" w:rsidRDefault="00537DD5" w:rsidP="00537DD5">
            <w:pPr>
              <w:rPr>
                <w:rFonts w:cs="Arial"/>
                <w:snapToGrid w:val="0"/>
                <w:sz w:val="16"/>
              </w:rPr>
            </w:pPr>
            <w:r w:rsidRPr="005B1BA7">
              <w:rPr>
                <w:rFonts w:cs="Arial"/>
                <w:snapToGrid w:val="0"/>
                <w:sz w:val="16"/>
              </w:rPr>
              <w:t>XAABK_XML_DETAIL_TABEL</w:t>
            </w:r>
          </w:p>
        </w:tc>
        <w:tc>
          <w:tcPr>
            <w:tcW w:w="231" w:type="pct"/>
            <w:tcBorders>
              <w:top w:val="single" w:sz="6" w:space="0" w:color="auto"/>
              <w:left w:val="single" w:sz="6" w:space="0" w:color="auto"/>
              <w:bottom w:val="single" w:sz="6" w:space="0" w:color="auto"/>
              <w:right w:val="single" w:sz="6" w:space="0" w:color="auto"/>
            </w:tcBorders>
          </w:tcPr>
          <w:p w14:paraId="4366FC12"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60E11A06" w14:textId="3DE94FBE"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36B05011" w14:textId="77777777" w:rsidR="00537DD5" w:rsidRPr="00537DD5" w:rsidRDefault="00537DD5" w:rsidP="00537DD5">
            <w:pPr>
              <w:rPr>
                <w:rFonts w:cs="Arial"/>
                <w:snapToGrid w:val="0"/>
                <w:sz w:val="16"/>
              </w:rPr>
            </w:pPr>
            <w:r w:rsidRPr="00537DD5">
              <w:rPr>
                <w:rFonts w:cs="Arial"/>
                <w:snapToGrid w:val="0"/>
                <w:sz w:val="16"/>
              </w:rPr>
              <w:t>DVNNPUIB_XML_DETAIL_TABEL</w:t>
            </w:r>
          </w:p>
        </w:tc>
      </w:tr>
      <w:tr w:rsidR="00537DD5" w:rsidRPr="009A2F9C" w14:paraId="733870F7"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022061F6" w14:textId="77777777" w:rsidR="00537DD5" w:rsidRPr="005B1BA7" w:rsidRDefault="00537DD5" w:rsidP="00537DD5">
            <w:pPr>
              <w:rPr>
                <w:rFonts w:cs="Arial"/>
                <w:snapToGrid w:val="0"/>
                <w:sz w:val="16"/>
              </w:rPr>
            </w:pPr>
            <w:r w:rsidRPr="005B1BA7">
              <w:rPr>
                <w:rFonts w:cs="Arial"/>
                <w:snapToGrid w:val="0"/>
                <w:sz w:val="16"/>
              </w:rPr>
              <w:t>XAABK_VOORLETTERS</w:t>
            </w:r>
          </w:p>
        </w:tc>
        <w:tc>
          <w:tcPr>
            <w:tcW w:w="231" w:type="pct"/>
            <w:tcBorders>
              <w:top w:val="single" w:sz="6" w:space="0" w:color="auto"/>
              <w:left w:val="single" w:sz="6" w:space="0" w:color="auto"/>
              <w:bottom w:val="single" w:sz="6" w:space="0" w:color="auto"/>
              <w:right w:val="single" w:sz="6" w:space="0" w:color="auto"/>
            </w:tcBorders>
          </w:tcPr>
          <w:p w14:paraId="2F5ABF02"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475E82C0" w14:textId="3AA50D6E" w:rsidR="00537DD5" w:rsidRPr="00F2316B" w:rsidRDefault="00537DD5"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0FCAD41F" w14:textId="77777777" w:rsidR="00537DD5" w:rsidRPr="00537DD5" w:rsidRDefault="00537DD5" w:rsidP="00537DD5">
            <w:pPr>
              <w:rPr>
                <w:rFonts w:cs="Arial"/>
                <w:snapToGrid w:val="0"/>
                <w:sz w:val="16"/>
              </w:rPr>
            </w:pPr>
            <w:r w:rsidRPr="00537DD5">
              <w:rPr>
                <w:rFonts w:cs="Arial"/>
                <w:snapToGrid w:val="0"/>
                <w:sz w:val="16"/>
              </w:rPr>
              <w:t>DVNNPUIB_VOORLETTERS</w:t>
            </w:r>
          </w:p>
        </w:tc>
      </w:tr>
      <w:tr w:rsidR="00537DD5" w:rsidRPr="009A2F9C" w14:paraId="4DF52CB7"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5752AD6A" w14:textId="77777777" w:rsidR="00537DD5" w:rsidRPr="005B1BA7" w:rsidRDefault="00537DD5" w:rsidP="00537DD5">
            <w:pPr>
              <w:rPr>
                <w:rFonts w:cs="Arial"/>
                <w:snapToGrid w:val="0"/>
                <w:sz w:val="16"/>
              </w:rPr>
            </w:pPr>
            <w:r w:rsidRPr="005B1BA7">
              <w:rPr>
                <w:rFonts w:cs="Arial"/>
                <w:snapToGrid w:val="0"/>
                <w:sz w:val="16"/>
              </w:rPr>
              <w:t>XAABK_VOORVOEGSELS</w:t>
            </w:r>
          </w:p>
        </w:tc>
        <w:tc>
          <w:tcPr>
            <w:tcW w:w="231" w:type="pct"/>
            <w:tcBorders>
              <w:top w:val="single" w:sz="6" w:space="0" w:color="auto"/>
              <w:left w:val="single" w:sz="6" w:space="0" w:color="auto"/>
              <w:bottom w:val="single" w:sz="6" w:space="0" w:color="auto"/>
              <w:right w:val="single" w:sz="6" w:space="0" w:color="auto"/>
            </w:tcBorders>
          </w:tcPr>
          <w:p w14:paraId="19D394C0"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64FE4A09" w14:textId="690113E5"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0A6B35A2" w14:textId="77777777" w:rsidR="00537DD5" w:rsidRPr="00537DD5" w:rsidRDefault="00537DD5" w:rsidP="00537DD5">
            <w:pPr>
              <w:rPr>
                <w:rFonts w:cs="Arial"/>
                <w:snapToGrid w:val="0"/>
                <w:sz w:val="16"/>
              </w:rPr>
            </w:pPr>
            <w:r w:rsidRPr="00537DD5">
              <w:rPr>
                <w:rFonts w:cs="Arial"/>
                <w:snapToGrid w:val="0"/>
                <w:sz w:val="16"/>
              </w:rPr>
              <w:t>DVNNPUIB_VOORVOEGSELS</w:t>
            </w:r>
          </w:p>
        </w:tc>
      </w:tr>
      <w:tr w:rsidR="00537DD5" w:rsidRPr="009A2F9C" w14:paraId="2228A967"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51C15068" w14:textId="77777777" w:rsidR="00537DD5" w:rsidRPr="005B1BA7" w:rsidRDefault="00537DD5" w:rsidP="00537DD5">
            <w:pPr>
              <w:rPr>
                <w:rFonts w:cs="Arial"/>
                <w:snapToGrid w:val="0"/>
                <w:sz w:val="16"/>
              </w:rPr>
            </w:pPr>
            <w:r w:rsidRPr="005B1BA7">
              <w:rPr>
                <w:rFonts w:cs="Arial"/>
                <w:snapToGrid w:val="0"/>
                <w:sz w:val="16"/>
              </w:rPr>
              <w:t>XAABK_GEBOORTEPLAATS</w:t>
            </w:r>
          </w:p>
        </w:tc>
        <w:tc>
          <w:tcPr>
            <w:tcW w:w="231" w:type="pct"/>
            <w:tcBorders>
              <w:top w:val="single" w:sz="6" w:space="0" w:color="auto"/>
              <w:left w:val="single" w:sz="6" w:space="0" w:color="auto"/>
              <w:bottom w:val="single" w:sz="6" w:space="0" w:color="auto"/>
              <w:right w:val="single" w:sz="6" w:space="0" w:color="auto"/>
            </w:tcBorders>
          </w:tcPr>
          <w:p w14:paraId="00367D27"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456BECB4" w14:textId="69651759"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58647D52" w14:textId="77777777" w:rsidR="00537DD5" w:rsidRPr="00537DD5" w:rsidRDefault="00537DD5" w:rsidP="00537DD5">
            <w:pPr>
              <w:rPr>
                <w:rFonts w:cs="Arial"/>
                <w:snapToGrid w:val="0"/>
                <w:sz w:val="16"/>
              </w:rPr>
            </w:pPr>
            <w:r w:rsidRPr="00537DD5">
              <w:rPr>
                <w:rFonts w:cs="Arial"/>
                <w:snapToGrid w:val="0"/>
                <w:sz w:val="16"/>
              </w:rPr>
              <w:t>DVNNPUIB_GEB_PLAATS</w:t>
            </w:r>
          </w:p>
        </w:tc>
      </w:tr>
      <w:tr w:rsidR="00537DD5" w:rsidRPr="009A2F9C" w14:paraId="53FEBE21"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0CF79C81" w14:textId="77777777" w:rsidR="00537DD5" w:rsidRPr="005B1BA7" w:rsidRDefault="00537DD5" w:rsidP="00537DD5">
            <w:pPr>
              <w:rPr>
                <w:rFonts w:cs="Arial"/>
                <w:snapToGrid w:val="0"/>
                <w:sz w:val="16"/>
              </w:rPr>
            </w:pPr>
            <w:r w:rsidRPr="005B1BA7">
              <w:rPr>
                <w:rFonts w:cs="Arial"/>
                <w:snapToGrid w:val="0"/>
                <w:sz w:val="16"/>
              </w:rPr>
              <w:t>XAABK_GEBOORTELAND</w:t>
            </w:r>
          </w:p>
        </w:tc>
        <w:tc>
          <w:tcPr>
            <w:tcW w:w="231" w:type="pct"/>
            <w:tcBorders>
              <w:top w:val="single" w:sz="6" w:space="0" w:color="auto"/>
              <w:left w:val="single" w:sz="6" w:space="0" w:color="auto"/>
              <w:bottom w:val="single" w:sz="6" w:space="0" w:color="auto"/>
              <w:right w:val="single" w:sz="6" w:space="0" w:color="auto"/>
            </w:tcBorders>
          </w:tcPr>
          <w:p w14:paraId="123BAA4D"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1601109C" w14:textId="663DA565"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41E6F2D5" w14:textId="77777777" w:rsidR="00537DD5" w:rsidRPr="00537DD5" w:rsidRDefault="00537DD5" w:rsidP="00537DD5">
            <w:pPr>
              <w:rPr>
                <w:rFonts w:cs="Arial"/>
                <w:snapToGrid w:val="0"/>
                <w:sz w:val="16"/>
              </w:rPr>
            </w:pPr>
            <w:r w:rsidRPr="00537DD5">
              <w:rPr>
                <w:rFonts w:cs="Arial"/>
                <w:snapToGrid w:val="0"/>
                <w:sz w:val="16"/>
              </w:rPr>
              <w:t>DVNNPUIB_GEB_LAND</w:t>
            </w:r>
          </w:p>
        </w:tc>
      </w:tr>
      <w:tr w:rsidR="00537DD5" w:rsidRPr="009A2F9C" w14:paraId="405F4E3B"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6ED0CF47" w14:textId="77777777" w:rsidR="00537DD5" w:rsidRPr="005B1BA7" w:rsidRDefault="00537DD5" w:rsidP="00537DD5">
            <w:pPr>
              <w:rPr>
                <w:rFonts w:cs="Arial"/>
                <w:snapToGrid w:val="0"/>
                <w:sz w:val="16"/>
              </w:rPr>
            </w:pPr>
            <w:r w:rsidRPr="005B1BA7">
              <w:rPr>
                <w:rFonts w:cs="Arial"/>
                <w:snapToGrid w:val="0"/>
                <w:sz w:val="16"/>
              </w:rPr>
              <w:t>XAABK_STRAAT</w:t>
            </w:r>
          </w:p>
        </w:tc>
        <w:tc>
          <w:tcPr>
            <w:tcW w:w="231" w:type="pct"/>
            <w:tcBorders>
              <w:top w:val="single" w:sz="6" w:space="0" w:color="auto"/>
              <w:left w:val="single" w:sz="6" w:space="0" w:color="auto"/>
              <w:bottom w:val="single" w:sz="6" w:space="0" w:color="auto"/>
              <w:right w:val="single" w:sz="6" w:space="0" w:color="auto"/>
            </w:tcBorders>
          </w:tcPr>
          <w:p w14:paraId="5BACC815"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0E84C00C" w14:textId="65FEFB64"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15C84DD9" w14:textId="77777777" w:rsidR="00537DD5" w:rsidRPr="00537DD5" w:rsidRDefault="00537DD5" w:rsidP="00537DD5">
            <w:pPr>
              <w:rPr>
                <w:rFonts w:cs="Arial"/>
                <w:snapToGrid w:val="0"/>
                <w:sz w:val="16"/>
              </w:rPr>
            </w:pPr>
            <w:r w:rsidRPr="00537DD5">
              <w:rPr>
                <w:rFonts w:cs="Arial"/>
                <w:snapToGrid w:val="0"/>
                <w:sz w:val="16"/>
              </w:rPr>
              <w:t>DVNNPUIB_STRAAT</w:t>
            </w:r>
          </w:p>
        </w:tc>
      </w:tr>
      <w:tr w:rsidR="00537DD5" w:rsidRPr="009A2F9C" w14:paraId="1A958108"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3490374" w14:textId="77777777" w:rsidR="00537DD5" w:rsidRPr="005B1BA7" w:rsidRDefault="00537DD5" w:rsidP="00537DD5">
            <w:pPr>
              <w:rPr>
                <w:rFonts w:cs="Arial"/>
                <w:snapToGrid w:val="0"/>
                <w:sz w:val="16"/>
              </w:rPr>
            </w:pPr>
            <w:r w:rsidRPr="005B1BA7">
              <w:rPr>
                <w:rFonts w:cs="Arial"/>
                <w:snapToGrid w:val="0"/>
                <w:sz w:val="16"/>
              </w:rPr>
              <w:t>XAABK_POSTCODE</w:t>
            </w:r>
          </w:p>
        </w:tc>
        <w:tc>
          <w:tcPr>
            <w:tcW w:w="231" w:type="pct"/>
            <w:tcBorders>
              <w:top w:val="single" w:sz="6" w:space="0" w:color="auto"/>
              <w:left w:val="single" w:sz="6" w:space="0" w:color="auto"/>
              <w:bottom w:val="single" w:sz="6" w:space="0" w:color="auto"/>
              <w:right w:val="single" w:sz="6" w:space="0" w:color="auto"/>
            </w:tcBorders>
          </w:tcPr>
          <w:p w14:paraId="431640B3"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47BCD869" w14:textId="01FF1428"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32C715A1" w14:textId="77777777" w:rsidR="00537DD5" w:rsidRPr="00537DD5" w:rsidRDefault="00537DD5" w:rsidP="00537DD5">
            <w:pPr>
              <w:rPr>
                <w:rFonts w:cs="Arial"/>
                <w:snapToGrid w:val="0"/>
                <w:sz w:val="16"/>
              </w:rPr>
            </w:pPr>
            <w:r w:rsidRPr="00537DD5">
              <w:rPr>
                <w:rFonts w:cs="Arial"/>
                <w:snapToGrid w:val="0"/>
                <w:sz w:val="16"/>
              </w:rPr>
              <w:t>DVNNPUIB_POSTCODE</w:t>
            </w:r>
          </w:p>
        </w:tc>
      </w:tr>
      <w:tr w:rsidR="00537DD5" w:rsidRPr="009A2F9C" w14:paraId="57606943"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7483C494" w14:textId="77777777" w:rsidR="00537DD5" w:rsidRPr="005B1BA7" w:rsidRDefault="00537DD5" w:rsidP="00537DD5">
            <w:pPr>
              <w:rPr>
                <w:rFonts w:cs="Arial"/>
                <w:snapToGrid w:val="0"/>
                <w:sz w:val="16"/>
              </w:rPr>
            </w:pPr>
            <w:r w:rsidRPr="005B1BA7">
              <w:rPr>
                <w:rFonts w:cs="Arial"/>
                <w:snapToGrid w:val="0"/>
                <w:sz w:val="16"/>
              </w:rPr>
              <w:t>XAABK_HUISNUMMER</w:t>
            </w:r>
          </w:p>
        </w:tc>
        <w:tc>
          <w:tcPr>
            <w:tcW w:w="231" w:type="pct"/>
            <w:tcBorders>
              <w:top w:val="single" w:sz="6" w:space="0" w:color="auto"/>
              <w:left w:val="single" w:sz="6" w:space="0" w:color="auto"/>
              <w:bottom w:val="single" w:sz="6" w:space="0" w:color="auto"/>
              <w:right w:val="single" w:sz="6" w:space="0" w:color="auto"/>
            </w:tcBorders>
          </w:tcPr>
          <w:p w14:paraId="7E195633"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2D0CED39" w14:textId="31B4FA6E"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63F55F93" w14:textId="77777777" w:rsidR="00537DD5" w:rsidRPr="00537DD5" w:rsidRDefault="00537DD5" w:rsidP="00537DD5">
            <w:pPr>
              <w:rPr>
                <w:rFonts w:cs="Arial"/>
                <w:snapToGrid w:val="0"/>
                <w:sz w:val="16"/>
              </w:rPr>
            </w:pPr>
            <w:r w:rsidRPr="00537DD5">
              <w:rPr>
                <w:rFonts w:cs="Arial"/>
                <w:snapToGrid w:val="0"/>
                <w:sz w:val="16"/>
              </w:rPr>
              <w:t>DVNNPUIB_HUISNUMMER</w:t>
            </w:r>
          </w:p>
        </w:tc>
      </w:tr>
      <w:tr w:rsidR="00537DD5" w:rsidRPr="009A2F9C" w14:paraId="5E20AD01"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8B30788" w14:textId="77777777" w:rsidR="00537DD5" w:rsidRPr="005B1BA7" w:rsidRDefault="00537DD5" w:rsidP="00537DD5">
            <w:pPr>
              <w:rPr>
                <w:rFonts w:cs="Arial"/>
                <w:snapToGrid w:val="0"/>
                <w:sz w:val="16"/>
              </w:rPr>
            </w:pPr>
            <w:r w:rsidRPr="005B1BA7">
              <w:rPr>
                <w:rFonts w:cs="Arial"/>
                <w:snapToGrid w:val="0"/>
                <w:sz w:val="16"/>
              </w:rPr>
              <w:t>XAABK_HUISNUMMER_TOEV</w:t>
            </w:r>
          </w:p>
        </w:tc>
        <w:tc>
          <w:tcPr>
            <w:tcW w:w="231" w:type="pct"/>
            <w:tcBorders>
              <w:top w:val="single" w:sz="6" w:space="0" w:color="auto"/>
              <w:left w:val="single" w:sz="6" w:space="0" w:color="auto"/>
              <w:bottom w:val="single" w:sz="6" w:space="0" w:color="auto"/>
              <w:right w:val="single" w:sz="6" w:space="0" w:color="auto"/>
            </w:tcBorders>
          </w:tcPr>
          <w:p w14:paraId="7734BE3A"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3D729E66" w14:textId="06F814C6"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7133751C" w14:textId="77777777" w:rsidR="00537DD5" w:rsidRPr="00537DD5" w:rsidRDefault="00537DD5" w:rsidP="00537DD5">
            <w:pPr>
              <w:rPr>
                <w:rFonts w:cs="Arial"/>
                <w:snapToGrid w:val="0"/>
                <w:sz w:val="16"/>
              </w:rPr>
            </w:pPr>
            <w:r w:rsidRPr="00537DD5">
              <w:rPr>
                <w:rFonts w:cs="Arial"/>
                <w:snapToGrid w:val="0"/>
                <w:sz w:val="16"/>
              </w:rPr>
              <w:t>DVNNPUIB_HUISNUMMER_TOEV</w:t>
            </w:r>
          </w:p>
        </w:tc>
      </w:tr>
      <w:tr w:rsidR="00537DD5" w:rsidRPr="009A2F9C" w14:paraId="53ECDC71"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699E6B1" w14:textId="77777777" w:rsidR="00537DD5" w:rsidRPr="005B1BA7" w:rsidRDefault="00537DD5" w:rsidP="00537DD5">
            <w:pPr>
              <w:rPr>
                <w:rFonts w:cs="Arial"/>
                <w:snapToGrid w:val="0"/>
                <w:sz w:val="16"/>
              </w:rPr>
            </w:pPr>
            <w:r w:rsidRPr="005B1BA7">
              <w:rPr>
                <w:rFonts w:cs="Arial"/>
                <w:snapToGrid w:val="0"/>
                <w:sz w:val="16"/>
              </w:rPr>
              <w:t>XAABK_POSTBUS</w:t>
            </w:r>
          </w:p>
        </w:tc>
        <w:tc>
          <w:tcPr>
            <w:tcW w:w="231" w:type="pct"/>
            <w:tcBorders>
              <w:top w:val="single" w:sz="6" w:space="0" w:color="auto"/>
              <w:left w:val="single" w:sz="6" w:space="0" w:color="auto"/>
              <w:bottom w:val="single" w:sz="6" w:space="0" w:color="auto"/>
              <w:right w:val="single" w:sz="6" w:space="0" w:color="auto"/>
            </w:tcBorders>
          </w:tcPr>
          <w:p w14:paraId="7933DA48"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5549EF05" w14:textId="7641ACFE"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10637E31" w14:textId="77777777" w:rsidR="00537DD5" w:rsidRPr="00537DD5" w:rsidRDefault="00537DD5" w:rsidP="00537DD5">
            <w:pPr>
              <w:rPr>
                <w:rFonts w:cs="Arial"/>
                <w:snapToGrid w:val="0"/>
                <w:sz w:val="16"/>
              </w:rPr>
            </w:pPr>
            <w:r w:rsidRPr="00537DD5">
              <w:rPr>
                <w:rFonts w:cs="Arial"/>
                <w:snapToGrid w:val="0"/>
                <w:sz w:val="16"/>
              </w:rPr>
              <w:t>DVNNPUIB_POSTBUS</w:t>
            </w:r>
          </w:p>
        </w:tc>
      </w:tr>
      <w:tr w:rsidR="00537DD5" w:rsidRPr="009A2F9C" w14:paraId="6210C8CB"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40D1AF32" w14:textId="77777777" w:rsidR="00537DD5" w:rsidRPr="005B1BA7" w:rsidRDefault="00537DD5" w:rsidP="00537DD5">
            <w:pPr>
              <w:rPr>
                <w:rFonts w:cs="Arial"/>
                <w:snapToGrid w:val="0"/>
                <w:sz w:val="16"/>
              </w:rPr>
            </w:pPr>
            <w:r w:rsidRPr="005B1BA7">
              <w:rPr>
                <w:rFonts w:cs="Arial"/>
                <w:snapToGrid w:val="0"/>
                <w:sz w:val="16"/>
              </w:rPr>
              <w:t>XAABK_PLAATS</w:t>
            </w:r>
          </w:p>
        </w:tc>
        <w:tc>
          <w:tcPr>
            <w:tcW w:w="231" w:type="pct"/>
            <w:tcBorders>
              <w:top w:val="single" w:sz="6" w:space="0" w:color="auto"/>
              <w:left w:val="single" w:sz="6" w:space="0" w:color="auto"/>
              <w:bottom w:val="single" w:sz="6" w:space="0" w:color="auto"/>
              <w:right w:val="single" w:sz="6" w:space="0" w:color="auto"/>
            </w:tcBorders>
          </w:tcPr>
          <w:p w14:paraId="473AEA54"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3A3C7833" w14:textId="50968DE6"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3CDC14A5" w14:textId="77777777" w:rsidR="00537DD5" w:rsidRPr="00537DD5" w:rsidRDefault="00537DD5" w:rsidP="00537DD5">
            <w:pPr>
              <w:rPr>
                <w:rFonts w:cs="Arial"/>
                <w:snapToGrid w:val="0"/>
                <w:sz w:val="16"/>
              </w:rPr>
            </w:pPr>
            <w:r w:rsidRPr="00537DD5">
              <w:rPr>
                <w:rFonts w:cs="Arial"/>
                <w:snapToGrid w:val="0"/>
                <w:sz w:val="16"/>
              </w:rPr>
              <w:t>DVNNPUIB_PLAATS</w:t>
            </w:r>
          </w:p>
        </w:tc>
      </w:tr>
      <w:tr w:rsidR="00537DD5" w:rsidRPr="009A2F9C" w14:paraId="677653DF"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38F3FF32" w14:textId="77777777" w:rsidR="00537DD5" w:rsidRPr="005B1BA7" w:rsidRDefault="00537DD5" w:rsidP="00537DD5">
            <w:pPr>
              <w:rPr>
                <w:rFonts w:cs="Arial"/>
                <w:snapToGrid w:val="0"/>
                <w:sz w:val="16"/>
              </w:rPr>
            </w:pPr>
            <w:r w:rsidRPr="005B1BA7">
              <w:rPr>
                <w:rFonts w:cs="Arial"/>
                <w:snapToGrid w:val="0"/>
                <w:sz w:val="16"/>
              </w:rPr>
              <w:t>XAABK_LAND</w:t>
            </w:r>
          </w:p>
        </w:tc>
        <w:tc>
          <w:tcPr>
            <w:tcW w:w="231" w:type="pct"/>
            <w:tcBorders>
              <w:top w:val="single" w:sz="6" w:space="0" w:color="auto"/>
              <w:left w:val="single" w:sz="6" w:space="0" w:color="auto"/>
              <w:bottom w:val="single" w:sz="6" w:space="0" w:color="auto"/>
              <w:right w:val="single" w:sz="6" w:space="0" w:color="auto"/>
            </w:tcBorders>
          </w:tcPr>
          <w:p w14:paraId="0391E6C7"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0F4F09F5" w14:textId="3ACE93AF"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663DAF2E" w14:textId="77777777" w:rsidR="00537DD5" w:rsidRPr="00537DD5" w:rsidRDefault="00537DD5" w:rsidP="00537DD5">
            <w:pPr>
              <w:rPr>
                <w:rFonts w:cs="Arial"/>
                <w:snapToGrid w:val="0"/>
                <w:sz w:val="16"/>
              </w:rPr>
            </w:pPr>
            <w:r w:rsidRPr="00537DD5">
              <w:rPr>
                <w:rFonts w:cs="Arial"/>
                <w:snapToGrid w:val="0"/>
                <w:sz w:val="16"/>
              </w:rPr>
              <w:t>DVNNPUIB_LAND</w:t>
            </w:r>
          </w:p>
        </w:tc>
      </w:tr>
      <w:tr w:rsidR="00537DD5" w:rsidRPr="009A2F9C" w14:paraId="09011AA5"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417C7BE3" w14:textId="77777777" w:rsidR="00537DD5" w:rsidRPr="005B1BA7" w:rsidRDefault="00537DD5" w:rsidP="00537DD5">
            <w:pPr>
              <w:rPr>
                <w:rFonts w:cs="Arial"/>
                <w:snapToGrid w:val="0"/>
                <w:sz w:val="16"/>
              </w:rPr>
            </w:pPr>
            <w:r w:rsidRPr="005B1BA7">
              <w:rPr>
                <w:rFonts w:cs="Arial"/>
                <w:snapToGrid w:val="0"/>
                <w:sz w:val="16"/>
              </w:rPr>
              <w:t>XAABK_ADRES_OVERIG</w:t>
            </w:r>
          </w:p>
        </w:tc>
        <w:tc>
          <w:tcPr>
            <w:tcW w:w="231" w:type="pct"/>
            <w:tcBorders>
              <w:top w:val="single" w:sz="6" w:space="0" w:color="auto"/>
              <w:left w:val="single" w:sz="6" w:space="0" w:color="auto"/>
              <w:bottom w:val="single" w:sz="6" w:space="0" w:color="auto"/>
              <w:right w:val="single" w:sz="6" w:space="0" w:color="auto"/>
            </w:tcBorders>
          </w:tcPr>
          <w:p w14:paraId="5FA98031"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04A7B1A5" w14:textId="22048654"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3056B240" w14:textId="77777777" w:rsidR="00537DD5" w:rsidRPr="00537DD5" w:rsidRDefault="00537DD5" w:rsidP="00537DD5">
            <w:pPr>
              <w:rPr>
                <w:rFonts w:cs="Arial"/>
                <w:snapToGrid w:val="0"/>
                <w:sz w:val="16"/>
              </w:rPr>
            </w:pPr>
            <w:r w:rsidRPr="00537DD5">
              <w:rPr>
                <w:rFonts w:cs="Arial"/>
                <w:snapToGrid w:val="0"/>
                <w:sz w:val="16"/>
              </w:rPr>
              <w:t>DVNNPUIB_ADRES_OVERIG</w:t>
            </w:r>
          </w:p>
        </w:tc>
      </w:tr>
      <w:tr w:rsidR="00537DD5" w:rsidRPr="009A2F9C" w14:paraId="11835BDD"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0A67D3CF" w14:textId="77777777" w:rsidR="00537DD5" w:rsidRPr="005B1BA7" w:rsidRDefault="00537DD5" w:rsidP="00537DD5">
            <w:pPr>
              <w:rPr>
                <w:rFonts w:cs="Arial"/>
                <w:snapToGrid w:val="0"/>
                <w:sz w:val="16"/>
              </w:rPr>
            </w:pPr>
            <w:r w:rsidRPr="005B1BA7">
              <w:rPr>
                <w:rFonts w:cs="Arial"/>
                <w:snapToGrid w:val="0"/>
                <w:sz w:val="16"/>
              </w:rPr>
              <w:t>XAABK_ADRES_REGEL</w:t>
            </w:r>
          </w:p>
        </w:tc>
        <w:tc>
          <w:tcPr>
            <w:tcW w:w="231" w:type="pct"/>
            <w:tcBorders>
              <w:top w:val="single" w:sz="6" w:space="0" w:color="auto"/>
              <w:left w:val="single" w:sz="6" w:space="0" w:color="auto"/>
              <w:bottom w:val="single" w:sz="6" w:space="0" w:color="auto"/>
              <w:right w:val="single" w:sz="6" w:space="0" w:color="auto"/>
            </w:tcBorders>
          </w:tcPr>
          <w:p w14:paraId="4C355197"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3487D9D5" w14:textId="22A2119E"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5ABCA143" w14:textId="77777777" w:rsidR="00537DD5" w:rsidRPr="00537DD5" w:rsidRDefault="00537DD5" w:rsidP="00537DD5">
            <w:pPr>
              <w:rPr>
                <w:rFonts w:cs="Arial"/>
                <w:snapToGrid w:val="0"/>
                <w:sz w:val="16"/>
              </w:rPr>
            </w:pPr>
            <w:r w:rsidRPr="00537DD5">
              <w:rPr>
                <w:rFonts w:cs="Arial"/>
                <w:snapToGrid w:val="0"/>
                <w:sz w:val="16"/>
              </w:rPr>
              <w:t>DVNNPUIB_ADRES_REGEL</w:t>
            </w:r>
          </w:p>
        </w:tc>
      </w:tr>
      <w:tr w:rsidR="00537DD5" w:rsidRPr="009A2F9C" w14:paraId="12CEFA05"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7767DC90" w14:textId="77777777" w:rsidR="00537DD5" w:rsidRPr="005B1BA7" w:rsidRDefault="00537DD5" w:rsidP="00537DD5">
            <w:pPr>
              <w:rPr>
                <w:rFonts w:cs="Arial"/>
                <w:snapToGrid w:val="0"/>
                <w:sz w:val="16"/>
              </w:rPr>
            </w:pPr>
            <w:r w:rsidRPr="005B1BA7">
              <w:rPr>
                <w:rFonts w:cs="Arial"/>
                <w:snapToGrid w:val="0"/>
                <w:sz w:val="16"/>
              </w:rPr>
              <w:t>XAABK_ADRES_LAND</w:t>
            </w:r>
          </w:p>
        </w:tc>
        <w:tc>
          <w:tcPr>
            <w:tcW w:w="231" w:type="pct"/>
            <w:tcBorders>
              <w:top w:val="single" w:sz="6" w:space="0" w:color="auto"/>
              <w:left w:val="single" w:sz="6" w:space="0" w:color="auto"/>
              <w:bottom w:val="single" w:sz="6" w:space="0" w:color="auto"/>
              <w:right w:val="single" w:sz="6" w:space="0" w:color="auto"/>
            </w:tcBorders>
          </w:tcPr>
          <w:p w14:paraId="668571C0" w14:textId="77777777" w:rsidR="00537DD5" w:rsidRPr="00CC68B2" w:rsidRDefault="00537DD5"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2869D341" w14:textId="3E8AB0B7" w:rsidR="00537DD5" w:rsidRDefault="00537DD5" w:rsidP="00537DD5">
            <w:r w:rsidRPr="000E7A0E">
              <w:rPr>
                <w:rFonts w:cs="Arial"/>
                <w:snapToGrid w:val="0"/>
                <w:sz w:val="16"/>
              </w:rPr>
              <w:t>CMG</w:t>
            </w:r>
            <w:r w:rsidR="003C7261">
              <w:rPr>
                <w:rFonts w:cs="Arial"/>
                <w:snapToGrid w:val="0"/>
                <w:sz w:val="16"/>
              </w:rPr>
              <w:t>_C_T_</w:t>
            </w:r>
            <w:r w:rsidRPr="000E7A0E">
              <w:rPr>
                <w:rFonts w:cs="Arial"/>
                <w:snapToGrid w:val="0"/>
                <w:sz w:val="16"/>
              </w:rPr>
              <w:t xml:space="preserve">DEELNEMER_UIB_SEL </w:t>
            </w:r>
          </w:p>
        </w:tc>
        <w:tc>
          <w:tcPr>
            <w:tcW w:w="1620" w:type="pct"/>
            <w:tcBorders>
              <w:top w:val="single" w:sz="6" w:space="0" w:color="auto"/>
              <w:left w:val="single" w:sz="6" w:space="0" w:color="auto"/>
              <w:bottom w:val="single" w:sz="6" w:space="0" w:color="auto"/>
              <w:right w:val="single" w:sz="6" w:space="0" w:color="auto"/>
            </w:tcBorders>
          </w:tcPr>
          <w:p w14:paraId="7EDA2BCB" w14:textId="77777777" w:rsidR="00537DD5" w:rsidRPr="00537DD5" w:rsidRDefault="00537DD5" w:rsidP="00537DD5">
            <w:pPr>
              <w:rPr>
                <w:rFonts w:cs="Arial"/>
                <w:snapToGrid w:val="0"/>
                <w:sz w:val="16"/>
              </w:rPr>
            </w:pPr>
            <w:r w:rsidRPr="00537DD5">
              <w:rPr>
                <w:rFonts w:cs="Arial"/>
                <w:snapToGrid w:val="0"/>
                <w:sz w:val="16"/>
              </w:rPr>
              <w:t>DVNNPUIB_ADRES_LAND</w:t>
            </w:r>
          </w:p>
        </w:tc>
      </w:tr>
      <w:tr w:rsidR="002F595C" w:rsidRPr="009A2F9C" w14:paraId="1397527C" w14:textId="77777777" w:rsidTr="001D116D">
        <w:trPr>
          <w:cantSplit/>
          <w:trHeight w:val="190"/>
        </w:trPr>
        <w:tc>
          <w:tcPr>
            <w:tcW w:w="1462" w:type="pct"/>
            <w:tcBorders>
              <w:top w:val="single" w:sz="6" w:space="0" w:color="auto"/>
              <w:left w:val="single" w:sz="6" w:space="0" w:color="auto"/>
              <w:bottom w:val="single" w:sz="6" w:space="0" w:color="auto"/>
              <w:right w:val="single" w:sz="6" w:space="0" w:color="auto"/>
            </w:tcBorders>
          </w:tcPr>
          <w:p w14:paraId="295A3B41" w14:textId="77777777" w:rsidR="002F595C" w:rsidRPr="005B1BA7" w:rsidRDefault="002F595C" w:rsidP="00537DD5">
            <w:pPr>
              <w:rPr>
                <w:rFonts w:cs="Arial"/>
                <w:snapToGrid w:val="0"/>
                <w:sz w:val="16"/>
              </w:rPr>
            </w:pPr>
            <w:r>
              <w:rPr>
                <w:rFonts w:cs="Arial"/>
                <w:snapToGrid w:val="0"/>
                <w:sz w:val="16"/>
              </w:rPr>
              <w:t>XAABK_CONTROLLINGPERSONTYPE</w:t>
            </w:r>
          </w:p>
        </w:tc>
        <w:tc>
          <w:tcPr>
            <w:tcW w:w="231" w:type="pct"/>
            <w:tcBorders>
              <w:top w:val="single" w:sz="6" w:space="0" w:color="auto"/>
              <w:left w:val="single" w:sz="6" w:space="0" w:color="auto"/>
              <w:bottom w:val="single" w:sz="6" w:space="0" w:color="auto"/>
              <w:right w:val="single" w:sz="6" w:space="0" w:color="auto"/>
            </w:tcBorders>
          </w:tcPr>
          <w:p w14:paraId="059FF140" w14:textId="77777777" w:rsidR="002F595C" w:rsidRPr="00CC68B2" w:rsidRDefault="002F595C" w:rsidP="00537DD5">
            <w:pPr>
              <w:rPr>
                <w:rFonts w:cs="Arial"/>
                <w:snapToGrid w:val="0"/>
                <w:sz w:val="16"/>
              </w:rPr>
            </w:pPr>
          </w:p>
        </w:tc>
        <w:tc>
          <w:tcPr>
            <w:tcW w:w="1687" w:type="pct"/>
            <w:tcBorders>
              <w:top w:val="single" w:sz="6" w:space="0" w:color="auto"/>
              <w:left w:val="single" w:sz="6" w:space="0" w:color="auto"/>
              <w:bottom w:val="single" w:sz="6" w:space="0" w:color="auto"/>
              <w:right w:val="single" w:sz="6" w:space="0" w:color="auto"/>
            </w:tcBorders>
          </w:tcPr>
          <w:p w14:paraId="63F6E669" w14:textId="69AA3FE8" w:rsidR="002F595C" w:rsidRPr="000E7A0E" w:rsidRDefault="002F595C" w:rsidP="00537DD5">
            <w:pPr>
              <w:rPr>
                <w:rFonts w:cs="Arial"/>
                <w:snapToGrid w:val="0"/>
                <w:sz w:val="16"/>
              </w:rPr>
            </w:pPr>
            <w:r w:rsidRPr="000E7A0E">
              <w:rPr>
                <w:rFonts w:cs="Arial"/>
                <w:snapToGrid w:val="0"/>
                <w:sz w:val="16"/>
              </w:rPr>
              <w:t>CMG</w:t>
            </w:r>
            <w:r w:rsidR="003C7261">
              <w:rPr>
                <w:rFonts w:cs="Arial"/>
                <w:snapToGrid w:val="0"/>
                <w:sz w:val="16"/>
              </w:rPr>
              <w:t>_C_T_</w:t>
            </w:r>
            <w:r w:rsidRPr="000E7A0E">
              <w:rPr>
                <w:rFonts w:cs="Arial"/>
                <w:snapToGrid w:val="0"/>
                <w:sz w:val="16"/>
              </w:rPr>
              <w:t>DEELNEMER_UIB_SEL</w:t>
            </w:r>
          </w:p>
        </w:tc>
        <w:tc>
          <w:tcPr>
            <w:tcW w:w="1620" w:type="pct"/>
            <w:tcBorders>
              <w:top w:val="single" w:sz="6" w:space="0" w:color="auto"/>
              <w:left w:val="single" w:sz="6" w:space="0" w:color="auto"/>
              <w:bottom w:val="single" w:sz="6" w:space="0" w:color="auto"/>
              <w:right w:val="single" w:sz="6" w:space="0" w:color="auto"/>
            </w:tcBorders>
          </w:tcPr>
          <w:p w14:paraId="11F232E6" w14:textId="77777777" w:rsidR="002F595C" w:rsidRPr="00537DD5" w:rsidRDefault="002F595C" w:rsidP="00537DD5">
            <w:pPr>
              <w:rPr>
                <w:rFonts w:cs="Arial"/>
                <w:snapToGrid w:val="0"/>
                <w:sz w:val="16"/>
              </w:rPr>
            </w:pPr>
            <w:r w:rsidRPr="00537DD5">
              <w:rPr>
                <w:rFonts w:cs="Arial"/>
                <w:snapToGrid w:val="0"/>
                <w:sz w:val="16"/>
              </w:rPr>
              <w:t>DVNNPUIB</w:t>
            </w:r>
            <w:r>
              <w:rPr>
                <w:rFonts w:cs="Arial"/>
                <w:snapToGrid w:val="0"/>
                <w:sz w:val="16"/>
              </w:rPr>
              <w:t>_</w:t>
            </w:r>
            <w:r w:rsidRPr="002F595C">
              <w:rPr>
                <w:rFonts w:cs="Arial"/>
                <w:snapToGrid w:val="0"/>
                <w:sz w:val="16"/>
              </w:rPr>
              <w:t>CTRL_PERSON_TYPE</w:t>
            </w:r>
          </w:p>
        </w:tc>
      </w:tr>
    </w:tbl>
    <w:p w14:paraId="11FB60FB" w14:textId="77777777" w:rsidR="002F3928" w:rsidRPr="00055675" w:rsidRDefault="002F3928" w:rsidP="002F3928">
      <w:pPr>
        <w:rPr>
          <w:szCs w:val="19"/>
        </w:rPr>
      </w:pPr>
      <w:r w:rsidRPr="00055675">
        <w:rPr>
          <w:szCs w:val="19"/>
        </w:rPr>
        <w:lastRenderedPageBreak/>
        <w:t xml:space="preserve">***omzetten </w:t>
      </w:r>
      <w:proofErr w:type="spellStart"/>
      <w:r w:rsidRPr="00055675">
        <w:rPr>
          <w:szCs w:val="19"/>
        </w:rPr>
        <w:t>char</w:t>
      </w:r>
      <w:proofErr w:type="spellEnd"/>
      <w:r w:rsidRPr="00055675">
        <w:rPr>
          <w:szCs w:val="19"/>
        </w:rPr>
        <w:t xml:space="preserve">(10 </w:t>
      </w:r>
      <w:proofErr w:type="spellStart"/>
      <w:r w:rsidRPr="00055675">
        <w:rPr>
          <w:szCs w:val="19"/>
        </w:rPr>
        <w:t>yyyy</w:t>
      </w:r>
      <w:proofErr w:type="spellEnd"/>
      <w:r w:rsidRPr="00055675">
        <w:rPr>
          <w:szCs w:val="19"/>
        </w:rPr>
        <w:t>-mm-</w:t>
      </w:r>
      <w:proofErr w:type="spellStart"/>
      <w:r w:rsidRPr="00055675">
        <w:rPr>
          <w:szCs w:val="19"/>
        </w:rPr>
        <w:t>dd</w:t>
      </w:r>
      <w:proofErr w:type="spellEnd"/>
      <w:r w:rsidRPr="00055675">
        <w:rPr>
          <w:szCs w:val="19"/>
        </w:rPr>
        <w:t>) naar date format</w:t>
      </w:r>
    </w:p>
    <w:p w14:paraId="28AA17AD" w14:textId="77777777" w:rsidR="002F3928" w:rsidRDefault="002F3928" w:rsidP="00D57D62">
      <w:pPr>
        <w:rPr>
          <w:rFonts w:cs="Arial"/>
          <w:snapToGrid w:val="0"/>
          <w:sz w:val="16"/>
        </w:rPr>
      </w:pPr>
    </w:p>
    <w:p w14:paraId="54131252" w14:textId="6AC72078" w:rsidR="00CA648B" w:rsidRPr="008D5BC0" w:rsidRDefault="001174BA" w:rsidP="00004578">
      <w:pPr>
        <w:pStyle w:val="Kop5"/>
      </w:pPr>
      <w:bookmarkStart w:id="227" w:name="_Ref486422985"/>
      <w:r>
        <w:t>Afleiding</w:t>
      </w:r>
      <w:r w:rsidR="00CA648B" w:rsidRPr="001E2035">
        <w:t xml:space="preserve"> </w:t>
      </w:r>
      <w:r w:rsidR="00CA648B" w:rsidRPr="009E4BAF">
        <w:rPr>
          <w:snapToGrid w:val="0"/>
        </w:rPr>
        <w:t>XAABK_DLN_UIB_ID</w:t>
      </w:r>
      <w:r w:rsidR="00CA648B" w:rsidRPr="001E2035">
        <w:t>:</w:t>
      </w:r>
      <w:bookmarkEnd w:id="227"/>
    </w:p>
    <w:p w14:paraId="120A6998" w14:textId="3D5FE968" w:rsidR="00E33E91" w:rsidRDefault="00E33E91" w:rsidP="00D57D62">
      <w:pPr>
        <w:rPr>
          <w:rFonts w:cs="Arial"/>
          <w:snapToGrid w:val="0"/>
          <w:szCs w:val="19"/>
        </w:rPr>
      </w:pPr>
      <w:r w:rsidRPr="009E4BAF">
        <w:rPr>
          <w:rFonts w:cs="Arial"/>
          <w:snapToGrid w:val="0"/>
          <w:szCs w:val="19"/>
        </w:rPr>
        <w:t xml:space="preserve"> </w:t>
      </w:r>
    </w:p>
    <w:tbl>
      <w:tblPr>
        <w:tblW w:w="4833" w:type="pct"/>
        <w:tblCellMar>
          <w:left w:w="30" w:type="dxa"/>
          <w:right w:w="30" w:type="dxa"/>
        </w:tblCellMar>
        <w:tblLook w:val="0000" w:firstRow="0" w:lastRow="0" w:firstColumn="0" w:lastColumn="0" w:noHBand="0" w:noVBand="0"/>
      </w:tblPr>
      <w:tblGrid>
        <w:gridCol w:w="8752"/>
      </w:tblGrid>
      <w:tr w:rsidR="00953BD0" w:rsidRPr="001E2035" w14:paraId="0F8C22DD" w14:textId="77777777" w:rsidTr="00AA1DEB">
        <w:trPr>
          <w:cantSplit/>
          <w:trHeight w:val="190"/>
        </w:trPr>
        <w:tc>
          <w:tcPr>
            <w:tcW w:w="5000" w:type="pct"/>
            <w:tcBorders>
              <w:top w:val="single" w:sz="6" w:space="0" w:color="auto"/>
              <w:left w:val="single" w:sz="6" w:space="0" w:color="auto"/>
              <w:bottom w:val="single" w:sz="6" w:space="0" w:color="auto"/>
              <w:right w:val="single" w:sz="6" w:space="0" w:color="auto"/>
            </w:tcBorders>
          </w:tcPr>
          <w:p w14:paraId="2BE1C696" w14:textId="14B16CF4" w:rsidR="00953BD0" w:rsidRPr="001E2035" w:rsidRDefault="00953BD0">
            <w:pPr>
              <w:rPr>
                <w:rFonts w:cs="Arial"/>
                <w:snapToGrid w:val="0"/>
                <w:szCs w:val="19"/>
              </w:rPr>
            </w:pPr>
            <w:r>
              <w:rPr>
                <w:rFonts w:cs="Arial"/>
                <w:snapToGrid w:val="0"/>
                <w:szCs w:val="19"/>
              </w:rPr>
              <w:t>“UIB”</w:t>
            </w:r>
            <w:r>
              <w:t xml:space="preserve"> CONCAT</w:t>
            </w:r>
          </w:p>
        </w:tc>
      </w:tr>
      <w:tr w:rsidR="00953BD0" w14:paraId="52D2A888" w14:textId="77777777" w:rsidTr="00AA1DEB">
        <w:trPr>
          <w:cantSplit/>
          <w:trHeight w:val="190"/>
        </w:trPr>
        <w:tc>
          <w:tcPr>
            <w:tcW w:w="5000" w:type="pct"/>
            <w:tcBorders>
              <w:top w:val="single" w:sz="6" w:space="0" w:color="auto"/>
              <w:left w:val="single" w:sz="6" w:space="0" w:color="auto"/>
              <w:bottom w:val="single" w:sz="6" w:space="0" w:color="auto"/>
              <w:right w:val="single" w:sz="6" w:space="0" w:color="auto"/>
            </w:tcBorders>
          </w:tcPr>
          <w:p w14:paraId="0E223EDF" w14:textId="77777777" w:rsidR="00953BD0" w:rsidRDefault="00953BD0" w:rsidP="00AA1DEB">
            <w:pPr>
              <w:rPr>
                <w:rFonts w:cs="Arial"/>
                <w:snapToGrid w:val="0"/>
                <w:szCs w:val="19"/>
              </w:rPr>
            </w:pPr>
            <w:r w:rsidRPr="009E4BAF">
              <w:rPr>
                <w:rFonts w:cs="Arial"/>
                <w:snapToGrid w:val="0"/>
                <w:szCs w:val="19"/>
              </w:rPr>
              <w:t>DVNNPUIB</w:t>
            </w:r>
            <w:r>
              <w:rPr>
                <w:rFonts w:cs="Arial"/>
                <w:snapToGrid w:val="0"/>
                <w:szCs w:val="19"/>
              </w:rPr>
              <w:t>_SEQUENCEUIB</w:t>
            </w:r>
          </w:p>
        </w:tc>
      </w:tr>
    </w:tbl>
    <w:p w14:paraId="6EBEE19A" w14:textId="77777777" w:rsidR="00953BD0" w:rsidRPr="009E4BAF" w:rsidRDefault="00953BD0" w:rsidP="00D57D62">
      <w:pPr>
        <w:rPr>
          <w:rFonts w:cs="Arial"/>
          <w:snapToGrid w:val="0"/>
          <w:szCs w:val="19"/>
        </w:rPr>
      </w:pPr>
    </w:p>
    <w:p w14:paraId="3C124245" w14:textId="64F38C54" w:rsidR="00F853F3" w:rsidRPr="0054792E" w:rsidRDefault="00F853F3" w:rsidP="00AA1DEB">
      <w:pPr>
        <w:pStyle w:val="Kop3"/>
      </w:pPr>
      <w:bookmarkStart w:id="228" w:name="_Toc486424560"/>
      <w:bookmarkStart w:id="229" w:name="_Toc486424744"/>
      <w:bookmarkStart w:id="230" w:name="_Toc509919592"/>
      <w:bookmarkEnd w:id="228"/>
      <w:bookmarkEnd w:id="229"/>
      <w:r w:rsidRPr="0054792E">
        <w:t>Hoofdselectie (HSEL</w:t>
      </w:r>
      <w:r w:rsidR="002D18D4">
        <w:t>_S_CMG_FIN_MELDING_DLN_UIB</w:t>
      </w:r>
      <w:r w:rsidRPr="0054792E">
        <w:t>)</w:t>
      </w:r>
      <w:bookmarkEnd w:id="230"/>
    </w:p>
    <w:p w14:paraId="238532A0" w14:textId="77777777" w:rsidR="00F853F3" w:rsidRPr="0054792E" w:rsidRDefault="00F853F3" w:rsidP="00F853F3">
      <w:pPr>
        <w:pStyle w:val="Kop5"/>
      </w:pPr>
      <w:r w:rsidRPr="0054792E">
        <w:t>Functionele beschrijving:</w:t>
      </w:r>
    </w:p>
    <w:p w14:paraId="47F3EAA2" w14:textId="1F79E4E5" w:rsidR="00F853F3" w:rsidRPr="0054792E" w:rsidRDefault="00F853F3" w:rsidP="00F853F3">
      <w:pPr>
        <w:pStyle w:val="Standaardinspringing"/>
        <w:ind w:left="0" w:firstLine="0"/>
      </w:pPr>
      <w:r w:rsidRPr="0054792E">
        <w:t xml:space="preserve">Selecteer alle gegevens uit </w:t>
      </w:r>
      <w:r>
        <w:t>CMG</w:t>
      </w:r>
      <w:r w:rsidRPr="0054792E">
        <w:t xml:space="preserve"> (</w:t>
      </w:r>
      <w:r w:rsidR="002D18D4">
        <w:t>HSEL_MELDING</w:t>
      </w:r>
      <w:r w:rsidRPr="0054792E">
        <w:t>) die zijn toegevoegd sinds de vorige verwerking (</w:t>
      </w:r>
      <w:r w:rsidR="00E65DC9" w:rsidRPr="00AA1DEB">
        <w:rPr>
          <w:rFonts w:cs="Arial"/>
          <w:snapToGrid w:val="0"/>
          <w:szCs w:val="19"/>
        </w:rPr>
        <w:t>DVPVW_</w:t>
      </w:r>
      <w:r w:rsidRPr="0054792E">
        <w:t xml:space="preserve">LAAD_TS ligt ná de </w:t>
      </w:r>
      <w:proofErr w:type="spellStart"/>
      <w:r w:rsidRPr="0054792E">
        <w:rPr>
          <w:i/>
        </w:rPr>
        <w:t>Vorige_laad_TS</w:t>
      </w:r>
      <w:proofErr w:type="spellEnd"/>
      <w:r w:rsidRPr="0054792E">
        <w:t xml:space="preserve">). </w:t>
      </w:r>
    </w:p>
    <w:p w14:paraId="737D1FC4" w14:textId="77777777" w:rsidR="00F853F3" w:rsidRPr="0054792E" w:rsidRDefault="00F853F3" w:rsidP="00F853F3">
      <w:pPr>
        <w:pStyle w:val="Standaardinspringing"/>
        <w:ind w:left="0" w:firstLine="0"/>
      </w:pPr>
    </w:p>
    <w:p w14:paraId="72BFF6A1" w14:textId="77777777" w:rsidR="00EB7413" w:rsidRDefault="00EB7413" w:rsidP="00EB7413">
      <w:pPr>
        <w:pStyle w:val="Kop5"/>
      </w:pPr>
      <w:proofErr w:type="spellStart"/>
      <w:r>
        <w:t>Selectiepad</w:t>
      </w:r>
      <w:proofErr w:type="spellEnd"/>
    </w:p>
    <w:p w14:paraId="7006552F" w14:textId="572956EF" w:rsidR="00F853F3" w:rsidRPr="00CC68B2" w:rsidRDefault="002D18D4" w:rsidP="00F853F3">
      <w:pPr>
        <w:rPr>
          <w:b/>
        </w:rPr>
      </w:pPr>
      <w:r>
        <w:t>HSEL_MELDING</w:t>
      </w:r>
      <w:r w:rsidR="00F853F3" w:rsidRPr="00CC68B2">
        <w:rPr>
          <w:b/>
        </w:rPr>
        <w:br/>
      </w:r>
    </w:p>
    <w:p w14:paraId="3DFED905" w14:textId="51928DE6" w:rsidR="00F853F3" w:rsidRPr="00EB7413" w:rsidRDefault="00EB7413" w:rsidP="00F853F3">
      <w:pPr>
        <w:rPr>
          <w:b/>
        </w:rPr>
      </w:pPr>
      <w:r w:rsidRPr="00EB7413">
        <w:rPr>
          <w:b/>
        </w:rPr>
        <w:t>Kolommen en condities:</w:t>
      </w:r>
    </w:p>
    <w:tbl>
      <w:tblPr>
        <w:tblW w:w="5000" w:type="pct"/>
        <w:tblLayout w:type="fixed"/>
        <w:tblCellMar>
          <w:left w:w="70" w:type="dxa"/>
          <w:right w:w="70" w:type="dxa"/>
        </w:tblCellMar>
        <w:tblLook w:val="0000" w:firstRow="0" w:lastRow="0" w:firstColumn="0" w:lastColumn="0" w:noHBand="0" w:noVBand="0"/>
      </w:tblPr>
      <w:tblGrid>
        <w:gridCol w:w="3394"/>
        <w:gridCol w:w="427"/>
        <w:gridCol w:w="567"/>
        <w:gridCol w:w="4666"/>
      </w:tblGrid>
      <w:tr w:rsidR="00F853F3" w14:paraId="52482E4C" w14:textId="77777777" w:rsidTr="00EB7413">
        <w:trPr>
          <w:cantSplit/>
        </w:trPr>
        <w:tc>
          <w:tcPr>
            <w:tcW w:w="1874" w:type="pct"/>
            <w:tcBorders>
              <w:top w:val="single" w:sz="6" w:space="0" w:color="auto"/>
              <w:left w:val="single" w:sz="6" w:space="0" w:color="auto"/>
              <w:bottom w:val="single" w:sz="6" w:space="0" w:color="auto"/>
              <w:right w:val="single" w:sz="6" w:space="0" w:color="auto"/>
            </w:tcBorders>
            <w:shd w:val="pct20" w:color="auto" w:fill="FFFFFF"/>
          </w:tcPr>
          <w:p w14:paraId="7E5A872B" w14:textId="51DD609F" w:rsidR="00F853F3" w:rsidRDefault="002D18D4" w:rsidP="00F850B2">
            <w:pPr>
              <w:rPr>
                <w:rFonts w:cs="Arial"/>
                <w:b/>
                <w:snapToGrid w:val="0"/>
                <w:sz w:val="16"/>
              </w:rPr>
            </w:pPr>
            <w:r w:rsidRPr="002D18D4">
              <w:rPr>
                <w:rFonts w:cs="Arial"/>
                <w:b/>
                <w:snapToGrid w:val="0"/>
                <w:sz w:val="16"/>
              </w:rPr>
              <w:t>HSEL_MELDING</w:t>
            </w:r>
            <w:r w:rsidRPr="002D18D4" w:rsidDel="002D18D4">
              <w:rPr>
                <w:rFonts w:cs="Arial"/>
                <w:b/>
                <w:snapToGrid w:val="0"/>
                <w:sz w:val="16"/>
              </w:rPr>
              <w:t xml:space="preserve"> </w:t>
            </w:r>
            <w:r w:rsidR="00F853F3">
              <w:rPr>
                <w:rFonts w:cs="Arial"/>
                <w:b/>
                <w:snapToGrid w:val="0"/>
                <w:sz w:val="16"/>
              </w:rPr>
              <w:t>(alias: X1</w:t>
            </w:r>
            <w:r w:rsidR="00F853F3" w:rsidRPr="00CC68B2">
              <w:rPr>
                <w:rFonts w:cs="Arial"/>
                <w:b/>
                <w:snapToGrid w:val="0"/>
                <w:sz w:val="16"/>
              </w:rPr>
              <w:t>)</w:t>
            </w:r>
          </w:p>
          <w:p w14:paraId="74D872D9" w14:textId="77777777" w:rsidR="00EB7413" w:rsidRDefault="00EB7413" w:rsidP="00F850B2">
            <w:pPr>
              <w:rPr>
                <w:b/>
              </w:rPr>
            </w:pPr>
          </w:p>
        </w:tc>
        <w:tc>
          <w:tcPr>
            <w:tcW w:w="236" w:type="pct"/>
            <w:tcBorders>
              <w:top w:val="single" w:sz="6" w:space="0" w:color="auto"/>
              <w:left w:val="single" w:sz="6" w:space="0" w:color="auto"/>
              <w:bottom w:val="single" w:sz="6" w:space="0" w:color="auto"/>
              <w:right w:val="single" w:sz="6" w:space="0" w:color="auto"/>
            </w:tcBorders>
            <w:shd w:val="pct20" w:color="auto" w:fill="FFFFFF"/>
          </w:tcPr>
          <w:p w14:paraId="2EBAED76" w14:textId="77777777" w:rsidR="00F853F3" w:rsidRDefault="00F853F3" w:rsidP="00F850B2">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5434A0CE" w14:textId="77777777" w:rsidR="00F853F3" w:rsidRPr="00CC68B2" w:rsidRDefault="00F853F3" w:rsidP="00F850B2">
            <w:pPr>
              <w:rPr>
                <w:rFonts w:cs="Arial"/>
                <w:b/>
                <w:snapToGrid w:val="0"/>
                <w:sz w:val="16"/>
              </w:rPr>
            </w:pPr>
            <w:r>
              <w:rPr>
                <w:rFonts w:cs="Arial"/>
                <w:b/>
                <w:snapToGrid w:val="0"/>
                <w:sz w:val="16"/>
              </w:rPr>
              <w:t>SEL</w:t>
            </w:r>
          </w:p>
        </w:tc>
        <w:tc>
          <w:tcPr>
            <w:tcW w:w="2577" w:type="pct"/>
            <w:tcBorders>
              <w:top w:val="single" w:sz="6" w:space="0" w:color="auto"/>
              <w:left w:val="single" w:sz="6" w:space="0" w:color="auto"/>
              <w:bottom w:val="single" w:sz="6" w:space="0" w:color="auto"/>
              <w:right w:val="single" w:sz="6" w:space="0" w:color="auto"/>
            </w:tcBorders>
            <w:shd w:val="pct20" w:color="auto" w:fill="FFFFFF"/>
          </w:tcPr>
          <w:p w14:paraId="0209EFFB" w14:textId="77777777" w:rsidR="00F853F3" w:rsidRDefault="00F853F3"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F853F3" w14:paraId="074E48F6"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3D09AFF7" w14:textId="5286FA66" w:rsidR="00F853F3" w:rsidRPr="005F0BD2" w:rsidRDefault="00990E25" w:rsidP="00F850B2">
            <w:pPr>
              <w:rPr>
                <w:rFonts w:cs="Arial"/>
                <w:sz w:val="16"/>
                <w:szCs w:val="16"/>
              </w:rPr>
            </w:pPr>
            <w:r>
              <w:rPr>
                <w:rFonts w:cs="Arial"/>
                <w:sz w:val="16"/>
                <w:szCs w:val="16"/>
              </w:rPr>
              <w:t>TS_REGISTRATIE</w:t>
            </w:r>
          </w:p>
        </w:tc>
        <w:tc>
          <w:tcPr>
            <w:tcW w:w="236" w:type="pct"/>
            <w:tcBorders>
              <w:top w:val="single" w:sz="6" w:space="0" w:color="auto"/>
              <w:left w:val="single" w:sz="6" w:space="0" w:color="auto"/>
              <w:bottom w:val="single" w:sz="6" w:space="0" w:color="auto"/>
              <w:right w:val="single" w:sz="6" w:space="0" w:color="auto"/>
            </w:tcBorders>
          </w:tcPr>
          <w:p w14:paraId="37B068A1" w14:textId="77777777" w:rsidR="00F853F3" w:rsidRDefault="00F853F3" w:rsidP="00F850B2">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05AAB06C" w14:textId="77777777" w:rsidR="00F853F3" w:rsidRDefault="00F853F3" w:rsidP="00F850B2">
            <w:pPr>
              <w:ind w:right="-70"/>
              <w:rPr>
                <w:rFonts w:cs="Arial"/>
                <w:sz w:val="16"/>
                <w:szCs w:val="16"/>
              </w:rPr>
            </w:pPr>
            <w:r>
              <w:rPr>
                <w:rFonts w:cs="Arial"/>
                <w:sz w:val="16"/>
                <w:szCs w:val="16"/>
              </w:rPr>
              <w:t>X</w:t>
            </w:r>
          </w:p>
        </w:tc>
        <w:tc>
          <w:tcPr>
            <w:tcW w:w="2577" w:type="pct"/>
            <w:tcBorders>
              <w:top w:val="single" w:sz="6" w:space="0" w:color="auto"/>
              <w:left w:val="single" w:sz="6" w:space="0" w:color="auto"/>
              <w:bottom w:val="single" w:sz="6" w:space="0" w:color="auto"/>
              <w:right w:val="single" w:sz="6" w:space="0" w:color="auto"/>
            </w:tcBorders>
          </w:tcPr>
          <w:p w14:paraId="003EE11A" w14:textId="77777777" w:rsidR="00F853F3" w:rsidRDefault="00F853F3" w:rsidP="00F850B2">
            <w:pPr>
              <w:rPr>
                <w:rFonts w:cs="Arial"/>
                <w:sz w:val="16"/>
                <w:szCs w:val="16"/>
              </w:rPr>
            </w:pPr>
          </w:p>
        </w:tc>
      </w:tr>
      <w:tr w:rsidR="00F853F3" w14:paraId="0CBFCEE0"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6151C6C8" w14:textId="77777777" w:rsidR="00F853F3" w:rsidRPr="005F0BD2" w:rsidRDefault="00F853F3" w:rsidP="00F850B2">
            <w:pPr>
              <w:rPr>
                <w:rFonts w:cs="Arial"/>
                <w:sz w:val="16"/>
                <w:szCs w:val="16"/>
              </w:rPr>
            </w:pPr>
            <w:r w:rsidRPr="005F0BD2">
              <w:rPr>
                <w:rFonts w:cs="Arial"/>
                <w:sz w:val="16"/>
                <w:szCs w:val="16"/>
              </w:rPr>
              <w:t>X_OP_TYPE</w:t>
            </w:r>
          </w:p>
        </w:tc>
        <w:tc>
          <w:tcPr>
            <w:tcW w:w="236" w:type="pct"/>
            <w:tcBorders>
              <w:top w:val="single" w:sz="6" w:space="0" w:color="auto"/>
              <w:left w:val="single" w:sz="6" w:space="0" w:color="auto"/>
              <w:bottom w:val="single" w:sz="6" w:space="0" w:color="auto"/>
              <w:right w:val="single" w:sz="6" w:space="0" w:color="auto"/>
            </w:tcBorders>
          </w:tcPr>
          <w:p w14:paraId="1943BE77" w14:textId="77777777" w:rsidR="00F853F3" w:rsidRDefault="00F853F3" w:rsidP="00F850B2">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56EEA14A" w14:textId="77777777" w:rsidR="00F853F3" w:rsidRDefault="00F853F3" w:rsidP="00F850B2">
            <w:pPr>
              <w:ind w:right="-70"/>
              <w:rPr>
                <w:rFonts w:cs="Arial"/>
                <w:sz w:val="16"/>
                <w:szCs w:val="16"/>
              </w:rPr>
            </w:pPr>
            <w:r>
              <w:rPr>
                <w:rFonts w:cs="Arial"/>
                <w:sz w:val="16"/>
                <w:szCs w:val="16"/>
              </w:rPr>
              <w:t>X</w:t>
            </w:r>
          </w:p>
        </w:tc>
        <w:tc>
          <w:tcPr>
            <w:tcW w:w="2577" w:type="pct"/>
            <w:tcBorders>
              <w:top w:val="single" w:sz="6" w:space="0" w:color="auto"/>
              <w:left w:val="single" w:sz="6" w:space="0" w:color="auto"/>
              <w:bottom w:val="single" w:sz="6" w:space="0" w:color="auto"/>
              <w:right w:val="single" w:sz="6" w:space="0" w:color="auto"/>
            </w:tcBorders>
          </w:tcPr>
          <w:p w14:paraId="1BAE675B" w14:textId="77777777" w:rsidR="00F853F3" w:rsidRDefault="00F853F3" w:rsidP="00F850B2">
            <w:pPr>
              <w:rPr>
                <w:rFonts w:cs="Arial"/>
                <w:sz w:val="16"/>
                <w:szCs w:val="16"/>
              </w:rPr>
            </w:pPr>
          </w:p>
        </w:tc>
      </w:tr>
      <w:tr w:rsidR="00F853F3" w14:paraId="283B422F"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35701F6C" w14:textId="77777777" w:rsidR="00F853F3" w:rsidRPr="005F0BD2" w:rsidRDefault="00F853F3" w:rsidP="00F850B2">
            <w:pPr>
              <w:rPr>
                <w:rFonts w:cs="Arial"/>
                <w:sz w:val="16"/>
                <w:szCs w:val="16"/>
              </w:rPr>
            </w:pPr>
            <w:r w:rsidRPr="005F0BD2">
              <w:rPr>
                <w:rFonts w:cs="Arial"/>
                <w:sz w:val="16"/>
                <w:szCs w:val="16"/>
              </w:rPr>
              <w:t>X_USER</w:t>
            </w:r>
          </w:p>
        </w:tc>
        <w:tc>
          <w:tcPr>
            <w:tcW w:w="236" w:type="pct"/>
            <w:tcBorders>
              <w:top w:val="single" w:sz="6" w:space="0" w:color="auto"/>
              <w:left w:val="single" w:sz="6" w:space="0" w:color="auto"/>
              <w:bottom w:val="single" w:sz="6" w:space="0" w:color="auto"/>
              <w:right w:val="single" w:sz="6" w:space="0" w:color="auto"/>
            </w:tcBorders>
          </w:tcPr>
          <w:p w14:paraId="297246FB" w14:textId="77777777" w:rsidR="00F853F3" w:rsidRDefault="00F853F3" w:rsidP="00F850B2">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2019CF5F" w14:textId="77777777" w:rsidR="00F853F3" w:rsidRDefault="00F853F3" w:rsidP="00F850B2">
            <w:pPr>
              <w:ind w:right="-70"/>
              <w:rPr>
                <w:rFonts w:cs="Arial"/>
                <w:sz w:val="16"/>
                <w:szCs w:val="16"/>
              </w:rPr>
            </w:pPr>
            <w:r>
              <w:rPr>
                <w:rFonts w:cs="Arial"/>
                <w:sz w:val="16"/>
                <w:szCs w:val="16"/>
              </w:rPr>
              <w:t>X</w:t>
            </w:r>
          </w:p>
        </w:tc>
        <w:tc>
          <w:tcPr>
            <w:tcW w:w="2577" w:type="pct"/>
            <w:tcBorders>
              <w:top w:val="single" w:sz="6" w:space="0" w:color="auto"/>
              <w:left w:val="single" w:sz="6" w:space="0" w:color="auto"/>
              <w:bottom w:val="single" w:sz="6" w:space="0" w:color="auto"/>
              <w:right w:val="single" w:sz="6" w:space="0" w:color="auto"/>
            </w:tcBorders>
          </w:tcPr>
          <w:p w14:paraId="19352E3B" w14:textId="77777777" w:rsidR="00F853F3" w:rsidRDefault="00F853F3" w:rsidP="00F850B2">
            <w:pPr>
              <w:rPr>
                <w:rFonts w:cs="Arial"/>
                <w:sz w:val="16"/>
                <w:szCs w:val="16"/>
              </w:rPr>
            </w:pPr>
          </w:p>
        </w:tc>
      </w:tr>
      <w:tr w:rsidR="00F853F3" w14:paraId="360D79FE"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0466DA1F" w14:textId="77777777" w:rsidR="00F853F3" w:rsidRPr="00310F73" w:rsidRDefault="00F853F3" w:rsidP="00F850B2">
            <w:r w:rsidRPr="00C66397">
              <w:rPr>
                <w:rFonts w:cs="Arial"/>
                <w:snapToGrid w:val="0"/>
                <w:sz w:val="16"/>
              </w:rPr>
              <w:t>DVPVW_</w:t>
            </w:r>
            <w:r w:rsidRPr="00CD2BC2">
              <w:rPr>
                <w:rFonts w:cs="Arial"/>
                <w:snapToGrid w:val="0"/>
                <w:sz w:val="16"/>
              </w:rPr>
              <w:t>X</w:t>
            </w:r>
            <w:r>
              <w:rPr>
                <w:rFonts w:cs="Arial"/>
                <w:snapToGrid w:val="0"/>
                <w:sz w:val="16"/>
              </w:rPr>
              <w:t>D</w:t>
            </w:r>
            <w:r w:rsidRPr="00CD2BC2">
              <w:rPr>
                <w:rFonts w:cs="Arial"/>
                <w:snapToGrid w:val="0"/>
                <w:sz w:val="16"/>
              </w:rPr>
              <w:t>_ID</w:t>
            </w:r>
          </w:p>
        </w:tc>
        <w:tc>
          <w:tcPr>
            <w:tcW w:w="236" w:type="pct"/>
            <w:tcBorders>
              <w:top w:val="single" w:sz="6" w:space="0" w:color="auto"/>
              <w:left w:val="single" w:sz="6" w:space="0" w:color="auto"/>
              <w:bottom w:val="single" w:sz="6" w:space="0" w:color="auto"/>
              <w:right w:val="single" w:sz="6" w:space="0" w:color="auto"/>
            </w:tcBorders>
          </w:tcPr>
          <w:p w14:paraId="78CA90F4" w14:textId="77777777" w:rsidR="00F853F3" w:rsidRDefault="00F853F3" w:rsidP="00F850B2"/>
        </w:tc>
        <w:tc>
          <w:tcPr>
            <w:tcW w:w="313" w:type="pct"/>
            <w:tcBorders>
              <w:top w:val="single" w:sz="6" w:space="0" w:color="auto"/>
              <w:left w:val="single" w:sz="6" w:space="0" w:color="auto"/>
              <w:bottom w:val="single" w:sz="6" w:space="0" w:color="auto"/>
              <w:right w:val="single" w:sz="6" w:space="0" w:color="auto"/>
            </w:tcBorders>
          </w:tcPr>
          <w:p w14:paraId="0E27DB9A" w14:textId="77777777" w:rsidR="00F853F3"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2A205945" w14:textId="77777777" w:rsidR="00F853F3" w:rsidRDefault="00F853F3" w:rsidP="00F850B2"/>
        </w:tc>
      </w:tr>
      <w:tr w:rsidR="00F853F3" w14:paraId="4A63BEA9"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3E0DDB84" w14:textId="77777777" w:rsidR="00F853F3" w:rsidRPr="00310F73" w:rsidRDefault="00F853F3" w:rsidP="00F850B2">
            <w:r w:rsidRPr="00C66397">
              <w:rPr>
                <w:rFonts w:cs="Arial"/>
                <w:snapToGrid w:val="0"/>
                <w:sz w:val="16"/>
              </w:rPr>
              <w:t>DVPVW_</w:t>
            </w:r>
            <w:r w:rsidRPr="00CD2BC2">
              <w:rPr>
                <w:rFonts w:cs="Arial"/>
                <w:snapToGrid w:val="0"/>
                <w:sz w:val="16"/>
              </w:rPr>
              <w:t>X</w:t>
            </w:r>
            <w:r>
              <w:rPr>
                <w:rFonts w:cs="Arial"/>
                <w:snapToGrid w:val="0"/>
                <w:sz w:val="16"/>
              </w:rPr>
              <w:t>H</w:t>
            </w:r>
            <w:r w:rsidRPr="00CD2BC2">
              <w:rPr>
                <w:rFonts w:cs="Arial"/>
                <w:snapToGrid w:val="0"/>
                <w:sz w:val="16"/>
              </w:rPr>
              <w:t>_ID</w:t>
            </w:r>
          </w:p>
        </w:tc>
        <w:tc>
          <w:tcPr>
            <w:tcW w:w="236" w:type="pct"/>
            <w:tcBorders>
              <w:top w:val="single" w:sz="6" w:space="0" w:color="auto"/>
              <w:left w:val="single" w:sz="6" w:space="0" w:color="auto"/>
              <w:bottom w:val="single" w:sz="6" w:space="0" w:color="auto"/>
              <w:right w:val="single" w:sz="6" w:space="0" w:color="auto"/>
            </w:tcBorders>
          </w:tcPr>
          <w:p w14:paraId="34AB336A" w14:textId="77777777" w:rsidR="00F853F3" w:rsidRDefault="00F853F3" w:rsidP="00F850B2"/>
        </w:tc>
        <w:tc>
          <w:tcPr>
            <w:tcW w:w="313" w:type="pct"/>
            <w:tcBorders>
              <w:top w:val="single" w:sz="6" w:space="0" w:color="auto"/>
              <w:left w:val="single" w:sz="6" w:space="0" w:color="auto"/>
              <w:bottom w:val="single" w:sz="6" w:space="0" w:color="auto"/>
              <w:right w:val="single" w:sz="6" w:space="0" w:color="auto"/>
            </w:tcBorders>
          </w:tcPr>
          <w:p w14:paraId="26E048E5" w14:textId="77777777" w:rsidR="00F853F3" w:rsidRPr="00CD2BC2"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5593570" w14:textId="77777777" w:rsidR="00F853F3" w:rsidRDefault="00F853F3" w:rsidP="00F850B2"/>
        </w:tc>
      </w:tr>
      <w:tr w:rsidR="00F853F3" w14:paraId="4D6F70C7"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6F964357" w14:textId="77777777" w:rsidR="00F853F3" w:rsidRPr="00310F73" w:rsidRDefault="00F853F3" w:rsidP="00F850B2">
            <w:r w:rsidRPr="00C66397">
              <w:rPr>
                <w:rFonts w:cs="Arial"/>
                <w:snapToGrid w:val="0"/>
                <w:sz w:val="16"/>
              </w:rPr>
              <w:t>DVPVW_</w:t>
            </w:r>
            <w:r w:rsidRPr="0024556D">
              <w:rPr>
                <w:rFonts w:cs="Arial"/>
                <w:snapToGrid w:val="0"/>
                <w:sz w:val="16"/>
              </w:rPr>
              <w:t>XML_</w:t>
            </w:r>
            <w:r>
              <w:rPr>
                <w:rFonts w:cs="Arial"/>
                <w:snapToGrid w:val="0"/>
                <w:sz w:val="16"/>
              </w:rPr>
              <w:t>DETAIL_</w:t>
            </w:r>
            <w:r w:rsidRPr="0024556D">
              <w:rPr>
                <w:rFonts w:cs="Arial"/>
                <w:snapToGrid w:val="0"/>
                <w:sz w:val="16"/>
              </w:rPr>
              <w:t>TABEL</w:t>
            </w:r>
          </w:p>
        </w:tc>
        <w:tc>
          <w:tcPr>
            <w:tcW w:w="236" w:type="pct"/>
            <w:tcBorders>
              <w:top w:val="single" w:sz="6" w:space="0" w:color="auto"/>
              <w:left w:val="single" w:sz="6" w:space="0" w:color="auto"/>
              <w:bottom w:val="single" w:sz="6" w:space="0" w:color="auto"/>
              <w:right w:val="single" w:sz="6" w:space="0" w:color="auto"/>
            </w:tcBorders>
          </w:tcPr>
          <w:p w14:paraId="72A25AA9" w14:textId="77777777" w:rsidR="00F853F3" w:rsidRDefault="00F853F3" w:rsidP="00F850B2">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597D018D" w14:textId="77777777" w:rsidR="00F853F3" w:rsidRPr="00C66397"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2BB15750" w14:textId="77777777" w:rsidR="00F853F3" w:rsidRDefault="00F853F3" w:rsidP="00F850B2"/>
        </w:tc>
      </w:tr>
      <w:tr w:rsidR="00F853F3" w14:paraId="39350036"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47465E88" w14:textId="77777777" w:rsidR="00F853F3" w:rsidRPr="00310F73" w:rsidRDefault="00F853F3" w:rsidP="00F850B2">
            <w:r w:rsidRPr="00C66397">
              <w:rPr>
                <w:rFonts w:cs="Arial"/>
                <w:snapToGrid w:val="0"/>
                <w:sz w:val="16"/>
              </w:rPr>
              <w:t>DVPVW_</w:t>
            </w:r>
            <w:r w:rsidRPr="0024556D">
              <w:rPr>
                <w:rFonts w:cs="Arial"/>
                <w:snapToGrid w:val="0"/>
                <w:sz w:val="16"/>
              </w:rPr>
              <w:t>XML_</w:t>
            </w:r>
            <w:r>
              <w:rPr>
                <w:rFonts w:cs="Arial"/>
                <w:snapToGrid w:val="0"/>
                <w:sz w:val="16"/>
              </w:rPr>
              <w:t>HEADER_</w:t>
            </w:r>
            <w:r w:rsidRPr="0024556D">
              <w:rPr>
                <w:rFonts w:cs="Arial"/>
                <w:snapToGrid w:val="0"/>
                <w:sz w:val="16"/>
              </w:rPr>
              <w:t>TABEL</w:t>
            </w:r>
          </w:p>
        </w:tc>
        <w:tc>
          <w:tcPr>
            <w:tcW w:w="236" w:type="pct"/>
            <w:tcBorders>
              <w:top w:val="single" w:sz="6" w:space="0" w:color="auto"/>
              <w:left w:val="single" w:sz="6" w:space="0" w:color="auto"/>
              <w:bottom w:val="single" w:sz="6" w:space="0" w:color="auto"/>
              <w:right w:val="single" w:sz="6" w:space="0" w:color="auto"/>
            </w:tcBorders>
          </w:tcPr>
          <w:p w14:paraId="71A551E2" w14:textId="77777777" w:rsidR="00F853F3" w:rsidRDefault="00F853F3" w:rsidP="00F850B2">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6E433A11" w14:textId="77777777" w:rsidR="00F853F3" w:rsidRPr="00C66397"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24179ED4" w14:textId="77777777" w:rsidR="00F853F3" w:rsidRDefault="00F853F3" w:rsidP="00F850B2"/>
        </w:tc>
      </w:tr>
      <w:tr w:rsidR="00F853F3" w14:paraId="2218138E"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4155DF40" w14:textId="77777777" w:rsidR="00F853F3" w:rsidRPr="00C66397" w:rsidRDefault="00F853F3" w:rsidP="00F850B2">
            <w:pPr>
              <w:rPr>
                <w:rFonts w:cs="Arial"/>
                <w:snapToGrid w:val="0"/>
                <w:sz w:val="16"/>
              </w:rPr>
            </w:pPr>
            <w:r w:rsidRPr="00C66397">
              <w:rPr>
                <w:rFonts w:cs="Arial"/>
                <w:snapToGrid w:val="0"/>
                <w:sz w:val="16"/>
              </w:rPr>
              <w:t>DVPVW_PRODUCT_ID</w:t>
            </w:r>
          </w:p>
        </w:tc>
        <w:tc>
          <w:tcPr>
            <w:tcW w:w="236" w:type="pct"/>
            <w:tcBorders>
              <w:top w:val="single" w:sz="6" w:space="0" w:color="auto"/>
              <w:left w:val="single" w:sz="6" w:space="0" w:color="auto"/>
              <w:bottom w:val="single" w:sz="6" w:space="0" w:color="auto"/>
              <w:right w:val="single" w:sz="6" w:space="0" w:color="auto"/>
            </w:tcBorders>
          </w:tcPr>
          <w:p w14:paraId="1662669B" w14:textId="77777777" w:rsidR="00F853F3" w:rsidRPr="00C66397" w:rsidRDefault="00F853F3"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5806FF4E" w14:textId="77777777" w:rsidR="00F853F3" w:rsidRPr="00C66397" w:rsidRDefault="00F853F3" w:rsidP="00F850B2">
            <w:pPr>
              <w:rPr>
                <w:rFonts w:cs="Arial"/>
                <w:snapToGrid w:val="0"/>
                <w:sz w:val="16"/>
              </w:rPr>
            </w:pPr>
            <w:r w:rsidRPr="00C66397">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1F7D399E" w14:textId="77777777" w:rsidR="00F853F3" w:rsidRDefault="00F853F3" w:rsidP="00F850B2"/>
        </w:tc>
      </w:tr>
      <w:tr w:rsidR="00F853F3" w14:paraId="17969B48"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10B2E80F" w14:textId="77777777" w:rsidR="00F853F3" w:rsidRPr="00C66397" w:rsidRDefault="00F853F3" w:rsidP="00F850B2">
            <w:pPr>
              <w:rPr>
                <w:rFonts w:cs="Arial"/>
                <w:snapToGrid w:val="0"/>
                <w:sz w:val="16"/>
              </w:rPr>
            </w:pPr>
            <w:r w:rsidRPr="00C66397">
              <w:rPr>
                <w:rFonts w:cs="Arial"/>
                <w:snapToGrid w:val="0"/>
                <w:sz w:val="16"/>
              </w:rPr>
              <w:t>DVPVW_PRODUCT_NUMMER</w:t>
            </w:r>
          </w:p>
        </w:tc>
        <w:tc>
          <w:tcPr>
            <w:tcW w:w="236" w:type="pct"/>
            <w:tcBorders>
              <w:top w:val="single" w:sz="6" w:space="0" w:color="auto"/>
              <w:left w:val="single" w:sz="6" w:space="0" w:color="auto"/>
              <w:bottom w:val="single" w:sz="6" w:space="0" w:color="auto"/>
              <w:right w:val="single" w:sz="6" w:space="0" w:color="auto"/>
            </w:tcBorders>
          </w:tcPr>
          <w:p w14:paraId="3A7D4724" w14:textId="77777777" w:rsidR="00F853F3" w:rsidRPr="00C66397" w:rsidRDefault="00F853F3"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31EF2B0" w14:textId="77777777" w:rsidR="00F853F3" w:rsidRPr="00C66397" w:rsidRDefault="00F853F3" w:rsidP="00F850B2">
            <w:pPr>
              <w:rPr>
                <w:rFonts w:cs="Arial"/>
                <w:snapToGrid w:val="0"/>
                <w:sz w:val="16"/>
              </w:rPr>
            </w:pPr>
            <w:r w:rsidRPr="00C66397">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5513623" w14:textId="77777777" w:rsidR="00F853F3" w:rsidRDefault="00F853F3" w:rsidP="00F850B2"/>
        </w:tc>
      </w:tr>
      <w:tr w:rsidR="00F853F3" w14:paraId="13101C99"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07CFE656" w14:textId="77777777" w:rsidR="00F853F3" w:rsidRPr="00C66397" w:rsidRDefault="00F853F3" w:rsidP="00F850B2">
            <w:pPr>
              <w:rPr>
                <w:rFonts w:cs="Arial"/>
                <w:snapToGrid w:val="0"/>
                <w:sz w:val="16"/>
              </w:rPr>
            </w:pPr>
            <w:r w:rsidRPr="00C66397">
              <w:rPr>
                <w:rFonts w:cs="Arial"/>
                <w:snapToGrid w:val="0"/>
                <w:sz w:val="16"/>
              </w:rPr>
              <w:t>DVPVW_BERICHTSOORT</w:t>
            </w:r>
          </w:p>
        </w:tc>
        <w:tc>
          <w:tcPr>
            <w:tcW w:w="236" w:type="pct"/>
            <w:tcBorders>
              <w:top w:val="single" w:sz="6" w:space="0" w:color="auto"/>
              <w:left w:val="single" w:sz="6" w:space="0" w:color="auto"/>
              <w:bottom w:val="single" w:sz="6" w:space="0" w:color="auto"/>
              <w:right w:val="single" w:sz="6" w:space="0" w:color="auto"/>
            </w:tcBorders>
          </w:tcPr>
          <w:p w14:paraId="4DC4282A" w14:textId="77777777" w:rsidR="00F853F3" w:rsidRPr="00C66397" w:rsidRDefault="00F853F3"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945B290" w14:textId="77777777" w:rsidR="00F853F3"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1E04051" w14:textId="77777777" w:rsidR="00F853F3" w:rsidRDefault="00F853F3" w:rsidP="00F850B2"/>
        </w:tc>
      </w:tr>
      <w:tr w:rsidR="00F853F3" w14:paraId="7EF4D825"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6C25E3C3" w14:textId="77777777" w:rsidR="00F853F3" w:rsidRPr="00C66397" w:rsidRDefault="00F853F3" w:rsidP="00F850B2">
            <w:pPr>
              <w:rPr>
                <w:rFonts w:cs="Arial"/>
                <w:snapToGrid w:val="0"/>
                <w:sz w:val="16"/>
              </w:rPr>
            </w:pPr>
            <w:r w:rsidRPr="00C66397">
              <w:rPr>
                <w:rFonts w:cs="Arial"/>
                <w:snapToGrid w:val="0"/>
                <w:sz w:val="16"/>
              </w:rPr>
              <w:t>DVPVW_OPGAVE_TYPE</w:t>
            </w:r>
          </w:p>
        </w:tc>
        <w:tc>
          <w:tcPr>
            <w:tcW w:w="236" w:type="pct"/>
            <w:tcBorders>
              <w:top w:val="single" w:sz="6" w:space="0" w:color="auto"/>
              <w:left w:val="single" w:sz="6" w:space="0" w:color="auto"/>
              <w:bottom w:val="single" w:sz="6" w:space="0" w:color="auto"/>
              <w:right w:val="single" w:sz="6" w:space="0" w:color="auto"/>
            </w:tcBorders>
          </w:tcPr>
          <w:p w14:paraId="049F99F1" w14:textId="77777777" w:rsidR="00F853F3" w:rsidRDefault="00F853F3"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9E16DD1" w14:textId="77777777" w:rsidR="00F853F3"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583EDEC4" w14:textId="77777777" w:rsidR="00F853F3" w:rsidRDefault="00F853F3" w:rsidP="00F850B2"/>
        </w:tc>
      </w:tr>
      <w:tr w:rsidR="00F853F3" w14:paraId="202D1B34"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12150692" w14:textId="77777777" w:rsidR="00F853F3" w:rsidRPr="00C66397" w:rsidRDefault="00F853F3" w:rsidP="00F850B2">
            <w:pPr>
              <w:rPr>
                <w:rFonts w:cs="Arial"/>
                <w:snapToGrid w:val="0"/>
                <w:sz w:val="16"/>
              </w:rPr>
            </w:pPr>
            <w:r w:rsidRPr="00C66397">
              <w:rPr>
                <w:rFonts w:cs="Arial"/>
                <w:snapToGrid w:val="0"/>
                <w:sz w:val="16"/>
              </w:rPr>
              <w:t>DVPVW_OPGAVE_MAAND</w:t>
            </w:r>
          </w:p>
        </w:tc>
        <w:tc>
          <w:tcPr>
            <w:tcW w:w="236" w:type="pct"/>
            <w:tcBorders>
              <w:top w:val="single" w:sz="6" w:space="0" w:color="auto"/>
              <w:left w:val="single" w:sz="6" w:space="0" w:color="auto"/>
              <w:bottom w:val="single" w:sz="6" w:space="0" w:color="auto"/>
              <w:right w:val="single" w:sz="6" w:space="0" w:color="auto"/>
            </w:tcBorders>
          </w:tcPr>
          <w:p w14:paraId="4BA9BDB8" w14:textId="77777777" w:rsidR="00F853F3" w:rsidRDefault="00F853F3"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49E01BE7" w14:textId="77777777" w:rsidR="00F853F3"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359B4183" w14:textId="77777777" w:rsidR="00F853F3" w:rsidRDefault="00F853F3" w:rsidP="00F850B2"/>
        </w:tc>
      </w:tr>
      <w:tr w:rsidR="00F853F3" w14:paraId="2124DA50"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7D7960D8" w14:textId="77777777" w:rsidR="00F853F3" w:rsidRPr="00C66397" w:rsidRDefault="00F853F3" w:rsidP="00F850B2">
            <w:pPr>
              <w:rPr>
                <w:rFonts w:cs="Arial"/>
                <w:snapToGrid w:val="0"/>
                <w:sz w:val="16"/>
              </w:rPr>
            </w:pPr>
            <w:r w:rsidRPr="00B54298">
              <w:rPr>
                <w:rFonts w:cs="Arial"/>
                <w:sz w:val="16"/>
                <w:szCs w:val="16"/>
              </w:rPr>
              <w:t>DVPVW_TS_VERVAL</w:t>
            </w:r>
          </w:p>
        </w:tc>
        <w:tc>
          <w:tcPr>
            <w:tcW w:w="236" w:type="pct"/>
            <w:tcBorders>
              <w:top w:val="single" w:sz="6" w:space="0" w:color="auto"/>
              <w:left w:val="single" w:sz="6" w:space="0" w:color="auto"/>
              <w:bottom w:val="single" w:sz="6" w:space="0" w:color="auto"/>
              <w:right w:val="single" w:sz="6" w:space="0" w:color="auto"/>
            </w:tcBorders>
          </w:tcPr>
          <w:p w14:paraId="34853F32" w14:textId="77777777" w:rsidR="00F853F3" w:rsidRDefault="00F853F3" w:rsidP="00F850B2">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76D63D66" w14:textId="77777777" w:rsidR="00F853F3" w:rsidRDefault="00F853F3"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13FE62E6" w14:textId="238A0B8E" w:rsidR="00F853F3" w:rsidRDefault="00F853F3" w:rsidP="00F850B2">
            <w:r>
              <w:rPr>
                <w:rFonts w:cs="Arial"/>
                <w:sz w:val="16"/>
                <w:szCs w:val="16"/>
              </w:rPr>
              <w:t xml:space="preserve">Als </w:t>
            </w:r>
            <w:r w:rsidRPr="00B54298">
              <w:rPr>
                <w:rFonts w:cs="Arial"/>
                <w:sz w:val="16"/>
                <w:szCs w:val="16"/>
              </w:rPr>
              <w:t>DVPVW_TS_VERVAL</w:t>
            </w:r>
            <w:r>
              <w:rPr>
                <w:rFonts w:cs="Arial"/>
                <w:sz w:val="16"/>
                <w:szCs w:val="16"/>
              </w:rPr>
              <w:t xml:space="preserve"> &lt;&gt; leeg dan  </w:t>
            </w:r>
            <w:r w:rsidRPr="007374C8">
              <w:rPr>
                <w:rFonts w:cs="Arial"/>
                <w:sz w:val="16"/>
                <w:szCs w:val="16"/>
              </w:rPr>
              <w:t>CMG</w:t>
            </w:r>
            <w:r w:rsidR="003C7261">
              <w:rPr>
                <w:rFonts w:cs="Arial"/>
                <w:sz w:val="16"/>
                <w:szCs w:val="16"/>
              </w:rPr>
              <w:t>_C_T_</w:t>
            </w:r>
            <w:r w:rsidRPr="007374C8">
              <w:rPr>
                <w:rFonts w:cs="Arial"/>
                <w:sz w:val="16"/>
                <w:szCs w:val="16"/>
              </w:rPr>
              <w:t>DEELNEMER_NP_SEL</w:t>
            </w:r>
            <w:r>
              <w:rPr>
                <w:rFonts w:cs="Arial"/>
                <w:sz w:val="16"/>
                <w:szCs w:val="16"/>
              </w:rPr>
              <w:t>.</w:t>
            </w:r>
            <w:r>
              <w:rPr>
                <w:rFonts w:cs="Arial"/>
                <w:snapToGrid w:val="0"/>
                <w:sz w:val="16"/>
              </w:rPr>
              <w:t>X_OP_TYPE</w:t>
            </w:r>
            <w:r>
              <w:rPr>
                <w:rFonts w:cs="Arial"/>
                <w:sz w:val="16"/>
                <w:szCs w:val="16"/>
              </w:rPr>
              <w:t xml:space="preserve">  = “D”</w:t>
            </w:r>
          </w:p>
        </w:tc>
      </w:tr>
    </w:tbl>
    <w:p w14:paraId="1DD7F0DA" w14:textId="77777777" w:rsidR="00F853F3" w:rsidRDefault="00F853F3" w:rsidP="00F853F3"/>
    <w:p w14:paraId="003FA11C" w14:textId="77777777" w:rsidR="00F853F3" w:rsidRDefault="00F853F3" w:rsidP="00F853F3">
      <w:pPr>
        <w:pStyle w:val="Kop5"/>
      </w:pPr>
      <w:r>
        <w:t>Uitvoer</w:t>
      </w:r>
    </w:p>
    <w:p w14:paraId="24144E58" w14:textId="01EA1916" w:rsidR="00F853F3" w:rsidRDefault="00F853F3" w:rsidP="00F853F3">
      <w:r>
        <w:t xml:space="preserve">0 1 of meer voorkomens. De </w:t>
      </w:r>
      <w:r w:rsidR="002D18D4">
        <w:t>resultaat</w:t>
      </w:r>
      <w:r>
        <w:t xml:space="preserve">verzameling wordt aangeduid met </w:t>
      </w:r>
      <w:r>
        <w:rPr>
          <w:b/>
        </w:rPr>
        <w:t>CMG</w:t>
      </w:r>
      <w:r w:rsidR="003C7261">
        <w:rPr>
          <w:b/>
        </w:rPr>
        <w:t>_C_T_</w:t>
      </w:r>
      <w:r>
        <w:rPr>
          <w:b/>
        </w:rPr>
        <w:t>MELDING</w:t>
      </w:r>
      <w:r w:rsidRPr="00BC25E2">
        <w:rPr>
          <w:b/>
        </w:rPr>
        <w:t>_SEL</w:t>
      </w:r>
      <w:r>
        <w:t>.</w:t>
      </w:r>
      <w:r>
        <w:br/>
      </w:r>
    </w:p>
    <w:p w14:paraId="3A0E4F07" w14:textId="0CD113F2" w:rsidR="00F853F3" w:rsidRDefault="00F853F3" w:rsidP="00004578">
      <w:pPr>
        <w:pStyle w:val="Kop3"/>
      </w:pPr>
      <w:bookmarkStart w:id="231" w:name="_Toc509919593"/>
      <w:r>
        <w:t>Bepaal te verwerken SUB_CMG</w:t>
      </w:r>
      <w:r w:rsidR="003C7261">
        <w:t>_C_T_</w:t>
      </w:r>
      <w:r>
        <w:t>BERICHT</w:t>
      </w:r>
      <w:bookmarkEnd w:id="231"/>
    </w:p>
    <w:p w14:paraId="51FA853A" w14:textId="77777777" w:rsidR="00F853F3" w:rsidRDefault="00F853F3" w:rsidP="00004578">
      <w:pPr>
        <w:pStyle w:val="Kop5"/>
      </w:pPr>
      <w:r>
        <w:t>Functionele beschrijving</w:t>
      </w:r>
    </w:p>
    <w:p w14:paraId="447C83F8" w14:textId="5277D42B" w:rsidR="00F853F3" w:rsidRDefault="00F853F3" w:rsidP="00F853F3">
      <w:r>
        <w:t xml:space="preserve">We verzamelen alle </w:t>
      </w:r>
      <w:proofErr w:type="spellStart"/>
      <w:r>
        <w:t>businesskeys</w:t>
      </w:r>
      <w:proofErr w:type="spellEnd"/>
      <w:r>
        <w:t xml:space="preserve"> uit </w:t>
      </w:r>
      <w:r w:rsidR="002D18D4">
        <w:rPr>
          <w:b/>
        </w:rPr>
        <w:t>CMG</w:t>
      </w:r>
      <w:r w:rsidR="003C7261">
        <w:rPr>
          <w:b/>
        </w:rPr>
        <w:t>_C_T_</w:t>
      </w:r>
      <w:r w:rsidR="002D18D4">
        <w:rPr>
          <w:b/>
        </w:rPr>
        <w:t>MELDING</w:t>
      </w:r>
      <w:r w:rsidR="002D18D4" w:rsidRPr="00BC25E2">
        <w:rPr>
          <w:b/>
        </w:rPr>
        <w:t>_SEL</w:t>
      </w:r>
      <w:r w:rsidR="002D18D4" w:rsidDel="002D18D4">
        <w:t xml:space="preserve"> </w:t>
      </w:r>
      <w:r w:rsidR="00EB7413">
        <w:t>die horen bij de melding</w:t>
      </w:r>
    </w:p>
    <w:p w14:paraId="76B1F2B2" w14:textId="77777777" w:rsidR="00004578" w:rsidRPr="00D673DA" w:rsidRDefault="00004578" w:rsidP="00F853F3"/>
    <w:p w14:paraId="77DFA771" w14:textId="77777777" w:rsidR="00F853F3" w:rsidRDefault="00F853F3" w:rsidP="00004578">
      <w:pPr>
        <w:pStyle w:val="Kop5"/>
      </w:pPr>
      <w:r>
        <w:t>Gegevensfunctie : Selecteer bericht</w:t>
      </w:r>
    </w:p>
    <w:p w14:paraId="5A279EE6" w14:textId="77777777" w:rsidR="00F853F3" w:rsidRDefault="00F853F3" w:rsidP="00F853F3">
      <w:pPr>
        <w:pStyle w:val="Kop5"/>
      </w:pPr>
      <w:proofErr w:type="spellStart"/>
      <w:r>
        <w:t>Selectiepad</w:t>
      </w:r>
      <w:proofErr w:type="spellEnd"/>
    </w:p>
    <w:p w14:paraId="6C5E2C00" w14:textId="5A134BF0" w:rsidR="00F853F3" w:rsidRDefault="00F853F3" w:rsidP="00F853F3">
      <w:r>
        <w:t>CMG</w:t>
      </w:r>
      <w:r w:rsidR="003C7261">
        <w:t>_C_T_</w:t>
      </w:r>
      <w:r>
        <w:t>MELDING_SEL</w:t>
      </w:r>
    </w:p>
    <w:p w14:paraId="73CADD54" w14:textId="3155199E" w:rsidR="00F853F3" w:rsidRDefault="00F853F3" w:rsidP="00F853F3">
      <w:r w:rsidRPr="00CC68B2">
        <w:t xml:space="preserve">         </w:t>
      </w:r>
      <w:r w:rsidRPr="00CC68B2">
        <w:sym w:font="Wingdings" w:char="F0E2"/>
      </w:r>
      <w:r w:rsidRPr="00CC68B2">
        <w:br/>
        <w:t>CMG</w:t>
      </w:r>
      <w:r w:rsidR="003C7261">
        <w:t>_C_T_</w:t>
      </w:r>
      <w:r w:rsidRPr="00CC68B2">
        <w:t>BERICHT</w:t>
      </w:r>
    </w:p>
    <w:p w14:paraId="4899DDEB" w14:textId="77777777" w:rsidR="00F853F3" w:rsidRDefault="00F853F3" w:rsidP="00F853F3"/>
    <w:p w14:paraId="51E36AB2" w14:textId="77777777" w:rsidR="00F853F3" w:rsidRDefault="00F853F3" w:rsidP="00F853F3">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F853F3" w14:paraId="61ABA069"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005A21E3" w14:textId="28C49DAA" w:rsidR="00F853F3" w:rsidRDefault="00F853F3" w:rsidP="00F850B2">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1C80FED7" w14:textId="77777777" w:rsidR="00EB7413" w:rsidRPr="00CC68B2" w:rsidRDefault="00EB7413" w:rsidP="00F850B2">
            <w:pPr>
              <w:rPr>
                <w:rFonts w:cs="Arial"/>
                <w:b/>
                <w:snapToGrid w:val="0"/>
                <w:sz w:val="16"/>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1BBD3F38" w14:textId="77777777" w:rsidR="00F853F3" w:rsidRDefault="00F853F3"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462F1B43" w14:textId="77777777" w:rsidR="00F853F3" w:rsidRPr="00CC68B2" w:rsidRDefault="00F853F3"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1835C3F7" w14:textId="77777777" w:rsidR="00F853F3" w:rsidRDefault="00F853F3"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F853F3" w14:paraId="1BB7EA36"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1035D981" w14:textId="77777777" w:rsidR="00F853F3" w:rsidRPr="00CC68B2" w:rsidRDefault="00F853F3" w:rsidP="00F850B2">
            <w:pPr>
              <w:rPr>
                <w:rFonts w:cs="Arial"/>
                <w:b/>
                <w:snapToGrid w:val="0"/>
                <w:sz w:val="16"/>
              </w:rPr>
            </w:pPr>
            <w:r w:rsidRPr="00CD2BC2">
              <w:rPr>
                <w:rFonts w:cs="Arial"/>
                <w:snapToGrid w:val="0"/>
                <w:sz w:val="16"/>
              </w:rPr>
              <w:t>DVPVW_XH_ID</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7CE5D8EA" w14:textId="77777777" w:rsidR="00F853F3" w:rsidRDefault="00F853F3" w:rsidP="00F850B2">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18BF8BE9" w14:textId="77777777" w:rsidR="00F853F3" w:rsidRPr="00CC68B2" w:rsidRDefault="00F853F3" w:rsidP="00F850B2">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076729B6" w14:textId="77777777" w:rsidR="00F853F3" w:rsidRPr="00CC68B2" w:rsidRDefault="00F853F3" w:rsidP="00F850B2">
            <w:pPr>
              <w:rPr>
                <w:rFonts w:cs="Arial"/>
                <w:b/>
                <w:snapToGrid w:val="0"/>
                <w:sz w:val="16"/>
              </w:rPr>
            </w:pPr>
          </w:p>
        </w:tc>
      </w:tr>
      <w:tr w:rsidR="00F853F3" w14:paraId="47472A39"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79A0CAD8" w14:textId="77777777" w:rsidR="00F853F3" w:rsidRDefault="00F853F3" w:rsidP="00F850B2">
            <w:pPr>
              <w:rPr>
                <w:rFonts w:cs="Arial"/>
                <w:sz w:val="16"/>
                <w:szCs w:val="16"/>
              </w:rPr>
            </w:pPr>
            <w:r w:rsidRPr="0024556D">
              <w:rPr>
                <w:rFonts w:cs="Arial"/>
                <w:sz w:val="16"/>
                <w:szCs w:val="16"/>
              </w:rPr>
              <w:t>DVPVW_XML_HEADER_TABEL</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2892A746" w14:textId="77777777" w:rsidR="00F853F3" w:rsidRDefault="00F853F3" w:rsidP="00F850B2">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1D27E400" w14:textId="77777777" w:rsidR="00F853F3" w:rsidRPr="00CC68B2" w:rsidRDefault="00F853F3" w:rsidP="00F850B2">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1E6296FD" w14:textId="77777777" w:rsidR="00F853F3" w:rsidRPr="00CC68B2" w:rsidRDefault="00F853F3" w:rsidP="00F850B2">
            <w:pPr>
              <w:rPr>
                <w:rFonts w:cs="Arial"/>
                <w:b/>
                <w:snapToGrid w:val="0"/>
                <w:sz w:val="16"/>
              </w:rPr>
            </w:pPr>
          </w:p>
        </w:tc>
      </w:tr>
      <w:tr w:rsidR="00F853F3" w14:paraId="51B482DF"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1CD2B804" w14:textId="19E13F61" w:rsidR="00F853F3" w:rsidRDefault="00F853F3" w:rsidP="00F850B2">
            <w:pPr>
              <w:rPr>
                <w:rFonts w:cs="Arial"/>
                <w:b/>
                <w:snapToGrid w:val="0"/>
                <w:sz w:val="16"/>
              </w:rPr>
            </w:pPr>
            <w:r w:rsidRPr="00CC68B2">
              <w:rPr>
                <w:rFonts w:cs="Arial"/>
                <w:b/>
                <w:snapToGrid w:val="0"/>
                <w:sz w:val="16"/>
              </w:rPr>
              <w:lastRenderedPageBreak/>
              <w:t>CMG</w:t>
            </w:r>
            <w:r w:rsidR="003C7261">
              <w:rPr>
                <w:rFonts w:cs="Arial"/>
                <w:b/>
                <w:snapToGrid w:val="0"/>
                <w:sz w:val="16"/>
              </w:rPr>
              <w:t>_C_T_</w:t>
            </w:r>
            <w:r w:rsidRPr="00CC68B2">
              <w:rPr>
                <w:rFonts w:cs="Arial"/>
                <w:b/>
                <w:snapToGrid w:val="0"/>
                <w:sz w:val="16"/>
              </w:rPr>
              <w:t>BERICHT (alias: X2)</w:t>
            </w:r>
          </w:p>
          <w:p w14:paraId="102B9D09" w14:textId="77777777" w:rsidR="00EB7413" w:rsidRDefault="00EB7413" w:rsidP="00F850B2">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74340AF4" w14:textId="77777777" w:rsidR="00F853F3" w:rsidRDefault="00F853F3"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0B9524AF" w14:textId="77777777" w:rsidR="00F853F3" w:rsidRPr="00CC68B2" w:rsidRDefault="00F853F3"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73AD12BB" w14:textId="77777777" w:rsidR="00F853F3" w:rsidRDefault="00F853F3"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F853F3" w14:paraId="74B685B4"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150D976E" w14:textId="77777777" w:rsidR="00F853F3" w:rsidRPr="00310F73" w:rsidRDefault="00F853F3" w:rsidP="00F850B2">
            <w:r w:rsidRPr="00CD2BC2">
              <w:rPr>
                <w:rFonts w:cs="Arial"/>
                <w:snapToGrid w:val="0"/>
                <w:sz w:val="16"/>
              </w:rPr>
              <w:t>XH_ID</w:t>
            </w:r>
          </w:p>
        </w:tc>
        <w:tc>
          <w:tcPr>
            <w:tcW w:w="291" w:type="pct"/>
            <w:tcBorders>
              <w:top w:val="single" w:sz="6" w:space="0" w:color="auto"/>
              <w:left w:val="single" w:sz="6" w:space="0" w:color="auto"/>
              <w:bottom w:val="single" w:sz="6" w:space="0" w:color="auto"/>
              <w:right w:val="single" w:sz="6" w:space="0" w:color="auto"/>
            </w:tcBorders>
          </w:tcPr>
          <w:p w14:paraId="45771873" w14:textId="77777777" w:rsidR="00F853F3" w:rsidRDefault="00F853F3" w:rsidP="00F850B2"/>
        </w:tc>
        <w:tc>
          <w:tcPr>
            <w:tcW w:w="356" w:type="pct"/>
            <w:tcBorders>
              <w:top w:val="single" w:sz="6" w:space="0" w:color="auto"/>
              <w:left w:val="single" w:sz="6" w:space="0" w:color="auto"/>
              <w:bottom w:val="single" w:sz="6" w:space="0" w:color="auto"/>
              <w:right w:val="single" w:sz="6" w:space="0" w:color="auto"/>
            </w:tcBorders>
          </w:tcPr>
          <w:p w14:paraId="04F1C42E" w14:textId="77777777" w:rsidR="00F853F3" w:rsidRDefault="00F853F3" w:rsidP="00F850B2">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49FFC85D" w14:textId="77777777" w:rsidR="00F853F3" w:rsidRDefault="00F853F3" w:rsidP="00F850B2">
            <w:r>
              <w:rPr>
                <w:rFonts w:cs="Arial"/>
                <w:snapToGrid w:val="0"/>
                <w:sz w:val="16"/>
              </w:rPr>
              <w:t>=X1.</w:t>
            </w:r>
            <w:r w:rsidRPr="00CD2BC2">
              <w:rPr>
                <w:rFonts w:cs="Arial"/>
                <w:snapToGrid w:val="0"/>
                <w:sz w:val="16"/>
              </w:rPr>
              <w:t>DVPVW_XH_ID</w:t>
            </w:r>
          </w:p>
        </w:tc>
      </w:tr>
      <w:tr w:rsidR="00F853F3" w14:paraId="121B6878"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19343624" w14:textId="77777777" w:rsidR="00F853F3" w:rsidRPr="00310F73" w:rsidRDefault="00F853F3" w:rsidP="00F850B2">
            <w:r w:rsidRPr="0024556D">
              <w:rPr>
                <w:rFonts w:cs="Arial"/>
                <w:snapToGrid w:val="0"/>
                <w:sz w:val="16"/>
              </w:rPr>
              <w:t>XML_HEADER_TABEL</w:t>
            </w:r>
          </w:p>
        </w:tc>
        <w:tc>
          <w:tcPr>
            <w:tcW w:w="291" w:type="pct"/>
            <w:tcBorders>
              <w:top w:val="single" w:sz="6" w:space="0" w:color="auto"/>
              <w:left w:val="single" w:sz="6" w:space="0" w:color="auto"/>
              <w:bottom w:val="single" w:sz="6" w:space="0" w:color="auto"/>
              <w:right w:val="single" w:sz="6" w:space="0" w:color="auto"/>
            </w:tcBorders>
          </w:tcPr>
          <w:p w14:paraId="030DBE5A" w14:textId="77777777" w:rsidR="00F853F3" w:rsidRDefault="00F853F3" w:rsidP="00F850B2"/>
        </w:tc>
        <w:tc>
          <w:tcPr>
            <w:tcW w:w="356" w:type="pct"/>
            <w:tcBorders>
              <w:top w:val="single" w:sz="6" w:space="0" w:color="auto"/>
              <w:left w:val="single" w:sz="6" w:space="0" w:color="auto"/>
              <w:bottom w:val="single" w:sz="6" w:space="0" w:color="auto"/>
              <w:right w:val="single" w:sz="6" w:space="0" w:color="auto"/>
            </w:tcBorders>
          </w:tcPr>
          <w:p w14:paraId="414C29CF" w14:textId="77777777" w:rsidR="00F853F3" w:rsidRPr="00CD2BC2" w:rsidRDefault="00F853F3" w:rsidP="00F850B2">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21ECBD00" w14:textId="77777777" w:rsidR="00F853F3" w:rsidRDefault="00F853F3" w:rsidP="00F850B2">
            <w:r w:rsidRPr="00CD2BC2">
              <w:rPr>
                <w:rFonts w:cs="Arial"/>
                <w:snapToGrid w:val="0"/>
                <w:sz w:val="16"/>
              </w:rPr>
              <w:t>=X1</w:t>
            </w:r>
            <w:r>
              <w:rPr>
                <w:rFonts w:cs="Arial"/>
                <w:snapToGrid w:val="0"/>
                <w:sz w:val="16"/>
              </w:rPr>
              <w:t>.</w:t>
            </w:r>
            <w:r w:rsidRPr="0024556D">
              <w:rPr>
                <w:rFonts w:cs="Arial"/>
                <w:sz w:val="16"/>
                <w:szCs w:val="16"/>
              </w:rPr>
              <w:t>DVPVW_XML_HEADER_TABEL</w:t>
            </w:r>
          </w:p>
        </w:tc>
      </w:tr>
      <w:tr w:rsidR="00F853F3" w14:paraId="4D6FFAFB"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4083714D" w14:textId="77777777" w:rsidR="00F853F3" w:rsidRPr="00310F73" w:rsidRDefault="00F853F3" w:rsidP="00F850B2">
            <w:r w:rsidRPr="00B54298">
              <w:rPr>
                <w:rFonts w:cs="Arial"/>
                <w:snapToGrid w:val="0"/>
                <w:sz w:val="16"/>
              </w:rPr>
              <w:t>RSINBRON</w:t>
            </w:r>
          </w:p>
        </w:tc>
        <w:tc>
          <w:tcPr>
            <w:tcW w:w="291" w:type="pct"/>
            <w:tcBorders>
              <w:top w:val="single" w:sz="6" w:space="0" w:color="auto"/>
              <w:left w:val="single" w:sz="6" w:space="0" w:color="auto"/>
              <w:bottom w:val="single" w:sz="6" w:space="0" w:color="auto"/>
              <w:right w:val="single" w:sz="6" w:space="0" w:color="auto"/>
            </w:tcBorders>
          </w:tcPr>
          <w:p w14:paraId="0D9E692C" w14:textId="77777777" w:rsidR="00F853F3" w:rsidRDefault="00F853F3"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11357A6E" w14:textId="77777777" w:rsidR="00F853F3" w:rsidRDefault="00F853F3" w:rsidP="00F850B2">
            <w:r>
              <w:t>X</w:t>
            </w:r>
          </w:p>
        </w:tc>
        <w:tc>
          <w:tcPr>
            <w:tcW w:w="2172" w:type="pct"/>
            <w:tcBorders>
              <w:top w:val="single" w:sz="6" w:space="0" w:color="auto"/>
              <w:left w:val="single" w:sz="6" w:space="0" w:color="auto"/>
              <w:bottom w:val="single" w:sz="6" w:space="0" w:color="auto"/>
              <w:right w:val="single" w:sz="6" w:space="0" w:color="auto"/>
            </w:tcBorders>
          </w:tcPr>
          <w:p w14:paraId="4BA67F57" w14:textId="77777777" w:rsidR="00F853F3" w:rsidRDefault="00F853F3" w:rsidP="00F850B2"/>
        </w:tc>
      </w:tr>
      <w:tr w:rsidR="00F853F3" w14:paraId="612E87BA"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5BFC48DF" w14:textId="77777777" w:rsidR="00F853F3" w:rsidRDefault="00F853F3" w:rsidP="00F850B2">
            <w:r w:rsidRPr="00E35513">
              <w:rPr>
                <w:rFonts w:cs="Arial"/>
                <w:snapToGrid w:val="0"/>
                <w:sz w:val="16"/>
              </w:rPr>
              <w:t>BELASTINGJAAR</w:t>
            </w:r>
          </w:p>
        </w:tc>
        <w:tc>
          <w:tcPr>
            <w:tcW w:w="291" w:type="pct"/>
            <w:tcBorders>
              <w:top w:val="single" w:sz="6" w:space="0" w:color="auto"/>
              <w:left w:val="single" w:sz="6" w:space="0" w:color="auto"/>
              <w:bottom w:val="single" w:sz="6" w:space="0" w:color="auto"/>
              <w:right w:val="single" w:sz="6" w:space="0" w:color="auto"/>
            </w:tcBorders>
          </w:tcPr>
          <w:p w14:paraId="78847D1B" w14:textId="77777777" w:rsidR="00F853F3" w:rsidRDefault="00F853F3"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0DC07CCF" w14:textId="77777777" w:rsidR="00F853F3" w:rsidRDefault="00F853F3" w:rsidP="00F850B2">
            <w:r>
              <w:t>X</w:t>
            </w:r>
          </w:p>
        </w:tc>
        <w:tc>
          <w:tcPr>
            <w:tcW w:w="2172" w:type="pct"/>
            <w:tcBorders>
              <w:top w:val="single" w:sz="6" w:space="0" w:color="auto"/>
              <w:left w:val="single" w:sz="6" w:space="0" w:color="auto"/>
              <w:bottom w:val="single" w:sz="6" w:space="0" w:color="auto"/>
              <w:right w:val="single" w:sz="6" w:space="0" w:color="auto"/>
            </w:tcBorders>
          </w:tcPr>
          <w:p w14:paraId="2C80B863" w14:textId="77777777" w:rsidR="00F853F3" w:rsidRDefault="00F853F3" w:rsidP="00F850B2"/>
        </w:tc>
      </w:tr>
      <w:tr w:rsidR="00F853F3" w14:paraId="54C8B3CF"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5119DBA3" w14:textId="77777777" w:rsidR="00F853F3" w:rsidRDefault="00F853F3" w:rsidP="00F850B2">
            <w:r>
              <w:rPr>
                <w:rFonts w:cs="Arial"/>
                <w:snapToGrid w:val="0"/>
                <w:sz w:val="16"/>
              </w:rPr>
              <w:t>AANLEVERINGSNUMMER</w:t>
            </w:r>
          </w:p>
        </w:tc>
        <w:tc>
          <w:tcPr>
            <w:tcW w:w="291" w:type="pct"/>
            <w:tcBorders>
              <w:top w:val="single" w:sz="6" w:space="0" w:color="auto"/>
              <w:left w:val="single" w:sz="6" w:space="0" w:color="auto"/>
              <w:bottom w:val="single" w:sz="6" w:space="0" w:color="auto"/>
              <w:right w:val="single" w:sz="6" w:space="0" w:color="auto"/>
            </w:tcBorders>
          </w:tcPr>
          <w:p w14:paraId="680BD9B9" w14:textId="77777777" w:rsidR="00F853F3" w:rsidRDefault="00F853F3"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29AC826C" w14:textId="77777777" w:rsidR="00F853F3" w:rsidRDefault="00F853F3"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5A143882" w14:textId="77777777" w:rsidR="00F853F3" w:rsidRDefault="00F853F3" w:rsidP="00F850B2"/>
        </w:tc>
      </w:tr>
    </w:tbl>
    <w:p w14:paraId="32A6EB36" w14:textId="1D04E4A6" w:rsidR="00F853F3" w:rsidRPr="00D673DA" w:rsidRDefault="00F853F3" w:rsidP="00F853F3">
      <w:r>
        <w:t>(direct koppelen CMG</w:t>
      </w:r>
      <w:r w:rsidR="003C7261">
        <w:t>_C_T_</w:t>
      </w:r>
      <w:r>
        <w:t>MELDING en CMG</w:t>
      </w:r>
      <w:r w:rsidR="003C7261">
        <w:t>_C_T_</w:t>
      </w:r>
      <w:r>
        <w:t xml:space="preserve">BERICHT in de HSEL geeft foutmelding </w:t>
      </w:r>
      <w:r w:rsidRPr="004469FF">
        <w:t>THE STATEMENT IS TOO LONG OR TOO COMPLEX</w:t>
      </w:r>
      <w:r>
        <w:t xml:space="preserve"> )</w:t>
      </w:r>
    </w:p>
    <w:p w14:paraId="5F25172E" w14:textId="77777777" w:rsidR="00F853F3" w:rsidRDefault="00F853F3" w:rsidP="00F853F3"/>
    <w:p w14:paraId="2CF727CA" w14:textId="77777777" w:rsidR="00F853F3" w:rsidRDefault="00F853F3" w:rsidP="00F853F3">
      <w:pPr>
        <w:pStyle w:val="Kop5"/>
      </w:pPr>
      <w:r>
        <w:t>Uitvoer</w:t>
      </w:r>
    </w:p>
    <w:p w14:paraId="20BE2F53" w14:textId="0C2D3C93" w:rsidR="00F853F3" w:rsidRDefault="00F853F3" w:rsidP="00F853F3">
      <w:r>
        <w:t xml:space="preserve">0 1 of meer voorkomens. De verzameling wordt aangeduid met </w:t>
      </w:r>
      <w:r>
        <w:rPr>
          <w:b/>
        </w:rPr>
        <w:t>CMG</w:t>
      </w:r>
      <w:r w:rsidR="003C7261">
        <w:rPr>
          <w:b/>
        </w:rPr>
        <w:t>_C_T_</w:t>
      </w:r>
      <w:r>
        <w:rPr>
          <w:b/>
        </w:rPr>
        <w:t>BERICHT</w:t>
      </w:r>
      <w:r w:rsidRPr="00BC25E2">
        <w:rPr>
          <w:b/>
        </w:rPr>
        <w:t>_SEL</w:t>
      </w:r>
      <w:r>
        <w:t>.</w:t>
      </w:r>
      <w:r>
        <w:br/>
        <w:t xml:space="preserve">Voeg het resultaat toe aan </w:t>
      </w:r>
      <w:r>
        <w:rPr>
          <w:b/>
        </w:rPr>
        <w:t>CMG</w:t>
      </w:r>
      <w:r w:rsidR="003C7261">
        <w:rPr>
          <w:b/>
        </w:rPr>
        <w:t>_C_T_</w:t>
      </w:r>
      <w:r>
        <w:rPr>
          <w:b/>
        </w:rPr>
        <w:t>MELDING_SEL</w:t>
      </w:r>
    </w:p>
    <w:p w14:paraId="3B2A4CCF" w14:textId="77777777" w:rsidR="00F853F3" w:rsidRDefault="00F853F3" w:rsidP="00F853F3">
      <w:pPr>
        <w:pStyle w:val="Kop5"/>
      </w:pPr>
      <w:r>
        <w:t>Afwijkende uitvoer</w:t>
      </w:r>
    </w:p>
    <w:p w14:paraId="5CD7BDEB" w14:textId="5AEA2DEC" w:rsidR="00F853F3" w:rsidRDefault="00EB7413" w:rsidP="00F853F3">
      <w:r>
        <w:t>n.v.t.</w:t>
      </w:r>
    </w:p>
    <w:p w14:paraId="5B9DD0C3" w14:textId="77777777" w:rsidR="00F853F3" w:rsidRDefault="00F853F3" w:rsidP="00004578">
      <w:pPr>
        <w:pStyle w:val="Kop3"/>
      </w:pPr>
      <w:bookmarkStart w:id="232" w:name="_Toc509919594"/>
      <w:r>
        <w:t>Bepaal te verwerken SUB_H_FIN_MELDING_SK</w:t>
      </w:r>
      <w:bookmarkEnd w:id="232"/>
    </w:p>
    <w:p w14:paraId="505EB45C" w14:textId="77777777" w:rsidR="00F853F3" w:rsidRDefault="00F853F3" w:rsidP="00004578">
      <w:pPr>
        <w:pStyle w:val="Kop5"/>
      </w:pPr>
      <w:r>
        <w:t>Functionele beschrijving</w:t>
      </w:r>
    </w:p>
    <w:p w14:paraId="1EE248DB" w14:textId="7E72965B" w:rsidR="00F853F3" w:rsidRDefault="00F853F3" w:rsidP="00F853F3">
      <w:r>
        <w:t>We selecteren nu de SK</w:t>
      </w:r>
      <w:r w:rsidR="002B5270">
        <w:t xml:space="preserve"> </w:t>
      </w:r>
      <w:r w:rsidR="00EB7413">
        <w:t xml:space="preserve">uit H_FIN_MELDING  </w:t>
      </w:r>
    </w:p>
    <w:p w14:paraId="4437A376" w14:textId="77777777" w:rsidR="00004578" w:rsidRPr="00D673DA" w:rsidRDefault="00004578" w:rsidP="00F853F3"/>
    <w:p w14:paraId="6A11ABD5" w14:textId="77777777" w:rsidR="00F853F3" w:rsidRDefault="00F853F3" w:rsidP="00004578">
      <w:pPr>
        <w:pStyle w:val="Kop5"/>
      </w:pPr>
      <w:r>
        <w:t xml:space="preserve">Gegevensfunctie : Selecteer </w:t>
      </w:r>
      <w:r w:rsidRPr="00522C6C">
        <w:t>H_FIN_MELDING</w:t>
      </w:r>
    </w:p>
    <w:p w14:paraId="42FA0603" w14:textId="77777777" w:rsidR="00F853F3" w:rsidRDefault="00F853F3" w:rsidP="00F853F3"/>
    <w:p w14:paraId="4EC506C1" w14:textId="77777777" w:rsidR="00EB7413" w:rsidRDefault="00EB7413" w:rsidP="00EB7413">
      <w:pPr>
        <w:pStyle w:val="Kop5"/>
      </w:pPr>
      <w:proofErr w:type="spellStart"/>
      <w:r>
        <w:t>Selectiepad</w:t>
      </w:r>
      <w:proofErr w:type="spellEnd"/>
    </w:p>
    <w:p w14:paraId="0CC56FB1" w14:textId="3E798707" w:rsidR="00F853F3" w:rsidRDefault="00F853F3" w:rsidP="00F853F3">
      <w:r>
        <w:t>CMG</w:t>
      </w:r>
      <w:r w:rsidR="003C7261">
        <w:t>_C_T_</w:t>
      </w:r>
      <w:r>
        <w:t>MELDING_SEL</w:t>
      </w:r>
    </w:p>
    <w:p w14:paraId="0D5AA189" w14:textId="77777777" w:rsidR="00F853F3" w:rsidRPr="00CC68B2" w:rsidRDefault="00F853F3" w:rsidP="00F853F3">
      <w:pPr>
        <w:rPr>
          <w:b/>
        </w:rPr>
      </w:pPr>
      <w:r w:rsidRPr="00CC68B2">
        <w:t xml:space="preserve">         </w:t>
      </w:r>
      <w:r w:rsidRPr="00CC68B2">
        <w:sym w:font="Wingdings" w:char="F0E2"/>
      </w:r>
      <w:r w:rsidRPr="00CC68B2">
        <w:br/>
        <w:t>H_FIN_MELDING</w:t>
      </w:r>
    </w:p>
    <w:p w14:paraId="68F3BC24" w14:textId="77777777" w:rsidR="00F853F3" w:rsidRDefault="00F853F3" w:rsidP="00F853F3"/>
    <w:p w14:paraId="698593D5" w14:textId="180BE924" w:rsidR="00F853F3" w:rsidRDefault="00EB7413" w:rsidP="00EB7413">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F853F3" w:rsidRPr="006848BA" w14:paraId="2178DBA7" w14:textId="77777777" w:rsidTr="00F850B2">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4853BA7" w14:textId="573DF726" w:rsidR="00F853F3" w:rsidRDefault="00F853F3" w:rsidP="00F850B2">
            <w:pPr>
              <w:rPr>
                <w:rFonts w:cs="Arial"/>
                <w:b/>
                <w:snapToGrid w:val="0"/>
                <w:sz w:val="16"/>
              </w:rPr>
            </w:pPr>
            <w:r>
              <w:rPr>
                <w:rFonts w:cs="Arial"/>
                <w:b/>
                <w:snapToGrid w:val="0"/>
                <w:sz w:val="16"/>
              </w:rPr>
              <w:t>CMG</w:t>
            </w:r>
            <w:r w:rsidR="003C7261">
              <w:rPr>
                <w:rFonts w:cs="Arial"/>
                <w:b/>
                <w:snapToGrid w:val="0"/>
                <w:sz w:val="16"/>
              </w:rPr>
              <w:t>_C_T_</w:t>
            </w:r>
            <w:r>
              <w:rPr>
                <w:rFonts w:cs="Arial"/>
                <w:b/>
                <w:snapToGrid w:val="0"/>
                <w:sz w:val="16"/>
              </w:rPr>
              <w:t>MELDING_SEL</w:t>
            </w:r>
            <w:r w:rsidRPr="00C66397">
              <w:rPr>
                <w:rFonts w:cs="Arial"/>
                <w:b/>
                <w:snapToGrid w:val="0"/>
                <w:sz w:val="16"/>
              </w:rPr>
              <w:t xml:space="preserve"> </w:t>
            </w:r>
          </w:p>
          <w:p w14:paraId="464E5760" w14:textId="77777777" w:rsidR="00F853F3" w:rsidRPr="006848BA" w:rsidRDefault="00F853F3" w:rsidP="00F850B2">
            <w:pPr>
              <w:rPr>
                <w:b/>
                <w:sz w:val="16"/>
                <w:szCs w:val="16"/>
              </w:rPr>
            </w:pPr>
            <w:r>
              <w:rPr>
                <w:rFonts w:cs="Arial"/>
                <w:b/>
                <w:snapToGrid w:val="0"/>
                <w:sz w:val="16"/>
              </w:rPr>
              <w:t>(</w:t>
            </w:r>
            <w:r w:rsidRPr="004A31D1">
              <w:rPr>
                <w:rFonts w:cs="Arial"/>
                <w:b/>
                <w:snapToGrid w:val="0"/>
                <w:sz w:val="16"/>
              </w:rPr>
              <w:t>alias X1</w:t>
            </w:r>
            <w:r>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67AD252" w14:textId="77777777" w:rsidR="00F853F3" w:rsidRDefault="00F853F3"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0E36276" w14:textId="77777777" w:rsidR="00F853F3" w:rsidRDefault="00F853F3" w:rsidP="00F850B2">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5E453E6E" w14:textId="77777777" w:rsidR="00F853F3" w:rsidRPr="006848BA" w:rsidRDefault="00F853F3" w:rsidP="00F850B2">
            <w:pPr>
              <w:rPr>
                <w:b/>
                <w:sz w:val="16"/>
                <w:szCs w:val="16"/>
              </w:rPr>
            </w:pPr>
          </w:p>
        </w:tc>
      </w:tr>
      <w:tr w:rsidR="00F853F3" w:rsidRPr="00FD0F8F" w14:paraId="7D3937B7" w14:textId="77777777" w:rsidTr="00F850B2">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48F5967" w14:textId="77777777" w:rsidR="00F853F3" w:rsidRPr="00CA2FEF" w:rsidRDefault="00F853F3" w:rsidP="00F850B2">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65A60C" w14:textId="77777777" w:rsidR="00F853F3" w:rsidRPr="00CA2FE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8A00E33" w14:textId="77777777" w:rsidR="00F853F3" w:rsidRPr="00CA2FE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F4D8D7A" w14:textId="77777777" w:rsidR="00F853F3" w:rsidRPr="00CA2FEF" w:rsidRDefault="00F853F3" w:rsidP="00F850B2">
            <w:pPr>
              <w:rPr>
                <w:rFonts w:cs="Arial"/>
                <w:snapToGrid w:val="0"/>
                <w:sz w:val="16"/>
              </w:rPr>
            </w:pPr>
          </w:p>
        </w:tc>
      </w:tr>
      <w:tr w:rsidR="00F853F3" w:rsidRPr="00FD0F8F" w14:paraId="07A0276C" w14:textId="77777777" w:rsidTr="00F850B2">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1B62BE" w14:textId="77777777" w:rsidR="00F853F3" w:rsidRPr="00CA2FEF" w:rsidRDefault="00F853F3" w:rsidP="00F850B2">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A7BEDC" w14:textId="77777777" w:rsidR="00F853F3" w:rsidRPr="00CA2FE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51BB5E" w14:textId="77777777" w:rsidR="00F853F3" w:rsidRPr="00CA2FE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8DB686" w14:textId="77777777" w:rsidR="00F853F3" w:rsidRPr="00CA2FEF" w:rsidRDefault="00F853F3" w:rsidP="00F850B2">
            <w:pPr>
              <w:rPr>
                <w:rFonts w:cs="Arial"/>
                <w:snapToGrid w:val="0"/>
                <w:sz w:val="16"/>
              </w:rPr>
            </w:pPr>
          </w:p>
        </w:tc>
      </w:tr>
      <w:tr w:rsidR="00F853F3" w:rsidRPr="00FD0F8F" w14:paraId="51C8BA48" w14:textId="77777777" w:rsidTr="00F850B2">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150DB6" w14:textId="77777777" w:rsidR="00F853F3" w:rsidRPr="00FD0F8F" w:rsidRDefault="00F853F3" w:rsidP="00F850B2">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BBD0CB" w14:textId="77777777" w:rsidR="00F853F3" w:rsidRPr="00FD0F8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45AEC7" w14:textId="77777777" w:rsidR="00F853F3" w:rsidRPr="00FD0F8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4EB027" w14:textId="77777777" w:rsidR="00F853F3" w:rsidRPr="00FD0F8F" w:rsidRDefault="00F853F3" w:rsidP="00F850B2">
            <w:pPr>
              <w:rPr>
                <w:rFonts w:cs="Arial"/>
                <w:snapToGrid w:val="0"/>
                <w:sz w:val="16"/>
              </w:rPr>
            </w:pPr>
          </w:p>
        </w:tc>
      </w:tr>
      <w:tr w:rsidR="00F853F3" w:rsidRPr="00FD0F8F" w14:paraId="2BDC169F" w14:textId="77777777" w:rsidTr="00F850B2">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9F4E80" w14:textId="77777777" w:rsidR="00F853F3" w:rsidRPr="00FD0F8F" w:rsidRDefault="00F853F3" w:rsidP="00F850B2">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933F05" w14:textId="77777777" w:rsidR="00F853F3" w:rsidRPr="00FD0F8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E57755" w14:textId="77777777" w:rsidR="00F853F3" w:rsidRPr="00FD0F8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1FF3E2" w14:textId="77777777" w:rsidR="00F853F3" w:rsidRPr="00FD0F8F" w:rsidRDefault="00F853F3" w:rsidP="00F850B2">
            <w:pPr>
              <w:rPr>
                <w:rFonts w:cs="Arial"/>
                <w:snapToGrid w:val="0"/>
                <w:sz w:val="16"/>
              </w:rPr>
            </w:pPr>
          </w:p>
        </w:tc>
      </w:tr>
      <w:tr w:rsidR="00F853F3" w:rsidRPr="00FD0F8F" w14:paraId="64E963EC" w14:textId="77777777" w:rsidTr="00F850B2">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55C8C6E" w14:textId="77777777" w:rsidR="00F853F3" w:rsidRPr="00FD0F8F" w:rsidRDefault="00F853F3" w:rsidP="00F850B2">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A843A6B" w14:textId="77777777" w:rsidR="00F853F3" w:rsidRPr="00FD0F8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DC1E845" w14:textId="77777777" w:rsidR="00F853F3" w:rsidRPr="00FD0F8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2F89143" w14:textId="77777777" w:rsidR="00F853F3" w:rsidRPr="00FD0F8F" w:rsidRDefault="00F853F3" w:rsidP="00F850B2">
            <w:pPr>
              <w:rPr>
                <w:rFonts w:cs="Arial"/>
                <w:snapToGrid w:val="0"/>
                <w:sz w:val="16"/>
              </w:rPr>
            </w:pPr>
          </w:p>
        </w:tc>
      </w:tr>
      <w:tr w:rsidR="00F853F3" w:rsidRPr="00FD0F8F" w14:paraId="5A334919" w14:textId="77777777" w:rsidTr="00F850B2">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AB317E" w14:textId="77777777" w:rsidR="00F853F3" w:rsidRPr="00FD0F8F" w:rsidRDefault="00F853F3" w:rsidP="00F850B2">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96AA09" w14:textId="77777777" w:rsidR="00F853F3" w:rsidRPr="00FD0F8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05C707" w14:textId="77777777" w:rsidR="00F853F3" w:rsidRPr="00FD0F8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5B13461" w14:textId="77777777" w:rsidR="00F853F3" w:rsidRPr="00FD0F8F" w:rsidRDefault="00F853F3" w:rsidP="00F850B2">
            <w:pPr>
              <w:rPr>
                <w:rFonts w:cs="Arial"/>
                <w:snapToGrid w:val="0"/>
                <w:sz w:val="16"/>
              </w:rPr>
            </w:pPr>
          </w:p>
        </w:tc>
      </w:tr>
      <w:tr w:rsidR="00F853F3" w:rsidRPr="00FD0F8F" w14:paraId="0D6880FF" w14:textId="77777777" w:rsidTr="00F850B2">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C883871" w14:textId="77777777" w:rsidR="00F853F3" w:rsidRPr="00FD0F8F" w:rsidRDefault="00F853F3" w:rsidP="00F850B2">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EA4AA1" w14:textId="77777777" w:rsidR="00F853F3" w:rsidRPr="00FD0F8F" w:rsidRDefault="00F853F3"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3DB478" w14:textId="77777777" w:rsidR="00F853F3" w:rsidRPr="00FD0F8F" w:rsidRDefault="00F853F3" w:rsidP="00F850B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54118FD" w14:textId="77777777" w:rsidR="00F853F3" w:rsidRPr="00FD0F8F" w:rsidRDefault="00F853F3" w:rsidP="00F850B2">
            <w:pPr>
              <w:rPr>
                <w:rFonts w:cs="Arial"/>
                <w:snapToGrid w:val="0"/>
                <w:sz w:val="16"/>
              </w:rPr>
            </w:pPr>
          </w:p>
        </w:tc>
      </w:tr>
      <w:tr w:rsidR="00F853F3" w:rsidRPr="006848BA" w14:paraId="18B43B19" w14:textId="77777777" w:rsidTr="00F850B2">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D297D5E" w14:textId="77777777" w:rsidR="00F853F3" w:rsidRPr="006848BA" w:rsidRDefault="00F853F3" w:rsidP="00F850B2">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3BBB6AF9" w14:textId="77777777" w:rsidR="00F853F3" w:rsidRPr="006848BA" w:rsidRDefault="00F853F3"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003949F" w14:textId="77777777" w:rsidR="00F853F3" w:rsidRPr="006848BA" w:rsidRDefault="00F853F3" w:rsidP="00F850B2">
            <w:pPr>
              <w:ind w:right="-70"/>
              <w:rPr>
                <w:b/>
                <w:sz w:val="16"/>
                <w:szCs w:val="16"/>
              </w:rPr>
            </w:pPr>
            <w:proofErr w:type="spellStart"/>
            <w:r>
              <w:rPr>
                <w:b/>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pct15" w:color="auto" w:fill="auto"/>
          </w:tcPr>
          <w:p w14:paraId="44695A26" w14:textId="77777777" w:rsidR="00F853F3" w:rsidRPr="006848BA" w:rsidRDefault="00F853F3" w:rsidP="00F850B2">
            <w:pPr>
              <w:rPr>
                <w:b/>
                <w:sz w:val="16"/>
                <w:szCs w:val="16"/>
              </w:rPr>
            </w:pPr>
          </w:p>
        </w:tc>
      </w:tr>
      <w:tr w:rsidR="00F853F3" w:rsidRPr="006848BA" w14:paraId="470F4FF0"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54BF902" w14:textId="77777777" w:rsidR="00F853F3" w:rsidRPr="006848BA" w:rsidRDefault="00F853F3" w:rsidP="00F850B2">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5E9CB424" w14:textId="77777777" w:rsidR="00F853F3" w:rsidRPr="006848BA" w:rsidRDefault="00F853F3" w:rsidP="00F850B2">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B7B0EE" w14:textId="77777777" w:rsidR="00F853F3" w:rsidRPr="006848BA" w:rsidRDefault="00F853F3" w:rsidP="00F850B2">
            <w:pPr>
              <w:ind w:right="-70"/>
              <w:rPr>
                <w:rFonts w:cs="Arial"/>
                <w:sz w:val="16"/>
                <w:szCs w:val="16"/>
              </w:rPr>
            </w:pPr>
            <w:r w:rsidRPr="006848BA">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0B6ADB" w14:textId="77777777" w:rsidR="00F853F3" w:rsidRPr="006848BA" w:rsidRDefault="00F853F3" w:rsidP="00F850B2">
            <w:pPr>
              <w:rPr>
                <w:rFonts w:cs="Arial"/>
                <w:sz w:val="16"/>
                <w:szCs w:val="16"/>
              </w:rPr>
            </w:pPr>
          </w:p>
        </w:tc>
      </w:tr>
      <w:tr w:rsidR="00F853F3" w:rsidRPr="006848BA" w14:paraId="6D3A604D"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7A981C" w14:textId="77777777" w:rsidR="00F853F3" w:rsidRPr="006848BA" w:rsidRDefault="00F853F3" w:rsidP="00F850B2">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472A2F8E" w14:textId="77777777" w:rsidR="00F853F3" w:rsidRPr="006848BA"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86F3C12"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E603E15" w14:textId="77777777" w:rsidR="00F853F3" w:rsidRPr="006848BA" w:rsidRDefault="00F853F3" w:rsidP="00F850B2">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F853F3" w14:paraId="54DB0DF3"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8D5E69" w14:textId="77777777" w:rsidR="00F853F3" w:rsidRPr="00E819F5" w:rsidRDefault="00F853F3" w:rsidP="00F850B2">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116BC67A" w14:textId="77777777" w:rsidR="00F853F3" w:rsidRPr="006848BA"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EA9F22F"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8BCFA4D" w14:textId="77777777" w:rsidR="00F853F3" w:rsidRDefault="00F853F3" w:rsidP="00F850B2">
            <w:pPr>
              <w:rPr>
                <w:rFonts w:cs="Arial"/>
                <w:sz w:val="16"/>
                <w:szCs w:val="16"/>
              </w:rPr>
            </w:pPr>
            <w:r>
              <w:rPr>
                <w:rFonts w:cs="Arial"/>
                <w:sz w:val="16"/>
                <w:szCs w:val="16"/>
              </w:rPr>
              <w:t>= X1.</w:t>
            </w:r>
            <w:r w:rsidRPr="00E35513">
              <w:rPr>
                <w:rFonts w:cs="Arial"/>
                <w:snapToGrid w:val="0"/>
                <w:sz w:val="16"/>
              </w:rPr>
              <w:t>BELASTINGJAAR</w:t>
            </w:r>
          </w:p>
        </w:tc>
      </w:tr>
      <w:tr w:rsidR="00F853F3" w14:paraId="44F4E63C"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2B30308" w14:textId="77777777" w:rsidR="00F853F3" w:rsidRPr="00E819F5" w:rsidRDefault="00F853F3" w:rsidP="00F850B2">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58884F5A" w14:textId="77777777" w:rsidR="00F853F3" w:rsidRPr="006848BA"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591CDF"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5B53D13" w14:textId="77777777" w:rsidR="00F853F3" w:rsidRDefault="00F853F3" w:rsidP="00F850B2">
            <w:pPr>
              <w:rPr>
                <w:rFonts w:cs="Arial"/>
                <w:sz w:val="16"/>
                <w:szCs w:val="16"/>
              </w:rPr>
            </w:pPr>
            <w:r>
              <w:rPr>
                <w:rFonts w:cs="Arial"/>
                <w:sz w:val="16"/>
                <w:szCs w:val="16"/>
              </w:rPr>
              <w:t>= X1.</w:t>
            </w:r>
            <w:r w:rsidRPr="00B54298">
              <w:rPr>
                <w:rFonts w:cs="Arial"/>
                <w:snapToGrid w:val="0"/>
                <w:sz w:val="16"/>
              </w:rPr>
              <w:t xml:space="preserve"> DVPVW_PRODUCT_ID</w:t>
            </w:r>
          </w:p>
        </w:tc>
      </w:tr>
      <w:tr w:rsidR="00F853F3" w14:paraId="39305965"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231560E" w14:textId="77777777" w:rsidR="00F853F3" w:rsidRPr="00E819F5" w:rsidRDefault="00F853F3" w:rsidP="00F850B2">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39BF0ACA" w14:textId="77777777" w:rsidR="00F853F3" w:rsidRPr="006848BA"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0DA799"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3E37C9D" w14:textId="77777777" w:rsidR="00F853F3" w:rsidRDefault="00F853F3" w:rsidP="00F850B2">
            <w:pPr>
              <w:rPr>
                <w:rFonts w:cs="Arial"/>
                <w:sz w:val="16"/>
                <w:szCs w:val="16"/>
              </w:rPr>
            </w:pPr>
            <w:r>
              <w:rPr>
                <w:rFonts w:cs="Arial"/>
                <w:sz w:val="16"/>
                <w:szCs w:val="16"/>
              </w:rPr>
              <w:t>= X1.</w:t>
            </w:r>
            <w:r w:rsidRPr="00B54298">
              <w:rPr>
                <w:rFonts w:cs="Arial"/>
                <w:snapToGrid w:val="0"/>
                <w:sz w:val="16"/>
              </w:rPr>
              <w:t xml:space="preserve"> DVPVW_PRODUCT_NUMMER</w:t>
            </w:r>
          </w:p>
        </w:tc>
      </w:tr>
      <w:tr w:rsidR="00F853F3" w14:paraId="37894CB5"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EE240AD" w14:textId="77777777" w:rsidR="00F853F3" w:rsidRPr="001E34A0" w:rsidRDefault="00F853F3" w:rsidP="00F850B2">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18D7DD2E" w14:textId="77777777" w:rsidR="00F853F3"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C4CE742"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D5095A3" w14:textId="77777777" w:rsidR="00F853F3" w:rsidRDefault="00F853F3" w:rsidP="00F850B2">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F853F3" w14:paraId="3DB22D44"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5081F7" w14:textId="77777777" w:rsidR="00F853F3" w:rsidRPr="00E819F5" w:rsidRDefault="00F853F3" w:rsidP="00F850B2">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10969BC7" w14:textId="77777777" w:rsidR="00F853F3" w:rsidRPr="006848BA"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CE2D9DC"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CCD272" w14:textId="77777777" w:rsidR="00F853F3" w:rsidRDefault="00F853F3" w:rsidP="00F850B2">
            <w:pPr>
              <w:rPr>
                <w:rFonts w:cs="Arial"/>
                <w:sz w:val="16"/>
                <w:szCs w:val="16"/>
              </w:rPr>
            </w:pPr>
            <w:r>
              <w:rPr>
                <w:rFonts w:cs="Arial"/>
                <w:sz w:val="16"/>
                <w:szCs w:val="16"/>
              </w:rPr>
              <w:t>= X1.</w:t>
            </w:r>
            <w:r w:rsidRPr="00B54298">
              <w:rPr>
                <w:rFonts w:cs="Arial"/>
                <w:snapToGrid w:val="0"/>
                <w:sz w:val="16"/>
              </w:rPr>
              <w:t xml:space="preserve"> DVPVW_OPGAVE_TYPE</w:t>
            </w:r>
          </w:p>
        </w:tc>
      </w:tr>
      <w:tr w:rsidR="00F853F3" w14:paraId="76F42AFC"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77F58F9" w14:textId="77777777" w:rsidR="00F853F3" w:rsidRPr="00E819F5" w:rsidRDefault="00F853F3" w:rsidP="00F850B2">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6B854F67" w14:textId="77777777" w:rsidR="00F853F3" w:rsidRPr="006848BA" w:rsidRDefault="00F853F3"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4440180" w14:textId="77777777" w:rsidR="00F853F3" w:rsidRPr="006848BA" w:rsidRDefault="00F853F3" w:rsidP="00F850B2">
            <w:pPr>
              <w:ind w:right="-70"/>
              <w:rPr>
                <w:rFonts w:cs="Arial"/>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FA78AB" w14:textId="77777777" w:rsidR="00F853F3" w:rsidRDefault="00F853F3" w:rsidP="00F850B2">
            <w:pPr>
              <w:rPr>
                <w:rFonts w:cs="Arial"/>
                <w:sz w:val="16"/>
                <w:szCs w:val="16"/>
              </w:rPr>
            </w:pPr>
            <w:r>
              <w:rPr>
                <w:rFonts w:cs="Arial"/>
                <w:sz w:val="16"/>
                <w:szCs w:val="16"/>
              </w:rPr>
              <w:t>= X1.</w:t>
            </w:r>
            <w:r w:rsidRPr="00B54298">
              <w:rPr>
                <w:rFonts w:cs="Arial"/>
                <w:snapToGrid w:val="0"/>
                <w:sz w:val="16"/>
              </w:rPr>
              <w:t xml:space="preserve"> DVPVW_OPGAVE_MAAND</w:t>
            </w:r>
          </w:p>
        </w:tc>
      </w:tr>
    </w:tbl>
    <w:p w14:paraId="1021F0EC" w14:textId="77777777" w:rsidR="00F853F3" w:rsidRDefault="00F853F3" w:rsidP="00F853F3"/>
    <w:p w14:paraId="01244C74" w14:textId="77777777" w:rsidR="00F853F3" w:rsidRDefault="00F853F3" w:rsidP="00F853F3">
      <w:r>
        <w:t xml:space="preserve">Deze verzameling wordt aangeduid met </w:t>
      </w:r>
      <w:r w:rsidRPr="00FD0F8F">
        <w:rPr>
          <w:b/>
        </w:rPr>
        <w:t>H_FIN_MELDING</w:t>
      </w:r>
      <w:r w:rsidRPr="00CA2FEF">
        <w:rPr>
          <w:b/>
        </w:rPr>
        <w:t>_SEL</w:t>
      </w:r>
    </w:p>
    <w:p w14:paraId="6895B2E3" w14:textId="77777777" w:rsidR="00F853F3" w:rsidRDefault="00F853F3" w:rsidP="00F853F3"/>
    <w:p w14:paraId="51FCA9DF" w14:textId="77777777" w:rsidR="00F853F3" w:rsidRDefault="00F853F3" w:rsidP="00F853F3">
      <w:pPr>
        <w:pStyle w:val="Kop5"/>
      </w:pPr>
      <w:r>
        <w:t>Uitvoer</w:t>
      </w:r>
    </w:p>
    <w:p w14:paraId="650DBB88" w14:textId="7F3F6450" w:rsidR="00F853F3" w:rsidRDefault="00F853F3" w:rsidP="00F853F3">
      <w:r>
        <w:t xml:space="preserve">0 1 of meer voorkomens. Voeg het resultaat toe aan </w:t>
      </w:r>
      <w:r>
        <w:rPr>
          <w:b/>
        </w:rPr>
        <w:t>CMG</w:t>
      </w:r>
      <w:r w:rsidR="003C7261">
        <w:rPr>
          <w:b/>
        </w:rPr>
        <w:t>_C_T_</w:t>
      </w:r>
      <w:r>
        <w:rPr>
          <w:b/>
        </w:rPr>
        <w:t>MELDING</w:t>
      </w:r>
      <w:r>
        <w:t xml:space="preserve"> </w:t>
      </w:r>
    </w:p>
    <w:p w14:paraId="5AE04358" w14:textId="77777777" w:rsidR="00F853F3" w:rsidRDefault="00F853F3" w:rsidP="00F853F3"/>
    <w:p w14:paraId="3D2BCCB6" w14:textId="77777777" w:rsidR="00F853F3" w:rsidRDefault="00F853F3" w:rsidP="00F853F3">
      <w:pPr>
        <w:pStyle w:val="Kop5"/>
      </w:pPr>
      <w:r>
        <w:t>Afwijkende uitvoer</w:t>
      </w:r>
    </w:p>
    <w:p w14:paraId="54593AC2" w14:textId="77777777" w:rsidR="00F853F3" w:rsidRDefault="00F853F3" w:rsidP="00F853F3">
      <w:r>
        <w:t>n.v.t.</w:t>
      </w:r>
    </w:p>
    <w:p w14:paraId="1D8A40FB" w14:textId="3DF84667" w:rsidR="00F853F3" w:rsidRDefault="00F853F3" w:rsidP="00004578">
      <w:pPr>
        <w:pStyle w:val="Kop3"/>
      </w:pPr>
      <w:bookmarkStart w:id="233" w:name="_Toc509919595"/>
      <w:r>
        <w:t xml:space="preserve">Bepaal te verwerken </w:t>
      </w:r>
      <w:r w:rsidRPr="00C208AA">
        <w:t>CMG</w:t>
      </w:r>
      <w:r w:rsidR="003C7261">
        <w:t>_C_T_</w:t>
      </w:r>
      <w:r w:rsidRPr="00C208AA">
        <w:t>DEELNEMER_</w:t>
      </w:r>
      <w:r w:rsidR="00DF2B2C">
        <w:t>UIB</w:t>
      </w:r>
      <w:bookmarkEnd w:id="233"/>
    </w:p>
    <w:p w14:paraId="5BEB9BF9" w14:textId="77777777" w:rsidR="00F853F3" w:rsidRDefault="00F853F3" w:rsidP="00004578">
      <w:pPr>
        <w:pStyle w:val="Kop5"/>
      </w:pPr>
      <w:r>
        <w:t>Functionele beschrijving</w:t>
      </w:r>
    </w:p>
    <w:p w14:paraId="32355C0E" w14:textId="704BC038" w:rsidR="00F853F3" w:rsidRDefault="00F853F3" w:rsidP="00EB7413">
      <w:r>
        <w:t xml:space="preserve">We selecteren nu de </w:t>
      </w:r>
      <w:r w:rsidR="002B5270">
        <w:t>uiteindelijk belanghebbenden</w:t>
      </w:r>
    </w:p>
    <w:p w14:paraId="468B83BD" w14:textId="441287B5" w:rsidR="00EE2CBD" w:rsidRDefault="00EE2CBD" w:rsidP="00EE2CBD">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t>DEELNEMER_UIB</w:t>
      </w:r>
      <w:r w:rsidRPr="0054792E">
        <w:t>) die zijn toegevoegd sinds de vorige verwerking (</w:t>
      </w:r>
      <w:r w:rsidR="00E65DC9" w:rsidRPr="00AA1DEB">
        <w:rPr>
          <w:rFonts w:cs="Arial"/>
          <w:snapToGrid w:val="0"/>
          <w:szCs w:val="19"/>
        </w:rPr>
        <w:t>DVNNPUIB</w:t>
      </w:r>
      <w:r w:rsidR="00E65DC9" w:rsidRPr="00A83C17">
        <w:rPr>
          <w:szCs w:val="19"/>
        </w:rPr>
        <w:t xml:space="preserve"> </w:t>
      </w:r>
      <w:r w:rsidRPr="0054792E">
        <w:t xml:space="preserve">LAAD_TS ligt ná de </w:t>
      </w:r>
      <w:proofErr w:type="spellStart"/>
      <w:r w:rsidRPr="0054792E">
        <w:rPr>
          <w:i/>
        </w:rPr>
        <w:t>Vorige_laad_TS</w:t>
      </w:r>
      <w:proofErr w:type="spellEnd"/>
      <w:r>
        <w:t xml:space="preserve">). </w:t>
      </w:r>
    </w:p>
    <w:p w14:paraId="15E6777C" w14:textId="77777777" w:rsidR="00004578" w:rsidRDefault="00004578" w:rsidP="00EB7413"/>
    <w:p w14:paraId="44196585" w14:textId="15ED112F" w:rsidR="00F853F3" w:rsidRDefault="00F853F3" w:rsidP="00004578">
      <w:pPr>
        <w:pStyle w:val="Kop5"/>
      </w:pPr>
      <w:r>
        <w:t xml:space="preserve">Gegevensfunctie : Selecteer </w:t>
      </w:r>
      <w:r w:rsidR="00DF2B2C">
        <w:t>CMG</w:t>
      </w:r>
      <w:r w:rsidR="003C7261">
        <w:t>_C_T_</w:t>
      </w:r>
      <w:r w:rsidR="00DF2B2C">
        <w:t>DEELNEMER_UIB</w:t>
      </w:r>
    </w:p>
    <w:p w14:paraId="1D587064" w14:textId="77777777" w:rsidR="00F853F3" w:rsidRDefault="00F853F3" w:rsidP="00F853F3">
      <w:pPr>
        <w:pStyle w:val="Standaardinspringing"/>
        <w:ind w:left="0"/>
      </w:pPr>
    </w:p>
    <w:p w14:paraId="164C37C0" w14:textId="04576FA6" w:rsidR="00EB7413" w:rsidRDefault="00EB7413" w:rsidP="00EB7413">
      <w:pPr>
        <w:pStyle w:val="Kop5"/>
      </w:pPr>
      <w:proofErr w:type="spellStart"/>
      <w:r>
        <w:t>Selectiepad</w:t>
      </w:r>
      <w:proofErr w:type="spellEnd"/>
    </w:p>
    <w:p w14:paraId="64DC7455" w14:textId="42B904CD" w:rsidR="00F853F3" w:rsidRDefault="00F853F3" w:rsidP="00EB7413">
      <w:pPr>
        <w:pStyle w:val="Standaardinspringing"/>
        <w:ind w:left="0" w:firstLine="0"/>
      </w:pPr>
      <w:r>
        <w:t>CMG</w:t>
      </w:r>
      <w:r w:rsidR="003C7261">
        <w:t>_C_T_</w:t>
      </w:r>
      <w:r>
        <w:t>MELDING_SEL</w:t>
      </w:r>
    </w:p>
    <w:p w14:paraId="7867D012" w14:textId="77777777" w:rsidR="00F853F3" w:rsidRDefault="00F853F3" w:rsidP="00F853F3">
      <w:pPr>
        <w:pStyle w:val="Standaardinspringing"/>
        <w:ind w:left="0" w:firstLine="0"/>
      </w:pPr>
      <w:r w:rsidRPr="00CC68B2">
        <w:t xml:space="preserve"> </w:t>
      </w:r>
      <w:r>
        <w:t xml:space="preserve">   </w:t>
      </w:r>
      <w:r w:rsidRPr="00CC68B2">
        <w:t xml:space="preserve">    </w:t>
      </w:r>
      <w:r w:rsidRPr="00CC68B2">
        <w:sym w:font="Wingdings" w:char="F0E2"/>
      </w:r>
    </w:p>
    <w:p w14:paraId="1E5F0154" w14:textId="4EFA0650" w:rsidR="00B80CC4" w:rsidRDefault="00F853F3" w:rsidP="00532988">
      <w:r>
        <w:t>CMG</w:t>
      </w:r>
      <w:r w:rsidR="003C7261">
        <w:t>_C_T_</w:t>
      </w:r>
      <w:r>
        <w:t>DEELNEMER_UIB</w:t>
      </w:r>
    </w:p>
    <w:p w14:paraId="6A20FADB" w14:textId="0E4499CC" w:rsidR="00B80CC4" w:rsidRDefault="00B80CC4" w:rsidP="00B80CC4">
      <w:pPr>
        <w:pStyle w:val="Standaardinspringing"/>
        <w:ind w:left="0" w:firstLine="0"/>
      </w:pPr>
      <w:r w:rsidRPr="00CC68B2">
        <w:t xml:space="preserve"> </w:t>
      </w:r>
      <w:r>
        <w:t xml:space="preserve">   </w:t>
      </w:r>
      <w:r w:rsidRPr="00CC68B2">
        <w:t xml:space="preserve">    </w:t>
      </w:r>
      <w:r w:rsidRPr="00CC68B2">
        <w:sym w:font="Wingdings" w:char="F0E2"/>
      </w:r>
      <w:r>
        <w:t xml:space="preserve"> </w:t>
      </w:r>
      <w:proofErr w:type="spellStart"/>
      <w:r>
        <w:t>inner</w:t>
      </w:r>
      <w:proofErr w:type="spellEnd"/>
      <w:r>
        <w:t xml:space="preserve"> </w:t>
      </w:r>
      <w:proofErr w:type="spellStart"/>
      <w:r>
        <w:t>join</w:t>
      </w:r>
      <w:proofErr w:type="spellEnd"/>
    </w:p>
    <w:p w14:paraId="41A631A8" w14:textId="4FE3C34D" w:rsidR="00532988" w:rsidRPr="009A2F9C" w:rsidRDefault="002C79B6" w:rsidP="00532988">
      <w:pPr>
        <w:rPr>
          <w:rFonts w:cs="Arial"/>
          <w:snapToGrid w:val="0"/>
          <w:sz w:val="16"/>
        </w:rPr>
      </w:pPr>
      <w:r w:rsidRPr="00BB0F82">
        <w:rPr>
          <w:rFonts w:cs="Arial"/>
          <w:color w:val="000000"/>
          <w:sz w:val="20"/>
        </w:rPr>
        <w:t>S_CMG_FIN_MELDING_DLN_NNP</w:t>
      </w:r>
      <w:r w:rsidR="00F853F3" w:rsidRPr="00CC68B2">
        <w:rPr>
          <w:b/>
        </w:rPr>
        <w:br/>
      </w:r>
    </w:p>
    <w:p w14:paraId="2EDF111A" w14:textId="77777777" w:rsidR="00EB7413" w:rsidRDefault="00EB7413" w:rsidP="00EB7413">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DF2B2C" w:rsidRPr="009A2F9C" w14:paraId="58345640" w14:textId="77777777" w:rsidTr="00BE4E43">
        <w:trPr>
          <w:cantSplit/>
          <w:trHeight w:val="277"/>
        </w:trPr>
        <w:tc>
          <w:tcPr>
            <w:tcW w:w="382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E9FECCF" w14:textId="68D0FCBB" w:rsidR="00DF2B2C" w:rsidRDefault="00DF2B2C" w:rsidP="00DF2B2C">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6BB3CADA" w14:textId="77777777" w:rsidR="00EB7413" w:rsidRDefault="00EB7413" w:rsidP="00DF2B2C">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B79F4F8" w14:textId="77777777" w:rsidR="00DF2B2C" w:rsidRPr="009A2F9C" w:rsidRDefault="00DF2B2C" w:rsidP="00DF2B2C">
            <w:pPr>
              <w:rPr>
                <w:rFonts w:cs="Arial"/>
                <w:b/>
                <w:snapToGrid w:val="0"/>
                <w:sz w:val="16"/>
              </w:rPr>
            </w:pPr>
            <w:r>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0B7BDF6" w14:textId="77777777" w:rsidR="00DF2B2C" w:rsidRDefault="00DF2B2C" w:rsidP="00DF2B2C">
            <w:pPr>
              <w:rPr>
                <w:rFonts w:cs="Arial"/>
                <w:b/>
                <w:snapToGrid w:val="0"/>
                <w:sz w:val="16"/>
              </w:rPr>
            </w:pPr>
            <w:proofErr w:type="spellStart"/>
            <w:r>
              <w:rPr>
                <w:rFonts w:cs="Arial"/>
                <w:b/>
                <w:snapToGrid w:val="0"/>
                <w:sz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3FF678C" w14:textId="77777777" w:rsidR="00DF2B2C" w:rsidRPr="009A2F9C" w:rsidRDefault="00DF2B2C" w:rsidP="00DF2B2C">
            <w:pPr>
              <w:rPr>
                <w:rFonts w:cs="Arial"/>
                <w:b/>
                <w:snapToGrid w:val="0"/>
                <w:sz w:val="16"/>
              </w:rPr>
            </w:pPr>
            <w:proofErr w:type="spellStart"/>
            <w:r w:rsidRPr="00CC68B2">
              <w:rPr>
                <w:rFonts w:cs="Arial"/>
                <w:b/>
                <w:snapToGrid w:val="0"/>
                <w:sz w:val="16"/>
              </w:rPr>
              <w:t>Sel</w:t>
            </w:r>
            <w:proofErr w:type="spellEnd"/>
            <w:r w:rsidRPr="00CC68B2">
              <w:rPr>
                <w:rFonts w:cs="Arial"/>
                <w:b/>
                <w:snapToGrid w:val="0"/>
                <w:sz w:val="16"/>
              </w:rPr>
              <w:t>.</w:t>
            </w:r>
          </w:p>
        </w:tc>
      </w:tr>
      <w:tr w:rsidR="00DF2B2C" w:rsidRPr="009A2F9C" w14:paraId="1FF5E057" w14:textId="77777777" w:rsidTr="00BE4E4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ADDC0C5" w14:textId="77777777" w:rsidR="00DF2B2C" w:rsidRDefault="00DF2B2C" w:rsidP="00DF2B2C">
            <w:pPr>
              <w:rPr>
                <w:rFonts w:cs="Arial"/>
                <w:b/>
                <w:snapToGrid w:val="0"/>
                <w:sz w:val="16"/>
              </w:rPr>
            </w:pPr>
            <w:r>
              <w:rPr>
                <w:rFonts w:cs="Arial"/>
                <w:snapToGrid w:val="0"/>
                <w:sz w:val="16"/>
              </w:rPr>
              <w:t>DVPVW_XD</w:t>
            </w:r>
            <w:r w:rsidRPr="00CD2BC2">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393881" w14:textId="77777777" w:rsidR="00DF2B2C" w:rsidRPr="009A2F9C" w:rsidRDefault="00DF2B2C" w:rsidP="00DF2B2C">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399F48" w14:textId="77777777" w:rsidR="00DF2B2C" w:rsidRDefault="00DF2B2C" w:rsidP="00DF2B2C">
            <w:pPr>
              <w:rPr>
                <w:rFonts w:cs="Arial"/>
                <w:b/>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BA04EA6" w14:textId="77777777" w:rsidR="00DF2B2C" w:rsidRPr="009A2F9C" w:rsidRDefault="00DF2B2C" w:rsidP="00DF2B2C">
            <w:pPr>
              <w:rPr>
                <w:rFonts w:cs="Arial"/>
                <w:b/>
                <w:snapToGrid w:val="0"/>
                <w:sz w:val="16"/>
              </w:rPr>
            </w:pPr>
          </w:p>
        </w:tc>
      </w:tr>
      <w:tr w:rsidR="00DF2B2C" w:rsidRPr="009A2F9C" w14:paraId="174F54F4" w14:textId="77777777" w:rsidTr="00BE4E4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AC3FA0" w14:textId="77777777" w:rsidR="00DF2B2C" w:rsidRDefault="00DF2B2C" w:rsidP="00DF2B2C">
            <w:pPr>
              <w:rPr>
                <w:rFonts w:cs="Arial"/>
                <w:b/>
                <w:snapToGrid w:val="0"/>
                <w:sz w:val="16"/>
              </w:rPr>
            </w:pPr>
            <w:r>
              <w:rPr>
                <w:rFonts w:cs="Arial"/>
                <w:sz w:val="16"/>
                <w:szCs w:val="16"/>
              </w:rPr>
              <w:t>DVPVW_XML_DETAIL</w:t>
            </w:r>
            <w:r w:rsidRPr="0024556D">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11A4AF" w14:textId="77777777" w:rsidR="00DF2B2C" w:rsidRPr="009A2F9C" w:rsidRDefault="00DF2B2C" w:rsidP="00DF2B2C">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4E792F6" w14:textId="77777777" w:rsidR="00DF2B2C" w:rsidRDefault="00DF2B2C" w:rsidP="00DF2B2C">
            <w:pPr>
              <w:rPr>
                <w:rFonts w:cs="Arial"/>
                <w:b/>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FDA27C" w14:textId="77777777" w:rsidR="00DF2B2C" w:rsidRPr="009A2F9C" w:rsidRDefault="00DF2B2C" w:rsidP="00DF2B2C">
            <w:pPr>
              <w:rPr>
                <w:rFonts w:cs="Arial"/>
                <w:b/>
                <w:snapToGrid w:val="0"/>
                <w:sz w:val="16"/>
              </w:rPr>
            </w:pPr>
          </w:p>
        </w:tc>
      </w:tr>
      <w:tr w:rsidR="00DF2B2C" w:rsidRPr="009A2F9C" w14:paraId="60E3371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84C9D4A" w14:textId="347C91B0" w:rsidR="00DF2B2C" w:rsidRDefault="00DF2B2C" w:rsidP="00DF2B2C">
            <w:pPr>
              <w:rPr>
                <w:rFonts w:cs="Arial"/>
                <w:b/>
                <w:snapToGrid w:val="0"/>
                <w:sz w:val="16"/>
              </w:rPr>
            </w:pPr>
            <w:r>
              <w:rPr>
                <w:rFonts w:cs="Arial"/>
                <w:b/>
                <w:snapToGrid w:val="0"/>
                <w:sz w:val="16"/>
              </w:rPr>
              <w:t>CMG</w:t>
            </w:r>
            <w:r w:rsidR="003C7261">
              <w:rPr>
                <w:rFonts w:cs="Arial"/>
                <w:b/>
                <w:snapToGrid w:val="0"/>
                <w:sz w:val="16"/>
              </w:rPr>
              <w:t>_C_T_</w:t>
            </w:r>
            <w:r>
              <w:rPr>
                <w:rFonts w:cs="Arial"/>
                <w:b/>
                <w:snapToGrid w:val="0"/>
                <w:sz w:val="16"/>
              </w:rPr>
              <w:t xml:space="preserve">DEELNEMER_UIB </w:t>
            </w:r>
            <w:r w:rsidRPr="009A2F9C">
              <w:rPr>
                <w:rFonts w:cs="Arial"/>
                <w:b/>
                <w:snapToGrid w:val="0"/>
                <w:sz w:val="16"/>
              </w:rPr>
              <w:t>(alias: X</w:t>
            </w:r>
            <w:r>
              <w:rPr>
                <w:rFonts w:cs="Arial"/>
                <w:b/>
                <w:snapToGrid w:val="0"/>
                <w:sz w:val="16"/>
              </w:rPr>
              <w:t>2</w:t>
            </w:r>
            <w:r w:rsidRPr="009A2F9C">
              <w:rPr>
                <w:rFonts w:cs="Arial"/>
                <w:b/>
                <w:snapToGrid w:val="0"/>
                <w:sz w:val="16"/>
              </w:rPr>
              <w:t>)</w:t>
            </w:r>
          </w:p>
          <w:p w14:paraId="597AC950" w14:textId="77777777" w:rsidR="00EB7413" w:rsidRPr="009A2F9C" w:rsidRDefault="00EB7413" w:rsidP="00DF2B2C">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689F680" w14:textId="77777777" w:rsidR="00DF2B2C" w:rsidRPr="009A2F9C" w:rsidRDefault="00DF2B2C" w:rsidP="00DF2B2C">
            <w:pPr>
              <w:rPr>
                <w:rFonts w:cs="Arial"/>
                <w:b/>
                <w:snapToGrid w:val="0"/>
                <w:sz w:val="16"/>
              </w:rPr>
            </w:pPr>
            <w:r w:rsidRPr="009A2F9C">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05C270AF" w14:textId="77777777" w:rsidR="00DF2B2C" w:rsidRPr="009A2F9C" w:rsidRDefault="00DF2B2C" w:rsidP="00DF2B2C">
            <w:pPr>
              <w:rPr>
                <w:rFonts w:cs="Arial"/>
                <w:b/>
                <w:snapToGrid w:val="0"/>
                <w:sz w:val="16"/>
              </w:rPr>
            </w:pPr>
            <w:proofErr w:type="spellStart"/>
            <w:r>
              <w:rPr>
                <w:rFonts w:cs="Arial"/>
                <w:b/>
                <w:snapToGrid w:val="0"/>
                <w:sz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0F69976F" w14:textId="77777777" w:rsidR="00DF2B2C" w:rsidRPr="009A2F9C" w:rsidRDefault="00DF2B2C" w:rsidP="00DF2B2C">
            <w:pPr>
              <w:rPr>
                <w:rFonts w:cs="Arial"/>
                <w:b/>
                <w:snapToGrid w:val="0"/>
                <w:sz w:val="16"/>
              </w:rPr>
            </w:pPr>
            <w:r w:rsidRPr="009A2F9C">
              <w:rPr>
                <w:rFonts w:cs="Arial"/>
                <w:b/>
                <w:snapToGrid w:val="0"/>
                <w:sz w:val="16"/>
              </w:rPr>
              <w:t>Conditie</w:t>
            </w:r>
          </w:p>
        </w:tc>
      </w:tr>
      <w:tr w:rsidR="00DF2B2C" w:rsidRPr="009A2F9C" w14:paraId="616AA2EE"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7C56F49" w14:textId="407CD85E" w:rsidR="00DF2B2C" w:rsidRPr="009A2F9C" w:rsidRDefault="00E65DC9" w:rsidP="00DF2B2C">
            <w:pPr>
              <w:rPr>
                <w:rFonts w:cs="Arial"/>
                <w:snapToGrid w:val="0"/>
                <w:sz w:val="16"/>
              </w:rPr>
            </w:pPr>
            <w:r w:rsidRPr="00231AF5">
              <w:rPr>
                <w:rFonts w:cs="Arial"/>
                <w:snapToGrid w:val="0"/>
                <w:sz w:val="16"/>
              </w:rPr>
              <w:t>DVNNPUIB</w:t>
            </w:r>
            <w:r w:rsidRPr="009A2F9C">
              <w:rPr>
                <w:rFonts w:cs="Arial"/>
                <w:snapToGrid w:val="0"/>
                <w:sz w:val="16"/>
              </w:rPr>
              <w:t xml:space="preserve"> </w:t>
            </w:r>
            <w:r w:rsidR="00DF2B2C" w:rsidRPr="009A2F9C">
              <w:rPr>
                <w:rFonts w:cs="Arial"/>
                <w:snapToGrid w:val="0"/>
                <w:sz w:val="16"/>
              </w:rPr>
              <w:t>LAAD_TS</w:t>
            </w:r>
          </w:p>
        </w:tc>
        <w:tc>
          <w:tcPr>
            <w:tcW w:w="425" w:type="dxa"/>
            <w:tcBorders>
              <w:top w:val="single" w:sz="4" w:space="0" w:color="auto"/>
              <w:left w:val="single" w:sz="4" w:space="0" w:color="auto"/>
              <w:bottom w:val="single" w:sz="4" w:space="0" w:color="auto"/>
              <w:right w:val="single" w:sz="4" w:space="0" w:color="auto"/>
            </w:tcBorders>
          </w:tcPr>
          <w:p w14:paraId="3C4AF5A6" w14:textId="77777777" w:rsidR="00DF2B2C" w:rsidRPr="009A2F9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BEA8A3" w14:textId="77777777" w:rsidR="00DF2B2C" w:rsidRPr="009A2F9C" w:rsidRDefault="00DF2B2C" w:rsidP="00DF2B2C">
            <w:pPr>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584C0F" w14:textId="77777777" w:rsidR="00DF2B2C" w:rsidRPr="009A2F9C" w:rsidRDefault="00DF2B2C" w:rsidP="00DF2B2C">
            <w:pPr>
              <w:rPr>
                <w:rFonts w:cs="Arial"/>
                <w:snapToGrid w:val="0"/>
                <w:sz w:val="16"/>
              </w:rPr>
            </w:pPr>
          </w:p>
        </w:tc>
      </w:tr>
      <w:tr w:rsidR="00DF2B2C" w:rsidRPr="009A2F9C" w14:paraId="22B61A70"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2F9693D" w14:textId="1F410E26" w:rsidR="00DF2B2C" w:rsidRPr="004457A0" w:rsidRDefault="00990E25" w:rsidP="00DF2B2C">
            <w:pPr>
              <w:rPr>
                <w:rFonts w:cs="Arial"/>
                <w:snapToGrid w:val="0"/>
                <w:sz w:val="16"/>
              </w:rPr>
            </w:pPr>
            <w:r>
              <w:rPr>
                <w:rFonts w:cs="Arial"/>
                <w:snapToGrid w:val="0"/>
                <w:sz w:val="16"/>
              </w:rPr>
              <w:t>TS_REGISTRATIE</w:t>
            </w:r>
          </w:p>
        </w:tc>
        <w:tc>
          <w:tcPr>
            <w:tcW w:w="425" w:type="dxa"/>
            <w:tcBorders>
              <w:top w:val="single" w:sz="4" w:space="0" w:color="auto"/>
              <w:left w:val="single" w:sz="4" w:space="0" w:color="auto"/>
              <w:bottom w:val="single" w:sz="4" w:space="0" w:color="auto"/>
              <w:right w:val="single" w:sz="4" w:space="0" w:color="auto"/>
            </w:tcBorders>
          </w:tcPr>
          <w:p w14:paraId="45472EC3" w14:textId="77777777" w:rsidR="00DF2B2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D9D45E" w14:textId="77777777" w:rsidR="00DF2B2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DB4F8B4" w14:textId="77777777" w:rsidR="00DF2B2C" w:rsidRPr="009A2F9C" w:rsidRDefault="00DF2B2C" w:rsidP="00DF2B2C">
            <w:pPr>
              <w:rPr>
                <w:rFonts w:cs="Arial"/>
                <w:snapToGrid w:val="0"/>
                <w:sz w:val="16"/>
              </w:rPr>
            </w:pPr>
          </w:p>
        </w:tc>
      </w:tr>
      <w:tr w:rsidR="00DF2B2C" w:rsidRPr="009A2F9C" w14:paraId="27EC6CED"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F20F6B5" w14:textId="77777777" w:rsidR="00DF2B2C" w:rsidRPr="004457A0" w:rsidRDefault="00DF2B2C" w:rsidP="00DF2B2C">
            <w:pPr>
              <w:rPr>
                <w:rFonts w:cs="Arial"/>
                <w:snapToGrid w:val="0"/>
                <w:sz w:val="16"/>
              </w:rPr>
            </w:pPr>
            <w:r>
              <w:rPr>
                <w:rFonts w:cs="Arial"/>
                <w:snapToGrid w:val="0"/>
                <w:sz w:val="16"/>
              </w:rPr>
              <w:t>X_OP_TYPE</w:t>
            </w:r>
          </w:p>
        </w:tc>
        <w:tc>
          <w:tcPr>
            <w:tcW w:w="425" w:type="dxa"/>
            <w:tcBorders>
              <w:top w:val="single" w:sz="4" w:space="0" w:color="auto"/>
              <w:left w:val="single" w:sz="4" w:space="0" w:color="auto"/>
              <w:bottom w:val="single" w:sz="4" w:space="0" w:color="auto"/>
              <w:right w:val="single" w:sz="4" w:space="0" w:color="auto"/>
            </w:tcBorders>
          </w:tcPr>
          <w:p w14:paraId="6EA5442F" w14:textId="77777777" w:rsidR="00DF2B2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535B563" w14:textId="77777777" w:rsidR="00DF2B2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87C699D" w14:textId="77777777" w:rsidR="00DF2B2C" w:rsidRPr="009A2F9C" w:rsidRDefault="00DF2B2C" w:rsidP="00DF2B2C">
            <w:pPr>
              <w:rPr>
                <w:rFonts w:cs="Arial"/>
                <w:snapToGrid w:val="0"/>
                <w:sz w:val="16"/>
              </w:rPr>
            </w:pPr>
          </w:p>
        </w:tc>
      </w:tr>
      <w:tr w:rsidR="00DF2B2C" w:rsidRPr="009A2F9C" w14:paraId="36DF5DB0"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41B7F1D" w14:textId="77777777" w:rsidR="00DF2B2C" w:rsidRPr="00231AF5" w:rsidRDefault="00DF2B2C" w:rsidP="00DF2B2C">
            <w:pPr>
              <w:rPr>
                <w:rFonts w:cs="Arial"/>
                <w:snapToGrid w:val="0"/>
                <w:sz w:val="16"/>
              </w:rPr>
            </w:pPr>
            <w:r w:rsidRPr="00231AF5">
              <w:rPr>
                <w:rFonts w:cs="Arial"/>
                <w:snapToGrid w:val="0"/>
                <w:sz w:val="16"/>
              </w:rPr>
              <w:t>RECORDBRON_NAAM</w:t>
            </w:r>
          </w:p>
        </w:tc>
        <w:tc>
          <w:tcPr>
            <w:tcW w:w="425" w:type="dxa"/>
            <w:tcBorders>
              <w:top w:val="single" w:sz="4" w:space="0" w:color="auto"/>
              <w:left w:val="single" w:sz="4" w:space="0" w:color="auto"/>
              <w:bottom w:val="single" w:sz="4" w:space="0" w:color="auto"/>
              <w:right w:val="single" w:sz="4" w:space="0" w:color="auto"/>
            </w:tcBorders>
          </w:tcPr>
          <w:p w14:paraId="1DE84C29" w14:textId="77777777" w:rsidR="00DF2B2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BE8573" w14:textId="77777777" w:rsidR="00DF2B2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1294B2" w14:textId="77777777" w:rsidR="00DF2B2C" w:rsidRPr="009A2F9C" w:rsidRDefault="00DF2B2C" w:rsidP="00DF2B2C">
            <w:pPr>
              <w:rPr>
                <w:rFonts w:cs="Arial"/>
                <w:snapToGrid w:val="0"/>
                <w:sz w:val="16"/>
              </w:rPr>
            </w:pPr>
          </w:p>
        </w:tc>
      </w:tr>
      <w:tr w:rsidR="00DF2B2C" w:rsidRPr="009A2F9C" w14:paraId="765C69D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19E781" w14:textId="77777777" w:rsidR="00DF2B2C" w:rsidRPr="00231AF5" w:rsidRDefault="00DF2B2C" w:rsidP="00DF2B2C">
            <w:pPr>
              <w:rPr>
                <w:rFonts w:cs="Arial"/>
                <w:snapToGrid w:val="0"/>
                <w:sz w:val="16"/>
              </w:rPr>
            </w:pPr>
            <w:r w:rsidRPr="00231AF5">
              <w:rPr>
                <w:rFonts w:cs="Arial"/>
                <w:snapToGrid w:val="0"/>
                <w:sz w:val="16"/>
              </w:rPr>
              <w:t>DVNNPUIB_XD_ID</w:t>
            </w:r>
          </w:p>
        </w:tc>
        <w:tc>
          <w:tcPr>
            <w:tcW w:w="425" w:type="dxa"/>
            <w:tcBorders>
              <w:top w:val="single" w:sz="4" w:space="0" w:color="auto"/>
              <w:left w:val="single" w:sz="4" w:space="0" w:color="auto"/>
              <w:bottom w:val="single" w:sz="4" w:space="0" w:color="auto"/>
              <w:right w:val="single" w:sz="4" w:space="0" w:color="auto"/>
            </w:tcBorders>
          </w:tcPr>
          <w:p w14:paraId="26D30D0B" w14:textId="77777777" w:rsidR="00DF2B2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A815EC" w14:textId="77777777" w:rsidR="00DF2B2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05DB7AF" w14:textId="77777777" w:rsidR="00DF2B2C" w:rsidRPr="009A2F9C" w:rsidRDefault="00532A11" w:rsidP="00DF2B2C">
            <w:pPr>
              <w:rPr>
                <w:rFonts w:cs="Arial"/>
                <w:snapToGrid w:val="0"/>
                <w:sz w:val="16"/>
              </w:rPr>
            </w:pPr>
            <w:r>
              <w:rPr>
                <w:rFonts w:cs="Arial"/>
                <w:snapToGrid w:val="0"/>
                <w:sz w:val="16"/>
              </w:rPr>
              <w:t>= DVPVW_XD</w:t>
            </w:r>
            <w:r w:rsidRPr="00CD2BC2">
              <w:rPr>
                <w:rFonts w:cs="Arial"/>
                <w:snapToGrid w:val="0"/>
                <w:sz w:val="16"/>
              </w:rPr>
              <w:t>_ID</w:t>
            </w:r>
          </w:p>
        </w:tc>
      </w:tr>
      <w:tr w:rsidR="00DF2B2C" w:rsidRPr="009A2F9C" w14:paraId="2356BB34" w14:textId="77777777" w:rsidTr="001C2F1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255894A" w14:textId="77777777" w:rsidR="00DF2B2C" w:rsidRPr="00231AF5" w:rsidRDefault="00DF2B2C" w:rsidP="00DF2B2C">
            <w:pPr>
              <w:rPr>
                <w:rFonts w:cs="Arial"/>
                <w:snapToGrid w:val="0"/>
                <w:sz w:val="16"/>
              </w:rPr>
            </w:pPr>
            <w:r w:rsidRPr="00231AF5">
              <w:rPr>
                <w:rFonts w:cs="Arial"/>
                <w:snapToGrid w:val="0"/>
                <w:sz w:val="16"/>
              </w:rPr>
              <w:t>DVNNPUIB_XH_ID</w:t>
            </w:r>
          </w:p>
        </w:tc>
        <w:tc>
          <w:tcPr>
            <w:tcW w:w="425" w:type="dxa"/>
            <w:tcBorders>
              <w:top w:val="single" w:sz="4" w:space="0" w:color="auto"/>
              <w:left w:val="single" w:sz="4" w:space="0" w:color="auto"/>
              <w:bottom w:val="single" w:sz="4" w:space="0" w:color="auto"/>
              <w:right w:val="single" w:sz="4" w:space="0" w:color="auto"/>
            </w:tcBorders>
          </w:tcPr>
          <w:p w14:paraId="3680C59C" w14:textId="77777777" w:rsidR="00DF2B2C" w:rsidRPr="009A2F9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529B077" w14:textId="77777777" w:rsidR="00DF2B2C" w:rsidRPr="009A2F9C" w:rsidRDefault="00DF2B2C" w:rsidP="00DF2B2C">
            <w:pPr>
              <w:rPr>
                <w:rFonts w:cs="Arial"/>
                <w:snapToGrid w:val="0"/>
                <w:sz w:val="16"/>
              </w:rPr>
            </w:pPr>
            <w:r w:rsidRPr="009A2F9C">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B6380F3" w14:textId="77777777" w:rsidR="00DF2B2C" w:rsidRPr="009A2F9C" w:rsidRDefault="00DF2B2C" w:rsidP="00DF2B2C">
            <w:pPr>
              <w:rPr>
                <w:rFonts w:cs="Arial"/>
                <w:snapToGrid w:val="0"/>
                <w:sz w:val="16"/>
              </w:rPr>
            </w:pPr>
          </w:p>
        </w:tc>
      </w:tr>
      <w:tr w:rsidR="00DF2B2C" w:rsidRPr="009A2F9C" w14:paraId="0F9072EA"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15873F6" w14:textId="77777777" w:rsidR="00DF2B2C" w:rsidRPr="00231AF5" w:rsidRDefault="00DF2B2C" w:rsidP="00DF2B2C">
            <w:pPr>
              <w:rPr>
                <w:rFonts w:cs="Arial"/>
                <w:snapToGrid w:val="0"/>
                <w:sz w:val="16"/>
              </w:rPr>
            </w:pPr>
            <w:r w:rsidRPr="00231AF5">
              <w:rPr>
                <w:rFonts w:cs="Arial"/>
                <w:snapToGrid w:val="0"/>
                <w:sz w:val="16"/>
              </w:rPr>
              <w:t>DVNNPUIB_XML_DETAIL_TABEL</w:t>
            </w:r>
          </w:p>
        </w:tc>
        <w:tc>
          <w:tcPr>
            <w:tcW w:w="425" w:type="dxa"/>
            <w:tcBorders>
              <w:top w:val="single" w:sz="4" w:space="0" w:color="auto"/>
              <w:left w:val="single" w:sz="4" w:space="0" w:color="auto"/>
              <w:bottom w:val="single" w:sz="4" w:space="0" w:color="auto"/>
              <w:right w:val="single" w:sz="4" w:space="0" w:color="auto"/>
            </w:tcBorders>
          </w:tcPr>
          <w:p w14:paraId="49657570" w14:textId="77777777" w:rsidR="00DF2B2C" w:rsidRPr="009A2F9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57380E" w14:textId="77777777" w:rsidR="00DF2B2C" w:rsidRPr="009A2F9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10E6048" w14:textId="77777777" w:rsidR="00DF2B2C" w:rsidRPr="009A2F9C" w:rsidRDefault="00532A11" w:rsidP="00DF2B2C">
            <w:pPr>
              <w:rPr>
                <w:rFonts w:cs="Arial"/>
                <w:snapToGrid w:val="0"/>
                <w:sz w:val="16"/>
              </w:rPr>
            </w:pPr>
            <w:r>
              <w:rPr>
                <w:rFonts w:cs="Arial"/>
                <w:snapToGrid w:val="0"/>
                <w:sz w:val="16"/>
              </w:rPr>
              <w:t>=</w:t>
            </w:r>
            <w:r>
              <w:rPr>
                <w:rFonts w:cs="Arial"/>
                <w:sz w:val="16"/>
                <w:szCs w:val="16"/>
              </w:rPr>
              <w:t xml:space="preserve"> DVPVW_XML_DETAIL</w:t>
            </w:r>
            <w:r w:rsidRPr="0024556D">
              <w:rPr>
                <w:rFonts w:cs="Arial"/>
                <w:sz w:val="16"/>
                <w:szCs w:val="16"/>
              </w:rPr>
              <w:t>_TABEL</w:t>
            </w:r>
          </w:p>
        </w:tc>
      </w:tr>
      <w:tr w:rsidR="00DF2B2C" w:rsidRPr="009A2F9C" w14:paraId="6253D569"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953CCC" w14:textId="77777777" w:rsidR="00DF2B2C" w:rsidRPr="00231AF5" w:rsidRDefault="00DF2B2C" w:rsidP="00DF2B2C">
            <w:pPr>
              <w:rPr>
                <w:rFonts w:cs="Arial"/>
                <w:snapToGrid w:val="0"/>
                <w:sz w:val="16"/>
              </w:rPr>
            </w:pPr>
            <w:r w:rsidRPr="00231AF5">
              <w:rPr>
                <w:rFonts w:cs="Arial"/>
                <w:snapToGrid w:val="0"/>
                <w:sz w:val="16"/>
              </w:rPr>
              <w:t>DVNNPUIB_XML_HEADER_TABEL</w:t>
            </w:r>
          </w:p>
        </w:tc>
        <w:tc>
          <w:tcPr>
            <w:tcW w:w="425" w:type="dxa"/>
            <w:tcBorders>
              <w:top w:val="single" w:sz="4" w:space="0" w:color="auto"/>
              <w:left w:val="single" w:sz="4" w:space="0" w:color="auto"/>
              <w:bottom w:val="single" w:sz="4" w:space="0" w:color="auto"/>
              <w:right w:val="single" w:sz="4" w:space="0" w:color="auto"/>
            </w:tcBorders>
          </w:tcPr>
          <w:p w14:paraId="7F4A2404" w14:textId="77777777" w:rsidR="00DF2B2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A549959" w14:textId="77777777" w:rsidR="00DF2B2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A8BDABF" w14:textId="77777777" w:rsidR="00DF2B2C" w:rsidRPr="009A2F9C" w:rsidRDefault="00DF2B2C" w:rsidP="00DF2B2C">
            <w:pPr>
              <w:rPr>
                <w:rFonts w:cs="Arial"/>
                <w:snapToGrid w:val="0"/>
                <w:sz w:val="16"/>
              </w:rPr>
            </w:pPr>
          </w:p>
        </w:tc>
      </w:tr>
      <w:tr w:rsidR="00DF2B2C" w:rsidRPr="009A2F9C" w14:paraId="3822E4C4"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52EF915" w14:textId="77777777" w:rsidR="00DF2B2C" w:rsidRPr="00231AF5" w:rsidRDefault="00DF2B2C" w:rsidP="00DF2B2C">
            <w:pPr>
              <w:rPr>
                <w:rFonts w:cs="Arial"/>
                <w:snapToGrid w:val="0"/>
                <w:sz w:val="16"/>
              </w:rPr>
            </w:pPr>
            <w:r w:rsidRPr="00231AF5">
              <w:rPr>
                <w:rFonts w:cs="Arial"/>
                <w:snapToGrid w:val="0"/>
                <w:sz w:val="16"/>
              </w:rPr>
              <w:t>DVNNPUIB_SOORTPERSOON</w:t>
            </w:r>
          </w:p>
        </w:tc>
        <w:tc>
          <w:tcPr>
            <w:tcW w:w="425" w:type="dxa"/>
            <w:tcBorders>
              <w:top w:val="single" w:sz="4" w:space="0" w:color="auto"/>
              <w:left w:val="single" w:sz="4" w:space="0" w:color="auto"/>
              <w:bottom w:val="single" w:sz="4" w:space="0" w:color="auto"/>
              <w:right w:val="single" w:sz="4" w:space="0" w:color="auto"/>
            </w:tcBorders>
          </w:tcPr>
          <w:p w14:paraId="36166F99" w14:textId="77777777" w:rsidR="00DF2B2C" w:rsidRPr="009A2F9C" w:rsidRDefault="00DF2B2C"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C419AD" w14:textId="77777777" w:rsidR="00DF2B2C" w:rsidRPr="009A2F9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F19B434" w14:textId="77777777" w:rsidR="00DF2B2C" w:rsidRPr="009A2F9C" w:rsidRDefault="00DF2B2C" w:rsidP="00DF2B2C">
            <w:pPr>
              <w:rPr>
                <w:rFonts w:cs="Arial"/>
                <w:snapToGrid w:val="0"/>
                <w:sz w:val="16"/>
              </w:rPr>
            </w:pPr>
          </w:p>
        </w:tc>
      </w:tr>
      <w:tr w:rsidR="009401E2" w:rsidRPr="009A2F9C" w14:paraId="3A90EB09"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DAEFDAF" w14:textId="77777777" w:rsidR="009401E2" w:rsidRDefault="009401E2" w:rsidP="00DF2B2C">
            <w:pPr>
              <w:rPr>
                <w:rFonts w:cs="Arial"/>
                <w:snapToGrid w:val="0"/>
                <w:sz w:val="16"/>
              </w:rPr>
            </w:pPr>
            <w:r w:rsidRPr="00231AF5">
              <w:rPr>
                <w:rFonts w:cs="Arial"/>
                <w:snapToGrid w:val="0"/>
                <w:sz w:val="16"/>
              </w:rPr>
              <w:t>DVNNPUIB_</w:t>
            </w:r>
            <w:r w:rsidRPr="009401E2">
              <w:rPr>
                <w:rFonts w:cs="Arial"/>
                <w:snapToGrid w:val="0"/>
                <w:sz w:val="16"/>
              </w:rPr>
              <w:t>CTRL_PERSON_TYPE</w:t>
            </w:r>
          </w:p>
        </w:tc>
        <w:tc>
          <w:tcPr>
            <w:tcW w:w="425" w:type="dxa"/>
            <w:tcBorders>
              <w:top w:val="single" w:sz="4" w:space="0" w:color="auto"/>
              <w:left w:val="single" w:sz="4" w:space="0" w:color="auto"/>
              <w:bottom w:val="single" w:sz="4" w:space="0" w:color="auto"/>
              <w:right w:val="single" w:sz="4" w:space="0" w:color="auto"/>
            </w:tcBorders>
          </w:tcPr>
          <w:p w14:paraId="2D46EB2E" w14:textId="77777777" w:rsidR="009401E2" w:rsidRDefault="009401E2" w:rsidP="00DF2B2C">
            <w:pPr>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B91DED" w14:textId="77777777" w:rsidR="009401E2" w:rsidRDefault="009401E2" w:rsidP="00DF2B2C">
            <w:pPr>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CBDDB40" w14:textId="77777777" w:rsidR="009401E2" w:rsidRDefault="009401E2" w:rsidP="00DF2B2C">
            <w:pPr>
              <w:rPr>
                <w:rFonts w:cs="Arial"/>
                <w:snapToGrid w:val="0"/>
                <w:sz w:val="16"/>
              </w:rPr>
            </w:pPr>
          </w:p>
        </w:tc>
      </w:tr>
      <w:tr w:rsidR="00DF2B2C" w:rsidRPr="009A2F9C" w14:paraId="000C7D9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95885E" w14:textId="77777777" w:rsidR="00DF2B2C" w:rsidRPr="00231AF5" w:rsidRDefault="00DF2B2C" w:rsidP="00DF2B2C">
            <w:pPr>
              <w:rPr>
                <w:rFonts w:cs="Arial"/>
                <w:snapToGrid w:val="0"/>
                <w:sz w:val="16"/>
              </w:rPr>
            </w:pPr>
            <w:r>
              <w:rPr>
                <w:rFonts w:cs="Arial"/>
                <w:snapToGrid w:val="0"/>
                <w:sz w:val="16"/>
              </w:rPr>
              <w:t>DVNNPUIB_ROL</w:t>
            </w:r>
          </w:p>
        </w:tc>
        <w:tc>
          <w:tcPr>
            <w:tcW w:w="425" w:type="dxa"/>
            <w:tcBorders>
              <w:top w:val="single" w:sz="4" w:space="0" w:color="auto"/>
              <w:left w:val="single" w:sz="4" w:space="0" w:color="auto"/>
              <w:bottom w:val="single" w:sz="4" w:space="0" w:color="auto"/>
              <w:right w:val="single" w:sz="4" w:space="0" w:color="auto"/>
            </w:tcBorders>
          </w:tcPr>
          <w:p w14:paraId="579D5EA8" w14:textId="77777777" w:rsidR="00DF2B2C" w:rsidRPr="009A2F9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452B12" w14:textId="77777777" w:rsidR="00DF2B2C" w:rsidRPr="009A2F9C" w:rsidRDefault="00DF2B2C" w:rsidP="00DF2B2C">
            <w:pPr>
              <w:rPr>
                <w:rFonts w:cs="Arial"/>
                <w:snapToGrid w:val="0"/>
                <w:sz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7923BCA" w14:textId="77777777" w:rsidR="00DF2B2C" w:rsidRDefault="00DF2B2C" w:rsidP="00DF2B2C">
            <w:pPr>
              <w:rPr>
                <w:rFonts w:cs="Arial"/>
                <w:snapToGrid w:val="0"/>
                <w:sz w:val="16"/>
              </w:rPr>
            </w:pPr>
          </w:p>
        </w:tc>
      </w:tr>
      <w:tr w:rsidR="00DF2B2C" w:rsidRPr="009A2F9C" w14:paraId="50D32889"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A3ACF16" w14:textId="77777777" w:rsidR="00DF2B2C" w:rsidRPr="00231AF5" w:rsidRDefault="00DF2B2C" w:rsidP="00DF2B2C">
            <w:pPr>
              <w:rPr>
                <w:rFonts w:cs="Arial"/>
                <w:snapToGrid w:val="0"/>
                <w:sz w:val="16"/>
              </w:rPr>
            </w:pPr>
            <w:r w:rsidRPr="00231AF5">
              <w:rPr>
                <w:rFonts w:cs="Arial"/>
                <w:snapToGrid w:val="0"/>
                <w:sz w:val="16"/>
              </w:rPr>
              <w:t>DVNNPUIB_RSIN</w:t>
            </w:r>
          </w:p>
        </w:tc>
        <w:tc>
          <w:tcPr>
            <w:tcW w:w="425" w:type="dxa"/>
            <w:tcBorders>
              <w:top w:val="single" w:sz="4" w:space="0" w:color="auto"/>
              <w:left w:val="single" w:sz="4" w:space="0" w:color="auto"/>
              <w:bottom w:val="single" w:sz="4" w:space="0" w:color="auto"/>
              <w:right w:val="single" w:sz="4" w:space="0" w:color="auto"/>
            </w:tcBorders>
          </w:tcPr>
          <w:p w14:paraId="3D2778E7" w14:textId="77777777" w:rsidR="00DF2B2C" w:rsidRPr="009A2F9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E560B6A" w14:textId="77777777" w:rsidR="00DF2B2C" w:rsidRPr="009A2F9C" w:rsidRDefault="00DF2B2C" w:rsidP="00DF2B2C">
            <w:pPr>
              <w:rPr>
                <w:rFonts w:cs="Arial"/>
                <w:snapToGrid w:val="0"/>
                <w:sz w:val="16"/>
              </w:rPr>
            </w:pPr>
            <w:r w:rsidRPr="009A2F9C">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009EA6" w14:textId="77777777" w:rsidR="00DF2B2C" w:rsidRPr="009A2F9C" w:rsidRDefault="00DF2B2C" w:rsidP="00DF2B2C">
            <w:pPr>
              <w:rPr>
                <w:rFonts w:cs="Arial"/>
                <w:snapToGrid w:val="0"/>
                <w:sz w:val="16"/>
              </w:rPr>
            </w:pPr>
          </w:p>
        </w:tc>
      </w:tr>
      <w:tr w:rsidR="00DF2B2C" w:rsidRPr="009A2F9C" w14:paraId="274F28C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FC6EEA1" w14:textId="77777777" w:rsidR="00DF2B2C" w:rsidRPr="00342975" w:rsidRDefault="00DF2B2C" w:rsidP="00DF2B2C">
            <w:pPr>
              <w:rPr>
                <w:rFonts w:cs="Arial"/>
                <w:snapToGrid w:val="0"/>
                <w:sz w:val="16"/>
                <w:u w:val="single"/>
              </w:rPr>
            </w:pPr>
            <w:r w:rsidRPr="00342975">
              <w:rPr>
                <w:rFonts w:cs="Arial"/>
                <w:snapToGrid w:val="0"/>
                <w:sz w:val="16"/>
                <w:u w:val="single"/>
              </w:rPr>
              <w:t>DVNNPUIB_ORG_NAAM</w:t>
            </w:r>
          </w:p>
        </w:tc>
        <w:tc>
          <w:tcPr>
            <w:tcW w:w="425" w:type="dxa"/>
            <w:tcBorders>
              <w:top w:val="single" w:sz="4" w:space="0" w:color="auto"/>
              <w:left w:val="single" w:sz="4" w:space="0" w:color="auto"/>
              <w:bottom w:val="single" w:sz="4" w:space="0" w:color="auto"/>
              <w:right w:val="single" w:sz="4" w:space="0" w:color="auto"/>
            </w:tcBorders>
          </w:tcPr>
          <w:p w14:paraId="1DBD6EAE" w14:textId="77777777" w:rsidR="00DF2B2C" w:rsidRPr="009A2F9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4BDB09" w14:textId="77777777" w:rsidR="00DF2B2C" w:rsidRPr="009A2F9C" w:rsidRDefault="00DF2B2C" w:rsidP="00DF2B2C">
            <w:pPr>
              <w:rPr>
                <w:rFonts w:cs="Arial"/>
                <w:snapToGrid w:val="0"/>
                <w:sz w:val="16"/>
              </w:rPr>
            </w:pPr>
            <w:r w:rsidRPr="009A2F9C">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41EA93D" w14:textId="77777777" w:rsidR="00DF2B2C" w:rsidRPr="009A2F9C" w:rsidRDefault="00DF2B2C" w:rsidP="00DF2B2C">
            <w:pPr>
              <w:rPr>
                <w:rFonts w:cs="Arial"/>
                <w:snapToGrid w:val="0"/>
                <w:sz w:val="16"/>
              </w:rPr>
            </w:pPr>
          </w:p>
        </w:tc>
      </w:tr>
      <w:tr w:rsidR="00DF2B2C" w:rsidRPr="009A2F9C" w14:paraId="1A306993"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DC4D29" w14:textId="77777777" w:rsidR="00DF2B2C" w:rsidRPr="00231AF5" w:rsidRDefault="00DF2B2C" w:rsidP="00DF2B2C">
            <w:pPr>
              <w:rPr>
                <w:rFonts w:cs="Arial"/>
                <w:snapToGrid w:val="0"/>
                <w:sz w:val="16"/>
              </w:rPr>
            </w:pPr>
            <w:r w:rsidRPr="00231AF5">
              <w:rPr>
                <w:rFonts w:cs="Arial"/>
                <w:snapToGrid w:val="0"/>
                <w:sz w:val="16"/>
              </w:rPr>
              <w:t>DVNNPUIB_BSN</w:t>
            </w:r>
          </w:p>
        </w:tc>
        <w:tc>
          <w:tcPr>
            <w:tcW w:w="425" w:type="dxa"/>
            <w:tcBorders>
              <w:top w:val="single" w:sz="4" w:space="0" w:color="auto"/>
              <w:left w:val="single" w:sz="4" w:space="0" w:color="auto"/>
              <w:bottom w:val="single" w:sz="4" w:space="0" w:color="auto"/>
              <w:right w:val="single" w:sz="4" w:space="0" w:color="auto"/>
            </w:tcBorders>
          </w:tcPr>
          <w:p w14:paraId="7888E2D3" w14:textId="77777777" w:rsidR="00DF2B2C" w:rsidRPr="009A2F9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72BD0D" w14:textId="77777777" w:rsidR="00DF2B2C" w:rsidRPr="009A2F9C" w:rsidRDefault="00DF2B2C" w:rsidP="00DF2B2C">
            <w:pPr>
              <w:rPr>
                <w:rFonts w:cs="Arial"/>
                <w:snapToGrid w:val="0"/>
                <w:sz w:val="16"/>
              </w:rPr>
            </w:pPr>
            <w:r w:rsidRPr="009A2F9C">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CB7410" w14:textId="77777777" w:rsidR="00DF2B2C" w:rsidRPr="009A2F9C" w:rsidRDefault="00DF2B2C" w:rsidP="00DF2B2C">
            <w:pPr>
              <w:rPr>
                <w:rFonts w:cs="Arial"/>
                <w:snapToGrid w:val="0"/>
                <w:sz w:val="16"/>
              </w:rPr>
            </w:pPr>
          </w:p>
        </w:tc>
      </w:tr>
      <w:tr w:rsidR="0057673A" w:rsidRPr="009A2F9C" w14:paraId="24733B3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D7731F" w14:textId="3D945E0A" w:rsidR="0057673A" w:rsidRPr="001C07A9" w:rsidRDefault="00B249DF" w:rsidP="00DF2B2C">
            <w:pPr>
              <w:rPr>
                <w:rFonts w:cs="Arial"/>
                <w:snapToGrid w:val="0"/>
                <w:sz w:val="16"/>
                <w:u w:val="single"/>
              </w:rPr>
            </w:pPr>
            <w:r w:rsidRPr="00EE5733">
              <w:rPr>
                <w:rFonts w:cs="Arial"/>
                <w:snapToGrid w:val="0"/>
                <w:sz w:val="16"/>
              </w:rPr>
              <w:t>DVNNP</w:t>
            </w:r>
            <w:r>
              <w:rPr>
                <w:rFonts w:cs="Arial"/>
                <w:snapToGrid w:val="0"/>
                <w:sz w:val="16"/>
              </w:rPr>
              <w:t>UIB</w:t>
            </w:r>
            <w:r w:rsidRPr="00EE5733">
              <w:rPr>
                <w:rFonts w:cs="Arial"/>
                <w:snapToGrid w:val="0"/>
                <w:sz w:val="16"/>
              </w:rPr>
              <w:t>_SEQUENCE</w:t>
            </w:r>
            <w:r>
              <w:rPr>
                <w:rFonts w:cs="Arial"/>
                <w:snapToGrid w:val="0"/>
                <w:sz w:val="16"/>
              </w:rPr>
              <w:t>UIB</w:t>
            </w:r>
          </w:p>
        </w:tc>
        <w:tc>
          <w:tcPr>
            <w:tcW w:w="425" w:type="dxa"/>
            <w:tcBorders>
              <w:top w:val="single" w:sz="4" w:space="0" w:color="auto"/>
              <w:left w:val="single" w:sz="4" w:space="0" w:color="auto"/>
              <w:bottom w:val="single" w:sz="4" w:space="0" w:color="auto"/>
              <w:right w:val="single" w:sz="4" w:space="0" w:color="auto"/>
            </w:tcBorders>
          </w:tcPr>
          <w:p w14:paraId="0D684C66" w14:textId="7FE86851" w:rsidR="0057673A" w:rsidRDefault="00B249DF"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479A40" w14:textId="11F6DE98" w:rsidR="0057673A" w:rsidRDefault="00B249DF"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F5881A" w14:textId="77777777" w:rsidR="0057673A" w:rsidRPr="009A2F9C" w:rsidRDefault="0057673A" w:rsidP="00DF2B2C">
            <w:pPr>
              <w:rPr>
                <w:rFonts w:cs="Arial"/>
                <w:snapToGrid w:val="0"/>
                <w:sz w:val="16"/>
              </w:rPr>
            </w:pPr>
          </w:p>
        </w:tc>
      </w:tr>
      <w:tr w:rsidR="00DF2B2C" w:rsidRPr="009A2F9C" w14:paraId="2CA92EF5"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E4EE546" w14:textId="77777777" w:rsidR="00DF2B2C" w:rsidRPr="001C07A9" w:rsidRDefault="00DF2B2C" w:rsidP="00DF2B2C">
            <w:pPr>
              <w:rPr>
                <w:rFonts w:cs="Arial"/>
                <w:snapToGrid w:val="0"/>
                <w:sz w:val="16"/>
                <w:u w:val="single"/>
              </w:rPr>
            </w:pPr>
            <w:r w:rsidRPr="001C07A9">
              <w:rPr>
                <w:rFonts w:cs="Arial"/>
                <w:snapToGrid w:val="0"/>
                <w:sz w:val="16"/>
                <w:u w:val="single"/>
              </w:rPr>
              <w:t>DVNNPUIB_ACHTERNAAM</w:t>
            </w:r>
          </w:p>
        </w:tc>
        <w:tc>
          <w:tcPr>
            <w:tcW w:w="425" w:type="dxa"/>
            <w:tcBorders>
              <w:top w:val="single" w:sz="4" w:space="0" w:color="auto"/>
              <w:left w:val="single" w:sz="4" w:space="0" w:color="auto"/>
              <w:bottom w:val="single" w:sz="4" w:space="0" w:color="auto"/>
              <w:right w:val="single" w:sz="4" w:space="0" w:color="auto"/>
            </w:tcBorders>
          </w:tcPr>
          <w:p w14:paraId="43BE8319" w14:textId="77777777" w:rsidR="00DF2B2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EB839A9" w14:textId="77777777" w:rsidR="00DF2B2C" w:rsidRPr="009A2F9C" w:rsidRDefault="00DF2B2C" w:rsidP="00DF2B2C">
            <w:pPr>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88F197" w14:textId="77777777" w:rsidR="00DF2B2C" w:rsidRPr="009A2F9C" w:rsidRDefault="00DF2B2C" w:rsidP="00DF2B2C">
            <w:pPr>
              <w:rPr>
                <w:rFonts w:cs="Arial"/>
                <w:snapToGrid w:val="0"/>
                <w:sz w:val="16"/>
              </w:rPr>
            </w:pPr>
          </w:p>
        </w:tc>
      </w:tr>
      <w:tr w:rsidR="00DF2B2C" w:rsidRPr="009A2F9C" w14:paraId="58F96AEB"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7B45A4" w14:textId="77777777" w:rsidR="00DF2B2C" w:rsidRPr="00231AF5" w:rsidRDefault="00DF2B2C" w:rsidP="00DF2B2C">
            <w:pPr>
              <w:rPr>
                <w:rFonts w:cs="Arial"/>
                <w:snapToGrid w:val="0"/>
                <w:sz w:val="16"/>
              </w:rPr>
            </w:pPr>
            <w:r w:rsidRPr="00231AF5">
              <w:rPr>
                <w:rFonts w:cs="Arial"/>
                <w:snapToGrid w:val="0"/>
                <w:sz w:val="16"/>
              </w:rPr>
              <w:t>DVNNPUIB_VOORNAAM</w:t>
            </w:r>
          </w:p>
        </w:tc>
        <w:tc>
          <w:tcPr>
            <w:tcW w:w="425" w:type="dxa"/>
            <w:tcBorders>
              <w:top w:val="single" w:sz="4" w:space="0" w:color="auto"/>
              <w:left w:val="single" w:sz="4" w:space="0" w:color="auto"/>
              <w:bottom w:val="single" w:sz="4" w:space="0" w:color="auto"/>
              <w:right w:val="single" w:sz="4" w:space="0" w:color="auto"/>
            </w:tcBorders>
          </w:tcPr>
          <w:p w14:paraId="212BA036" w14:textId="77777777" w:rsidR="00DF2B2C" w:rsidRPr="009A2F9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AE065E" w14:textId="77777777" w:rsidR="00DF2B2C" w:rsidRPr="009A2F9C" w:rsidRDefault="00DF2B2C" w:rsidP="00DF2B2C">
            <w:pPr>
              <w:rPr>
                <w:rFonts w:cs="Arial"/>
                <w:snapToGrid w:val="0"/>
                <w:sz w:val="16"/>
              </w:rPr>
            </w:pPr>
            <w:r w:rsidRPr="009A2F9C">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C371A51" w14:textId="77777777" w:rsidR="00DF2B2C" w:rsidRPr="009A2F9C" w:rsidRDefault="00DF2B2C" w:rsidP="00DF2B2C">
            <w:pPr>
              <w:rPr>
                <w:rFonts w:cs="Arial"/>
                <w:snapToGrid w:val="0"/>
                <w:sz w:val="16"/>
              </w:rPr>
            </w:pPr>
          </w:p>
        </w:tc>
      </w:tr>
      <w:tr w:rsidR="00DF2B2C" w:rsidRPr="009A2F9C" w14:paraId="55512846"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879CDF" w14:textId="77777777" w:rsidR="00DF2B2C" w:rsidRPr="00231AF5" w:rsidRDefault="00DF2B2C" w:rsidP="00DF2B2C">
            <w:pPr>
              <w:rPr>
                <w:rFonts w:cs="Arial"/>
                <w:snapToGrid w:val="0"/>
                <w:sz w:val="16"/>
              </w:rPr>
            </w:pPr>
            <w:r w:rsidRPr="00231AF5">
              <w:rPr>
                <w:rFonts w:cs="Arial"/>
                <w:snapToGrid w:val="0"/>
                <w:sz w:val="16"/>
              </w:rPr>
              <w:t>DVNNPUIB_GEB_DATUM</w:t>
            </w:r>
          </w:p>
        </w:tc>
        <w:tc>
          <w:tcPr>
            <w:tcW w:w="425" w:type="dxa"/>
            <w:tcBorders>
              <w:top w:val="single" w:sz="4" w:space="0" w:color="auto"/>
              <w:left w:val="single" w:sz="4" w:space="0" w:color="auto"/>
              <w:bottom w:val="single" w:sz="4" w:space="0" w:color="auto"/>
              <w:right w:val="single" w:sz="4" w:space="0" w:color="auto"/>
            </w:tcBorders>
          </w:tcPr>
          <w:p w14:paraId="349A1F9B" w14:textId="77777777" w:rsidR="00DF2B2C" w:rsidRPr="009A2F9C" w:rsidRDefault="00DF2B2C" w:rsidP="00DF2B2C">
            <w:pPr>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BB5C3F" w14:textId="77777777" w:rsidR="00DF2B2C" w:rsidRPr="009A2F9C" w:rsidRDefault="00DF2B2C" w:rsidP="00DF2B2C">
            <w:pPr>
              <w:rPr>
                <w:rFonts w:cs="Arial"/>
                <w:snapToGrid w:val="0"/>
                <w:sz w:val="16"/>
              </w:rPr>
            </w:pPr>
            <w:r w:rsidRPr="009A2F9C">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9CE95B0" w14:textId="77777777" w:rsidR="00DF2B2C" w:rsidRPr="009A2F9C" w:rsidRDefault="00DF2B2C" w:rsidP="00DF2B2C">
            <w:pPr>
              <w:rPr>
                <w:rFonts w:cs="Arial"/>
                <w:snapToGrid w:val="0"/>
                <w:sz w:val="16"/>
              </w:rPr>
            </w:pPr>
          </w:p>
        </w:tc>
      </w:tr>
      <w:tr w:rsidR="00DF2B2C" w:rsidRPr="006848BA" w14:paraId="355CFC4C"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582ED22" w14:textId="77777777" w:rsidR="00DF2B2C" w:rsidRPr="00231AF5" w:rsidRDefault="00DF2B2C" w:rsidP="00DF2B2C">
            <w:pPr>
              <w:rPr>
                <w:rFonts w:cs="Arial"/>
                <w:snapToGrid w:val="0"/>
                <w:sz w:val="16"/>
              </w:rPr>
            </w:pPr>
            <w:r w:rsidRPr="00231AF5">
              <w:rPr>
                <w:rFonts w:cs="Arial"/>
                <w:snapToGrid w:val="0"/>
                <w:sz w:val="16"/>
              </w:rPr>
              <w:t>DVNNPUIB_VOORLETTERS</w:t>
            </w:r>
          </w:p>
        </w:tc>
        <w:tc>
          <w:tcPr>
            <w:tcW w:w="425" w:type="dxa"/>
            <w:tcBorders>
              <w:top w:val="single" w:sz="4" w:space="0" w:color="auto"/>
              <w:left w:val="single" w:sz="4" w:space="0" w:color="auto"/>
              <w:bottom w:val="single" w:sz="4" w:space="0" w:color="auto"/>
              <w:right w:val="single" w:sz="4" w:space="0" w:color="auto"/>
            </w:tcBorders>
          </w:tcPr>
          <w:p w14:paraId="2ACFF3D1"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6C950D3" w14:textId="77777777" w:rsidR="00DF2B2C" w:rsidRDefault="00DF2B2C" w:rsidP="00DF2B2C">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42E7575" w14:textId="77777777" w:rsidR="00DF2B2C" w:rsidRPr="006848BA" w:rsidRDefault="00DF2B2C" w:rsidP="00DF2B2C">
            <w:pPr>
              <w:rPr>
                <w:rFonts w:cs="Arial"/>
                <w:sz w:val="16"/>
                <w:szCs w:val="16"/>
              </w:rPr>
            </w:pPr>
          </w:p>
        </w:tc>
      </w:tr>
      <w:tr w:rsidR="00DF2B2C" w:rsidRPr="006848BA" w14:paraId="06241552"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B47AD93" w14:textId="77777777" w:rsidR="00DF2B2C" w:rsidRPr="00231AF5" w:rsidRDefault="00DF2B2C" w:rsidP="00DF2B2C">
            <w:pPr>
              <w:rPr>
                <w:rFonts w:cs="Arial"/>
                <w:snapToGrid w:val="0"/>
                <w:sz w:val="16"/>
              </w:rPr>
            </w:pPr>
            <w:r w:rsidRPr="00231AF5">
              <w:rPr>
                <w:rFonts w:cs="Arial"/>
                <w:snapToGrid w:val="0"/>
                <w:sz w:val="16"/>
              </w:rPr>
              <w:t>DVNNPUIB_VOORVOEGSELS</w:t>
            </w:r>
          </w:p>
        </w:tc>
        <w:tc>
          <w:tcPr>
            <w:tcW w:w="425" w:type="dxa"/>
            <w:tcBorders>
              <w:top w:val="single" w:sz="4" w:space="0" w:color="auto"/>
              <w:left w:val="single" w:sz="4" w:space="0" w:color="auto"/>
              <w:bottom w:val="single" w:sz="4" w:space="0" w:color="auto"/>
              <w:right w:val="single" w:sz="4" w:space="0" w:color="auto"/>
            </w:tcBorders>
          </w:tcPr>
          <w:p w14:paraId="17DAC290"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66BFD7" w14:textId="77777777" w:rsidR="00DF2B2C" w:rsidRDefault="00DF2B2C" w:rsidP="00DF2B2C">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DA776C" w14:textId="77777777" w:rsidR="00DF2B2C" w:rsidRPr="006848BA" w:rsidRDefault="00DF2B2C" w:rsidP="00DF2B2C">
            <w:pPr>
              <w:rPr>
                <w:rFonts w:cs="Arial"/>
                <w:sz w:val="16"/>
                <w:szCs w:val="16"/>
              </w:rPr>
            </w:pPr>
          </w:p>
        </w:tc>
      </w:tr>
      <w:tr w:rsidR="00DF2B2C" w:rsidRPr="006848BA" w14:paraId="4D93D8FA"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52AF46" w14:textId="77777777" w:rsidR="00DF2B2C" w:rsidRPr="00231AF5" w:rsidRDefault="00DF2B2C" w:rsidP="00DF2B2C">
            <w:pPr>
              <w:rPr>
                <w:rFonts w:cs="Arial"/>
                <w:snapToGrid w:val="0"/>
                <w:sz w:val="16"/>
              </w:rPr>
            </w:pPr>
            <w:r w:rsidRPr="00231AF5">
              <w:rPr>
                <w:rFonts w:cs="Arial"/>
                <w:snapToGrid w:val="0"/>
                <w:sz w:val="16"/>
              </w:rPr>
              <w:t>DVNNPUIB_GEB_LAND</w:t>
            </w:r>
          </w:p>
        </w:tc>
        <w:tc>
          <w:tcPr>
            <w:tcW w:w="425" w:type="dxa"/>
            <w:tcBorders>
              <w:top w:val="single" w:sz="4" w:space="0" w:color="auto"/>
              <w:left w:val="single" w:sz="4" w:space="0" w:color="auto"/>
              <w:bottom w:val="single" w:sz="4" w:space="0" w:color="auto"/>
              <w:right w:val="single" w:sz="4" w:space="0" w:color="auto"/>
            </w:tcBorders>
          </w:tcPr>
          <w:p w14:paraId="4C1AEB05" w14:textId="77777777" w:rsidR="00DF2B2C" w:rsidRDefault="00DF2B2C" w:rsidP="00DF2B2C">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B6E972" w14:textId="77777777" w:rsidR="00DF2B2C" w:rsidRDefault="00DF2B2C" w:rsidP="00DF2B2C">
            <w:pPr>
              <w:ind w:right="-70"/>
              <w:rPr>
                <w:rFonts w:cs="Arial"/>
                <w:sz w:val="16"/>
                <w:szCs w:val="16"/>
              </w:rPr>
            </w:pPr>
            <w:r>
              <w:rPr>
                <w:rFonts w:cs="Arial"/>
                <w:sz w:val="16"/>
                <w:szCs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72690F4" w14:textId="77777777" w:rsidR="00DF2B2C" w:rsidRPr="006848BA" w:rsidRDefault="00DF2B2C" w:rsidP="00DF2B2C">
            <w:pPr>
              <w:rPr>
                <w:rFonts w:cs="Arial"/>
                <w:sz w:val="16"/>
                <w:szCs w:val="16"/>
              </w:rPr>
            </w:pPr>
          </w:p>
        </w:tc>
      </w:tr>
      <w:tr w:rsidR="00DF2B2C" w:rsidRPr="006848BA" w14:paraId="41404BF2"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F7BDB8" w14:textId="77777777" w:rsidR="00DF2B2C" w:rsidRPr="00231AF5" w:rsidRDefault="00DF2B2C" w:rsidP="00DF2B2C">
            <w:pPr>
              <w:rPr>
                <w:rFonts w:cs="Arial"/>
                <w:snapToGrid w:val="0"/>
                <w:sz w:val="16"/>
              </w:rPr>
            </w:pPr>
            <w:r w:rsidRPr="00231AF5">
              <w:rPr>
                <w:rFonts w:cs="Arial"/>
                <w:snapToGrid w:val="0"/>
                <w:sz w:val="16"/>
              </w:rPr>
              <w:t>DVNNPUIB_STRAAT</w:t>
            </w:r>
          </w:p>
        </w:tc>
        <w:tc>
          <w:tcPr>
            <w:tcW w:w="425" w:type="dxa"/>
            <w:tcBorders>
              <w:top w:val="single" w:sz="4" w:space="0" w:color="auto"/>
              <w:left w:val="single" w:sz="4" w:space="0" w:color="auto"/>
              <w:bottom w:val="single" w:sz="4" w:space="0" w:color="auto"/>
              <w:right w:val="single" w:sz="4" w:space="0" w:color="auto"/>
            </w:tcBorders>
          </w:tcPr>
          <w:p w14:paraId="2A361FF3"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9747A86"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48D714D" w14:textId="77777777" w:rsidR="00DF2B2C" w:rsidRPr="00CC68B2" w:rsidRDefault="00DF2B2C" w:rsidP="00DF2B2C">
            <w:pPr>
              <w:rPr>
                <w:rFonts w:cs="Arial"/>
                <w:snapToGrid w:val="0"/>
                <w:sz w:val="16"/>
              </w:rPr>
            </w:pPr>
          </w:p>
        </w:tc>
      </w:tr>
      <w:tr w:rsidR="00DF2B2C" w:rsidRPr="006848BA" w14:paraId="71B48F9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AE6CDD" w14:textId="77777777" w:rsidR="00DF2B2C" w:rsidRPr="00231AF5" w:rsidRDefault="00DF2B2C" w:rsidP="00DF2B2C">
            <w:pPr>
              <w:rPr>
                <w:rFonts w:cs="Arial"/>
                <w:snapToGrid w:val="0"/>
                <w:sz w:val="16"/>
              </w:rPr>
            </w:pPr>
            <w:r w:rsidRPr="00231AF5">
              <w:rPr>
                <w:rFonts w:cs="Arial"/>
                <w:snapToGrid w:val="0"/>
                <w:sz w:val="16"/>
              </w:rPr>
              <w:t>DVNNPUIB_POSTCODE</w:t>
            </w:r>
          </w:p>
        </w:tc>
        <w:tc>
          <w:tcPr>
            <w:tcW w:w="425" w:type="dxa"/>
            <w:tcBorders>
              <w:top w:val="single" w:sz="4" w:space="0" w:color="auto"/>
              <w:left w:val="single" w:sz="4" w:space="0" w:color="auto"/>
              <w:bottom w:val="single" w:sz="4" w:space="0" w:color="auto"/>
              <w:right w:val="single" w:sz="4" w:space="0" w:color="auto"/>
            </w:tcBorders>
          </w:tcPr>
          <w:p w14:paraId="70932DFA"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57CBE6"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8362EF8" w14:textId="77777777" w:rsidR="00DF2B2C" w:rsidRPr="00CC68B2" w:rsidRDefault="00DF2B2C" w:rsidP="00DF2B2C">
            <w:pPr>
              <w:rPr>
                <w:rFonts w:cs="Arial"/>
                <w:snapToGrid w:val="0"/>
                <w:sz w:val="16"/>
              </w:rPr>
            </w:pPr>
          </w:p>
        </w:tc>
      </w:tr>
      <w:tr w:rsidR="00DF2B2C" w:rsidRPr="006848BA" w14:paraId="23444168"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6F5C091" w14:textId="77777777" w:rsidR="00DF2B2C" w:rsidRPr="00231AF5" w:rsidRDefault="00DF2B2C" w:rsidP="00DF2B2C">
            <w:pPr>
              <w:rPr>
                <w:rFonts w:cs="Arial"/>
                <w:snapToGrid w:val="0"/>
                <w:sz w:val="16"/>
              </w:rPr>
            </w:pPr>
            <w:r w:rsidRPr="00231AF5">
              <w:rPr>
                <w:rFonts w:cs="Arial"/>
                <w:snapToGrid w:val="0"/>
                <w:sz w:val="16"/>
              </w:rPr>
              <w:t>DVNNPUIB_HUISNUMMER</w:t>
            </w:r>
          </w:p>
        </w:tc>
        <w:tc>
          <w:tcPr>
            <w:tcW w:w="425" w:type="dxa"/>
            <w:tcBorders>
              <w:top w:val="single" w:sz="4" w:space="0" w:color="auto"/>
              <w:left w:val="single" w:sz="4" w:space="0" w:color="auto"/>
              <w:bottom w:val="single" w:sz="4" w:space="0" w:color="auto"/>
              <w:right w:val="single" w:sz="4" w:space="0" w:color="auto"/>
            </w:tcBorders>
          </w:tcPr>
          <w:p w14:paraId="0CE94861"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C8A7293"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65A5A3B" w14:textId="77777777" w:rsidR="00DF2B2C" w:rsidRPr="00CC68B2" w:rsidRDefault="00DF2B2C" w:rsidP="00DF2B2C">
            <w:pPr>
              <w:rPr>
                <w:rFonts w:cs="Arial"/>
                <w:snapToGrid w:val="0"/>
                <w:sz w:val="16"/>
              </w:rPr>
            </w:pPr>
          </w:p>
        </w:tc>
      </w:tr>
      <w:tr w:rsidR="00DF2B2C" w:rsidRPr="006848BA" w14:paraId="2799231A"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C8E008F" w14:textId="77777777" w:rsidR="00DF2B2C" w:rsidRPr="00231AF5" w:rsidRDefault="00DF2B2C" w:rsidP="00DF2B2C">
            <w:pPr>
              <w:rPr>
                <w:rFonts w:cs="Arial"/>
                <w:snapToGrid w:val="0"/>
                <w:sz w:val="16"/>
              </w:rPr>
            </w:pPr>
            <w:r w:rsidRPr="00231AF5">
              <w:rPr>
                <w:rFonts w:cs="Arial"/>
                <w:snapToGrid w:val="0"/>
                <w:sz w:val="16"/>
              </w:rPr>
              <w:lastRenderedPageBreak/>
              <w:t>DVNNPUIB_HUISNUMMER_TOEV</w:t>
            </w:r>
          </w:p>
        </w:tc>
        <w:tc>
          <w:tcPr>
            <w:tcW w:w="425" w:type="dxa"/>
            <w:tcBorders>
              <w:top w:val="single" w:sz="4" w:space="0" w:color="auto"/>
              <w:left w:val="single" w:sz="4" w:space="0" w:color="auto"/>
              <w:bottom w:val="single" w:sz="4" w:space="0" w:color="auto"/>
              <w:right w:val="single" w:sz="4" w:space="0" w:color="auto"/>
            </w:tcBorders>
          </w:tcPr>
          <w:p w14:paraId="3EB83641"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064051"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DE420F" w14:textId="77777777" w:rsidR="00DF2B2C" w:rsidRPr="00CC68B2" w:rsidRDefault="00DF2B2C" w:rsidP="00DF2B2C">
            <w:pPr>
              <w:rPr>
                <w:rFonts w:cs="Arial"/>
                <w:snapToGrid w:val="0"/>
                <w:sz w:val="16"/>
              </w:rPr>
            </w:pPr>
          </w:p>
        </w:tc>
      </w:tr>
      <w:tr w:rsidR="00DF2B2C" w:rsidRPr="006848BA" w14:paraId="02D24DC7"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8E45445" w14:textId="77777777" w:rsidR="00DF2B2C" w:rsidRPr="00231AF5" w:rsidRDefault="00DF2B2C" w:rsidP="00DF2B2C">
            <w:pPr>
              <w:rPr>
                <w:rFonts w:cs="Arial"/>
                <w:snapToGrid w:val="0"/>
                <w:sz w:val="16"/>
              </w:rPr>
            </w:pPr>
            <w:r w:rsidRPr="00231AF5">
              <w:rPr>
                <w:rFonts w:cs="Arial"/>
                <w:snapToGrid w:val="0"/>
                <w:sz w:val="16"/>
              </w:rPr>
              <w:t>DVNNPUIB_POSTBUS</w:t>
            </w:r>
          </w:p>
        </w:tc>
        <w:tc>
          <w:tcPr>
            <w:tcW w:w="425" w:type="dxa"/>
            <w:tcBorders>
              <w:top w:val="single" w:sz="4" w:space="0" w:color="auto"/>
              <w:left w:val="single" w:sz="4" w:space="0" w:color="auto"/>
              <w:bottom w:val="single" w:sz="4" w:space="0" w:color="auto"/>
              <w:right w:val="single" w:sz="4" w:space="0" w:color="auto"/>
            </w:tcBorders>
          </w:tcPr>
          <w:p w14:paraId="2A819AE8"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2086D4"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E156F7" w14:textId="77777777" w:rsidR="00DF2B2C" w:rsidRPr="00CC68B2" w:rsidRDefault="00DF2B2C" w:rsidP="00DF2B2C">
            <w:pPr>
              <w:rPr>
                <w:rFonts w:cs="Arial"/>
                <w:snapToGrid w:val="0"/>
                <w:sz w:val="16"/>
              </w:rPr>
            </w:pPr>
          </w:p>
        </w:tc>
      </w:tr>
      <w:tr w:rsidR="00DF2B2C" w:rsidRPr="006848BA" w14:paraId="560FA249"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FE6B23" w14:textId="77777777" w:rsidR="00DF2B2C" w:rsidRPr="00231AF5" w:rsidRDefault="00DF2B2C" w:rsidP="00DF2B2C">
            <w:pPr>
              <w:rPr>
                <w:rFonts w:cs="Arial"/>
                <w:snapToGrid w:val="0"/>
                <w:sz w:val="16"/>
              </w:rPr>
            </w:pPr>
            <w:r w:rsidRPr="00231AF5">
              <w:rPr>
                <w:rFonts w:cs="Arial"/>
                <w:snapToGrid w:val="0"/>
                <w:sz w:val="16"/>
              </w:rPr>
              <w:t>DVNNPUIB_LAND</w:t>
            </w:r>
          </w:p>
        </w:tc>
        <w:tc>
          <w:tcPr>
            <w:tcW w:w="425" w:type="dxa"/>
            <w:tcBorders>
              <w:top w:val="single" w:sz="4" w:space="0" w:color="auto"/>
              <w:left w:val="single" w:sz="4" w:space="0" w:color="auto"/>
              <w:bottom w:val="single" w:sz="4" w:space="0" w:color="auto"/>
              <w:right w:val="single" w:sz="4" w:space="0" w:color="auto"/>
            </w:tcBorders>
          </w:tcPr>
          <w:p w14:paraId="3360FF20"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283E33"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E7009F" w14:textId="77777777" w:rsidR="00DF2B2C" w:rsidRPr="00CC68B2" w:rsidRDefault="00DF2B2C" w:rsidP="00DF2B2C">
            <w:pPr>
              <w:rPr>
                <w:rFonts w:cs="Arial"/>
                <w:snapToGrid w:val="0"/>
                <w:sz w:val="16"/>
              </w:rPr>
            </w:pPr>
          </w:p>
        </w:tc>
      </w:tr>
      <w:tr w:rsidR="00DF2B2C" w:rsidRPr="006848BA" w14:paraId="71BA2D92"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D1B226" w14:textId="77777777" w:rsidR="00DF2B2C" w:rsidRPr="00231AF5" w:rsidRDefault="00DF2B2C" w:rsidP="00DF2B2C">
            <w:pPr>
              <w:rPr>
                <w:rFonts w:cs="Arial"/>
                <w:snapToGrid w:val="0"/>
                <w:sz w:val="16"/>
              </w:rPr>
            </w:pPr>
            <w:r w:rsidRPr="00231AF5">
              <w:rPr>
                <w:rFonts w:cs="Arial"/>
                <w:snapToGrid w:val="0"/>
                <w:sz w:val="16"/>
              </w:rPr>
              <w:t>DVNNPUIB_ADRES_OVERIG</w:t>
            </w:r>
          </w:p>
        </w:tc>
        <w:tc>
          <w:tcPr>
            <w:tcW w:w="425" w:type="dxa"/>
            <w:tcBorders>
              <w:top w:val="single" w:sz="4" w:space="0" w:color="auto"/>
              <w:left w:val="single" w:sz="4" w:space="0" w:color="auto"/>
              <w:bottom w:val="single" w:sz="4" w:space="0" w:color="auto"/>
              <w:right w:val="single" w:sz="4" w:space="0" w:color="auto"/>
            </w:tcBorders>
          </w:tcPr>
          <w:p w14:paraId="77AC174B"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06A0FE"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95AF6C8" w14:textId="77777777" w:rsidR="00DF2B2C" w:rsidRPr="00CC68B2" w:rsidRDefault="00DF2B2C" w:rsidP="00DF2B2C">
            <w:pPr>
              <w:rPr>
                <w:rFonts w:cs="Arial"/>
                <w:snapToGrid w:val="0"/>
                <w:sz w:val="16"/>
              </w:rPr>
            </w:pPr>
          </w:p>
        </w:tc>
      </w:tr>
      <w:tr w:rsidR="00DF2B2C" w:rsidRPr="006848BA" w14:paraId="1367FD40" w14:textId="77777777" w:rsidTr="00114221">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E732EDB" w14:textId="77777777" w:rsidR="00DF2B2C" w:rsidRPr="00231AF5" w:rsidRDefault="00DF2B2C" w:rsidP="00DF2B2C">
            <w:pPr>
              <w:rPr>
                <w:rFonts w:cs="Arial"/>
                <w:snapToGrid w:val="0"/>
                <w:sz w:val="16"/>
              </w:rPr>
            </w:pPr>
            <w:r w:rsidRPr="00231AF5">
              <w:rPr>
                <w:rFonts w:cs="Arial"/>
                <w:snapToGrid w:val="0"/>
                <w:sz w:val="16"/>
              </w:rPr>
              <w:t>DVNNPUIB_ADRES_REGEL</w:t>
            </w:r>
          </w:p>
        </w:tc>
        <w:tc>
          <w:tcPr>
            <w:tcW w:w="425" w:type="dxa"/>
            <w:tcBorders>
              <w:top w:val="single" w:sz="4" w:space="0" w:color="auto"/>
              <w:left w:val="single" w:sz="4" w:space="0" w:color="auto"/>
              <w:bottom w:val="single" w:sz="4" w:space="0" w:color="auto"/>
              <w:right w:val="single" w:sz="4" w:space="0" w:color="auto"/>
            </w:tcBorders>
          </w:tcPr>
          <w:p w14:paraId="73D941ED"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0C30E0A"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5FE9A09" w14:textId="77777777" w:rsidR="00DF2B2C" w:rsidRPr="00CC68B2" w:rsidRDefault="00DF2B2C" w:rsidP="00DF2B2C">
            <w:pPr>
              <w:rPr>
                <w:rFonts w:cs="Arial"/>
                <w:snapToGrid w:val="0"/>
                <w:sz w:val="16"/>
              </w:rPr>
            </w:pPr>
          </w:p>
        </w:tc>
      </w:tr>
      <w:tr w:rsidR="00DF2B2C" w:rsidRPr="006848BA" w14:paraId="308BD5B4" w14:textId="77777777" w:rsidTr="002B5270">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6B39A6" w14:textId="77777777" w:rsidR="00DF2B2C" w:rsidRPr="00231AF5" w:rsidRDefault="00DF2B2C" w:rsidP="00DF2B2C">
            <w:pPr>
              <w:rPr>
                <w:rFonts w:cs="Arial"/>
                <w:snapToGrid w:val="0"/>
                <w:sz w:val="16"/>
              </w:rPr>
            </w:pPr>
            <w:r w:rsidRPr="00231AF5">
              <w:rPr>
                <w:rFonts w:cs="Arial"/>
                <w:snapToGrid w:val="0"/>
                <w:sz w:val="16"/>
              </w:rPr>
              <w:t>DVNNPUIB_ADRES_LAND</w:t>
            </w:r>
          </w:p>
        </w:tc>
        <w:tc>
          <w:tcPr>
            <w:tcW w:w="425" w:type="dxa"/>
            <w:tcBorders>
              <w:top w:val="single" w:sz="4" w:space="0" w:color="auto"/>
              <w:left w:val="single" w:sz="4" w:space="0" w:color="auto"/>
              <w:bottom w:val="single" w:sz="4" w:space="0" w:color="auto"/>
              <w:right w:val="single" w:sz="4" w:space="0" w:color="auto"/>
            </w:tcBorders>
          </w:tcPr>
          <w:p w14:paraId="078F4E07" w14:textId="77777777" w:rsidR="00DF2B2C" w:rsidRDefault="00DF2B2C" w:rsidP="00DF2B2C">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B12947" w14:textId="77777777" w:rsidR="00DF2B2C" w:rsidRPr="00CC68B2" w:rsidRDefault="00DF2B2C" w:rsidP="00DF2B2C">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A894E40" w14:textId="77777777" w:rsidR="00DF2B2C" w:rsidRPr="00CC68B2" w:rsidRDefault="00DF2B2C" w:rsidP="00DF2B2C">
            <w:pPr>
              <w:rPr>
                <w:rFonts w:cs="Arial"/>
                <w:snapToGrid w:val="0"/>
                <w:sz w:val="16"/>
              </w:rPr>
            </w:pPr>
          </w:p>
        </w:tc>
      </w:tr>
      <w:tr w:rsidR="002C79B6" w:rsidRPr="002C79B6" w14:paraId="78CF0C56" w14:textId="77777777" w:rsidTr="002B5270">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273CCA" w14:textId="06EFA219" w:rsidR="002C79B6" w:rsidRPr="001D116D" w:rsidRDefault="002C79B6">
            <w:pPr>
              <w:rPr>
                <w:rFonts w:cs="Arial"/>
                <w:b/>
                <w:snapToGrid w:val="0"/>
                <w:sz w:val="16"/>
                <w:szCs w:val="16"/>
              </w:rPr>
            </w:pPr>
            <w:r w:rsidRPr="001D116D">
              <w:rPr>
                <w:rFonts w:cs="Arial"/>
                <w:b/>
                <w:color w:val="000000"/>
                <w:sz w:val="16"/>
                <w:szCs w:val="16"/>
              </w:rPr>
              <w:t>S_CMG_FIN_MELDING_DLN_NNP</w:t>
            </w:r>
            <w:r w:rsidRPr="001D116D">
              <w:rPr>
                <w:rFonts w:cs="Arial"/>
                <w:b/>
                <w:snapToGrid w:val="0"/>
                <w:sz w:val="16"/>
                <w:szCs w:val="16"/>
              </w:rPr>
              <w:t xml:space="preserve"> </w:t>
            </w:r>
            <w:r w:rsidR="0031013B" w:rsidRPr="009A2F9C">
              <w:rPr>
                <w:rFonts w:cs="Arial"/>
                <w:b/>
                <w:snapToGrid w:val="0"/>
                <w:sz w:val="16"/>
              </w:rPr>
              <w:t xml:space="preserve">(alias: </w:t>
            </w:r>
            <w:r w:rsidR="0031013B">
              <w:rPr>
                <w:rFonts w:cs="Arial"/>
                <w:b/>
                <w:snapToGrid w:val="0"/>
                <w:sz w:val="16"/>
              </w:rPr>
              <w:t>S1</w:t>
            </w:r>
            <w:r w:rsidR="0031013B" w:rsidRPr="009A2F9C">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53D9B1" w14:textId="77777777" w:rsidR="002C79B6" w:rsidRPr="001D116D" w:rsidRDefault="002C79B6" w:rsidP="002C79B6">
            <w:pPr>
              <w:ind w:right="-70"/>
              <w:rPr>
                <w:rFonts w:cs="Arial"/>
                <w:b/>
                <w:snapToGrid w:val="0"/>
                <w:sz w:val="16"/>
                <w:szCs w:val="16"/>
              </w:rPr>
            </w:pPr>
            <w:r w:rsidRPr="001D116D">
              <w:rPr>
                <w:rFonts w:cs="Arial"/>
                <w:b/>
                <w:snapToGrid w:val="0"/>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D319A4" w14:textId="77777777" w:rsidR="002C79B6" w:rsidRPr="001D116D" w:rsidRDefault="002C79B6" w:rsidP="002C79B6">
            <w:pPr>
              <w:ind w:right="-70"/>
              <w:rPr>
                <w:rFonts w:cs="Arial"/>
                <w:b/>
                <w:snapToGrid w:val="0"/>
                <w:sz w:val="16"/>
                <w:szCs w:val="16"/>
              </w:rPr>
            </w:pPr>
            <w:proofErr w:type="spellStart"/>
            <w:r w:rsidRPr="001D116D">
              <w:rPr>
                <w:rFonts w:cs="Arial"/>
                <w:b/>
                <w:snapToGrid w:val="0"/>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8B8736" w14:textId="77777777" w:rsidR="002C79B6" w:rsidRPr="001D116D" w:rsidRDefault="002C79B6" w:rsidP="00B61887">
            <w:pPr>
              <w:rPr>
                <w:rFonts w:cs="Arial"/>
                <w:b/>
                <w:snapToGrid w:val="0"/>
                <w:sz w:val="16"/>
                <w:szCs w:val="16"/>
              </w:rPr>
            </w:pPr>
            <w:r w:rsidRPr="001D116D">
              <w:rPr>
                <w:rFonts w:cs="Arial"/>
                <w:b/>
                <w:snapToGrid w:val="0"/>
                <w:sz w:val="16"/>
                <w:szCs w:val="16"/>
              </w:rPr>
              <w:t>Conditie</w:t>
            </w:r>
          </w:p>
        </w:tc>
      </w:tr>
      <w:tr w:rsidR="0031013B" w:rsidRPr="0031013B" w14:paraId="66807078"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A6662A" w14:textId="7FD23155" w:rsidR="0031013B" w:rsidRPr="0031013B" w:rsidRDefault="0031013B" w:rsidP="00B61887">
            <w:pPr>
              <w:rPr>
                <w:rFonts w:cs="Arial"/>
                <w:snapToGrid w:val="0"/>
                <w:sz w:val="16"/>
                <w:szCs w:val="16"/>
              </w:rPr>
            </w:pPr>
            <w:r w:rsidRPr="001D116D">
              <w:rPr>
                <w:rFonts w:cs="Arial"/>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tcPr>
          <w:p w14:paraId="34AA205E" w14:textId="77777777" w:rsidR="0031013B" w:rsidRPr="001D116D" w:rsidRDefault="0031013B" w:rsidP="00B61887">
            <w:pPr>
              <w:ind w:right="-70"/>
              <w:rPr>
                <w:rFonts w:cs="Arial"/>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DA87815" w14:textId="77777777" w:rsidR="0031013B" w:rsidRPr="001D116D" w:rsidRDefault="0031013B" w:rsidP="00B61887">
            <w:pPr>
              <w:ind w:right="-70"/>
              <w:rPr>
                <w:rFonts w:cs="Arial"/>
                <w:snapToGrid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313B7D6" w14:textId="7FD00139" w:rsidR="0031013B" w:rsidRPr="0031013B" w:rsidRDefault="0031013B" w:rsidP="00B61887">
            <w:pPr>
              <w:rPr>
                <w:rFonts w:cs="Arial"/>
                <w:snapToGrid w:val="0"/>
                <w:sz w:val="16"/>
                <w:szCs w:val="16"/>
              </w:rPr>
            </w:pPr>
            <w:r w:rsidRPr="0031013B">
              <w:rPr>
                <w:rFonts w:cs="Arial"/>
                <w:snapToGrid w:val="0"/>
                <w:sz w:val="16"/>
                <w:szCs w:val="16"/>
              </w:rPr>
              <w:t>=</w:t>
            </w:r>
            <w:r w:rsidRPr="001D116D">
              <w:rPr>
                <w:rFonts w:cs="Arial"/>
                <w:color w:val="000000"/>
                <w:sz w:val="16"/>
                <w:szCs w:val="16"/>
              </w:rPr>
              <w:t xml:space="preserve"> HSEL.XAAB_SK</w:t>
            </w:r>
          </w:p>
        </w:tc>
      </w:tr>
      <w:tr w:rsidR="009F4C5B" w:rsidRPr="009A2F9C" w14:paraId="111B3F91" w14:textId="77777777" w:rsidTr="009F4C5B">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4B149B3" w14:textId="77777777" w:rsidR="009F4C5B" w:rsidRPr="00EE5733" w:rsidRDefault="009F4C5B" w:rsidP="009F4C5B">
            <w:pPr>
              <w:rPr>
                <w:rFonts w:cs="Arial"/>
                <w:snapToGrid w:val="0"/>
                <w:sz w:val="16"/>
              </w:rPr>
            </w:pPr>
            <w:r w:rsidRPr="00EE5733">
              <w:rPr>
                <w:rFonts w:cs="Arial"/>
                <w:snapToGrid w:val="0"/>
                <w:sz w:val="16"/>
              </w:rPr>
              <w:t>XAABJ_</w:t>
            </w:r>
            <w:r w:rsidRPr="00E847C4">
              <w:rPr>
                <w:rFonts w:cs="Arial"/>
                <w:bCs/>
                <w:color w:val="000000"/>
                <w:spacing w:val="0"/>
                <w:sz w:val="16"/>
                <w:szCs w:val="16"/>
              </w:rPr>
              <w:t>MUTATIEEINDE_TS</w:t>
            </w:r>
            <w:r>
              <w:rPr>
                <w:rFonts w:cs="Arial"/>
                <w:b/>
                <w:bCs/>
                <w:color w:val="000000"/>
                <w:spacing w:val="0"/>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tcPr>
          <w:p w14:paraId="50655B87" w14:textId="77777777" w:rsidR="009F4C5B" w:rsidRPr="009A2F9C" w:rsidRDefault="009F4C5B" w:rsidP="009F4C5B">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751B7D" w14:textId="77777777" w:rsidR="009F4C5B" w:rsidRDefault="009F4C5B" w:rsidP="009F4C5B">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AC7542" w14:textId="77777777" w:rsidR="009F4C5B" w:rsidRPr="00E847C4" w:rsidRDefault="009F4C5B" w:rsidP="009F4C5B">
            <w:pPr>
              <w:rPr>
                <w:rFonts w:cs="Arial"/>
                <w:snapToGrid w:val="0"/>
                <w:sz w:val="16"/>
              </w:rPr>
            </w:pPr>
            <w:r w:rsidRPr="00E847C4">
              <w:rPr>
                <w:rFonts w:cs="Arial"/>
                <w:bCs/>
                <w:color w:val="000000"/>
                <w:spacing w:val="0"/>
                <w:sz w:val="16"/>
                <w:szCs w:val="16"/>
              </w:rPr>
              <w:t xml:space="preserve">= </w:t>
            </w:r>
            <w:proofErr w:type="spellStart"/>
            <w:r w:rsidRPr="00E847C4">
              <w:rPr>
                <w:rFonts w:cs="Arial"/>
                <w:bCs/>
                <w:iCs/>
                <w:color w:val="000000"/>
                <w:spacing w:val="0"/>
                <w:sz w:val="16"/>
                <w:szCs w:val="16"/>
              </w:rPr>
              <w:t>Maxdat</w:t>
            </w:r>
            <w:proofErr w:type="spellEnd"/>
          </w:p>
        </w:tc>
      </w:tr>
      <w:tr w:rsidR="002C79B6" w:rsidRPr="009A2F9C" w14:paraId="0189E8CE"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194AD6" w14:textId="0620A477" w:rsidR="002C79B6" w:rsidRPr="001D116D" w:rsidRDefault="002C79B6" w:rsidP="00B61887">
            <w:pPr>
              <w:rPr>
                <w:rFonts w:cs="Arial"/>
                <w:snapToGrid w:val="0"/>
                <w:sz w:val="16"/>
                <w:szCs w:val="16"/>
              </w:rPr>
            </w:pPr>
            <w:r w:rsidRPr="001D116D">
              <w:rPr>
                <w:rFonts w:cs="Arial"/>
                <w:color w:val="000000"/>
                <w:sz w:val="16"/>
                <w:szCs w:val="16"/>
              </w:rPr>
              <w:t>XAABJ_RSIN_DEELNEMER</w:t>
            </w:r>
          </w:p>
        </w:tc>
        <w:tc>
          <w:tcPr>
            <w:tcW w:w="425" w:type="dxa"/>
            <w:tcBorders>
              <w:top w:val="single" w:sz="4" w:space="0" w:color="auto"/>
              <w:left w:val="single" w:sz="4" w:space="0" w:color="auto"/>
              <w:bottom w:val="single" w:sz="4" w:space="0" w:color="auto"/>
              <w:right w:val="single" w:sz="4" w:space="0" w:color="auto"/>
            </w:tcBorders>
          </w:tcPr>
          <w:p w14:paraId="7758B680" w14:textId="77777777" w:rsidR="002C79B6" w:rsidRPr="009A2F9C"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15E46A3" w14:textId="77777777" w:rsidR="002C79B6" w:rsidRPr="009A2F9C"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8C891B0" w14:textId="4226D6A0" w:rsidR="002C79B6" w:rsidRPr="001D116D" w:rsidRDefault="0038281E" w:rsidP="00B61887">
            <w:pPr>
              <w:rPr>
                <w:rFonts w:cs="Arial"/>
                <w:snapToGrid w:val="0"/>
                <w:sz w:val="16"/>
                <w:szCs w:val="16"/>
              </w:rPr>
            </w:pPr>
            <w:r w:rsidRPr="001D116D">
              <w:rPr>
                <w:rFonts w:cs="Arial"/>
                <w:snapToGrid w:val="0"/>
                <w:sz w:val="16"/>
                <w:szCs w:val="16"/>
              </w:rPr>
              <w:t xml:space="preserve">= </w:t>
            </w:r>
            <w:r w:rsidR="007B7642" w:rsidRPr="001D116D">
              <w:rPr>
                <w:rFonts w:cs="Arial"/>
                <w:color w:val="000000"/>
                <w:sz w:val="16"/>
                <w:szCs w:val="16"/>
              </w:rPr>
              <w:t>DVNNPUIB_RSIN</w:t>
            </w:r>
          </w:p>
        </w:tc>
      </w:tr>
      <w:tr w:rsidR="002C79B6" w:rsidRPr="009A2F9C" w14:paraId="33C44BF7"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B4CE7A" w14:textId="120B150E" w:rsidR="002C79B6" w:rsidRPr="001D116D" w:rsidRDefault="002C79B6" w:rsidP="00B61887">
            <w:pPr>
              <w:rPr>
                <w:rFonts w:cs="Arial"/>
                <w:snapToGrid w:val="0"/>
                <w:sz w:val="16"/>
                <w:szCs w:val="16"/>
              </w:rPr>
            </w:pPr>
            <w:r w:rsidRPr="001D116D">
              <w:rPr>
                <w:rFonts w:cs="Arial"/>
                <w:color w:val="000000"/>
                <w:sz w:val="16"/>
                <w:szCs w:val="16"/>
              </w:rPr>
              <w:t>XAABJ_ORGANISATIE_NAAM</w:t>
            </w:r>
          </w:p>
        </w:tc>
        <w:tc>
          <w:tcPr>
            <w:tcW w:w="425" w:type="dxa"/>
            <w:tcBorders>
              <w:top w:val="single" w:sz="4" w:space="0" w:color="auto"/>
              <w:left w:val="single" w:sz="4" w:space="0" w:color="auto"/>
              <w:bottom w:val="single" w:sz="4" w:space="0" w:color="auto"/>
              <w:right w:val="single" w:sz="4" w:space="0" w:color="auto"/>
            </w:tcBorders>
          </w:tcPr>
          <w:p w14:paraId="0D61D52C" w14:textId="77777777" w:rsidR="002C79B6"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D3BB676" w14:textId="4AAC58E4" w:rsidR="002C79B6"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D3BB45" w14:textId="0733D0B1" w:rsidR="002C79B6" w:rsidRPr="001D116D" w:rsidRDefault="0038281E" w:rsidP="00B61887">
            <w:pPr>
              <w:rPr>
                <w:rFonts w:cs="Arial"/>
                <w:snapToGrid w:val="0"/>
                <w:sz w:val="16"/>
                <w:szCs w:val="16"/>
              </w:rPr>
            </w:pPr>
            <w:r w:rsidRPr="001D116D">
              <w:rPr>
                <w:rFonts w:cs="Arial"/>
                <w:snapToGrid w:val="0"/>
                <w:sz w:val="16"/>
                <w:szCs w:val="16"/>
              </w:rPr>
              <w:t xml:space="preserve">= </w:t>
            </w:r>
            <w:r w:rsidR="007B7642" w:rsidRPr="001D116D">
              <w:rPr>
                <w:rFonts w:cs="Arial"/>
                <w:color w:val="000000"/>
                <w:sz w:val="16"/>
                <w:szCs w:val="16"/>
              </w:rPr>
              <w:t>DVNNPUIB_ORG_NAAM</w:t>
            </w:r>
          </w:p>
        </w:tc>
      </w:tr>
      <w:tr w:rsidR="007B7642" w:rsidRPr="009A2F9C" w14:paraId="3A8E6325"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CA30CFD" w14:textId="5F6D9737" w:rsidR="007B7642" w:rsidRPr="001D116D" w:rsidRDefault="007B7642" w:rsidP="007B7642">
            <w:pPr>
              <w:rPr>
                <w:rFonts w:cs="Arial"/>
                <w:snapToGrid w:val="0"/>
                <w:sz w:val="16"/>
                <w:szCs w:val="16"/>
              </w:rPr>
            </w:pPr>
            <w:r w:rsidRPr="001D116D">
              <w:rPr>
                <w:rFonts w:cs="Arial"/>
                <w:color w:val="000000"/>
                <w:sz w:val="16"/>
                <w:szCs w:val="16"/>
              </w:rPr>
              <w:t>XAABJ_STRAAT</w:t>
            </w:r>
          </w:p>
        </w:tc>
        <w:tc>
          <w:tcPr>
            <w:tcW w:w="425" w:type="dxa"/>
            <w:tcBorders>
              <w:top w:val="single" w:sz="4" w:space="0" w:color="auto"/>
              <w:left w:val="single" w:sz="4" w:space="0" w:color="auto"/>
              <w:bottom w:val="single" w:sz="4" w:space="0" w:color="auto"/>
              <w:right w:val="single" w:sz="4" w:space="0" w:color="auto"/>
            </w:tcBorders>
          </w:tcPr>
          <w:p w14:paraId="6635F99C" w14:textId="77777777" w:rsidR="007B7642" w:rsidRDefault="007B7642" w:rsidP="007B764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B5BC40" w14:textId="7A0555D8" w:rsidR="007B7642" w:rsidRDefault="007B7642" w:rsidP="007B764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A03B047" w14:textId="17D0FDBC" w:rsidR="007B7642" w:rsidRPr="001D116D" w:rsidRDefault="007B7642" w:rsidP="007B7642">
            <w:pPr>
              <w:rPr>
                <w:rFonts w:cs="Arial"/>
                <w:snapToGrid w:val="0"/>
                <w:sz w:val="16"/>
                <w:szCs w:val="16"/>
              </w:rPr>
            </w:pPr>
            <w:r w:rsidRPr="001D116D">
              <w:rPr>
                <w:rFonts w:cs="Arial"/>
                <w:snapToGrid w:val="0"/>
                <w:sz w:val="16"/>
                <w:szCs w:val="16"/>
              </w:rPr>
              <w:t xml:space="preserve">= </w:t>
            </w:r>
            <w:r w:rsidRPr="001D116D">
              <w:rPr>
                <w:rFonts w:cs="Arial"/>
                <w:color w:val="000000"/>
                <w:sz w:val="16"/>
                <w:szCs w:val="16"/>
              </w:rPr>
              <w:t>DVNNPUIB_ORG_STRAAT</w:t>
            </w:r>
          </w:p>
        </w:tc>
      </w:tr>
      <w:tr w:rsidR="007B7642" w:rsidRPr="009A2F9C" w14:paraId="39E9D515"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7E43A2" w14:textId="211E4E0B" w:rsidR="007B7642" w:rsidRPr="001D116D" w:rsidRDefault="007B7642" w:rsidP="007B7642">
            <w:pPr>
              <w:rPr>
                <w:rFonts w:cs="Arial"/>
                <w:snapToGrid w:val="0"/>
                <w:sz w:val="16"/>
                <w:szCs w:val="16"/>
              </w:rPr>
            </w:pPr>
            <w:r w:rsidRPr="001D116D">
              <w:rPr>
                <w:rFonts w:cs="Arial"/>
                <w:color w:val="000000"/>
                <w:sz w:val="16"/>
                <w:szCs w:val="16"/>
              </w:rPr>
              <w:t>XAABJ_POSTCODE</w:t>
            </w:r>
          </w:p>
        </w:tc>
        <w:tc>
          <w:tcPr>
            <w:tcW w:w="425" w:type="dxa"/>
            <w:tcBorders>
              <w:top w:val="single" w:sz="4" w:space="0" w:color="auto"/>
              <w:left w:val="single" w:sz="4" w:space="0" w:color="auto"/>
              <w:bottom w:val="single" w:sz="4" w:space="0" w:color="auto"/>
              <w:right w:val="single" w:sz="4" w:space="0" w:color="auto"/>
            </w:tcBorders>
          </w:tcPr>
          <w:p w14:paraId="1DF55261" w14:textId="77777777" w:rsidR="007B7642" w:rsidRDefault="007B7642" w:rsidP="007B764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661360" w14:textId="5F587D4C" w:rsidR="007B7642" w:rsidRDefault="007B7642" w:rsidP="007B7642">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202364C" w14:textId="4C561615" w:rsidR="007B7642" w:rsidRPr="001D116D" w:rsidRDefault="007B7642" w:rsidP="007B7642">
            <w:pPr>
              <w:rPr>
                <w:rFonts w:cs="Arial"/>
                <w:snapToGrid w:val="0"/>
                <w:sz w:val="16"/>
                <w:szCs w:val="16"/>
              </w:rPr>
            </w:pPr>
            <w:r w:rsidRPr="001D116D">
              <w:rPr>
                <w:rFonts w:cs="Arial"/>
                <w:snapToGrid w:val="0"/>
                <w:sz w:val="16"/>
                <w:szCs w:val="16"/>
              </w:rPr>
              <w:t xml:space="preserve">= </w:t>
            </w:r>
            <w:r w:rsidRPr="001D116D">
              <w:rPr>
                <w:rFonts w:cs="Arial"/>
                <w:color w:val="000000"/>
                <w:sz w:val="16"/>
                <w:szCs w:val="16"/>
              </w:rPr>
              <w:t>DVNNPUIB_ORG_POSTCODE</w:t>
            </w:r>
          </w:p>
        </w:tc>
      </w:tr>
      <w:tr w:rsidR="002C79B6" w:rsidRPr="009A2F9C" w14:paraId="093A5B6D"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A04771" w14:textId="5D15DC3C" w:rsidR="002C79B6" w:rsidRPr="001D116D" w:rsidRDefault="002C79B6" w:rsidP="00B61887">
            <w:pPr>
              <w:rPr>
                <w:rFonts w:cs="Arial"/>
                <w:snapToGrid w:val="0"/>
                <w:sz w:val="16"/>
                <w:szCs w:val="16"/>
              </w:rPr>
            </w:pPr>
            <w:r w:rsidRPr="001D116D">
              <w:rPr>
                <w:rFonts w:cs="Arial"/>
                <w:color w:val="000000"/>
                <w:sz w:val="16"/>
                <w:szCs w:val="16"/>
              </w:rPr>
              <w:t>XAABJ_HUISNUMMER</w:t>
            </w:r>
          </w:p>
        </w:tc>
        <w:tc>
          <w:tcPr>
            <w:tcW w:w="425" w:type="dxa"/>
            <w:tcBorders>
              <w:top w:val="single" w:sz="4" w:space="0" w:color="auto"/>
              <w:left w:val="single" w:sz="4" w:space="0" w:color="auto"/>
              <w:bottom w:val="single" w:sz="4" w:space="0" w:color="auto"/>
              <w:right w:val="single" w:sz="4" w:space="0" w:color="auto"/>
            </w:tcBorders>
          </w:tcPr>
          <w:p w14:paraId="51E19876" w14:textId="77777777" w:rsidR="002C79B6"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A2BB9C" w14:textId="459CE01B" w:rsidR="002C79B6"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C043A38" w14:textId="1BAC8B5D" w:rsidR="002C79B6" w:rsidRPr="001D116D" w:rsidRDefault="0038281E" w:rsidP="00B61887">
            <w:pPr>
              <w:rPr>
                <w:rFonts w:cs="Arial"/>
                <w:snapToGrid w:val="0"/>
                <w:sz w:val="16"/>
                <w:szCs w:val="16"/>
              </w:rPr>
            </w:pPr>
            <w:r w:rsidRPr="001D116D">
              <w:rPr>
                <w:rFonts w:cs="Arial"/>
                <w:snapToGrid w:val="0"/>
                <w:sz w:val="16"/>
                <w:szCs w:val="16"/>
              </w:rPr>
              <w:t>=</w:t>
            </w:r>
            <w:r w:rsidR="007B7642" w:rsidRPr="001D116D">
              <w:rPr>
                <w:rFonts w:cs="Arial"/>
                <w:color w:val="000000"/>
                <w:sz w:val="16"/>
                <w:szCs w:val="16"/>
              </w:rPr>
              <w:t xml:space="preserve"> DVNNPUIB_ORG_HUISNUMMER</w:t>
            </w:r>
          </w:p>
        </w:tc>
      </w:tr>
      <w:tr w:rsidR="0031013B" w:rsidRPr="009A2F9C" w14:paraId="367B9E97"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77F828C" w14:textId="4B5B7BFF" w:rsidR="0031013B" w:rsidRPr="003B315C" w:rsidRDefault="0031013B" w:rsidP="00B61887">
            <w:pPr>
              <w:rPr>
                <w:rFonts w:cs="Arial"/>
                <w:snapToGrid w:val="0"/>
                <w:sz w:val="16"/>
                <w:szCs w:val="16"/>
              </w:rPr>
            </w:pPr>
            <w:r w:rsidRPr="003B315C">
              <w:rPr>
                <w:rFonts w:cs="Arial"/>
                <w:color w:val="000000"/>
                <w:sz w:val="16"/>
                <w:szCs w:val="16"/>
              </w:rPr>
              <w:t>XAABJ_HUISNUMMER</w:t>
            </w:r>
            <w:r>
              <w:rPr>
                <w:rFonts w:cs="Arial"/>
                <w:color w:val="000000"/>
                <w:sz w:val="16"/>
                <w:szCs w:val="16"/>
              </w:rPr>
              <w:t>_TOEV</w:t>
            </w:r>
          </w:p>
        </w:tc>
        <w:tc>
          <w:tcPr>
            <w:tcW w:w="425" w:type="dxa"/>
            <w:tcBorders>
              <w:top w:val="single" w:sz="4" w:space="0" w:color="auto"/>
              <w:left w:val="single" w:sz="4" w:space="0" w:color="auto"/>
              <w:bottom w:val="single" w:sz="4" w:space="0" w:color="auto"/>
              <w:right w:val="single" w:sz="4" w:space="0" w:color="auto"/>
            </w:tcBorders>
          </w:tcPr>
          <w:p w14:paraId="11BFE5DE" w14:textId="77777777" w:rsidR="0031013B" w:rsidRDefault="0031013B"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E2212F" w14:textId="77777777" w:rsidR="0031013B" w:rsidRDefault="0031013B"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31FD001" w14:textId="3357D38C" w:rsidR="0031013B" w:rsidRPr="001D116D" w:rsidRDefault="0031013B" w:rsidP="00B61887">
            <w:pPr>
              <w:rPr>
                <w:rFonts w:cs="Arial"/>
                <w:snapToGrid w:val="0"/>
                <w:sz w:val="16"/>
                <w:szCs w:val="16"/>
              </w:rPr>
            </w:pPr>
            <w:r w:rsidRPr="001D116D">
              <w:rPr>
                <w:rFonts w:cs="Arial"/>
                <w:snapToGrid w:val="0"/>
                <w:sz w:val="16"/>
                <w:szCs w:val="16"/>
              </w:rPr>
              <w:t>=</w:t>
            </w:r>
            <w:r w:rsidRPr="001D116D">
              <w:rPr>
                <w:rFonts w:cs="Arial"/>
                <w:color w:val="000000"/>
                <w:sz w:val="16"/>
                <w:szCs w:val="16"/>
              </w:rPr>
              <w:t xml:space="preserve"> DVNNPUIB_ORG_HUISNUMMER_TOEV</w:t>
            </w:r>
          </w:p>
        </w:tc>
      </w:tr>
      <w:tr w:rsidR="002C79B6" w:rsidRPr="009A2F9C" w14:paraId="161DA83A"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ED21959" w14:textId="1BEB2FA0" w:rsidR="002C79B6" w:rsidRPr="001D116D" w:rsidRDefault="002C79B6" w:rsidP="00B61887">
            <w:pPr>
              <w:rPr>
                <w:rFonts w:cs="Arial"/>
                <w:snapToGrid w:val="0"/>
                <w:sz w:val="16"/>
                <w:szCs w:val="16"/>
              </w:rPr>
            </w:pPr>
            <w:r w:rsidRPr="001D116D">
              <w:rPr>
                <w:rFonts w:cs="Arial"/>
                <w:color w:val="000000"/>
                <w:sz w:val="16"/>
                <w:szCs w:val="16"/>
              </w:rPr>
              <w:t>XAABJ_POSTBUS</w:t>
            </w:r>
          </w:p>
        </w:tc>
        <w:tc>
          <w:tcPr>
            <w:tcW w:w="425" w:type="dxa"/>
            <w:tcBorders>
              <w:top w:val="single" w:sz="4" w:space="0" w:color="auto"/>
              <w:left w:val="single" w:sz="4" w:space="0" w:color="auto"/>
              <w:bottom w:val="single" w:sz="4" w:space="0" w:color="auto"/>
              <w:right w:val="single" w:sz="4" w:space="0" w:color="auto"/>
            </w:tcBorders>
          </w:tcPr>
          <w:p w14:paraId="7D23405F" w14:textId="77777777" w:rsidR="002C79B6" w:rsidRPr="009A2F9C"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6982EF" w14:textId="0B0C6BE7" w:rsidR="002C79B6" w:rsidRPr="009A2F9C"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D0DF92" w14:textId="272CAE50" w:rsidR="002C79B6" w:rsidRPr="001D116D" w:rsidRDefault="0038281E" w:rsidP="00B61887">
            <w:pPr>
              <w:rPr>
                <w:rFonts w:cs="Arial"/>
                <w:snapToGrid w:val="0"/>
                <w:sz w:val="16"/>
                <w:szCs w:val="16"/>
              </w:rPr>
            </w:pPr>
            <w:r w:rsidRPr="001D116D">
              <w:rPr>
                <w:rFonts w:cs="Arial"/>
                <w:snapToGrid w:val="0"/>
                <w:sz w:val="16"/>
                <w:szCs w:val="16"/>
              </w:rPr>
              <w:t>=</w:t>
            </w:r>
            <w:r w:rsidR="0031013B" w:rsidRPr="001D116D">
              <w:rPr>
                <w:rFonts w:cs="Arial"/>
                <w:color w:val="000000"/>
                <w:sz w:val="16"/>
                <w:szCs w:val="16"/>
              </w:rPr>
              <w:t xml:space="preserve"> DVNNPUIB_ORG_POSTBUS</w:t>
            </w:r>
          </w:p>
        </w:tc>
      </w:tr>
      <w:tr w:rsidR="002C79B6" w:rsidRPr="009A2F9C" w14:paraId="22D27259"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CB77CA" w14:textId="412DAE7D" w:rsidR="002C79B6" w:rsidRPr="001D116D" w:rsidRDefault="002C79B6" w:rsidP="00B61887">
            <w:pPr>
              <w:rPr>
                <w:rFonts w:cs="Arial"/>
                <w:snapToGrid w:val="0"/>
                <w:sz w:val="16"/>
                <w:szCs w:val="16"/>
              </w:rPr>
            </w:pPr>
            <w:r w:rsidRPr="001D116D">
              <w:rPr>
                <w:rFonts w:cs="Arial"/>
                <w:color w:val="000000"/>
                <w:sz w:val="16"/>
                <w:szCs w:val="16"/>
              </w:rPr>
              <w:t>XAABJ_PLAATS</w:t>
            </w:r>
          </w:p>
        </w:tc>
        <w:tc>
          <w:tcPr>
            <w:tcW w:w="425" w:type="dxa"/>
            <w:tcBorders>
              <w:top w:val="single" w:sz="4" w:space="0" w:color="auto"/>
              <w:left w:val="single" w:sz="4" w:space="0" w:color="auto"/>
              <w:bottom w:val="single" w:sz="4" w:space="0" w:color="auto"/>
              <w:right w:val="single" w:sz="4" w:space="0" w:color="auto"/>
            </w:tcBorders>
          </w:tcPr>
          <w:p w14:paraId="3ABF3522" w14:textId="77777777" w:rsidR="002C79B6" w:rsidRPr="009A2F9C"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662E65" w14:textId="02FB54B2" w:rsidR="002C79B6" w:rsidRPr="009A2F9C"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F0EB8BF" w14:textId="12A40F10" w:rsidR="002C79B6" w:rsidRPr="001D116D" w:rsidRDefault="0038281E" w:rsidP="00B61887">
            <w:pPr>
              <w:rPr>
                <w:rFonts w:cs="Arial"/>
                <w:snapToGrid w:val="0"/>
                <w:sz w:val="16"/>
                <w:szCs w:val="16"/>
              </w:rPr>
            </w:pPr>
            <w:r w:rsidRPr="001D116D">
              <w:rPr>
                <w:rFonts w:cs="Arial"/>
                <w:snapToGrid w:val="0"/>
                <w:sz w:val="16"/>
                <w:szCs w:val="16"/>
              </w:rPr>
              <w:t>=</w:t>
            </w:r>
            <w:r w:rsidR="0031013B" w:rsidRPr="001D116D">
              <w:rPr>
                <w:rFonts w:cs="Arial"/>
                <w:color w:val="000000"/>
                <w:sz w:val="16"/>
                <w:szCs w:val="16"/>
              </w:rPr>
              <w:t xml:space="preserve"> DVNNPUIB_ORG_PLAATS</w:t>
            </w:r>
          </w:p>
        </w:tc>
      </w:tr>
      <w:tr w:rsidR="002C79B6" w:rsidRPr="009A2F9C" w14:paraId="04541BB8"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E7976A7" w14:textId="18741E9A" w:rsidR="002C79B6" w:rsidRPr="001D116D" w:rsidRDefault="002C79B6" w:rsidP="00B61887">
            <w:pPr>
              <w:rPr>
                <w:rFonts w:cs="Arial"/>
                <w:snapToGrid w:val="0"/>
                <w:sz w:val="16"/>
                <w:szCs w:val="16"/>
              </w:rPr>
            </w:pPr>
            <w:r w:rsidRPr="001D116D">
              <w:rPr>
                <w:rFonts w:cs="Arial"/>
                <w:color w:val="000000"/>
                <w:sz w:val="16"/>
                <w:szCs w:val="16"/>
              </w:rPr>
              <w:t>XAABJ_LAND</w:t>
            </w:r>
          </w:p>
        </w:tc>
        <w:tc>
          <w:tcPr>
            <w:tcW w:w="425" w:type="dxa"/>
            <w:tcBorders>
              <w:top w:val="single" w:sz="4" w:space="0" w:color="auto"/>
              <w:left w:val="single" w:sz="4" w:space="0" w:color="auto"/>
              <w:bottom w:val="single" w:sz="4" w:space="0" w:color="auto"/>
              <w:right w:val="single" w:sz="4" w:space="0" w:color="auto"/>
            </w:tcBorders>
          </w:tcPr>
          <w:p w14:paraId="14C9D8F6" w14:textId="77777777" w:rsidR="002C79B6"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950540" w14:textId="5E558924" w:rsidR="002C79B6"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5F71E59" w14:textId="451F7B55" w:rsidR="002C79B6" w:rsidRPr="001D116D" w:rsidRDefault="0038281E" w:rsidP="00B61887">
            <w:pPr>
              <w:rPr>
                <w:rFonts w:cs="Arial"/>
                <w:snapToGrid w:val="0"/>
                <w:sz w:val="16"/>
                <w:szCs w:val="16"/>
              </w:rPr>
            </w:pPr>
            <w:r w:rsidRPr="001D116D">
              <w:rPr>
                <w:rFonts w:cs="Arial"/>
                <w:snapToGrid w:val="0"/>
                <w:sz w:val="16"/>
                <w:szCs w:val="16"/>
              </w:rPr>
              <w:t>=</w:t>
            </w:r>
            <w:r w:rsidR="0031013B" w:rsidRPr="001D116D">
              <w:rPr>
                <w:rFonts w:cs="Arial"/>
                <w:color w:val="000000"/>
                <w:sz w:val="16"/>
                <w:szCs w:val="16"/>
              </w:rPr>
              <w:t xml:space="preserve"> DVNNPUIB_ORG_LAND</w:t>
            </w:r>
          </w:p>
        </w:tc>
      </w:tr>
      <w:tr w:rsidR="002C79B6" w:rsidRPr="009A2F9C" w14:paraId="4AF422D1"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B81E16" w14:textId="66433BF8" w:rsidR="002C79B6" w:rsidRPr="001D116D" w:rsidRDefault="002C79B6" w:rsidP="00B61887">
            <w:pPr>
              <w:rPr>
                <w:rFonts w:cs="Arial"/>
                <w:snapToGrid w:val="0"/>
                <w:sz w:val="16"/>
                <w:szCs w:val="16"/>
              </w:rPr>
            </w:pPr>
            <w:r w:rsidRPr="001D116D">
              <w:rPr>
                <w:rFonts w:cs="Arial"/>
                <w:color w:val="000000"/>
                <w:sz w:val="16"/>
                <w:szCs w:val="16"/>
              </w:rPr>
              <w:t>XAABJ_ADRES_OVERIG</w:t>
            </w:r>
          </w:p>
        </w:tc>
        <w:tc>
          <w:tcPr>
            <w:tcW w:w="425" w:type="dxa"/>
            <w:tcBorders>
              <w:top w:val="single" w:sz="4" w:space="0" w:color="auto"/>
              <w:left w:val="single" w:sz="4" w:space="0" w:color="auto"/>
              <w:bottom w:val="single" w:sz="4" w:space="0" w:color="auto"/>
              <w:right w:val="single" w:sz="4" w:space="0" w:color="auto"/>
            </w:tcBorders>
          </w:tcPr>
          <w:p w14:paraId="17670D55" w14:textId="77777777" w:rsidR="002C79B6" w:rsidRPr="009A2F9C"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773976" w14:textId="191AA8F4" w:rsidR="002C79B6" w:rsidRPr="009A2F9C"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3E45DEC" w14:textId="4E000A68" w:rsidR="002C79B6" w:rsidRPr="001D116D" w:rsidRDefault="0038281E" w:rsidP="00B61887">
            <w:pPr>
              <w:rPr>
                <w:rFonts w:cs="Arial"/>
                <w:snapToGrid w:val="0"/>
                <w:sz w:val="16"/>
                <w:szCs w:val="16"/>
              </w:rPr>
            </w:pPr>
            <w:r w:rsidRPr="001D116D">
              <w:rPr>
                <w:rFonts w:cs="Arial"/>
                <w:snapToGrid w:val="0"/>
                <w:sz w:val="16"/>
                <w:szCs w:val="16"/>
              </w:rPr>
              <w:t>=</w:t>
            </w:r>
            <w:r w:rsidR="0031013B" w:rsidRPr="001D116D">
              <w:rPr>
                <w:rFonts w:cs="Arial"/>
                <w:color w:val="000000"/>
                <w:sz w:val="16"/>
                <w:szCs w:val="16"/>
              </w:rPr>
              <w:t xml:space="preserve"> DVNNPUIB_ORG_ADRES_OVERIG</w:t>
            </w:r>
          </w:p>
        </w:tc>
      </w:tr>
      <w:tr w:rsidR="002C79B6" w:rsidRPr="009A2F9C" w14:paraId="6726C135"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E87DFA" w14:textId="363B0EF8" w:rsidR="002C79B6" w:rsidRPr="001D116D" w:rsidRDefault="002C79B6" w:rsidP="00B61887">
            <w:pPr>
              <w:rPr>
                <w:rFonts w:cs="Arial"/>
                <w:snapToGrid w:val="0"/>
                <w:sz w:val="16"/>
                <w:szCs w:val="16"/>
              </w:rPr>
            </w:pPr>
            <w:r w:rsidRPr="001D116D">
              <w:rPr>
                <w:rFonts w:cs="Arial"/>
                <w:color w:val="000000"/>
                <w:sz w:val="16"/>
                <w:szCs w:val="16"/>
              </w:rPr>
              <w:t>XAABJ_ADRES_REGEL</w:t>
            </w:r>
          </w:p>
        </w:tc>
        <w:tc>
          <w:tcPr>
            <w:tcW w:w="425" w:type="dxa"/>
            <w:tcBorders>
              <w:top w:val="single" w:sz="4" w:space="0" w:color="auto"/>
              <w:left w:val="single" w:sz="4" w:space="0" w:color="auto"/>
              <w:bottom w:val="single" w:sz="4" w:space="0" w:color="auto"/>
              <w:right w:val="single" w:sz="4" w:space="0" w:color="auto"/>
            </w:tcBorders>
          </w:tcPr>
          <w:p w14:paraId="7C358F52" w14:textId="77777777" w:rsidR="002C79B6"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C84323" w14:textId="09525D92" w:rsidR="002C79B6" w:rsidRPr="002C79B6"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C4636A" w14:textId="27FC7E79" w:rsidR="002C79B6" w:rsidRPr="001D116D" w:rsidRDefault="0038281E" w:rsidP="00B61887">
            <w:pPr>
              <w:rPr>
                <w:rFonts w:cs="Arial"/>
                <w:snapToGrid w:val="0"/>
                <w:sz w:val="16"/>
                <w:szCs w:val="16"/>
              </w:rPr>
            </w:pPr>
            <w:r w:rsidRPr="001D116D">
              <w:rPr>
                <w:rFonts w:cs="Arial"/>
                <w:snapToGrid w:val="0"/>
                <w:sz w:val="16"/>
                <w:szCs w:val="16"/>
              </w:rPr>
              <w:t>=</w:t>
            </w:r>
            <w:r w:rsidR="0031013B" w:rsidRPr="001D116D">
              <w:rPr>
                <w:rFonts w:cs="Arial"/>
                <w:color w:val="000000"/>
                <w:sz w:val="16"/>
                <w:szCs w:val="16"/>
              </w:rPr>
              <w:t xml:space="preserve"> DVNNPUIB_ORG_ADRES_REGEL</w:t>
            </w:r>
          </w:p>
        </w:tc>
      </w:tr>
      <w:tr w:rsidR="002C79B6" w:rsidRPr="009A2F9C" w14:paraId="1949B418"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4CEF714" w14:textId="5C778EA7" w:rsidR="002C79B6" w:rsidRPr="001D116D" w:rsidRDefault="002C79B6" w:rsidP="00B61887">
            <w:pPr>
              <w:rPr>
                <w:rFonts w:cs="Arial"/>
                <w:snapToGrid w:val="0"/>
                <w:sz w:val="16"/>
                <w:szCs w:val="16"/>
              </w:rPr>
            </w:pPr>
            <w:r w:rsidRPr="001D116D">
              <w:rPr>
                <w:rFonts w:cs="Arial"/>
                <w:color w:val="000000"/>
                <w:sz w:val="16"/>
                <w:szCs w:val="16"/>
              </w:rPr>
              <w:t>XAABJ_ADRES_LAND</w:t>
            </w:r>
          </w:p>
        </w:tc>
        <w:tc>
          <w:tcPr>
            <w:tcW w:w="425" w:type="dxa"/>
            <w:tcBorders>
              <w:top w:val="single" w:sz="4" w:space="0" w:color="auto"/>
              <w:left w:val="single" w:sz="4" w:space="0" w:color="auto"/>
              <w:bottom w:val="single" w:sz="4" w:space="0" w:color="auto"/>
              <w:right w:val="single" w:sz="4" w:space="0" w:color="auto"/>
            </w:tcBorders>
          </w:tcPr>
          <w:p w14:paraId="22E99887" w14:textId="34FFE918" w:rsidR="002C79B6" w:rsidRPr="009A2F9C"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68D39D9" w14:textId="54D2C5ED" w:rsidR="002C79B6" w:rsidRPr="009A2F9C" w:rsidRDefault="002C79B6" w:rsidP="002C79B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2F12CA0" w14:textId="7D8EFB2E" w:rsidR="002C79B6" w:rsidRPr="001D116D" w:rsidRDefault="0038281E" w:rsidP="00B61887">
            <w:pPr>
              <w:rPr>
                <w:rFonts w:cs="Arial"/>
                <w:snapToGrid w:val="0"/>
                <w:sz w:val="16"/>
                <w:szCs w:val="16"/>
              </w:rPr>
            </w:pPr>
            <w:r w:rsidRPr="001D116D">
              <w:rPr>
                <w:rFonts w:cs="Arial"/>
                <w:snapToGrid w:val="0"/>
                <w:sz w:val="16"/>
                <w:szCs w:val="16"/>
              </w:rPr>
              <w:t>=</w:t>
            </w:r>
            <w:r w:rsidR="0031013B" w:rsidRPr="001D116D">
              <w:rPr>
                <w:rFonts w:cs="Arial"/>
                <w:color w:val="000000"/>
                <w:sz w:val="16"/>
                <w:szCs w:val="16"/>
              </w:rPr>
              <w:t xml:space="preserve"> DVNNPUIB_ORG_ADRES_LAND</w:t>
            </w:r>
          </w:p>
        </w:tc>
      </w:tr>
      <w:tr w:rsidR="002C79B6" w:rsidRPr="009A2F9C" w14:paraId="57B3A77A" w14:textId="77777777" w:rsidTr="002C79B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8EB883" w14:textId="5F34D5D8" w:rsidR="002C79B6" w:rsidRPr="00231AF5" w:rsidRDefault="0031013B" w:rsidP="00B61887">
            <w:pPr>
              <w:rPr>
                <w:rFonts w:cs="Arial"/>
                <w:snapToGrid w:val="0"/>
                <w:sz w:val="16"/>
              </w:rPr>
            </w:pPr>
            <w:r w:rsidRPr="00EE5733">
              <w:rPr>
                <w:rFonts w:cs="Arial"/>
                <w:snapToGrid w:val="0"/>
                <w:sz w:val="16"/>
              </w:rPr>
              <w:t>XAABJ_DLN_NNP_ID</w:t>
            </w:r>
          </w:p>
        </w:tc>
        <w:tc>
          <w:tcPr>
            <w:tcW w:w="425" w:type="dxa"/>
            <w:tcBorders>
              <w:top w:val="single" w:sz="4" w:space="0" w:color="auto"/>
              <w:left w:val="single" w:sz="4" w:space="0" w:color="auto"/>
              <w:bottom w:val="single" w:sz="4" w:space="0" w:color="auto"/>
              <w:right w:val="single" w:sz="4" w:space="0" w:color="auto"/>
            </w:tcBorders>
          </w:tcPr>
          <w:p w14:paraId="6D49517A" w14:textId="0067F67A" w:rsidR="002C79B6" w:rsidRPr="009A2F9C" w:rsidRDefault="002C79B6" w:rsidP="002C79B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C7B7FF" w14:textId="08FC9770" w:rsidR="002C79B6" w:rsidRPr="009A2F9C" w:rsidRDefault="0031013B" w:rsidP="002C79B6">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8EA8315" w14:textId="77777777" w:rsidR="002C79B6" w:rsidRPr="009A2F9C" w:rsidRDefault="002C79B6" w:rsidP="00B61887">
            <w:pPr>
              <w:rPr>
                <w:rFonts w:cs="Arial"/>
                <w:snapToGrid w:val="0"/>
                <w:sz w:val="16"/>
              </w:rPr>
            </w:pPr>
          </w:p>
        </w:tc>
      </w:tr>
    </w:tbl>
    <w:p w14:paraId="7F9215CE" w14:textId="77777777" w:rsidR="00621E95" w:rsidRDefault="00621E95" w:rsidP="00621E95">
      <w:pPr>
        <w:pStyle w:val="Standaardinspringing"/>
      </w:pPr>
    </w:p>
    <w:p w14:paraId="06349D10" w14:textId="77777777" w:rsidR="002C79B6" w:rsidRPr="00621E95" w:rsidRDefault="002C79B6" w:rsidP="00621E95">
      <w:pPr>
        <w:pStyle w:val="Standaardinspringing"/>
      </w:pPr>
    </w:p>
    <w:p w14:paraId="225B819D" w14:textId="77777777" w:rsidR="00342975" w:rsidRDefault="00342975" w:rsidP="00342975">
      <w:pPr>
        <w:pStyle w:val="Kop5"/>
      </w:pPr>
      <w:r>
        <w:t>Uitvoer</w:t>
      </w:r>
    </w:p>
    <w:p w14:paraId="2B882E97" w14:textId="29EDDB2A" w:rsidR="00342975" w:rsidRDefault="00342975" w:rsidP="00342975">
      <w:r>
        <w:t xml:space="preserve">0 1 of meer voorkomens. </w:t>
      </w:r>
      <w:r>
        <w:br/>
      </w:r>
      <w:r w:rsidRPr="007374C8">
        <w:t xml:space="preserve">De verzameling wordt aangeduid als </w:t>
      </w:r>
      <w:r w:rsidRPr="005456B6">
        <w:rPr>
          <w:b/>
        </w:rPr>
        <w:t>CMG</w:t>
      </w:r>
      <w:r w:rsidR="003C7261">
        <w:rPr>
          <w:b/>
        </w:rPr>
        <w:t>_C_T_</w:t>
      </w:r>
      <w:r w:rsidRPr="005456B6">
        <w:rPr>
          <w:b/>
        </w:rPr>
        <w:t>DEELNEMER_</w:t>
      </w:r>
      <w:r>
        <w:rPr>
          <w:b/>
        </w:rPr>
        <w:t>UIB</w:t>
      </w:r>
      <w:r w:rsidRPr="005456B6">
        <w:rPr>
          <w:b/>
        </w:rPr>
        <w:t>_SEL</w:t>
      </w:r>
      <w:r>
        <w:t>.</w:t>
      </w:r>
    </w:p>
    <w:p w14:paraId="74B06C8A" w14:textId="36D22C2E" w:rsidR="00621E95" w:rsidRDefault="00342975" w:rsidP="00EE2CBD">
      <w:pPr>
        <w:pStyle w:val="Kop5"/>
      </w:pPr>
      <w:r>
        <w:br/>
      </w:r>
    </w:p>
    <w:p w14:paraId="2F40D37C" w14:textId="24FDA603" w:rsidR="00621E95" w:rsidRDefault="00EE2CBD" w:rsidP="00621E95">
      <w:r>
        <w:t xml:space="preserve">Voeg </w:t>
      </w:r>
      <w:r w:rsidR="00621E95">
        <w:t xml:space="preserve">het resultaat toe aan </w:t>
      </w:r>
      <w:r w:rsidR="00621E95">
        <w:rPr>
          <w:b/>
        </w:rPr>
        <w:t>CMG</w:t>
      </w:r>
      <w:r w:rsidR="003C7261">
        <w:rPr>
          <w:b/>
        </w:rPr>
        <w:t>_C_T_</w:t>
      </w:r>
      <w:r w:rsidR="00621E95">
        <w:rPr>
          <w:b/>
        </w:rPr>
        <w:t>DEELNEMER_</w:t>
      </w:r>
      <w:r w:rsidR="00AA4677">
        <w:rPr>
          <w:b/>
        </w:rPr>
        <w:t>UIB</w:t>
      </w:r>
      <w:r w:rsidR="00621E95">
        <w:rPr>
          <w:b/>
        </w:rPr>
        <w:t>_SEL</w:t>
      </w:r>
      <w:r w:rsidR="00621E95">
        <w:t xml:space="preserve"> en ontdubbel deze verzameling op de functionele sleutel BK (technisch de </w:t>
      </w:r>
      <w:r w:rsidR="00621E95" w:rsidRPr="00A82916">
        <w:rPr>
          <w:rFonts w:cs="Arial"/>
          <w:snapToGrid w:val="0"/>
          <w:sz w:val="16"/>
        </w:rPr>
        <w:t>XAA</w:t>
      </w:r>
      <w:r w:rsidR="00621E95">
        <w:rPr>
          <w:rFonts w:cs="Arial"/>
          <w:snapToGrid w:val="0"/>
          <w:sz w:val="16"/>
        </w:rPr>
        <w:t>B_</w:t>
      </w:r>
      <w:r w:rsidR="00621E95" w:rsidRPr="00A82916">
        <w:rPr>
          <w:rFonts w:cs="Arial"/>
          <w:snapToGrid w:val="0"/>
          <w:sz w:val="16"/>
        </w:rPr>
        <w:t>SK</w:t>
      </w:r>
      <w:r w:rsidR="00621E95">
        <w:rPr>
          <w:rFonts w:cs="Arial"/>
          <w:snapToGrid w:val="0"/>
          <w:sz w:val="16"/>
        </w:rPr>
        <w:t xml:space="preserve">) </w:t>
      </w:r>
      <w:r w:rsidR="00621E95">
        <w:t xml:space="preserve">. </w:t>
      </w:r>
    </w:p>
    <w:p w14:paraId="2A704840" w14:textId="77777777" w:rsidR="00FA109B" w:rsidRDefault="00FA109B" w:rsidP="00621E95">
      <w:pPr>
        <w:pStyle w:val="Kop5"/>
      </w:pPr>
    </w:p>
    <w:p w14:paraId="795441D8" w14:textId="31D68D11" w:rsidR="00621E95" w:rsidRDefault="00621E95" w:rsidP="00621E95">
      <w:r w:rsidRPr="00D673DA">
        <w:t xml:space="preserve">Voor iedere unieke regel uit </w:t>
      </w:r>
      <w:r>
        <w:t>CMG</w:t>
      </w:r>
      <w:r w:rsidR="003C7261">
        <w:t>_C_T_</w:t>
      </w:r>
      <w:r>
        <w:t>DEELNEMER_</w:t>
      </w:r>
      <w:r w:rsidR="00AA4677">
        <w:t>UIB</w:t>
      </w:r>
      <w:r>
        <w:t>_SEL</w:t>
      </w:r>
      <w:r w:rsidRPr="00C66397">
        <w:t xml:space="preserve"> </w:t>
      </w:r>
      <w:r w:rsidRPr="00D673DA">
        <w:t>wordt  een nieuwe SAT-regel toegevoegd; bestaande SAT-regel afsluiten en een nieuwe toevoegen</w:t>
      </w:r>
      <w:r w:rsidR="00AA4677">
        <w:t>.</w:t>
      </w:r>
      <w:r w:rsidRPr="00D673DA">
        <w:t xml:space="preserve"> </w:t>
      </w:r>
    </w:p>
    <w:p w14:paraId="306EE6C4" w14:textId="77777777" w:rsidR="00621E95" w:rsidRPr="00D673DA" w:rsidRDefault="00621E95" w:rsidP="00621E95"/>
    <w:p w14:paraId="2997CB3D" w14:textId="77777777" w:rsidR="00621E95" w:rsidRPr="00D673DA" w:rsidRDefault="00621E95" w:rsidP="00621E95">
      <w:pPr>
        <w:pStyle w:val="Kop5"/>
      </w:pPr>
      <w:r w:rsidRPr="00D673DA">
        <w:t>Afwijkende uitvoer:</w:t>
      </w:r>
    </w:p>
    <w:p w14:paraId="3F5CBB6D" w14:textId="1DC87B48" w:rsidR="00621E95" w:rsidRPr="00C96BC1" w:rsidRDefault="00621E95" w:rsidP="00621E95">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sidR="00DF7CC7">
        <w:rPr>
          <w:rFonts w:cs="Arial"/>
          <w:szCs w:val="19"/>
        </w:rPr>
        <w:t>K</w:t>
      </w:r>
      <w:r w:rsidRPr="00D673DA">
        <w:rPr>
          <w:rFonts w:cs="Arial"/>
          <w:spacing w:val="0"/>
          <w:szCs w:val="19"/>
        </w:rPr>
        <w:t>_MUTATIEBEGIN_TS</w:t>
      </w:r>
    </w:p>
    <w:p w14:paraId="638F1D63" w14:textId="77777777" w:rsidR="001C28B3" w:rsidRDefault="001C28B3">
      <w:pPr>
        <w:spacing w:line="240" w:lineRule="auto"/>
        <w:rPr>
          <w:b/>
          <w:color w:val="000000"/>
          <w:spacing w:val="0"/>
          <w:sz w:val="24"/>
        </w:rPr>
      </w:pPr>
    </w:p>
    <w:p w14:paraId="0467422D" w14:textId="77777777" w:rsidR="00521943" w:rsidRPr="00E93CAD" w:rsidRDefault="00521943" w:rsidP="00004578">
      <w:pPr>
        <w:pStyle w:val="Kop2"/>
      </w:pPr>
      <w:bookmarkStart w:id="234" w:name="_Toc509919596"/>
      <w:r>
        <w:t>S_CMG_FIN_MELDING_</w:t>
      </w:r>
      <w:r w:rsidR="00ED339E">
        <w:t>DLN_</w:t>
      </w:r>
      <w:r>
        <w:t>DVL</w:t>
      </w:r>
      <w:bookmarkEnd w:id="234"/>
    </w:p>
    <w:p w14:paraId="08625859" w14:textId="77777777" w:rsidR="00521943" w:rsidRPr="004B738F" w:rsidRDefault="00521943" w:rsidP="00004578">
      <w:pPr>
        <w:pStyle w:val="Kop3"/>
      </w:pPr>
      <w:bookmarkStart w:id="235" w:name="_Toc509919597"/>
      <w:r w:rsidRPr="004B738F">
        <w:t>Globale opzet</w:t>
      </w:r>
      <w:bookmarkEnd w:id="235"/>
    </w:p>
    <w:p w14:paraId="38009608" w14:textId="0EEEA610" w:rsidR="00521943" w:rsidRDefault="00521943" w:rsidP="00521943">
      <w:r>
        <w:t xml:space="preserve">Deze tabel dient gevuld te worden met </w:t>
      </w:r>
      <w:r w:rsidR="00755C09" w:rsidRPr="00755C09">
        <w:t>CMG</w:t>
      </w:r>
      <w:r w:rsidR="003C7261">
        <w:t>_C_T_</w:t>
      </w:r>
      <w:r w:rsidR="00755C09" w:rsidRPr="00755C09">
        <w:t xml:space="preserve">DEELNEMER_DVL </w:t>
      </w:r>
      <w:r w:rsidR="00755C09">
        <w:t xml:space="preserve"> </w:t>
      </w:r>
      <w:proofErr w:type="spellStart"/>
      <w:r w:rsidR="00755C09">
        <w:t>DoorleverVerdragLand</w:t>
      </w:r>
      <w:proofErr w:type="spellEnd"/>
      <w:r w:rsidR="00755C09">
        <w:t xml:space="preserve"> </w:t>
      </w:r>
      <w:r>
        <w:t>gegevens.</w:t>
      </w:r>
    </w:p>
    <w:p w14:paraId="098891A4" w14:textId="77777777" w:rsidR="00521943" w:rsidRDefault="00521943" w:rsidP="00521943"/>
    <w:p w14:paraId="3116FBFD" w14:textId="77777777" w:rsidR="00521943" w:rsidRDefault="00521943" w:rsidP="00521943">
      <w:r>
        <w:t>De beschrijvende attributen moeten worden opgenomen in de S_CMG_FIN_MELDING_</w:t>
      </w:r>
      <w:r w:rsidR="00755C09">
        <w:t>DLN_</w:t>
      </w:r>
      <w:r>
        <w:t>DVL met de SK die is gevonden in de H_FIN_MELDING.</w:t>
      </w:r>
    </w:p>
    <w:p w14:paraId="15036D67" w14:textId="77777777" w:rsidR="00521943" w:rsidRDefault="00521943" w:rsidP="00004578">
      <w:pPr>
        <w:pStyle w:val="Kop3"/>
      </w:pPr>
      <w:bookmarkStart w:id="236" w:name="_Toc509919598"/>
      <w:proofErr w:type="spellStart"/>
      <w:r>
        <w:lastRenderedPageBreak/>
        <w:t>Mapping</w:t>
      </w:r>
      <w:proofErr w:type="spellEnd"/>
      <w:r>
        <w:t xml:space="preserve"> S_CMG_FIN_MELDING_</w:t>
      </w:r>
      <w:r w:rsidR="00755C09">
        <w:t>DLN_</w:t>
      </w:r>
      <w:r>
        <w:t>DVL</w:t>
      </w:r>
      <w:bookmarkEnd w:id="236"/>
    </w:p>
    <w:tbl>
      <w:tblPr>
        <w:tblW w:w="5006" w:type="pct"/>
        <w:tblInd w:w="-2" w:type="dxa"/>
        <w:tblLayout w:type="fixed"/>
        <w:tblCellMar>
          <w:left w:w="30" w:type="dxa"/>
          <w:right w:w="30" w:type="dxa"/>
        </w:tblCellMar>
        <w:tblLook w:val="0000" w:firstRow="0" w:lastRow="0" w:firstColumn="0" w:lastColumn="0" w:noHBand="0" w:noVBand="0"/>
      </w:tblPr>
      <w:tblGrid>
        <w:gridCol w:w="2972"/>
        <w:gridCol w:w="424"/>
        <w:gridCol w:w="2694"/>
        <w:gridCol w:w="2975"/>
      </w:tblGrid>
      <w:tr w:rsidR="00B249DF" w:rsidRPr="004F1C77" w14:paraId="41FC755E"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shd w:val="pct20" w:color="auto" w:fill="FFFFFF"/>
          </w:tcPr>
          <w:p w14:paraId="1234211C" w14:textId="77777777" w:rsidR="00A0002D" w:rsidRPr="004F1C77" w:rsidRDefault="00A0002D" w:rsidP="00D44364">
            <w:pPr>
              <w:rPr>
                <w:b/>
                <w:color w:val="000000"/>
                <w:sz w:val="16"/>
                <w:szCs w:val="16"/>
              </w:rPr>
            </w:pPr>
            <w:r w:rsidRPr="004F1C77">
              <w:rPr>
                <w:b/>
                <w:color w:val="000000"/>
                <w:sz w:val="16"/>
                <w:szCs w:val="16"/>
              </w:rPr>
              <w:t>Doelkolom</w:t>
            </w:r>
          </w:p>
          <w:p w14:paraId="74E6FD52" w14:textId="77777777" w:rsidR="00A0002D" w:rsidRPr="004F1C77" w:rsidRDefault="00A0002D" w:rsidP="00D44364">
            <w:pPr>
              <w:rPr>
                <w:b/>
                <w:color w:val="000000"/>
                <w:sz w:val="16"/>
                <w:szCs w:val="16"/>
              </w:rPr>
            </w:pPr>
          </w:p>
        </w:tc>
        <w:tc>
          <w:tcPr>
            <w:tcW w:w="234" w:type="pct"/>
            <w:tcBorders>
              <w:top w:val="single" w:sz="6" w:space="0" w:color="auto"/>
              <w:left w:val="single" w:sz="6" w:space="0" w:color="auto"/>
              <w:bottom w:val="single" w:sz="6" w:space="0" w:color="auto"/>
              <w:right w:val="single" w:sz="6" w:space="0" w:color="auto"/>
            </w:tcBorders>
            <w:shd w:val="pct20" w:color="auto" w:fill="FFFFFF"/>
          </w:tcPr>
          <w:p w14:paraId="5C911DEF" w14:textId="77777777" w:rsidR="00A0002D" w:rsidRPr="004F1C77" w:rsidRDefault="00A0002D" w:rsidP="00D44364">
            <w:pPr>
              <w:rPr>
                <w:b/>
                <w:color w:val="000000"/>
                <w:sz w:val="16"/>
                <w:szCs w:val="16"/>
              </w:rPr>
            </w:pPr>
            <w:r w:rsidRPr="004F1C77">
              <w:rPr>
                <w:b/>
                <w:color w:val="000000"/>
                <w:sz w:val="16"/>
                <w:szCs w:val="16"/>
              </w:rPr>
              <w:t>TK</w:t>
            </w:r>
          </w:p>
        </w:tc>
        <w:tc>
          <w:tcPr>
            <w:tcW w:w="1486" w:type="pct"/>
            <w:tcBorders>
              <w:top w:val="single" w:sz="6" w:space="0" w:color="auto"/>
              <w:left w:val="single" w:sz="6" w:space="0" w:color="auto"/>
              <w:bottom w:val="single" w:sz="6" w:space="0" w:color="auto"/>
              <w:right w:val="single" w:sz="6" w:space="0" w:color="auto"/>
            </w:tcBorders>
            <w:shd w:val="pct20" w:color="auto" w:fill="FFFFFF"/>
          </w:tcPr>
          <w:p w14:paraId="46365070" w14:textId="77777777" w:rsidR="00A0002D" w:rsidRPr="004F1C77" w:rsidRDefault="00A0002D" w:rsidP="00D44364">
            <w:pPr>
              <w:rPr>
                <w:b/>
                <w:color w:val="000000"/>
                <w:sz w:val="16"/>
                <w:szCs w:val="16"/>
              </w:rPr>
            </w:pPr>
            <w:r w:rsidRPr="004F1C77">
              <w:rPr>
                <w:b/>
                <w:color w:val="000000"/>
                <w:sz w:val="16"/>
                <w:szCs w:val="16"/>
              </w:rPr>
              <w:t>Bron/brontabel</w:t>
            </w:r>
          </w:p>
        </w:tc>
        <w:tc>
          <w:tcPr>
            <w:tcW w:w="1641" w:type="pct"/>
            <w:tcBorders>
              <w:top w:val="single" w:sz="6" w:space="0" w:color="auto"/>
              <w:left w:val="single" w:sz="6" w:space="0" w:color="auto"/>
              <w:bottom w:val="single" w:sz="6" w:space="0" w:color="auto"/>
              <w:right w:val="single" w:sz="6" w:space="0" w:color="auto"/>
            </w:tcBorders>
            <w:shd w:val="pct20" w:color="auto" w:fill="FFFFFF"/>
          </w:tcPr>
          <w:p w14:paraId="2CB8A0C5" w14:textId="77777777" w:rsidR="00A0002D" w:rsidRPr="004F1C77" w:rsidRDefault="00A0002D" w:rsidP="00D44364">
            <w:pPr>
              <w:rPr>
                <w:b/>
                <w:color w:val="000000"/>
                <w:sz w:val="16"/>
                <w:szCs w:val="16"/>
              </w:rPr>
            </w:pPr>
            <w:r w:rsidRPr="004F1C77">
              <w:rPr>
                <w:b/>
                <w:color w:val="000000"/>
                <w:sz w:val="16"/>
                <w:szCs w:val="16"/>
              </w:rPr>
              <w:t>Bronkolom</w:t>
            </w:r>
          </w:p>
        </w:tc>
      </w:tr>
      <w:tr w:rsidR="00B249DF" w:rsidRPr="004F1C77" w14:paraId="7CDD0290"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0D2F5BC9" w14:textId="77777777" w:rsidR="00A0002D" w:rsidRPr="00CC68B2" w:rsidRDefault="00A0002D" w:rsidP="00D44364">
            <w:pPr>
              <w:rPr>
                <w:rFonts w:cs="Arial"/>
                <w:snapToGrid w:val="0"/>
                <w:sz w:val="16"/>
              </w:rPr>
            </w:pPr>
            <w:r w:rsidRPr="00CC68B2">
              <w:rPr>
                <w:rFonts w:cs="Arial"/>
                <w:snapToGrid w:val="0"/>
                <w:sz w:val="16"/>
              </w:rPr>
              <w:t>XAAB_SK</w:t>
            </w:r>
          </w:p>
        </w:tc>
        <w:tc>
          <w:tcPr>
            <w:tcW w:w="234" w:type="pct"/>
            <w:tcBorders>
              <w:top w:val="single" w:sz="6" w:space="0" w:color="auto"/>
              <w:left w:val="single" w:sz="6" w:space="0" w:color="auto"/>
              <w:bottom w:val="single" w:sz="6" w:space="0" w:color="auto"/>
              <w:right w:val="single" w:sz="6" w:space="0" w:color="auto"/>
            </w:tcBorders>
          </w:tcPr>
          <w:p w14:paraId="6CE0F02E" w14:textId="77777777" w:rsidR="00A0002D" w:rsidRPr="00CC68B2" w:rsidRDefault="00A0002D" w:rsidP="00D44364">
            <w:pPr>
              <w:rPr>
                <w:rFonts w:cs="Arial"/>
                <w:snapToGrid w:val="0"/>
                <w:sz w:val="16"/>
              </w:rPr>
            </w:pPr>
            <w:r w:rsidRPr="00CC68B2">
              <w:rPr>
                <w:rFonts w:cs="Arial"/>
                <w:snapToGrid w:val="0"/>
                <w:sz w:val="16"/>
              </w:rPr>
              <w:t>X</w:t>
            </w:r>
          </w:p>
        </w:tc>
        <w:tc>
          <w:tcPr>
            <w:tcW w:w="1486" w:type="pct"/>
            <w:tcBorders>
              <w:top w:val="single" w:sz="6" w:space="0" w:color="auto"/>
              <w:left w:val="single" w:sz="6" w:space="0" w:color="auto"/>
              <w:bottom w:val="single" w:sz="6" w:space="0" w:color="auto"/>
              <w:right w:val="single" w:sz="6" w:space="0" w:color="auto"/>
            </w:tcBorders>
          </w:tcPr>
          <w:p w14:paraId="0C6AFD77" w14:textId="77777777" w:rsidR="00A0002D" w:rsidRPr="00CC68B2" w:rsidRDefault="00A0002D" w:rsidP="00D44364">
            <w:pPr>
              <w:rPr>
                <w:rFonts w:cs="Arial"/>
                <w:snapToGrid w:val="0"/>
                <w:sz w:val="16"/>
              </w:rPr>
            </w:pPr>
            <w:r w:rsidRPr="00CC68B2">
              <w:rPr>
                <w:rFonts w:cs="Arial"/>
                <w:snapToGrid w:val="0"/>
                <w:sz w:val="16"/>
              </w:rPr>
              <w:t>H_FIN_MELDING</w:t>
            </w:r>
          </w:p>
        </w:tc>
        <w:tc>
          <w:tcPr>
            <w:tcW w:w="1641" w:type="pct"/>
            <w:tcBorders>
              <w:top w:val="single" w:sz="6" w:space="0" w:color="auto"/>
              <w:left w:val="single" w:sz="6" w:space="0" w:color="auto"/>
              <w:bottom w:val="single" w:sz="6" w:space="0" w:color="auto"/>
              <w:right w:val="single" w:sz="6" w:space="0" w:color="auto"/>
            </w:tcBorders>
          </w:tcPr>
          <w:p w14:paraId="7F8A6F4E" w14:textId="77777777" w:rsidR="00A0002D" w:rsidRPr="00CC68B2" w:rsidRDefault="00A0002D" w:rsidP="00D44364">
            <w:pPr>
              <w:rPr>
                <w:rFonts w:cs="Arial"/>
                <w:snapToGrid w:val="0"/>
                <w:sz w:val="16"/>
              </w:rPr>
            </w:pPr>
            <w:r w:rsidRPr="00CC68B2">
              <w:rPr>
                <w:rFonts w:cs="Arial"/>
                <w:snapToGrid w:val="0"/>
                <w:sz w:val="16"/>
              </w:rPr>
              <w:t>XAAB_SK</w:t>
            </w:r>
          </w:p>
        </w:tc>
      </w:tr>
      <w:tr w:rsidR="00B249DF" w:rsidRPr="004F1C77" w14:paraId="19BA2CEC"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5B838A3" w14:textId="77777777" w:rsidR="00A0002D" w:rsidRPr="00CC68B2" w:rsidRDefault="00A0002D" w:rsidP="00D44364">
            <w:pPr>
              <w:rPr>
                <w:rFonts w:cs="Arial"/>
                <w:snapToGrid w:val="0"/>
                <w:sz w:val="16"/>
              </w:rPr>
            </w:pPr>
            <w:r w:rsidRPr="00CC68B2">
              <w:rPr>
                <w:rFonts w:cs="Arial"/>
                <w:snapToGrid w:val="0"/>
                <w:sz w:val="16"/>
              </w:rPr>
              <w:t>XAAB</w:t>
            </w:r>
            <w:r>
              <w:rPr>
                <w:rFonts w:cs="Arial"/>
                <w:snapToGrid w:val="0"/>
                <w:sz w:val="16"/>
              </w:rPr>
              <w:t>L</w:t>
            </w:r>
            <w:r w:rsidRPr="00CC68B2">
              <w:rPr>
                <w:rFonts w:cs="Arial"/>
                <w:snapToGrid w:val="0"/>
                <w:sz w:val="16"/>
              </w:rPr>
              <w:t>_MUTATIEBEGIN_TS</w:t>
            </w:r>
          </w:p>
        </w:tc>
        <w:tc>
          <w:tcPr>
            <w:tcW w:w="234" w:type="pct"/>
            <w:tcBorders>
              <w:top w:val="single" w:sz="6" w:space="0" w:color="auto"/>
              <w:left w:val="single" w:sz="6" w:space="0" w:color="auto"/>
              <w:bottom w:val="single" w:sz="6" w:space="0" w:color="auto"/>
              <w:right w:val="single" w:sz="6" w:space="0" w:color="auto"/>
            </w:tcBorders>
          </w:tcPr>
          <w:p w14:paraId="47619577" w14:textId="77777777" w:rsidR="00A0002D" w:rsidRPr="00CC68B2" w:rsidRDefault="00A0002D" w:rsidP="00D44364">
            <w:pPr>
              <w:rPr>
                <w:rFonts w:cs="Arial"/>
                <w:snapToGrid w:val="0"/>
                <w:sz w:val="16"/>
              </w:rPr>
            </w:pPr>
            <w:r w:rsidRPr="00CC68B2">
              <w:rPr>
                <w:rFonts w:cs="Arial"/>
                <w:snapToGrid w:val="0"/>
                <w:sz w:val="16"/>
              </w:rPr>
              <w:t>X</w:t>
            </w:r>
          </w:p>
        </w:tc>
        <w:tc>
          <w:tcPr>
            <w:tcW w:w="1486" w:type="pct"/>
            <w:tcBorders>
              <w:top w:val="single" w:sz="6" w:space="0" w:color="auto"/>
              <w:left w:val="single" w:sz="6" w:space="0" w:color="auto"/>
              <w:bottom w:val="single" w:sz="6" w:space="0" w:color="auto"/>
              <w:right w:val="single" w:sz="6" w:space="0" w:color="auto"/>
            </w:tcBorders>
            <w:shd w:val="clear" w:color="auto" w:fill="auto"/>
          </w:tcPr>
          <w:p w14:paraId="05AFBE51" w14:textId="77777777" w:rsidR="00A0002D" w:rsidRPr="00CC68B2" w:rsidRDefault="00A0002D" w:rsidP="00D44364">
            <w:pPr>
              <w:rPr>
                <w:rFonts w:cs="Arial"/>
                <w:snapToGrid w:val="0"/>
                <w:sz w:val="16"/>
              </w:rPr>
            </w:pPr>
          </w:p>
        </w:tc>
        <w:tc>
          <w:tcPr>
            <w:tcW w:w="1641" w:type="pct"/>
            <w:tcBorders>
              <w:top w:val="single" w:sz="6" w:space="0" w:color="auto"/>
              <w:left w:val="single" w:sz="6" w:space="0" w:color="auto"/>
              <w:bottom w:val="single" w:sz="6" w:space="0" w:color="auto"/>
              <w:right w:val="single" w:sz="6" w:space="0" w:color="auto"/>
            </w:tcBorders>
            <w:shd w:val="clear" w:color="auto" w:fill="auto"/>
          </w:tcPr>
          <w:p w14:paraId="4224D2DC" w14:textId="77777777" w:rsidR="00A0002D" w:rsidRPr="00CC68B2" w:rsidRDefault="00A0002D">
            <w:pPr>
              <w:rPr>
                <w:rFonts w:cs="Arial"/>
                <w:snapToGrid w:val="0"/>
                <w:sz w:val="16"/>
              </w:rPr>
            </w:pPr>
            <w:r w:rsidRPr="00CC68B2">
              <w:rPr>
                <w:rFonts w:cs="Arial"/>
                <w:snapToGrid w:val="0"/>
                <w:sz w:val="16"/>
              </w:rPr>
              <w:t xml:space="preserve">Afleiding </w:t>
            </w:r>
            <w:r w:rsidR="004F2246" w:rsidRPr="00BD7467">
              <w:rPr>
                <w:rFonts w:cs="Arial"/>
                <w:snapToGrid w:val="0"/>
                <w:sz w:val="16"/>
              </w:rPr>
              <w:t xml:space="preserve">§5.3 </w:t>
            </w:r>
            <w:r w:rsidRPr="00CC68B2">
              <w:rPr>
                <w:rFonts w:cs="Arial"/>
                <w:snapToGrid w:val="0"/>
                <w:sz w:val="16"/>
              </w:rPr>
              <w:t>- MUTATIEBEGIN_TS</w:t>
            </w:r>
            <w:r w:rsidRPr="00CC68B2">
              <w:rPr>
                <w:rFonts w:cs="Arial"/>
                <w:snapToGrid w:val="0"/>
                <w:sz w:val="16"/>
              </w:rPr>
              <w:tab/>
            </w:r>
          </w:p>
        </w:tc>
      </w:tr>
      <w:tr w:rsidR="00B249DF" w:rsidRPr="004F1C77" w14:paraId="000EB61C"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165A1BE6" w14:textId="77777777" w:rsidR="00A0002D" w:rsidRPr="00CC68B2" w:rsidRDefault="00A0002D" w:rsidP="00D44364">
            <w:pPr>
              <w:rPr>
                <w:rFonts w:cs="Arial"/>
                <w:snapToGrid w:val="0"/>
                <w:sz w:val="16"/>
              </w:rPr>
            </w:pPr>
            <w:proofErr w:type="spellStart"/>
            <w:r w:rsidRPr="00CC68B2">
              <w:rPr>
                <w:rFonts w:cs="Arial"/>
                <w:snapToGrid w:val="0"/>
                <w:sz w:val="16"/>
              </w:rPr>
              <w:t>XAAB</w:t>
            </w:r>
            <w:r>
              <w:rPr>
                <w:rFonts w:cs="Arial"/>
                <w:snapToGrid w:val="0"/>
                <w:sz w:val="16"/>
              </w:rPr>
              <w:t>l</w:t>
            </w:r>
            <w:r w:rsidRPr="00CC68B2">
              <w:rPr>
                <w:rFonts w:cs="Arial"/>
                <w:snapToGrid w:val="0"/>
                <w:sz w:val="16"/>
              </w:rPr>
              <w:t>_MUTATIEEINDE_TS</w:t>
            </w:r>
            <w:proofErr w:type="spellEnd"/>
          </w:p>
        </w:tc>
        <w:tc>
          <w:tcPr>
            <w:tcW w:w="234" w:type="pct"/>
            <w:tcBorders>
              <w:top w:val="single" w:sz="6" w:space="0" w:color="auto"/>
              <w:left w:val="single" w:sz="6" w:space="0" w:color="auto"/>
              <w:bottom w:val="single" w:sz="6" w:space="0" w:color="auto"/>
              <w:right w:val="single" w:sz="6" w:space="0" w:color="auto"/>
            </w:tcBorders>
          </w:tcPr>
          <w:p w14:paraId="19ED08F2" w14:textId="77777777" w:rsidR="00A0002D" w:rsidRPr="00CC68B2" w:rsidRDefault="00A0002D" w:rsidP="00D44364">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shd w:val="clear" w:color="auto" w:fill="auto"/>
          </w:tcPr>
          <w:p w14:paraId="357CDCD8" w14:textId="77777777" w:rsidR="00A0002D" w:rsidRPr="00CC68B2" w:rsidRDefault="00A0002D" w:rsidP="00D44364">
            <w:pPr>
              <w:rPr>
                <w:rFonts w:cs="Arial"/>
                <w:snapToGrid w:val="0"/>
                <w:sz w:val="16"/>
              </w:rPr>
            </w:pPr>
          </w:p>
        </w:tc>
        <w:tc>
          <w:tcPr>
            <w:tcW w:w="1641" w:type="pct"/>
            <w:tcBorders>
              <w:top w:val="single" w:sz="6" w:space="0" w:color="auto"/>
              <w:left w:val="single" w:sz="6" w:space="0" w:color="auto"/>
              <w:bottom w:val="single" w:sz="6" w:space="0" w:color="auto"/>
              <w:right w:val="single" w:sz="6" w:space="0" w:color="auto"/>
            </w:tcBorders>
            <w:shd w:val="clear" w:color="auto" w:fill="auto"/>
          </w:tcPr>
          <w:p w14:paraId="12311566" w14:textId="77777777" w:rsidR="00A0002D" w:rsidRPr="00CC68B2" w:rsidRDefault="00A0002D" w:rsidP="00D44364">
            <w:pPr>
              <w:rPr>
                <w:rFonts w:cs="Arial"/>
                <w:snapToGrid w:val="0"/>
                <w:sz w:val="16"/>
              </w:rPr>
            </w:pPr>
            <w:r w:rsidRPr="00CC68B2">
              <w:rPr>
                <w:rFonts w:cs="Arial"/>
                <w:snapToGrid w:val="0"/>
                <w:sz w:val="16"/>
              </w:rPr>
              <w:t>Afleiding MTHV - MUTATIEEINDE_TS</w:t>
            </w:r>
          </w:p>
        </w:tc>
      </w:tr>
      <w:tr w:rsidR="00B249DF" w:rsidRPr="004F1C77" w14:paraId="6A18AD52"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F6D11A9" w14:textId="77777777" w:rsidR="00A0002D" w:rsidRPr="00CC68B2" w:rsidRDefault="00A0002D" w:rsidP="00D44364">
            <w:pPr>
              <w:rPr>
                <w:rFonts w:cs="Arial"/>
                <w:snapToGrid w:val="0"/>
                <w:sz w:val="16"/>
              </w:rPr>
            </w:pPr>
            <w:proofErr w:type="spellStart"/>
            <w:r w:rsidRPr="00CC68B2">
              <w:rPr>
                <w:rFonts w:cs="Arial"/>
                <w:snapToGrid w:val="0"/>
                <w:sz w:val="16"/>
              </w:rPr>
              <w:t>XAAB</w:t>
            </w:r>
            <w:r>
              <w:rPr>
                <w:rFonts w:cs="Arial"/>
                <w:snapToGrid w:val="0"/>
                <w:sz w:val="16"/>
              </w:rPr>
              <w:t>l</w:t>
            </w:r>
            <w:r w:rsidRPr="00CC68B2">
              <w:rPr>
                <w:rFonts w:cs="Arial"/>
                <w:snapToGrid w:val="0"/>
                <w:sz w:val="16"/>
              </w:rPr>
              <w:t>_LAAD_TS</w:t>
            </w:r>
            <w:proofErr w:type="spellEnd"/>
          </w:p>
        </w:tc>
        <w:tc>
          <w:tcPr>
            <w:tcW w:w="234" w:type="pct"/>
            <w:tcBorders>
              <w:top w:val="single" w:sz="6" w:space="0" w:color="auto"/>
              <w:left w:val="single" w:sz="6" w:space="0" w:color="auto"/>
              <w:bottom w:val="single" w:sz="6" w:space="0" w:color="auto"/>
              <w:right w:val="single" w:sz="6" w:space="0" w:color="auto"/>
            </w:tcBorders>
          </w:tcPr>
          <w:p w14:paraId="264B50CC" w14:textId="77777777" w:rsidR="00A0002D" w:rsidRPr="00CC68B2" w:rsidRDefault="00A0002D" w:rsidP="00D44364">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shd w:val="clear" w:color="auto" w:fill="auto"/>
          </w:tcPr>
          <w:p w14:paraId="32675F67" w14:textId="77777777" w:rsidR="00A0002D" w:rsidRPr="00CC68B2" w:rsidRDefault="00A0002D" w:rsidP="00D44364">
            <w:pPr>
              <w:rPr>
                <w:rFonts w:cs="Arial"/>
                <w:snapToGrid w:val="0"/>
                <w:sz w:val="16"/>
              </w:rPr>
            </w:pPr>
          </w:p>
        </w:tc>
        <w:tc>
          <w:tcPr>
            <w:tcW w:w="1641" w:type="pct"/>
            <w:tcBorders>
              <w:top w:val="single" w:sz="6" w:space="0" w:color="auto"/>
              <w:left w:val="single" w:sz="6" w:space="0" w:color="auto"/>
              <w:bottom w:val="single" w:sz="6" w:space="0" w:color="auto"/>
              <w:right w:val="single" w:sz="6" w:space="0" w:color="auto"/>
            </w:tcBorders>
            <w:shd w:val="clear" w:color="auto" w:fill="auto"/>
          </w:tcPr>
          <w:p w14:paraId="42C3BC39" w14:textId="77777777" w:rsidR="00A0002D" w:rsidRPr="00CC68B2" w:rsidRDefault="00A0002D" w:rsidP="00D44364">
            <w:pPr>
              <w:rPr>
                <w:rFonts w:cs="Arial"/>
                <w:snapToGrid w:val="0"/>
                <w:sz w:val="16"/>
              </w:rPr>
            </w:pPr>
            <w:proofErr w:type="spellStart"/>
            <w:r w:rsidRPr="00CC68B2">
              <w:rPr>
                <w:rFonts w:cs="Arial"/>
                <w:snapToGrid w:val="0"/>
                <w:sz w:val="16"/>
              </w:rPr>
              <w:t>Laad_TS</w:t>
            </w:r>
            <w:proofErr w:type="spellEnd"/>
          </w:p>
        </w:tc>
      </w:tr>
      <w:tr w:rsidR="00B249DF" w:rsidRPr="004F1C77" w14:paraId="19D8F9A4"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FBE2217" w14:textId="77777777" w:rsidR="00A0002D" w:rsidRPr="00CC68B2" w:rsidRDefault="00A0002D" w:rsidP="00D44364">
            <w:pPr>
              <w:rPr>
                <w:rFonts w:cs="Arial"/>
                <w:snapToGrid w:val="0"/>
                <w:sz w:val="16"/>
              </w:rPr>
            </w:pPr>
            <w:r w:rsidRPr="00CC68B2">
              <w:rPr>
                <w:rFonts w:cs="Arial"/>
                <w:snapToGrid w:val="0"/>
                <w:sz w:val="16"/>
              </w:rPr>
              <w:t>XAAB</w:t>
            </w:r>
            <w:r>
              <w:rPr>
                <w:rFonts w:cs="Arial"/>
                <w:snapToGrid w:val="0"/>
                <w:sz w:val="16"/>
              </w:rPr>
              <w:t>L</w:t>
            </w:r>
            <w:r w:rsidRPr="00CC68B2">
              <w:rPr>
                <w:rFonts w:cs="Arial"/>
                <w:snapToGrid w:val="0"/>
                <w:sz w:val="16"/>
              </w:rPr>
              <w:t>_RECORDBRON_NAAM</w:t>
            </w:r>
          </w:p>
        </w:tc>
        <w:tc>
          <w:tcPr>
            <w:tcW w:w="234" w:type="pct"/>
            <w:tcBorders>
              <w:top w:val="single" w:sz="6" w:space="0" w:color="auto"/>
              <w:left w:val="single" w:sz="6" w:space="0" w:color="auto"/>
              <w:bottom w:val="single" w:sz="6" w:space="0" w:color="auto"/>
              <w:right w:val="single" w:sz="6" w:space="0" w:color="auto"/>
            </w:tcBorders>
          </w:tcPr>
          <w:p w14:paraId="4C2EBD7F" w14:textId="77777777" w:rsidR="00A0002D" w:rsidRPr="00CC68B2" w:rsidRDefault="00A0002D" w:rsidP="00D44364">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shd w:val="clear" w:color="auto" w:fill="auto"/>
          </w:tcPr>
          <w:p w14:paraId="3828959E" w14:textId="746561F7" w:rsidR="00A0002D" w:rsidRPr="00CC68B2" w:rsidRDefault="00755C09" w:rsidP="00D44364">
            <w:pPr>
              <w:rPr>
                <w:rFonts w:cs="Arial"/>
                <w:snapToGrid w:val="0"/>
                <w:sz w:val="16"/>
              </w:rPr>
            </w:pPr>
            <w:r w:rsidRPr="00755C09">
              <w:rPr>
                <w:rFonts w:cs="Arial"/>
                <w:snapToGrid w:val="0"/>
                <w:sz w:val="16"/>
              </w:rPr>
              <w:t>CMG</w:t>
            </w:r>
            <w:r w:rsidR="003C7261">
              <w:rPr>
                <w:rFonts w:cs="Arial"/>
                <w:snapToGrid w:val="0"/>
                <w:sz w:val="16"/>
              </w:rPr>
              <w:t>_C_T_</w:t>
            </w:r>
            <w:r w:rsidRPr="00755C09">
              <w:rPr>
                <w:rFonts w:cs="Arial"/>
                <w:snapToGrid w:val="0"/>
                <w:sz w:val="16"/>
              </w:rPr>
              <w:t>DEELNEMER_DVL</w:t>
            </w:r>
            <w:r>
              <w:rPr>
                <w:rFonts w:cs="Arial"/>
                <w:snapToGrid w:val="0"/>
                <w:sz w:val="16"/>
              </w:rPr>
              <w:t>_SEL</w:t>
            </w:r>
          </w:p>
        </w:tc>
        <w:tc>
          <w:tcPr>
            <w:tcW w:w="1641" w:type="pct"/>
            <w:tcBorders>
              <w:top w:val="single" w:sz="6" w:space="0" w:color="auto"/>
              <w:left w:val="single" w:sz="6" w:space="0" w:color="auto"/>
              <w:bottom w:val="single" w:sz="6" w:space="0" w:color="auto"/>
              <w:right w:val="single" w:sz="6" w:space="0" w:color="auto"/>
            </w:tcBorders>
            <w:shd w:val="clear" w:color="auto" w:fill="auto"/>
          </w:tcPr>
          <w:p w14:paraId="08009822" w14:textId="77777777" w:rsidR="00A0002D" w:rsidRPr="00CC68B2" w:rsidRDefault="00A0002D" w:rsidP="00D44364">
            <w:pPr>
              <w:rPr>
                <w:rFonts w:cs="Arial"/>
                <w:snapToGrid w:val="0"/>
                <w:sz w:val="16"/>
              </w:rPr>
            </w:pPr>
            <w:r w:rsidRPr="0030157F">
              <w:rPr>
                <w:rFonts w:cs="Arial"/>
                <w:snapToGrid w:val="0"/>
                <w:sz w:val="16"/>
              </w:rPr>
              <w:t>DVPDVLVW_RECORDBRON_NAAM</w:t>
            </w:r>
          </w:p>
        </w:tc>
      </w:tr>
      <w:tr w:rsidR="00B249DF" w:rsidRPr="004F1C77" w14:paraId="21D8A4FF"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33EDBF47" w14:textId="77777777" w:rsidR="00755C09" w:rsidRPr="00C34B3C" w:rsidRDefault="00755C09" w:rsidP="00755C09">
            <w:pPr>
              <w:rPr>
                <w:rFonts w:cs="Arial"/>
                <w:snapToGrid w:val="0"/>
                <w:sz w:val="16"/>
              </w:rPr>
            </w:pPr>
            <w:r w:rsidRPr="00C34B3C">
              <w:rPr>
                <w:rFonts w:cs="Arial"/>
                <w:snapToGrid w:val="0"/>
                <w:sz w:val="16"/>
              </w:rPr>
              <w:t>XAABL_DLN_ID</w:t>
            </w:r>
          </w:p>
        </w:tc>
        <w:tc>
          <w:tcPr>
            <w:tcW w:w="234" w:type="pct"/>
            <w:tcBorders>
              <w:top w:val="single" w:sz="6" w:space="0" w:color="auto"/>
              <w:left w:val="single" w:sz="6" w:space="0" w:color="auto"/>
              <w:bottom w:val="single" w:sz="6" w:space="0" w:color="auto"/>
              <w:right w:val="single" w:sz="6" w:space="0" w:color="auto"/>
            </w:tcBorders>
          </w:tcPr>
          <w:p w14:paraId="42CFD132" w14:textId="77777777" w:rsidR="00755C09" w:rsidRPr="00CC68B2" w:rsidRDefault="00755C09" w:rsidP="00755C09">
            <w:pPr>
              <w:rPr>
                <w:rFonts w:cs="Arial"/>
                <w:snapToGrid w:val="0"/>
                <w:sz w:val="16"/>
              </w:rPr>
            </w:pPr>
            <w:r>
              <w:rPr>
                <w:rFonts w:cs="Arial"/>
                <w:snapToGrid w:val="0"/>
                <w:sz w:val="16"/>
              </w:rPr>
              <w:t>X</w:t>
            </w:r>
          </w:p>
        </w:tc>
        <w:tc>
          <w:tcPr>
            <w:tcW w:w="1486" w:type="pct"/>
            <w:tcBorders>
              <w:top w:val="single" w:sz="6" w:space="0" w:color="auto"/>
              <w:left w:val="single" w:sz="6" w:space="0" w:color="auto"/>
              <w:bottom w:val="single" w:sz="6" w:space="0" w:color="auto"/>
              <w:right w:val="single" w:sz="6" w:space="0" w:color="auto"/>
            </w:tcBorders>
          </w:tcPr>
          <w:p w14:paraId="205EAAE5" w14:textId="706C3CBC" w:rsidR="00755C09" w:rsidRDefault="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w:t>
            </w:r>
            <w:r w:rsidR="00D94202">
              <w:rPr>
                <w:rFonts w:cs="Arial"/>
                <w:snapToGrid w:val="0"/>
                <w:sz w:val="16"/>
              </w:rPr>
              <w:t>NP</w:t>
            </w:r>
            <w:r w:rsidRPr="00C9537B">
              <w:rPr>
                <w:rFonts w:cs="Arial"/>
                <w:snapToGrid w:val="0"/>
                <w:sz w:val="16"/>
              </w:rPr>
              <w:t>_SEL</w:t>
            </w:r>
            <w:r w:rsidR="00D94202">
              <w:rPr>
                <w:rFonts w:cs="Arial"/>
                <w:snapToGrid w:val="0"/>
                <w:sz w:val="16"/>
              </w:rPr>
              <w:t xml:space="preserve"> of</w:t>
            </w:r>
          </w:p>
          <w:p w14:paraId="5346D744" w14:textId="0362E9D1" w:rsidR="00D94202" w:rsidRDefault="00D94202">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w:t>
            </w:r>
            <w:r>
              <w:rPr>
                <w:rFonts w:cs="Arial"/>
                <w:snapToGrid w:val="0"/>
                <w:sz w:val="16"/>
              </w:rPr>
              <w:t>NNP</w:t>
            </w:r>
            <w:r w:rsidRPr="00C9537B">
              <w:rPr>
                <w:rFonts w:cs="Arial"/>
                <w:snapToGrid w:val="0"/>
                <w:sz w:val="16"/>
              </w:rPr>
              <w:t>_SEL</w:t>
            </w:r>
            <w:r>
              <w:rPr>
                <w:rFonts w:cs="Arial"/>
                <w:snapToGrid w:val="0"/>
                <w:sz w:val="16"/>
              </w:rPr>
              <w:t xml:space="preserve"> of</w:t>
            </w:r>
          </w:p>
          <w:p w14:paraId="3999532A" w14:textId="04B0B199" w:rsidR="00D94202" w:rsidRPr="00755C09" w:rsidRDefault="00D94202">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w:t>
            </w:r>
            <w:r>
              <w:rPr>
                <w:rFonts w:cs="Arial"/>
                <w:snapToGrid w:val="0"/>
                <w:sz w:val="16"/>
              </w:rPr>
              <w:t>UIB</w:t>
            </w:r>
            <w:r w:rsidRPr="00C9537B">
              <w:rPr>
                <w:rFonts w:cs="Arial"/>
                <w:snapToGrid w:val="0"/>
                <w:sz w:val="16"/>
              </w:rPr>
              <w:t>_SEL</w:t>
            </w:r>
          </w:p>
        </w:tc>
        <w:tc>
          <w:tcPr>
            <w:tcW w:w="1641" w:type="pct"/>
            <w:tcBorders>
              <w:top w:val="single" w:sz="6" w:space="0" w:color="auto"/>
              <w:left w:val="single" w:sz="6" w:space="0" w:color="auto"/>
              <w:bottom w:val="single" w:sz="6" w:space="0" w:color="auto"/>
              <w:right w:val="single" w:sz="6" w:space="0" w:color="auto"/>
            </w:tcBorders>
          </w:tcPr>
          <w:p w14:paraId="0A1F1D9B" w14:textId="0AC46CEE" w:rsidR="00F07E2E" w:rsidRDefault="00F07E2E" w:rsidP="00C34B3C">
            <w:pPr>
              <w:rPr>
                <w:rFonts w:cs="Arial"/>
                <w:b/>
                <w:i/>
                <w:snapToGrid w:val="0"/>
                <w:sz w:val="16"/>
              </w:rPr>
            </w:pPr>
            <w:r w:rsidRPr="00636136">
              <w:rPr>
                <w:rFonts w:cs="Arial"/>
                <w:snapToGrid w:val="0"/>
                <w:sz w:val="16"/>
              </w:rPr>
              <w:t>XAABI_DLN_NP_ID</w:t>
            </w:r>
          </w:p>
          <w:p w14:paraId="66BF7249" w14:textId="77777777" w:rsidR="00F07E2E" w:rsidRDefault="00F07E2E" w:rsidP="00C34B3C">
            <w:pPr>
              <w:rPr>
                <w:rFonts w:cs="Arial"/>
                <w:b/>
                <w:i/>
                <w:snapToGrid w:val="0"/>
                <w:sz w:val="16"/>
              </w:rPr>
            </w:pPr>
          </w:p>
          <w:p w14:paraId="11516441" w14:textId="77777777" w:rsidR="00F07E2E" w:rsidRDefault="00F07E2E" w:rsidP="00C34B3C">
            <w:pPr>
              <w:rPr>
                <w:rFonts w:cs="Arial"/>
                <w:snapToGrid w:val="0"/>
                <w:sz w:val="16"/>
              </w:rPr>
            </w:pPr>
            <w:r w:rsidRPr="00EE5733">
              <w:rPr>
                <w:rFonts w:cs="Arial"/>
                <w:snapToGrid w:val="0"/>
                <w:sz w:val="16"/>
              </w:rPr>
              <w:t>XAABJ_DLN_NNP_ID</w:t>
            </w:r>
          </w:p>
          <w:p w14:paraId="4E9BC87A" w14:textId="77777777" w:rsidR="00F07E2E" w:rsidRDefault="00F07E2E" w:rsidP="00C34B3C">
            <w:pPr>
              <w:rPr>
                <w:rFonts w:cs="Arial"/>
                <w:b/>
                <w:i/>
                <w:snapToGrid w:val="0"/>
                <w:sz w:val="16"/>
              </w:rPr>
            </w:pPr>
          </w:p>
          <w:p w14:paraId="0AEB9729" w14:textId="77777777" w:rsidR="001C418A" w:rsidRDefault="001C418A">
            <w:pPr>
              <w:rPr>
                <w:rFonts w:cs="Arial"/>
                <w:snapToGrid w:val="0"/>
                <w:sz w:val="16"/>
              </w:rPr>
            </w:pPr>
            <w:r w:rsidRPr="00636136">
              <w:rPr>
                <w:rFonts w:cs="Arial"/>
                <w:snapToGrid w:val="0"/>
                <w:sz w:val="16"/>
              </w:rPr>
              <w:t>XAAB</w:t>
            </w:r>
            <w:r>
              <w:rPr>
                <w:rFonts w:cs="Arial"/>
                <w:snapToGrid w:val="0"/>
                <w:sz w:val="16"/>
              </w:rPr>
              <w:t>K</w:t>
            </w:r>
            <w:r w:rsidRPr="00636136">
              <w:rPr>
                <w:rFonts w:cs="Arial"/>
                <w:snapToGrid w:val="0"/>
                <w:sz w:val="16"/>
              </w:rPr>
              <w:t>_DLN_</w:t>
            </w:r>
            <w:r>
              <w:rPr>
                <w:rFonts w:cs="Arial"/>
                <w:snapToGrid w:val="0"/>
                <w:sz w:val="16"/>
              </w:rPr>
              <w:t>UIB</w:t>
            </w:r>
            <w:r w:rsidRPr="00636136">
              <w:rPr>
                <w:rFonts w:cs="Arial"/>
                <w:snapToGrid w:val="0"/>
                <w:sz w:val="16"/>
              </w:rPr>
              <w:t>_ID</w:t>
            </w:r>
          </w:p>
          <w:p w14:paraId="4A185098" w14:textId="1F43D4AF" w:rsidR="00F07E2E" w:rsidRPr="001D116D" w:rsidRDefault="0074414F">
            <w:pPr>
              <w:rPr>
                <w:rFonts w:cs="Arial"/>
                <w:b/>
                <w:i/>
                <w:snapToGrid w:val="0"/>
                <w:sz w:val="16"/>
              </w:rPr>
            </w:pPr>
            <w:r w:rsidRPr="0074414F">
              <w:rPr>
                <w:rFonts w:cs="Arial"/>
                <w:b/>
                <w:i/>
                <w:snapToGrid w:val="0"/>
                <w:sz w:val="16"/>
              </w:rPr>
              <w:t xml:space="preserve">Zie Afleiding </w:t>
            </w:r>
            <w:r w:rsidR="001174BA" w:rsidRPr="001174BA">
              <w:rPr>
                <w:rStyle w:val="Kop3Char"/>
                <w:i/>
                <w:sz w:val="16"/>
                <w:szCs w:val="16"/>
              </w:rPr>
              <w:t>XAABL_DLN_ID</w:t>
            </w:r>
          </w:p>
        </w:tc>
      </w:tr>
      <w:tr w:rsidR="00B249DF" w:rsidRPr="004F1C77" w14:paraId="73E3AFD2" w14:textId="77777777" w:rsidTr="00B249DF">
        <w:trPr>
          <w:cantSplit/>
          <w:trHeight w:val="190"/>
        </w:trPr>
        <w:tc>
          <w:tcPr>
            <w:tcW w:w="1639" w:type="pct"/>
            <w:tcBorders>
              <w:top w:val="single" w:sz="6" w:space="0" w:color="auto"/>
              <w:left w:val="single" w:sz="6" w:space="0" w:color="auto"/>
              <w:bottom w:val="single" w:sz="6" w:space="0" w:color="auto"/>
              <w:right w:val="single" w:sz="6" w:space="0" w:color="auto"/>
            </w:tcBorders>
          </w:tcPr>
          <w:p w14:paraId="0F3E92F2" w14:textId="77777777" w:rsidR="00755C09" w:rsidRPr="00C34B3C" w:rsidRDefault="00755C09" w:rsidP="00755C09">
            <w:pPr>
              <w:rPr>
                <w:rFonts w:cs="Arial"/>
                <w:snapToGrid w:val="0"/>
                <w:sz w:val="16"/>
              </w:rPr>
            </w:pPr>
            <w:r w:rsidRPr="00C34B3C">
              <w:rPr>
                <w:rFonts w:cs="Arial"/>
                <w:snapToGrid w:val="0"/>
                <w:sz w:val="16"/>
              </w:rPr>
              <w:t>XAABL_LAND</w:t>
            </w:r>
          </w:p>
        </w:tc>
        <w:tc>
          <w:tcPr>
            <w:tcW w:w="234" w:type="pct"/>
            <w:tcBorders>
              <w:top w:val="single" w:sz="6" w:space="0" w:color="auto"/>
              <w:left w:val="single" w:sz="6" w:space="0" w:color="auto"/>
              <w:bottom w:val="single" w:sz="6" w:space="0" w:color="auto"/>
              <w:right w:val="single" w:sz="6" w:space="0" w:color="auto"/>
            </w:tcBorders>
          </w:tcPr>
          <w:p w14:paraId="6E980C40" w14:textId="77777777" w:rsidR="00755C09" w:rsidRPr="00CC68B2" w:rsidRDefault="00755C09" w:rsidP="00755C09">
            <w:pPr>
              <w:rPr>
                <w:rFonts w:cs="Arial"/>
                <w:snapToGrid w:val="0"/>
                <w:sz w:val="16"/>
              </w:rPr>
            </w:pPr>
            <w:r>
              <w:rPr>
                <w:rFonts w:cs="Arial"/>
                <w:snapToGrid w:val="0"/>
                <w:sz w:val="16"/>
              </w:rPr>
              <w:t>X</w:t>
            </w:r>
          </w:p>
        </w:tc>
        <w:tc>
          <w:tcPr>
            <w:tcW w:w="1486" w:type="pct"/>
            <w:tcBorders>
              <w:top w:val="single" w:sz="6" w:space="0" w:color="auto"/>
              <w:left w:val="single" w:sz="6" w:space="0" w:color="auto"/>
              <w:bottom w:val="single" w:sz="6" w:space="0" w:color="auto"/>
              <w:right w:val="single" w:sz="6" w:space="0" w:color="auto"/>
            </w:tcBorders>
          </w:tcPr>
          <w:p w14:paraId="5A1AF83F" w14:textId="0999F6AE"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57B2729C" w14:textId="77777777" w:rsidR="00755C09" w:rsidRPr="00C34B3C" w:rsidRDefault="00C34B3C" w:rsidP="00755C09">
            <w:pPr>
              <w:rPr>
                <w:rFonts w:cs="Arial"/>
                <w:snapToGrid w:val="0"/>
                <w:sz w:val="16"/>
              </w:rPr>
            </w:pPr>
            <w:r w:rsidRPr="00C34B3C">
              <w:rPr>
                <w:rFonts w:cs="Arial"/>
                <w:snapToGrid w:val="0"/>
                <w:sz w:val="16"/>
              </w:rPr>
              <w:t>DVLVW_LAND</w:t>
            </w:r>
          </w:p>
        </w:tc>
      </w:tr>
      <w:tr w:rsidR="00B249DF" w:rsidRPr="004F1C77" w14:paraId="745C9EB3"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15D57F27" w14:textId="18905FA6" w:rsidR="00B249DF" w:rsidRPr="00EE5733" w:rsidRDefault="00B249DF">
            <w:pPr>
              <w:rPr>
                <w:rFonts w:cs="Arial"/>
                <w:snapToGrid w:val="0"/>
                <w:sz w:val="16"/>
              </w:rPr>
            </w:pPr>
            <w:r w:rsidRPr="00EE5733">
              <w:rPr>
                <w:rFonts w:cs="Arial"/>
                <w:snapToGrid w:val="0"/>
                <w:sz w:val="16"/>
              </w:rPr>
              <w:t>XAAB</w:t>
            </w:r>
            <w:r>
              <w:rPr>
                <w:rFonts w:cs="Arial"/>
                <w:snapToGrid w:val="0"/>
                <w:sz w:val="16"/>
              </w:rPr>
              <w:t>K</w:t>
            </w:r>
            <w:r w:rsidRPr="00EE5733">
              <w:rPr>
                <w:rFonts w:cs="Arial"/>
                <w:snapToGrid w:val="0"/>
                <w:sz w:val="16"/>
              </w:rPr>
              <w:t>_SEQUENCE</w:t>
            </w:r>
            <w:r w:rsidR="00C803D8">
              <w:rPr>
                <w:rFonts w:cs="Arial"/>
                <w:snapToGrid w:val="0"/>
                <w:sz w:val="16"/>
              </w:rPr>
              <w:t>DVL</w:t>
            </w:r>
          </w:p>
        </w:tc>
        <w:tc>
          <w:tcPr>
            <w:tcW w:w="234" w:type="pct"/>
            <w:tcBorders>
              <w:top w:val="single" w:sz="6" w:space="0" w:color="auto"/>
              <w:left w:val="single" w:sz="6" w:space="0" w:color="auto"/>
              <w:bottom w:val="single" w:sz="6" w:space="0" w:color="auto"/>
              <w:right w:val="single" w:sz="6" w:space="0" w:color="auto"/>
            </w:tcBorders>
          </w:tcPr>
          <w:p w14:paraId="3A7BC114" w14:textId="7697E7CA" w:rsidR="00B249DF" w:rsidRPr="00CC68B2" w:rsidRDefault="009774BC" w:rsidP="00B249DF">
            <w:pPr>
              <w:rPr>
                <w:rFonts w:cs="Arial"/>
                <w:snapToGrid w:val="0"/>
                <w:sz w:val="16"/>
              </w:rPr>
            </w:pPr>
            <w:r>
              <w:rPr>
                <w:rFonts w:cs="Arial"/>
                <w:snapToGrid w:val="0"/>
                <w:sz w:val="16"/>
              </w:rPr>
              <w:t>X</w:t>
            </w:r>
          </w:p>
        </w:tc>
        <w:tc>
          <w:tcPr>
            <w:tcW w:w="1486" w:type="pct"/>
            <w:tcBorders>
              <w:top w:val="single" w:sz="6" w:space="0" w:color="auto"/>
              <w:left w:val="single" w:sz="6" w:space="0" w:color="auto"/>
              <w:bottom w:val="single" w:sz="6" w:space="0" w:color="auto"/>
              <w:right w:val="single" w:sz="6" w:space="0" w:color="auto"/>
            </w:tcBorders>
          </w:tcPr>
          <w:p w14:paraId="38AAE1CD" w14:textId="7299183F" w:rsidR="00B249DF" w:rsidRPr="00EE5733" w:rsidRDefault="00B249DF">
            <w:pPr>
              <w:rPr>
                <w:rFonts w:cs="Arial"/>
                <w:snapToGrid w:val="0"/>
                <w:sz w:val="16"/>
              </w:rPr>
            </w:pPr>
            <w:r w:rsidRPr="00503FB6">
              <w:rPr>
                <w:rFonts w:cs="Arial"/>
                <w:snapToGrid w:val="0"/>
                <w:sz w:val="16"/>
              </w:rPr>
              <w:t>CMG</w:t>
            </w:r>
            <w:r w:rsidR="003C7261">
              <w:rPr>
                <w:rFonts w:cs="Arial"/>
                <w:snapToGrid w:val="0"/>
                <w:sz w:val="16"/>
              </w:rPr>
              <w:t>_C_T_</w:t>
            </w:r>
            <w:r w:rsidRPr="00503FB6">
              <w:rPr>
                <w:rFonts w:cs="Arial"/>
                <w:snapToGrid w:val="0"/>
                <w:sz w:val="16"/>
              </w:rPr>
              <w:t>DEELNEMER_</w:t>
            </w:r>
            <w:r w:rsidR="00C803D8">
              <w:rPr>
                <w:rFonts w:cs="Arial"/>
                <w:snapToGrid w:val="0"/>
                <w:sz w:val="16"/>
              </w:rPr>
              <w:t>DVL</w:t>
            </w:r>
            <w:r w:rsidRPr="00503FB6">
              <w:rPr>
                <w:rFonts w:cs="Arial"/>
                <w:snapToGrid w:val="0"/>
                <w:sz w:val="16"/>
              </w:rPr>
              <w:t>_SEL</w:t>
            </w:r>
          </w:p>
        </w:tc>
        <w:tc>
          <w:tcPr>
            <w:tcW w:w="1641" w:type="pct"/>
            <w:tcBorders>
              <w:top w:val="single" w:sz="6" w:space="0" w:color="auto"/>
              <w:left w:val="single" w:sz="6" w:space="0" w:color="auto"/>
              <w:bottom w:val="single" w:sz="6" w:space="0" w:color="auto"/>
              <w:right w:val="single" w:sz="6" w:space="0" w:color="auto"/>
            </w:tcBorders>
          </w:tcPr>
          <w:p w14:paraId="0EA53E88" w14:textId="7FE2E8A3" w:rsidR="00B249DF" w:rsidRPr="00EE5733" w:rsidRDefault="00B249DF">
            <w:pPr>
              <w:rPr>
                <w:rFonts w:cs="Arial"/>
                <w:snapToGrid w:val="0"/>
                <w:sz w:val="16"/>
              </w:rPr>
            </w:pPr>
            <w:r w:rsidRPr="00EE5733">
              <w:rPr>
                <w:rFonts w:cs="Arial"/>
                <w:snapToGrid w:val="0"/>
                <w:sz w:val="16"/>
              </w:rPr>
              <w:t>DVNNP</w:t>
            </w:r>
            <w:r>
              <w:rPr>
                <w:rFonts w:cs="Arial"/>
                <w:snapToGrid w:val="0"/>
                <w:sz w:val="16"/>
              </w:rPr>
              <w:t>UIB</w:t>
            </w:r>
            <w:r w:rsidRPr="00EE5733">
              <w:rPr>
                <w:rFonts w:cs="Arial"/>
                <w:snapToGrid w:val="0"/>
                <w:sz w:val="16"/>
              </w:rPr>
              <w:t>_SEQUENCE</w:t>
            </w:r>
            <w:r w:rsidR="00C803D8">
              <w:rPr>
                <w:rFonts w:cs="Arial"/>
                <w:snapToGrid w:val="0"/>
                <w:sz w:val="16"/>
              </w:rPr>
              <w:t>DVL</w:t>
            </w:r>
          </w:p>
        </w:tc>
      </w:tr>
      <w:tr w:rsidR="00755C09" w:rsidRPr="004F1C77" w14:paraId="214B0993"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00DD13BD" w14:textId="77777777" w:rsidR="00755C09" w:rsidRPr="00C34B3C" w:rsidRDefault="00755C09" w:rsidP="00755C09">
            <w:pPr>
              <w:rPr>
                <w:rFonts w:cs="Arial"/>
                <w:snapToGrid w:val="0"/>
                <w:sz w:val="16"/>
              </w:rPr>
            </w:pPr>
            <w:r w:rsidRPr="00C34B3C">
              <w:rPr>
                <w:rFonts w:cs="Arial"/>
                <w:snapToGrid w:val="0"/>
                <w:sz w:val="16"/>
              </w:rPr>
              <w:t>XAABL_ROL</w:t>
            </w:r>
          </w:p>
        </w:tc>
        <w:tc>
          <w:tcPr>
            <w:tcW w:w="234" w:type="pct"/>
            <w:tcBorders>
              <w:top w:val="single" w:sz="6" w:space="0" w:color="auto"/>
              <w:left w:val="single" w:sz="6" w:space="0" w:color="auto"/>
              <w:bottom w:val="single" w:sz="6" w:space="0" w:color="auto"/>
              <w:right w:val="single" w:sz="6" w:space="0" w:color="auto"/>
            </w:tcBorders>
          </w:tcPr>
          <w:p w14:paraId="3C4AE44B"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2024F8A7" w14:textId="76441B13"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4563D0B8" w14:textId="77777777" w:rsidR="00755C09" w:rsidRPr="00C34B3C" w:rsidRDefault="00C34B3C" w:rsidP="00755C09">
            <w:pPr>
              <w:rPr>
                <w:rFonts w:cs="Arial"/>
                <w:snapToGrid w:val="0"/>
                <w:sz w:val="16"/>
              </w:rPr>
            </w:pPr>
            <w:r w:rsidRPr="00C34B3C">
              <w:rPr>
                <w:rFonts w:cs="Arial"/>
                <w:snapToGrid w:val="0"/>
                <w:sz w:val="16"/>
              </w:rPr>
              <w:t>DVLVW_ROL</w:t>
            </w:r>
          </w:p>
        </w:tc>
      </w:tr>
      <w:tr w:rsidR="00755C09" w:rsidRPr="004F1C77" w14:paraId="13FF5AED" w14:textId="77777777" w:rsidTr="001D116D">
        <w:trPr>
          <w:cantSplit/>
          <w:trHeight w:val="169"/>
        </w:trPr>
        <w:tc>
          <w:tcPr>
            <w:tcW w:w="1639" w:type="pct"/>
            <w:tcBorders>
              <w:top w:val="single" w:sz="6" w:space="0" w:color="auto"/>
              <w:left w:val="single" w:sz="6" w:space="0" w:color="auto"/>
              <w:bottom w:val="single" w:sz="6" w:space="0" w:color="auto"/>
              <w:right w:val="single" w:sz="6" w:space="0" w:color="auto"/>
            </w:tcBorders>
          </w:tcPr>
          <w:p w14:paraId="56BB0100" w14:textId="77777777" w:rsidR="00755C09" w:rsidRPr="00C34B3C" w:rsidRDefault="00755C09" w:rsidP="00755C09">
            <w:pPr>
              <w:rPr>
                <w:rFonts w:cs="Arial"/>
                <w:snapToGrid w:val="0"/>
                <w:sz w:val="16"/>
              </w:rPr>
            </w:pPr>
            <w:r w:rsidRPr="00C34B3C">
              <w:rPr>
                <w:rFonts w:cs="Arial"/>
                <w:snapToGrid w:val="0"/>
                <w:sz w:val="16"/>
              </w:rPr>
              <w:t>XAABL_SOORTPERSOON</w:t>
            </w:r>
          </w:p>
        </w:tc>
        <w:tc>
          <w:tcPr>
            <w:tcW w:w="234" w:type="pct"/>
            <w:tcBorders>
              <w:top w:val="single" w:sz="6" w:space="0" w:color="auto"/>
              <w:left w:val="single" w:sz="6" w:space="0" w:color="auto"/>
              <w:bottom w:val="single" w:sz="6" w:space="0" w:color="auto"/>
              <w:right w:val="single" w:sz="6" w:space="0" w:color="auto"/>
            </w:tcBorders>
          </w:tcPr>
          <w:p w14:paraId="5F224A78"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418FC5E5" w14:textId="2DCFA136"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43A7B609" w14:textId="77777777" w:rsidR="00755C09" w:rsidRPr="00C34B3C" w:rsidRDefault="00C34B3C" w:rsidP="00755C09">
            <w:pPr>
              <w:rPr>
                <w:rFonts w:cs="Arial"/>
                <w:snapToGrid w:val="0"/>
                <w:sz w:val="16"/>
              </w:rPr>
            </w:pPr>
            <w:r w:rsidRPr="00C34B3C">
              <w:rPr>
                <w:rFonts w:cs="Arial"/>
                <w:snapToGrid w:val="0"/>
                <w:sz w:val="16"/>
              </w:rPr>
              <w:t>DVLVW_SOORT_PERSOON</w:t>
            </w:r>
          </w:p>
        </w:tc>
      </w:tr>
      <w:tr w:rsidR="00755C09" w:rsidRPr="004F1C77" w14:paraId="29A6D8AC"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64FFFE7" w14:textId="77777777" w:rsidR="00755C09" w:rsidRPr="00C34B3C" w:rsidRDefault="00755C09" w:rsidP="00755C09">
            <w:pPr>
              <w:rPr>
                <w:rFonts w:cs="Arial"/>
                <w:snapToGrid w:val="0"/>
                <w:sz w:val="16"/>
              </w:rPr>
            </w:pPr>
            <w:r w:rsidRPr="00C34B3C">
              <w:rPr>
                <w:rFonts w:cs="Arial"/>
                <w:snapToGrid w:val="0"/>
                <w:sz w:val="16"/>
              </w:rPr>
              <w:t>XAABL_BER_ID</w:t>
            </w:r>
          </w:p>
        </w:tc>
        <w:tc>
          <w:tcPr>
            <w:tcW w:w="234" w:type="pct"/>
            <w:tcBorders>
              <w:top w:val="single" w:sz="6" w:space="0" w:color="auto"/>
              <w:left w:val="single" w:sz="6" w:space="0" w:color="auto"/>
              <w:bottom w:val="single" w:sz="6" w:space="0" w:color="auto"/>
              <w:right w:val="single" w:sz="6" w:space="0" w:color="auto"/>
            </w:tcBorders>
          </w:tcPr>
          <w:p w14:paraId="0619178A"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0BA8BBB7" w14:textId="11687175"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6335FFE5" w14:textId="77777777" w:rsidR="00755C09" w:rsidRPr="00C34B3C" w:rsidRDefault="00C34B3C" w:rsidP="00755C09">
            <w:pPr>
              <w:rPr>
                <w:rFonts w:cs="Arial"/>
                <w:snapToGrid w:val="0"/>
                <w:sz w:val="16"/>
              </w:rPr>
            </w:pPr>
            <w:r w:rsidRPr="00C34B3C">
              <w:rPr>
                <w:rFonts w:cs="Arial"/>
                <w:snapToGrid w:val="0"/>
                <w:sz w:val="16"/>
              </w:rPr>
              <w:t>BER_ID</w:t>
            </w:r>
          </w:p>
        </w:tc>
      </w:tr>
      <w:tr w:rsidR="00755C09" w:rsidRPr="004F1C77" w14:paraId="27F77B7E"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00D30838" w14:textId="77777777" w:rsidR="00755C09" w:rsidRPr="00C34B3C" w:rsidRDefault="00755C09" w:rsidP="00755C09">
            <w:pPr>
              <w:rPr>
                <w:rFonts w:cs="Arial"/>
                <w:snapToGrid w:val="0"/>
                <w:sz w:val="16"/>
              </w:rPr>
            </w:pPr>
            <w:r w:rsidRPr="00C34B3C">
              <w:rPr>
                <w:rFonts w:cs="Arial"/>
                <w:snapToGrid w:val="0"/>
                <w:sz w:val="16"/>
              </w:rPr>
              <w:t>XAABL_AANLEVERINGNR</w:t>
            </w:r>
          </w:p>
        </w:tc>
        <w:tc>
          <w:tcPr>
            <w:tcW w:w="234" w:type="pct"/>
            <w:tcBorders>
              <w:top w:val="single" w:sz="6" w:space="0" w:color="auto"/>
              <w:left w:val="single" w:sz="6" w:space="0" w:color="auto"/>
              <w:bottom w:val="single" w:sz="6" w:space="0" w:color="auto"/>
              <w:right w:val="single" w:sz="6" w:space="0" w:color="auto"/>
            </w:tcBorders>
          </w:tcPr>
          <w:p w14:paraId="3AEEF5A1"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7C51FE8C" w14:textId="6ED54B00"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709F3D16" w14:textId="77777777" w:rsidR="00755C09" w:rsidRPr="00C34B3C" w:rsidRDefault="00C34B3C" w:rsidP="00755C09">
            <w:pPr>
              <w:rPr>
                <w:rFonts w:cs="Arial"/>
                <w:snapToGrid w:val="0"/>
                <w:sz w:val="16"/>
              </w:rPr>
            </w:pPr>
            <w:r w:rsidRPr="00C34B3C">
              <w:rPr>
                <w:rFonts w:cs="Arial"/>
                <w:snapToGrid w:val="0"/>
                <w:sz w:val="16"/>
              </w:rPr>
              <w:t>AANLEVERINGSNUMMER</w:t>
            </w:r>
          </w:p>
        </w:tc>
      </w:tr>
      <w:tr w:rsidR="00755C09" w:rsidRPr="004F1C77" w14:paraId="39AF0ECF"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5C49460C" w14:textId="77777777" w:rsidR="00755C09" w:rsidRPr="00C34B3C" w:rsidRDefault="00755C09" w:rsidP="00755C09">
            <w:pPr>
              <w:rPr>
                <w:rFonts w:cs="Arial"/>
                <w:snapToGrid w:val="0"/>
                <w:sz w:val="16"/>
              </w:rPr>
            </w:pPr>
            <w:r w:rsidRPr="00C34B3C">
              <w:rPr>
                <w:rFonts w:cs="Arial"/>
                <w:snapToGrid w:val="0"/>
                <w:sz w:val="16"/>
              </w:rPr>
              <w:t>XAABL_XH_ID</w:t>
            </w:r>
          </w:p>
        </w:tc>
        <w:tc>
          <w:tcPr>
            <w:tcW w:w="234" w:type="pct"/>
            <w:tcBorders>
              <w:top w:val="single" w:sz="6" w:space="0" w:color="auto"/>
              <w:left w:val="single" w:sz="6" w:space="0" w:color="auto"/>
              <w:bottom w:val="single" w:sz="6" w:space="0" w:color="auto"/>
              <w:right w:val="single" w:sz="6" w:space="0" w:color="auto"/>
            </w:tcBorders>
          </w:tcPr>
          <w:p w14:paraId="021119D2"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6518507F" w14:textId="07AB335E"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70D515B7" w14:textId="77777777" w:rsidR="00755C09" w:rsidRPr="00C34B3C" w:rsidRDefault="00C34B3C" w:rsidP="00755C09">
            <w:pPr>
              <w:rPr>
                <w:rFonts w:cs="Arial"/>
                <w:snapToGrid w:val="0"/>
                <w:sz w:val="16"/>
              </w:rPr>
            </w:pPr>
            <w:r w:rsidRPr="00C34B3C">
              <w:rPr>
                <w:rFonts w:cs="Arial"/>
                <w:snapToGrid w:val="0"/>
                <w:sz w:val="16"/>
              </w:rPr>
              <w:t>DVLVW_XH_ID</w:t>
            </w:r>
          </w:p>
        </w:tc>
      </w:tr>
      <w:tr w:rsidR="00755C09" w:rsidRPr="004F1C77" w14:paraId="59AC9E38"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0BD7E276" w14:textId="77777777" w:rsidR="00755C09" w:rsidRPr="00C34B3C" w:rsidRDefault="00755C09" w:rsidP="00755C09">
            <w:pPr>
              <w:rPr>
                <w:rFonts w:cs="Arial"/>
                <w:snapToGrid w:val="0"/>
                <w:sz w:val="16"/>
              </w:rPr>
            </w:pPr>
            <w:r w:rsidRPr="00C34B3C">
              <w:rPr>
                <w:rFonts w:cs="Arial"/>
                <w:snapToGrid w:val="0"/>
                <w:sz w:val="16"/>
              </w:rPr>
              <w:t>XAABL_XD_ID</w:t>
            </w:r>
          </w:p>
        </w:tc>
        <w:tc>
          <w:tcPr>
            <w:tcW w:w="234" w:type="pct"/>
            <w:tcBorders>
              <w:top w:val="single" w:sz="6" w:space="0" w:color="auto"/>
              <w:left w:val="single" w:sz="6" w:space="0" w:color="auto"/>
              <w:bottom w:val="single" w:sz="6" w:space="0" w:color="auto"/>
              <w:right w:val="single" w:sz="6" w:space="0" w:color="auto"/>
            </w:tcBorders>
          </w:tcPr>
          <w:p w14:paraId="74177260"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428BBED7" w14:textId="4DDE5412"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06252297" w14:textId="77777777" w:rsidR="00755C09" w:rsidRPr="00C34B3C" w:rsidRDefault="00C34B3C" w:rsidP="00755C09">
            <w:pPr>
              <w:rPr>
                <w:rFonts w:cs="Arial"/>
                <w:snapToGrid w:val="0"/>
                <w:sz w:val="16"/>
              </w:rPr>
            </w:pPr>
            <w:r w:rsidRPr="00C34B3C">
              <w:rPr>
                <w:rFonts w:cs="Arial"/>
                <w:snapToGrid w:val="0"/>
                <w:sz w:val="16"/>
              </w:rPr>
              <w:t>DVLVW_XD_ID</w:t>
            </w:r>
          </w:p>
        </w:tc>
      </w:tr>
      <w:tr w:rsidR="00755C09" w:rsidRPr="004F1C77" w14:paraId="772394CF"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E3EC05B" w14:textId="77777777" w:rsidR="00755C09" w:rsidRPr="00C34B3C" w:rsidRDefault="00755C09" w:rsidP="00755C09">
            <w:pPr>
              <w:rPr>
                <w:rFonts w:cs="Arial"/>
                <w:snapToGrid w:val="0"/>
                <w:sz w:val="16"/>
              </w:rPr>
            </w:pPr>
            <w:r w:rsidRPr="00C34B3C">
              <w:rPr>
                <w:rFonts w:cs="Arial"/>
                <w:snapToGrid w:val="0"/>
                <w:sz w:val="16"/>
              </w:rPr>
              <w:t>XAABL_XML_HEADER_TABEL</w:t>
            </w:r>
          </w:p>
        </w:tc>
        <w:tc>
          <w:tcPr>
            <w:tcW w:w="234" w:type="pct"/>
            <w:tcBorders>
              <w:top w:val="single" w:sz="6" w:space="0" w:color="auto"/>
              <w:left w:val="single" w:sz="6" w:space="0" w:color="auto"/>
              <w:bottom w:val="single" w:sz="6" w:space="0" w:color="auto"/>
              <w:right w:val="single" w:sz="6" w:space="0" w:color="auto"/>
            </w:tcBorders>
          </w:tcPr>
          <w:p w14:paraId="5866401E"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65B6AFAA" w14:textId="654C15D9"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2C7DF4C3" w14:textId="77777777" w:rsidR="00755C09" w:rsidRPr="00C34B3C" w:rsidRDefault="00C34B3C" w:rsidP="00755C09">
            <w:pPr>
              <w:rPr>
                <w:rFonts w:cs="Arial"/>
                <w:snapToGrid w:val="0"/>
                <w:sz w:val="16"/>
              </w:rPr>
            </w:pPr>
            <w:r w:rsidRPr="00C34B3C">
              <w:rPr>
                <w:rFonts w:cs="Arial"/>
                <w:snapToGrid w:val="0"/>
                <w:sz w:val="16"/>
              </w:rPr>
              <w:t>DVLVW_XML_HEADER_TABEL</w:t>
            </w:r>
          </w:p>
        </w:tc>
      </w:tr>
      <w:tr w:rsidR="00755C09" w:rsidRPr="004F1C77" w14:paraId="6DE25ADB"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2B10BD57" w14:textId="77777777" w:rsidR="00755C09" w:rsidRPr="00C34B3C" w:rsidRDefault="00755C09" w:rsidP="00755C09">
            <w:pPr>
              <w:rPr>
                <w:rFonts w:cs="Arial"/>
                <w:snapToGrid w:val="0"/>
                <w:sz w:val="16"/>
              </w:rPr>
            </w:pPr>
            <w:r w:rsidRPr="00C34B3C">
              <w:rPr>
                <w:rFonts w:cs="Arial"/>
                <w:snapToGrid w:val="0"/>
                <w:sz w:val="16"/>
              </w:rPr>
              <w:t>XAABL_XML_DETAIL_TABEL</w:t>
            </w:r>
          </w:p>
        </w:tc>
        <w:tc>
          <w:tcPr>
            <w:tcW w:w="234" w:type="pct"/>
            <w:tcBorders>
              <w:top w:val="single" w:sz="6" w:space="0" w:color="auto"/>
              <w:left w:val="single" w:sz="6" w:space="0" w:color="auto"/>
              <w:bottom w:val="single" w:sz="6" w:space="0" w:color="auto"/>
              <w:right w:val="single" w:sz="6" w:space="0" w:color="auto"/>
            </w:tcBorders>
          </w:tcPr>
          <w:p w14:paraId="3C3C7B10"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7749E116" w14:textId="32EF0178"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684D05BF" w14:textId="77777777" w:rsidR="00755C09" w:rsidRPr="00C34B3C" w:rsidRDefault="00C34B3C" w:rsidP="00755C09">
            <w:pPr>
              <w:rPr>
                <w:rFonts w:cs="Arial"/>
                <w:snapToGrid w:val="0"/>
                <w:sz w:val="16"/>
              </w:rPr>
            </w:pPr>
            <w:r w:rsidRPr="00C34B3C">
              <w:rPr>
                <w:rFonts w:cs="Arial"/>
                <w:snapToGrid w:val="0"/>
                <w:sz w:val="16"/>
              </w:rPr>
              <w:t>DVLVW_XML_DETAIL_TABEL</w:t>
            </w:r>
          </w:p>
        </w:tc>
      </w:tr>
      <w:tr w:rsidR="00755C09" w:rsidRPr="004F1C77" w14:paraId="3C7749EE"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1FC48809" w14:textId="77777777" w:rsidR="00755C09" w:rsidRPr="00C34B3C" w:rsidRDefault="00755C09" w:rsidP="00755C09">
            <w:pPr>
              <w:rPr>
                <w:rFonts w:cs="Arial"/>
                <w:snapToGrid w:val="0"/>
                <w:sz w:val="16"/>
              </w:rPr>
            </w:pPr>
            <w:r w:rsidRPr="00C34B3C">
              <w:rPr>
                <w:rFonts w:cs="Arial"/>
                <w:snapToGrid w:val="0"/>
                <w:sz w:val="16"/>
              </w:rPr>
              <w:t>XAABL_</w:t>
            </w:r>
            <w:r w:rsidR="00C34B3C" w:rsidRPr="00C34B3C">
              <w:rPr>
                <w:rFonts w:cs="Arial"/>
                <w:snapToGrid w:val="0"/>
                <w:sz w:val="16"/>
              </w:rPr>
              <w:t>FINR</w:t>
            </w:r>
          </w:p>
        </w:tc>
        <w:tc>
          <w:tcPr>
            <w:tcW w:w="234" w:type="pct"/>
            <w:tcBorders>
              <w:top w:val="single" w:sz="6" w:space="0" w:color="auto"/>
              <w:left w:val="single" w:sz="6" w:space="0" w:color="auto"/>
              <w:bottom w:val="single" w:sz="6" w:space="0" w:color="auto"/>
              <w:right w:val="single" w:sz="6" w:space="0" w:color="auto"/>
            </w:tcBorders>
          </w:tcPr>
          <w:p w14:paraId="51A37A24"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07918BC0" w14:textId="1618380E"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75AB01F7" w14:textId="77777777" w:rsidR="00755C09" w:rsidRPr="00C34B3C" w:rsidRDefault="00C34B3C" w:rsidP="00755C09">
            <w:pPr>
              <w:rPr>
                <w:rFonts w:cs="Arial"/>
                <w:snapToGrid w:val="0"/>
                <w:sz w:val="16"/>
              </w:rPr>
            </w:pPr>
            <w:r w:rsidRPr="00C34B3C">
              <w:rPr>
                <w:rFonts w:cs="Arial"/>
                <w:snapToGrid w:val="0"/>
                <w:sz w:val="16"/>
              </w:rPr>
              <w:t>DVLVW_FINR</w:t>
            </w:r>
          </w:p>
        </w:tc>
      </w:tr>
      <w:tr w:rsidR="00755C09" w:rsidRPr="004F1C77" w14:paraId="41DFF9FD"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75C0A33" w14:textId="77777777" w:rsidR="00755C09" w:rsidRPr="00C34B3C" w:rsidRDefault="00755C09" w:rsidP="00C34B3C">
            <w:pPr>
              <w:rPr>
                <w:rFonts w:cs="Arial"/>
                <w:snapToGrid w:val="0"/>
                <w:sz w:val="16"/>
              </w:rPr>
            </w:pPr>
            <w:r w:rsidRPr="00C34B3C">
              <w:rPr>
                <w:rFonts w:cs="Arial"/>
                <w:snapToGrid w:val="0"/>
                <w:sz w:val="16"/>
              </w:rPr>
              <w:t>XAABL_NAAM</w:t>
            </w:r>
          </w:p>
        </w:tc>
        <w:tc>
          <w:tcPr>
            <w:tcW w:w="234" w:type="pct"/>
            <w:tcBorders>
              <w:top w:val="single" w:sz="6" w:space="0" w:color="auto"/>
              <w:left w:val="single" w:sz="6" w:space="0" w:color="auto"/>
              <w:bottom w:val="single" w:sz="6" w:space="0" w:color="auto"/>
              <w:right w:val="single" w:sz="6" w:space="0" w:color="auto"/>
            </w:tcBorders>
          </w:tcPr>
          <w:p w14:paraId="31001F18" w14:textId="77777777" w:rsidR="00755C09" w:rsidRPr="00CC68B2" w:rsidRDefault="00755C09" w:rsidP="00755C09">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6CB5AA04" w14:textId="3A2B344C" w:rsidR="00755C09" w:rsidRPr="00755C09" w:rsidRDefault="00755C09" w:rsidP="00755C09">
            <w:pPr>
              <w:rPr>
                <w:rFonts w:cs="Arial"/>
                <w:snapToGrid w:val="0"/>
                <w:sz w:val="16"/>
              </w:rPr>
            </w:pPr>
            <w:r w:rsidRPr="00C9537B">
              <w:rPr>
                <w:rFonts w:cs="Arial"/>
                <w:snapToGrid w:val="0"/>
                <w:sz w:val="16"/>
              </w:rPr>
              <w:t>CMG</w:t>
            </w:r>
            <w:r w:rsidR="003C7261">
              <w:rPr>
                <w:rFonts w:cs="Arial"/>
                <w:snapToGrid w:val="0"/>
                <w:sz w:val="16"/>
              </w:rPr>
              <w:t>_C_T_</w:t>
            </w:r>
            <w:r w:rsidRPr="00C9537B">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1048548A" w14:textId="77777777" w:rsidR="00755C09" w:rsidRPr="00C34B3C" w:rsidRDefault="00C34B3C" w:rsidP="00755C09">
            <w:pPr>
              <w:rPr>
                <w:rFonts w:cs="Arial"/>
                <w:snapToGrid w:val="0"/>
                <w:sz w:val="16"/>
              </w:rPr>
            </w:pPr>
            <w:r w:rsidRPr="00C34B3C">
              <w:rPr>
                <w:rFonts w:cs="Arial"/>
                <w:snapToGrid w:val="0"/>
                <w:sz w:val="16"/>
              </w:rPr>
              <w:t>DVLVW_NAAM</w:t>
            </w:r>
          </w:p>
        </w:tc>
      </w:tr>
      <w:tr w:rsidR="00C34B3C" w:rsidRPr="004F1C77" w14:paraId="5EF12CFA"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4886402B" w14:textId="77777777" w:rsidR="00C34B3C" w:rsidRPr="00C34B3C" w:rsidRDefault="00C34B3C" w:rsidP="00C34B3C">
            <w:pPr>
              <w:rPr>
                <w:rFonts w:cs="Arial"/>
                <w:snapToGrid w:val="0"/>
                <w:sz w:val="16"/>
              </w:rPr>
            </w:pPr>
            <w:r w:rsidRPr="00C34B3C">
              <w:rPr>
                <w:rFonts w:cs="Arial"/>
                <w:snapToGrid w:val="0"/>
                <w:sz w:val="16"/>
              </w:rPr>
              <w:t>XAABL_VOORNAAM</w:t>
            </w:r>
          </w:p>
        </w:tc>
        <w:tc>
          <w:tcPr>
            <w:tcW w:w="234" w:type="pct"/>
            <w:tcBorders>
              <w:top w:val="single" w:sz="6" w:space="0" w:color="auto"/>
              <w:left w:val="single" w:sz="6" w:space="0" w:color="auto"/>
              <w:bottom w:val="single" w:sz="6" w:space="0" w:color="auto"/>
              <w:right w:val="single" w:sz="6" w:space="0" w:color="auto"/>
            </w:tcBorders>
          </w:tcPr>
          <w:p w14:paraId="6158829E" w14:textId="77777777" w:rsidR="00C34B3C" w:rsidRPr="00CC68B2" w:rsidRDefault="00C34B3C" w:rsidP="00C34B3C">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1B97CECD" w14:textId="26821ED4" w:rsidR="00C34B3C" w:rsidRPr="00C34B3C" w:rsidRDefault="00C34B3C" w:rsidP="00C34B3C">
            <w:pPr>
              <w:rPr>
                <w:rFonts w:cs="Arial"/>
                <w:snapToGrid w:val="0"/>
                <w:sz w:val="16"/>
              </w:rPr>
            </w:pPr>
            <w:r w:rsidRPr="004E7248">
              <w:rPr>
                <w:rFonts w:cs="Arial"/>
                <w:snapToGrid w:val="0"/>
                <w:sz w:val="16"/>
              </w:rPr>
              <w:t>CMG</w:t>
            </w:r>
            <w:r w:rsidR="003C7261">
              <w:rPr>
                <w:rFonts w:cs="Arial"/>
                <w:snapToGrid w:val="0"/>
                <w:sz w:val="16"/>
              </w:rPr>
              <w:t>_C_T_</w:t>
            </w:r>
            <w:r w:rsidRPr="004E7248">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29E55B6D" w14:textId="77777777" w:rsidR="00C34B3C" w:rsidRPr="00C34B3C" w:rsidRDefault="00C34B3C" w:rsidP="00C34B3C">
            <w:pPr>
              <w:rPr>
                <w:rFonts w:cs="Arial"/>
                <w:snapToGrid w:val="0"/>
                <w:sz w:val="16"/>
              </w:rPr>
            </w:pPr>
            <w:r w:rsidRPr="00C34B3C">
              <w:rPr>
                <w:rFonts w:cs="Arial"/>
                <w:snapToGrid w:val="0"/>
                <w:sz w:val="16"/>
              </w:rPr>
              <w:t>DVLVW_VOORNAAM</w:t>
            </w:r>
          </w:p>
        </w:tc>
      </w:tr>
      <w:tr w:rsidR="00C34B3C" w:rsidRPr="004F1C77" w14:paraId="679A1D7D"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tcPr>
          <w:p w14:paraId="65575E7E" w14:textId="77777777" w:rsidR="00C34B3C" w:rsidRPr="00C34B3C" w:rsidRDefault="00C34B3C" w:rsidP="00C34B3C">
            <w:pPr>
              <w:rPr>
                <w:rFonts w:cs="Arial"/>
                <w:snapToGrid w:val="0"/>
                <w:sz w:val="16"/>
              </w:rPr>
            </w:pPr>
            <w:r w:rsidRPr="00C34B3C">
              <w:rPr>
                <w:rFonts w:cs="Arial"/>
                <w:snapToGrid w:val="0"/>
                <w:sz w:val="16"/>
              </w:rPr>
              <w:t>XAABL_GEB_DATUM</w:t>
            </w:r>
          </w:p>
        </w:tc>
        <w:tc>
          <w:tcPr>
            <w:tcW w:w="234" w:type="pct"/>
            <w:tcBorders>
              <w:top w:val="single" w:sz="6" w:space="0" w:color="auto"/>
              <w:left w:val="single" w:sz="6" w:space="0" w:color="auto"/>
              <w:bottom w:val="single" w:sz="6" w:space="0" w:color="auto"/>
              <w:right w:val="single" w:sz="6" w:space="0" w:color="auto"/>
            </w:tcBorders>
          </w:tcPr>
          <w:p w14:paraId="63D0E249" w14:textId="77777777" w:rsidR="00C34B3C" w:rsidRPr="00CC68B2" w:rsidRDefault="00C34B3C" w:rsidP="00C34B3C">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5F85F48B" w14:textId="68E56EF9" w:rsidR="00C34B3C" w:rsidRPr="00C34B3C" w:rsidRDefault="00C34B3C" w:rsidP="00C34B3C">
            <w:pPr>
              <w:rPr>
                <w:rFonts w:cs="Arial"/>
                <w:snapToGrid w:val="0"/>
                <w:sz w:val="16"/>
              </w:rPr>
            </w:pPr>
            <w:r w:rsidRPr="004E7248">
              <w:rPr>
                <w:rFonts w:cs="Arial"/>
                <w:snapToGrid w:val="0"/>
                <w:sz w:val="16"/>
              </w:rPr>
              <w:t>CMG</w:t>
            </w:r>
            <w:r w:rsidR="003C7261">
              <w:rPr>
                <w:rFonts w:cs="Arial"/>
                <w:snapToGrid w:val="0"/>
                <w:sz w:val="16"/>
              </w:rPr>
              <w:t>_C_T_</w:t>
            </w:r>
            <w:r w:rsidRPr="004E7248">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31035329" w14:textId="77777777" w:rsidR="00C34B3C" w:rsidRPr="00C34B3C" w:rsidRDefault="00C34B3C" w:rsidP="00C34B3C">
            <w:pPr>
              <w:rPr>
                <w:rFonts w:cs="Arial"/>
                <w:snapToGrid w:val="0"/>
                <w:sz w:val="16"/>
              </w:rPr>
            </w:pPr>
            <w:r w:rsidRPr="00C34B3C">
              <w:rPr>
                <w:rFonts w:cs="Arial"/>
                <w:snapToGrid w:val="0"/>
                <w:sz w:val="16"/>
              </w:rPr>
              <w:t>DVLVW_GEB_DATUM</w:t>
            </w:r>
          </w:p>
        </w:tc>
      </w:tr>
      <w:tr w:rsidR="00C34B3C" w:rsidRPr="004F1C77" w14:paraId="40A3F416" w14:textId="77777777" w:rsidTr="001D116D">
        <w:trPr>
          <w:cantSplit/>
          <w:trHeight w:val="190"/>
        </w:trPr>
        <w:tc>
          <w:tcPr>
            <w:tcW w:w="1639" w:type="pct"/>
            <w:tcBorders>
              <w:top w:val="single" w:sz="6" w:space="0" w:color="auto"/>
              <w:left w:val="single" w:sz="6" w:space="0" w:color="auto"/>
              <w:bottom w:val="single" w:sz="6" w:space="0" w:color="auto"/>
              <w:right w:val="single" w:sz="6" w:space="0" w:color="auto"/>
            </w:tcBorders>
            <w:vAlign w:val="bottom"/>
          </w:tcPr>
          <w:p w14:paraId="1E6A3D32" w14:textId="77777777" w:rsidR="00C34B3C" w:rsidRPr="00C34B3C" w:rsidRDefault="00C34B3C" w:rsidP="00C34B3C">
            <w:pPr>
              <w:rPr>
                <w:rFonts w:cs="Arial"/>
                <w:snapToGrid w:val="0"/>
                <w:sz w:val="16"/>
              </w:rPr>
            </w:pPr>
            <w:r w:rsidRPr="00C34B3C">
              <w:rPr>
                <w:rFonts w:cs="Arial"/>
                <w:snapToGrid w:val="0"/>
                <w:sz w:val="16"/>
              </w:rPr>
              <w:t>XAABL_TIN</w:t>
            </w:r>
          </w:p>
        </w:tc>
        <w:tc>
          <w:tcPr>
            <w:tcW w:w="234" w:type="pct"/>
            <w:tcBorders>
              <w:top w:val="single" w:sz="6" w:space="0" w:color="auto"/>
              <w:left w:val="single" w:sz="6" w:space="0" w:color="auto"/>
              <w:bottom w:val="single" w:sz="6" w:space="0" w:color="auto"/>
              <w:right w:val="single" w:sz="6" w:space="0" w:color="auto"/>
            </w:tcBorders>
          </w:tcPr>
          <w:p w14:paraId="6CBA7982" w14:textId="77777777" w:rsidR="00C34B3C" w:rsidRPr="00CC68B2" w:rsidRDefault="00C34B3C" w:rsidP="00C34B3C">
            <w:pPr>
              <w:rPr>
                <w:rFonts w:cs="Arial"/>
                <w:snapToGrid w:val="0"/>
                <w:sz w:val="16"/>
              </w:rPr>
            </w:pPr>
          </w:p>
        </w:tc>
        <w:tc>
          <w:tcPr>
            <w:tcW w:w="1486" w:type="pct"/>
            <w:tcBorders>
              <w:top w:val="single" w:sz="6" w:space="0" w:color="auto"/>
              <w:left w:val="single" w:sz="6" w:space="0" w:color="auto"/>
              <w:bottom w:val="single" w:sz="6" w:space="0" w:color="auto"/>
              <w:right w:val="single" w:sz="6" w:space="0" w:color="auto"/>
            </w:tcBorders>
          </w:tcPr>
          <w:p w14:paraId="48D461F8" w14:textId="44DF3CFE" w:rsidR="00C34B3C" w:rsidRPr="00C34B3C" w:rsidRDefault="00C34B3C" w:rsidP="00C34B3C">
            <w:pPr>
              <w:rPr>
                <w:rFonts w:cs="Arial"/>
                <w:snapToGrid w:val="0"/>
                <w:sz w:val="16"/>
              </w:rPr>
            </w:pPr>
            <w:r w:rsidRPr="004E7248">
              <w:rPr>
                <w:rFonts w:cs="Arial"/>
                <w:snapToGrid w:val="0"/>
                <w:sz w:val="16"/>
              </w:rPr>
              <w:t>CMG</w:t>
            </w:r>
            <w:r w:rsidR="003C7261">
              <w:rPr>
                <w:rFonts w:cs="Arial"/>
                <w:snapToGrid w:val="0"/>
                <w:sz w:val="16"/>
              </w:rPr>
              <w:t>_C_T_</w:t>
            </w:r>
            <w:r w:rsidRPr="004E7248">
              <w:rPr>
                <w:rFonts w:cs="Arial"/>
                <w:snapToGrid w:val="0"/>
                <w:sz w:val="16"/>
              </w:rPr>
              <w:t>DEELNEMER_DVL_SEL</w:t>
            </w:r>
          </w:p>
        </w:tc>
        <w:tc>
          <w:tcPr>
            <w:tcW w:w="1641" w:type="pct"/>
            <w:tcBorders>
              <w:top w:val="single" w:sz="6" w:space="0" w:color="auto"/>
              <w:left w:val="single" w:sz="6" w:space="0" w:color="auto"/>
              <w:bottom w:val="single" w:sz="6" w:space="0" w:color="auto"/>
              <w:right w:val="single" w:sz="6" w:space="0" w:color="auto"/>
            </w:tcBorders>
          </w:tcPr>
          <w:p w14:paraId="16BF36BF" w14:textId="77777777" w:rsidR="00C34B3C" w:rsidRPr="00C34B3C" w:rsidRDefault="00C34B3C" w:rsidP="00C34B3C">
            <w:pPr>
              <w:rPr>
                <w:rFonts w:cs="Arial"/>
                <w:snapToGrid w:val="0"/>
                <w:sz w:val="16"/>
              </w:rPr>
            </w:pPr>
            <w:r w:rsidRPr="00C34B3C">
              <w:rPr>
                <w:rFonts w:cs="Arial"/>
                <w:snapToGrid w:val="0"/>
                <w:sz w:val="16"/>
              </w:rPr>
              <w:t>DVLVW_TIN</w:t>
            </w:r>
          </w:p>
        </w:tc>
      </w:tr>
    </w:tbl>
    <w:p w14:paraId="2B3A0444" w14:textId="77777777" w:rsidR="005C1A02" w:rsidRDefault="005C1A02" w:rsidP="005C1A02">
      <w:pPr>
        <w:pStyle w:val="Kop5"/>
        <w:rPr>
          <w:rStyle w:val="Kop3Char"/>
          <w:b/>
          <w:color w:val="auto"/>
        </w:rPr>
      </w:pPr>
      <w:bookmarkStart w:id="237" w:name="_Ref486499735"/>
    </w:p>
    <w:bookmarkEnd w:id="237"/>
    <w:p w14:paraId="32D3EFAB" w14:textId="65446D81" w:rsidR="005C1A02" w:rsidRDefault="005C1A02" w:rsidP="005C1A02">
      <w:pPr>
        <w:pStyle w:val="Kop5"/>
      </w:pPr>
      <w:r>
        <w:t>Afleiding XAABL_DLN_ID</w:t>
      </w:r>
    </w:p>
    <w:p w14:paraId="2B169CB2" w14:textId="4333C3C0" w:rsidR="00DD1DA0" w:rsidRDefault="00C34B3C" w:rsidP="00BE3CBB">
      <w:pPr>
        <w:rPr>
          <w:snapToGrid w:val="0"/>
        </w:rPr>
      </w:pPr>
      <w:r w:rsidRPr="00BE3CBB">
        <w:rPr>
          <w:b/>
        </w:rPr>
        <w:t>Als</w:t>
      </w:r>
      <w:r w:rsidRPr="00BE3CBB">
        <w:t xml:space="preserve"> </w:t>
      </w:r>
      <w:r w:rsidR="00DD1DA0" w:rsidRPr="00BE3CBB">
        <w:rPr>
          <w:snapToGrid w:val="0"/>
        </w:rPr>
        <w:t xml:space="preserve">DVLVW_SOORT_PERSOON </w:t>
      </w:r>
      <w:r w:rsidR="007612D5">
        <w:rPr>
          <w:snapToGrid w:val="0"/>
        </w:rPr>
        <w:t>&lt;&gt; “NNP” en “UIB”</w:t>
      </w:r>
      <w:r w:rsidR="00EE2CBD">
        <w:rPr>
          <w:snapToGrid w:val="0"/>
        </w:rPr>
        <w:t xml:space="preserve"> </w:t>
      </w:r>
      <w:r w:rsidR="00DD1DA0" w:rsidRPr="00BE3CBB">
        <w:rPr>
          <w:snapToGrid w:val="0"/>
        </w:rPr>
        <w:t>dan:</w:t>
      </w:r>
    </w:p>
    <w:p w14:paraId="1E355910" w14:textId="33E970AC" w:rsidR="00D32CD4" w:rsidRPr="001D116D" w:rsidRDefault="00D32CD4" w:rsidP="00D32CD4">
      <w:pPr>
        <w:rPr>
          <w:rFonts w:cs="Arial"/>
          <w:b/>
          <w:i/>
          <w:snapToGrid w:val="0"/>
          <w:szCs w:val="19"/>
        </w:rPr>
      </w:pPr>
      <w:r w:rsidRPr="001D116D">
        <w:rPr>
          <w:rFonts w:cs="Arial"/>
          <w:snapToGrid w:val="0"/>
          <w:szCs w:val="19"/>
        </w:rPr>
        <w:t>CMG</w:t>
      </w:r>
      <w:r w:rsidR="003C7261">
        <w:rPr>
          <w:rFonts w:cs="Arial"/>
          <w:snapToGrid w:val="0"/>
          <w:szCs w:val="19"/>
        </w:rPr>
        <w:t>_C_T_</w:t>
      </w:r>
      <w:r w:rsidRPr="001D116D">
        <w:rPr>
          <w:rFonts w:cs="Arial"/>
          <w:snapToGrid w:val="0"/>
          <w:szCs w:val="19"/>
        </w:rPr>
        <w:t>DEELNEMER_NP_SEL. XAABI_DLN_NP_ID</w:t>
      </w:r>
    </w:p>
    <w:p w14:paraId="36CA3134" w14:textId="77777777" w:rsidR="00A0002D" w:rsidRPr="00BE3CBB" w:rsidRDefault="00A0002D" w:rsidP="009A79F3">
      <w:pPr>
        <w:rPr>
          <w:rFonts w:cs="Arial"/>
          <w:snapToGrid w:val="0"/>
          <w:szCs w:val="19"/>
        </w:rPr>
      </w:pPr>
    </w:p>
    <w:p w14:paraId="05CE5676" w14:textId="3D751830" w:rsidR="00DD1DA0" w:rsidRDefault="00DD1DA0" w:rsidP="00DD1DA0">
      <w:pPr>
        <w:rPr>
          <w:rFonts w:cs="Arial"/>
          <w:snapToGrid w:val="0"/>
          <w:szCs w:val="19"/>
        </w:rPr>
      </w:pPr>
      <w:r w:rsidRPr="00BE3CBB">
        <w:rPr>
          <w:b/>
          <w:szCs w:val="19"/>
        </w:rPr>
        <w:t>Als</w:t>
      </w:r>
      <w:r w:rsidRPr="00BE3CBB">
        <w:rPr>
          <w:szCs w:val="19"/>
        </w:rPr>
        <w:t xml:space="preserve"> </w:t>
      </w:r>
      <w:r w:rsidRPr="00BE3CBB">
        <w:rPr>
          <w:rFonts w:cs="Arial"/>
          <w:snapToGrid w:val="0"/>
          <w:szCs w:val="19"/>
        </w:rPr>
        <w:t>DVLVW_SOORT_PERSOON = “NNP” dan:</w:t>
      </w:r>
    </w:p>
    <w:p w14:paraId="68071EB1" w14:textId="1D943ABF" w:rsidR="00703D91" w:rsidRDefault="00A615F6" w:rsidP="00DD1DA0">
      <w:pPr>
        <w:rPr>
          <w:rFonts w:cs="Arial"/>
          <w:snapToGrid w:val="0"/>
          <w:szCs w:val="19"/>
        </w:rPr>
      </w:pPr>
      <w:r w:rsidRPr="004034D2">
        <w:rPr>
          <w:rFonts w:cs="Arial"/>
          <w:snapToGrid w:val="0"/>
          <w:szCs w:val="19"/>
        </w:rPr>
        <w:t>CMG</w:t>
      </w:r>
      <w:r w:rsidR="003C7261">
        <w:rPr>
          <w:rFonts w:cs="Arial"/>
          <w:snapToGrid w:val="0"/>
          <w:szCs w:val="19"/>
        </w:rPr>
        <w:t>_C_T_</w:t>
      </w:r>
      <w:r w:rsidRPr="004034D2">
        <w:rPr>
          <w:rFonts w:cs="Arial"/>
          <w:snapToGrid w:val="0"/>
          <w:szCs w:val="19"/>
        </w:rPr>
        <w:t xml:space="preserve">DEELNEMER_NNP_ </w:t>
      </w:r>
      <w:r>
        <w:rPr>
          <w:rFonts w:cs="Arial"/>
          <w:snapToGrid w:val="0"/>
          <w:szCs w:val="19"/>
        </w:rPr>
        <w:t>SEL.</w:t>
      </w:r>
      <w:r w:rsidRPr="004034D2">
        <w:rPr>
          <w:rFonts w:cs="Arial"/>
          <w:snapToGrid w:val="0"/>
          <w:szCs w:val="19"/>
        </w:rPr>
        <w:t>XAABJ_DLN_NNP_ID</w:t>
      </w:r>
    </w:p>
    <w:p w14:paraId="20E3C43F" w14:textId="77777777" w:rsidR="00EE2CBD" w:rsidRDefault="00EE2CBD" w:rsidP="00703D91">
      <w:pPr>
        <w:rPr>
          <w:b/>
        </w:rPr>
      </w:pPr>
    </w:p>
    <w:p w14:paraId="266FEA4C" w14:textId="003C4FB4" w:rsidR="00703D91" w:rsidRPr="00BE3CBB" w:rsidRDefault="00703D91" w:rsidP="00703D91">
      <w:r w:rsidRPr="00BE3CBB">
        <w:rPr>
          <w:b/>
        </w:rPr>
        <w:t>Als</w:t>
      </w:r>
      <w:r w:rsidRPr="00BE3CBB">
        <w:t xml:space="preserve"> </w:t>
      </w:r>
      <w:r w:rsidRPr="00BE3CBB">
        <w:rPr>
          <w:snapToGrid w:val="0"/>
        </w:rPr>
        <w:t>DVLVW_SOORT_PERSOON = “UIB”  dan:</w:t>
      </w:r>
    </w:p>
    <w:p w14:paraId="3D4B6603" w14:textId="5A9E7712" w:rsidR="00A615F6" w:rsidRDefault="00703D91" w:rsidP="00A615F6">
      <w:pPr>
        <w:rPr>
          <w:rFonts w:cs="Arial"/>
          <w:snapToGrid w:val="0"/>
          <w:szCs w:val="19"/>
        </w:rPr>
      </w:pPr>
      <w:r w:rsidRPr="00BE3CBB">
        <w:rPr>
          <w:rFonts w:cs="Arial"/>
          <w:snapToGrid w:val="0"/>
          <w:szCs w:val="19"/>
        </w:rPr>
        <w:lastRenderedPageBreak/>
        <w:t xml:space="preserve"> </w:t>
      </w:r>
      <w:r w:rsidR="00A615F6" w:rsidRPr="004034D2">
        <w:rPr>
          <w:rFonts w:cs="Arial"/>
          <w:snapToGrid w:val="0"/>
          <w:szCs w:val="19"/>
        </w:rPr>
        <w:t>CMG</w:t>
      </w:r>
      <w:r w:rsidR="003C7261">
        <w:rPr>
          <w:rFonts w:cs="Arial"/>
          <w:snapToGrid w:val="0"/>
          <w:szCs w:val="19"/>
        </w:rPr>
        <w:t>_C_T_</w:t>
      </w:r>
      <w:r w:rsidR="00A615F6" w:rsidRPr="004034D2">
        <w:rPr>
          <w:rFonts w:cs="Arial"/>
          <w:snapToGrid w:val="0"/>
          <w:szCs w:val="19"/>
        </w:rPr>
        <w:t>DEELNEMER_UIB_SEL.XAABK_DLN_UIB_ID</w:t>
      </w:r>
    </w:p>
    <w:p w14:paraId="3730A6B7" w14:textId="627C8575" w:rsidR="00FB0FA6" w:rsidRPr="0054792E" w:rsidRDefault="00FB0FA6" w:rsidP="00004578">
      <w:pPr>
        <w:pStyle w:val="Kop3"/>
      </w:pPr>
      <w:bookmarkStart w:id="238" w:name="_Toc509919599"/>
      <w:r w:rsidRPr="0054792E">
        <w:t>Hoofdselectie (HSEL</w:t>
      </w:r>
      <w:r w:rsidR="003E6595">
        <w:t>_S_CMG_FIN_MELDING_DLN_DVL</w:t>
      </w:r>
      <w:r w:rsidRPr="0054792E">
        <w:t>)</w:t>
      </w:r>
      <w:bookmarkEnd w:id="238"/>
    </w:p>
    <w:p w14:paraId="607891EC" w14:textId="77777777" w:rsidR="00FB0FA6" w:rsidRPr="0054792E" w:rsidRDefault="00FB0FA6" w:rsidP="00FB0FA6">
      <w:pPr>
        <w:pStyle w:val="Kop5"/>
      </w:pPr>
      <w:r w:rsidRPr="0054792E">
        <w:t>Functionele beschrijving:</w:t>
      </w:r>
    </w:p>
    <w:p w14:paraId="0C82E39A" w14:textId="0C4AC489" w:rsidR="00FB0FA6" w:rsidRPr="0054792E" w:rsidRDefault="00FB0FA6" w:rsidP="00FB0FA6">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t>MELDING</w:t>
      </w:r>
      <w:r w:rsidRPr="0054792E">
        <w:t>) die zijn toegevoegd sinds de vorige verwerking (</w:t>
      </w:r>
      <w:r w:rsidR="00E65DC9" w:rsidRPr="00AA1DEB">
        <w:rPr>
          <w:rFonts w:cs="Arial"/>
          <w:snapToGrid w:val="0"/>
          <w:szCs w:val="19"/>
        </w:rPr>
        <w:t>DVPVW_</w:t>
      </w:r>
      <w:r w:rsidRPr="0054792E">
        <w:t xml:space="preserve">LAAD_TS ligt ná de </w:t>
      </w:r>
      <w:proofErr w:type="spellStart"/>
      <w:r w:rsidRPr="0054792E">
        <w:rPr>
          <w:i/>
        </w:rPr>
        <w:t>Vorige_laad_TS</w:t>
      </w:r>
      <w:proofErr w:type="spellEnd"/>
      <w:r w:rsidRPr="0054792E">
        <w:t xml:space="preserve">). </w:t>
      </w:r>
    </w:p>
    <w:p w14:paraId="14624EC2" w14:textId="77777777" w:rsidR="00FB0FA6" w:rsidRPr="0054792E" w:rsidRDefault="00FB0FA6" w:rsidP="00FB0FA6">
      <w:pPr>
        <w:pStyle w:val="Standaardinspringing"/>
        <w:ind w:left="0" w:firstLine="0"/>
      </w:pPr>
    </w:p>
    <w:p w14:paraId="1A742AB7" w14:textId="723A862E" w:rsidR="00FB0FA6" w:rsidRDefault="00EB7413" w:rsidP="00EB7413">
      <w:pPr>
        <w:pStyle w:val="Kop5"/>
      </w:pPr>
      <w:proofErr w:type="spellStart"/>
      <w:r>
        <w:t>Selectiepad</w:t>
      </w:r>
      <w:proofErr w:type="spellEnd"/>
    </w:p>
    <w:p w14:paraId="759777D5" w14:textId="731A8B8F" w:rsidR="00FB0FA6" w:rsidRPr="00CC68B2" w:rsidRDefault="00E04038" w:rsidP="00FB0FA6">
      <w:pPr>
        <w:rPr>
          <w:b/>
        </w:rPr>
      </w:pPr>
      <w:r>
        <w:t>HSEL_MELDING</w:t>
      </w:r>
      <w:r w:rsidR="00FB0FA6" w:rsidRPr="00CC68B2">
        <w:rPr>
          <w:b/>
        </w:rPr>
        <w:br/>
      </w:r>
    </w:p>
    <w:p w14:paraId="4EDD1FE9" w14:textId="4CFB78E1" w:rsidR="00FB0FA6" w:rsidRDefault="00EB7413" w:rsidP="00EB7413">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394"/>
        <w:gridCol w:w="427"/>
        <w:gridCol w:w="567"/>
        <w:gridCol w:w="4666"/>
      </w:tblGrid>
      <w:tr w:rsidR="00FB0FA6" w14:paraId="38688503" w14:textId="77777777" w:rsidTr="00EB7413">
        <w:trPr>
          <w:cantSplit/>
        </w:trPr>
        <w:tc>
          <w:tcPr>
            <w:tcW w:w="1874" w:type="pct"/>
            <w:tcBorders>
              <w:top w:val="single" w:sz="6" w:space="0" w:color="auto"/>
              <w:left w:val="single" w:sz="6" w:space="0" w:color="auto"/>
              <w:bottom w:val="single" w:sz="6" w:space="0" w:color="auto"/>
              <w:right w:val="single" w:sz="6" w:space="0" w:color="auto"/>
            </w:tcBorders>
            <w:shd w:val="pct20" w:color="auto" w:fill="FFFFFF"/>
          </w:tcPr>
          <w:p w14:paraId="42DE1B72" w14:textId="3C2033CD" w:rsidR="00FB0FA6" w:rsidRDefault="00E04038" w:rsidP="00F850B2">
            <w:pPr>
              <w:rPr>
                <w:rFonts w:cs="Arial"/>
                <w:b/>
                <w:snapToGrid w:val="0"/>
                <w:sz w:val="16"/>
              </w:rPr>
            </w:pPr>
            <w:r w:rsidRPr="00E04038">
              <w:rPr>
                <w:rFonts w:cs="Arial"/>
                <w:b/>
                <w:snapToGrid w:val="0"/>
                <w:sz w:val="16"/>
              </w:rPr>
              <w:t>HSEL_MELDING</w:t>
            </w:r>
            <w:r w:rsidRPr="00E04038" w:rsidDel="00E04038">
              <w:rPr>
                <w:rFonts w:cs="Arial"/>
                <w:b/>
                <w:snapToGrid w:val="0"/>
                <w:sz w:val="16"/>
              </w:rPr>
              <w:t xml:space="preserve"> </w:t>
            </w:r>
            <w:r w:rsidR="00FB0FA6">
              <w:rPr>
                <w:rFonts w:cs="Arial"/>
                <w:b/>
                <w:snapToGrid w:val="0"/>
                <w:sz w:val="16"/>
              </w:rPr>
              <w:t>(alias: X1</w:t>
            </w:r>
            <w:r w:rsidR="00FB0FA6" w:rsidRPr="00CC68B2">
              <w:rPr>
                <w:rFonts w:cs="Arial"/>
                <w:b/>
                <w:snapToGrid w:val="0"/>
                <w:sz w:val="16"/>
              </w:rPr>
              <w:t>)</w:t>
            </w:r>
          </w:p>
          <w:p w14:paraId="141E1F77" w14:textId="77777777" w:rsidR="00EB7413" w:rsidRDefault="00EB7413" w:rsidP="00F850B2">
            <w:pPr>
              <w:rPr>
                <w:b/>
              </w:rPr>
            </w:pPr>
          </w:p>
        </w:tc>
        <w:tc>
          <w:tcPr>
            <w:tcW w:w="236" w:type="pct"/>
            <w:tcBorders>
              <w:top w:val="single" w:sz="6" w:space="0" w:color="auto"/>
              <w:left w:val="single" w:sz="6" w:space="0" w:color="auto"/>
              <w:bottom w:val="single" w:sz="6" w:space="0" w:color="auto"/>
              <w:right w:val="single" w:sz="6" w:space="0" w:color="auto"/>
            </w:tcBorders>
            <w:shd w:val="pct20" w:color="auto" w:fill="FFFFFF"/>
          </w:tcPr>
          <w:p w14:paraId="62A9C855" w14:textId="77777777" w:rsidR="00FB0FA6" w:rsidRDefault="00FB0FA6" w:rsidP="00F850B2">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2677563F" w14:textId="77777777" w:rsidR="00FB0FA6" w:rsidRPr="00CC68B2" w:rsidRDefault="00FB0FA6" w:rsidP="00F850B2">
            <w:pPr>
              <w:rPr>
                <w:rFonts w:cs="Arial"/>
                <w:b/>
                <w:snapToGrid w:val="0"/>
                <w:sz w:val="16"/>
              </w:rPr>
            </w:pPr>
            <w:r>
              <w:rPr>
                <w:rFonts w:cs="Arial"/>
                <w:b/>
                <w:snapToGrid w:val="0"/>
                <w:sz w:val="16"/>
              </w:rPr>
              <w:t>SEL</w:t>
            </w:r>
          </w:p>
        </w:tc>
        <w:tc>
          <w:tcPr>
            <w:tcW w:w="2577" w:type="pct"/>
            <w:tcBorders>
              <w:top w:val="single" w:sz="6" w:space="0" w:color="auto"/>
              <w:left w:val="single" w:sz="6" w:space="0" w:color="auto"/>
              <w:bottom w:val="single" w:sz="6" w:space="0" w:color="auto"/>
              <w:right w:val="single" w:sz="6" w:space="0" w:color="auto"/>
            </w:tcBorders>
            <w:shd w:val="pct20" w:color="auto" w:fill="FFFFFF"/>
          </w:tcPr>
          <w:p w14:paraId="4B3481E8" w14:textId="77777777" w:rsidR="00FB0FA6" w:rsidRDefault="00FB0FA6"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FB0FA6" w14:paraId="3382AAF9"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33DE52D0" w14:textId="2F2E4AD4" w:rsidR="00FB0FA6" w:rsidRPr="005F0BD2" w:rsidRDefault="00990E25" w:rsidP="00F850B2">
            <w:pPr>
              <w:rPr>
                <w:rFonts w:cs="Arial"/>
                <w:sz w:val="16"/>
                <w:szCs w:val="16"/>
              </w:rPr>
            </w:pPr>
            <w:r>
              <w:rPr>
                <w:rFonts w:cs="Arial"/>
                <w:sz w:val="16"/>
                <w:szCs w:val="16"/>
              </w:rPr>
              <w:t>TS_REGISTRATIE</w:t>
            </w:r>
          </w:p>
        </w:tc>
        <w:tc>
          <w:tcPr>
            <w:tcW w:w="236" w:type="pct"/>
            <w:tcBorders>
              <w:top w:val="single" w:sz="6" w:space="0" w:color="auto"/>
              <w:left w:val="single" w:sz="6" w:space="0" w:color="auto"/>
              <w:bottom w:val="single" w:sz="6" w:space="0" w:color="auto"/>
              <w:right w:val="single" w:sz="6" w:space="0" w:color="auto"/>
            </w:tcBorders>
          </w:tcPr>
          <w:p w14:paraId="731BC189" w14:textId="77777777" w:rsidR="00FB0FA6" w:rsidRDefault="00FB0FA6" w:rsidP="00F850B2">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0ADCAC05" w14:textId="77777777" w:rsidR="00FB0FA6" w:rsidRDefault="00FB0FA6" w:rsidP="00F850B2">
            <w:pPr>
              <w:ind w:right="-70"/>
              <w:rPr>
                <w:rFonts w:cs="Arial"/>
                <w:sz w:val="16"/>
                <w:szCs w:val="16"/>
              </w:rPr>
            </w:pPr>
            <w:r>
              <w:rPr>
                <w:rFonts w:cs="Arial"/>
                <w:sz w:val="16"/>
                <w:szCs w:val="16"/>
              </w:rPr>
              <w:t>X</w:t>
            </w:r>
          </w:p>
        </w:tc>
        <w:tc>
          <w:tcPr>
            <w:tcW w:w="2577" w:type="pct"/>
            <w:tcBorders>
              <w:top w:val="single" w:sz="6" w:space="0" w:color="auto"/>
              <w:left w:val="single" w:sz="6" w:space="0" w:color="auto"/>
              <w:bottom w:val="single" w:sz="6" w:space="0" w:color="auto"/>
              <w:right w:val="single" w:sz="6" w:space="0" w:color="auto"/>
            </w:tcBorders>
          </w:tcPr>
          <w:p w14:paraId="4EBFEA0C" w14:textId="77777777" w:rsidR="00FB0FA6" w:rsidRDefault="00FB0FA6" w:rsidP="00F850B2">
            <w:pPr>
              <w:rPr>
                <w:rFonts w:cs="Arial"/>
                <w:sz w:val="16"/>
                <w:szCs w:val="16"/>
              </w:rPr>
            </w:pPr>
          </w:p>
        </w:tc>
      </w:tr>
      <w:tr w:rsidR="00FB0FA6" w14:paraId="3D48CBC2"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36E5D96A" w14:textId="77777777" w:rsidR="00FB0FA6" w:rsidRPr="005F0BD2" w:rsidRDefault="00FB0FA6" w:rsidP="00F850B2">
            <w:pPr>
              <w:rPr>
                <w:rFonts w:cs="Arial"/>
                <w:sz w:val="16"/>
                <w:szCs w:val="16"/>
              </w:rPr>
            </w:pPr>
            <w:r w:rsidRPr="005F0BD2">
              <w:rPr>
                <w:rFonts w:cs="Arial"/>
                <w:sz w:val="16"/>
                <w:szCs w:val="16"/>
              </w:rPr>
              <w:t>X_OP_TYPE</w:t>
            </w:r>
          </w:p>
        </w:tc>
        <w:tc>
          <w:tcPr>
            <w:tcW w:w="236" w:type="pct"/>
            <w:tcBorders>
              <w:top w:val="single" w:sz="6" w:space="0" w:color="auto"/>
              <w:left w:val="single" w:sz="6" w:space="0" w:color="auto"/>
              <w:bottom w:val="single" w:sz="6" w:space="0" w:color="auto"/>
              <w:right w:val="single" w:sz="6" w:space="0" w:color="auto"/>
            </w:tcBorders>
          </w:tcPr>
          <w:p w14:paraId="2AD291DF" w14:textId="77777777" w:rsidR="00FB0FA6" w:rsidRDefault="00FB0FA6" w:rsidP="00F850B2">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6B32F419" w14:textId="77777777" w:rsidR="00FB0FA6" w:rsidRDefault="00FB0FA6" w:rsidP="00F850B2">
            <w:pPr>
              <w:ind w:right="-70"/>
              <w:rPr>
                <w:rFonts w:cs="Arial"/>
                <w:sz w:val="16"/>
                <w:szCs w:val="16"/>
              </w:rPr>
            </w:pPr>
            <w:r>
              <w:rPr>
                <w:rFonts w:cs="Arial"/>
                <w:sz w:val="16"/>
                <w:szCs w:val="16"/>
              </w:rPr>
              <w:t>X</w:t>
            </w:r>
          </w:p>
        </w:tc>
        <w:tc>
          <w:tcPr>
            <w:tcW w:w="2577" w:type="pct"/>
            <w:tcBorders>
              <w:top w:val="single" w:sz="6" w:space="0" w:color="auto"/>
              <w:left w:val="single" w:sz="6" w:space="0" w:color="auto"/>
              <w:bottom w:val="single" w:sz="6" w:space="0" w:color="auto"/>
              <w:right w:val="single" w:sz="6" w:space="0" w:color="auto"/>
            </w:tcBorders>
          </w:tcPr>
          <w:p w14:paraId="1CCB45FD" w14:textId="77777777" w:rsidR="00FB0FA6" w:rsidRDefault="00FB0FA6" w:rsidP="00F850B2">
            <w:pPr>
              <w:rPr>
                <w:rFonts w:cs="Arial"/>
                <w:sz w:val="16"/>
                <w:szCs w:val="16"/>
              </w:rPr>
            </w:pPr>
          </w:p>
        </w:tc>
      </w:tr>
      <w:tr w:rsidR="00FB0FA6" w14:paraId="0096A4FD"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2CBDAAF1" w14:textId="77777777" w:rsidR="00FB0FA6" w:rsidRPr="005F0BD2" w:rsidRDefault="00FB0FA6" w:rsidP="00F850B2">
            <w:pPr>
              <w:rPr>
                <w:rFonts w:cs="Arial"/>
                <w:sz w:val="16"/>
                <w:szCs w:val="16"/>
              </w:rPr>
            </w:pPr>
            <w:r w:rsidRPr="005F0BD2">
              <w:rPr>
                <w:rFonts w:cs="Arial"/>
                <w:sz w:val="16"/>
                <w:szCs w:val="16"/>
              </w:rPr>
              <w:t>X_USER</w:t>
            </w:r>
          </w:p>
        </w:tc>
        <w:tc>
          <w:tcPr>
            <w:tcW w:w="236" w:type="pct"/>
            <w:tcBorders>
              <w:top w:val="single" w:sz="6" w:space="0" w:color="auto"/>
              <w:left w:val="single" w:sz="6" w:space="0" w:color="auto"/>
              <w:bottom w:val="single" w:sz="6" w:space="0" w:color="auto"/>
              <w:right w:val="single" w:sz="6" w:space="0" w:color="auto"/>
            </w:tcBorders>
          </w:tcPr>
          <w:p w14:paraId="0353B4C0" w14:textId="77777777" w:rsidR="00FB0FA6" w:rsidRDefault="00FB0FA6" w:rsidP="00F850B2">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3D49CB05" w14:textId="77777777" w:rsidR="00FB0FA6" w:rsidRDefault="00FB0FA6" w:rsidP="00F850B2">
            <w:pPr>
              <w:ind w:right="-70"/>
              <w:rPr>
                <w:rFonts w:cs="Arial"/>
                <w:sz w:val="16"/>
                <w:szCs w:val="16"/>
              </w:rPr>
            </w:pPr>
            <w:r>
              <w:rPr>
                <w:rFonts w:cs="Arial"/>
                <w:sz w:val="16"/>
                <w:szCs w:val="16"/>
              </w:rPr>
              <w:t>X</w:t>
            </w:r>
          </w:p>
        </w:tc>
        <w:tc>
          <w:tcPr>
            <w:tcW w:w="2577" w:type="pct"/>
            <w:tcBorders>
              <w:top w:val="single" w:sz="6" w:space="0" w:color="auto"/>
              <w:left w:val="single" w:sz="6" w:space="0" w:color="auto"/>
              <w:bottom w:val="single" w:sz="6" w:space="0" w:color="auto"/>
              <w:right w:val="single" w:sz="6" w:space="0" w:color="auto"/>
            </w:tcBorders>
          </w:tcPr>
          <w:p w14:paraId="52FE4B2B" w14:textId="77777777" w:rsidR="00FB0FA6" w:rsidRDefault="00FB0FA6" w:rsidP="00F850B2">
            <w:pPr>
              <w:rPr>
                <w:rFonts w:cs="Arial"/>
                <w:sz w:val="16"/>
                <w:szCs w:val="16"/>
              </w:rPr>
            </w:pPr>
          </w:p>
        </w:tc>
      </w:tr>
      <w:tr w:rsidR="00FB0FA6" w14:paraId="453DCF58"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2E4434C2" w14:textId="77777777" w:rsidR="00FB0FA6" w:rsidRPr="00310F73" w:rsidRDefault="00FB0FA6" w:rsidP="00F850B2">
            <w:r w:rsidRPr="00C66397">
              <w:rPr>
                <w:rFonts w:cs="Arial"/>
                <w:snapToGrid w:val="0"/>
                <w:sz w:val="16"/>
              </w:rPr>
              <w:t>DVPVW_</w:t>
            </w:r>
            <w:r w:rsidRPr="00CD2BC2">
              <w:rPr>
                <w:rFonts w:cs="Arial"/>
                <w:snapToGrid w:val="0"/>
                <w:sz w:val="16"/>
              </w:rPr>
              <w:t>X</w:t>
            </w:r>
            <w:r>
              <w:rPr>
                <w:rFonts w:cs="Arial"/>
                <w:snapToGrid w:val="0"/>
                <w:sz w:val="16"/>
              </w:rPr>
              <w:t>D</w:t>
            </w:r>
            <w:r w:rsidRPr="00CD2BC2">
              <w:rPr>
                <w:rFonts w:cs="Arial"/>
                <w:snapToGrid w:val="0"/>
                <w:sz w:val="16"/>
              </w:rPr>
              <w:t>_ID</w:t>
            </w:r>
          </w:p>
        </w:tc>
        <w:tc>
          <w:tcPr>
            <w:tcW w:w="236" w:type="pct"/>
            <w:tcBorders>
              <w:top w:val="single" w:sz="6" w:space="0" w:color="auto"/>
              <w:left w:val="single" w:sz="6" w:space="0" w:color="auto"/>
              <w:bottom w:val="single" w:sz="6" w:space="0" w:color="auto"/>
              <w:right w:val="single" w:sz="6" w:space="0" w:color="auto"/>
            </w:tcBorders>
          </w:tcPr>
          <w:p w14:paraId="09A8CED2" w14:textId="77777777" w:rsidR="00FB0FA6" w:rsidRDefault="00FB0FA6" w:rsidP="00F850B2"/>
        </w:tc>
        <w:tc>
          <w:tcPr>
            <w:tcW w:w="313" w:type="pct"/>
            <w:tcBorders>
              <w:top w:val="single" w:sz="6" w:space="0" w:color="auto"/>
              <w:left w:val="single" w:sz="6" w:space="0" w:color="auto"/>
              <w:bottom w:val="single" w:sz="6" w:space="0" w:color="auto"/>
              <w:right w:val="single" w:sz="6" w:space="0" w:color="auto"/>
            </w:tcBorders>
          </w:tcPr>
          <w:p w14:paraId="2C131330" w14:textId="77777777" w:rsidR="00FB0FA6"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72D3DFCE" w14:textId="77777777" w:rsidR="00FB0FA6" w:rsidRDefault="00FB0FA6" w:rsidP="00F850B2"/>
        </w:tc>
      </w:tr>
      <w:tr w:rsidR="00FB0FA6" w14:paraId="66A49A92"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6F483B9B" w14:textId="77777777" w:rsidR="00FB0FA6" w:rsidRPr="00310F73" w:rsidRDefault="00FB0FA6" w:rsidP="00F850B2">
            <w:r w:rsidRPr="00C66397">
              <w:rPr>
                <w:rFonts w:cs="Arial"/>
                <w:snapToGrid w:val="0"/>
                <w:sz w:val="16"/>
              </w:rPr>
              <w:t>DVPVW_</w:t>
            </w:r>
            <w:r w:rsidRPr="00CD2BC2">
              <w:rPr>
                <w:rFonts w:cs="Arial"/>
                <w:snapToGrid w:val="0"/>
                <w:sz w:val="16"/>
              </w:rPr>
              <w:t>X</w:t>
            </w:r>
            <w:r>
              <w:rPr>
                <w:rFonts w:cs="Arial"/>
                <w:snapToGrid w:val="0"/>
                <w:sz w:val="16"/>
              </w:rPr>
              <w:t>H</w:t>
            </w:r>
            <w:r w:rsidRPr="00CD2BC2">
              <w:rPr>
                <w:rFonts w:cs="Arial"/>
                <w:snapToGrid w:val="0"/>
                <w:sz w:val="16"/>
              </w:rPr>
              <w:t>_ID</w:t>
            </w:r>
          </w:p>
        </w:tc>
        <w:tc>
          <w:tcPr>
            <w:tcW w:w="236" w:type="pct"/>
            <w:tcBorders>
              <w:top w:val="single" w:sz="6" w:space="0" w:color="auto"/>
              <w:left w:val="single" w:sz="6" w:space="0" w:color="auto"/>
              <w:bottom w:val="single" w:sz="6" w:space="0" w:color="auto"/>
              <w:right w:val="single" w:sz="6" w:space="0" w:color="auto"/>
            </w:tcBorders>
          </w:tcPr>
          <w:p w14:paraId="4123A4F1" w14:textId="77777777" w:rsidR="00FB0FA6" w:rsidRDefault="00FB0FA6" w:rsidP="00F850B2"/>
        </w:tc>
        <w:tc>
          <w:tcPr>
            <w:tcW w:w="313" w:type="pct"/>
            <w:tcBorders>
              <w:top w:val="single" w:sz="6" w:space="0" w:color="auto"/>
              <w:left w:val="single" w:sz="6" w:space="0" w:color="auto"/>
              <w:bottom w:val="single" w:sz="6" w:space="0" w:color="auto"/>
              <w:right w:val="single" w:sz="6" w:space="0" w:color="auto"/>
            </w:tcBorders>
          </w:tcPr>
          <w:p w14:paraId="0F7B804E" w14:textId="77777777" w:rsidR="00FB0FA6" w:rsidRPr="00CD2BC2"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FF5E025" w14:textId="77777777" w:rsidR="00FB0FA6" w:rsidRDefault="00FB0FA6" w:rsidP="00F850B2"/>
        </w:tc>
      </w:tr>
      <w:tr w:rsidR="00FB0FA6" w14:paraId="10067FFE"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53CAB68B" w14:textId="77777777" w:rsidR="00FB0FA6" w:rsidRPr="00310F73" w:rsidRDefault="00FB0FA6" w:rsidP="00F850B2">
            <w:r w:rsidRPr="00C66397">
              <w:rPr>
                <w:rFonts w:cs="Arial"/>
                <w:snapToGrid w:val="0"/>
                <w:sz w:val="16"/>
              </w:rPr>
              <w:t>DVPVW_</w:t>
            </w:r>
            <w:r w:rsidRPr="0024556D">
              <w:rPr>
                <w:rFonts w:cs="Arial"/>
                <w:snapToGrid w:val="0"/>
                <w:sz w:val="16"/>
              </w:rPr>
              <w:t>XML_</w:t>
            </w:r>
            <w:r>
              <w:rPr>
                <w:rFonts w:cs="Arial"/>
                <w:snapToGrid w:val="0"/>
                <w:sz w:val="16"/>
              </w:rPr>
              <w:t>DETAIL_</w:t>
            </w:r>
            <w:r w:rsidRPr="0024556D">
              <w:rPr>
                <w:rFonts w:cs="Arial"/>
                <w:snapToGrid w:val="0"/>
                <w:sz w:val="16"/>
              </w:rPr>
              <w:t>TABEL</w:t>
            </w:r>
          </w:p>
        </w:tc>
        <w:tc>
          <w:tcPr>
            <w:tcW w:w="236" w:type="pct"/>
            <w:tcBorders>
              <w:top w:val="single" w:sz="6" w:space="0" w:color="auto"/>
              <w:left w:val="single" w:sz="6" w:space="0" w:color="auto"/>
              <w:bottom w:val="single" w:sz="6" w:space="0" w:color="auto"/>
              <w:right w:val="single" w:sz="6" w:space="0" w:color="auto"/>
            </w:tcBorders>
          </w:tcPr>
          <w:p w14:paraId="22C9D4BB" w14:textId="77777777" w:rsidR="00FB0FA6" w:rsidRDefault="00FB0FA6" w:rsidP="00F850B2">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33F2C26E" w14:textId="77777777" w:rsidR="00FB0FA6" w:rsidRPr="00C66397"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319CE28" w14:textId="77777777" w:rsidR="00FB0FA6" w:rsidRDefault="00FB0FA6" w:rsidP="00F850B2"/>
        </w:tc>
      </w:tr>
      <w:tr w:rsidR="00FB0FA6" w14:paraId="246B8E1E"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6468F43D" w14:textId="77777777" w:rsidR="00FB0FA6" w:rsidRPr="00310F73" w:rsidRDefault="00FB0FA6" w:rsidP="00F850B2">
            <w:r w:rsidRPr="00C66397">
              <w:rPr>
                <w:rFonts w:cs="Arial"/>
                <w:snapToGrid w:val="0"/>
                <w:sz w:val="16"/>
              </w:rPr>
              <w:t>DVPVW_</w:t>
            </w:r>
            <w:r w:rsidRPr="0024556D">
              <w:rPr>
                <w:rFonts w:cs="Arial"/>
                <w:snapToGrid w:val="0"/>
                <w:sz w:val="16"/>
              </w:rPr>
              <w:t>XML_</w:t>
            </w:r>
            <w:r>
              <w:rPr>
                <w:rFonts w:cs="Arial"/>
                <w:snapToGrid w:val="0"/>
                <w:sz w:val="16"/>
              </w:rPr>
              <w:t>HEADER_</w:t>
            </w:r>
            <w:r w:rsidRPr="0024556D">
              <w:rPr>
                <w:rFonts w:cs="Arial"/>
                <w:snapToGrid w:val="0"/>
                <w:sz w:val="16"/>
              </w:rPr>
              <w:t>TABEL</w:t>
            </w:r>
          </w:p>
        </w:tc>
        <w:tc>
          <w:tcPr>
            <w:tcW w:w="236" w:type="pct"/>
            <w:tcBorders>
              <w:top w:val="single" w:sz="6" w:space="0" w:color="auto"/>
              <w:left w:val="single" w:sz="6" w:space="0" w:color="auto"/>
              <w:bottom w:val="single" w:sz="6" w:space="0" w:color="auto"/>
              <w:right w:val="single" w:sz="6" w:space="0" w:color="auto"/>
            </w:tcBorders>
          </w:tcPr>
          <w:p w14:paraId="296EA526" w14:textId="77777777" w:rsidR="00FB0FA6" w:rsidRDefault="00FB0FA6" w:rsidP="00F850B2">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14C2663E" w14:textId="77777777" w:rsidR="00FB0FA6" w:rsidRPr="00C66397"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0D91E49" w14:textId="77777777" w:rsidR="00FB0FA6" w:rsidRDefault="00FB0FA6" w:rsidP="00F850B2"/>
        </w:tc>
      </w:tr>
      <w:tr w:rsidR="00FB0FA6" w14:paraId="29B0FBEE"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4D37E632" w14:textId="77777777" w:rsidR="00FB0FA6" w:rsidRPr="00C66397" w:rsidRDefault="00FB0FA6" w:rsidP="00F850B2">
            <w:pPr>
              <w:rPr>
                <w:rFonts w:cs="Arial"/>
                <w:snapToGrid w:val="0"/>
                <w:sz w:val="16"/>
              </w:rPr>
            </w:pPr>
            <w:r w:rsidRPr="00C66397">
              <w:rPr>
                <w:rFonts w:cs="Arial"/>
                <w:snapToGrid w:val="0"/>
                <w:sz w:val="16"/>
              </w:rPr>
              <w:t>DVPVW_PRODUCT_ID</w:t>
            </w:r>
          </w:p>
        </w:tc>
        <w:tc>
          <w:tcPr>
            <w:tcW w:w="236" w:type="pct"/>
            <w:tcBorders>
              <w:top w:val="single" w:sz="6" w:space="0" w:color="auto"/>
              <w:left w:val="single" w:sz="6" w:space="0" w:color="auto"/>
              <w:bottom w:val="single" w:sz="6" w:space="0" w:color="auto"/>
              <w:right w:val="single" w:sz="6" w:space="0" w:color="auto"/>
            </w:tcBorders>
          </w:tcPr>
          <w:p w14:paraId="7486F493" w14:textId="77777777" w:rsidR="00FB0FA6" w:rsidRPr="00C66397" w:rsidRDefault="00FB0FA6"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8619CD7" w14:textId="77777777" w:rsidR="00FB0FA6" w:rsidRPr="00C66397" w:rsidRDefault="00FB0FA6" w:rsidP="00F850B2">
            <w:pPr>
              <w:rPr>
                <w:rFonts w:cs="Arial"/>
                <w:snapToGrid w:val="0"/>
                <w:sz w:val="16"/>
              </w:rPr>
            </w:pPr>
            <w:r w:rsidRPr="00C66397">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53CAE49B" w14:textId="77777777" w:rsidR="00FB0FA6" w:rsidRDefault="00FB0FA6" w:rsidP="00F850B2"/>
        </w:tc>
      </w:tr>
      <w:tr w:rsidR="00FB0FA6" w14:paraId="79E7C77B"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05BDA957" w14:textId="77777777" w:rsidR="00FB0FA6" w:rsidRPr="00C66397" w:rsidRDefault="00FB0FA6" w:rsidP="00F850B2">
            <w:pPr>
              <w:rPr>
                <w:rFonts w:cs="Arial"/>
                <w:snapToGrid w:val="0"/>
                <w:sz w:val="16"/>
              </w:rPr>
            </w:pPr>
            <w:r w:rsidRPr="00C66397">
              <w:rPr>
                <w:rFonts w:cs="Arial"/>
                <w:snapToGrid w:val="0"/>
                <w:sz w:val="16"/>
              </w:rPr>
              <w:t>DVPVW_PRODUCT_NUMMER</w:t>
            </w:r>
          </w:p>
        </w:tc>
        <w:tc>
          <w:tcPr>
            <w:tcW w:w="236" w:type="pct"/>
            <w:tcBorders>
              <w:top w:val="single" w:sz="6" w:space="0" w:color="auto"/>
              <w:left w:val="single" w:sz="6" w:space="0" w:color="auto"/>
              <w:bottom w:val="single" w:sz="6" w:space="0" w:color="auto"/>
              <w:right w:val="single" w:sz="6" w:space="0" w:color="auto"/>
            </w:tcBorders>
          </w:tcPr>
          <w:p w14:paraId="581613D8" w14:textId="77777777" w:rsidR="00FB0FA6" w:rsidRPr="00C66397" w:rsidRDefault="00FB0FA6"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620429DF" w14:textId="77777777" w:rsidR="00FB0FA6" w:rsidRPr="00C66397" w:rsidRDefault="00FB0FA6" w:rsidP="00F850B2">
            <w:pPr>
              <w:rPr>
                <w:rFonts w:cs="Arial"/>
                <w:snapToGrid w:val="0"/>
                <w:sz w:val="16"/>
              </w:rPr>
            </w:pPr>
            <w:r w:rsidRPr="00C66397">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54C73923" w14:textId="77777777" w:rsidR="00FB0FA6" w:rsidRDefault="00FB0FA6" w:rsidP="00F850B2"/>
        </w:tc>
      </w:tr>
      <w:tr w:rsidR="00FB0FA6" w14:paraId="535EAE3F"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4BDCBCBC" w14:textId="77777777" w:rsidR="00FB0FA6" w:rsidRPr="00C66397" w:rsidRDefault="00FB0FA6" w:rsidP="00F850B2">
            <w:pPr>
              <w:rPr>
                <w:rFonts w:cs="Arial"/>
                <w:snapToGrid w:val="0"/>
                <w:sz w:val="16"/>
              </w:rPr>
            </w:pPr>
            <w:r w:rsidRPr="00C66397">
              <w:rPr>
                <w:rFonts w:cs="Arial"/>
                <w:snapToGrid w:val="0"/>
                <w:sz w:val="16"/>
              </w:rPr>
              <w:t>DVPVW_BERICHTSOORT</w:t>
            </w:r>
          </w:p>
        </w:tc>
        <w:tc>
          <w:tcPr>
            <w:tcW w:w="236" w:type="pct"/>
            <w:tcBorders>
              <w:top w:val="single" w:sz="6" w:space="0" w:color="auto"/>
              <w:left w:val="single" w:sz="6" w:space="0" w:color="auto"/>
              <w:bottom w:val="single" w:sz="6" w:space="0" w:color="auto"/>
              <w:right w:val="single" w:sz="6" w:space="0" w:color="auto"/>
            </w:tcBorders>
          </w:tcPr>
          <w:p w14:paraId="6E41464B" w14:textId="77777777" w:rsidR="00FB0FA6" w:rsidRPr="00C66397" w:rsidRDefault="00FB0FA6"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5932AED2" w14:textId="77777777" w:rsidR="00FB0FA6"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086986A2" w14:textId="77777777" w:rsidR="00FB0FA6" w:rsidRDefault="00FB0FA6" w:rsidP="00F850B2"/>
        </w:tc>
      </w:tr>
      <w:tr w:rsidR="00FB0FA6" w14:paraId="24450040"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724F85F8" w14:textId="77777777" w:rsidR="00FB0FA6" w:rsidRPr="00C66397" w:rsidRDefault="00FB0FA6" w:rsidP="00F850B2">
            <w:pPr>
              <w:rPr>
                <w:rFonts w:cs="Arial"/>
                <w:snapToGrid w:val="0"/>
                <w:sz w:val="16"/>
              </w:rPr>
            </w:pPr>
            <w:r w:rsidRPr="00C66397">
              <w:rPr>
                <w:rFonts w:cs="Arial"/>
                <w:snapToGrid w:val="0"/>
                <w:sz w:val="16"/>
              </w:rPr>
              <w:t>DVPVW_OPGAVE_TYPE</w:t>
            </w:r>
          </w:p>
        </w:tc>
        <w:tc>
          <w:tcPr>
            <w:tcW w:w="236" w:type="pct"/>
            <w:tcBorders>
              <w:top w:val="single" w:sz="6" w:space="0" w:color="auto"/>
              <w:left w:val="single" w:sz="6" w:space="0" w:color="auto"/>
              <w:bottom w:val="single" w:sz="6" w:space="0" w:color="auto"/>
              <w:right w:val="single" w:sz="6" w:space="0" w:color="auto"/>
            </w:tcBorders>
          </w:tcPr>
          <w:p w14:paraId="6FD36830" w14:textId="77777777" w:rsidR="00FB0FA6" w:rsidRDefault="00FB0FA6"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1C50E543" w14:textId="77777777" w:rsidR="00FB0FA6"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6677FD80" w14:textId="77777777" w:rsidR="00FB0FA6" w:rsidRDefault="00FB0FA6" w:rsidP="00F850B2"/>
        </w:tc>
      </w:tr>
      <w:tr w:rsidR="00FB0FA6" w14:paraId="7A0B4913"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06276E8C" w14:textId="77777777" w:rsidR="00FB0FA6" w:rsidRPr="00C66397" w:rsidRDefault="00FB0FA6" w:rsidP="00F850B2">
            <w:pPr>
              <w:rPr>
                <w:rFonts w:cs="Arial"/>
                <w:snapToGrid w:val="0"/>
                <w:sz w:val="16"/>
              </w:rPr>
            </w:pPr>
            <w:r w:rsidRPr="00C66397">
              <w:rPr>
                <w:rFonts w:cs="Arial"/>
                <w:snapToGrid w:val="0"/>
                <w:sz w:val="16"/>
              </w:rPr>
              <w:t>DVPVW_OPGAVE_MAAND</w:t>
            </w:r>
          </w:p>
        </w:tc>
        <w:tc>
          <w:tcPr>
            <w:tcW w:w="236" w:type="pct"/>
            <w:tcBorders>
              <w:top w:val="single" w:sz="6" w:space="0" w:color="auto"/>
              <w:left w:val="single" w:sz="6" w:space="0" w:color="auto"/>
              <w:bottom w:val="single" w:sz="6" w:space="0" w:color="auto"/>
              <w:right w:val="single" w:sz="6" w:space="0" w:color="auto"/>
            </w:tcBorders>
          </w:tcPr>
          <w:p w14:paraId="31C8956D" w14:textId="77777777" w:rsidR="00FB0FA6" w:rsidRDefault="00FB0FA6" w:rsidP="00F850B2">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771942A6" w14:textId="77777777" w:rsidR="00FB0FA6"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1F1EC228" w14:textId="77777777" w:rsidR="00FB0FA6" w:rsidRDefault="00FB0FA6" w:rsidP="00F850B2"/>
        </w:tc>
      </w:tr>
      <w:tr w:rsidR="00FB0FA6" w14:paraId="3AF732F6" w14:textId="77777777" w:rsidTr="00EB7413">
        <w:trPr>
          <w:cantSplit/>
        </w:trPr>
        <w:tc>
          <w:tcPr>
            <w:tcW w:w="1874" w:type="pct"/>
            <w:tcBorders>
              <w:top w:val="single" w:sz="6" w:space="0" w:color="auto"/>
              <w:left w:val="single" w:sz="6" w:space="0" w:color="auto"/>
              <w:bottom w:val="single" w:sz="6" w:space="0" w:color="auto"/>
              <w:right w:val="single" w:sz="6" w:space="0" w:color="auto"/>
            </w:tcBorders>
          </w:tcPr>
          <w:p w14:paraId="1DFF6839" w14:textId="77777777" w:rsidR="00FB0FA6" w:rsidRPr="00C66397" w:rsidRDefault="00FB0FA6" w:rsidP="00F850B2">
            <w:pPr>
              <w:rPr>
                <w:rFonts w:cs="Arial"/>
                <w:snapToGrid w:val="0"/>
                <w:sz w:val="16"/>
              </w:rPr>
            </w:pPr>
            <w:r w:rsidRPr="00B54298">
              <w:rPr>
                <w:rFonts w:cs="Arial"/>
                <w:sz w:val="16"/>
                <w:szCs w:val="16"/>
              </w:rPr>
              <w:t>DVPVW_TS_VERVAL</w:t>
            </w:r>
          </w:p>
        </w:tc>
        <w:tc>
          <w:tcPr>
            <w:tcW w:w="236" w:type="pct"/>
            <w:tcBorders>
              <w:top w:val="single" w:sz="6" w:space="0" w:color="auto"/>
              <w:left w:val="single" w:sz="6" w:space="0" w:color="auto"/>
              <w:bottom w:val="single" w:sz="6" w:space="0" w:color="auto"/>
              <w:right w:val="single" w:sz="6" w:space="0" w:color="auto"/>
            </w:tcBorders>
          </w:tcPr>
          <w:p w14:paraId="6A4E122B" w14:textId="77777777" w:rsidR="00FB0FA6" w:rsidRDefault="00FB0FA6" w:rsidP="00F850B2">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501BF60E" w14:textId="77777777" w:rsidR="00FB0FA6" w:rsidRDefault="00FB0FA6" w:rsidP="00F850B2">
            <w:pPr>
              <w:rPr>
                <w:rFonts w:cs="Arial"/>
                <w:snapToGrid w:val="0"/>
                <w:sz w:val="16"/>
              </w:rPr>
            </w:pPr>
            <w:r>
              <w:rPr>
                <w:rFonts w:cs="Arial"/>
                <w:snapToGrid w:val="0"/>
                <w:sz w:val="16"/>
              </w:rPr>
              <w:t>X</w:t>
            </w:r>
          </w:p>
        </w:tc>
        <w:tc>
          <w:tcPr>
            <w:tcW w:w="2577" w:type="pct"/>
            <w:tcBorders>
              <w:top w:val="single" w:sz="6" w:space="0" w:color="auto"/>
              <w:left w:val="single" w:sz="6" w:space="0" w:color="auto"/>
              <w:bottom w:val="single" w:sz="6" w:space="0" w:color="auto"/>
              <w:right w:val="single" w:sz="6" w:space="0" w:color="auto"/>
            </w:tcBorders>
          </w:tcPr>
          <w:p w14:paraId="5BBB4948" w14:textId="2B626AD3" w:rsidR="00FB0FA6" w:rsidRDefault="00FB0FA6" w:rsidP="00F850B2">
            <w:r>
              <w:rPr>
                <w:rFonts w:cs="Arial"/>
                <w:sz w:val="16"/>
                <w:szCs w:val="16"/>
              </w:rPr>
              <w:t xml:space="preserve">Als </w:t>
            </w:r>
            <w:r w:rsidRPr="00B54298">
              <w:rPr>
                <w:rFonts w:cs="Arial"/>
                <w:sz w:val="16"/>
                <w:szCs w:val="16"/>
              </w:rPr>
              <w:t>DVPVW_TS_VERVAL</w:t>
            </w:r>
            <w:r>
              <w:rPr>
                <w:rFonts w:cs="Arial"/>
                <w:sz w:val="16"/>
                <w:szCs w:val="16"/>
              </w:rPr>
              <w:t xml:space="preserve"> &lt;&gt; leeg dan  </w:t>
            </w:r>
            <w:r w:rsidRPr="007374C8">
              <w:rPr>
                <w:rFonts w:cs="Arial"/>
                <w:sz w:val="16"/>
                <w:szCs w:val="16"/>
              </w:rPr>
              <w:t>CMG</w:t>
            </w:r>
            <w:r w:rsidR="003C7261">
              <w:rPr>
                <w:rFonts w:cs="Arial"/>
                <w:sz w:val="16"/>
                <w:szCs w:val="16"/>
              </w:rPr>
              <w:t>_C_T_</w:t>
            </w:r>
            <w:r w:rsidRPr="007374C8">
              <w:rPr>
                <w:rFonts w:cs="Arial"/>
                <w:sz w:val="16"/>
                <w:szCs w:val="16"/>
              </w:rPr>
              <w:t>DEELNEMER_NP_SEL</w:t>
            </w:r>
            <w:r>
              <w:rPr>
                <w:rFonts w:cs="Arial"/>
                <w:sz w:val="16"/>
                <w:szCs w:val="16"/>
              </w:rPr>
              <w:t>.</w:t>
            </w:r>
            <w:r>
              <w:rPr>
                <w:rFonts w:cs="Arial"/>
                <w:snapToGrid w:val="0"/>
                <w:sz w:val="16"/>
              </w:rPr>
              <w:t>X_OP_TYPE</w:t>
            </w:r>
            <w:r>
              <w:rPr>
                <w:rFonts w:cs="Arial"/>
                <w:sz w:val="16"/>
                <w:szCs w:val="16"/>
              </w:rPr>
              <w:t xml:space="preserve">  = “D”</w:t>
            </w:r>
          </w:p>
        </w:tc>
      </w:tr>
    </w:tbl>
    <w:p w14:paraId="386ADF1C" w14:textId="77777777" w:rsidR="00FB0FA6" w:rsidRDefault="00FB0FA6" w:rsidP="00FB0FA6"/>
    <w:p w14:paraId="76FE038B" w14:textId="77777777" w:rsidR="00FB0FA6" w:rsidRDefault="00FB0FA6" w:rsidP="00FB0FA6">
      <w:pPr>
        <w:pStyle w:val="Kop5"/>
      </w:pPr>
      <w:r>
        <w:t>Uitvoer</w:t>
      </w:r>
    </w:p>
    <w:p w14:paraId="09DAEB8D" w14:textId="79A8FD30" w:rsidR="00FB0FA6" w:rsidRDefault="00FB0FA6" w:rsidP="00FB0FA6">
      <w:r>
        <w:t xml:space="preserve">0 1 of meer voorkomens. De </w:t>
      </w:r>
      <w:r w:rsidR="00E04038">
        <w:t>resultaat</w:t>
      </w:r>
      <w:r>
        <w:t xml:space="preserve">verzameling wordt aangeduid met </w:t>
      </w:r>
      <w:r>
        <w:rPr>
          <w:b/>
        </w:rPr>
        <w:t>CMG</w:t>
      </w:r>
      <w:r w:rsidR="003C7261">
        <w:rPr>
          <w:b/>
        </w:rPr>
        <w:t>_C_T_</w:t>
      </w:r>
      <w:r>
        <w:rPr>
          <w:b/>
        </w:rPr>
        <w:t>MELDING</w:t>
      </w:r>
      <w:r w:rsidRPr="00BC25E2">
        <w:rPr>
          <w:b/>
        </w:rPr>
        <w:t>_SEL</w:t>
      </w:r>
      <w:r w:rsidR="00EB7413">
        <w:t>.</w:t>
      </w:r>
    </w:p>
    <w:p w14:paraId="2E8B4409" w14:textId="630600CA" w:rsidR="00FB0FA6" w:rsidRDefault="00FB0FA6" w:rsidP="00004578">
      <w:pPr>
        <w:pStyle w:val="Kop3"/>
      </w:pPr>
      <w:bookmarkStart w:id="239" w:name="_Toc509919600"/>
      <w:r>
        <w:t>Bepaal te verwerken SUB_CMG</w:t>
      </w:r>
      <w:r w:rsidR="003C7261">
        <w:t>_C_T_</w:t>
      </w:r>
      <w:r>
        <w:t>BERICHT</w:t>
      </w:r>
      <w:bookmarkEnd w:id="239"/>
    </w:p>
    <w:p w14:paraId="2FBDCF82" w14:textId="77777777" w:rsidR="00FB0FA6" w:rsidRDefault="00FB0FA6" w:rsidP="00004578">
      <w:pPr>
        <w:pStyle w:val="Kop5"/>
      </w:pPr>
      <w:r>
        <w:t>Functionele beschrijving</w:t>
      </w:r>
    </w:p>
    <w:p w14:paraId="1FCE7795" w14:textId="0CB31332" w:rsidR="00FB0FA6" w:rsidRDefault="00FB0FA6" w:rsidP="00FB0FA6">
      <w:r>
        <w:t xml:space="preserve">We verzamelen alle </w:t>
      </w:r>
      <w:proofErr w:type="spellStart"/>
      <w:r>
        <w:t>businesskeys</w:t>
      </w:r>
      <w:proofErr w:type="spellEnd"/>
      <w:r>
        <w:t xml:space="preserve"> uit </w:t>
      </w:r>
      <w:r w:rsidR="00E04038">
        <w:rPr>
          <w:b/>
        </w:rPr>
        <w:t>CMG</w:t>
      </w:r>
      <w:r w:rsidR="003C7261">
        <w:rPr>
          <w:b/>
        </w:rPr>
        <w:t>_C_T_</w:t>
      </w:r>
      <w:r w:rsidR="00E04038">
        <w:rPr>
          <w:b/>
        </w:rPr>
        <w:t>MELDING</w:t>
      </w:r>
      <w:r w:rsidR="00E04038" w:rsidRPr="00BC25E2">
        <w:rPr>
          <w:b/>
        </w:rPr>
        <w:t>_SEL</w:t>
      </w:r>
      <w:r w:rsidR="00E04038" w:rsidDel="00E04038">
        <w:t xml:space="preserve"> </w:t>
      </w:r>
      <w:r>
        <w:t>die horen bij de melding</w:t>
      </w:r>
    </w:p>
    <w:p w14:paraId="58B31D25" w14:textId="77777777" w:rsidR="00004578" w:rsidRDefault="00004578" w:rsidP="00FB0FA6"/>
    <w:p w14:paraId="6BF13F52" w14:textId="77777777" w:rsidR="00FB0FA6" w:rsidRDefault="00FB0FA6" w:rsidP="00004578">
      <w:pPr>
        <w:pStyle w:val="Kop5"/>
      </w:pPr>
      <w:r>
        <w:t>Gegevensfunctie : Selecteer bericht</w:t>
      </w:r>
    </w:p>
    <w:p w14:paraId="0D29CEF9" w14:textId="77777777" w:rsidR="005C1A02" w:rsidRDefault="005C1A02" w:rsidP="00EB7413">
      <w:pPr>
        <w:pStyle w:val="Kop5"/>
      </w:pPr>
    </w:p>
    <w:p w14:paraId="1028E967" w14:textId="33AF49E1" w:rsidR="00FB0FA6" w:rsidRDefault="00FB0FA6" w:rsidP="00EB7413">
      <w:pPr>
        <w:pStyle w:val="Kop5"/>
      </w:pPr>
      <w:proofErr w:type="spellStart"/>
      <w:r>
        <w:t>Selectiepad</w:t>
      </w:r>
      <w:proofErr w:type="spellEnd"/>
    </w:p>
    <w:p w14:paraId="0C8EDFCD" w14:textId="4CF41D6F" w:rsidR="00FB0FA6" w:rsidRDefault="00FB0FA6" w:rsidP="00FB0FA6">
      <w:r>
        <w:t>CMG</w:t>
      </w:r>
      <w:r w:rsidR="003C7261">
        <w:t>_C_T_</w:t>
      </w:r>
      <w:r>
        <w:t>MELDING_SEL</w:t>
      </w:r>
    </w:p>
    <w:p w14:paraId="602C649B" w14:textId="4C1A14F9" w:rsidR="00FB0FA6" w:rsidRDefault="00FB0FA6" w:rsidP="00FB0FA6">
      <w:r w:rsidRPr="00CC68B2">
        <w:t xml:space="preserve">         </w:t>
      </w:r>
      <w:r w:rsidRPr="00CC68B2">
        <w:sym w:font="Wingdings" w:char="F0E2"/>
      </w:r>
      <w:r w:rsidRPr="00CC68B2">
        <w:br/>
        <w:t>CMG</w:t>
      </w:r>
      <w:r w:rsidR="003C7261">
        <w:t>_C_T_</w:t>
      </w:r>
      <w:r w:rsidRPr="00CC68B2">
        <w:t>BERICHT</w:t>
      </w:r>
    </w:p>
    <w:p w14:paraId="221C83CC" w14:textId="77777777" w:rsidR="00FB0FA6" w:rsidRDefault="00FB0FA6" w:rsidP="00FB0FA6"/>
    <w:p w14:paraId="3AF8FBC2" w14:textId="77777777" w:rsidR="00FB0FA6" w:rsidRDefault="00FB0FA6" w:rsidP="00FB0FA6">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FB0FA6" w14:paraId="502576D7"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66B218D3" w14:textId="1FA372A5" w:rsidR="00FB0FA6" w:rsidRDefault="00FB0FA6" w:rsidP="00F850B2">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7CDF025C" w14:textId="77777777" w:rsidR="00EB7413" w:rsidRPr="00CC68B2" w:rsidRDefault="00EB7413" w:rsidP="00F850B2">
            <w:pPr>
              <w:rPr>
                <w:rFonts w:cs="Arial"/>
                <w:b/>
                <w:snapToGrid w:val="0"/>
                <w:sz w:val="16"/>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126A8F2B" w14:textId="77777777" w:rsidR="00FB0FA6" w:rsidRDefault="00FB0FA6"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1D030EF5" w14:textId="77777777" w:rsidR="00FB0FA6" w:rsidRPr="00CC68B2" w:rsidRDefault="00FB0FA6"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19619889" w14:textId="77777777" w:rsidR="00FB0FA6" w:rsidRDefault="00FB0FA6"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FB0FA6" w14:paraId="77A875D6"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484D035A" w14:textId="77777777" w:rsidR="00FB0FA6" w:rsidRPr="00CC68B2" w:rsidRDefault="00FB0FA6" w:rsidP="00F850B2">
            <w:pPr>
              <w:rPr>
                <w:rFonts w:cs="Arial"/>
                <w:b/>
                <w:snapToGrid w:val="0"/>
                <w:sz w:val="16"/>
              </w:rPr>
            </w:pPr>
            <w:r w:rsidRPr="00CD2BC2">
              <w:rPr>
                <w:rFonts w:cs="Arial"/>
                <w:snapToGrid w:val="0"/>
                <w:sz w:val="16"/>
              </w:rPr>
              <w:t>DVPVW_XH_ID</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4D866717" w14:textId="77777777" w:rsidR="00FB0FA6" w:rsidRDefault="00FB0FA6" w:rsidP="00F850B2">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382DBD90" w14:textId="77777777" w:rsidR="00FB0FA6" w:rsidRPr="00CC68B2" w:rsidRDefault="00FB0FA6" w:rsidP="00F850B2">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4DCE1FD8" w14:textId="77777777" w:rsidR="00FB0FA6" w:rsidRPr="00CC68B2" w:rsidRDefault="00FB0FA6" w:rsidP="00F850B2">
            <w:pPr>
              <w:rPr>
                <w:rFonts w:cs="Arial"/>
                <w:b/>
                <w:snapToGrid w:val="0"/>
                <w:sz w:val="16"/>
              </w:rPr>
            </w:pPr>
          </w:p>
        </w:tc>
      </w:tr>
      <w:tr w:rsidR="00FB0FA6" w14:paraId="1BB95D2D"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14BD80D1" w14:textId="77777777" w:rsidR="00FB0FA6" w:rsidRDefault="00FB0FA6" w:rsidP="00F850B2">
            <w:pPr>
              <w:rPr>
                <w:rFonts w:cs="Arial"/>
                <w:sz w:val="16"/>
                <w:szCs w:val="16"/>
              </w:rPr>
            </w:pPr>
            <w:r w:rsidRPr="0024556D">
              <w:rPr>
                <w:rFonts w:cs="Arial"/>
                <w:sz w:val="16"/>
                <w:szCs w:val="16"/>
              </w:rPr>
              <w:t>DVPVW_XML_HEADER_TABEL</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45037EF5" w14:textId="77777777" w:rsidR="00FB0FA6" w:rsidRDefault="00FB0FA6" w:rsidP="00F850B2">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322A5D37" w14:textId="77777777" w:rsidR="00FB0FA6" w:rsidRPr="00CC68B2" w:rsidRDefault="00FB0FA6" w:rsidP="00F850B2">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1E46C326" w14:textId="77777777" w:rsidR="00FB0FA6" w:rsidRPr="00CC68B2" w:rsidRDefault="00FB0FA6" w:rsidP="00F850B2">
            <w:pPr>
              <w:rPr>
                <w:rFonts w:cs="Arial"/>
                <w:b/>
                <w:snapToGrid w:val="0"/>
                <w:sz w:val="16"/>
              </w:rPr>
            </w:pPr>
          </w:p>
        </w:tc>
      </w:tr>
      <w:tr w:rsidR="00FB0FA6" w14:paraId="786A5F96"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596F398E" w14:textId="5C71E3C7" w:rsidR="00FB0FA6" w:rsidRDefault="00FB0FA6" w:rsidP="00F850B2">
            <w:pPr>
              <w:rPr>
                <w:rFonts w:cs="Arial"/>
                <w:b/>
                <w:snapToGrid w:val="0"/>
                <w:sz w:val="16"/>
              </w:rPr>
            </w:pPr>
            <w:r w:rsidRPr="00CC68B2">
              <w:rPr>
                <w:rFonts w:cs="Arial"/>
                <w:b/>
                <w:snapToGrid w:val="0"/>
                <w:sz w:val="16"/>
              </w:rPr>
              <w:t>CMG</w:t>
            </w:r>
            <w:r w:rsidR="003C7261">
              <w:rPr>
                <w:rFonts w:cs="Arial"/>
                <w:b/>
                <w:snapToGrid w:val="0"/>
                <w:sz w:val="16"/>
              </w:rPr>
              <w:t>_C_T_</w:t>
            </w:r>
            <w:r w:rsidRPr="00CC68B2">
              <w:rPr>
                <w:rFonts w:cs="Arial"/>
                <w:b/>
                <w:snapToGrid w:val="0"/>
                <w:sz w:val="16"/>
              </w:rPr>
              <w:t>BERICHT (alias: X2)</w:t>
            </w:r>
          </w:p>
          <w:p w14:paraId="31384F0E" w14:textId="77777777" w:rsidR="00EB7413" w:rsidRDefault="00EB7413" w:rsidP="00F850B2">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583D9F68" w14:textId="77777777" w:rsidR="00FB0FA6" w:rsidRDefault="00FB0FA6"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4F193205" w14:textId="77777777" w:rsidR="00FB0FA6" w:rsidRPr="00CC68B2" w:rsidRDefault="00FB0FA6"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14A0D079" w14:textId="77777777" w:rsidR="00FB0FA6" w:rsidRDefault="00FB0FA6"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FB0FA6" w14:paraId="0BA2FE11"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23E1EF16" w14:textId="77777777" w:rsidR="00FB0FA6" w:rsidRPr="00310F73" w:rsidRDefault="00FB0FA6" w:rsidP="00F850B2">
            <w:r w:rsidRPr="00CD2BC2">
              <w:rPr>
                <w:rFonts w:cs="Arial"/>
                <w:snapToGrid w:val="0"/>
                <w:sz w:val="16"/>
              </w:rPr>
              <w:t>XH_ID</w:t>
            </w:r>
          </w:p>
        </w:tc>
        <w:tc>
          <w:tcPr>
            <w:tcW w:w="291" w:type="pct"/>
            <w:tcBorders>
              <w:top w:val="single" w:sz="6" w:space="0" w:color="auto"/>
              <w:left w:val="single" w:sz="6" w:space="0" w:color="auto"/>
              <w:bottom w:val="single" w:sz="6" w:space="0" w:color="auto"/>
              <w:right w:val="single" w:sz="6" w:space="0" w:color="auto"/>
            </w:tcBorders>
          </w:tcPr>
          <w:p w14:paraId="2D9DE08E" w14:textId="77777777" w:rsidR="00FB0FA6" w:rsidRDefault="00FB0FA6" w:rsidP="00F850B2"/>
        </w:tc>
        <w:tc>
          <w:tcPr>
            <w:tcW w:w="356" w:type="pct"/>
            <w:tcBorders>
              <w:top w:val="single" w:sz="6" w:space="0" w:color="auto"/>
              <w:left w:val="single" w:sz="6" w:space="0" w:color="auto"/>
              <w:bottom w:val="single" w:sz="6" w:space="0" w:color="auto"/>
              <w:right w:val="single" w:sz="6" w:space="0" w:color="auto"/>
            </w:tcBorders>
          </w:tcPr>
          <w:p w14:paraId="1CBC7EF4" w14:textId="77777777" w:rsidR="00FB0FA6" w:rsidRDefault="00FB0FA6" w:rsidP="00F850B2">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065F288B" w14:textId="77777777" w:rsidR="00FB0FA6" w:rsidRDefault="00FB0FA6" w:rsidP="00F850B2">
            <w:r>
              <w:rPr>
                <w:rFonts w:cs="Arial"/>
                <w:snapToGrid w:val="0"/>
                <w:sz w:val="16"/>
              </w:rPr>
              <w:t>=X1.</w:t>
            </w:r>
            <w:r w:rsidRPr="00CD2BC2">
              <w:rPr>
                <w:rFonts w:cs="Arial"/>
                <w:snapToGrid w:val="0"/>
                <w:sz w:val="16"/>
              </w:rPr>
              <w:t>DVPVW_XH_ID</w:t>
            </w:r>
          </w:p>
        </w:tc>
      </w:tr>
      <w:tr w:rsidR="00FB0FA6" w14:paraId="5FD223E2"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06F9940B" w14:textId="77777777" w:rsidR="00FB0FA6" w:rsidRPr="00310F73" w:rsidRDefault="00FB0FA6" w:rsidP="00F850B2">
            <w:r w:rsidRPr="0024556D">
              <w:rPr>
                <w:rFonts w:cs="Arial"/>
                <w:snapToGrid w:val="0"/>
                <w:sz w:val="16"/>
              </w:rPr>
              <w:t>XML_HEADER_TABEL</w:t>
            </w:r>
          </w:p>
        </w:tc>
        <w:tc>
          <w:tcPr>
            <w:tcW w:w="291" w:type="pct"/>
            <w:tcBorders>
              <w:top w:val="single" w:sz="6" w:space="0" w:color="auto"/>
              <w:left w:val="single" w:sz="6" w:space="0" w:color="auto"/>
              <w:bottom w:val="single" w:sz="6" w:space="0" w:color="auto"/>
              <w:right w:val="single" w:sz="6" w:space="0" w:color="auto"/>
            </w:tcBorders>
          </w:tcPr>
          <w:p w14:paraId="2FB11083" w14:textId="77777777" w:rsidR="00FB0FA6" w:rsidRDefault="00FB0FA6" w:rsidP="00F850B2"/>
        </w:tc>
        <w:tc>
          <w:tcPr>
            <w:tcW w:w="356" w:type="pct"/>
            <w:tcBorders>
              <w:top w:val="single" w:sz="6" w:space="0" w:color="auto"/>
              <w:left w:val="single" w:sz="6" w:space="0" w:color="auto"/>
              <w:bottom w:val="single" w:sz="6" w:space="0" w:color="auto"/>
              <w:right w:val="single" w:sz="6" w:space="0" w:color="auto"/>
            </w:tcBorders>
          </w:tcPr>
          <w:p w14:paraId="36D33301" w14:textId="77777777" w:rsidR="00FB0FA6" w:rsidRPr="00CD2BC2" w:rsidRDefault="00FB0FA6" w:rsidP="00F850B2">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5F5876CB" w14:textId="77777777" w:rsidR="00FB0FA6" w:rsidRDefault="00FB0FA6" w:rsidP="00F850B2">
            <w:r w:rsidRPr="00CD2BC2">
              <w:rPr>
                <w:rFonts w:cs="Arial"/>
                <w:snapToGrid w:val="0"/>
                <w:sz w:val="16"/>
              </w:rPr>
              <w:t>=X1</w:t>
            </w:r>
            <w:r>
              <w:rPr>
                <w:rFonts w:cs="Arial"/>
                <w:snapToGrid w:val="0"/>
                <w:sz w:val="16"/>
              </w:rPr>
              <w:t>.</w:t>
            </w:r>
            <w:r w:rsidRPr="0024556D">
              <w:rPr>
                <w:rFonts w:cs="Arial"/>
                <w:sz w:val="16"/>
                <w:szCs w:val="16"/>
              </w:rPr>
              <w:t>DVPVW_XML_HEADER_TABEL</w:t>
            </w:r>
          </w:p>
        </w:tc>
      </w:tr>
      <w:tr w:rsidR="00FB0FA6" w14:paraId="4C961A7F"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1BB782A6" w14:textId="77777777" w:rsidR="00FB0FA6" w:rsidRPr="00310F73" w:rsidRDefault="00FB0FA6" w:rsidP="00F850B2">
            <w:r w:rsidRPr="00B54298">
              <w:rPr>
                <w:rFonts w:cs="Arial"/>
                <w:snapToGrid w:val="0"/>
                <w:sz w:val="16"/>
              </w:rPr>
              <w:t>RSINBRON</w:t>
            </w:r>
          </w:p>
        </w:tc>
        <w:tc>
          <w:tcPr>
            <w:tcW w:w="291" w:type="pct"/>
            <w:tcBorders>
              <w:top w:val="single" w:sz="6" w:space="0" w:color="auto"/>
              <w:left w:val="single" w:sz="6" w:space="0" w:color="auto"/>
              <w:bottom w:val="single" w:sz="6" w:space="0" w:color="auto"/>
              <w:right w:val="single" w:sz="6" w:space="0" w:color="auto"/>
            </w:tcBorders>
          </w:tcPr>
          <w:p w14:paraId="6A1BE335" w14:textId="77777777" w:rsidR="00FB0FA6" w:rsidRDefault="00FB0FA6"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4AE85E57" w14:textId="77777777" w:rsidR="00FB0FA6" w:rsidRDefault="00FB0FA6" w:rsidP="00F850B2">
            <w:r>
              <w:t>X</w:t>
            </w:r>
          </w:p>
        </w:tc>
        <w:tc>
          <w:tcPr>
            <w:tcW w:w="2172" w:type="pct"/>
            <w:tcBorders>
              <w:top w:val="single" w:sz="6" w:space="0" w:color="auto"/>
              <w:left w:val="single" w:sz="6" w:space="0" w:color="auto"/>
              <w:bottom w:val="single" w:sz="6" w:space="0" w:color="auto"/>
              <w:right w:val="single" w:sz="6" w:space="0" w:color="auto"/>
            </w:tcBorders>
          </w:tcPr>
          <w:p w14:paraId="4F7813A2" w14:textId="77777777" w:rsidR="00FB0FA6" w:rsidRDefault="00FB0FA6" w:rsidP="00F850B2"/>
        </w:tc>
      </w:tr>
      <w:tr w:rsidR="00FB0FA6" w14:paraId="1978A963"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35836283" w14:textId="77777777" w:rsidR="00FB0FA6" w:rsidRDefault="00FB0FA6" w:rsidP="00F850B2">
            <w:r w:rsidRPr="00E35513">
              <w:rPr>
                <w:rFonts w:cs="Arial"/>
                <w:snapToGrid w:val="0"/>
                <w:sz w:val="16"/>
              </w:rPr>
              <w:t>BELASTINGJAAR</w:t>
            </w:r>
          </w:p>
        </w:tc>
        <w:tc>
          <w:tcPr>
            <w:tcW w:w="291" w:type="pct"/>
            <w:tcBorders>
              <w:top w:val="single" w:sz="6" w:space="0" w:color="auto"/>
              <w:left w:val="single" w:sz="6" w:space="0" w:color="auto"/>
              <w:bottom w:val="single" w:sz="6" w:space="0" w:color="auto"/>
              <w:right w:val="single" w:sz="6" w:space="0" w:color="auto"/>
            </w:tcBorders>
          </w:tcPr>
          <w:p w14:paraId="0C671668" w14:textId="77777777" w:rsidR="00FB0FA6" w:rsidRDefault="00FB0FA6"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69D34CF3" w14:textId="77777777" w:rsidR="00FB0FA6" w:rsidRDefault="00FB0FA6" w:rsidP="00F850B2">
            <w:r>
              <w:t>X</w:t>
            </w:r>
          </w:p>
        </w:tc>
        <w:tc>
          <w:tcPr>
            <w:tcW w:w="2172" w:type="pct"/>
            <w:tcBorders>
              <w:top w:val="single" w:sz="6" w:space="0" w:color="auto"/>
              <w:left w:val="single" w:sz="6" w:space="0" w:color="auto"/>
              <w:bottom w:val="single" w:sz="6" w:space="0" w:color="auto"/>
              <w:right w:val="single" w:sz="6" w:space="0" w:color="auto"/>
            </w:tcBorders>
          </w:tcPr>
          <w:p w14:paraId="6A3BF6D1" w14:textId="77777777" w:rsidR="00FB0FA6" w:rsidRDefault="00FB0FA6" w:rsidP="00F850B2"/>
        </w:tc>
      </w:tr>
      <w:tr w:rsidR="00FB0FA6" w14:paraId="36E9B9FA"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4506FF4D" w14:textId="77777777" w:rsidR="00FB0FA6" w:rsidRDefault="00FB0FA6" w:rsidP="00F850B2">
            <w:r>
              <w:rPr>
                <w:rFonts w:cs="Arial"/>
                <w:snapToGrid w:val="0"/>
                <w:sz w:val="16"/>
              </w:rPr>
              <w:lastRenderedPageBreak/>
              <w:t>AANLEVERINGSNUMMER</w:t>
            </w:r>
          </w:p>
        </w:tc>
        <w:tc>
          <w:tcPr>
            <w:tcW w:w="291" w:type="pct"/>
            <w:tcBorders>
              <w:top w:val="single" w:sz="6" w:space="0" w:color="auto"/>
              <w:left w:val="single" w:sz="6" w:space="0" w:color="auto"/>
              <w:bottom w:val="single" w:sz="6" w:space="0" w:color="auto"/>
              <w:right w:val="single" w:sz="6" w:space="0" w:color="auto"/>
            </w:tcBorders>
          </w:tcPr>
          <w:p w14:paraId="387CF9A0" w14:textId="77777777" w:rsidR="00FB0FA6" w:rsidRDefault="00FB0FA6"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2D8141FF" w14:textId="77777777" w:rsidR="00FB0FA6" w:rsidRDefault="00FB0FA6"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52CDA96E" w14:textId="77777777" w:rsidR="00FB0FA6" w:rsidRDefault="00FB0FA6" w:rsidP="00F850B2"/>
        </w:tc>
      </w:tr>
    </w:tbl>
    <w:p w14:paraId="3F907D91" w14:textId="5A77EED8" w:rsidR="00FB0FA6" w:rsidRPr="00D673DA" w:rsidRDefault="00FB0FA6" w:rsidP="00FB0FA6">
      <w:r>
        <w:t>(direct koppelen CMG</w:t>
      </w:r>
      <w:r w:rsidR="003C7261">
        <w:t>_C_T_</w:t>
      </w:r>
      <w:r>
        <w:t>MELDING en CMG</w:t>
      </w:r>
      <w:r w:rsidR="003C7261">
        <w:t>_C_T_</w:t>
      </w:r>
      <w:r>
        <w:t xml:space="preserve">BERICHT in de HSEL geeft foutmelding </w:t>
      </w:r>
      <w:r w:rsidRPr="004469FF">
        <w:t>THE STATEMENT IS TOO LONG OR TOO COMPLEX</w:t>
      </w:r>
      <w:r>
        <w:t xml:space="preserve"> )</w:t>
      </w:r>
    </w:p>
    <w:p w14:paraId="715D975F" w14:textId="77777777" w:rsidR="00FB0FA6" w:rsidRDefault="00FB0FA6" w:rsidP="00FB0FA6"/>
    <w:p w14:paraId="2E850A01" w14:textId="77777777" w:rsidR="00FB0FA6" w:rsidRDefault="00FB0FA6" w:rsidP="00FB0FA6">
      <w:pPr>
        <w:pStyle w:val="Kop5"/>
      </w:pPr>
      <w:r>
        <w:t>Uitvoer</w:t>
      </w:r>
    </w:p>
    <w:p w14:paraId="40DD90D2" w14:textId="577C09F0" w:rsidR="00FB0FA6" w:rsidRDefault="00FB0FA6" w:rsidP="00FB0FA6">
      <w:pPr>
        <w:rPr>
          <w:b/>
        </w:rPr>
      </w:pPr>
      <w:r>
        <w:t xml:space="preserve">0 1 of meer voorkomens. De verzameling wordt aangeduid met </w:t>
      </w:r>
      <w:r>
        <w:rPr>
          <w:b/>
        </w:rPr>
        <w:t>CMG</w:t>
      </w:r>
      <w:r w:rsidR="003C7261">
        <w:rPr>
          <w:b/>
        </w:rPr>
        <w:t>_C_T_</w:t>
      </w:r>
      <w:r>
        <w:rPr>
          <w:b/>
        </w:rPr>
        <w:t>BERICHT</w:t>
      </w:r>
      <w:r w:rsidRPr="00BC25E2">
        <w:rPr>
          <w:b/>
        </w:rPr>
        <w:t>_SEL</w:t>
      </w:r>
      <w:r>
        <w:t>.</w:t>
      </w:r>
      <w:r>
        <w:br/>
        <w:t xml:space="preserve">Voeg het resultaat toe aan </w:t>
      </w:r>
      <w:r>
        <w:rPr>
          <w:b/>
        </w:rPr>
        <w:t>CMG</w:t>
      </w:r>
      <w:r w:rsidR="003C7261">
        <w:rPr>
          <w:b/>
        </w:rPr>
        <w:t>_C_T_</w:t>
      </w:r>
      <w:r>
        <w:rPr>
          <w:b/>
        </w:rPr>
        <w:t>MELDING_SEL</w:t>
      </w:r>
      <w:r w:rsidR="00BE4E43">
        <w:rPr>
          <w:b/>
        </w:rPr>
        <w:t>.</w:t>
      </w:r>
    </w:p>
    <w:p w14:paraId="0F099492" w14:textId="77777777" w:rsidR="00BE4E43" w:rsidRDefault="00BE4E43" w:rsidP="00FB0FA6"/>
    <w:p w14:paraId="7D955511" w14:textId="77777777" w:rsidR="00FB0FA6" w:rsidRDefault="00FB0FA6" w:rsidP="00FB0FA6">
      <w:pPr>
        <w:pStyle w:val="Kop5"/>
      </w:pPr>
      <w:r>
        <w:t>Afwijkende uitvoer</w:t>
      </w:r>
    </w:p>
    <w:p w14:paraId="64ED5792" w14:textId="77777777" w:rsidR="00FB0FA6" w:rsidRDefault="00FB0FA6" w:rsidP="00FB0FA6">
      <w:r>
        <w:t>n.v.t.</w:t>
      </w:r>
    </w:p>
    <w:p w14:paraId="0045798C" w14:textId="77777777" w:rsidR="00FB0FA6" w:rsidRDefault="00FB0FA6" w:rsidP="00004578">
      <w:pPr>
        <w:pStyle w:val="Kop3"/>
      </w:pPr>
      <w:bookmarkStart w:id="240" w:name="_Toc509919601"/>
      <w:r>
        <w:t>Bepaal te verwerken SUB_H_FIN_MELDING_SK</w:t>
      </w:r>
      <w:bookmarkEnd w:id="240"/>
    </w:p>
    <w:p w14:paraId="0454ACDB" w14:textId="77777777" w:rsidR="00FB0FA6" w:rsidRDefault="00FB0FA6" w:rsidP="00004578">
      <w:pPr>
        <w:pStyle w:val="Kop5"/>
      </w:pPr>
      <w:r>
        <w:t>Functionele beschrijving</w:t>
      </w:r>
    </w:p>
    <w:p w14:paraId="6E4AC453" w14:textId="73CFC4E4" w:rsidR="00004578" w:rsidRDefault="00FB0FA6" w:rsidP="00FB0FA6">
      <w:r>
        <w:t>We selecteren nu de SK</w:t>
      </w:r>
      <w:r w:rsidR="00EE2CBD">
        <w:t xml:space="preserve"> </w:t>
      </w:r>
      <w:r w:rsidR="00EB7413">
        <w:t xml:space="preserve">uit H_FIN_MELDING </w:t>
      </w:r>
    </w:p>
    <w:p w14:paraId="5854C342" w14:textId="455A92E5" w:rsidR="00FB0FA6" w:rsidRPr="00D673DA" w:rsidRDefault="00EB7413" w:rsidP="00FB0FA6">
      <w:r>
        <w:t xml:space="preserve"> </w:t>
      </w:r>
    </w:p>
    <w:p w14:paraId="46D39304" w14:textId="77777777" w:rsidR="00FB0FA6" w:rsidRDefault="00FB0FA6" w:rsidP="00004578">
      <w:pPr>
        <w:pStyle w:val="Kop5"/>
      </w:pPr>
      <w:r>
        <w:t xml:space="preserve">Gegevensfunctie : Selecteer </w:t>
      </w:r>
      <w:r w:rsidRPr="00522C6C">
        <w:t>H_FIN_MELDING</w:t>
      </w:r>
    </w:p>
    <w:p w14:paraId="3DBBEAB4" w14:textId="77777777" w:rsidR="00FB0FA6" w:rsidRDefault="00FB0FA6" w:rsidP="00FB0FA6"/>
    <w:p w14:paraId="0559F73E" w14:textId="77777777" w:rsidR="00EB7413" w:rsidRDefault="00EB7413" w:rsidP="00EB7413">
      <w:pPr>
        <w:pStyle w:val="Kop5"/>
      </w:pPr>
      <w:proofErr w:type="spellStart"/>
      <w:r>
        <w:t>Selectiepad</w:t>
      </w:r>
      <w:proofErr w:type="spellEnd"/>
    </w:p>
    <w:p w14:paraId="6D27C498" w14:textId="4C9616A0" w:rsidR="00FB0FA6" w:rsidRDefault="00FB0FA6" w:rsidP="00FB0FA6">
      <w:r>
        <w:t>CMG</w:t>
      </w:r>
      <w:r w:rsidR="003C7261">
        <w:t>_C_T_</w:t>
      </w:r>
      <w:r>
        <w:t>MELDING_SEL</w:t>
      </w:r>
    </w:p>
    <w:p w14:paraId="29ADE6D1" w14:textId="77777777" w:rsidR="00FB0FA6" w:rsidRPr="00CC68B2" w:rsidRDefault="00FB0FA6" w:rsidP="00FB0FA6">
      <w:pPr>
        <w:rPr>
          <w:b/>
        </w:rPr>
      </w:pPr>
      <w:r w:rsidRPr="00CC68B2">
        <w:t xml:space="preserve">         </w:t>
      </w:r>
      <w:r w:rsidRPr="00CC68B2">
        <w:sym w:font="Wingdings" w:char="F0E2"/>
      </w:r>
      <w:r w:rsidRPr="00CC68B2">
        <w:br/>
        <w:t>H_FIN_MELDING</w:t>
      </w:r>
    </w:p>
    <w:p w14:paraId="0F7CB379" w14:textId="77777777" w:rsidR="00FB0FA6" w:rsidRDefault="00FB0FA6" w:rsidP="00FB0FA6"/>
    <w:p w14:paraId="3DFDF0BD" w14:textId="1F9EF0F3" w:rsidR="00FB0FA6" w:rsidRPr="00EB7413" w:rsidRDefault="00EB7413" w:rsidP="00FB0FA6">
      <w:pPr>
        <w:rPr>
          <w:b/>
        </w:rPr>
      </w:pPr>
      <w:r w:rsidRPr="00EB7413">
        <w:rPr>
          <w:b/>
        </w:rPr>
        <w:t>Kolommen en condities</w:t>
      </w:r>
    </w:p>
    <w:tbl>
      <w:tblPr>
        <w:tblW w:w="8926" w:type="dxa"/>
        <w:tblLayout w:type="fixed"/>
        <w:tblCellMar>
          <w:left w:w="70" w:type="dxa"/>
          <w:right w:w="70" w:type="dxa"/>
        </w:tblCellMar>
        <w:tblLook w:val="0000" w:firstRow="0" w:lastRow="0" w:firstColumn="0" w:lastColumn="0" w:noHBand="0" w:noVBand="0"/>
      </w:tblPr>
      <w:tblGrid>
        <w:gridCol w:w="3823"/>
        <w:gridCol w:w="425"/>
        <w:gridCol w:w="425"/>
        <w:gridCol w:w="4253"/>
      </w:tblGrid>
      <w:tr w:rsidR="00FB0FA6" w:rsidRPr="006848BA" w14:paraId="415A28F2" w14:textId="77777777" w:rsidTr="00E04038">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52095CF3" w14:textId="34EEDB2E" w:rsidR="00FB0FA6" w:rsidRDefault="00FB0FA6" w:rsidP="00F850B2">
            <w:pPr>
              <w:rPr>
                <w:rFonts w:cs="Arial"/>
                <w:b/>
                <w:snapToGrid w:val="0"/>
                <w:sz w:val="16"/>
              </w:rPr>
            </w:pPr>
            <w:r>
              <w:rPr>
                <w:rFonts w:cs="Arial"/>
                <w:b/>
                <w:snapToGrid w:val="0"/>
                <w:sz w:val="16"/>
              </w:rPr>
              <w:t>CMG</w:t>
            </w:r>
            <w:r w:rsidR="003C7261">
              <w:rPr>
                <w:rFonts w:cs="Arial"/>
                <w:b/>
                <w:snapToGrid w:val="0"/>
                <w:sz w:val="16"/>
              </w:rPr>
              <w:t>_C_T_</w:t>
            </w:r>
            <w:r>
              <w:rPr>
                <w:rFonts w:cs="Arial"/>
                <w:b/>
                <w:snapToGrid w:val="0"/>
                <w:sz w:val="16"/>
              </w:rPr>
              <w:t>MELDING_SEL</w:t>
            </w:r>
            <w:r w:rsidRPr="00C66397">
              <w:rPr>
                <w:rFonts w:cs="Arial"/>
                <w:b/>
                <w:snapToGrid w:val="0"/>
                <w:sz w:val="16"/>
              </w:rPr>
              <w:t xml:space="preserve"> </w:t>
            </w:r>
          </w:p>
          <w:p w14:paraId="4C3FAB65" w14:textId="77777777" w:rsidR="00FB0FA6" w:rsidRPr="006848BA" w:rsidRDefault="00FB0FA6" w:rsidP="00F850B2">
            <w:pPr>
              <w:rPr>
                <w:b/>
                <w:sz w:val="16"/>
                <w:szCs w:val="16"/>
              </w:rPr>
            </w:pPr>
            <w:r>
              <w:rPr>
                <w:rFonts w:cs="Arial"/>
                <w:b/>
                <w:snapToGrid w:val="0"/>
                <w:sz w:val="16"/>
              </w:rPr>
              <w:t>(</w:t>
            </w:r>
            <w:r w:rsidRPr="004A31D1">
              <w:rPr>
                <w:rFonts w:cs="Arial"/>
                <w:b/>
                <w:snapToGrid w:val="0"/>
                <w:sz w:val="16"/>
              </w:rPr>
              <w:t>alias X1</w:t>
            </w:r>
            <w:r>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19F28B8" w14:textId="77777777" w:rsidR="00FB0FA6" w:rsidRDefault="00FB0FA6"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1E9EB52" w14:textId="77777777" w:rsidR="00FB0FA6" w:rsidRDefault="00FB0FA6" w:rsidP="00F850B2">
            <w:pPr>
              <w:ind w:right="-70"/>
              <w:rPr>
                <w:b/>
                <w:sz w:val="16"/>
                <w:szCs w:val="16"/>
              </w:rPr>
            </w:pPr>
            <w:proofErr w:type="spellStart"/>
            <w:r>
              <w:rPr>
                <w:b/>
                <w:sz w:val="16"/>
                <w:szCs w:val="16"/>
              </w:rPr>
              <w:t>Sel</w:t>
            </w:r>
            <w:proofErr w:type="spellEnd"/>
          </w:p>
        </w:tc>
        <w:tc>
          <w:tcPr>
            <w:tcW w:w="4253" w:type="dxa"/>
            <w:tcBorders>
              <w:top w:val="single" w:sz="4" w:space="0" w:color="auto"/>
              <w:left w:val="single" w:sz="4" w:space="0" w:color="auto"/>
              <w:bottom w:val="single" w:sz="4" w:space="0" w:color="auto"/>
              <w:right w:val="single" w:sz="4" w:space="0" w:color="auto"/>
            </w:tcBorders>
            <w:shd w:val="pct15" w:color="auto" w:fill="auto"/>
          </w:tcPr>
          <w:p w14:paraId="55F55F69" w14:textId="77777777" w:rsidR="00FB0FA6" w:rsidRPr="006848BA" w:rsidRDefault="00FB0FA6" w:rsidP="00F850B2">
            <w:pPr>
              <w:rPr>
                <w:b/>
                <w:sz w:val="16"/>
                <w:szCs w:val="16"/>
              </w:rPr>
            </w:pPr>
          </w:p>
        </w:tc>
      </w:tr>
      <w:tr w:rsidR="00FB0FA6" w:rsidRPr="00FD0F8F" w14:paraId="3C7EB13F" w14:textId="77777777" w:rsidTr="00E04038">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E191AC" w14:textId="77777777" w:rsidR="00FB0FA6" w:rsidRPr="00CA2FEF" w:rsidRDefault="00FB0FA6" w:rsidP="00F850B2">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A9E5171" w14:textId="77777777" w:rsidR="00FB0FA6" w:rsidRPr="00CA2FE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A753B7" w14:textId="77777777" w:rsidR="00FB0FA6" w:rsidRPr="00CA2FE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7C434A1A" w14:textId="77777777" w:rsidR="00FB0FA6" w:rsidRPr="00CA2FEF" w:rsidRDefault="00FB0FA6" w:rsidP="00F850B2">
            <w:pPr>
              <w:rPr>
                <w:rFonts w:cs="Arial"/>
                <w:snapToGrid w:val="0"/>
                <w:sz w:val="16"/>
              </w:rPr>
            </w:pPr>
          </w:p>
        </w:tc>
      </w:tr>
      <w:tr w:rsidR="00FB0FA6" w:rsidRPr="00FD0F8F" w14:paraId="42BC8CA9" w14:textId="77777777" w:rsidTr="00E04038">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6283A5" w14:textId="77777777" w:rsidR="00FB0FA6" w:rsidRPr="00CA2FEF" w:rsidRDefault="00FB0FA6" w:rsidP="00F850B2">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5612EE7" w14:textId="77777777" w:rsidR="00FB0FA6" w:rsidRPr="00CA2FE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C512538" w14:textId="77777777" w:rsidR="00FB0FA6" w:rsidRPr="00CA2FE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200D8BE5" w14:textId="77777777" w:rsidR="00FB0FA6" w:rsidRPr="00CA2FEF" w:rsidRDefault="00FB0FA6" w:rsidP="00F850B2">
            <w:pPr>
              <w:rPr>
                <w:rFonts w:cs="Arial"/>
                <w:snapToGrid w:val="0"/>
                <w:sz w:val="16"/>
              </w:rPr>
            </w:pPr>
          </w:p>
        </w:tc>
      </w:tr>
      <w:tr w:rsidR="00FB0FA6" w:rsidRPr="00FD0F8F" w14:paraId="6FBCCB16" w14:textId="77777777" w:rsidTr="00E04038">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66CF946" w14:textId="77777777" w:rsidR="00FB0FA6" w:rsidRPr="00FD0F8F" w:rsidRDefault="00FB0FA6" w:rsidP="00F850B2">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A3D004" w14:textId="77777777" w:rsidR="00FB0FA6" w:rsidRPr="00FD0F8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6FFE47" w14:textId="77777777" w:rsidR="00FB0FA6" w:rsidRPr="00FD0F8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637A8E95" w14:textId="77777777" w:rsidR="00FB0FA6" w:rsidRPr="00FD0F8F" w:rsidRDefault="00FB0FA6" w:rsidP="00F850B2">
            <w:pPr>
              <w:rPr>
                <w:rFonts w:cs="Arial"/>
                <w:snapToGrid w:val="0"/>
                <w:sz w:val="16"/>
              </w:rPr>
            </w:pPr>
          </w:p>
        </w:tc>
      </w:tr>
      <w:tr w:rsidR="00FB0FA6" w:rsidRPr="00FD0F8F" w14:paraId="7443AD92" w14:textId="77777777" w:rsidTr="00E04038">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8C7F1F2" w14:textId="77777777" w:rsidR="00FB0FA6" w:rsidRPr="00FD0F8F" w:rsidRDefault="00FB0FA6" w:rsidP="00F850B2">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999A91" w14:textId="77777777" w:rsidR="00FB0FA6" w:rsidRPr="00FD0F8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CB9BB8" w14:textId="77777777" w:rsidR="00FB0FA6" w:rsidRPr="00FD0F8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5221C306" w14:textId="77777777" w:rsidR="00FB0FA6" w:rsidRPr="00FD0F8F" w:rsidRDefault="00FB0FA6" w:rsidP="00F850B2">
            <w:pPr>
              <w:rPr>
                <w:rFonts w:cs="Arial"/>
                <w:snapToGrid w:val="0"/>
                <w:sz w:val="16"/>
              </w:rPr>
            </w:pPr>
          </w:p>
        </w:tc>
      </w:tr>
      <w:tr w:rsidR="00FB0FA6" w:rsidRPr="00FD0F8F" w14:paraId="30CB2B7E" w14:textId="77777777" w:rsidTr="00E04038">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66A58F" w14:textId="77777777" w:rsidR="00FB0FA6" w:rsidRPr="00FD0F8F" w:rsidRDefault="00FB0FA6" w:rsidP="00F850B2">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3EA51F6" w14:textId="77777777" w:rsidR="00FB0FA6" w:rsidRPr="00FD0F8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574399" w14:textId="77777777" w:rsidR="00FB0FA6" w:rsidRPr="00FD0F8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51C940E3" w14:textId="77777777" w:rsidR="00FB0FA6" w:rsidRPr="00FD0F8F" w:rsidRDefault="00FB0FA6" w:rsidP="00F850B2">
            <w:pPr>
              <w:rPr>
                <w:rFonts w:cs="Arial"/>
                <w:snapToGrid w:val="0"/>
                <w:sz w:val="16"/>
              </w:rPr>
            </w:pPr>
          </w:p>
        </w:tc>
      </w:tr>
      <w:tr w:rsidR="00FB0FA6" w:rsidRPr="00FD0F8F" w14:paraId="4F40B4A4" w14:textId="77777777" w:rsidTr="00E04038">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50513E" w14:textId="77777777" w:rsidR="00FB0FA6" w:rsidRPr="00FD0F8F" w:rsidRDefault="00FB0FA6" w:rsidP="00F850B2">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49BAE0" w14:textId="77777777" w:rsidR="00FB0FA6" w:rsidRPr="00FD0F8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92E6E2" w14:textId="77777777" w:rsidR="00FB0FA6" w:rsidRPr="00FD0F8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7EB05F30" w14:textId="77777777" w:rsidR="00FB0FA6" w:rsidRPr="00FD0F8F" w:rsidRDefault="00FB0FA6" w:rsidP="00F850B2">
            <w:pPr>
              <w:rPr>
                <w:rFonts w:cs="Arial"/>
                <w:snapToGrid w:val="0"/>
                <w:sz w:val="16"/>
              </w:rPr>
            </w:pPr>
          </w:p>
        </w:tc>
      </w:tr>
      <w:tr w:rsidR="00FB0FA6" w:rsidRPr="00FD0F8F" w14:paraId="352C5F5F" w14:textId="77777777" w:rsidTr="00E04038">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05EC954" w14:textId="77777777" w:rsidR="00FB0FA6" w:rsidRPr="00FD0F8F" w:rsidRDefault="00FB0FA6" w:rsidP="00F850B2">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F5E5582" w14:textId="77777777" w:rsidR="00FB0FA6" w:rsidRPr="00FD0F8F"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034CB1" w14:textId="77777777" w:rsidR="00FB0FA6" w:rsidRPr="00FD0F8F" w:rsidRDefault="00FB0FA6" w:rsidP="00F850B2">
            <w:pPr>
              <w:ind w:right="-70"/>
              <w:rPr>
                <w:rFonts w:cs="Arial"/>
                <w:snapToGrid w:val="0"/>
                <w:sz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26A2232E" w14:textId="77777777" w:rsidR="00FB0FA6" w:rsidRPr="00FD0F8F" w:rsidRDefault="00FB0FA6" w:rsidP="00F850B2">
            <w:pPr>
              <w:rPr>
                <w:rFonts w:cs="Arial"/>
                <w:snapToGrid w:val="0"/>
                <w:sz w:val="16"/>
              </w:rPr>
            </w:pPr>
          </w:p>
        </w:tc>
      </w:tr>
      <w:tr w:rsidR="00FB0FA6" w:rsidRPr="006848BA" w14:paraId="3DE37088" w14:textId="77777777" w:rsidTr="00E04038">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02539A2E" w14:textId="77777777" w:rsidR="00FB0FA6" w:rsidRPr="006848BA" w:rsidRDefault="00FB0FA6" w:rsidP="00F850B2">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C4E81F1" w14:textId="77777777" w:rsidR="00FB0FA6" w:rsidRPr="006848BA" w:rsidRDefault="00FB0FA6"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ADBF356" w14:textId="77777777" w:rsidR="00FB0FA6" w:rsidRPr="006848BA" w:rsidRDefault="00FB0FA6" w:rsidP="00F850B2">
            <w:pPr>
              <w:ind w:right="-70"/>
              <w:rPr>
                <w:b/>
                <w:sz w:val="16"/>
                <w:szCs w:val="16"/>
              </w:rPr>
            </w:pPr>
            <w:proofErr w:type="spellStart"/>
            <w:r>
              <w:rPr>
                <w:b/>
                <w:sz w:val="16"/>
                <w:szCs w:val="16"/>
              </w:rPr>
              <w:t>Sel</w:t>
            </w:r>
            <w:proofErr w:type="spellEnd"/>
          </w:p>
        </w:tc>
        <w:tc>
          <w:tcPr>
            <w:tcW w:w="4253" w:type="dxa"/>
            <w:tcBorders>
              <w:top w:val="single" w:sz="4" w:space="0" w:color="auto"/>
              <w:left w:val="single" w:sz="4" w:space="0" w:color="auto"/>
              <w:bottom w:val="single" w:sz="4" w:space="0" w:color="auto"/>
              <w:right w:val="single" w:sz="4" w:space="0" w:color="auto"/>
            </w:tcBorders>
            <w:shd w:val="pct15" w:color="auto" w:fill="auto"/>
          </w:tcPr>
          <w:p w14:paraId="73131397" w14:textId="77777777" w:rsidR="00FB0FA6" w:rsidRPr="006848BA" w:rsidRDefault="00FB0FA6" w:rsidP="00F850B2">
            <w:pPr>
              <w:rPr>
                <w:b/>
                <w:sz w:val="16"/>
                <w:szCs w:val="16"/>
              </w:rPr>
            </w:pPr>
          </w:p>
        </w:tc>
      </w:tr>
      <w:tr w:rsidR="00FB0FA6" w:rsidRPr="006848BA" w14:paraId="43539582"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60E1CE" w14:textId="77777777" w:rsidR="00FB0FA6" w:rsidRPr="006848BA" w:rsidRDefault="00FB0FA6" w:rsidP="00F850B2">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74C371DA" w14:textId="77777777" w:rsidR="00FB0FA6" w:rsidRPr="006848BA" w:rsidRDefault="00FB0FA6" w:rsidP="00F850B2">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F3A61E" w14:textId="77777777" w:rsidR="00FB0FA6" w:rsidRPr="006848BA" w:rsidRDefault="00FB0FA6" w:rsidP="00F850B2">
            <w:pPr>
              <w:ind w:right="-70"/>
              <w:rPr>
                <w:rFonts w:cs="Arial"/>
                <w:sz w:val="16"/>
                <w:szCs w:val="16"/>
              </w:rPr>
            </w:pPr>
            <w:r w:rsidRPr="006848BA">
              <w:rPr>
                <w:rFonts w:cs="Arial"/>
                <w:sz w:val="16"/>
                <w:szCs w:val="16"/>
              </w:rPr>
              <w:t>X</w:t>
            </w: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0638925C" w14:textId="77777777" w:rsidR="00FB0FA6" w:rsidRPr="006848BA" w:rsidRDefault="00FB0FA6" w:rsidP="00F850B2">
            <w:pPr>
              <w:rPr>
                <w:rFonts w:cs="Arial"/>
                <w:sz w:val="16"/>
                <w:szCs w:val="16"/>
              </w:rPr>
            </w:pPr>
          </w:p>
        </w:tc>
      </w:tr>
      <w:tr w:rsidR="00FB0FA6" w:rsidRPr="006848BA" w14:paraId="44F9C514"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9B7E01" w14:textId="77777777" w:rsidR="00FB0FA6" w:rsidRPr="006848BA" w:rsidRDefault="00FB0FA6" w:rsidP="00F850B2">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003DEE25" w14:textId="77777777" w:rsidR="00FB0FA6" w:rsidRPr="006848BA"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E5A5A1"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1F10076E" w14:textId="77777777" w:rsidR="00FB0FA6" w:rsidRPr="006848BA" w:rsidRDefault="00FB0FA6" w:rsidP="00F850B2">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FB0FA6" w14:paraId="6E50EB67"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0A59FF" w14:textId="77777777" w:rsidR="00FB0FA6" w:rsidRPr="00E819F5" w:rsidRDefault="00FB0FA6" w:rsidP="00F850B2">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512B5B49" w14:textId="77777777" w:rsidR="00FB0FA6" w:rsidRPr="006848BA"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59DC96"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1D700A89" w14:textId="77777777" w:rsidR="00FB0FA6" w:rsidRDefault="00FB0FA6" w:rsidP="00F850B2">
            <w:pPr>
              <w:rPr>
                <w:rFonts w:cs="Arial"/>
                <w:sz w:val="16"/>
                <w:szCs w:val="16"/>
              </w:rPr>
            </w:pPr>
            <w:r>
              <w:rPr>
                <w:rFonts w:cs="Arial"/>
                <w:sz w:val="16"/>
                <w:szCs w:val="16"/>
              </w:rPr>
              <w:t>= X1.</w:t>
            </w:r>
            <w:r w:rsidRPr="00E35513">
              <w:rPr>
                <w:rFonts w:cs="Arial"/>
                <w:snapToGrid w:val="0"/>
                <w:sz w:val="16"/>
              </w:rPr>
              <w:t>BELASTINGJAAR</w:t>
            </w:r>
          </w:p>
        </w:tc>
      </w:tr>
      <w:tr w:rsidR="00FB0FA6" w14:paraId="3750C1DA"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63D31E" w14:textId="77777777" w:rsidR="00FB0FA6" w:rsidRPr="00E819F5" w:rsidRDefault="00FB0FA6" w:rsidP="00F850B2">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5DA6F3BF" w14:textId="77777777" w:rsidR="00FB0FA6" w:rsidRPr="006848BA"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E1DC06"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3BC2B2C3" w14:textId="77777777" w:rsidR="00FB0FA6" w:rsidRDefault="00FB0FA6" w:rsidP="00F850B2">
            <w:pPr>
              <w:rPr>
                <w:rFonts w:cs="Arial"/>
                <w:sz w:val="16"/>
                <w:szCs w:val="16"/>
              </w:rPr>
            </w:pPr>
            <w:r>
              <w:rPr>
                <w:rFonts w:cs="Arial"/>
                <w:sz w:val="16"/>
                <w:szCs w:val="16"/>
              </w:rPr>
              <w:t>= X1.</w:t>
            </w:r>
            <w:r w:rsidRPr="00B54298">
              <w:rPr>
                <w:rFonts w:cs="Arial"/>
                <w:snapToGrid w:val="0"/>
                <w:sz w:val="16"/>
              </w:rPr>
              <w:t xml:space="preserve"> DVPVW_PRODUCT_ID</w:t>
            </w:r>
          </w:p>
        </w:tc>
      </w:tr>
      <w:tr w:rsidR="00FB0FA6" w14:paraId="4D7E72A2"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2987F6" w14:textId="77777777" w:rsidR="00FB0FA6" w:rsidRPr="00E819F5" w:rsidRDefault="00FB0FA6" w:rsidP="00F850B2">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4451B1F2" w14:textId="77777777" w:rsidR="00FB0FA6" w:rsidRPr="006848BA"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2478FE"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4B426736" w14:textId="77777777" w:rsidR="00FB0FA6" w:rsidRDefault="00FB0FA6" w:rsidP="00F850B2">
            <w:pPr>
              <w:rPr>
                <w:rFonts w:cs="Arial"/>
                <w:sz w:val="16"/>
                <w:szCs w:val="16"/>
              </w:rPr>
            </w:pPr>
            <w:r>
              <w:rPr>
                <w:rFonts w:cs="Arial"/>
                <w:sz w:val="16"/>
                <w:szCs w:val="16"/>
              </w:rPr>
              <w:t>= X1.</w:t>
            </w:r>
            <w:r w:rsidRPr="00B54298">
              <w:rPr>
                <w:rFonts w:cs="Arial"/>
                <w:snapToGrid w:val="0"/>
                <w:sz w:val="16"/>
              </w:rPr>
              <w:t xml:space="preserve"> DVPVW_PRODUCT_NUMMER</w:t>
            </w:r>
          </w:p>
        </w:tc>
      </w:tr>
      <w:tr w:rsidR="00FB0FA6" w14:paraId="2A00D5A1"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7009FE6" w14:textId="77777777" w:rsidR="00FB0FA6" w:rsidRPr="001E34A0" w:rsidRDefault="00FB0FA6" w:rsidP="00F850B2">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3E02F560" w14:textId="77777777" w:rsidR="00FB0FA6"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8C2DE8"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26C9E271" w14:textId="77777777" w:rsidR="00FB0FA6" w:rsidRDefault="00FB0FA6" w:rsidP="00F850B2">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FB0FA6" w14:paraId="73140F83"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104D63" w14:textId="77777777" w:rsidR="00FB0FA6" w:rsidRPr="00E819F5" w:rsidRDefault="00FB0FA6" w:rsidP="00F850B2">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7575CF3D" w14:textId="77777777" w:rsidR="00FB0FA6" w:rsidRPr="006848BA"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9C562A"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5FA25E99" w14:textId="77777777" w:rsidR="00FB0FA6" w:rsidRDefault="00FB0FA6" w:rsidP="00F850B2">
            <w:pPr>
              <w:rPr>
                <w:rFonts w:cs="Arial"/>
                <w:sz w:val="16"/>
                <w:szCs w:val="16"/>
              </w:rPr>
            </w:pPr>
            <w:r>
              <w:rPr>
                <w:rFonts w:cs="Arial"/>
                <w:sz w:val="16"/>
                <w:szCs w:val="16"/>
              </w:rPr>
              <w:t>= X1.</w:t>
            </w:r>
            <w:r w:rsidRPr="00B54298">
              <w:rPr>
                <w:rFonts w:cs="Arial"/>
                <w:snapToGrid w:val="0"/>
                <w:sz w:val="16"/>
              </w:rPr>
              <w:t xml:space="preserve"> DVPVW_OPGAVE_TYPE</w:t>
            </w:r>
          </w:p>
        </w:tc>
      </w:tr>
      <w:tr w:rsidR="00FB0FA6" w14:paraId="059F4CA0" w14:textId="77777777" w:rsidTr="00E0403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3A3FF10" w14:textId="77777777" w:rsidR="00FB0FA6" w:rsidRPr="00E819F5" w:rsidRDefault="00FB0FA6" w:rsidP="00F850B2">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257CE700" w14:textId="77777777" w:rsidR="00FB0FA6" w:rsidRPr="006848BA" w:rsidRDefault="00FB0FA6"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3B6AAD7" w14:textId="77777777" w:rsidR="00FB0FA6" w:rsidRPr="006848BA" w:rsidRDefault="00FB0FA6" w:rsidP="00F850B2">
            <w:pPr>
              <w:ind w:right="-70"/>
              <w:rPr>
                <w:rFonts w:cs="Arial"/>
                <w:sz w:val="16"/>
                <w:szCs w:val="16"/>
              </w:rPr>
            </w:pPr>
          </w:p>
        </w:tc>
        <w:tc>
          <w:tcPr>
            <w:tcW w:w="4253" w:type="dxa"/>
            <w:tcBorders>
              <w:top w:val="single" w:sz="4" w:space="0" w:color="auto"/>
              <w:left w:val="single" w:sz="4" w:space="0" w:color="auto"/>
              <w:bottom w:val="single" w:sz="4" w:space="0" w:color="auto"/>
              <w:right w:val="single" w:sz="4" w:space="0" w:color="auto"/>
            </w:tcBorders>
            <w:shd w:val="clear" w:color="auto" w:fill="auto"/>
          </w:tcPr>
          <w:p w14:paraId="51C4CAA7" w14:textId="77777777" w:rsidR="00FB0FA6" w:rsidRDefault="00FB0FA6" w:rsidP="00F850B2">
            <w:pPr>
              <w:rPr>
                <w:rFonts w:cs="Arial"/>
                <w:sz w:val="16"/>
                <w:szCs w:val="16"/>
              </w:rPr>
            </w:pPr>
            <w:r>
              <w:rPr>
                <w:rFonts w:cs="Arial"/>
                <w:sz w:val="16"/>
                <w:szCs w:val="16"/>
              </w:rPr>
              <w:t>= X1.</w:t>
            </w:r>
            <w:r w:rsidRPr="00B54298">
              <w:rPr>
                <w:rFonts w:cs="Arial"/>
                <w:snapToGrid w:val="0"/>
                <w:sz w:val="16"/>
              </w:rPr>
              <w:t xml:space="preserve"> DVPVW_OPGAVE_MAAND</w:t>
            </w:r>
          </w:p>
        </w:tc>
      </w:tr>
    </w:tbl>
    <w:p w14:paraId="4B4B5570" w14:textId="77777777" w:rsidR="00FB0FA6" w:rsidRDefault="00FB0FA6" w:rsidP="00FB0FA6"/>
    <w:p w14:paraId="24199630" w14:textId="77777777" w:rsidR="00FB0FA6" w:rsidRDefault="00FB0FA6" w:rsidP="00FB0FA6">
      <w:r>
        <w:t xml:space="preserve">Deze verzameling wordt aangeduid met </w:t>
      </w:r>
      <w:r w:rsidRPr="00FD0F8F">
        <w:rPr>
          <w:b/>
        </w:rPr>
        <w:t>H_FIN_MELDING</w:t>
      </w:r>
      <w:r w:rsidRPr="00CA2FEF">
        <w:rPr>
          <w:b/>
        </w:rPr>
        <w:t>_SEL</w:t>
      </w:r>
    </w:p>
    <w:p w14:paraId="04A36384" w14:textId="77777777" w:rsidR="00FB0FA6" w:rsidRDefault="00FB0FA6" w:rsidP="00FB0FA6"/>
    <w:p w14:paraId="0B2D7BA6" w14:textId="77777777" w:rsidR="00FB0FA6" w:rsidRDefault="00FB0FA6" w:rsidP="00FB0FA6">
      <w:pPr>
        <w:pStyle w:val="Kop5"/>
      </w:pPr>
      <w:r>
        <w:t>Uitvoer</w:t>
      </w:r>
    </w:p>
    <w:p w14:paraId="6AED47B9" w14:textId="4A5B527F" w:rsidR="00FB0FA6" w:rsidRDefault="00FB0FA6" w:rsidP="00FB0FA6">
      <w:r>
        <w:t xml:space="preserve">0 1 of meer voorkomens. Voeg het resultaat toe aan </w:t>
      </w:r>
      <w:r>
        <w:rPr>
          <w:b/>
        </w:rPr>
        <w:t>CMG</w:t>
      </w:r>
      <w:r w:rsidR="003C7261">
        <w:rPr>
          <w:b/>
        </w:rPr>
        <w:t>_C_T_</w:t>
      </w:r>
      <w:r>
        <w:rPr>
          <w:b/>
        </w:rPr>
        <w:t>MELDING</w:t>
      </w:r>
      <w:r>
        <w:t xml:space="preserve"> </w:t>
      </w:r>
    </w:p>
    <w:p w14:paraId="1DCAF0B1" w14:textId="77777777" w:rsidR="00FB0FA6" w:rsidRDefault="00FB0FA6" w:rsidP="00FB0FA6"/>
    <w:p w14:paraId="0D8076E4" w14:textId="77777777" w:rsidR="00FB0FA6" w:rsidRDefault="00FB0FA6" w:rsidP="00FB0FA6">
      <w:pPr>
        <w:pStyle w:val="Kop5"/>
      </w:pPr>
      <w:r>
        <w:t>Afwijkende uitvoer</w:t>
      </w:r>
    </w:p>
    <w:p w14:paraId="145DD256" w14:textId="77777777" w:rsidR="00FB0FA6" w:rsidRDefault="00FB0FA6" w:rsidP="00FB0FA6">
      <w:r>
        <w:t>n.v.t.</w:t>
      </w:r>
    </w:p>
    <w:p w14:paraId="2BA0C97A" w14:textId="2C78A35C" w:rsidR="00FB0FA6" w:rsidRDefault="00FB0FA6" w:rsidP="00004578">
      <w:pPr>
        <w:pStyle w:val="Kop3"/>
      </w:pPr>
      <w:bookmarkStart w:id="241" w:name="_Toc509919602"/>
      <w:r>
        <w:lastRenderedPageBreak/>
        <w:t>Bepaal te verwerken CMG</w:t>
      </w:r>
      <w:r w:rsidR="003C7261">
        <w:t>_C_T_</w:t>
      </w:r>
      <w:r>
        <w:t>DEELNEMER_DVL</w:t>
      </w:r>
      <w:bookmarkEnd w:id="241"/>
    </w:p>
    <w:p w14:paraId="525E2091" w14:textId="77777777" w:rsidR="00FB0FA6" w:rsidRDefault="00FB0FA6" w:rsidP="00004578">
      <w:pPr>
        <w:pStyle w:val="Kop5"/>
      </w:pPr>
      <w:r>
        <w:t>Functionele beschrijving</w:t>
      </w:r>
    </w:p>
    <w:p w14:paraId="00142CF4" w14:textId="77777777" w:rsidR="00FB0FA6" w:rsidRDefault="00015C45" w:rsidP="00BE4E43">
      <w:r>
        <w:t xml:space="preserve">We selecteren nu per </w:t>
      </w:r>
      <w:proofErr w:type="spellStart"/>
      <w:r>
        <w:t>DoorleverVerdragLand</w:t>
      </w:r>
      <w:proofErr w:type="spellEnd"/>
      <w:r>
        <w:t xml:space="preserve"> de deelnemers( NP NNP en UIB)</w:t>
      </w:r>
    </w:p>
    <w:p w14:paraId="08E06DA9" w14:textId="442FEBBC" w:rsidR="00EE2CBD" w:rsidRPr="0054792E" w:rsidRDefault="00EE2CBD" w:rsidP="00EE2CBD">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t>DEELNEMER_DVL</w:t>
      </w:r>
      <w:r w:rsidRPr="0054792E">
        <w:t>) die zijn toegevoegd sinds de vorige verwerking (</w:t>
      </w:r>
      <w:r w:rsidR="00E65DC9" w:rsidRPr="00AA1DEB">
        <w:rPr>
          <w:rFonts w:cs="Arial"/>
          <w:snapToGrid w:val="0"/>
          <w:szCs w:val="19"/>
        </w:rPr>
        <w:t>DVLVW_</w:t>
      </w:r>
      <w:r w:rsidRPr="0054792E">
        <w:t xml:space="preserve">LAAD_TS ligt ná de </w:t>
      </w:r>
      <w:proofErr w:type="spellStart"/>
      <w:r w:rsidRPr="0054792E">
        <w:rPr>
          <w:i/>
        </w:rPr>
        <w:t>Vorige_laad_TS</w:t>
      </w:r>
      <w:proofErr w:type="spellEnd"/>
      <w:r w:rsidRPr="0054792E">
        <w:t xml:space="preserve">). </w:t>
      </w:r>
    </w:p>
    <w:p w14:paraId="05189E24" w14:textId="77777777" w:rsidR="00004578" w:rsidRDefault="00004578" w:rsidP="00BE4E43"/>
    <w:p w14:paraId="210D2AB0" w14:textId="7D735ACB" w:rsidR="00FB0FA6" w:rsidRDefault="00FB0FA6" w:rsidP="00004578">
      <w:pPr>
        <w:pStyle w:val="Kop5"/>
      </w:pPr>
      <w:r>
        <w:t>Gegevensfunctie : Selecteer CMG</w:t>
      </w:r>
      <w:r w:rsidR="003C7261">
        <w:t>_C_T_</w:t>
      </w:r>
      <w:r>
        <w:t>DEELNEMER_DVL</w:t>
      </w:r>
    </w:p>
    <w:p w14:paraId="112B7590" w14:textId="77777777" w:rsidR="00FB0FA6" w:rsidRDefault="00FB0FA6" w:rsidP="00FB0FA6">
      <w:pPr>
        <w:pStyle w:val="Standaardinspringing"/>
        <w:ind w:left="0"/>
      </w:pPr>
    </w:p>
    <w:p w14:paraId="09FA53A0" w14:textId="77777777" w:rsidR="00EB7413" w:rsidRPr="00EB7413" w:rsidRDefault="00EB7413" w:rsidP="00EB7413">
      <w:pPr>
        <w:pStyle w:val="Standaardinspringing"/>
        <w:ind w:left="0" w:firstLine="0"/>
        <w:rPr>
          <w:b/>
        </w:rPr>
      </w:pPr>
      <w:proofErr w:type="spellStart"/>
      <w:r w:rsidRPr="00EB7413">
        <w:rPr>
          <w:b/>
        </w:rPr>
        <w:t>Selectiepad</w:t>
      </w:r>
      <w:proofErr w:type="spellEnd"/>
      <w:r w:rsidRPr="00EB7413">
        <w:rPr>
          <w:b/>
        </w:rPr>
        <w:t xml:space="preserve"> </w:t>
      </w:r>
    </w:p>
    <w:p w14:paraId="4B49CB56" w14:textId="4D6F133C" w:rsidR="00FB0FA6" w:rsidRDefault="00FB0FA6" w:rsidP="00EB7413">
      <w:pPr>
        <w:pStyle w:val="Standaardinspringing"/>
        <w:ind w:left="0" w:firstLine="0"/>
      </w:pPr>
      <w:r>
        <w:t>CMG</w:t>
      </w:r>
      <w:r w:rsidR="003C7261">
        <w:t>_C_T_</w:t>
      </w:r>
      <w:r>
        <w:t>MELDING_SEL</w:t>
      </w:r>
    </w:p>
    <w:p w14:paraId="690A7AA8" w14:textId="77777777" w:rsidR="00FB0FA6" w:rsidRDefault="00FB0FA6" w:rsidP="00FB0FA6">
      <w:pPr>
        <w:pStyle w:val="Standaardinspringing"/>
        <w:ind w:left="0" w:firstLine="0"/>
      </w:pPr>
      <w:r w:rsidRPr="00CC68B2">
        <w:t xml:space="preserve"> </w:t>
      </w:r>
      <w:r>
        <w:t xml:space="preserve">   </w:t>
      </w:r>
      <w:r w:rsidRPr="00CC68B2">
        <w:t xml:space="preserve">    </w:t>
      </w:r>
      <w:r w:rsidRPr="00CC68B2">
        <w:sym w:font="Wingdings" w:char="F0E2"/>
      </w:r>
    </w:p>
    <w:p w14:paraId="521065C2" w14:textId="3941B772" w:rsidR="00FB0FA6" w:rsidRDefault="00FB0FA6" w:rsidP="00FB0FA6">
      <w:r w:rsidRPr="006230AA">
        <w:t>CMG</w:t>
      </w:r>
      <w:r w:rsidR="003C7261">
        <w:t>_C_T_</w:t>
      </w:r>
      <w:r w:rsidRPr="006230AA">
        <w:t>DEELNEMER_DVL</w:t>
      </w:r>
    </w:p>
    <w:p w14:paraId="57432874" w14:textId="4673C39B" w:rsidR="00B61887" w:rsidRDefault="00B61887" w:rsidP="00B61887">
      <w:pPr>
        <w:pStyle w:val="Standaardinspringing"/>
        <w:ind w:left="0" w:firstLine="0"/>
      </w:pPr>
      <w:r w:rsidRPr="00CC68B2">
        <w:t xml:space="preserve"> </w:t>
      </w:r>
      <w:r>
        <w:t xml:space="preserve">   </w:t>
      </w:r>
      <w:r w:rsidRPr="00CC68B2">
        <w:t xml:space="preserve">    </w:t>
      </w:r>
      <w:r w:rsidRPr="00CC68B2">
        <w:sym w:font="Wingdings" w:char="F0E2"/>
      </w:r>
      <w:r>
        <w:t xml:space="preserve"> </w:t>
      </w:r>
      <w:proofErr w:type="spellStart"/>
      <w:r>
        <w:t>inner</w:t>
      </w:r>
      <w:proofErr w:type="spellEnd"/>
      <w:r>
        <w:t xml:space="preserve"> </w:t>
      </w:r>
      <w:proofErr w:type="spellStart"/>
      <w:r>
        <w:t>join</w:t>
      </w:r>
      <w:proofErr w:type="spellEnd"/>
    </w:p>
    <w:p w14:paraId="4810DC3B" w14:textId="3911120B" w:rsidR="00B61887" w:rsidRPr="001D116D" w:rsidRDefault="00B61887" w:rsidP="00FB0FA6">
      <w:pPr>
        <w:rPr>
          <w:szCs w:val="19"/>
        </w:rPr>
      </w:pPr>
      <w:r w:rsidRPr="001D116D">
        <w:rPr>
          <w:rFonts w:cs="Arial"/>
          <w:color w:val="000000"/>
          <w:szCs w:val="19"/>
        </w:rPr>
        <w:t>S_CMG_FIN_MELDING_DLN_NP</w:t>
      </w:r>
      <w:r>
        <w:rPr>
          <w:rFonts w:cs="Arial"/>
          <w:color w:val="000000"/>
          <w:szCs w:val="19"/>
        </w:rPr>
        <w:t>/</w:t>
      </w:r>
      <w:r w:rsidRPr="00476D03">
        <w:rPr>
          <w:rFonts w:cs="Arial"/>
          <w:color w:val="000000"/>
          <w:szCs w:val="19"/>
        </w:rPr>
        <w:t>S_CMG_FIN_MELDING_DLN_NNP</w:t>
      </w:r>
      <w:r>
        <w:rPr>
          <w:rFonts w:cs="Arial"/>
          <w:color w:val="000000"/>
          <w:szCs w:val="19"/>
        </w:rPr>
        <w:t>/ S</w:t>
      </w:r>
      <w:r w:rsidRPr="00476D03">
        <w:rPr>
          <w:rFonts w:cs="Arial"/>
          <w:color w:val="000000"/>
          <w:szCs w:val="19"/>
        </w:rPr>
        <w:t>_CMG_FIN_MELDING_DLN_</w:t>
      </w:r>
      <w:r>
        <w:rPr>
          <w:rFonts w:cs="Arial"/>
          <w:color w:val="000000"/>
          <w:szCs w:val="19"/>
        </w:rPr>
        <w:t>UIB</w:t>
      </w:r>
    </w:p>
    <w:p w14:paraId="16F71C29" w14:textId="77777777" w:rsidR="00FB0FA6" w:rsidRDefault="00FB0FA6" w:rsidP="00FB0FA6"/>
    <w:p w14:paraId="210012D5" w14:textId="77777777" w:rsidR="00FB0FA6" w:rsidRDefault="00FB0FA6" w:rsidP="00FB0FA6">
      <w:pPr>
        <w:pStyle w:val="Kop5"/>
      </w:pPr>
      <w:r>
        <w:t>Kolommen en condities:</w:t>
      </w:r>
    </w:p>
    <w:tbl>
      <w:tblPr>
        <w:tblW w:w="10034" w:type="dxa"/>
        <w:tblLayout w:type="fixed"/>
        <w:tblCellMar>
          <w:left w:w="70" w:type="dxa"/>
          <w:right w:w="70" w:type="dxa"/>
        </w:tblCellMar>
        <w:tblLook w:val="0000" w:firstRow="0" w:lastRow="0" w:firstColumn="0" w:lastColumn="0" w:noHBand="0" w:noVBand="0"/>
      </w:tblPr>
      <w:tblGrid>
        <w:gridCol w:w="3823"/>
        <w:gridCol w:w="425"/>
        <w:gridCol w:w="425"/>
        <w:gridCol w:w="5361"/>
      </w:tblGrid>
      <w:tr w:rsidR="00BE4E43" w:rsidRPr="006848BA" w14:paraId="1A404CE5"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BFC98A" w14:textId="2927514E" w:rsidR="00BE4E43" w:rsidRDefault="00BE4E43" w:rsidP="00BE4E43">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1ADF493A" w14:textId="77777777" w:rsidR="00EB7413" w:rsidRDefault="00EB7413" w:rsidP="00BE4E43">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08F35E" w14:textId="77777777" w:rsidR="00BE4E43" w:rsidRPr="009A2F9C" w:rsidRDefault="00BE4E43" w:rsidP="00BE4E43">
            <w:pPr>
              <w:rPr>
                <w:rFonts w:cs="Arial"/>
                <w:b/>
                <w:snapToGrid w:val="0"/>
                <w:sz w:val="16"/>
              </w:rPr>
            </w:pPr>
            <w:r>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6D0098" w14:textId="77777777" w:rsidR="00BE4E43" w:rsidRDefault="00BE4E43" w:rsidP="00BE4E43">
            <w:pPr>
              <w:rPr>
                <w:rFonts w:cs="Arial"/>
                <w:b/>
                <w:snapToGrid w:val="0"/>
                <w:sz w:val="16"/>
              </w:rPr>
            </w:pPr>
            <w:proofErr w:type="spellStart"/>
            <w:r>
              <w:rPr>
                <w:rFonts w:cs="Arial"/>
                <w:b/>
                <w:snapToGrid w:val="0"/>
                <w:sz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C777A" w14:textId="77777777" w:rsidR="00BE4E43" w:rsidRPr="009A2F9C" w:rsidRDefault="00BE4E43" w:rsidP="00BE4E43">
            <w:pPr>
              <w:rPr>
                <w:rFonts w:cs="Arial"/>
                <w:b/>
                <w:snapToGrid w:val="0"/>
                <w:sz w:val="16"/>
              </w:rPr>
            </w:pPr>
            <w:proofErr w:type="spellStart"/>
            <w:r w:rsidRPr="00CC68B2">
              <w:rPr>
                <w:rFonts w:cs="Arial"/>
                <w:b/>
                <w:snapToGrid w:val="0"/>
                <w:sz w:val="16"/>
              </w:rPr>
              <w:t>Sel</w:t>
            </w:r>
            <w:proofErr w:type="spellEnd"/>
            <w:r w:rsidRPr="00CC68B2">
              <w:rPr>
                <w:rFonts w:cs="Arial"/>
                <w:b/>
                <w:snapToGrid w:val="0"/>
                <w:sz w:val="16"/>
              </w:rPr>
              <w:t>.</w:t>
            </w:r>
          </w:p>
        </w:tc>
      </w:tr>
      <w:tr w:rsidR="00BE4E43" w:rsidRPr="006848BA" w14:paraId="00028024" w14:textId="77777777" w:rsidTr="00BE4E4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FD29F9F" w14:textId="77777777" w:rsidR="00BE4E43" w:rsidRDefault="00BE4E43" w:rsidP="00BE4E43">
            <w:pPr>
              <w:rPr>
                <w:rFonts w:cs="Arial"/>
                <w:b/>
                <w:snapToGrid w:val="0"/>
                <w:sz w:val="16"/>
              </w:rPr>
            </w:pPr>
            <w:r>
              <w:rPr>
                <w:rFonts w:cs="Arial"/>
                <w:snapToGrid w:val="0"/>
                <w:sz w:val="16"/>
              </w:rPr>
              <w:t>DVPVW_XD</w:t>
            </w:r>
            <w:r w:rsidRPr="00CD2BC2">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42539B" w14:textId="77777777" w:rsidR="00BE4E43" w:rsidRPr="009A2F9C" w:rsidRDefault="00BE4E43" w:rsidP="00BE4E43">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8E27AB" w14:textId="77777777" w:rsidR="00BE4E43" w:rsidRDefault="00BE4E43" w:rsidP="00BE4E43">
            <w:pPr>
              <w:rPr>
                <w:rFonts w:cs="Arial"/>
                <w:b/>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594941B" w14:textId="77777777" w:rsidR="00BE4E43" w:rsidRPr="009A2F9C" w:rsidRDefault="00BE4E43" w:rsidP="00BE4E43">
            <w:pPr>
              <w:rPr>
                <w:rFonts w:cs="Arial"/>
                <w:b/>
                <w:snapToGrid w:val="0"/>
                <w:sz w:val="16"/>
              </w:rPr>
            </w:pPr>
          </w:p>
        </w:tc>
      </w:tr>
      <w:tr w:rsidR="00BE4E43" w:rsidRPr="006848BA" w14:paraId="4CD58729" w14:textId="77777777" w:rsidTr="00BE4E43">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AFA9E9F" w14:textId="77777777" w:rsidR="00BE4E43" w:rsidRDefault="00BE4E43" w:rsidP="00BE4E43">
            <w:pPr>
              <w:rPr>
                <w:rFonts w:cs="Arial"/>
                <w:b/>
                <w:snapToGrid w:val="0"/>
                <w:sz w:val="16"/>
              </w:rPr>
            </w:pPr>
            <w:r>
              <w:rPr>
                <w:rFonts w:cs="Arial"/>
                <w:sz w:val="16"/>
                <w:szCs w:val="16"/>
              </w:rPr>
              <w:t>DVPVW_XML_DETAIL</w:t>
            </w:r>
            <w:r w:rsidRPr="0024556D">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A426C8" w14:textId="77777777" w:rsidR="00BE4E43" w:rsidRPr="009A2F9C" w:rsidRDefault="00BE4E43" w:rsidP="00BE4E43">
            <w:pPr>
              <w:rPr>
                <w:rFonts w:cs="Arial"/>
                <w:b/>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70B95F" w14:textId="77777777" w:rsidR="00BE4E43" w:rsidRDefault="00BE4E43" w:rsidP="00BE4E43">
            <w:pPr>
              <w:rPr>
                <w:rFonts w:cs="Arial"/>
                <w:b/>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844EF2" w14:textId="77777777" w:rsidR="00BE4E43" w:rsidRPr="009A2F9C" w:rsidRDefault="00BE4E43" w:rsidP="00BE4E43">
            <w:pPr>
              <w:rPr>
                <w:rFonts w:cs="Arial"/>
                <w:b/>
                <w:snapToGrid w:val="0"/>
                <w:sz w:val="16"/>
              </w:rPr>
            </w:pPr>
          </w:p>
        </w:tc>
      </w:tr>
      <w:tr w:rsidR="00FB0FA6" w:rsidRPr="006848BA" w14:paraId="3AE21A0F"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EB0817" w14:textId="6466DC59" w:rsidR="00FB0FA6" w:rsidRDefault="00FB0FA6" w:rsidP="00F850B2">
            <w:pPr>
              <w:rPr>
                <w:b/>
                <w:sz w:val="16"/>
                <w:szCs w:val="16"/>
              </w:rPr>
            </w:pPr>
            <w:r w:rsidRPr="006230AA">
              <w:rPr>
                <w:b/>
                <w:sz w:val="16"/>
                <w:szCs w:val="16"/>
              </w:rPr>
              <w:t>CMG</w:t>
            </w:r>
            <w:r w:rsidR="003C7261">
              <w:rPr>
                <w:b/>
                <w:sz w:val="16"/>
                <w:szCs w:val="16"/>
              </w:rPr>
              <w:t>_C_T_</w:t>
            </w:r>
            <w:r w:rsidRPr="006230AA">
              <w:rPr>
                <w:b/>
                <w:sz w:val="16"/>
                <w:szCs w:val="16"/>
              </w:rPr>
              <w:t xml:space="preserve">DEELNEMER_DVL </w:t>
            </w:r>
            <w:r w:rsidRPr="006848BA">
              <w:rPr>
                <w:b/>
                <w:sz w:val="16"/>
                <w:szCs w:val="16"/>
              </w:rPr>
              <w:t xml:space="preserve">(alias: </w:t>
            </w:r>
            <w:r>
              <w:rPr>
                <w:b/>
                <w:sz w:val="16"/>
                <w:szCs w:val="16"/>
              </w:rPr>
              <w:t>X2</w:t>
            </w:r>
            <w:r w:rsidRPr="006848BA">
              <w:rPr>
                <w:b/>
                <w:sz w:val="16"/>
                <w:szCs w:val="16"/>
              </w:rPr>
              <w:t>)</w:t>
            </w:r>
          </w:p>
          <w:p w14:paraId="36AF0371" w14:textId="77777777" w:rsidR="00EB7413" w:rsidRPr="006848BA" w:rsidRDefault="00EB7413" w:rsidP="00F850B2">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3CDD4" w14:textId="77777777" w:rsidR="00FB0FA6" w:rsidRPr="006848BA" w:rsidRDefault="00FB0FA6"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C3EAB" w14:textId="77777777" w:rsidR="00FB0FA6" w:rsidRPr="006848BA" w:rsidRDefault="00FB0FA6" w:rsidP="00F850B2">
            <w:pPr>
              <w:ind w:right="-70"/>
              <w:rPr>
                <w:b/>
                <w:sz w:val="16"/>
                <w:szCs w:val="16"/>
              </w:rPr>
            </w:pPr>
            <w:proofErr w:type="spellStart"/>
            <w:r w:rsidRPr="006848BA">
              <w:rPr>
                <w:b/>
                <w:sz w:val="16"/>
                <w:szCs w:val="16"/>
              </w:rPr>
              <w:t>Sel</w:t>
            </w:r>
            <w:proofErr w:type="spellEnd"/>
            <w:r w:rsidRPr="006848BA">
              <w:rPr>
                <w:b/>
                <w:sz w:val="16"/>
                <w:szCs w:val="16"/>
              </w:rPr>
              <w:t>.</w:t>
            </w:r>
          </w:p>
        </w:tc>
        <w:tc>
          <w:tcPr>
            <w:tcW w:w="5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1CFB50" w14:textId="77777777" w:rsidR="00FB0FA6" w:rsidRPr="006848BA" w:rsidRDefault="00FB0FA6" w:rsidP="00F850B2">
            <w:pPr>
              <w:rPr>
                <w:b/>
                <w:sz w:val="16"/>
                <w:szCs w:val="16"/>
              </w:rPr>
            </w:pPr>
            <w:r w:rsidRPr="006848BA">
              <w:rPr>
                <w:b/>
                <w:sz w:val="16"/>
                <w:szCs w:val="16"/>
              </w:rPr>
              <w:t>Conditie</w:t>
            </w:r>
          </w:p>
        </w:tc>
      </w:tr>
      <w:tr w:rsidR="00FB0FA6" w:rsidRPr="006848BA" w14:paraId="1A675DB2"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0E7DCE" w14:textId="7C2982A6" w:rsidR="00FB0FA6" w:rsidRPr="000532C0" w:rsidRDefault="00E65DC9" w:rsidP="00F850B2">
            <w:pPr>
              <w:rPr>
                <w:rFonts w:cs="Arial"/>
                <w:snapToGrid w:val="0"/>
                <w:sz w:val="16"/>
              </w:rPr>
            </w:pPr>
            <w:r w:rsidRPr="00EA61CA">
              <w:rPr>
                <w:rFonts w:cs="Arial"/>
                <w:snapToGrid w:val="0"/>
                <w:sz w:val="16"/>
              </w:rPr>
              <w:t>DVLVW_</w:t>
            </w:r>
            <w:r w:rsidR="00FB0FA6" w:rsidRPr="000532C0">
              <w:rPr>
                <w:rFonts w:cs="Arial"/>
                <w:snapToGrid w:val="0"/>
                <w:sz w:val="16"/>
              </w:rPr>
              <w:t>LAAD_TS</w:t>
            </w:r>
          </w:p>
        </w:tc>
        <w:tc>
          <w:tcPr>
            <w:tcW w:w="425" w:type="dxa"/>
            <w:tcBorders>
              <w:top w:val="single" w:sz="4" w:space="0" w:color="auto"/>
              <w:left w:val="single" w:sz="4" w:space="0" w:color="auto"/>
              <w:bottom w:val="single" w:sz="4" w:space="0" w:color="auto"/>
              <w:right w:val="single" w:sz="4" w:space="0" w:color="auto"/>
            </w:tcBorders>
          </w:tcPr>
          <w:p w14:paraId="39FCFED6" w14:textId="77777777" w:rsidR="00FB0FA6" w:rsidRPr="000532C0"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C917A8" w14:textId="77777777" w:rsidR="00FB0FA6" w:rsidRPr="000532C0" w:rsidRDefault="00FB0FA6" w:rsidP="00F850B2">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9D5F8B" w14:textId="77777777" w:rsidR="00FB0FA6" w:rsidRPr="000532C0" w:rsidRDefault="00FB0FA6" w:rsidP="00F850B2">
            <w:pPr>
              <w:rPr>
                <w:rFonts w:cs="Arial"/>
                <w:snapToGrid w:val="0"/>
                <w:sz w:val="16"/>
              </w:rPr>
            </w:pPr>
          </w:p>
        </w:tc>
      </w:tr>
      <w:tr w:rsidR="00FB0FA6" w:rsidRPr="006848BA" w14:paraId="68AF599A"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82356E" w14:textId="1DF98068" w:rsidR="00FB0FA6" w:rsidRPr="000532C0" w:rsidRDefault="00990E25" w:rsidP="00F850B2">
            <w:pPr>
              <w:rPr>
                <w:rFonts w:cs="Arial"/>
                <w:snapToGrid w:val="0"/>
                <w:sz w:val="16"/>
              </w:rPr>
            </w:pPr>
            <w:r>
              <w:rPr>
                <w:rFonts w:cs="Arial"/>
                <w:snapToGrid w:val="0"/>
                <w:sz w:val="16"/>
              </w:rPr>
              <w:t>TS_REGISTRATIE</w:t>
            </w:r>
          </w:p>
        </w:tc>
        <w:tc>
          <w:tcPr>
            <w:tcW w:w="425" w:type="dxa"/>
            <w:tcBorders>
              <w:top w:val="single" w:sz="4" w:space="0" w:color="auto"/>
              <w:left w:val="single" w:sz="4" w:space="0" w:color="auto"/>
              <w:bottom w:val="single" w:sz="4" w:space="0" w:color="auto"/>
              <w:right w:val="single" w:sz="4" w:space="0" w:color="auto"/>
            </w:tcBorders>
          </w:tcPr>
          <w:p w14:paraId="4048868A" w14:textId="77777777" w:rsidR="00FB0FA6" w:rsidRPr="000532C0"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5E4435" w14:textId="77777777" w:rsidR="00FB0FA6" w:rsidRPr="000532C0" w:rsidRDefault="00FB0FA6" w:rsidP="00F850B2">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06B8A8E" w14:textId="77777777" w:rsidR="00FB0FA6" w:rsidRPr="000532C0" w:rsidRDefault="00FB0FA6" w:rsidP="00F850B2">
            <w:pPr>
              <w:rPr>
                <w:rFonts w:cs="Arial"/>
                <w:snapToGrid w:val="0"/>
                <w:sz w:val="16"/>
              </w:rPr>
            </w:pPr>
          </w:p>
        </w:tc>
      </w:tr>
      <w:tr w:rsidR="00FB0FA6" w:rsidRPr="006848BA" w14:paraId="3B15A097"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A0D5811" w14:textId="77777777" w:rsidR="00FB0FA6" w:rsidRPr="000532C0" w:rsidRDefault="00FB0FA6" w:rsidP="00F850B2">
            <w:pPr>
              <w:rPr>
                <w:rFonts w:cs="Arial"/>
                <w:snapToGrid w:val="0"/>
                <w:sz w:val="16"/>
              </w:rPr>
            </w:pPr>
            <w:r>
              <w:rPr>
                <w:rFonts w:cs="Arial"/>
                <w:snapToGrid w:val="0"/>
                <w:sz w:val="16"/>
              </w:rPr>
              <w:t>X_OP_TYPE</w:t>
            </w:r>
          </w:p>
        </w:tc>
        <w:tc>
          <w:tcPr>
            <w:tcW w:w="425" w:type="dxa"/>
            <w:tcBorders>
              <w:top w:val="single" w:sz="4" w:space="0" w:color="auto"/>
              <w:left w:val="single" w:sz="4" w:space="0" w:color="auto"/>
              <w:bottom w:val="single" w:sz="4" w:space="0" w:color="auto"/>
              <w:right w:val="single" w:sz="4" w:space="0" w:color="auto"/>
            </w:tcBorders>
          </w:tcPr>
          <w:p w14:paraId="5CF845F6" w14:textId="77777777" w:rsidR="00FB0FA6" w:rsidRPr="000532C0"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BA0DAA4" w14:textId="77777777" w:rsidR="00FB0FA6" w:rsidRPr="000532C0" w:rsidRDefault="00FB0FA6" w:rsidP="00F850B2">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F08B1D" w14:textId="77777777" w:rsidR="00FB0FA6" w:rsidRPr="000532C0" w:rsidRDefault="00FB0FA6" w:rsidP="00F850B2">
            <w:pPr>
              <w:rPr>
                <w:rFonts w:cs="Arial"/>
                <w:snapToGrid w:val="0"/>
                <w:sz w:val="16"/>
              </w:rPr>
            </w:pPr>
          </w:p>
        </w:tc>
      </w:tr>
      <w:tr w:rsidR="00FB0FA6" w:rsidRPr="006848BA" w14:paraId="14791FD7"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BE9E84" w14:textId="77777777" w:rsidR="00FB0FA6" w:rsidRPr="000532C0" w:rsidRDefault="00FB0FA6" w:rsidP="00F850B2">
            <w:pPr>
              <w:rPr>
                <w:rFonts w:cs="Arial"/>
                <w:snapToGrid w:val="0"/>
                <w:sz w:val="16"/>
              </w:rPr>
            </w:pPr>
            <w:r w:rsidRPr="000532C0">
              <w:rPr>
                <w:rFonts w:cs="Arial"/>
                <w:snapToGrid w:val="0"/>
                <w:sz w:val="16"/>
              </w:rPr>
              <w:t>DVPDVLVW _RECORDBRON_NAAM</w:t>
            </w:r>
          </w:p>
        </w:tc>
        <w:tc>
          <w:tcPr>
            <w:tcW w:w="425" w:type="dxa"/>
            <w:tcBorders>
              <w:top w:val="single" w:sz="4" w:space="0" w:color="auto"/>
              <w:left w:val="single" w:sz="4" w:space="0" w:color="auto"/>
              <w:bottom w:val="single" w:sz="4" w:space="0" w:color="auto"/>
              <w:right w:val="single" w:sz="4" w:space="0" w:color="auto"/>
            </w:tcBorders>
          </w:tcPr>
          <w:p w14:paraId="76D409BD" w14:textId="77777777" w:rsidR="00FB0FA6" w:rsidRPr="000532C0" w:rsidRDefault="00FB0FA6"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86850E" w14:textId="77777777" w:rsidR="00FB0FA6" w:rsidRPr="000532C0" w:rsidRDefault="00FB0FA6" w:rsidP="00F850B2">
            <w:pPr>
              <w:ind w:right="-70"/>
              <w:rPr>
                <w:rFonts w:cs="Arial"/>
                <w:snapToGrid w:val="0"/>
                <w:sz w:val="16"/>
              </w:rPr>
            </w:pPr>
            <w:r w:rsidRPr="000532C0">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6AB4B6B" w14:textId="77777777" w:rsidR="00FB0FA6" w:rsidRPr="000532C0" w:rsidRDefault="00FB0FA6" w:rsidP="00F850B2">
            <w:pPr>
              <w:rPr>
                <w:rFonts w:cs="Arial"/>
                <w:snapToGrid w:val="0"/>
                <w:sz w:val="16"/>
              </w:rPr>
            </w:pPr>
          </w:p>
        </w:tc>
      </w:tr>
      <w:tr w:rsidR="00FB0FA6" w:rsidRPr="006848BA" w14:paraId="53F949D6"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5C73807" w14:textId="77777777" w:rsidR="00FB0FA6" w:rsidRPr="00EA61CA" w:rsidRDefault="00FB0FA6" w:rsidP="00F850B2">
            <w:pPr>
              <w:rPr>
                <w:rFonts w:cs="Arial"/>
                <w:snapToGrid w:val="0"/>
                <w:sz w:val="16"/>
              </w:rPr>
            </w:pPr>
            <w:r w:rsidRPr="00EA61CA">
              <w:rPr>
                <w:rFonts w:cs="Arial"/>
                <w:snapToGrid w:val="0"/>
                <w:sz w:val="16"/>
              </w:rPr>
              <w:t>DVLVW_LAND</w:t>
            </w:r>
          </w:p>
        </w:tc>
        <w:tc>
          <w:tcPr>
            <w:tcW w:w="425" w:type="dxa"/>
            <w:tcBorders>
              <w:top w:val="single" w:sz="4" w:space="0" w:color="auto"/>
              <w:left w:val="single" w:sz="4" w:space="0" w:color="auto"/>
              <w:bottom w:val="single" w:sz="4" w:space="0" w:color="auto"/>
              <w:right w:val="single" w:sz="4" w:space="0" w:color="auto"/>
            </w:tcBorders>
          </w:tcPr>
          <w:p w14:paraId="46BD0B81" w14:textId="77777777" w:rsidR="00FB0FA6" w:rsidRPr="000532C0" w:rsidRDefault="00FB0FA6" w:rsidP="00F850B2">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6F3F16" w14:textId="77777777" w:rsidR="00FB0FA6" w:rsidRPr="000532C0" w:rsidRDefault="00FB0FA6" w:rsidP="00F850B2">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FD40610" w14:textId="77777777" w:rsidR="00FB0FA6" w:rsidRPr="000532C0" w:rsidRDefault="00FB0FA6" w:rsidP="00F850B2">
            <w:pPr>
              <w:rPr>
                <w:rFonts w:cs="Arial"/>
                <w:snapToGrid w:val="0"/>
                <w:sz w:val="16"/>
              </w:rPr>
            </w:pPr>
          </w:p>
        </w:tc>
      </w:tr>
      <w:tr w:rsidR="00B249DF" w:rsidRPr="006848BA" w14:paraId="3BB34366"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314BB07" w14:textId="672D7A91" w:rsidR="00B249DF" w:rsidRPr="00EA61CA" w:rsidRDefault="00B249DF" w:rsidP="00F850B2">
            <w:pPr>
              <w:rPr>
                <w:rFonts w:cs="Arial"/>
                <w:snapToGrid w:val="0"/>
                <w:sz w:val="16"/>
              </w:rPr>
            </w:pPr>
            <w:r w:rsidRPr="00EE5733">
              <w:rPr>
                <w:rFonts w:cs="Arial"/>
                <w:snapToGrid w:val="0"/>
                <w:sz w:val="16"/>
              </w:rPr>
              <w:t>XAAB</w:t>
            </w:r>
            <w:r>
              <w:rPr>
                <w:rFonts w:cs="Arial"/>
                <w:snapToGrid w:val="0"/>
                <w:sz w:val="16"/>
              </w:rPr>
              <w:t>K</w:t>
            </w:r>
            <w:r w:rsidRPr="00EE5733">
              <w:rPr>
                <w:rFonts w:cs="Arial"/>
                <w:snapToGrid w:val="0"/>
                <w:sz w:val="16"/>
              </w:rPr>
              <w:t>_SEQUENCE</w:t>
            </w:r>
            <w:r>
              <w:rPr>
                <w:rFonts w:cs="Arial"/>
                <w:snapToGrid w:val="0"/>
                <w:sz w:val="16"/>
              </w:rPr>
              <w:t>UIB</w:t>
            </w:r>
          </w:p>
        </w:tc>
        <w:tc>
          <w:tcPr>
            <w:tcW w:w="425" w:type="dxa"/>
            <w:tcBorders>
              <w:top w:val="single" w:sz="4" w:space="0" w:color="auto"/>
              <w:left w:val="single" w:sz="4" w:space="0" w:color="auto"/>
              <w:bottom w:val="single" w:sz="4" w:space="0" w:color="auto"/>
              <w:right w:val="single" w:sz="4" w:space="0" w:color="auto"/>
            </w:tcBorders>
          </w:tcPr>
          <w:p w14:paraId="1D57BC95" w14:textId="36DC0BB1" w:rsidR="00B249DF" w:rsidRDefault="00B249DF" w:rsidP="00F850B2">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EA6D14" w14:textId="56C3F6B3" w:rsidR="00B249DF" w:rsidRPr="000532C0" w:rsidRDefault="00B249DF" w:rsidP="00F850B2">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1678703" w14:textId="77777777" w:rsidR="00B249DF" w:rsidRPr="000532C0" w:rsidRDefault="00B249DF" w:rsidP="00F850B2">
            <w:pPr>
              <w:rPr>
                <w:rFonts w:cs="Arial"/>
                <w:snapToGrid w:val="0"/>
                <w:sz w:val="16"/>
              </w:rPr>
            </w:pPr>
          </w:p>
        </w:tc>
      </w:tr>
      <w:tr w:rsidR="00FB0FA6" w:rsidRPr="006848BA" w14:paraId="075E2F56"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D926F29" w14:textId="77777777" w:rsidR="00FB0FA6" w:rsidRPr="00EA61CA" w:rsidRDefault="00FB0FA6" w:rsidP="00F850B2">
            <w:pPr>
              <w:rPr>
                <w:rFonts w:cs="Arial"/>
                <w:snapToGrid w:val="0"/>
                <w:sz w:val="16"/>
              </w:rPr>
            </w:pPr>
            <w:r w:rsidRPr="00EA61CA">
              <w:rPr>
                <w:rFonts w:cs="Arial"/>
                <w:snapToGrid w:val="0"/>
                <w:sz w:val="16"/>
              </w:rPr>
              <w:t>DVLVW_ROL</w:t>
            </w:r>
          </w:p>
        </w:tc>
        <w:tc>
          <w:tcPr>
            <w:tcW w:w="425" w:type="dxa"/>
            <w:tcBorders>
              <w:top w:val="single" w:sz="4" w:space="0" w:color="auto"/>
              <w:left w:val="single" w:sz="4" w:space="0" w:color="auto"/>
              <w:bottom w:val="single" w:sz="4" w:space="0" w:color="auto"/>
              <w:right w:val="single" w:sz="4" w:space="0" w:color="auto"/>
            </w:tcBorders>
          </w:tcPr>
          <w:p w14:paraId="15BF3843" w14:textId="77777777" w:rsidR="00FB0FA6" w:rsidRPr="000532C0" w:rsidRDefault="00FB0FA6" w:rsidP="00F850B2">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DE16F0" w14:textId="77777777" w:rsidR="00FB0FA6" w:rsidRPr="000532C0" w:rsidRDefault="00FB0FA6" w:rsidP="00F850B2">
            <w:pPr>
              <w:ind w:right="-70"/>
              <w:rPr>
                <w:rFonts w:cs="Arial"/>
                <w:snapToGrid w:val="0"/>
                <w:sz w:val="16"/>
              </w:rPr>
            </w:pPr>
            <w:r w:rsidRPr="000532C0">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A22E2A8" w14:textId="77777777" w:rsidR="00FB0FA6" w:rsidRPr="000532C0" w:rsidRDefault="00FB0FA6" w:rsidP="00F850B2">
            <w:pPr>
              <w:rPr>
                <w:rFonts w:cs="Arial"/>
                <w:snapToGrid w:val="0"/>
                <w:sz w:val="16"/>
              </w:rPr>
            </w:pPr>
          </w:p>
        </w:tc>
      </w:tr>
      <w:tr w:rsidR="0004526A" w:rsidRPr="006848BA" w14:paraId="5B4E9865"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34AA3B9" w14:textId="77777777" w:rsidR="0004526A" w:rsidRPr="00EA61CA" w:rsidRDefault="0004526A" w:rsidP="0004526A">
            <w:pPr>
              <w:rPr>
                <w:rFonts w:cs="Arial"/>
                <w:snapToGrid w:val="0"/>
                <w:sz w:val="16"/>
              </w:rPr>
            </w:pPr>
            <w:r w:rsidRPr="00EA61CA">
              <w:rPr>
                <w:rFonts w:cs="Arial"/>
                <w:snapToGrid w:val="0"/>
                <w:sz w:val="16"/>
              </w:rPr>
              <w:t>DVLVW_SOORT_PERSOON</w:t>
            </w:r>
          </w:p>
        </w:tc>
        <w:tc>
          <w:tcPr>
            <w:tcW w:w="425" w:type="dxa"/>
            <w:tcBorders>
              <w:top w:val="single" w:sz="4" w:space="0" w:color="auto"/>
              <w:left w:val="single" w:sz="4" w:space="0" w:color="auto"/>
              <w:bottom w:val="single" w:sz="4" w:space="0" w:color="auto"/>
              <w:right w:val="single" w:sz="4" w:space="0" w:color="auto"/>
            </w:tcBorders>
          </w:tcPr>
          <w:p w14:paraId="2177D3DD" w14:textId="77777777" w:rsidR="0004526A" w:rsidRPr="000532C0" w:rsidRDefault="0004526A" w:rsidP="0004526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D078F18" w14:textId="77777777" w:rsidR="0004526A" w:rsidRPr="000532C0" w:rsidRDefault="0004526A" w:rsidP="0004526A">
            <w:pPr>
              <w:ind w:right="-70"/>
              <w:rPr>
                <w:rFonts w:cs="Arial"/>
                <w:snapToGrid w:val="0"/>
                <w:sz w:val="16"/>
              </w:rPr>
            </w:pPr>
            <w:r w:rsidRPr="000532C0">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6093BF8" w14:textId="1B8E9872" w:rsidR="0004526A" w:rsidRPr="000532C0" w:rsidRDefault="0004526A" w:rsidP="0004526A">
            <w:pPr>
              <w:rPr>
                <w:rFonts w:cs="Arial"/>
                <w:snapToGrid w:val="0"/>
                <w:sz w:val="16"/>
              </w:rPr>
            </w:pPr>
            <w:r>
              <w:rPr>
                <w:rFonts w:cs="Arial"/>
                <w:snapToGrid w:val="0"/>
                <w:sz w:val="16"/>
              </w:rPr>
              <w:t>&lt;&gt;’UIB’</w:t>
            </w:r>
          </w:p>
        </w:tc>
      </w:tr>
      <w:tr w:rsidR="0004526A" w:rsidRPr="006848BA" w14:paraId="19BE38A4"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1394BE8" w14:textId="77777777" w:rsidR="0004526A" w:rsidRPr="00EA61CA" w:rsidRDefault="0004526A" w:rsidP="0004526A">
            <w:pPr>
              <w:rPr>
                <w:rFonts w:cs="Arial"/>
                <w:snapToGrid w:val="0"/>
                <w:sz w:val="16"/>
              </w:rPr>
            </w:pPr>
            <w:r w:rsidRPr="00EA61CA">
              <w:rPr>
                <w:rFonts w:cs="Arial"/>
                <w:snapToGrid w:val="0"/>
                <w:sz w:val="16"/>
              </w:rPr>
              <w:t>DVLVW_XH_ID</w:t>
            </w:r>
          </w:p>
        </w:tc>
        <w:tc>
          <w:tcPr>
            <w:tcW w:w="425" w:type="dxa"/>
            <w:tcBorders>
              <w:top w:val="single" w:sz="4" w:space="0" w:color="auto"/>
              <w:left w:val="single" w:sz="4" w:space="0" w:color="auto"/>
              <w:bottom w:val="single" w:sz="4" w:space="0" w:color="auto"/>
              <w:right w:val="single" w:sz="4" w:space="0" w:color="auto"/>
            </w:tcBorders>
          </w:tcPr>
          <w:p w14:paraId="3E21EEBB" w14:textId="77777777" w:rsidR="0004526A" w:rsidRPr="000532C0" w:rsidRDefault="0004526A" w:rsidP="0004526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D041B1" w14:textId="77777777" w:rsidR="0004526A" w:rsidRPr="000532C0" w:rsidRDefault="0004526A" w:rsidP="0004526A">
            <w:pPr>
              <w:ind w:right="-70"/>
              <w:rPr>
                <w:rFonts w:cs="Arial"/>
                <w:snapToGrid w:val="0"/>
                <w:sz w:val="16"/>
              </w:rPr>
            </w:pPr>
            <w:r w:rsidRPr="000532C0">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E750142" w14:textId="77777777" w:rsidR="0004526A" w:rsidRPr="000532C0" w:rsidRDefault="0004526A" w:rsidP="0004526A">
            <w:pPr>
              <w:rPr>
                <w:rFonts w:cs="Arial"/>
                <w:snapToGrid w:val="0"/>
                <w:sz w:val="16"/>
              </w:rPr>
            </w:pPr>
          </w:p>
        </w:tc>
      </w:tr>
      <w:tr w:rsidR="0004526A" w:rsidRPr="006848BA" w14:paraId="2EBA007F"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8FA234" w14:textId="77777777" w:rsidR="0004526A" w:rsidRPr="00EA61CA" w:rsidRDefault="0004526A" w:rsidP="0004526A">
            <w:pPr>
              <w:rPr>
                <w:rFonts w:cs="Arial"/>
                <w:snapToGrid w:val="0"/>
                <w:sz w:val="16"/>
              </w:rPr>
            </w:pPr>
            <w:r w:rsidRPr="00EA61CA">
              <w:rPr>
                <w:rFonts w:cs="Arial"/>
                <w:snapToGrid w:val="0"/>
                <w:sz w:val="16"/>
              </w:rPr>
              <w:t>DVLVW_XD_ID</w:t>
            </w:r>
          </w:p>
        </w:tc>
        <w:tc>
          <w:tcPr>
            <w:tcW w:w="425" w:type="dxa"/>
            <w:tcBorders>
              <w:top w:val="single" w:sz="4" w:space="0" w:color="auto"/>
              <w:left w:val="single" w:sz="4" w:space="0" w:color="auto"/>
              <w:bottom w:val="single" w:sz="4" w:space="0" w:color="auto"/>
              <w:right w:val="single" w:sz="4" w:space="0" w:color="auto"/>
            </w:tcBorders>
          </w:tcPr>
          <w:p w14:paraId="6E4E6853" w14:textId="77777777" w:rsidR="0004526A" w:rsidRPr="000532C0" w:rsidRDefault="0004526A" w:rsidP="0004526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052446" w14:textId="77777777" w:rsidR="0004526A" w:rsidRPr="000532C0" w:rsidRDefault="0004526A" w:rsidP="0004526A">
            <w:pPr>
              <w:ind w:right="-70"/>
              <w:rPr>
                <w:rFonts w:cs="Arial"/>
                <w:snapToGrid w:val="0"/>
                <w:sz w:val="16"/>
              </w:rPr>
            </w:pPr>
            <w:r w:rsidRPr="000532C0">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D4D6F77" w14:textId="77777777" w:rsidR="0004526A" w:rsidRPr="000532C0" w:rsidRDefault="0004526A" w:rsidP="0004526A">
            <w:pPr>
              <w:rPr>
                <w:rFonts w:cs="Arial"/>
                <w:snapToGrid w:val="0"/>
                <w:sz w:val="16"/>
              </w:rPr>
            </w:pPr>
            <w:r>
              <w:rPr>
                <w:rFonts w:cs="Arial"/>
                <w:snapToGrid w:val="0"/>
                <w:sz w:val="16"/>
              </w:rPr>
              <w:t>= DVPVW_XD</w:t>
            </w:r>
            <w:r w:rsidRPr="00CD2BC2">
              <w:rPr>
                <w:rFonts w:cs="Arial"/>
                <w:snapToGrid w:val="0"/>
                <w:sz w:val="16"/>
              </w:rPr>
              <w:t>_ID</w:t>
            </w:r>
          </w:p>
        </w:tc>
      </w:tr>
      <w:tr w:rsidR="0004526A" w:rsidRPr="006848BA" w14:paraId="42ED9AA2"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B1E0EE" w14:textId="77777777" w:rsidR="0004526A" w:rsidRPr="00EA61CA" w:rsidRDefault="0004526A" w:rsidP="0004526A">
            <w:pPr>
              <w:rPr>
                <w:rFonts w:cs="Arial"/>
                <w:snapToGrid w:val="0"/>
                <w:sz w:val="16"/>
              </w:rPr>
            </w:pPr>
            <w:r w:rsidRPr="00EA61CA">
              <w:rPr>
                <w:rFonts w:cs="Arial"/>
                <w:snapToGrid w:val="0"/>
                <w:sz w:val="16"/>
              </w:rPr>
              <w:t>DVLVW_XML_HEADER_TABEL</w:t>
            </w:r>
          </w:p>
        </w:tc>
        <w:tc>
          <w:tcPr>
            <w:tcW w:w="425" w:type="dxa"/>
            <w:tcBorders>
              <w:top w:val="single" w:sz="4" w:space="0" w:color="auto"/>
              <w:left w:val="single" w:sz="4" w:space="0" w:color="auto"/>
              <w:bottom w:val="single" w:sz="4" w:space="0" w:color="auto"/>
              <w:right w:val="single" w:sz="4" w:space="0" w:color="auto"/>
            </w:tcBorders>
          </w:tcPr>
          <w:p w14:paraId="330EC74E" w14:textId="77777777" w:rsidR="0004526A" w:rsidRPr="000532C0" w:rsidRDefault="0004526A" w:rsidP="0004526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00C1B1"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D1392A6" w14:textId="77777777" w:rsidR="0004526A" w:rsidRPr="000532C0" w:rsidRDefault="0004526A" w:rsidP="0004526A">
            <w:pPr>
              <w:rPr>
                <w:rFonts w:cs="Arial"/>
                <w:snapToGrid w:val="0"/>
                <w:sz w:val="16"/>
              </w:rPr>
            </w:pPr>
          </w:p>
        </w:tc>
      </w:tr>
      <w:tr w:rsidR="0004526A" w:rsidRPr="006848BA" w14:paraId="785EED16"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5218C3" w14:textId="77777777" w:rsidR="0004526A" w:rsidRPr="00EA61CA" w:rsidRDefault="0004526A" w:rsidP="0004526A">
            <w:pPr>
              <w:rPr>
                <w:rFonts w:cs="Arial"/>
                <w:snapToGrid w:val="0"/>
                <w:sz w:val="16"/>
              </w:rPr>
            </w:pPr>
            <w:r w:rsidRPr="00EA61CA">
              <w:rPr>
                <w:rFonts w:cs="Arial"/>
                <w:snapToGrid w:val="0"/>
                <w:sz w:val="16"/>
              </w:rPr>
              <w:t>DVLVW_XML_DETAIL_TABEL</w:t>
            </w:r>
          </w:p>
        </w:tc>
        <w:tc>
          <w:tcPr>
            <w:tcW w:w="425" w:type="dxa"/>
            <w:tcBorders>
              <w:top w:val="single" w:sz="4" w:space="0" w:color="auto"/>
              <w:left w:val="single" w:sz="4" w:space="0" w:color="auto"/>
              <w:bottom w:val="single" w:sz="4" w:space="0" w:color="auto"/>
              <w:right w:val="single" w:sz="4" w:space="0" w:color="auto"/>
            </w:tcBorders>
          </w:tcPr>
          <w:p w14:paraId="588CB77F" w14:textId="77777777" w:rsidR="0004526A" w:rsidRPr="000532C0" w:rsidRDefault="0004526A" w:rsidP="0004526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6867FE"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6A417C" w14:textId="77777777" w:rsidR="0004526A" w:rsidRPr="000532C0" w:rsidRDefault="0004526A" w:rsidP="0004526A">
            <w:pPr>
              <w:rPr>
                <w:rFonts w:cs="Arial"/>
                <w:snapToGrid w:val="0"/>
                <w:sz w:val="16"/>
              </w:rPr>
            </w:pPr>
            <w:r>
              <w:rPr>
                <w:rFonts w:cs="Arial"/>
                <w:snapToGrid w:val="0"/>
                <w:sz w:val="16"/>
              </w:rPr>
              <w:t>=</w:t>
            </w:r>
            <w:r>
              <w:rPr>
                <w:rFonts w:cs="Arial"/>
                <w:sz w:val="16"/>
                <w:szCs w:val="16"/>
              </w:rPr>
              <w:t xml:space="preserve"> DVPVW_XML_DETAIL</w:t>
            </w:r>
            <w:r w:rsidRPr="0024556D">
              <w:rPr>
                <w:rFonts w:cs="Arial"/>
                <w:sz w:val="16"/>
                <w:szCs w:val="16"/>
              </w:rPr>
              <w:t>_TABEL</w:t>
            </w:r>
          </w:p>
        </w:tc>
      </w:tr>
      <w:tr w:rsidR="0004526A" w:rsidRPr="006848BA" w14:paraId="06C3F9B5"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BA6A4A" w14:textId="77777777" w:rsidR="0004526A" w:rsidRPr="00EA61CA" w:rsidRDefault="0004526A" w:rsidP="0004526A">
            <w:pPr>
              <w:rPr>
                <w:rFonts w:cs="Arial"/>
                <w:snapToGrid w:val="0"/>
                <w:sz w:val="16"/>
              </w:rPr>
            </w:pPr>
            <w:r w:rsidRPr="00EA61CA">
              <w:rPr>
                <w:rFonts w:cs="Arial"/>
                <w:snapToGrid w:val="0"/>
                <w:sz w:val="16"/>
              </w:rPr>
              <w:t>DVLVW_FINR</w:t>
            </w:r>
          </w:p>
        </w:tc>
        <w:tc>
          <w:tcPr>
            <w:tcW w:w="425" w:type="dxa"/>
            <w:tcBorders>
              <w:top w:val="single" w:sz="4" w:space="0" w:color="auto"/>
              <w:left w:val="single" w:sz="4" w:space="0" w:color="auto"/>
              <w:bottom w:val="single" w:sz="4" w:space="0" w:color="auto"/>
              <w:right w:val="single" w:sz="4" w:space="0" w:color="auto"/>
            </w:tcBorders>
          </w:tcPr>
          <w:p w14:paraId="468C781E" w14:textId="77777777" w:rsidR="0004526A" w:rsidRPr="000532C0" w:rsidRDefault="0004526A" w:rsidP="0004526A">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E8EBA5"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3A4DD21" w14:textId="77777777" w:rsidR="0004526A" w:rsidRPr="000532C0" w:rsidRDefault="0004526A" w:rsidP="0004526A">
            <w:pPr>
              <w:rPr>
                <w:rFonts w:cs="Arial"/>
                <w:snapToGrid w:val="0"/>
                <w:sz w:val="16"/>
              </w:rPr>
            </w:pPr>
          </w:p>
        </w:tc>
      </w:tr>
      <w:tr w:rsidR="0004526A" w:rsidRPr="006848BA" w14:paraId="3BAC5124"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74F4981" w14:textId="77777777" w:rsidR="0004526A" w:rsidRPr="00EA61CA" w:rsidRDefault="0004526A" w:rsidP="0004526A">
            <w:pPr>
              <w:rPr>
                <w:rFonts w:cs="Arial"/>
                <w:snapToGrid w:val="0"/>
                <w:sz w:val="16"/>
              </w:rPr>
            </w:pPr>
            <w:r w:rsidRPr="00EA61CA">
              <w:rPr>
                <w:rFonts w:cs="Arial"/>
                <w:snapToGrid w:val="0"/>
                <w:sz w:val="16"/>
              </w:rPr>
              <w:t>DVLVW_NAAM</w:t>
            </w:r>
          </w:p>
        </w:tc>
        <w:tc>
          <w:tcPr>
            <w:tcW w:w="425" w:type="dxa"/>
            <w:tcBorders>
              <w:top w:val="single" w:sz="4" w:space="0" w:color="auto"/>
              <w:left w:val="single" w:sz="4" w:space="0" w:color="auto"/>
              <w:bottom w:val="single" w:sz="4" w:space="0" w:color="auto"/>
              <w:right w:val="single" w:sz="4" w:space="0" w:color="auto"/>
            </w:tcBorders>
          </w:tcPr>
          <w:p w14:paraId="27C3AEE9" w14:textId="77777777" w:rsidR="0004526A" w:rsidRPr="000532C0" w:rsidRDefault="0004526A" w:rsidP="0004526A">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19DA58"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FDA1034" w14:textId="77777777" w:rsidR="0004526A" w:rsidRPr="000532C0" w:rsidRDefault="0004526A" w:rsidP="0004526A">
            <w:pPr>
              <w:rPr>
                <w:rFonts w:cs="Arial"/>
                <w:snapToGrid w:val="0"/>
                <w:sz w:val="16"/>
              </w:rPr>
            </w:pPr>
          </w:p>
        </w:tc>
      </w:tr>
      <w:tr w:rsidR="0004526A" w:rsidRPr="006848BA" w14:paraId="3E193591"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B19909" w14:textId="77777777" w:rsidR="0004526A" w:rsidRPr="00EA61CA" w:rsidRDefault="0004526A" w:rsidP="0004526A">
            <w:pPr>
              <w:rPr>
                <w:rFonts w:cs="Arial"/>
                <w:snapToGrid w:val="0"/>
                <w:sz w:val="16"/>
              </w:rPr>
            </w:pPr>
            <w:r w:rsidRPr="00EA61CA">
              <w:rPr>
                <w:rFonts w:cs="Arial"/>
                <w:snapToGrid w:val="0"/>
                <w:sz w:val="16"/>
              </w:rPr>
              <w:t>DVLVW_VOORNAAM</w:t>
            </w:r>
          </w:p>
        </w:tc>
        <w:tc>
          <w:tcPr>
            <w:tcW w:w="425" w:type="dxa"/>
            <w:tcBorders>
              <w:top w:val="single" w:sz="4" w:space="0" w:color="auto"/>
              <w:left w:val="single" w:sz="4" w:space="0" w:color="auto"/>
              <w:bottom w:val="single" w:sz="4" w:space="0" w:color="auto"/>
              <w:right w:val="single" w:sz="4" w:space="0" w:color="auto"/>
            </w:tcBorders>
          </w:tcPr>
          <w:p w14:paraId="2448C8A3" w14:textId="77777777" w:rsidR="0004526A" w:rsidRPr="000532C0" w:rsidRDefault="0004526A" w:rsidP="0004526A">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745CAF1"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B873C17" w14:textId="77777777" w:rsidR="0004526A" w:rsidRPr="000532C0" w:rsidRDefault="0004526A" w:rsidP="0004526A">
            <w:pPr>
              <w:rPr>
                <w:rFonts w:cs="Arial"/>
                <w:snapToGrid w:val="0"/>
                <w:sz w:val="16"/>
              </w:rPr>
            </w:pPr>
          </w:p>
        </w:tc>
      </w:tr>
      <w:tr w:rsidR="0004526A" w:rsidRPr="006848BA" w14:paraId="4F8F6987" w14:textId="77777777" w:rsidTr="00F850B2">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828D537" w14:textId="77777777" w:rsidR="0004526A" w:rsidRPr="00EA61CA" w:rsidRDefault="0004526A" w:rsidP="0004526A">
            <w:pPr>
              <w:rPr>
                <w:rFonts w:cs="Arial"/>
                <w:snapToGrid w:val="0"/>
                <w:sz w:val="16"/>
              </w:rPr>
            </w:pPr>
            <w:r w:rsidRPr="00EA61CA">
              <w:rPr>
                <w:rFonts w:cs="Arial"/>
                <w:snapToGrid w:val="0"/>
                <w:sz w:val="16"/>
              </w:rPr>
              <w:t>DVLVW_GEB_DATUM</w:t>
            </w:r>
          </w:p>
        </w:tc>
        <w:tc>
          <w:tcPr>
            <w:tcW w:w="425" w:type="dxa"/>
            <w:tcBorders>
              <w:top w:val="single" w:sz="4" w:space="0" w:color="auto"/>
              <w:left w:val="single" w:sz="4" w:space="0" w:color="auto"/>
              <w:bottom w:val="single" w:sz="4" w:space="0" w:color="auto"/>
              <w:right w:val="single" w:sz="4" w:space="0" w:color="auto"/>
            </w:tcBorders>
          </w:tcPr>
          <w:p w14:paraId="01887B25" w14:textId="77777777" w:rsidR="0004526A" w:rsidRPr="000532C0" w:rsidRDefault="0004526A" w:rsidP="0004526A">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BE8FDF3"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463465E" w14:textId="77777777" w:rsidR="0004526A" w:rsidRPr="000532C0" w:rsidRDefault="0004526A" w:rsidP="0004526A">
            <w:pPr>
              <w:rPr>
                <w:rFonts w:cs="Arial"/>
                <w:snapToGrid w:val="0"/>
                <w:sz w:val="16"/>
              </w:rPr>
            </w:pPr>
          </w:p>
        </w:tc>
      </w:tr>
      <w:tr w:rsidR="0004526A" w:rsidRPr="006848BA" w14:paraId="7A9603D1" w14:textId="77777777" w:rsidTr="00EE2CB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BD030AA" w14:textId="77777777" w:rsidR="0004526A" w:rsidRPr="00EA61CA" w:rsidRDefault="0004526A" w:rsidP="0004526A">
            <w:pPr>
              <w:rPr>
                <w:rFonts w:cs="Arial"/>
                <w:snapToGrid w:val="0"/>
                <w:sz w:val="16"/>
              </w:rPr>
            </w:pPr>
            <w:r w:rsidRPr="00EA61CA">
              <w:rPr>
                <w:rFonts w:cs="Arial"/>
                <w:snapToGrid w:val="0"/>
                <w:sz w:val="16"/>
              </w:rPr>
              <w:t>DVLVW_TIN</w:t>
            </w:r>
          </w:p>
        </w:tc>
        <w:tc>
          <w:tcPr>
            <w:tcW w:w="425" w:type="dxa"/>
            <w:tcBorders>
              <w:top w:val="single" w:sz="4" w:space="0" w:color="auto"/>
              <w:left w:val="single" w:sz="4" w:space="0" w:color="auto"/>
              <w:bottom w:val="single" w:sz="4" w:space="0" w:color="auto"/>
              <w:right w:val="single" w:sz="4" w:space="0" w:color="auto"/>
            </w:tcBorders>
          </w:tcPr>
          <w:p w14:paraId="0CE7D4AF" w14:textId="77777777" w:rsidR="0004526A" w:rsidRPr="000532C0" w:rsidRDefault="0004526A" w:rsidP="0004526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D6F8C5" w14:textId="77777777" w:rsidR="0004526A" w:rsidRPr="000532C0" w:rsidRDefault="0004526A" w:rsidP="0004526A">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6126413" w14:textId="77777777" w:rsidR="0004526A" w:rsidRPr="000532C0" w:rsidRDefault="0004526A" w:rsidP="0004526A">
            <w:pPr>
              <w:rPr>
                <w:rFonts w:cs="Arial"/>
                <w:snapToGrid w:val="0"/>
                <w:sz w:val="16"/>
              </w:rPr>
            </w:pPr>
          </w:p>
        </w:tc>
      </w:tr>
      <w:tr w:rsidR="00B61887" w:rsidRPr="002C79B6" w14:paraId="275645DB" w14:textId="77777777" w:rsidTr="00EE2CB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18B5C7" w14:textId="7748B72A" w:rsidR="00B61887" w:rsidRPr="00476D03" w:rsidRDefault="00B61887">
            <w:pPr>
              <w:rPr>
                <w:rFonts w:cs="Arial"/>
                <w:b/>
                <w:snapToGrid w:val="0"/>
                <w:sz w:val="16"/>
                <w:szCs w:val="16"/>
              </w:rPr>
            </w:pPr>
            <w:r w:rsidRPr="00476D03">
              <w:rPr>
                <w:rFonts w:cs="Arial"/>
                <w:b/>
                <w:color w:val="000000"/>
                <w:sz w:val="16"/>
                <w:szCs w:val="16"/>
              </w:rPr>
              <w:t>S_CMG_FIN_MELDING_DLN_NP</w:t>
            </w:r>
            <w:r w:rsidRPr="00476D03">
              <w:rPr>
                <w:rFonts w:cs="Arial"/>
                <w:b/>
                <w:snapToGrid w:val="0"/>
                <w:sz w:val="16"/>
                <w:szCs w:val="16"/>
              </w:rPr>
              <w:t xml:space="preserve"> </w:t>
            </w:r>
            <w:r w:rsidRPr="009A2F9C">
              <w:rPr>
                <w:rFonts w:cs="Arial"/>
                <w:b/>
                <w:snapToGrid w:val="0"/>
                <w:sz w:val="16"/>
              </w:rPr>
              <w:t xml:space="preserve">(alias: </w:t>
            </w:r>
            <w:r>
              <w:rPr>
                <w:rFonts w:cs="Arial"/>
                <w:b/>
                <w:snapToGrid w:val="0"/>
                <w:sz w:val="16"/>
              </w:rPr>
              <w:t>S1</w:t>
            </w:r>
            <w:r w:rsidRPr="009A2F9C">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02705A" w14:textId="77777777" w:rsidR="00B61887" w:rsidRPr="00476D03" w:rsidRDefault="00B61887" w:rsidP="00B61887">
            <w:pPr>
              <w:ind w:right="-70"/>
              <w:rPr>
                <w:rFonts w:cs="Arial"/>
                <w:b/>
                <w:snapToGrid w:val="0"/>
                <w:sz w:val="16"/>
                <w:szCs w:val="16"/>
              </w:rPr>
            </w:pPr>
            <w:r w:rsidRPr="00476D03">
              <w:rPr>
                <w:rFonts w:cs="Arial"/>
                <w:b/>
                <w:snapToGrid w:val="0"/>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9D1D77" w14:textId="77777777" w:rsidR="00B61887" w:rsidRPr="00476D03" w:rsidRDefault="00B61887" w:rsidP="00B61887">
            <w:pPr>
              <w:ind w:right="-70"/>
              <w:rPr>
                <w:rFonts w:cs="Arial"/>
                <w:b/>
                <w:snapToGrid w:val="0"/>
                <w:sz w:val="16"/>
                <w:szCs w:val="16"/>
              </w:rPr>
            </w:pPr>
            <w:proofErr w:type="spellStart"/>
            <w:r w:rsidRPr="00476D03">
              <w:rPr>
                <w:rFonts w:cs="Arial"/>
                <w:b/>
                <w:snapToGrid w:val="0"/>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801FF2" w14:textId="77777777" w:rsidR="00B61887" w:rsidRPr="00476D03" w:rsidRDefault="00B61887" w:rsidP="00B61887">
            <w:pPr>
              <w:rPr>
                <w:rFonts w:cs="Arial"/>
                <w:b/>
                <w:snapToGrid w:val="0"/>
                <w:sz w:val="16"/>
                <w:szCs w:val="16"/>
              </w:rPr>
            </w:pPr>
            <w:r w:rsidRPr="00476D03">
              <w:rPr>
                <w:rFonts w:cs="Arial"/>
                <w:b/>
                <w:snapToGrid w:val="0"/>
                <w:sz w:val="16"/>
                <w:szCs w:val="16"/>
              </w:rPr>
              <w:t>Conditie</w:t>
            </w:r>
          </w:p>
        </w:tc>
      </w:tr>
      <w:tr w:rsidR="00B61887" w:rsidRPr="0031013B" w14:paraId="74277044"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C2AC37" w14:textId="77777777" w:rsidR="00B61887" w:rsidRPr="0031013B" w:rsidRDefault="00B61887" w:rsidP="00B61887">
            <w:pPr>
              <w:rPr>
                <w:rFonts w:cs="Arial"/>
                <w:snapToGrid w:val="0"/>
                <w:sz w:val="16"/>
                <w:szCs w:val="16"/>
              </w:rPr>
            </w:pPr>
            <w:r w:rsidRPr="00476D03">
              <w:rPr>
                <w:rFonts w:cs="Arial"/>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tcPr>
          <w:p w14:paraId="4E5582A9" w14:textId="77777777" w:rsidR="00B61887" w:rsidRPr="00476D03" w:rsidRDefault="00B61887" w:rsidP="00B61887">
            <w:pPr>
              <w:ind w:right="-70"/>
              <w:rPr>
                <w:rFonts w:cs="Arial"/>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826E94" w14:textId="77777777" w:rsidR="00B61887" w:rsidRPr="00476D03" w:rsidRDefault="00B61887" w:rsidP="00B61887">
            <w:pPr>
              <w:ind w:right="-70"/>
              <w:rPr>
                <w:rFonts w:cs="Arial"/>
                <w:snapToGrid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3D8EDCB" w14:textId="77777777" w:rsidR="00B61887" w:rsidRPr="0031013B" w:rsidRDefault="00B61887" w:rsidP="00B61887">
            <w:pPr>
              <w:rPr>
                <w:rFonts w:cs="Arial"/>
                <w:snapToGrid w:val="0"/>
                <w:sz w:val="16"/>
                <w:szCs w:val="16"/>
              </w:rPr>
            </w:pPr>
            <w:r w:rsidRPr="0031013B">
              <w:rPr>
                <w:rFonts w:cs="Arial"/>
                <w:snapToGrid w:val="0"/>
                <w:sz w:val="16"/>
                <w:szCs w:val="16"/>
              </w:rPr>
              <w:t>=</w:t>
            </w:r>
            <w:r w:rsidRPr="00476D03">
              <w:rPr>
                <w:rFonts w:cs="Arial"/>
                <w:color w:val="000000"/>
                <w:sz w:val="16"/>
                <w:szCs w:val="16"/>
              </w:rPr>
              <w:t xml:space="preserve"> HSEL.XAAB_SK</w:t>
            </w:r>
          </w:p>
        </w:tc>
      </w:tr>
      <w:tr w:rsidR="00AA4677" w:rsidRPr="009A2F9C" w14:paraId="7416FC32"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80AD3A5" w14:textId="01E95759" w:rsidR="00AA4677" w:rsidRPr="00476D03" w:rsidRDefault="00AA4677">
            <w:pPr>
              <w:rPr>
                <w:rFonts w:cs="Arial"/>
                <w:snapToGrid w:val="0"/>
                <w:sz w:val="16"/>
                <w:szCs w:val="16"/>
              </w:rPr>
            </w:pPr>
            <w:r w:rsidRPr="00EE5733">
              <w:rPr>
                <w:rFonts w:cs="Arial"/>
                <w:snapToGrid w:val="0"/>
                <w:sz w:val="16"/>
              </w:rPr>
              <w:t>XAAB</w:t>
            </w:r>
            <w:r>
              <w:rPr>
                <w:rFonts w:cs="Arial"/>
                <w:snapToGrid w:val="0"/>
                <w:sz w:val="16"/>
              </w:rPr>
              <w:t>I</w:t>
            </w:r>
            <w:r w:rsidRPr="00EE5733">
              <w:rPr>
                <w:rFonts w:cs="Arial"/>
                <w:snapToGrid w:val="0"/>
                <w:sz w:val="16"/>
              </w:rPr>
              <w:t>_</w:t>
            </w:r>
            <w:r w:rsidRPr="00E847C4">
              <w:rPr>
                <w:rFonts w:cs="Arial"/>
                <w:bCs/>
                <w:color w:val="000000"/>
                <w:spacing w:val="0"/>
                <w:sz w:val="16"/>
                <w:szCs w:val="16"/>
              </w:rPr>
              <w:t>MUTATIEEINDE_TS</w:t>
            </w:r>
            <w:r>
              <w:rPr>
                <w:rFonts w:cs="Arial"/>
                <w:b/>
                <w:bCs/>
                <w:color w:val="000000"/>
                <w:spacing w:val="0"/>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tcPr>
          <w:p w14:paraId="42662CFE" w14:textId="77777777" w:rsidR="00AA4677" w:rsidRPr="009A2F9C" w:rsidRDefault="00AA4677" w:rsidP="00AA467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4D8F41F" w14:textId="77777777" w:rsidR="00AA4677" w:rsidRPr="009A2F9C" w:rsidRDefault="00AA4677" w:rsidP="00AA467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1A4005" w14:textId="17628CB7" w:rsidR="00AA4677" w:rsidRPr="00476D03" w:rsidRDefault="00AA4677" w:rsidP="00AA4677">
            <w:pPr>
              <w:rPr>
                <w:rFonts w:cs="Arial"/>
                <w:snapToGrid w:val="0"/>
                <w:sz w:val="16"/>
                <w:szCs w:val="16"/>
              </w:rPr>
            </w:pPr>
            <w:r w:rsidRPr="00E847C4">
              <w:rPr>
                <w:rFonts w:cs="Arial"/>
                <w:bCs/>
                <w:color w:val="000000"/>
                <w:spacing w:val="0"/>
                <w:sz w:val="16"/>
                <w:szCs w:val="16"/>
              </w:rPr>
              <w:t xml:space="preserve">= </w:t>
            </w:r>
            <w:proofErr w:type="spellStart"/>
            <w:r w:rsidRPr="00E847C4">
              <w:rPr>
                <w:rFonts w:cs="Arial"/>
                <w:bCs/>
                <w:iCs/>
                <w:color w:val="000000"/>
                <w:spacing w:val="0"/>
                <w:sz w:val="16"/>
                <w:szCs w:val="16"/>
              </w:rPr>
              <w:t>Maxdat</w:t>
            </w:r>
            <w:proofErr w:type="spellEnd"/>
          </w:p>
        </w:tc>
      </w:tr>
      <w:tr w:rsidR="00AA1DEB" w:rsidRPr="009A2F9C" w14:paraId="37B61F5E" w14:textId="77777777" w:rsidTr="00AA1DEB">
        <w:trPr>
          <w:cantSplit/>
          <w:trHeight w:val="276"/>
          <w:ins w:id="242" w:author="Peter M.P. WILBRINK" w:date="2018-11-01T13:25: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3C8DF4" w14:textId="3CF4F706" w:rsidR="00AA1DEB" w:rsidRPr="00476D03" w:rsidRDefault="00AA1DEB" w:rsidP="00AA1DEB">
            <w:pPr>
              <w:rPr>
                <w:ins w:id="243" w:author="Peter M.P. WILBRINK" w:date="2018-11-01T13:25:00Z"/>
                <w:rFonts w:cs="Arial"/>
                <w:snapToGrid w:val="0"/>
                <w:sz w:val="16"/>
                <w:szCs w:val="16"/>
              </w:rPr>
            </w:pPr>
            <w:ins w:id="244" w:author="Peter M.P. WILBRINK" w:date="2018-11-01T13:25:00Z">
              <w:r w:rsidRPr="00E02299">
                <w:rPr>
                  <w:rFonts w:cs="Arial"/>
                  <w:color w:val="000000"/>
                  <w:sz w:val="16"/>
                  <w:szCs w:val="16"/>
                </w:rPr>
                <w:t>XAABI_</w:t>
              </w:r>
              <w:r>
                <w:rPr>
                  <w:rFonts w:cs="Arial"/>
                  <w:color w:val="000000"/>
                  <w:sz w:val="16"/>
                  <w:szCs w:val="16"/>
                </w:rPr>
                <w:t>ROL</w:t>
              </w:r>
            </w:ins>
          </w:p>
        </w:tc>
        <w:tc>
          <w:tcPr>
            <w:tcW w:w="425" w:type="dxa"/>
            <w:tcBorders>
              <w:top w:val="single" w:sz="4" w:space="0" w:color="auto"/>
              <w:left w:val="single" w:sz="4" w:space="0" w:color="auto"/>
              <w:bottom w:val="single" w:sz="4" w:space="0" w:color="auto"/>
              <w:right w:val="single" w:sz="4" w:space="0" w:color="auto"/>
            </w:tcBorders>
          </w:tcPr>
          <w:p w14:paraId="6A1EC379" w14:textId="77777777" w:rsidR="00AA1DEB" w:rsidRDefault="00AA1DEB" w:rsidP="00AA1DEB">
            <w:pPr>
              <w:ind w:right="-70"/>
              <w:rPr>
                <w:ins w:id="245" w:author="Peter M.P. WILBRINK" w:date="2018-11-01T13:25:00Z"/>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93DE049" w14:textId="77777777" w:rsidR="00AA1DEB" w:rsidRDefault="00AA1DEB" w:rsidP="00AA1DEB">
            <w:pPr>
              <w:ind w:right="-70"/>
              <w:rPr>
                <w:ins w:id="246" w:author="Peter M.P. WILBRINK" w:date="2018-11-01T13:25:00Z"/>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5D21681" w14:textId="36060A55" w:rsidR="00AA1DEB" w:rsidRPr="00476D03" w:rsidRDefault="00AA1DEB" w:rsidP="00AA1DEB">
            <w:pPr>
              <w:rPr>
                <w:ins w:id="247" w:author="Peter M.P. WILBRINK" w:date="2018-11-01T13:25:00Z"/>
                <w:rFonts w:cs="Arial"/>
                <w:snapToGrid w:val="0"/>
                <w:sz w:val="16"/>
                <w:szCs w:val="16"/>
              </w:rPr>
              <w:pPrChange w:id="248" w:author="Peter M.P. WILBRINK" w:date="2018-11-01T13:25:00Z">
                <w:pPr/>
              </w:pPrChange>
            </w:pPr>
            <w:ins w:id="249" w:author="Peter M.P. WILBRINK" w:date="2018-11-01T13:25:00Z">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Pr>
                  <w:rFonts w:cs="Arial"/>
                  <w:color w:val="000000"/>
                  <w:sz w:val="16"/>
                  <w:szCs w:val="16"/>
                </w:rPr>
                <w:t>ROL</w:t>
              </w:r>
            </w:ins>
          </w:p>
        </w:tc>
      </w:tr>
      <w:tr w:rsidR="00B61887" w:rsidRPr="009A2F9C" w14:paraId="19FDA19C"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D5F816" w14:textId="4188228D" w:rsidR="00B61887" w:rsidRPr="00476D03" w:rsidRDefault="00E02299">
            <w:pPr>
              <w:rPr>
                <w:rFonts w:cs="Arial"/>
                <w:snapToGrid w:val="0"/>
                <w:sz w:val="16"/>
                <w:szCs w:val="16"/>
              </w:rPr>
            </w:pPr>
            <w:r w:rsidRPr="00E02299">
              <w:rPr>
                <w:rFonts w:cs="Arial"/>
                <w:color w:val="000000"/>
                <w:sz w:val="16"/>
                <w:szCs w:val="16"/>
              </w:rPr>
              <w:t>XAABI_ACHTERNAAM</w:t>
            </w:r>
          </w:p>
        </w:tc>
        <w:tc>
          <w:tcPr>
            <w:tcW w:w="425" w:type="dxa"/>
            <w:tcBorders>
              <w:top w:val="single" w:sz="4" w:space="0" w:color="auto"/>
              <w:left w:val="single" w:sz="4" w:space="0" w:color="auto"/>
              <w:bottom w:val="single" w:sz="4" w:space="0" w:color="auto"/>
              <w:right w:val="single" w:sz="4" w:space="0" w:color="auto"/>
            </w:tcBorders>
          </w:tcPr>
          <w:p w14:paraId="1B9B2974"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A92093B"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F78D7DA" w14:textId="7F0A0F0A"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Pr>
                <w:rFonts w:cs="Arial"/>
                <w:color w:val="000000"/>
                <w:sz w:val="16"/>
                <w:szCs w:val="16"/>
              </w:rPr>
              <w:t>DVLVW</w:t>
            </w:r>
            <w:r w:rsidRPr="00476D03">
              <w:rPr>
                <w:rFonts w:cs="Arial"/>
                <w:color w:val="000000"/>
                <w:sz w:val="16"/>
                <w:szCs w:val="16"/>
              </w:rPr>
              <w:t>_NAAM</w:t>
            </w:r>
          </w:p>
        </w:tc>
      </w:tr>
      <w:tr w:rsidR="004F4191" w:rsidRPr="009A2F9C" w14:paraId="3ED8E0EF" w14:textId="77777777" w:rsidTr="002A621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0D1609A" w14:textId="77777777" w:rsidR="004F4191" w:rsidRPr="00476D03" w:rsidRDefault="004F4191" w:rsidP="002A6216">
            <w:pPr>
              <w:rPr>
                <w:rFonts w:cs="Arial"/>
                <w:snapToGrid w:val="0"/>
                <w:sz w:val="16"/>
                <w:szCs w:val="16"/>
              </w:rPr>
            </w:pPr>
            <w:r w:rsidRPr="00E02299">
              <w:rPr>
                <w:rFonts w:cs="Arial"/>
                <w:color w:val="000000"/>
                <w:sz w:val="16"/>
                <w:szCs w:val="16"/>
              </w:rPr>
              <w:t>XAABI_VOORNAAM</w:t>
            </w:r>
          </w:p>
        </w:tc>
        <w:tc>
          <w:tcPr>
            <w:tcW w:w="425" w:type="dxa"/>
            <w:tcBorders>
              <w:top w:val="single" w:sz="4" w:space="0" w:color="auto"/>
              <w:left w:val="single" w:sz="4" w:space="0" w:color="auto"/>
              <w:bottom w:val="single" w:sz="4" w:space="0" w:color="auto"/>
              <w:right w:val="single" w:sz="4" w:space="0" w:color="auto"/>
            </w:tcBorders>
          </w:tcPr>
          <w:p w14:paraId="5B73EE74" w14:textId="77777777" w:rsidR="004F4191" w:rsidRDefault="004F4191" w:rsidP="002A621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8FB14F" w14:textId="77777777" w:rsidR="004F4191" w:rsidRDefault="004F4191" w:rsidP="002A621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891DD04" w14:textId="2139FBAE" w:rsidR="004F4191" w:rsidRPr="00476D03" w:rsidRDefault="004F4191" w:rsidP="002A6216">
            <w:pPr>
              <w:rPr>
                <w:rFonts w:cs="Arial"/>
                <w:snapToGrid w:val="0"/>
                <w:sz w:val="16"/>
                <w:szCs w:val="16"/>
              </w:rPr>
            </w:pPr>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sidRPr="00E02299">
              <w:rPr>
                <w:rFonts w:cs="Arial"/>
                <w:color w:val="000000"/>
                <w:sz w:val="16"/>
                <w:szCs w:val="16"/>
              </w:rPr>
              <w:t>VOORNAAM</w:t>
            </w:r>
          </w:p>
        </w:tc>
      </w:tr>
      <w:tr w:rsidR="00E02299" w:rsidRPr="009A2F9C" w14:paraId="1C5E4D2D" w14:textId="77777777" w:rsidTr="002A621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C55AC22" w14:textId="3FB9ECFE" w:rsidR="00E02299" w:rsidRPr="00476D03" w:rsidRDefault="004F4191" w:rsidP="002A6216">
            <w:pPr>
              <w:rPr>
                <w:rFonts w:cs="Arial"/>
                <w:snapToGrid w:val="0"/>
                <w:sz w:val="16"/>
                <w:szCs w:val="16"/>
              </w:rPr>
            </w:pPr>
            <w:r w:rsidRPr="004F4191">
              <w:rPr>
                <w:rFonts w:cs="Arial"/>
                <w:color w:val="000000"/>
                <w:sz w:val="16"/>
                <w:szCs w:val="16"/>
              </w:rPr>
              <w:t>XAABI_GEBOORTEDATUM</w:t>
            </w:r>
          </w:p>
        </w:tc>
        <w:tc>
          <w:tcPr>
            <w:tcW w:w="425" w:type="dxa"/>
            <w:tcBorders>
              <w:top w:val="single" w:sz="4" w:space="0" w:color="auto"/>
              <w:left w:val="single" w:sz="4" w:space="0" w:color="auto"/>
              <w:bottom w:val="single" w:sz="4" w:space="0" w:color="auto"/>
              <w:right w:val="single" w:sz="4" w:space="0" w:color="auto"/>
            </w:tcBorders>
          </w:tcPr>
          <w:p w14:paraId="6DB96366" w14:textId="77777777" w:rsidR="00E02299" w:rsidRDefault="00E02299" w:rsidP="002A621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C273218" w14:textId="77777777" w:rsidR="00E02299" w:rsidRDefault="00E02299" w:rsidP="002A621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6B9AE3F" w14:textId="095C5CEF" w:rsidR="00E02299" w:rsidRPr="00476D03" w:rsidRDefault="00E02299">
            <w:pPr>
              <w:rPr>
                <w:rFonts w:cs="Arial"/>
                <w:snapToGrid w:val="0"/>
                <w:sz w:val="16"/>
                <w:szCs w:val="16"/>
              </w:rPr>
            </w:pPr>
            <w:r w:rsidRPr="00476D03">
              <w:rPr>
                <w:rFonts w:cs="Arial"/>
                <w:snapToGrid w:val="0"/>
                <w:sz w:val="16"/>
                <w:szCs w:val="16"/>
              </w:rPr>
              <w:t xml:space="preserve">= </w:t>
            </w:r>
            <w:r w:rsidRPr="004F4191">
              <w:rPr>
                <w:rFonts w:cs="Arial"/>
                <w:color w:val="000000"/>
                <w:sz w:val="16"/>
                <w:szCs w:val="16"/>
              </w:rPr>
              <w:t>DVLVW_</w:t>
            </w:r>
            <w:r w:rsidR="004F4191" w:rsidRPr="001D116D">
              <w:rPr>
                <w:sz w:val="16"/>
                <w:szCs w:val="16"/>
              </w:rPr>
              <w:t>GEB_DATUM</w:t>
            </w:r>
            <w:r w:rsidR="004F4191">
              <w:rPr>
                <w:rFonts w:cs="Arial"/>
                <w:color w:val="000000"/>
                <w:sz w:val="16"/>
                <w:szCs w:val="16"/>
              </w:rPr>
              <w:t xml:space="preserve"> _</w:t>
            </w:r>
          </w:p>
        </w:tc>
      </w:tr>
      <w:tr w:rsidR="00B61887" w:rsidRPr="009A2F9C" w14:paraId="2E313660"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2DA83A" w14:textId="17A84C08"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_STRAAT</w:t>
            </w:r>
          </w:p>
        </w:tc>
        <w:tc>
          <w:tcPr>
            <w:tcW w:w="425" w:type="dxa"/>
            <w:tcBorders>
              <w:top w:val="single" w:sz="4" w:space="0" w:color="auto"/>
              <w:left w:val="single" w:sz="4" w:space="0" w:color="auto"/>
              <w:bottom w:val="single" w:sz="4" w:space="0" w:color="auto"/>
              <w:right w:val="single" w:sz="4" w:space="0" w:color="auto"/>
            </w:tcBorders>
          </w:tcPr>
          <w:p w14:paraId="1C9B88A6"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D5F809"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C993FCB" w14:textId="72CDF2DD"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Pr>
                <w:rFonts w:cs="Arial"/>
                <w:color w:val="000000"/>
                <w:sz w:val="16"/>
                <w:szCs w:val="16"/>
              </w:rPr>
              <w:t>DVLVW</w:t>
            </w:r>
            <w:r w:rsidRPr="00476D03">
              <w:rPr>
                <w:rFonts w:cs="Arial"/>
                <w:color w:val="000000"/>
                <w:sz w:val="16"/>
                <w:szCs w:val="16"/>
              </w:rPr>
              <w:t>_STRAAT</w:t>
            </w:r>
          </w:p>
        </w:tc>
      </w:tr>
      <w:tr w:rsidR="00B61887" w:rsidRPr="009A2F9C" w14:paraId="7020C6BB"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FFBC5F" w14:textId="48D59792"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_POSTCODE</w:t>
            </w:r>
          </w:p>
        </w:tc>
        <w:tc>
          <w:tcPr>
            <w:tcW w:w="425" w:type="dxa"/>
            <w:tcBorders>
              <w:top w:val="single" w:sz="4" w:space="0" w:color="auto"/>
              <w:left w:val="single" w:sz="4" w:space="0" w:color="auto"/>
              <w:bottom w:val="single" w:sz="4" w:space="0" w:color="auto"/>
              <w:right w:val="single" w:sz="4" w:space="0" w:color="auto"/>
            </w:tcBorders>
          </w:tcPr>
          <w:p w14:paraId="5DEA4487"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F53DBD6"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F25970E" w14:textId="0F4A2567"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Pr>
                <w:rFonts w:cs="Arial"/>
                <w:color w:val="000000"/>
                <w:sz w:val="16"/>
                <w:szCs w:val="16"/>
              </w:rPr>
              <w:t>DVLVW</w:t>
            </w:r>
            <w:r w:rsidRPr="00476D03">
              <w:rPr>
                <w:rFonts w:cs="Arial"/>
                <w:color w:val="000000"/>
                <w:sz w:val="16"/>
                <w:szCs w:val="16"/>
              </w:rPr>
              <w:t>_POSTCODE</w:t>
            </w:r>
          </w:p>
        </w:tc>
      </w:tr>
      <w:tr w:rsidR="00B61887" w:rsidRPr="009A2F9C" w14:paraId="474A45CE"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474DB30" w14:textId="26E1928F"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_HUISNUMMER</w:t>
            </w:r>
          </w:p>
        </w:tc>
        <w:tc>
          <w:tcPr>
            <w:tcW w:w="425" w:type="dxa"/>
            <w:tcBorders>
              <w:top w:val="single" w:sz="4" w:space="0" w:color="auto"/>
              <w:left w:val="single" w:sz="4" w:space="0" w:color="auto"/>
              <w:bottom w:val="single" w:sz="4" w:space="0" w:color="auto"/>
              <w:right w:val="single" w:sz="4" w:space="0" w:color="auto"/>
            </w:tcBorders>
          </w:tcPr>
          <w:p w14:paraId="02097F9B"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711581"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A52D88C" w14:textId="79B6B879"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_HUISNUMMER</w:t>
            </w:r>
          </w:p>
        </w:tc>
      </w:tr>
      <w:tr w:rsidR="00B61887" w:rsidRPr="009A2F9C" w14:paraId="7D625F53"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764CC9A" w14:textId="09A73439" w:rsidR="00B61887" w:rsidRPr="003B315C" w:rsidRDefault="00B61887">
            <w:pPr>
              <w:rPr>
                <w:rFonts w:cs="Arial"/>
                <w:snapToGrid w:val="0"/>
                <w:sz w:val="16"/>
                <w:szCs w:val="16"/>
              </w:rPr>
            </w:pPr>
            <w:r w:rsidRPr="003B315C">
              <w:rPr>
                <w:rFonts w:cs="Arial"/>
                <w:color w:val="000000"/>
                <w:sz w:val="16"/>
                <w:szCs w:val="16"/>
              </w:rPr>
              <w:t>XAAB</w:t>
            </w:r>
            <w:r>
              <w:rPr>
                <w:rFonts w:cs="Arial"/>
                <w:color w:val="000000"/>
                <w:sz w:val="16"/>
                <w:szCs w:val="16"/>
              </w:rPr>
              <w:t>I</w:t>
            </w:r>
            <w:r w:rsidRPr="003B315C">
              <w:rPr>
                <w:rFonts w:cs="Arial"/>
                <w:color w:val="000000"/>
                <w:sz w:val="16"/>
                <w:szCs w:val="16"/>
              </w:rPr>
              <w:t>_HUISNUMMER</w:t>
            </w:r>
            <w:r>
              <w:rPr>
                <w:rFonts w:cs="Arial"/>
                <w:color w:val="000000"/>
                <w:sz w:val="16"/>
                <w:szCs w:val="16"/>
              </w:rPr>
              <w:t>_TOEV</w:t>
            </w:r>
          </w:p>
        </w:tc>
        <w:tc>
          <w:tcPr>
            <w:tcW w:w="425" w:type="dxa"/>
            <w:tcBorders>
              <w:top w:val="single" w:sz="4" w:space="0" w:color="auto"/>
              <w:left w:val="single" w:sz="4" w:space="0" w:color="auto"/>
              <w:bottom w:val="single" w:sz="4" w:space="0" w:color="auto"/>
              <w:right w:val="single" w:sz="4" w:space="0" w:color="auto"/>
            </w:tcBorders>
          </w:tcPr>
          <w:p w14:paraId="4109DE7A"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2A8C071"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EEB8BE4" w14:textId="5377A029"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_HUISNUMMER_TOEV</w:t>
            </w:r>
          </w:p>
        </w:tc>
      </w:tr>
      <w:tr w:rsidR="00B61887" w:rsidRPr="009A2F9C" w14:paraId="0D0AFCE5"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EFE784" w14:textId="6D0F7B32" w:rsidR="00B61887" w:rsidRPr="00476D03" w:rsidRDefault="00B61887">
            <w:pPr>
              <w:rPr>
                <w:rFonts w:cs="Arial"/>
                <w:snapToGrid w:val="0"/>
                <w:sz w:val="16"/>
                <w:szCs w:val="16"/>
              </w:rPr>
            </w:pPr>
            <w:r w:rsidRPr="00476D03">
              <w:rPr>
                <w:rFonts w:cs="Arial"/>
                <w:color w:val="000000"/>
                <w:sz w:val="16"/>
                <w:szCs w:val="16"/>
              </w:rPr>
              <w:lastRenderedPageBreak/>
              <w:t>XAAB</w:t>
            </w:r>
            <w:r>
              <w:rPr>
                <w:rFonts w:cs="Arial"/>
                <w:color w:val="000000"/>
                <w:sz w:val="16"/>
                <w:szCs w:val="16"/>
              </w:rPr>
              <w:t>I</w:t>
            </w:r>
            <w:r w:rsidRPr="00476D03">
              <w:rPr>
                <w:rFonts w:cs="Arial"/>
                <w:color w:val="000000"/>
                <w:sz w:val="16"/>
                <w:szCs w:val="16"/>
              </w:rPr>
              <w:t>_POSTBUS</w:t>
            </w:r>
          </w:p>
        </w:tc>
        <w:tc>
          <w:tcPr>
            <w:tcW w:w="425" w:type="dxa"/>
            <w:tcBorders>
              <w:top w:val="single" w:sz="4" w:space="0" w:color="auto"/>
              <w:left w:val="single" w:sz="4" w:space="0" w:color="auto"/>
              <w:bottom w:val="single" w:sz="4" w:space="0" w:color="auto"/>
              <w:right w:val="single" w:sz="4" w:space="0" w:color="auto"/>
            </w:tcBorders>
          </w:tcPr>
          <w:p w14:paraId="2B91903E"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575379"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329FE3B" w14:textId="7CDB6373"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_POSTBUS</w:t>
            </w:r>
          </w:p>
        </w:tc>
      </w:tr>
      <w:tr w:rsidR="00B61887" w:rsidRPr="009A2F9C" w14:paraId="0BA3E2CC"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94A066" w14:textId="50D839A7"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_PLAATS</w:t>
            </w:r>
          </w:p>
        </w:tc>
        <w:tc>
          <w:tcPr>
            <w:tcW w:w="425" w:type="dxa"/>
            <w:tcBorders>
              <w:top w:val="single" w:sz="4" w:space="0" w:color="auto"/>
              <w:left w:val="single" w:sz="4" w:space="0" w:color="auto"/>
              <w:bottom w:val="single" w:sz="4" w:space="0" w:color="auto"/>
              <w:right w:val="single" w:sz="4" w:space="0" w:color="auto"/>
            </w:tcBorders>
          </w:tcPr>
          <w:p w14:paraId="55DA66A2"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A03F2D"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CA47185" w14:textId="4CBDF628"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_PLAATS</w:t>
            </w:r>
          </w:p>
        </w:tc>
      </w:tr>
      <w:tr w:rsidR="00B61887" w:rsidRPr="009A2F9C" w14:paraId="76753C14"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4059AB" w14:textId="3ADF83AF"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_LAND</w:t>
            </w:r>
          </w:p>
        </w:tc>
        <w:tc>
          <w:tcPr>
            <w:tcW w:w="425" w:type="dxa"/>
            <w:tcBorders>
              <w:top w:val="single" w:sz="4" w:space="0" w:color="auto"/>
              <w:left w:val="single" w:sz="4" w:space="0" w:color="auto"/>
              <w:bottom w:val="single" w:sz="4" w:space="0" w:color="auto"/>
              <w:right w:val="single" w:sz="4" w:space="0" w:color="auto"/>
            </w:tcBorders>
          </w:tcPr>
          <w:p w14:paraId="24BCB962"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20AA48"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318983" w14:textId="4959EE91"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_LAND</w:t>
            </w:r>
          </w:p>
        </w:tc>
      </w:tr>
      <w:tr w:rsidR="00B61887" w:rsidRPr="009A2F9C" w14:paraId="74D23A44"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8ED523" w14:textId="3C787729"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_ADRES_OVERIG</w:t>
            </w:r>
          </w:p>
        </w:tc>
        <w:tc>
          <w:tcPr>
            <w:tcW w:w="425" w:type="dxa"/>
            <w:tcBorders>
              <w:top w:val="single" w:sz="4" w:space="0" w:color="auto"/>
              <w:left w:val="single" w:sz="4" w:space="0" w:color="auto"/>
              <w:bottom w:val="single" w:sz="4" w:space="0" w:color="auto"/>
              <w:right w:val="single" w:sz="4" w:space="0" w:color="auto"/>
            </w:tcBorders>
          </w:tcPr>
          <w:p w14:paraId="24935B96"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2D41FD"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7495F1B" w14:textId="218A92C2"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_ADRES_OVERIG</w:t>
            </w:r>
          </w:p>
        </w:tc>
      </w:tr>
      <w:tr w:rsidR="00B61887" w:rsidRPr="009A2F9C" w14:paraId="43DD47CD"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0122A08" w14:textId="72A47BF6"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_ADRES_REGEL</w:t>
            </w:r>
          </w:p>
        </w:tc>
        <w:tc>
          <w:tcPr>
            <w:tcW w:w="425" w:type="dxa"/>
            <w:tcBorders>
              <w:top w:val="single" w:sz="4" w:space="0" w:color="auto"/>
              <w:left w:val="single" w:sz="4" w:space="0" w:color="auto"/>
              <w:bottom w:val="single" w:sz="4" w:space="0" w:color="auto"/>
              <w:right w:val="single" w:sz="4" w:space="0" w:color="auto"/>
            </w:tcBorders>
          </w:tcPr>
          <w:p w14:paraId="13E33AF8"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59E934" w14:textId="77777777" w:rsidR="00B61887" w:rsidRPr="002C79B6"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075430B5" w14:textId="41E16AE5"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_ADRES_REGEL</w:t>
            </w:r>
          </w:p>
        </w:tc>
      </w:tr>
      <w:tr w:rsidR="00B61887" w:rsidRPr="009A2F9C" w14:paraId="1C0A77EC"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185838" w14:textId="1A40CBF1"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I</w:t>
            </w:r>
            <w:r w:rsidRPr="00476D03">
              <w:rPr>
                <w:rFonts w:cs="Arial"/>
                <w:color w:val="000000"/>
                <w:sz w:val="16"/>
                <w:szCs w:val="16"/>
              </w:rPr>
              <w:t>_ADRES_LAND</w:t>
            </w:r>
          </w:p>
        </w:tc>
        <w:tc>
          <w:tcPr>
            <w:tcW w:w="425" w:type="dxa"/>
            <w:tcBorders>
              <w:top w:val="single" w:sz="4" w:space="0" w:color="auto"/>
              <w:left w:val="single" w:sz="4" w:space="0" w:color="auto"/>
              <w:bottom w:val="single" w:sz="4" w:space="0" w:color="auto"/>
              <w:right w:val="single" w:sz="4" w:space="0" w:color="auto"/>
            </w:tcBorders>
          </w:tcPr>
          <w:p w14:paraId="0FFD2088"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CD5C01E"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F384060" w14:textId="3566ADE0"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_ADRES_LAND</w:t>
            </w:r>
          </w:p>
        </w:tc>
      </w:tr>
      <w:tr w:rsidR="00B61887" w:rsidRPr="009A2F9C" w14:paraId="2879146A" w14:textId="77777777" w:rsidTr="00EE2CB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8A7526E" w14:textId="2B28A237" w:rsidR="00B61887" w:rsidRPr="00231AF5" w:rsidRDefault="00B61887">
            <w:pPr>
              <w:rPr>
                <w:rFonts w:cs="Arial"/>
                <w:snapToGrid w:val="0"/>
                <w:sz w:val="16"/>
              </w:rPr>
            </w:pPr>
            <w:r w:rsidRPr="00EE5733">
              <w:rPr>
                <w:rFonts w:cs="Arial"/>
                <w:snapToGrid w:val="0"/>
                <w:sz w:val="16"/>
              </w:rPr>
              <w:t>XAAB</w:t>
            </w:r>
            <w:r>
              <w:rPr>
                <w:rFonts w:cs="Arial"/>
                <w:snapToGrid w:val="0"/>
                <w:sz w:val="16"/>
              </w:rPr>
              <w:t>I</w:t>
            </w:r>
            <w:r w:rsidRPr="00EE5733">
              <w:rPr>
                <w:rFonts w:cs="Arial"/>
                <w:snapToGrid w:val="0"/>
                <w:sz w:val="16"/>
              </w:rPr>
              <w:t>_DLN_NP_ID</w:t>
            </w:r>
          </w:p>
        </w:tc>
        <w:tc>
          <w:tcPr>
            <w:tcW w:w="425" w:type="dxa"/>
            <w:tcBorders>
              <w:top w:val="single" w:sz="4" w:space="0" w:color="auto"/>
              <w:left w:val="single" w:sz="4" w:space="0" w:color="auto"/>
              <w:bottom w:val="single" w:sz="4" w:space="0" w:color="auto"/>
              <w:right w:val="single" w:sz="4" w:space="0" w:color="auto"/>
            </w:tcBorders>
          </w:tcPr>
          <w:p w14:paraId="26121A8F"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919633" w14:textId="77777777" w:rsidR="00B61887" w:rsidRPr="009A2F9C" w:rsidRDefault="00B61887" w:rsidP="00B61887">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F3BE97C" w14:textId="77777777" w:rsidR="00B61887" w:rsidRPr="009A2F9C" w:rsidRDefault="00B61887" w:rsidP="00B61887">
            <w:pPr>
              <w:rPr>
                <w:rFonts w:cs="Arial"/>
                <w:snapToGrid w:val="0"/>
                <w:sz w:val="16"/>
              </w:rPr>
            </w:pPr>
          </w:p>
        </w:tc>
      </w:tr>
      <w:tr w:rsidR="00B61887" w:rsidRPr="002C79B6" w14:paraId="0868EF08" w14:textId="77777777" w:rsidTr="00EE2CB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2CF34E" w14:textId="2A7073D8" w:rsidR="00B61887" w:rsidRPr="00476D03" w:rsidRDefault="00B61887">
            <w:pPr>
              <w:rPr>
                <w:rFonts w:cs="Arial"/>
                <w:b/>
                <w:snapToGrid w:val="0"/>
                <w:sz w:val="16"/>
                <w:szCs w:val="16"/>
              </w:rPr>
            </w:pPr>
            <w:r w:rsidRPr="00476D03">
              <w:rPr>
                <w:rFonts w:cs="Arial"/>
                <w:b/>
                <w:color w:val="000000"/>
                <w:sz w:val="16"/>
                <w:szCs w:val="16"/>
              </w:rPr>
              <w:t>S_CMG_FIN_MELDING_DLN_NNP</w:t>
            </w:r>
            <w:r w:rsidRPr="00476D03">
              <w:rPr>
                <w:rFonts w:cs="Arial"/>
                <w:b/>
                <w:snapToGrid w:val="0"/>
                <w:sz w:val="16"/>
                <w:szCs w:val="16"/>
              </w:rPr>
              <w:t xml:space="preserve"> </w:t>
            </w:r>
            <w:r w:rsidRPr="009A2F9C">
              <w:rPr>
                <w:rFonts w:cs="Arial"/>
                <w:b/>
                <w:snapToGrid w:val="0"/>
                <w:sz w:val="16"/>
              </w:rPr>
              <w:t xml:space="preserve">(alias: </w:t>
            </w:r>
            <w:r>
              <w:rPr>
                <w:rFonts w:cs="Arial"/>
                <w:b/>
                <w:snapToGrid w:val="0"/>
                <w:sz w:val="16"/>
              </w:rPr>
              <w:t>S2</w:t>
            </w:r>
            <w:r w:rsidRPr="009A2F9C">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7EEAE1" w14:textId="77777777" w:rsidR="00B61887" w:rsidRPr="00476D03" w:rsidRDefault="00B61887" w:rsidP="00B61887">
            <w:pPr>
              <w:ind w:right="-70"/>
              <w:rPr>
                <w:rFonts w:cs="Arial"/>
                <w:b/>
                <w:snapToGrid w:val="0"/>
                <w:sz w:val="16"/>
                <w:szCs w:val="16"/>
              </w:rPr>
            </w:pPr>
            <w:r w:rsidRPr="00476D03">
              <w:rPr>
                <w:rFonts w:cs="Arial"/>
                <w:b/>
                <w:snapToGrid w:val="0"/>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0570A9" w14:textId="77777777" w:rsidR="00B61887" w:rsidRPr="00476D03" w:rsidRDefault="00B61887" w:rsidP="00B61887">
            <w:pPr>
              <w:ind w:right="-70"/>
              <w:rPr>
                <w:rFonts w:cs="Arial"/>
                <w:b/>
                <w:snapToGrid w:val="0"/>
                <w:sz w:val="16"/>
                <w:szCs w:val="16"/>
              </w:rPr>
            </w:pPr>
            <w:proofErr w:type="spellStart"/>
            <w:r w:rsidRPr="00476D03">
              <w:rPr>
                <w:rFonts w:cs="Arial"/>
                <w:b/>
                <w:snapToGrid w:val="0"/>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BFE2B5" w14:textId="77777777" w:rsidR="00B61887" w:rsidRPr="00476D03" w:rsidRDefault="00B61887" w:rsidP="00B61887">
            <w:pPr>
              <w:rPr>
                <w:rFonts w:cs="Arial"/>
                <w:b/>
                <w:snapToGrid w:val="0"/>
                <w:sz w:val="16"/>
                <w:szCs w:val="16"/>
              </w:rPr>
            </w:pPr>
            <w:r w:rsidRPr="00476D03">
              <w:rPr>
                <w:rFonts w:cs="Arial"/>
                <w:b/>
                <w:snapToGrid w:val="0"/>
                <w:sz w:val="16"/>
                <w:szCs w:val="16"/>
              </w:rPr>
              <w:t>Conditie</w:t>
            </w:r>
          </w:p>
        </w:tc>
      </w:tr>
      <w:tr w:rsidR="00B61887" w:rsidRPr="0031013B" w14:paraId="37672E62"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A6BF01" w14:textId="77777777" w:rsidR="00B61887" w:rsidRPr="0031013B" w:rsidRDefault="00B61887" w:rsidP="00B61887">
            <w:pPr>
              <w:rPr>
                <w:rFonts w:cs="Arial"/>
                <w:snapToGrid w:val="0"/>
                <w:sz w:val="16"/>
                <w:szCs w:val="16"/>
              </w:rPr>
            </w:pPr>
            <w:r w:rsidRPr="00476D03">
              <w:rPr>
                <w:rFonts w:cs="Arial"/>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tcPr>
          <w:p w14:paraId="63FA4C92" w14:textId="77777777" w:rsidR="00B61887" w:rsidRPr="00476D03" w:rsidRDefault="00B61887" w:rsidP="00B61887">
            <w:pPr>
              <w:ind w:right="-70"/>
              <w:rPr>
                <w:rFonts w:cs="Arial"/>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587A9F" w14:textId="77777777" w:rsidR="00B61887" w:rsidRPr="00476D03" w:rsidRDefault="00B61887" w:rsidP="00B61887">
            <w:pPr>
              <w:ind w:right="-70"/>
              <w:rPr>
                <w:rFonts w:cs="Arial"/>
                <w:snapToGrid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164E9B9" w14:textId="77777777" w:rsidR="00B61887" w:rsidRPr="0031013B" w:rsidRDefault="00B61887" w:rsidP="00B61887">
            <w:pPr>
              <w:rPr>
                <w:rFonts w:cs="Arial"/>
                <w:snapToGrid w:val="0"/>
                <w:sz w:val="16"/>
                <w:szCs w:val="16"/>
              </w:rPr>
            </w:pPr>
            <w:r w:rsidRPr="0031013B">
              <w:rPr>
                <w:rFonts w:cs="Arial"/>
                <w:snapToGrid w:val="0"/>
                <w:sz w:val="16"/>
                <w:szCs w:val="16"/>
              </w:rPr>
              <w:t>=</w:t>
            </w:r>
            <w:r w:rsidRPr="00476D03">
              <w:rPr>
                <w:rFonts w:cs="Arial"/>
                <w:color w:val="000000"/>
                <w:sz w:val="16"/>
                <w:szCs w:val="16"/>
              </w:rPr>
              <w:t xml:space="preserve"> HSEL.XAAB_SK</w:t>
            </w:r>
          </w:p>
        </w:tc>
      </w:tr>
      <w:tr w:rsidR="00AA4677" w:rsidRPr="009A2F9C" w14:paraId="1DB3F130"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C6B26B8" w14:textId="01EB727C" w:rsidR="00AA4677" w:rsidRPr="00476D03" w:rsidRDefault="00AA4677" w:rsidP="00AA4677">
            <w:pPr>
              <w:rPr>
                <w:rFonts w:cs="Arial"/>
                <w:snapToGrid w:val="0"/>
                <w:sz w:val="16"/>
                <w:szCs w:val="16"/>
              </w:rPr>
            </w:pPr>
            <w:r w:rsidRPr="00EE5733">
              <w:rPr>
                <w:rFonts w:cs="Arial"/>
                <w:snapToGrid w:val="0"/>
                <w:sz w:val="16"/>
              </w:rPr>
              <w:t>XAABJ_</w:t>
            </w:r>
            <w:r w:rsidRPr="00E847C4">
              <w:rPr>
                <w:rFonts w:cs="Arial"/>
                <w:bCs/>
                <w:color w:val="000000"/>
                <w:spacing w:val="0"/>
                <w:sz w:val="16"/>
                <w:szCs w:val="16"/>
              </w:rPr>
              <w:t>MUTATIEEINDE_TS</w:t>
            </w:r>
            <w:r>
              <w:rPr>
                <w:rFonts w:cs="Arial"/>
                <w:b/>
                <w:bCs/>
                <w:color w:val="000000"/>
                <w:spacing w:val="0"/>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tcPr>
          <w:p w14:paraId="05B90E67" w14:textId="77777777" w:rsidR="00AA4677" w:rsidRPr="009A2F9C" w:rsidRDefault="00AA4677" w:rsidP="00AA467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76A49AE" w14:textId="77777777" w:rsidR="00AA4677" w:rsidRPr="009A2F9C" w:rsidRDefault="00AA4677" w:rsidP="00AA467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3995DE5" w14:textId="39078C30" w:rsidR="00AA4677" w:rsidRPr="00476D03" w:rsidRDefault="00AA4677" w:rsidP="00AA4677">
            <w:pPr>
              <w:rPr>
                <w:rFonts w:cs="Arial"/>
                <w:snapToGrid w:val="0"/>
                <w:sz w:val="16"/>
                <w:szCs w:val="16"/>
              </w:rPr>
            </w:pPr>
            <w:r w:rsidRPr="00E847C4">
              <w:rPr>
                <w:rFonts w:cs="Arial"/>
                <w:bCs/>
                <w:color w:val="000000"/>
                <w:spacing w:val="0"/>
                <w:sz w:val="16"/>
                <w:szCs w:val="16"/>
              </w:rPr>
              <w:t xml:space="preserve">= </w:t>
            </w:r>
            <w:proofErr w:type="spellStart"/>
            <w:r w:rsidRPr="00E847C4">
              <w:rPr>
                <w:rFonts w:cs="Arial"/>
                <w:bCs/>
                <w:iCs/>
                <w:color w:val="000000"/>
                <w:spacing w:val="0"/>
                <w:sz w:val="16"/>
                <w:szCs w:val="16"/>
              </w:rPr>
              <w:t>Maxdat</w:t>
            </w:r>
            <w:proofErr w:type="spellEnd"/>
          </w:p>
        </w:tc>
      </w:tr>
      <w:tr w:rsidR="00AA1DEB" w:rsidRPr="009A2F9C" w14:paraId="7F866652" w14:textId="77777777" w:rsidTr="00AA1DEB">
        <w:trPr>
          <w:cantSplit/>
          <w:trHeight w:val="276"/>
          <w:ins w:id="250" w:author="Peter M.P. WILBRINK" w:date="2018-11-01T13:26: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F080C4E" w14:textId="276E640F" w:rsidR="00AA1DEB" w:rsidRPr="00476D03" w:rsidRDefault="00AA1DEB" w:rsidP="00AA1DEB">
            <w:pPr>
              <w:rPr>
                <w:ins w:id="251" w:author="Peter M.P. WILBRINK" w:date="2018-11-01T13:26:00Z"/>
                <w:rFonts w:cs="Arial"/>
                <w:snapToGrid w:val="0"/>
                <w:sz w:val="16"/>
                <w:szCs w:val="16"/>
              </w:rPr>
              <w:pPrChange w:id="252" w:author="Peter M.P. WILBRINK" w:date="2018-11-01T13:27:00Z">
                <w:pPr/>
              </w:pPrChange>
            </w:pPr>
            <w:ins w:id="253" w:author="Peter M.P. WILBRINK" w:date="2018-11-01T13:26:00Z">
              <w:r w:rsidRPr="00E02299">
                <w:rPr>
                  <w:rFonts w:cs="Arial"/>
                  <w:color w:val="000000"/>
                  <w:sz w:val="16"/>
                  <w:szCs w:val="16"/>
                </w:rPr>
                <w:t>XAAB</w:t>
              </w:r>
            </w:ins>
            <w:ins w:id="254" w:author="Peter M.P. WILBRINK" w:date="2018-11-01T13:27:00Z">
              <w:r>
                <w:rPr>
                  <w:rFonts w:cs="Arial"/>
                  <w:color w:val="000000"/>
                  <w:sz w:val="16"/>
                  <w:szCs w:val="16"/>
                </w:rPr>
                <w:t>J</w:t>
              </w:r>
            </w:ins>
            <w:ins w:id="255" w:author="Peter M.P. WILBRINK" w:date="2018-11-01T13:26:00Z">
              <w:r w:rsidRPr="00E02299">
                <w:rPr>
                  <w:rFonts w:cs="Arial"/>
                  <w:color w:val="000000"/>
                  <w:sz w:val="16"/>
                  <w:szCs w:val="16"/>
                </w:rPr>
                <w:t>_</w:t>
              </w:r>
              <w:r>
                <w:rPr>
                  <w:rFonts w:cs="Arial"/>
                  <w:color w:val="000000"/>
                  <w:sz w:val="16"/>
                  <w:szCs w:val="16"/>
                </w:rPr>
                <w:t>ROL</w:t>
              </w:r>
            </w:ins>
          </w:p>
        </w:tc>
        <w:tc>
          <w:tcPr>
            <w:tcW w:w="425" w:type="dxa"/>
            <w:tcBorders>
              <w:top w:val="single" w:sz="4" w:space="0" w:color="auto"/>
              <w:left w:val="single" w:sz="4" w:space="0" w:color="auto"/>
              <w:bottom w:val="single" w:sz="4" w:space="0" w:color="auto"/>
              <w:right w:val="single" w:sz="4" w:space="0" w:color="auto"/>
            </w:tcBorders>
          </w:tcPr>
          <w:p w14:paraId="22CCEFC5" w14:textId="77777777" w:rsidR="00AA1DEB" w:rsidRDefault="00AA1DEB" w:rsidP="00AA1DEB">
            <w:pPr>
              <w:ind w:right="-70"/>
              <w:rPr>
                <w:ins w:id="256" w:author="Peter M.P. WILBRINK" w:date="2018-11-01T13:26:00Z"/>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170D8B" w14:textId="77777777" w:rsidR="00AA1DEB" w:rsidRDefault="00AA1DEB" w:rsidP="00AA1DEB">
            <w:pPr>
              <w:ind w:right="-70"/>
              <w:rPr>
                <w:ins w:id="257" w:author="Peter M.P. WILBRINK" w:date="2018-11-01T13:26:00Z"/>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6F5115" w14:textId="77777777" w:rsidR="00AA1DEB" w:rsidRPr="00476D03" w:rsidRDefault="00AA1DEB" w:rsidP="00AA1DEB">
            <w:pPr>
              <w:rPr>
                <w:ins w:id="258" w:author="Peter M.P. WILBRINK" w:date="2018-11-01T13:26:00Z"/>
                <w:rFonts w:cs="Arial"/>
                <w:snapToGrid w:val="0"/>
                <w:sz w:val="16"/>
                <w:szCs w:val="16"/>
              </w:rPr>
            </w:pPr>
            <w:ins w:id="259" w:author="Peter M.P. WILBRINK" w:date="2018-11-01T13:26:00Z">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Pr>
                  <w:rFonts w:cs="Arial"/>
                  <w:color w:val="000000"/>
                  <w:sz w:val="16"/>
                  <w:szCs w:val="16"/>
                </w:rPr>
                <w:t>ROL</w:t>
              </w:r>
            </w:ins>
          </w:p>
        </w:tc>
      </w:tr>
      <w:tr w:rsidR="00B61887" w:rsidRPr="009A2F9C" w14:paraId="2A6CD1F8"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386D7F" w14:textId="77777777" w:rsidR="00B61887" w:rsidRPr="00476D03" w:rsidRDefault="00B61887" w:rsidP="00B61887">
            <w:pPr>
              <w:rPr>
                <w:rFonts w:cs="Arial"/>
                <w:snapToGrid w:val="0"/>
                <w:sz w:val="16"/>
                <w:szCs w:val="16"/>
              </w:rPr>
            </w:pPr>
            <w:r w:rsidRPr="00476D03">
              <w:rPr>
                <w:rFonts w:cs="Arial"/>
                <w:color w:val="000000"/>
                <w:sz w:val="16"/>
                <w:szCs w:val="16"/>
              </w:rPr>
              <w:t>XAABJ_ORGANISATIE_NAAM</w:t>
            </w:r>
          </w:p>
        </w:tc>
        <w:tc>
          <w:tcPr>
            <w:tcW w:w="425" w:type="dxa"/>
            <w:tcBorders>
              <w:top w:val="single" w:sz="4" w:space="0" w:color="auto"/>
              <w:left w:val="single" w:sz="4" w:space="0" w:color="auto"/>
              <w:bottom w:val="single" w:sz="4" w:space="0" w:color="auto"/>
              <w:right w:val="single" w:sz="4" w:space="0" w:color="auto"/>
            </w:tcBorders>
          </w:tcPr>
          <w:p w14:paraId="5ECD574F"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69B580E"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08DC936" w14:textId="1E89E950" w:rsidR="00B61887" w:rsidRPr="00476D03" w:rsidRDefault="00B61887">
            <w:pPr>
              <w:rPr>
                <w:rFonts w:cs="Arial"/>
                <w:snapToGrid w:val="0"/>
                <w:sz w:val="16"/>
                <w:szCs w:val="16"/>
              </w:rPr>
            </w:pPr>
            <w:r w:rsidRPr="00476D03">
              <w:rPr>
                <w:rFonts w:cs="Arial"/>
                <w:snapToGrid w:val="0"/>
                <w:sz w:val="16"/>
                <w:szCs w:val="16"/>
              </w:rPr>
              <w:t xml:space="preserve">= </w:t>
            </w:r>
            <w:r w:rsidR="00E02299" w:rsidRPr="00476D03">
              <w:rPr>
                <w:sz w:val="16"/>
                <w:szCs w:val="16"/>
              </w:rPr>
              <w:t>DVLVW</w:t>
            </w:r>
            <w:r w:rsidRPr="00476D03">
              <w:rPr>
                <w:rFonts w:cs="Arial"/>
                <w:color w:val="000000"/>
                <w:sz w:val="16"/>
                <w:szCs w:val="16"/>
              </w:rPr>
              <w:t>_NAAM</w:t>
            </w:r>
          </w:p>
        </w:tc>
      </w:tr>
      <w:tr w:rsidR="00B61887" w:rsidRPr="009A2F9C" w14:paraId="2739A3C2"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BBFD729" w14:textId="77777777" w:rsidR="00B61887" w:rsidRPr="00476D03" w:rsidRDefault="00B61887" w:rsidP="00B61887">
            <w:pPr>
              <w:rPr>
                <w:rFonts w:cs="Arial"/>
                <w:snapToGrid w:val="0"/>
                <w:sz w:val="16"/>
                <w:szCs w:val="16"/>
              </w:rPr>
            </w:pPr>
            <w:r w:rsidRPr="00476D03">
              <w:rPr>
                <w:rFonts w:cs="Arial"/>
                <w:color w:val="000000"/>
                <w:sz w:val="16"/>
                <w:szCs w:val="16"/>
              </w:rPr>
              <w:t>XAABJ_STRAAT</w:t>
            </w:r>
          </w:p>
        </w:tc>
        <w:tc>
          <w:tcPr>
            <w:tcW w:w="425" w:type="dxa"/>
            <w:tcBorders>
              <w:top w:val="single" w:sz="4" w:space="0" w:color="auto"/>
              <w:left w:val="single" w:sz="4" w:space="0" w:color="auto"/>
              <w:bottom w:val="single" w:sz="4" w:space="0" w:color="auto"/>
              <w:right w:val="single" w:sz="4" w:space="0" w:color="auto"/>
            </w:tcBorders>
          </w:tcPr>
          <w:p w14:paraId="79ADFEFB"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1BE124"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F98E296" w14:textId="32ABD72A"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sidRPr="00476D03">
              <w:rPr>
                <w:sz w:val="16"/>
                <w:szCs w:val="16"/>
              </w:rPr>
              <w:t>DVLVW</w:t>
            </w:r>
            <w:r w:rsidRPr="00476D03">
              <w:rPr>
                <w:rFonts w:cs="Arial"/>
                <w:color w:val="000000"/>
                <w:sz w:val="16"/>
                <w:szCs w:val="16"/>
              </w:rPr>
              <w:t>_STRAAT</w:t>
            </w:r>
          </w:p>
        </w:tc>
      </w:tr>
      <w:tr w:rsidR="00B61887" w:rsidRPr="009A2F9C" w14:paraId="1223DDFE"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4C0857" w14:textId="77777777" w:rsidR="00B61887" w:rsidRPr="00476D03" w:rsidRDefault="00B61887" w:rsidP="00B61887">
            <w:pPr>
              <w:rPr>
                <w:rFonts w:cs="Arial"/>
                <w:snapToGrid w:val="0"/>
                <w:sz w:val="16"/>
                <w:szCs w:val="16"/>
              </w:rPr>
            </w:pPr>
            <w:r w:rsidRPr="00476D03">
              <w:rPr>
                <w:rFonts w:cs="Arial"/>
                <w:color w:val="000000"/>
                <w:sz w:val="16"/>
                <w:szCs w:val="16"/>
              </w:rPr>
              <w:t>XAABJ_POSTCODE</w:t>
            </w:r>
          </w:p>
        </w:tc>
        <w:tc>
          <w:tcPr>
            <w:tcW w:w="425" w:type="dxa"/>
            <w:tcBorders>
              <w:top w:val="single" w:sz="4" w:space="0" w:color="auto"/>
              <w:left w:val="single" w:sz="4" w:space="0" w:color="auto"/>
              <w:bottom w:val="single" w:sz="4" w:space="0" w:color="auto"/>
              <w:right w:val="single" w:sz="4" w:space="0" w:color="auto"/>
            </w:tcBorders>
          </w:tcPr>
          <w:p w14:paraId="24E8DAA8"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192BD6"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B36B30" w14:textId="67FEBD2A"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sidRPr="00476D03">
              <w:rPr>
                <w:sz w:val="16"/>
                <w:szCs w:val="16"/>
              </w:rPr>
              <w:t>DVLVW</w:t>
            </w:r>
            <w:r w:rsidRPr="00476D03">
              <w:rPr>
                <w:rFonts w:cs="Arial"/>
                <w:color w:val="000000"/>
                <w:sz w:val="16"/>
                <w:szCs w:val="16"/>
              </w:rPr>
              <w:t>_POSTCODE</w:t>
            </w:r>
          </w:p>
        </w:tc>
      </w:tr>
      <w:tr w:rsidR="00B61887" w:rsidRPr="009A2F9C" w14:paraId="6A672014"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5080CAE" w14:textId="77777777" w:rsidR="00B61887" w:rsidRPr="00476D03" w:rsidRDefault="00B61887" w:rsidP="00B61887">
            <w:pPr>
              <w:rPr>
                <w:rFonts w:cs="Arial"/>
                <w:snapToGrid w:val="0"/>
                <w:sz w:val="16"/>
                <w:szCs w:val="16"/>
              </w:rPr>
            </w:pPr>
            <w:r w:rsidRPr="00476D03">
              <w:rPr>
                <w:rFonts w:cs="Arial"/>
                <w:color w:val="000000"/>
                <w:sz w:val="16"/>
                <w:szCs w:val="16"/>
              </w:rPr>
              <w:t>XAABJ_HUISNUMMER</w:t>
            </w:r>
          </w:p>
        </w:tc>
        <w:tc>
          <w:tcPr>
            <w:tcW w:w="425" w:type="dxa"/>
            <w:tcBorders>
              <w:top w:val="single" w:sz="4" w:space="0" w:color="auto"/>
              <w:left w:val="single" w:sz="4" w:space="0" w:color="auto"/>
              <w:bottom w:val="single" w:sz="4" w:space="0" w:color="auto"/>
              <w:right w:val="single" w:sz="4" w:space="0" w:color="auto"/>
            </w:tcBorders>
          </w:tcPr>
          <w:p w14:paraId="20DB138E"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89E5BD"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83F2B26" w14:textId="20A92A07"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00E02299" w:rsidRPr="00476D03">
              <w:rPr>
                <w:rFonts w:cs="Arial"/>
                <w:color w:val="000000"/>
                <w:sz w:val="16"/>
                <w:szCs w:val="16"/>
              </w:rPr>
              <w:t xml:space="preserve"> </w:t>
            </w:r>
            <w:r w:rsidRPr="00476D03">
              <w:rPr>
                <w:rFonts w:cs="Arial"/>
                <w:color w:val="000000"/>
                <w:sz w:val="16"/>
                <w:szCs w:val="16"/>
              </w:rPr>
              <w:t>_HUISNUMMER</w:t>
            </w:r>
          </w:p>
        </w:tc>
      </w:tr>
      <w:tr w:rsidR="00B61887" w:rsidRPr="009A2F9C" w14:paraId="2302C1F4"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467FDA" w14:textId="77777777" w:rsidR="00B61887" w:rsidRPr="003B315C" w:rsidRDefault="00B61887" w:rsidP="00B61887">
            <w:pPr>
              <w:rPr>
                <w:rFonts w:cs="Arial"/>
                <w:snapToGrid w:val="0"/>
                <w:sz w:val="16"/>
                <w:szCs w:val="16"/>
              </w:rPr>
            </w:pPr>
            <w:r w:rsidRPr="003B315C">
              <w:rPr>
                <w:rFonts w:cs="Arial"/>
                <w:color w:val="000000"/>
                <w:sz w:val="16"/>
                <w:szCs w:val="16"/>
              </w:rPr>
              <w:t>XAABJ_HUISNUMMER</w:t>
            </w:r>
            <w:r>
              <w:rPr>
                <w:rFonts w:cs="Arial"/>
                <w:color w:val="000000"/>
                <w:sz w:val="16"/>
                <w:szCs w:val="16"/>
              </w:rPr>
              <w:t>_TOEV</w:t>
            </w:r>
          </w:p>
        </w:tc>
        <w:tc>
          <w:tcPr>
            <w:tcW w:w="425" w:type="dxa"/>
            <w:tcBorders>
              <w:top w:val="single" w:sz="4" w:space="0" w:color="auto"/>
              <w:left w:val="single" w:sz="4" w:space="0" w:color="auto"/>
              <w:bottom w:val="single" w:sz="4" w:space="0" w:color="auto"/>
              <w:right w:val="single" w:sz="4" w:space="0" w:color="auto"/>
            </w:tcBorders>
          </w:tcPr>
          <w:p w14:paraId="58A386D7"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478CC3C"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93FE360" w14:textId="5D9BDAB9"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_HUISNUMMER_TOEV</w:t>
            </w:r>
          </w:p>
        </w:tc>
      </w:tr>
      <w:tr w:rsidR="00B61887" w:rsidRPr="009A2F9C" w14:paraId="22BF3904"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BD76CA8" w14:textId="77777777" w:rsidR="00B61887" w:rsidRPr="00476D03" w:rsidRDefault="00B61887" w:rsidP="00B61887">
            <w:pPr>
              <w:rPr>
                <w:rFonts w:cs="Arial"/>
                <w:snapToGrid w:val="0"/>
                <w:sz w:val="16"/>
                <w:szCs w:val="16"/>
              </w:rPr>
            </w:pPr>
            <w:r w:rsidRPr="00476D03">
              <w:rPr>
                <w:rFonts w:cs="Arial"/>
                <w:color w:val="000000"/>
                <w:sz w:val="16"/>
                <w:szCs w:val="16"/>
              </w:rPr>
              <w:t>XAABJ_POSTBUS</w:t>
            </w:r>
          </w:p>
        </w:tc>
        <w:tc>
          <w:tcPr>
            <w:tcW w:w="425" w:type="dxa"/>
            <w:tcBorders>
              <w:top w:val="single" w:sz="4" w:space="0" w:color="auto"/>
              <w:left w:val="single" w:sz="4" w:space="0" w:color="auto"/>
              <w:bottom w:val="single" w:sz="4" w:space="0" w:color="auto"/>
              <w:right w:val="single" w:sz="4" w:space="0" w:color="auto"/>
            </w:tcBorders>
          </w:tcPr>
          <w:p w14:paraId="527039A7"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60A697"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4E3D06A" w14:textId="35B8AA71"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_POSTBUS</w:t>
            </w:r>
          </w:p>
        </w:tc>
      </w:tr>
      <w:tr w:rsidR="00B61887" w:rsidRPr="009A2F9C" w14:paraId="0AF5918B"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CFB255F" w14:textId="77777777" w:rsidR="00B61887" w:rsidRPr="00476D03" w:rsidRDefault="00B61887" w:rsidP="00B61887">
            <w:pPr>
              <w:rPr>
                <w:rFonts w:cs="Arial"/>
                <w:snapToGrid w:val="0"/>
                <w:sz w:val="16"/>
                <w:szCs w:val="16"/>
              </w:rPr>
            </w:pPr>
            <w:r w:rsidRPr="00476D03">
              <w:rPr>
                <w:rFonts w:cs="Arial"/>
                <w:color w:val="000000"/>
                <w:sz w:val="16"/>
                <w:szCs w:val="16"/>
              </w:rPr>
              <w:t>XAABJ_PLAATS</w:t>
            </w:r>
          </w:p>
        </w:tc>
        <w:tc>
          <w:tcPr>
            <w:tcW w:w="425" w:type="dxa"/>
            <w:tcBorders>
              <w:top w:val="single" w:sz="4" w:space="0" w:color="auto"/>
              <w:left w:val="single" w:sz="4" w:space="0" w:color="auto"/>
              <w:bottom w:val="single" w:sz="4" w:space="0" w:color="auto"/>
              <w:right w:val="single" w:sz="4" w:space="0" w:color="auto"/>
            </w:tcBorders>
          </w:tcPr>
          <w:p w14:paraId="69D57BF6"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E016D06"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7C06528" w14:textId="39DFA21F"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_PLAATS</w:t>
            </w:r>
          </w:p>
        </w:tc>
      </w:tr>
      <w:tr w:rsidR="00B61887" w:rsidRPr="009A2F9C" w14:paraId="24AA62C2"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9DD2517" w14:textId="77777777" w:rsidR="00B61887" w:rsidRPr="00476D03" w:rsidRDefault="00B61887" w:rsidP="00B61887">
            <w:pPr>
              <w:rPr>
                <w:rFonts w:cs="Arial"/>
                <w:snapToGrid w:val="0"/>
                <w:sz w:val="16"/>
                <w:szCs w:val="16"/>
              </w:rPr>
            </w:pPr>
            <w:r w:rsidRPr="00476D03">
              <w:rPr>
                <w:rFonts w:cs="Arial"/>
                <w:color w:val="000000"/>
                <w:sz w:val="16"/>
                <w:szCs w:val="16"/>
              </w:rPr>
              <w:t>XAABJ_LAND</w:t>
            </w:r>
          </w:p>
        </w:tc>
        <w:tc>
          <w:tcPr>
            <w:tcW w:w="425" w:type="dxa"/>
            <w:tcBorders>
              <w:top w:val="single" w:sz="4" w:space="0" w:color="auto"/>
              <w:left w:val="single" w:sz="4" w:space="0" w:color="auto"/>
              <w:bottom w:val="single" w:sz="4" w:space="0" w:color="auto"/>
              <w:right w:val="single" w:sz="4" w:space="0" w:color="auto"/>
            </w:tcBorders>
          </w:tcPr>
          <w:p w14:paraId="03E4A18D"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16488E"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2EA6179" w14:textId="72704C60"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_LAND</w:t>
            </w:r>
          </w:p>
        </w:tc>
      </w:tr>
      <w:tr w:rsidR="00B61887" w:rsidRPr="009A2F9C" w14:paraId="1DA38CD8"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79B736F" w14:textId="77777777" w:rsidR="00B61887" w:rsidRPr="00476D03" w:rsidRDefault="00B61887" w:rsidP="00B61887">
            <w:pPr>
              <w:rPr>
                <w:rFonts w:cs="Arial"/>
                <w:snapToGrid w:val="0"/>
                <w:sz w:val="16"/>
                <w:szCs w:val="16"/>
              </w:rPr>
            </w:pPr>
            <w:r w:rsidRPr="00476D03">
              <w:rPr>
                <w:rFonts w:cs="Arial"/>
                <w:color w:val="000000"/>
                <w:sz w:val="16"/>
                <w:szCs w:val="16"/>
              </w:rPr>
              <w:t>XAABJ_ADRES_OVERIG</w:t>
            </w:r>
          </w:p>
        </w:tc>
        <w:tc>
          <w:tcPr>
            <w:tcW w:w="425" w:type="dxa"/>
            <w:tcBorders>
              <w:top w:val="single" w:sz="4" w:space="0" w:color="auto"/>
              <w:left w:val="single" w:sz="4" w:space="0" w:color="auto"/>
              <w:bottom w:val="single" w:sz="4" w:space="0" w:color="auto"/>
              <w:right w:val="single" w:sz="4" w:space="0" w:color="auto"/>
            </w:tcBorders>
          </w:tcPr>
          <w:p w14:paraId="61A843B0"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F399307"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ECA3016" w14:textId="7667A8C6"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_ADRES_OVERIG</w:t>
            </w:r>
          </w:p>
        </w:tc>
      </w:tr>
      <w:tr w:rsidR="00B61887" w:rsidRPr="009A2F9C" w14:paraId="6BACBA6C"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5EED92" w14:textId="77777777" w:rsidR="00B61887" w:rsidRPr="00476D03" w:rsidRDefault="00B61887" w:rsidP="00B61887">
            <w:pPr>
              <w:rPr>
                <w:rFonts w:cs="Arial"/>
                <w:snapToGrid w:val="0"/>
                <w:sz w:val="16"/>
                <w:szCs w:val="16"/>
              </w:rPr>
            </w:pPr>
            <w:r w:rsidRPr="00476D03">
              <w:rPr>
                <w:rFonts w:cs="Arial"/>
                <w:color w:val="000000"/>
                <w:sz w:val="16"/>
                <w:szCs w:val="16"/>
              </w:rPr>
              <w:t>XAABJ_ADRES_REGEL</w:t>
            </w:r>
          </w:p>
        </w:tc>
        <w:tc>
          <w:tcPr>
            <w:tcW w:w="425" w:type="dxa"/>
            <w:tcBorders>
              <w:top w:val="single" w:sz="4" w:space="0" w:color="auto"/>
              <w:left w:val="single" w:sz="4" w:space="0" w:color="auto"/>
              <w:bottom w:val="single" w:sz="4" w:space="0" w:color="auto"/>
              <w:right w:val="single" w:sz="4" w:space="0" w:color="auto"/>
            </w:tcBorders>
          </w:tcPr>
          <w:p w14:paraId="22CCCF3C"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36F86E" w14:textId="77777777" w:rsidR="00B61887" w:rsidRPr="002C79B6"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5E56051" w14:textId="25826E4E"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_ADRES_REGEL</w:t>
            </w:r>
          </w:p>
        </w:tc>
      </w:tr>
      <w:tr w:rsidR="00B61887" w:rsidRPr="009A2F9C" w14:paraId="28A785AB"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C78A783" w14:textId="77777777" w:rsidR="00B61887" w:rsidRPr="00476D03" w:rsidRDefault="00B61887" w:rsidP="00B61887">
            <w:pPr>
              <w:rPr>
                <w:rFonts w:cs="Arial"/>
                <w:snapToGrid w:val="0"/>
                <w:sz w:val="16"/>
                <w:szCs w:val="16"/>
              </w:rPr>
            </w:pPr>
            <w:r w:rsidRPr="00476D03">
              <w:rPr>
                <w:rFonts w:cs="Arial"/>
                <w:color w:val="000000"/>
                <w:sz w:val="16"/>
                <w:szCs w:val="16"/>
              </w:rPr>
              <w:t>XAABJ_ADRES_LAND</w:t>
            </w:r>
          </w:p>
        </w:tc>
        <w:tc>
          <w:tcPr>
            <w:tcW w:w="425" w:type="dxa"/>
            <w:tcBorders>
              <w:top w:val="single" w:sz="4" w:space="0" w:color="auto"/>
              <w:left w:val="single" w:sz="4" w:space="0" w:color="auto"/>
              <w:bottom w:val="single" w:sz="4" w:space="0" w:color="auto"/>
              <w:right w:val="single" w:sz="4" w:space="0" w:color="auto"/>
            </w:tcBorders>
          </w:tcPr>
          <w:p w14:paraId="1BBF242F"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DBDF84"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41A8686" w14:textId="64FBEAD8"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_ADRES_LAND</w:t>
            </w:r>
          </w:p>
        </w:tc>
      </w:tr>
      <w:tr w:rsidR="00B61887" w:rsidRPr="009A2F9C" w14:paraId="7D0CB189" w14:textId="77777777" w:rsidTr="00EE2CB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DBFB36F" w14:textId="77777777" w:rsidR="00B61887" w:rsidRPr="00231AF5" w:rsidRDefault="00B61887" w:rsidP="00B61887">
            <w:pPr>
              <w:rPr>
                <w:rFonts w:cs="Arial"/>
                <w:snapToGrid w:val="0"/>
                <w:sz w:val="16"/>
              </w:rPr>
            </w:pPr>
            <w:r w:rsidRPr="00EE5733">
              <w:rPr>
                <w:rFonts w:cs="Arial"/>
                <w:snapToGrid w:val="0"/>
                <w:sz w:val="16"/>
              </w:rPr>
              <w:t>XAABJ_DLN_NNP_ID</w:t>
            </w:r>
          </w:p>
        </w:tc>
        <w:tc>
          <w:tcPr>
            <w:tcW w:w="425" w:type="dxa"/>
            <w:tcBorders>
              <w:top w:val="single" w:sz="4" w:space="0" w:color="auto"/>
              <w:left w:val="single" w:sz="4" w:space="0" w:color="auto"/>
              <w:bottom w:val="single" w:sz="4" w:space="0" w:color="auto"/>
              <w:right w:val="single" w:sz="4" w:space="0" w:color="auto"/>
            </w:tcBorders>
          </w:tcPr>
          <w:p w14:paraId="7E5379A5"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36EA45A" w14:textId="77777777" w:rsidR="00B61887" w:rsidRPr="009A2F9C" w:rsidRDefault="00B61887" w:rsidP="00B61887">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6A402D0" w14:textId="77777777" w:rsidR="00B61887" w:rsidRPr="009A2F9C" w:rsidRDefault="00B61887" w:rsidP="00B61887">
            <w:pPr>
              <w:rPr>
                <w:rFonts w:cs="Arial"/>
                <w:snapToGrid w:val="0"/>
                <w:sz w:val="16"/>
              </w:rPr>
            </w:pPr>
          </w:p>
        </w:tc>
      </w:tr>
      <w:tr w:rsidR="00B61887" w:rsidRPr="002C79B6" w14:paraId="5D672BC3" w14:textId="77777777" w:rsidTr="00EE2CBD">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03DC03" w14:textId="2760CEC1" w:rsidR="00B61887" w:rsidRPr="00476D03" w:rsidRDefault="00B61887">
            <w:pPr>
              <w:rPr>
                <w:rFonts w:cs="Arial"/>
                <w:b/>
                <w:snapToGrid w:val="0"/>
                <w:sz w:val="16"/>
                <w:szCs w:val="16"/>
              </w:rPr>
            </w:pPr>
            <w:r w:rsidRPr="00476D03">
              <w:rPr>
                <w:rFonts w:cs="Arial"/>
                <w:b/>
                <w:color w:val="000000"/>
                <w:sz w:val="16"/>
                <w:szCs w:val="16"/>
              </w:rPr>
              <w:t>S_CMG_FIN_MELDING_DLN_</w:t>
            </w:r>
            <w:r>
              <w:rPr>
                <w:rFonts w:cs="Arial"/>
                <w:b/>
                <w:color w:val="000000"/>
                <w:sz w:val="16"/>
                <w:szCs w:val="16"/>
              </w:rPr>
              <w:t>UIB</w:t>
            </w:r>
            <w:r w:rsidRPr="00476D03">
              <w:rPr>
                <w:rFonts w:cs="Arial"/>
                <w:b/>
                <w:snapToGrid w:val="0"/>
                <w:sz w:val="16"/>
                <w:szCs w:val="16"/>
              </w:rPr>
              <w:t xml:space="preserve"> </w:t>
            </w:r>
            <w:r w:rsidRPr="009A2F9C">
              <w:rPr>
                <w:rFonts w:cs="Arial"/>
                <w:b/>
                <w:snapToGrid w:val="0"/>
                <w:sz w:val="16"/>
              </w:rPr>
              <w:t xml:space="preserve">(alias: </w:t>
            </w:r>
            <w:r>
              <w:rPr>
                <w:rFonts w:cs="Arial"/>
                <w:b/>
                <w:snapToGrid w:val="0"/>
                <w:sz w:val="16"/>
              </w:rPr>
              <w:t>S3</w:t>
            </w:r>
            <w:r w:rsidRPr="009A2F9C">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1C5A0D" w14:textId="77777777" w:rsidR="00B61887" w:rsidRPr="00476D03" w:rsidRDefault="00B61887" w:rsidP="00B61887">
            <w:pPr>
              <w:ind w:right="-70"/>
              <w:rPr>
                <w:rFonts w:cs="Arial"/>
                <w:b/>
                <w:snapToGrid w:val="0"/>
                <w:sz w:val="16"/>
                <w:szCs w:val="16"/>
              </w:rPr>
            </w:pPr>
            <w:r w:rsidRPr="00476D03">
              <w:rPr>
                <w:rFonts w:cs="Arial"/>
                <w:b/>
                <w:snapToGrid w:val="0"/>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B75B0B" w14:textId="77777777" w:rsidR="00B61887" w:rsidRPr="00476D03" w:rsidRDefault="00B61887" w:rsidP="00B61887">
            <w:pPr>
              <w:ind w:right="-70"/>
              <w:rPr>
                <w:rFonts w:cs="Arial"/>
                <w:b/>
                <w:snapToGrid w:val="0"/>
                <w:sz w:val="16"/>
                <w:szCs w:val="16"/>
              </w:rPr>
            </w:pPr>
            <w:proofErr w:type="spellStart"/>
            <w:r w:rsidRPr="00476D03">
              <w:rPr>
                <w:rFonts w:cs="Arial"/>
                <w:b/>
                <w:snapToGrid w:val="0"/>
                <w:sz w:val="16"/>
                <w:szCs w:val="16"/>
              </w:rPr>
              <w:t>Sel</w:t>
            </w:r>
            <w:proofErr w:type="spellEnd"/>
          </w:p>
        </w:tc>
        <w:tc>
          <w:tcPr>
            <w:tcW w:w="53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2CA949" w14:textId="77777777" w:rsidR="00B61887" w:rsidRPr="00476D03" w:rsidRDefault="00B61887" w:rsidP="00B61887">
            <w:pPr>
              <w:rPr>
                <w:rFonts w:cs="Arial"/>
                <w:b/>
                <w:snapToGrid w:val="0"/>
                <w:sz w:val="16"/>
                <w:szCs w:val="16"/>
              </w:rPr>
            </w:pPr>
            <w:r w:rsidRPr="00476D03">
              <w:rPr>
                <w:rFonts w:cs="Arial"/>
                <w:b/>
                <w:snapToGrid w:val="0"/>
                <w:sz w:val="16"/>
                <w:szCs w:val="16"/>
              </w:rPr>
              <w:t>Conditie</w:t>
            </w:r>
          </w:p>
        </w:tc>
      </w:tr>
      <w:tr w:rsidR="00B61887" w:rsidRPr="0031013B" w14:paraId="1605D1AC"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A06B44D" w14:textId="77777777" w:rsidR="00B61887" w:rsidRPr="0031013B" w:rsidRDefault="00B61887" w:rsidP="00B61887">
            <w:pPr>
              <w:rPr>
                <w:rFonts w:cs="Arial"/>
                <w:snapToGrid w:val="0"/>
                <w:sz w:val="16"/>
                <w:szCs w:val="16"/>
              </w:rPr>
            </w:pPr>
            <w:r w:rsidRPr="00476D03">
              <w:rPr>
                <w:rFonts w:cs="Arial"/>
                <w:color w:val="000000"/>
                <w:sz w:val="16"/>
                <w:szCs w:val="16"/>
              </w:rPr>
              <w:t>XAAB_SK</w:t>
            </w:r>
          </w:p>
        </w:tc>
        <w:tc>
          <w:tcPr>
            <w:tcW w:w="425" w:type="dxa"/>
            <w:tcBorders>
              <w:top w:val="single" w:sz="4" w:space="0" w:color="auto"/>
              <w:left w:val="single" w:sz="4" w:space="0" w:color="auto"/>
              <w:bottom w:val="single" w:sz="4" w:space="0" w:color="auto"/>
              <w:right w:val="single" w:sz="4" w:space="0" w:color="auto"/>
            </w:tcBorders>
          </w:tcPr>
          <w:p w14:paraId="4E3FCD5B" w14:textId="77777777" w:rsidR="00B61887" w:rsidRPr="00476D03" w:rsidRDefault="00B61887" w:rsidP="00B61887">
            <w:pPr>
              <w:ind w:right="-70"/>
              <w:rPr>
                <w:rFonts w:cs="Arial"/>
                <w:snapToGrid w:val="0"/>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0B5FEAB" w14:textId="77777777" w:rsidR="00B61887" w:rsidRPr="00476D03" w:rsidRDefault="00B61887" w:rsidP="00B61887">
            <w:pPr>
              <w:ind w:right="-70"/>
              <w:rPr>
                <w:rFonts w:cs="Arial"/>
                <w:snapToGrid w:val="0"/>
                <w:sz w:val="16"/>
                <w:szCs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60F79B18" w14:textId="77777777" w:rsidR="00B61887" w:rsidRPr="0031013B" w:rsidRDefault="00B61887" w:rsidP="00B61887">
            <w:pPr>
              <w:rPr>
                <w:rFonts w:cs="Arial"/>
                <w:snapToGrid w:val="0"/>
                <w:sz w:val="16"/>
                <w:szCs w:val="16"/>
              </w:rPr>
            </w:pPr>
            <w:r w:rsidRPr="0031013B">
              <w:rPr>
                <w:rFonts w:cs="Arial"/>
                <w:snapToGrid w:val="0"/>
                <w:sz w:val="16"/>
                <w:szCs w:val="16"/>
              </w:rPr>
              <w:t>=</w:t>
            </w:r>
            <w:r w:rsidRPr="00476D03">
              <w:rPr>
                <w:rFonts w:cs="Arial"/>
                <w:color w:val="000000"/>
                <w:sz w:val="16"/>
                <w:szCs w:val="16"/>
              </w:rPr>
              <w:t xml:space="preserve"> HSEL.XAAB_SK</w:t>
            </w:r>
          </w:p>
        </w:tc>
      </w:tr>
      <w:tr w:rsidR="00AA4677" w:rsidRPr="009A2F9C" w14:paraId="0B507CA0"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8496C47" w14:textId="6709792D" w:rsidR="00AA4677" w:rsidRPr="00476D03" w:rsidRDefault="00AA4677">
            <w:pPr>
              <w:rPr>
                <w:rFonts w:cs="Arial"/>
                <w:snapToGrid w:val="0"/>
                <w:sz w:val="16"/>
                <w:szCs w:val="16"/>
              </w:rPr>
            </w:pPr>
            <w:r w:rsidRPr="00EE5733">
              <w:rPr>
                <w:rFonts w:cs="Arial"/>
                <w:snapToGrid w:val="0"/>
                <w:sz w:val="16"/>
              </w:rPr>
              <w:t>XAAB</w:t>
            </w:r>
            <w:r>
              <w:rPr>
                <w:rFonts w:cs="Arial"/>
                <w:snapToGrid w:val="0"/>
                <w:sz w:val="16"/>
              </w:rPr>
              <w:t>K</w:t>
            </w:r>
            <w:r w:rsidRPr="00EE5733">
              <w:rPr>
                <w:rFonts w:cs="Arial"/>
                <w:snapToGrid w:val="0"/>
                <w:sz w:val="16"/>
              </w:rPr>
              <w:t>_</w:t>
            </w:r>
            <w:r w:rsidRPr="00E847C4">
              <w:rPr>
                <w:rFonts w:cs="Arial"/>
                <w:bCs/>
                <w:color w:val="000000"/>
                <w:spacing w:val="0"/>
                <w:sz w:val="16"/>
                <w:szCs w:val="16"/>
              </w:rPr>
              <w:t>MUTATIEEINDE_TS</w:t>
            </w:r>
            <w:r>
              <w:rPr>
                <w:rFonts w:cs="Arial"/>
                <w:b/>
                <w:bCs/>
                <w:color w:val="000000"/>
                <w:spacing w:val="0"/>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tcPr>
          <w:p w14:paraId="33CBD3DC" w14:textId="77777777" w:rsidR="00AA4677" w:rsidRPr="009A2F9C" w:rsidRDefault="00AA4677" w:rsidP="00AA467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D8B6056" w14:textId="77777777" w:rsidR="00AA4677" w:rsidRPr="009A2F9C" w:rsidRDefault="00AA4677" w:rsidP="00AA467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6FB8CAC" w14:textId="6D0158ED" w:rsidR="00AA4677" w:rsidRPr="00476D03" w:rsidRDefault="00AA4677" w:rsidP="00AA4677">
            <w:pPr>
              <w:rPr>
                <w:rFonts w:cs="Arial"/>
                <w:snapToGrid w:val="0"/>
                <w:sz w:val="16"/>
                <w:szCs w:val="16"/>
              </w:rPr>
            </w:pPr>
            <w:r w:rsidRPr="00E847C4">
              <w:rPr>
                <w:rFonts w:cs="Arial"/>
                <w:bCs/>
                <w:color w:val="000000"/>
                <w:spacing w:val="0"/>
                <w:sz w:val="16"/>
                <w:szCs w:val="16"/>
              </w:rPr>
              <w:t xml:space="preserve">= </w:t>
            </w:r>
            <w:proofErr w:type="spellStart"/>
            <w:r w:rsidRPr="00E847C4">
              <w:rPr>
                <w:rFonts w:cs="Arial"/>
                <w:bCs/>
                <w:iCs/>
                <w:color w:val="000000"/>
                <w:spacing w:val="0"/>
                <w:sz w:val="16"/>
                <w:szCs w:val="16"/>
              </w:rPr>
              <w:t>Maxdat</w:t>
            </w:r>
            <w:proofErr w:type="spellEnd"/>
          </w:p>
        </w:tc>
      </w:tr>
      <w:tr w:rsidR="00003E31" w:rsidRPr="009A2F9C" w14:paraId="36FD63AA" w14:textId="77777777" w:rsidTr="005D1BD7">
        <w:trPr>
          <w:cantSplit/>
          <w:trHeight w:val="276"/>
          <w:ins w:id="260" w:author="Peter M.P. WILBRINK" w:date="2018-11-01T14:18:00Z"/>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892D8D" w14:textId="44D8DC57" w:rsidR="00003E31" w:rsidRPr="00476D03" w:rsidRDefault="00003E31" w:rsidP="00003E31">
            <w:pPr>
              <w:rPr>
                <w:ins w:id="261" w:author="Peter M.P. WILBRINK" w:date="2018-11-01T14:18:00Z"/>
                <w:rFonts w:cs="Arial"/>
                <w:snapToGrid w:val="0"/>
                <w:sz w:val="16"/>
                <w:szCs w:val="16"/>
              </w:rPr>
              <w:pPrChange w:id="262" w:author="Peter M.P. WILBRINK" w:date="2018-11-01T14:18:00Z">
                <w:pPr/>
              </w:pPrChange>
            </w:pPr>
            <w:ins w:id="263" w:author="Peter M.P. WILBRINK" w:date="2018-11-01T14:18:00Z">
              <w:r w:rsidRPr="00E02299">
                <w:rPr>
                  <w:rFonts w:cs="Arial"/>
                  <w:color w:val="000000"/>
                  <w:sz w:val="16"/>
                  <w:szCs w:val="16"/>
                </w:rPr>
                <w:t>XAAB</w:t>
              </w:r>
              <w:r>
                <w:rPr>
                  <w:rFonts w:cs="Arial"/>
                  <w:color w:val="000000"/>
                  <w:sz w:val="16"/>
                  <w:szCs w:val="16"/>
                </w:rPr>
                <w:t>K</w:t>
              </w:r>
              <w:r w:rsidRPr="00E02299">
                <w:rPr>
                  <w:rFonts w:cs="Arial"/>
                  <w:color w:val="000000"/>
                  <w:sz w:val="16"/>
                  <w:szCs w:val="16"/>
                </w:rPr>
                <w:t>_</w:t>
              </w:r>
              <w:r>
                <w:rPr>
                  <w:rFonts w:cs="Arial"/>
                  <w:color w:val="000000"/>
                  <w:sz w:val="16"/>
                  <w:szCs w:val="16"/>
                </w:rPr>
                <w:t>ROL</w:t>
              </w:r>
            </w:ins>
          </w:p>
        </w:tc>
        <w:tc>
          <w:tcPr>
            <w:tcW w:w="425" w:type="dxa"/>
            <w:tcBorders>
              <w:top w:val="single" w:sz="4" w:space="0" w:color="auto"/>
              <w:left w:val="single" w:sz="4" w:space="0" w:color="auto"/>
              <w:bottom w:val="single" w:sz="4" w:space="0" w:color="auto"/>
              <w:right w:val="single" w:sz="4" w:space="0" w:color="auto"/>
            </w:tcBorders>
          </w:tcPr>
          <w:p w14:paraId="7DA55CAD" w14:textId="77777777" w:rsidR="00003E31" w:rsidRDefault="00003E31" w:rsidP="005D1BD7">
            <w:pPr>
              <w:ind w:right="-70"/>
              <w:rPr>
                <w:ins w:id="264" w:author="Peter M.P. WILBRINK" w:date="2018-11-01T14:18:00Z"/>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E1639D" w14:textId="77777777" w:rsidR="00003E31" w:rsidRDefault="00003E31" w:rsidP="005D1BD7">
            <w:pPr>
              <w:ind w:right="-70"/>
              <w:rPr>
                <w:ins w:id="265" w:author="Peter M.P. WILBRINK" w:date="2018-11-01T14:18:00Z"/>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0B76729" w14:textId="77777777" w:rsidR="00003E31" w:rsidRPr="00476D03" w:rsidRDefault="00003E31" w:rsidP="005D1BD7">
            <w:pPr>
              <w:rPr>
                <w:ins w:id="266" w:author="Peter M.P. WILBRINK" w:date="2018-11-01T14:18:00Z"/>
                <w:rFonts w:cs="Arial"/>
                <w:snapToGrid w:val="0"/>
                <w:sz w:val="16"/>
                <w:szCs w:val="16"/>
              </w:rPr>
            </w:pPr>
            <w:ins w:id="267" w:author="Peter M.P. WILBRINK" w:date="2018-11-01T14:18:00Z">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Pr>
                  <w:rFonts w:cs="Arial"/>
                  <w:color w:val="000000"/>
                  <w:sz w:val="16"/>
                  <w:szCs w:val="16"/>
                </w:rPr>
                <w:t>ROL</w:t>
              </w:r>
            </w:ins>
          </w:p>
        </w:tc>
      </w:tr>
      <w:tr w:rsidR="004F4191" w:rsidRPr="009A2F9C" w14:paraId="206444AC" w14:textId="77777777" w:rsidTr="002A621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2D4F833" w14:textId="0647D373" w:rsidR="004F4191" w:rsidRPr="00476D03" w:rsidRDefault="004F4191">
            <w:pPr>
              <w:rPr>
                <w:rFonts w:cs="Arial"/>
                <w:snapToGrid w:val="0"/>
                <w:sz w:val="16"/>
                <w:szCs w:val="16"/>
              </w:rPr>
            </w:pPr>
            <w:r w:rsidRPr="00E02299">
              <w:rPr>
                <w:rFonts w:cs="Arial"/>
                <w:color w:val="000000"/>
                <w:sz w:val="16"/>
                <w:szCs w:val="16"/>
              </w:rPr>
              <w:t>XAAB</w:t>
            </w:r>
            <w:r w:rsidR="00AA4677">
              <w:rPr>
                <w:rFonts w:cs="Arial"/>
                <w:color w:val="000000"/>
                <w:sz w:val="16"/>
                <w:szCs w:val="16"/>
              </w:rPr>
              <w:t>K</w:t>
            </w:r>
            <w:r w:rsidRPr="00E02299">
              <w:rPr>
                <w:rFonts w:cs="Arial"/>
                <w:color w:val="000000"/>
                <w:sz w:val="16"/>
                <w:szCs w:val="16"/>
              </w:rPr>
              <w:t>_ACHTERNAAM</w:t>
            </w:r>
          </w:p>
        </w:tc>
        <w:tc>
          <w:tcPr>
            <w:tcW w:w="425" w:type="dxa"/>
            <w:tcBorders>
              <w:top w:val="single" w:sz="4" w:space="0" w:color="auto"/>
              <w:left w:val="single" w:sz="4" w:space="0" w:color="auto"/>
              <w:bottom w:val="single" w:sz="4" w:space="0" w:color="auto"/>
              <w:right w:val="single" w:sz="4" w:space="0" w:color="auto"/>
            </w:tcBorders>
          </w:tcPr>
          <w:p w14:paraId="2F427C38" w14:textId="77777777" w:rsidR="004F4191" w:rsidRDefault="004F4191" w:rsidP="002A621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4A432F5" w14:textId="77777777" w:rsidR="004F4191" w:rsidRDefault="004F4191" w:rsidP="002A621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A43A6D6" w14:textId="77777777" w:rsidR="004F4191" w:rsidRPr="00476D03" w:rsidRDefault="004F4191" w:rsidP="002A6216">
            <w:pPr>
              <w:rPr>
                <w:rFonts w:cs="Arial"/>
                <w:snapToGrid w:val="0"/>
                <w:sz w:val="16"/>
                <w:szCs w:val="16"/>
              </w:rPr>
            </w:pPr>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_NAAM</w:t>
            </w:r>
          </w:p>
        </w:tc>
      </w:tr>
      <w:tr w:rsidR="004F4191" w:rsidRPr="009A2F9C" w14:paraId="47D35E19" w14:textId="77777777" w:rsidTr="002A621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AB47A9" w14:textId="476B5AFE" w:rsidR="004F4191" w:rsidRPr="00476D03" w:rsidRDefault="00AA4677" w:rsidP="002A6216">
            <w:pPr>
              <w:rPr>
                <w:rFonts w:cs="Arial"/>
                <w:snapToGrid w:val="0"/>
                <w:sz w:val="16"/>
                <w:szCs w:val="16"/>
              </w:rPr>
            </w:pPr>
            <w:r>
              <w:rPr>
                <w:rFonts w:cs="Arial"/>
                <w:color w:val="000000"/>
                <w:sz w:val="16"/>
                <w:szCs w:val="16"/>
              </w:rPr>
              <w:t>XAABK</w:t>
            </w:r>
            <w:r w:rsidR="004F4191" w:rsidRPr="00E02299">
              <w:rPr>
                <w:rFonts w:cs="Arial"/>
                <w:color w:val="000000"/>
                <w:sz w:val="16"/>
                <w:szCs w:val="16"/>
              </w:rPr>
              <w:t>_VOORNAAM</w:t>
            </w:r>
          </w:p>
        </w:tc>
        <w:tc>
          <w:tcPr>
            <w:tcW w:w="425" w:type="dxa"/>
            <w:tcBorders>
              <w:top w:val="single" w:sz="4" w:space="0" w:color="auto"/>
              <w:left w:val="single" w:sz="4" w:space="0" w:color="auto"/>
              <w:bottom w:val="single" w:sz="4" w:space="0" w:color="auto"/>
              <w:right w:val="single" w:sz="4" w:space="0" w:color="auto"/>
            </w:tcBorders>
          </w:tcPr>
          <w:p w14:paraId="62E8FBAE" w14:textId="77777777" w:rsidR="004F4191" w:rsidRDefault="004F4191" w:rsidP="002A621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F0C2186" w14:textId="77777777" w:rsidR="004F4191" w:rsidRDefault="004F4191" w:rsidP="002A621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F6EC6F4" w14:textId="77777777" w:rsidR="004F4191" w:rsidRPr="00476D03" w:rsidRDefault="004F4191" w:rsidP="002A6216">
            <w:pPr>
              <w:rPr>
                <w:rFonts w:cs="Arial"/>
                <w:snapToGrid w:val="0"/>
                <w:sz w:val="16"/>
                <w:szCs w:val="16"/>
              </w:rPr>
            </w:pPr>
            <w:r w:rsidRPr="00476D03">
              <w:rPr>
                <w:rFonts w:cs="Arial"/>
                <w:snapToGrid w:val="0"/>
                <w:sz w:val="16"/>
                <w:szCs w:val="16"/>
              </w:rPr>
              <w:t xml:space="preserve">= </w:t>
            </w:r>
            <w:r>
              <w:rPr>
                <w:rFonts w:cs="Arial"/>
                <w:color w:val="000000"/>
                <w:sz w:val="16"/>
                <w:szCs w:val="16"/>
              </w:rPr>
              <w:t>DVLVW</w:t>
            </w:r>
            <w:r w:rsidRPr="00476D03">
              <w:rPr>
                <w:rFonts w:cs="Arial"/>
                <w:color w:val="000000"/>
                <w:sz w:val="16"/>
                <w:szCs w:val="16"/>
              </w:rPr>
              <w:t>_</w:t>
            </w:r>
            <w:r w:rsidRPr="00E02299">
              <w:rPr>
                <w:rFonts w:cs="Arial"/>
                <w:color w:val="000000"/>
                <w:sz w:val="16"/>
                <w:szCs w:val="16"/>
              </w:rPr>
              <w:t>VOORNAAM</w:t>
            </w:r>
          </w:p>
        </w:tc>
      </w:tr>
      <w:tr w:rsidR="004F4191" w:rsidRPr="009A2F9C" w14:paraId="2591ACBC" w14:textId="77777777" w:rsidTr="002A6216">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CDCEA9" w14:textId="082FBD61" w:rsidR="004F4191" w:rsidRPr="00476D03" w:rsidRDefault="004F4191">
            <w:pPr>
              <w:rPr>
                <w:rFonts w:cs="Arial"/>
                <w:snapToGrid w:val="0"/>
                <w:sz w:val="16"/>
                <w:szCs w:val="16"/>
              </w:rPr>
            </w:pPr>
            <w:r w:rsidRPr="004F4191">
              <w:rPr>
                <w:rFonts w:cs="Arial"/>
                <w:color w:val="000000"/>
                <w:sz w:val="16"/>
                <w:szCs w:val="16"/>
              </w:rPr>
              <w:t>XAAB</w:t>
            </w:r>
            <w:r w:rsidR="00AA4677">
              <w:rPr>
                <w:rFonts w:cs="Arial"/>
                <w:color w:val="000000"/>
                <w:sz w:val="16"/>
                <w:szCs w:val="16"/>
              </w:rPr>
              <w:t>K</w:t>
            </w:r>
            <w:r w:rsidRPr="004F4191">
              <w:rPr>
                <w:rFonts w:cs="Arial"/>
                <w:color w:val="000000"/>
                <w:sz w:val="16"/>
                <w:szCs w:val="16"/>
              </w:rPr>
              <w:t>_GEBOORTEDATUM</w:t>
            </w:r>
          </w:p>
        </w:tc>
        <w:tc>
          <w:tcPr>
            <w:tcW w:w="425" w:type="dxa"/>
            <w:tcBorders>
              <w:top w:val="single" w:sz="4" w:space="0" w:color="auto"/>
              <w:left w:val="single" w:sz="4" w:space="0" w:color="auto"/>
              <w:bottom w:val="single" w:sz="4" w:space="0" w:color="auto"/>
              <w:right w:val="single" w:sz="4" w:space="0" w:color="auto"/>
            </w:tcBorders>
          </w:tcPr>
          <w:p w14:paraId="7C7DDA3F" w14:textId="77777777" w:rsidR="004F4191" w:rsidRDefault="004F4191" w:rsidP="002A6216">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32A8D37" w14:textId="77777777" w:rsidR="004F4191" w:rsidRDefault="004F4191" w:rsidP="002A6216">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27820DE" w14:textId="77777777" w:rsidR="004F4191" w:rsidRPr="00476D03" w:rsidRDefault="004F4191" w:rsidP="002A6216">
            <w:pPr>
              <w:rPr>
                <w:rFonts w:cs="Arial"/>
                <w:snapToGrid w:val="0"/>
                <w:sz w:val="16"/>
                <w:szCs w:val="16"/>
              </w:rPr>
            </w:pPr>
            <w:r w:rsidRPr="00476D03">
              <w:rPr>
                <w:rFonts w:cs="Arial"/>
                <w:snapToGrid w:val="0"/>
                <w:sz w:val="16"/>
                <w:szCs w:val="16"/>
              </w:rPr>
              <w:t xml:space="preserve">= </w:t>
            </w:r>
            <w:r w:rsidRPr="00476D03">
              <w:rPr>
                <w:rFonts w:cs="Arial"/>
                <w:color w:val="000000"/>
                <w:sz w:val="16"/>
                <w:szCs w:val="16"/>
              </w:rPr>
              <w:t>DVLVW_</w:t>
            </w:r>
            <w:r w:rsidRPr="00476D03">
              <w:rPr>
                <w:sz w:val="16"/>
                <w:szCs w:val="16"/>
              </w:rPr>
              <w:t>GEB_DATUM</w:t>
            </w:r>
            <w:r>
              <w:rPr>
                <w:rFonts w:cs="Arial"/>
                <w:color w:val="000000"/>
                <w:sz w:val="16"/>
                <w:szCs w:val="16"/>
              </w:rPr>
              <w:t xml:space="preserve"> _</w:t>
            </w:r>
          </w:p>
        </w:tc>
      </w:tr>
      <w:tr w:rsidR="00B61887" w:rsidRPr="009A2F9C" w14:paraId="29BE75E8"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249CF8" w14:textId="3BE82FD4"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_STRAAT</w:t>
            </w:r>
          </w:p>
        </w:tc>
        <w:tc>
          <w:tcPr>
            <w:tcW w:w="425" w:type="dxa"/>
            <w:tcBorders>
              <w:top w:val="single" w:sz="4" w:space="0" w:color="auto"/>
              <w:left w:val="single" w:sz="4" w:space="0" w:color="auto"/>
              <w:bottom w:val="single" w:sz="4" w:space="0" w:color="auto"/>
              <w:right w:val="single" w:sz="4" w:space="0" w:color="auto"/>
            </w:tcBorders>
          </w:tcPr>
          <w:p w14:paraId="3EA6B0E8"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BDD93D1"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1E7C831B" w14:textId="357B8BDD"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Pr>
                <w:rFonts w:cs="Arial"/>
                <w:color w:val="000000"/>
                <w:sz w:val="16"/>
                <w:szCs w:val="16"/>
              </w:rPr>
              <w:t>DVLVW</w:t>
            </w:r>
            <w:r w:rsidRPr="00476D03">
              <w:rPr>
                <w:rFonts w:cs="Arial"/>
                <w:color w:val="000000"/>
                <w:sz w:val="16"/>
                <w:szCs w:val="16"/>
              </w:rPr>
              <w:t>_STRAAT</w:t>
            </w:r>
          </w:p>
        </w:tc>
      </w:tr>
      <w:tr w:rsidR="00B61887" w:rsidRPr="009A2F9C" w14:paraId="511FBD1B"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BE099F" w14:textId="1C55ED13"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_POSTCODE</w:t>
            </w:r>
          </w:p>
        </w:tc>
        <w:tc>
          <w:tcPr>
            <w:tcW w:w="425" w:type="dxa"/>
            <w:tcBorders>
              <w:top w:val="single" w:sz="4" w:space="0" w:color="auto"/>
              <w:left w:val="single" w:sz="4" w:space="0" w:color="auto"/>
              <w:bottom w:val="single" w:sz="4" w:space="0" w:color="auto"/>
              <w:right w:val="single" w:sz="4" w:space="0" w:color="auto"/>
            </w:tcBorders>
          </w:tcPr>
          <w:p w14:paraId="3783BF0D"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4452898"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C332502" w14:textId="34DAE7D1" w:rsidR="00B61887" w:rsidRPr="00476D03" w:rsidRDefault="00B61887" w:rsidP="00B61887">
            <w:pPr>
              <w:rPr>
                <w:rFonts w:cs="Arial"/>
                <w:snapToGrid w:val="0"/>
                <w:sz w:val="16"/>
                <w:szCs w:val="16"/>
              </w:rPr>
            </w:pPr>
            <w:r w:rsidRPr="00476D03">
              <w:rPr>
                <w:rFonts w:cs="Arial"/>
                <w:snapToGrid w:val="0"/>
                <w:sz w:val="16"/>
                <w:szCs w:val="16"/>
              </w:rPr>
              <w:t xml:space="preserve">= </w:t>
            </w:r>
            <w:r w:rsidR="00E02299">
              <w:rPr>
                <w:rFonts w:cs="Arial"/>
                <w:color w:val="000000"/>
                <w:sz w:val="16"/>
                <w:szCs w:val="16"/>
              </w:rPr>
              <w:t>DVLVW</w:t>
            </w:r>
            <w:r w:rsidRPr="00476D03">
              <w:rPr>
                <w:rFonts w:cs="Arial"/>
                <w:color w:val="000000"/>
                <w:sz w:val="16"/>
                <w:szCs w:val="16"/>
              </w:rPr>
              <w:t>_POSTCODE</w:t>
            </w:r>
          </w:p>
        </w:tc>
      </w:tr>
      <w:tr w:rsidR="00B61887" w:rsidRPr="009A2F9C" w14:paraId="3098B25F"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9A6868E" w14:textId="40A5EFA9"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_HUISNUMMER</w:t>
            </w:r>
          </w:p>
        </w:tc>
        <w:tc>
          <w:tcPr>
            <w:tcW w:w="425" w:type="dxa"/>
            <w:tcBorders>
              <w:top w:val="single" w:sz="4" w:space="0" w:color="auto"/>
              <w:left w:val="single" w:sz="4" w:space="0" w:color="auto"/>
              <w:bottom w:val="single" w:sz="4" w:space="0" w:color="auto"/>
              <w:right w:val="single" w:sz="4" w:space="0" w:color="auto"/>
            </w:tcBorders>
          </w:tcPr>
          <w:p w14:paraId="1484D5F2"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7106F05"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5C7FDEF1" w14:textId="7D4FF6E4"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_HUISNUMMER</w:t>
            </w:r>
          </w:p>
        </w:tc>
      </w:tr>
      <w:tr w:rsidR="00B61887" w:rsidRPr="009A2F9C" w14:paraId="6A52B246"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CFFB2C9" w14:textId="37F6289E" w:rsidR="00B61887" w:rsidRPr="003B315C" w:rsidRDefault="00B61887">
            <w:pPr>
              <w:rPr>
                <w:rFonts w:cs="Arial"/>
                <w:snapToGrid w:val="0"/>
                <w:sz w:val="16"/>
                <w:szCs w:val="16"/>
              </w:rPr>
            </w:pPr>
            <w:r w:rsidRPr="003B315C">
              <w:rPr>
                <w:rFonts w:cs="Arial"/>
                <w:color w:val="000000"/>
                <w:sz w:val="16"/>
                <w:szCs w:val="16"/>
              </w:rPr>
              <w:t>XAAB</w:t>
            </w:r>
            <w:r>
              <w:rPr>
                <w:rFonts w:cs="Arial"/>
                <w:color w:val="000000"/>
                <w:sz w:val="16"/>
                <w:szCs w:val="16"/>
              </w:rPr>
              <w:t>K</w:t>
            </w:r>
            <w:r w:rsidRPr="003B315C">
              <w:rPr>
                <w:rFonts w:cs="Arial"/>
                <w:color w:val="000000"/>
                <w:sz w:val="16"/>
                <w:szCs w:val="16"/>
              </w:rPr>
              <w:t>_HUISNUMMER</w:t>
            </w:r>
            <w:r>
              <w:rPr>
                <w:rFonts w:cs="Arial"/>
                <w:color w:val="000000"/>
                <w:sz w:val="16"/>
                <w:szCs w:val="16"/>
              </w:rPr>
              <w:t>_TOEV</w:t>
            </w:r>
          </w:p>
        </w:tc>
        <w:tc>
          <w:tcPr>
            <w:tcW w:w="425" w:type="dxa"/>
            <w:tcBorders>
              <w:top w:val="single" w:sz="4" w:space="0" w:color="auto"/>
              <w:left w:val="single" w:sz="4" w:space="0" w:color="auto"/>
              <w:bottom w:val="single" w:sz="4" w:space="0" w:color="auto"/>
              <w:right w:val="single" w:sz="4" w:space="0" w:color="auto"/>
            </w:tcBorders>
          </w:tcPr>
          <w:p w14:paraId="287AC5C7"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022768"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2AE7887" w14:textId="6FF360EE"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_HUISNUMMER_TOEV</w:t>
            </w:r>
          </w:p>
        </w:tc>
      </w:tr>
      <w:tr w:rsidR="00B61887" w:rsidRPr="009A2F9C" w14:paraId="44F297B5"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18E2277" w14:textId="6324B784"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_POSTBUS</w:t>
            </w:r>
          </w:p>
        </w:tc>
        <w:tc>
          <w:tcPr>
            <w:tcW w:w="425" w:type="dxa"/>
            <w:tcBorders>
              <w:top w:val="single" w:sz="4" w:space="0" w:color="auto"/>
              <w:left w:val="single" w:sz="4" w:space="0" w:color="auto"/>
              <w:bottom w:val="single" w:sz="4" w:space="0" w:color="auto"/>
              <w:right w:val="single" w:sz="4" w:space="0" w:color="auto"/>
            </w:tcBorders>
          </w:tcPr>
          <w:p w14:paraId="44CCEC72"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497BA9E"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BDEFF3D" w14:textId="66320E18"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_POSTBUS</w:t>
            </w:r>
          </w:p>
        </w:tc>
      </w:tr>
      <w:tr w:rsidR="00B61887" w:rsidRPr="009A2F9C" w14:paraId="3CAE999B"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9B2DEB6" w14:textId="4E46F677"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_PLAATS</w:t>
            </w:r>
          </w:p>
        </w:tc>
        <w:tc>
          <w:tcPr>
            <w:tcW w:w="425" w:type="dxa"/>
            <w:tcBorders>
              <w:top w:val="single" w:sz="4" w:space="0" w:color="auto"/>
              <w:left w:val="single" w:sz="4" w:space="0" w:color="auto"/>
              <w:bottom w:val="single" w:sz="4" w:space="0" w:color="auto"/>
              <w:right w:val="single" w:sz="4" w:space="0" w:color="auto"/>
            </w:tcBorders>
          </w:tcPr>
          <w:p w14:paraId="4E16AB6E"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BB8775"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73486DF1" w14:textId="060C37B8"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_PLAATS</w:t>
            </w:r>
          </w:p>
        </w:tc>
      </w:tr>
      <w:tr w:rsidR="00B61887" w:rsidRPr="009A2F9C" w14:paraId="1B5CE5D1"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147AE3F" w14:textId="6495D374"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_LAND</w:t>
            </w:r>
          </w:p>
        </w:tc>
        <w:tc>
          <w:tcPr>
            <w:tcW w:w="425" w:type="dxa"/>
            <w:tcBorders>
              <w:top w:val="single" w:sz="4" w:space="0" w:color="auto"/>
              <w:left w:val="single" w:sz="4" w:space="0" w:color="auto"/>
              <w:bottom w:val="single" w:sz="4" w:space="0" w:color="auto"/>
              <w:right w:val="single" w:sz="4" w:space="0" w:color="auto"/>
            </w:tcBorders>
          </w:tcPr>
          <w:p w14:paraId="05F45FB0"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078A47" w14:textId="77777777" w:rsidR="00B61887"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B508722" w14:textId="3F062755"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_LAND</w:t>
            </w:r>
          </w:p>
        </w:tc>
      </w:tr>
      <w:tr w:rsidR="00B61887" w:rsidRPr="009A2F9C" w14:paraId="480ECCA2"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5E93AD2" w14:textId="7805AA13"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_ADRES_OVERIG</w:t>
            </w:r>
          </w:p>
        </w:tc>
        <w:tc>
          <w:tcPr>
            <w:tcW w:w="425" w:type="dxa"/>
            <w:tcBorders>
              <w:top w:val="single" w:sz="4" w:space="0" w:color="auto"/>
              <w:left w:val="single" w:sz="4" w:space="0" w:color="auto"/>
              <w:bottom w:val="single" w:sz="4" w:space="0" w:color="auto"/>
              <w:right w:val="single" w:sz="4" w:space="0" w:color="auto"/>
            </w:tcBorders>
          </w:tcPr>
          <w:p w14:paraId="6F827775"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2DB64A"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3B73F94" w14:textId="614E8AE2"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_ADRES_OVERIG</w:t>
            </w:r>
          </w:p>
        </w:tc>
      </w:tr>
      <w:tr w:rsidR="00B61887" w:rsidRPr="009A2F9C" w14:paraId="264CD9D1"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ACD41B5" w14:textId="07AA52D7"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_ADRES_REGEL</w:t>
            </w:r>
          </w:p>
        </w:tc>
        <w:tc>
          <w:tcPr>
            <w:tcW w:w="425" w:type="dxa"/>
            <w:tcBorders>
              <w:top w:val="single" w:sz="4" w:space="0" w:color="auto"/>
              <w:left w:val="single" w:sz="4" w:space="0" w:color="auto"/>
              <w:bottom w:val="single" w:sz="4" w:space="0" w:color="auto"/>
              <w:right w:val="single" w:sz="4" w:space="0" w:color="auto"/>
            </w:tcBorders>
          </w:tcPr>
          <w:p w14:paraId="2F5EBB4F" w14:textId="77777777" w:rsidR="00B61887"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449798" w14:textId="77777777" w:rsidR="00B61887" w:rsidRPr="002C79B6"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42789083" w14:textId="43F697AE"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_ADRES_REGEL</w:t>
            </w:r>
          </w:p>
        </w:tc>
      </w:tr>
      <w:tr w:rsidR="00B61887" w:rsidRPr="009A2F9C" w14:paraId="2595A9C5"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D4CF3CD" w14:textId="166A0901" w:rsidR="00B61887" w:rsidRPr="00476D03" w:rsidRDefault="00B61887">
            <w:pPr>
              <w:rPr>
                <w:rFonts w:cs="Arial"/>
                <w:snapToGrid w:val="0"/>
                <w:sz w:val="16"/>
                <w:szCs w:val="16"/>
              </w:rPr>
            </w:pPr>
            <w:r w:rsidRPr="00476D03">
              <w:rPr>
                <w:rFonts w:cs="Arial"/>
                <w:color w:val="000000"/>
                <w:sz w:val="16"/>
                <w:szCs w:val="16"/>
              </w:rPr>
              <w:t>XAAB</w:t>
            </w:r>
            <w:r>
              <w:rPr>
                <w:rFonts w:cs="Arial"/>
                <w:color w:val="000000"/>
                <w:sz w:val="16"/>
                <w:szCs w:val="16"/>
              </w:rPr>
              <w:t>K</w:t>
            </w:r>
            <w:r w:rsidRPr="00476D03">
              <w:rPr>
                <w:rFonts w:cs="Arial"/>
                <w:color w:val="000000"/>
                <w:sz w:val="16"/>
                <w:szCs w:val="16"/>
              </w:rPr>
              <w:t>_ADRES_LAND</w:t>
            </w:r>
          </w:p>
        </w:tc>
        <w:tc>
          <w:tcPr>
            <w:tcW w:w="425" w:type="dxa"/>
            <w:tcBorders>
              <w:top w:val="single" w:sz="4" w:space="0" w:color="auto"/>
              <w:left w:val="single" w:sz="4" w:space="0" w:color="auto"/>
              <w:bottom w:val="single" w:sz="4" w:space="0" w:color="auto"/>
              <w:right w:val="single" w:sz="4" w:space="0" w:color="auto"/>
            </w:tcBorders>
          </w:tcPr>
          <w:p w14:paraId="3C31E740"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1814BC1" w14:textId="77777777" w:rsidR="00B61887" w:rsidRPr="009A2F9C" w:rsidRDefault="00B61887" w:rsidP="00B61887">
            <w:pPr>
              <w:ind w:right="-70"/>
              <w:rPr>
                <w:rFonts w:cs="Arial"/>
                <w:snapToGrid w:val="0"/>
                <w:sz w:val="16"/>
              </w:rPr>
            </w:pP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38440C39" w14:textId="4FFD28FA" w:rsidR="00B61887" w:rsidRPr="00476D03" w:rsidRDefault="00B61887" w:rsidP="00B61887">
            <w:pPr>
              <w:rPr>
                <w:rFonts w:cs="Arial"/>
                <w:snapToGrid w:val="0"/>
                <w:sz w:val="16"/>
                <w:szCs w:val="16"/>
              </w:rPr>
            </w:pPr>
            <w:r w:rsidRPr="00476D03">
              <w:rPr>
                <w:rFonts w:cs="Arial"/>
                <w:snapToGrid w:val="0"/>
                <w:sz w:val="16"/>
                <w:szCs w:val="16"/>
              </w:rPr>
              <w:t>=</w:t>
            </w:r>
            <w:r w:rsidRPr="00476D03">
              <w:rPr>
                <w:rFonts w:cs="Arial"/>
                <w:color w:val="000000"/>
                <w:sz w:val="16"/>
                <w:szCs w:val="16"/>
              </w:rPr>
              <w:t xml:space="preserve"> </w:t>
            </w:r>
            <w:r w:rsidR="00E02299">
              <w:rPr>
                <w:rFonts w:cs="Arial"/>
                <w:color w:val="000000"/>
                <w:sz w:val="16"/>
                <w:szCs w:val="16"/>
              </w:rPr>
              <w:t>DVLVW</w:t>
            </w:r>
            <w:r w:rsidRPr="00476D03">
              <w:rPr>
                <w:rFonts w:cs="Arial"/>
                <w:color w:val="000000"/>
                <w:sz w:val="16"/>
                <w:szCs w:val="16"/>
              </w:rPr>
              <w:t>_ADRES_LAND</w:t>
            </w:r>
          </w:p>
        </w:tc>
      </w:tr>
      <w:tr w:rsidR="00B61887" w:rsidRPr="009A2F9C" w14:paraId="0264FCF3" w14:textId="77777777" w:rsidTr="00B61887">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9EB3D8" w14:textId="7E59211B" w:rsidR="00B61887" w:rsidRPr="00231AF5" w:rsidRDefault="00B61887">
            <w:pPr>
              <w:rPr>
                <w:rFonts w:cs="Arial"/>
                <w:snapToGrid w:val="0"/>
                <w:sz w:val="16"/>
              </w:rPr>
            </w:pPr>
            <w:r w:rsidRPr="00EE5733">
              <w:rPr>
                <w:rFonts w:cs="Arial"/>
                <w:snapToGrid w:val="0"/>
                <w:sz w:val="16"/>
              </w:rPr>
              <w:t>XAAB</w:t>
            </w:r>
            <w:r w:rsidR="004F4191">
              <w:rPr>
                <w:rFonts w:cs="Arial"/>
                <w:snapToGrid w:val="0"/>
                <w:sz w:val="16"/>
              </w:rPr>
              <w:t>K</w:t>
            </w:r>
            <w:r w:rsidRPr="00EE5733">
              <w:rPr>
                <w:rFonts w:cs="Arial"/>
                <w:snapToGrid w:val="0"/>
                <w:sz w:val="16"/>
              </w:rPr>
              <w:t>_DLN_</w:t>
            </w:r>
            <w:r w:rsidR="004F4191">
              <w:rPr>
                <w:rFonts w:cs="Arial"/>
                <w:snapToGrid w:val="0"/>
                <w:sz w:val="16"/>
              </w:rPr>
              <w:t>UIB</w:t>
            </w:r>
            <w:r w:rsidRPr="00EE5733">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tcPr>
          <w:p w14:paraId="58665808" w14:textId="77777777" w:rsidR="00B61887" w:rsidRPr="009A2F9C" w:rsidRDefault="00B61887" w:rsidP="00B61887">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94C20C4" w14:textId="77777777" w:rsidR="00B61887" w:rsidRPr="009A2F9C" w:rsidRDefault="00B61887" w:rsidP="00B61887">
            <w:pPr>
              <w:ind w:right="-70"/>
              <w:rPr>
                <w:rFonts w:cs="Arial"/>
                <w:snapToGrid w:val="0"/>
                <w:sz w:val="16"/>
              </w:rPr>
            </w:pPr>
            <w:r>
              <w:rPr>
                <w:rFonts w:cs="Arial"/>
                <w:snapToGrid w:val="0"/>
                <w:sz w:val="16"/>
              </w:rPr>
              <w:t>X</w:t>
            </w:r>
          </w:p>
        </w:tc>
        <w:tc>
          <w:tcPr>
            <w:tcW w:w="5361" w:type="dxa"/>
            <w:tcBorders>
              <w:top w:val="single" w:sz="4" w:space="0" w:color="auto"/>
              <w:left w:val="single" w:sz="4" w:space="0" w:color="auto"/>
              <w:bottom w:val="single" w:sz="4" w:space="0" w:color="auto"/>
              <w:right w:val="single" w:sz="4" w:space="0" w:color="auto"/>
            </w:tcBorders>
            <w:shd w:val="clear" w:color="auto" w:fill="auto"/>
          </w:tcPr>
          <w:p w14:paraId="2891F4B1" w14:textId="77777777" w:rsidR="00B61887" w:rsidRPr="009A2F9C" w:rsidRDefault="00B61887" w:rsidP="00B61887">
            <w:pPr>
              <w:rPr>
                <w:rFonts w:cs="Arial"/>
                <w:snapToGrid w:val="0"/>
                <w:sz w:val="16"/>
              </w:rPr>
            </w:pPr>
          </w:p>
        </w:tc>
      </w:tr>
    </w:tbl>
    <w:p w14:paraId="360E5FD9" w14:textId="77777777" w:rsidR="00E35233" w:rsidRDefault="00E35233" w:rsidP="00FB0FA6">
      <w:pPr>
        <w:pStyle w:val="Kop5"/>
      </w:pPr>
    </w:p>
    <w:p w14:paraId="681D5DBD" w14:textId="6389D952" w:rsidR="00FB0FA6" w:rsidRDefault="00FB0FA6" w:rsidP="00E35233">
      <w:pPr>
        <w:pStyle w:val="Kop5"/>
      </w:pPr>
      <w:r>
        <w:t>Uitvoer</w:t>
      </w:r>
    </w:p>
    <w:p w14:paraId="49A1FC64" w14:textId="4443C359" w:rsidR="00FB0FA6" w:rsidRDefault="00FB0FA6" w:rsidP="00FB0FA6">
      <w:r>
        <w:t>0 1 of meer voorkomens.  Voeg het resultaat toe aan CMG</w:t>
      </w:r>
      <w:r w:rsidR="003C7261">
        <w:t>_C_T_</w:t>
      </w:r>
      <w:r>
        <w:t>MEDLINGEN_SEL</w:t>
      </w:r>
      <w:r>
        <w:br/>
      </w:r>
      <w:r w:rsidRPr="007374C8">
        <w:t xml:space="preserve">De verzameling wordt aangeduid als </w:t>
      </w:r>
      <w:r w:rsidRPr="005456B6">
        <w:rPr>
          <w:b/>
        </w:rPr>
        <w:t>CMG</w:t>
      </w:r>
      <w:r w:rsidR="003C7261">
        <w:rPr>
          <w:b/>
        </w:rPr>
        <w:t>_C_T_</w:t>
      </w:r>
      <w:r w:rsidRPr="005456B6">
        <w:rPr>
          <w:b/>
        </w:rPr>
        <w:t>DEELNEMER_</w:t>
      </w:r>
      <w:r>
        <w:rPr>
          <w:b/>
        </w:rPr>
        <w:t>DVL</w:t>
      </w:r>
      <w:r w:rsidRPr="005456B6">
        <w:rPr>
          <w:b/>
        </w:rPr>
        <w:t>_SEL</w:t>
      </w:r>
      <w:r>
        <w:t>.</w:t>
      </w:r>
      <w:r w:rsidR="00BE4E43">
        <w:t>.</w:t>
      </w:r>
    </w:p>
    <w:p w14:paraId="3921A225" w14:textId="6E3FB1AC" w:rsidR="00FB0FA6" w:rsidRPr="00AA1DEB" w:rsidRDefault="00FB0FA6" w:rsidP="00EE2CBD">
      <w:pPr>
        <w:pStyle w:val="Kop5"/>
        <w:rPr>
          <w:b w:val="0"/>
        </w:rPr>
      </w:pPr>
      <w:r>
        <w:br/>
      </w:r>
      <w:r w:rsidRPr="00AA1DEB">
        <w:rPr>
          <w:b w:val="0"/>
        </w:rPr>
        <w:t>Maak vervolgens van deze gegevens een lijst met unieke voorkomens van Business Keys(</w:t>
      </w:r>
      <w:r w:rsidRPr="00AA1DEB">
        <w:rPr>
          <w:rFonts w:cs="Arial"/>
          <w:b w:val="0"/>
          <w:snapToGrid w:val="0"/>
          <w:sz w:val="16"/>
        </w:rPr>
        <w:t>XAAB_SK)</w:t>
      </w:r>
      <w:r w:rsidRPr="00AA1DEB">
        <w:rPr>
          <w:b w:val="0"/>
        </w:rPr>
        <w:t xml:space="preserve"> en XAABL_MUTATIEBEGIN_TS + XAABL_DLN_ID + XAABL_LAND</w:t>
      </w:r>
    </w:p>
    <w:p w14:paraId="5A5647E5" w14:textId="77777777" w:rsidR="00FB0FA6" w:rsidRDefault="00FB0FA6" w:rsidP="00FB0FA6"/>
    <w:p w14:paraId="3B110FF5" w14:textId="76AA0EE3" w:rsidR="00FB0FA6" w:rsidRDefault="00FB0FA6" w:rsidP="00FB0FA6">
      <w:r w:rsidRPr="00D673DA">
        <w:lastRenderedPageBreak/>
        <w:t xml:space="preserve">Voor iedere unieke regel uit </w:t>
      </w:r>
      <w:r>
        <w:t>CMG</w:t>
      </w:r>
      <w:r w:rsidR="003C7261">
        <w:t>_C_T_</w:t>
      </w:r>
      <w:r>
        <w:t>DEELNEMER_DVL_SEL</w:t>
      </w:r>
      <w:r w:rsidRPr="00C66397">
        <w:t xml:space="preserve"> </w:t>
      </w:r>
      <w:r w:rsidRPr="00D673DA">
        <w:t>wordt  een nieuwe SAT-regel toegevoegd indien nog niet aanwezig; bestaande SAT-regel afsluiten en een nieuwe toevoegen indien beschrijvende attributen zijn gewijzigd.</w:t>
      </w:r>
    </w:p>
    <w:p w14:paraId="189DF5D6" w14:textId="77777777" w:rsidR="00FB0FA6" w:rsidRPr="00D673DA" w:rsidRDefault="00FB0FA6" w:rsidP="00FB0FA6"/>
    <w:p w14:paraId="7EECBF52" w14:textId="77777777" w:rsidR="00FB0FA6" w:rsidRPr="00D673DA" w:rsidRDefault="00FB0FA6" w:rsidP="00FB0FA6">
      <w:pPr>
        <w:pStyle w:val="Kop5"/>
      </w:pPr>
      <w:r w:rsidRPr="00D673DA">
        <w:t>Afwijkende uitvoer:</w:t>
      </w:r>
    </w:p>
    <w:p w14:paraId="5B74AFEA" w14:textId="07BFE403" w:rsidR="00FB0FA6" w:rsidRPr="00C96BC1" w:rsidRDefault="00FB0FA6" w:rsidP="00FB0FA6">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Pr>
          <w:rFonts w:cs="Arial"/>
          <w:szCs w:val="19"/>
        </w:rPr>
        <w:t>L</w:t>
      </w:r>
      <w:r w:rsidRPr="00D673DA">
        <w:rPr>
          <w:rFonts w:cs="Arial"/>
          <w:spacing w:val="0"/>
          <w:szCs w:val="19"/>
        </w:rPr>
        <w:t>_MUTATIEBEGIN_TS</w:t>
      </w:r>
    </w:p>
    <w:p w14:paraId="21221841" w14:textId="77777777" w:rsidR="005F252C" w:rsidRPr="00E93CAD" w:rsidRDefault="005F252C" w:rsidP="00004578">
      <w:pPr>
        <w:pStyle w:val="Kop2"/>
      </w:pPr>
      <w:bookmarkStart w:id="268" w:name="_Toc509919603"/>
      <w:r>
        <w:t>S_CMG_FIN_MELDING_CONTR_RESULT</w:t>
      </w:r>
      <w:bookmarkEnd w:id="268"/>
    </w:p>
    <w:p w14:paraId="34092BDD" w14:textId="77777777" w:rsidR="005F252C" w:rsidRPr="004B738F" w:rsidRDefault="005F252C" w:rsidP="00004578">
      <w:pPr>
        <w:pStyle w:val="Kop3"/>
      </w:pPr>
      <w:bookmarkStart w:id="269" w:name="_Toc509919604"/>
      <w:r w:rsidRPr="004B738F">
        <w:t>Globale opzet</w:t>
      </w:r>
      <w:bookmarkEnd w:id="269"/>
    </w:p>
    <w:p w14:paraId="3905B4EC" w14:textId="77777777" w:rsidR="005F252C" w:rsidRDefault="005F252C" w:rsidP="005F252C"/>
    <w:p w14:paraId="2AFA9A4D" w14:textId="750A0755" w:rsidR="005F252C" w:rsidRDefault="005F252C" w:rsidP="005F252C">
      <w:r>
        <w:t>Deze tabel dient gevuld te worden met CMG</w:t>
      </w:r>
      <w:r w:rsidR="003C7261">
        <w:t>_C_T_</w:t>
      </w:r>
      <w:r>
        <w:t xml:space="preserve">CONTR_RESULT </w:t>
      </w:r>
      <w:proofErr w:type="spellStart"/>
      <w:r>
        <w:t>NatuurlijkePersoons</w:t>
      </w:r>
      <w:proofErr w:type="spellEnd"/>
      <w:r>
        <w:t xml:space="preserve"> gegevens.</w:t>
      </w:r>
    </w:p>
    <w:p w14:paraId="6AFE4A45" w14:textId="77777777" w:rsidR="005F252C" w:rsidRDefault="005F252C" w:rsidP="005F252C"/>
    <w:p w14:paraId="1EB72970" w14:textId="77777777" w:rsidR="005F252C" w:rsidRDefault="005F252C" w:rsidP="005F252C">
      <w:r>
        <w:t>De beschrijvende attributen moeten worden opgenomen in de S_CMG_FIN_MELDING_CONTR_RESULT met de SK die is gevonden in de H_FIN_MELDING.</w:t>
      </w:r>
    </w:p>
    <w:p w14:paraId="1E953F8E" w14:textId="77777777" w:rsidR="005F252C" w:rsidRDefault="005F252C" w:rsidP="00004578">
      <w:pPr>
        <w:pStyle w:val="Kop3"/>
      </w:pPr>
      <w:bookmarkStart w:id="270" w:name="_Toc509919605"/>
      <w:proofErr w:type="spellStart"/>
      <w:r>
        <w:t>Mapping</w:t>
      </w:r>
      <w:proofErr w:type="spellEnd"/>
      <w:r>
        <w:t xml:space="preserve"> S_CMG_FIN_MELDING_CONTR_RESULT</w:t>
      </w:r>
      <w:bookmarkEnd w:id="270"/>
      <w:r>
        <w:br/>
      </w:r>
    </w:p>
    <w:tbl>
      <w:tblPr>
        <w:tblW w:w="5000" w:type="pct"/>
        <w:tblCellMar>
          <w:left w:w="30" w:type="dxa"/>
          <w:right w:w="30" w:type="dxa"/>
        </w:tblCellMar>
        <w:tblLook w:val="0000" w:firstRow="0" w:lastRow="0" w:firstColumn="0" w:lastColumn="0" w:noHBand="0" w:noVBand="0"/>
      </w:tblPr>
      <w:tblGrid>
        <w:gridCol w:w="2745"/>
        <w:gridCol w:w="290"/>
        <w:gridCol w:w="2901"/>
        <w:gridCol w:w="3118"/>
      </w:tblGrid>
      <w:tr w:rsidR="005F252C" w:rsidRPr="004F1C77" w14:paraId="50695A35"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shd w:val="pct20" w:color="auto" w:fill="FFFFFF"/>
          </w:tcPr>
          <w:p w14:paraId="5EB3FC2E" w14:textId="77777777" w:rsidR="005F252C" w:rsidRPr="004F1C77" w:rsidRDefault="005F252C" w:rsidP="00F850B2">
            <w:pPr>
              <w:rPr>
                <w:b/>
                <w:color w:val="000000"/>
                <w:sz w:val="16"/>
                <w:szCs w:val="16"/>
              </w:rPr>
            </w:pPr>
            <w:r w:rsidRPr="004F1C77">
              <w:rPr>
                <w:b/>
                <w:color w:val="000000"/>
                <w:sz w:val="16"/>
                <w:szCs w:val="16"/>
              </w:rPr>
              <w:t>Doelkolom</w:t>
            </w:r>
          </w:p>
          <w:p w14:paraId="39DE697F" w14:textId="77777777" w:rsidR="005F252C" w:rsidRPr="004F1C77" w:rsidRDefault="005F252C" w:rsidP="00F850B2">
            <w:pPr>
              <w:rPr>
                <w:b/>
                <w:color w:val="000000"/>
                <w:sz w:val="16"/>
                <w:szCs w:val="16"/>
              </w:rPr>
            </w:pPr>
          </w:p>
        </w:tc>
        <w:tc>
          <w:tcPr>
            <w:tcW w:w="160" w:type="pct"/>
            <w:tcBorders>
              <w:top w:val="single" w:sz="6" w:space="0" w:color="auto"/>
              <w:left w:val="single" w:sz="6" w:space="0" w:color="auto"/>
              <w:bottom w:val="single" w:sz="6" w:space="0" w:color="auto"/>
              <w:right w:val="single" w:sz="6" w:space="0" w:color="auto"/>
            </w:tcBorders>
            <w:shd w:val="pct20" w:color="auto" w:fill="FFFFFF"/>
          </w:tcPr>
          <w:p w14:paraId="2481FF7C" w14:textId="77777777" w:rsidR="005F252C" w:rsidRPr="004F1C77" w:rsidRDefault="005F252C" w:rsidP="00F850B2">
            <w:pPr>
              <w:rPr>
                <w:b/>
                <w:color w:val="000000"/>
                <w:sz w:val="16"/>
                <w:szCs w:val="16"/>
              </w:rPr>
            </w:pPr>
            <w:r w:rsidRPr="004F1C77">
              <w:rPr>
                <w:b/>
                <w:color w:val="000000"/>
                <w:sz w:val="16"/>
                <w:szCs w:val="16"/>
              </w:rPr>
              <w:t>TK</w:t>
            </w:r>
          </w:p>
        </w:tc>
        <w:tc>
          <w:tcPr>
            <w:tcW w:w="1602" w:type="pct"/>
            <w:tcBorders>
              <w:top w:val="single" w:sz="6" w:space="0" w:color="auto"/>
              <w:left w:val="single" w:sz="6" w:space="0" w:color="auto"/>
              <w:bottom w:val="single" w:sz="6" w:space="0" w:color="auto"/>
              <w:right w:val="single" w:sz="6" w:space="0" w:color="auto"/>
            </w:tcBorders>
            <w:shd w:val="pct20" w:color="auto" w:fill="FFFFFF"/>
          </w:tcPr>
          <w:p w14:paraId="2A33036D" w14:textId="77777777" w:rsidR="005F252C" w:rsidRPr="004F1C77" w:rsidRDefault="005F252C" w:rsidP="00F850B2">
            <w:pPr>
              <w:rPr>
                <w:b/>
                <w:color w:val="000000"/>
                <w:sz w:val="16"/>
                <w:szCs w:val="16"/>
              </w:rPr>
            </w:pPr>
            <w:r w:rsidRPr="004F1C77">
              <w:rPr>
                <w:b/>
                <w:color w:val="000000"/>
                <w:sz w:val="16"/>
                <w:szCs w:val="16"/>
              </w:rPr>
              <w:t>Bron/brontabel</w:t>
            </w:r>
          </w:p>
        </w:tc>
        <w:tc>
          <w:tcPr>
            <w:tcW w:w="1722" w:type="pct"/>
            <w:tcBorders>
              <w:top w:val="single" w:sz="6" w:space="0" w:color="auto"/>
              <w:left w:val="single" w:sz="6" w:space="0" w:color="auto"/>
              <w:bottom w:val="single" w:sz="6" w:space="0" w:color="auto"/>
              <w:right w:val="single" w:sz="6" w:space="0" w:color="auto"/>
            </w:tcBorders>
            <w:shd w:val="pct20" w:color="auto" w:fill="FFFFFF"/>
          </w:tcPr>
          <w:p w14:paraId="02173C1A" w14:textId="77777777" w:rsidR="005F252C" w:rsidRPr="004F1C77" w:rsidRDefault="005F252C" w:rsidP="00F850B2">
            <w:pPr>
              <w:rPr>
                <w:b/>
                <w:color w:val="000000"/>
                <w:sz w:val="16"/>
                <w:szCs w:val="16"/>
              </w:rPr>
            </w:pPr>
            <w:r w:rsidRPr="004F1C77">
              <w:rPr>
                <w:b/>
                <w:color w:val="000000"/>
                <w:sz w:val="16"/>
                <w:szCs w:val="16"/>
              </w:rPr>
              <w:t>Bronkolom</w:t>
            </w:r>
          </w:p>
        </w:tc>
      </w:tr>
      <w:tr w:rsidR="005F252C" w:rsidRPr="00CC68B2" w14:paraId="2B1EEC02"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tcPr>
          <w:p w14:paraId="74B675E6" w14:textId="77777777" w:rsidR="005F252C" w:rsidRPr="00BD7467" w:rsidRDefault="005F252C" w:rsidP="00F850B2">
            <w:pPr>
              <w:rPr>
                <w:rFonts w:cs="Arial"/>
                <w:snapToGrid w:val="0"/>
                <w:sz w:val="16"/>
              </w:rPr>
            </w:pPr>
            <w:r w:rsidRPr="00BD7467">
              <w:rPr>
                <w:rFonts w:cs="Arial"/>
                <w:snapToGrid w:val="0"/>
                <w:sz w:val="16"/>
              </w:rPr>
              <w:t>XAAB_SK</w:t>
            </w:r>
          </w:p>
        </w:tc>
        <w:tc>
          <w:tcPr>
            <w:tcW w:w="160" w:type="pct"/>
            <w:tcBorders>
              <w:top w:val="single" w:sz="6" w:space="0" w:color="auto"/>
              <w:left w:val="single" w:sz="6" w:space="0" w:color="auto"/>
              <w:bottom w:val="single" w:sz="6" w:space="0" w:color="auto"/>
              <w:right w:val="single" w:sz="6" w:space="0" w:color="auto"/>
            </w:tcBorders>
          </w:tcPr>
          <w:p w14:paraId="16D5F6D0" w14:textId="77777777" w:rsidR="005F252C" w:rsidRPr="00BD7467" w:rsidRDefault="005F252C" w:rsidP="00F850B2">
            <w:pPr>
              <w:rPr>
                <w:rFonts w:cs="Arial"/>
                <w:snapToGrid w:val="0"/>
                <w:sz w:val="16"/>
              </w:rPr>
            </w:pPr>
            <w:r w:rsidRPr="00BD7467">
              <w:rPr>
                <w:rFonts w:cs="Arial"/>
                <w:snapToGrid w:val="0"/>
                <w:sz w:val="16"/>
              </w:rPr>
              <w:t>X</w:t>
            </w:r>
          </w:p>
        </w:tc>
        <w:tc>
          <w:tcPr>
            <w:tcW w:w="1602" w:type="pct"/>
            <w:tcBorders>
              <w:top w:val="single" w:sz="6" w:space="0" w:color="auto"/>
              <w:left w:val="single" w:sz="6" w:space="0" w:color="auto"/>
              <w:bottom w:val="single" w:sz="6" w:space="0" w:color="auto"/>
              <w:right w:val="single" w:sz="6" w:space="0" w:color="auto"/>
            </w:tcBorders>
          </w:tcPr>
          <w:p w14:paraId="296A3F96" w14:textId="77777777" w:rsidR="005F252C" w:rsidRPr="00BD7467" w:rsidRDefault="005F252C" w:rsidP="00F850B2">
            <w:pPr>
              <w:rPr>
                <w:rFonts w:cs="Arial"/>
                <w:snapToGrid w:val="0"/>
                <w:sz w:val="16"/>
              </w:rPr>
            </w:pPr>
            <w:r w:rsidRPr="00BD7467">
              <w:rPr>
                <w:rFonts w:cs="Arial"/>
                <w:snapToGrid w:val="0"/>
                <w:sz w:val="16"/>
              </w:rPr>
              <w:t>H_FIN_MELDING</w:t>
            </w:r>
          </w:p>
        </w:tc>
        <w:tc>
          <w:tcPr>
            <w:tcW w:w="1722" w:type="pct"/>
            <w:tcBorders>
              <w:top w:val="single" w:sz="6" w:space="0" w:color="auto"/>
              <w:left w:val="single" w:sz="6" w:space="0" w:color="auto"/>
              <w:bottom w:val="single" w:sz="6" w:space="0" w:color="auto"/>
              <w:right w:val="single" w:sz="6" w:space="0" w:color="auto"/>
            </w:tcBorders>
          </w:tcPr>
          <w:p w14:paraId="6C1635E8" w14:textId="77777777" w:rsidR="005F252C" w:rsidRPr="00BD7467" w:rsidRDefault="005F252C" w:rsidP="00F850B2">
            <w:pPr>
              <w:rPr>
                <w:rFonts w:cs="Arial"/>
                <w:snapToGrid w:val="0"/>
                <w:sz w:val="16"/>
              </w:rPr>
            </w:pPr>
            <w:r w:rsidRPr="00BD7467">
              <w:rPr>
                <w:rFonts w:cs="Arial"/>
                <w:snapToGrid w:val="0"/>
                <w:sz w:val="16"/>
              </w:rPr>
              <w:t>XAAB_SK</w:t>
            </w:r>
          </w:p>
        </w:tc>
      </w:tr>
      <w:tr w:rsidR="005F252C" w:rsidRPr="00CC68B2" w14:paraId="263313FC"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tcPr>
          <w:p w14:paraId="5C50E3C3" w14:textId="77777777" w:rsidR="005F252C" w:rsidRPr="00BD7467" w:rsidRDefault="005F252C" w:rsidP="00F850B2">
            <w:pPr>
              <w:rPr>
                <w:rFonts w:cs="Arial"/>
                <w:snapToGrid w:val="0"/>
                <w:sz w:val="16"/>
              </w:rPr>
            </w:pPr>
            <w:r w:rsidRPr="00BD7467">
              <w:rPr>
                <w:rFonts w:cs="Arial"/>
                <w:snapToGrid w:val="0"/>
                <w:sz w:val="16"/>
              </w:rPr>
              <w:t>XAABI_MUTATIEBEGIN_TS</w:t>
            </w:r>
          </w:p>
        </w:tc>
        <w:tc>
          <w:tcPr>
            <w:tcW w:w="160" w:type="pct"/>
            <w:tcBorders>
              <w:top w:val="single" w:sz="6" w:space="0" w:color="auto"/>
              <w:left w:val="single" w:sz="6" w:space="0" w:color="auto"/>
              <w:bottom w:val="single" w:sz="6" w:space="0" w:color="auto"/>
              <w:right w:val="single" w:sz="6" w:space="0" w:color="auto"/>
            </w:tcBorders>
          </w:tcPr>
          <w:p w14:paraId="263EA448" w14:textId="77777777" w:rsidR="005F252C" w:rsidRPr="00BD7467" w:rsidRDefault="005F252C" w:rsidP="00F850B2">
            <w:pPr>
              <w:rPr>
                <w:rFonts w:cs="Arial"/>
                <w:snapToGrid w:val="0"/>
                <w:sz w:val="16"/>
              </w:rPr>
            </w:pPr>
            <w:r w:rsidRPr="00BD7467">
              <w:rPr>
                <w:rFonts w:cs="Arial"/>
                <w:snapToGrid w:val="0"/>
                <w:sz w:val="16"/>
              </w:rPr>
              <w:t>X</w:t>
            </w:r>
          </w:p>
        </w:tc>
        <w:tc>
          <w:tcPr>
            <w:tcW w:w="1602" w:type="pct"/>
            <w:tcBorders>
              <w:top w:val="single" w:sz="6" w:space="0" w:color="auto"/>
              <w:left w:val="single" w:sz="6" w:space="0" w:color="auto"/>
              <w:bottom w:val="single" w:sz="6" w:space="0" w:color="auto"/>
              <w:right w:val="single" w:sz="6" w:space="0" w:color="auto"/>
            </w:tcBorders>
            <w:shd w:val="clear" w:color="auto" w:fill="auto"/>
          </w:tcPr>
          <w:p w14:paraId="4C311BF9" w14:textId="77777777" w:rsidR="005F252C" w:rsidRPr="00BD7467" w:rsidRDefault="005F252C" w:rsidP="00F850B2">
            <w:pPr>
              <w:rPr>
                <w:rFonts w:cs="Arial"/>
                <w:snapToGrid w:val="0"/>
                <w:sz w:val="16"/>
              </w:rPr>
            </w:pPr>
          </w:p>
        </w:tc>
        <w:tc>
          <w:tcPr>
            <w:tcW w:w="1722" w:type="pct"/>
            <w:tcBorders>
              <w:top w:val="single" w:sz="6" w:space="0" w:color="auto"/>
              <w:left w:val="single" w:sz="6" w:space="0" w:color="auto"/>
              <w:bottom w:val="single" w:sz="6" w:space="0" w:color="auto"/>
              <w:right w:val="single" w:sz="6" w:space="0" w:color="auto"/>
            </w:tcBorders>
            <w:shd w:val="clear" w:color="auto" w:fill="auto"/>
          </w:tcPr>
          <w:p w14:paraId="130AF3AE" w14:textId="77777777" w:rsidR="005F252C" w:rsidRPr="00BD7467" w:rsidRDefault="005F252C" w:rsidP="00F850B2">
            <w:pPr>
              <w:rPr>
                <w:rFonts w:cs="Arial"/>
                <w:snapToGrid w:val="0"/>
                <w:sz w:val="16"/>
              </w:rPr>
            </w:pPr>
            <w:r w:rsidRPr="00BD7467">
              <w:rPr>
                <w:rFonts w:cs="Arial"/>
                <w:snapToGrid w:val="0"/>
                <w:sz w:val="16"/>
              </w:rPr>
              <w:t>Afleiding §5.3 - MUTATIEBEGIN_TS</w:t>
            </w:r>
          </w:p>
        </w:tc>
      </w:tr>
      <w:tr w:rsidR="005F252C" w:rsidRPr="00CC68B2" w14:paraId="77DAD514"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tcPr>
          <w:p w14:paraId="10925FC0" w14:textId="77777777" w:rsidR="005F252C" w:rsidRPr="00BD7467" w:rsidRDefault="005F252C" w:rsidP="00F850B2">
            <w:pPr>
              <w:rPr>
                <w:rFonts w:cs="Arial"/>
                <w:snapToGrid w:val="0"/>
                <w:sz w:val="16"/>
              </w:rPr>
            </w:pPr>
            <w:r w:rsidRPr="00BD7467">
              <w:rPr>
                <w:rFonts w:cs="Arial"/>
                <w:snapToGrid w:val="0"/>
                <w:sz w:val="16"/>
              </w:rPr>
              <w:t>XAABI_MUTATIEEINDE_TS</w:t>
            </w:r>
          </w:p>
        </w:tc>
        <w:tc>
          <w:tcPr>
            <w:tcW w:w="160" w:type="pct"/>
            <w:tcBorders>
              <w:top w:val="single" w:sz="6" w:space="0" w:color="auto"/>
              <w:left w:val="single" w:sz="6" w:space="0" w:color="auto"/>
              <w:bottom w:val="single" w:sz="6" w:space="0" w:color="auto"/>
              <w:right w:val="single" w:sz="6" w:space="0" w:color="auto"/>
            </w:tcBorders>
          </w:tcPr>
          <w:p w14:paraId="5A6FFAE0"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shd w:val="clear" w:color="auto" w:fill="auto"/>
          </w:tcPr>
          <w:p w14:paraId="14F85113" w14:textId="77777777" w:rsidR="005F252C" w:rsidRPr="00BD7467" w:rsidRDefault="005F252C" w:rsidP="00F850B2">
            <w:pPr>
              <w:rPr>
                <w:rFonts w:cs="Arial"/>
                <w:snapToGrid w:val="0"/>
                <w:sz w:val="16"/>
              </w:rPr>
            </w:pPr>
          </w:p>
        </w:tc>
        <w:tc>
          <w:tcPr>
            <w:tcW w:w="1722" w:type="pct"/>
            <w:tcBorders>
              <w:top w:val="single" w:sz="6" w:space="0" w:color="auto"/>
              <w:left w:val="single" w:sz="6" w:space="0" w:color="auto"/>
              <w:bottom w:val="single" w:sz="6" w:space="0" w:color="auto"/>
              <w:right w:val="single" w:sz="6" w:space="0" w:color="auto"/>
            </w:tcBorders>
            <w:shd w:val="clear" w:color="auto" w:fill="auto"/>
          </w:tcPr>
          <w:p w14:paraId="154AF662" w14:textId="77777777" w:rsidR="005F252C" w:rsidRPr="00BD7467" w:rsidRDefault="005F252C" w:rsidP="00F850B2">
            <w:pPr>
              <w:rPr>
                <w:rFonts w:cs="Arial"/>
                <w:snapToGrid w:val="0"/>
                <w:sz w:val="16"/>
              </w:rPr>
            </w:pPr>
            <w:r w:rsidRPr="00BD7467">
              <w:rPr>
                <w:rFonts w:cs="Arial"/>
                <w:snapToGrid w:val="0"/>
                <w:sz w:val="16"/>
              </w:rPr>
              <w:t>Afleiding MTHV - MUTATIEEINDE_TS</w:t>
            </w:r>
          </w:p>
        </w:tc>
      </w:tr>
      <w:tr w:rsidR="005F252C" w:rsidRPr="00CC68B2" w14:paraId="4E377CBE"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tcPr>
          <w:p w14:paraId="212D6B69" w14:textId="77777777" w:rsidR="005F252C" w:rsidRPr="00BD7467" w:rsidRDefault="005F252C" w:rsidP="00F850B2">
            <w:pPr>
              <w:rPr>
                <w:rFonts w:cs="Arial"/>
                <w:snapToGrid w:val="0"/>
                <w:sz w:val="16"/>
              </w:rPr>
            </w:pPr>
            <w:r w:rsidRPr="00BD7467">
              <w:rPr>
                <w:rFonts w:cs="Arial"/>
                <w:snapToGrid w:val="0"/>
                <w:sz w:val="16"/>
              </w:rPr>
              <w:t>XAABI_LAAD_TS</w:t>
            </w:r>
          </w:p>
        </w:tc>
        <w:tc>
          <w:tcPr>
            <w:tcW w:w="160" w:type="pct"/>
            <w:tcBorders>
              <w:top w:val="single" w:sz="6" w:space="0" w:color="auto"/>
              <w:left w:val="single" w:sz="6" w:space="0" w:color="auto"/>
              <w:bottom w:val="single" w:sz="6" w:space="0" w:color="auto"/>
              <w:right w:val="single" w:sz="6" w:space="0" w:color="auto"/>
            </w:tcBorders>
          </w:tcPr>
          <w:p w14:paraId="667E5A75"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shd w:val="clear" w:color="auto" w:fill="auto"/>
          </w:tcPr>
          <w:p w14:paraId="18612701" w14:textId="77777777" w:rsidR="005F252C" w:rsidRPr="00BD7467" w:rsidRDefault="005F252C" w:rsidP="00F850B2">
            <w:pPr>
              <w:rPr>
                <w:rFonts w:cs="Arial"/>
                <w:snapToGrid w:val="0"/>
                <w:sz w:val="16"/>
              </w:rPr>
            </w:pPr>
          </w:p>
        </w:tc>
        <w:tc>
          <w:tcPr>
            <w:tcW w:w="1722" w:type="pct"/>
            <w:tcBorders>
              <w:top w:val="single" w:sz="6" w:space="0" w:color="auto"/>
              <w:left w:val="single" w:sz="6" w:space="0" w:color="auto"/>
              <w:bottom w:val="single" w:sz="6" w:space="0" w:color="auto"/>
              <w:right w:val="single" w:sz="6" w:space="0" w:color="auto"/>
            </w:tcBorders>
            <w:shd w:val="clear" w:color="auto" w:fill="auto"/>
          </w:tcPr>
          <w:p w14:paraId="62220570" w14:textId="77777777" w:rsidR="005F252C" w:rsidRPr="00BD7467" w:rsidRDefault="005F252C" w:rsidP="00F850B2">
            <w:pPr>
              <w:rPr>
                <w:rFonts w:cs="Arial"/>
                <w:snapToGrid w:val="0"/>
                <w:sz w:val="16"/>
              </w:rPr>
            </w:pPr>
            <w:proofErr w:type="spellStart"/>
            <w:r w:rsidRPr="00BD7467">
              <w:rPr>
                <w:rFonts w:cs="Arial"/>
                <w:snapToGrid w:val="0"/>
                <w:sz w:val="16"/>
              </w:rPr>
              <w:t>Laad_TS</w:t>
            </w:r>
            <w:proofErr w:type="spellEnd"/>
          </w:p>
        </w:tc>
      </w:tr>
      <w:tr w:rsidR="005F252C" w:rsidRPr="00CC68B2" w14:paraId="156D40DE"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41B963CF" w14:textId="77777777" w:rsidR="005F252C" w:rsidRPr="004E1314" w:rsidRDefault="005F252C" w:rsidP="00F850B2">
            <w:pPr>
              <w:spacing w:line="240" w:lineRule="auto"/>
              <w:rPr>
                <w:rFonts w:cs="Arial"/>
                <w:snapToGrid w:val="0"/>
                <w:sz w:val="16"/>
              </w:rPr>
            </w:pPr>
            <w:r w:rsidRPr="004E1314">
              <w:rPr>
                <w:rFonts w:cs="Arial"/>
                <w:snapToGrid w:val="0"/>
                <w:sz w:val="16"/>
              </w:rPr>
              <w:t>XAABM_RECORDBRON_NAAM</w:t>
            </w:r>
          </w:p>
        </w:tc>
        <w:tc>
          <w:tcPr>
            <w:tcW w:w="160" w:type="pct"/>
            <w:tcBorders>
              <w:top w:val="single" w:sz="6" w:space="0" w:color="auto"/>
              <w:left w:val="single" w:sz="6" w:space="0" w:color="auto"/>
              <w:bottom w:val="single" w:sz="6" w:space="0" w:color="auto"/>
              <w:right w:val="single" w:sz="6" w:space="0" w:color="auto"/>
            </w:tcBorders>
          </w:tcPr>
          <w:p w14:paraId="0036CD6D"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shd w:val="clear" w:color="auto" w:fill="auto"/>
          </w:tcPr>
          <w:p w14:paraId="51737E2D" w14:textId="1CC8453D" w:rsidR="005F252C" w:rsidRPr="00BD7467" w:rsidRDefault="005F252C" w:rsidP="00F850B2">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shd w:val="clear" w:color="auto" w:fill="auto"/>
          </w:tcPr>
          <w:p w14:paraId="56BC6B4D" w14:textId="77777777" w:rsidR="005F252C" w:rsidRPr="00BD7467" w:rsidRDefault="005F252C" w:rsidP="00F850B2">
            <w:pPr>
              <w:rPr>
                <w:rFonts w:cs="Arial"/>
                <w:snapToGrid w:val="0"/>
                <w:sz w:val="16"/>
              </w:rPr>
            </w:pPr>
            <w:r w:rsidRPr="00BD7467">
              <w:rPr>
                <w:rFonts w:cs="Arial"/>
                <w:snapToGrid w:val="0"/>
                <w:sz w:val="16"/>
              </w:rPr>
              <w:t>RECORDBRON_NAAM</w:t>
            </w:r>
          </w:p>
        </w:tc>
      </w:tr>
      <w:tr w:rsidR="005F252C" w:rsidRPr="00CC68B2" w14:paraId="4F90C400"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1B5E3A99" w14:textId="77777777" w:rsidR="005F252C" w:rsidRPr="004E1314" w:rsidRDefault="005F252C" w:rsidP="00F850B2">
            <w:pPr>
              <w:rPr>
                <w:rFonts w:cs="Arial"/>
                <w:snapToGrid w:val="0"/>
                <w:sz w:val="16"/>
              </w:rPr>
            </w:pPr>
            <w:r w:rsidRPr="004E1314">
              <w:rPr>
                <w:rFonts w:cs="Arial"/>
                <w:snapToGrid w:val="0"/>
                <w:sz w:val="16"/>
              </w:rPr>
              <w:t>XAABM_CONTR_RESULT_ID</w:t>
            </w:r>
          </w:p>
        </w:tc>
        <w:tc>
          <w:tcPr>
            <w:tcW w:w="160" w:type="pct"/>
            <w:tcBorders>
              <w:top w:val="single" w:sz="6" w:space="0" w:color="auto"/>
              <w:left w:val="single" w:sz="6" w:space="0" w:color="auto"/>
              <w:bottom w:val="single" w:sz="6" w:space="0" w:color="auto"/>
              <w:right w:val="single" w:sz="6" w:space="0" w:color="auto"/>
            </w:tcBorders>
          </w:tcPr>
          <w:p w14:paraId="08FAD108" w14:textId="77777777" w:rsidR="005F252C" w:rsidRPr="00BD7467" w:rsidRDefault="005F252C" w:rsidP="00F850B2">
            <w:pPr>
              <w:rPr>
                <w:rFonts w:cs="Arial"/>
                <w:snapToGrid w:val="0"/>
                <w:sz w:val="16"/>
              </w:rPr>
            </w:pPr>
            <w:r>
              <w:rPr>
                <w:rFonts w:cs="Arial"/>
                <w:snapToGrid w:val="0"/>
                <w:sz w:val="16"/>
              </w:rPr>
              <w:t>X</w:t>
            </w:r>
          </w:p>
        </w:tc>
        <w:tc>
          <w:tcPr>
            <w:tcW w:w="1602" w:type="pct"/>
            <w:tcBorders>
              <w:top w:val="single" w:sz="6" w:space="0" w:color="auto"/>
              <w:left w:val="single" w:sz="6" w:space="0" w:color="auto"/>
              <w:bottom w:val="single" w:sz="6" w:space="0" w:color="auto"/>
              <w:right w:val="single" w:sz="6" w:space="0" w:color="auto"/>
            </w:tcBorders>
            <w:shd w:val="clear" w:color="auto" w:fill="auto"/>
          </w:tcPr>
          <w:p w14:paraId="1931E465" w14:textId="4A14E44A"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shd w:val="clear" w:color="auto" w:fill="auto"/>
          </w:tcPr>
          <w:p w14:paraId="2A13AAEB" w14:textId="77777777" w:rsidR="005F252C" w:rsidRPr="004E1314" w:rsidRDefault="005F252C" w:rsidP="00F850B2">
            <w:pPr>
              <w:rPr>
                <w:rFonts w:cs="Arial"/>
                <w:snapToGrid w:val="0"/>
                <w:sz w:val="16"/>
              </w:rPr>
            </w:pPr>
            <w:r w:rsidRPr="004E1314">
              <w:rPr>
                <w:rFonts w:cs="Arial"/>
                <w:snapToGrid w:val="0"/>
                <w:sz w:val="16"/>
              </w:rPr>
              <w:t xml:space="preserve">XMCVW_XC_XC_ID </w:t>
            </w:r>
          </w:p>
        </w:tc>
      </w:tr>
      <w:tr w:rsidR="005F252C" w:rsidRPr="00CC68B2" w14:paraId="19B7CBA5"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7FBC0A8A" w14:textId="77777777" w:rsidR="005F252C" w:rsidRPr="004E1314" w:rsidRDefault="005F252C" w:rsidP="00F850B2">
            <w:pPr>
              <w:rPr>
                <w:rFonts w:cs="Arial"/>
                <w:snapToGrid w:val="0"/>
                <w:sz w:val="16"/>
              </w:rPr>
            </w:pPr>
            <w:r w:rsidRPr="004E1314">
              <w:rPr>
                <w:rFonts w:cs="Arial"/>
                <w:snapToGrid w:val="0"/>
                <w:sz w:val="16"/>
              </w:rPr>
              <w:t>XAABM_XH_ID</w:t>
            </w:r>
          </w:p>
        </w:tc>
        <w:tc>
          <w:tcPr>
            <w:tcW w:w="160" w:type="pct"/>
            <w:tcBorders>
              <w:top w:val="single" w:sz="6" w:space="0" w:color="auto"/>
              <w:left w:val="single" w:sz="6" w:space="0" w:color="auto"/>
              <w:bottom w:val="single" w:sz="6" w:space="0" w:color="auto"/>
              <w:right w:val="single" w:sz="6" w:space="0" w:color="auto"/>
            </w:tcBorders>
          </w:tcPr>
          <w:p w14:paraId="6BED4877"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0901F2A6" w14:textId="1E86CE64"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2AC66FB2" w14:textId="77777777" w:rsidR="005F252C" w:rsidRPr="004E1314" w:rsidRDefault="005F252C" w:rsidP="00F850B2">
            <w:pPr>
              <w:rPr>
                <w:rFonts w:cs="Arial"/>
                <w:snapToGrid w:val="0"/>
                <w:sz w:val="16"/>
              </w:rPr>
            </w:pPr>
            <w:r w:rsidRPr="004E1314">
              <w:rPr>
                <w:rFonts w:cs="Arial"/>
                <w:snapToGrid w:val="0"/>
                <w:sz w:val="16"/>
              </w:rPr>
              <w:t xml:space="preserve">XMCVW_XC_XH_ID  </w:t>
            </w:r>
          </w:p>
        </w:tc>
      </w:tr>
      <w:tr w:rsidR="005F252C" w:rsidRPr="00CC68B2" w14:paraId="7512B3BC"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3B0C3376" w14:textId="77777777" w:rsidR="005F252C" w:rsidRPr="004E1314" w:rsidRDefault="005F252C" w:rsidP="00F850B2">
            <w:pPr>
              <w:rPr>
                <w:rFonts w:cs="Arial"/>
                <w:snapToGrid w:val="0"/>
                <w:sz w:val="16"/>
              </w:rPr>
            </w:pPr>
            <w:r w:rsidRPr="004E1314">
              <w:rPr>
                <w:rFonts w:cs="Arial"/>
                <w:snapToGrid w:val="0"/>
                <w:sz w:val="16"/>
              </w:rPr>
              <w:t>XAABM_XD_ID</w:t>
            </w:r>
          </w:p>
        </w:tc>
        <w:tc>
          <w:tcPr>
            <w:tcW w:w="160" w:type="pct"/>
            <w:tcBorders>
              <w:top w:val="single" w:sz="6" w:space="0" w:color="auto"/>
              <w:left w:val="single" w:sz="6" w:space="0" w:color="auto"/>
              <w:bottom w:val="single" w:sz="6" w:space="0" w:color="auto"/>
              <w:right w:val="single" w:sz="6" w:space="0" w:color="auto"/>
            </w:tcBorders>
          </w:tcPr>
          <w:p w14:paraId="5E1F0A63"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67DE4D9B" w14:textId="34A88E32"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565424C0" w14:textId="77777777" w:rsidR="005F252C" w:rsidRPr="004E1314" w:rsidRDefault="005F252C" w:rsidP="00F850B2">
            <w:pPr>
              <w:rPr>
                <w:rFonts w:cs="Arial"/>
                <w:snapToGrid w:val="0"/>
                <w:sz w:val="16"/>
              </w:rPr>
            </w:pPr>
            <w:r w:rsidRPr="004E1314">
              <w:rPr>
                <w:rFonts w:cs="Arial"/>
                <w:snapToGrid w:val="0"/>
                <w:sz w:val="16"/>
              </w:rPr>
              <w:t xml:space="preserve">XMCVW_XC_XD_ID  </w:t>
            </w:r>
          </w:p>
        </w:tc>
      </w:tr>
      <w:tr w:rsidR="005F252C" w:rsidRPr="00BD7467" w14:paraId="73FDA19C"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69863944" w14:textId="77777777" w:rsidR="005F252C" w:rsidRPr="004E1314" w:rsidRDefault="005F252C" w:rsidP="00F850B2">
            <w:pPr>
              <w:rPr>
                <w:rFonts w:cs="Arial"/>
                <w:snapToGrid w:val="0"/>
                <w:sz w:val="16"/>
              </w:rPr>
            </w:pPr>
            <w:r w:rsidRPr="004E1314">
              <w:rPr>
                <w:rFonts w:cs="Arial"/>
                <w:snapToGrid w:val="0"/>
                <w:sz w:val="16"/>
              </w:rPr>
              <w:t>XAABM_XML_HEADER_TABEL</w:t>
            </w:r>
          </w:p>
        </w:tc>
        <w:tc>
          <w:tcPr>
            <w:tcW w:w="160" w:type="pct"/>
            <w:tcBorders>
              <w:top w:val="single" w:sz="6" w:space="0" w:color="auto"/>
              <w:left w:val="single" w:sz="6" w:space="0" w:color="auto"/>
              <w:bottom w:val="single" w:sz="6" w:space="0" w:color="auto"/>
              <w:right w:val="single" w:sz="6" w:space="0" w:color="auto"/>
            </w:tcBorders>
          </w:tcPr>
          <w:p w14:paraId="5D4FDD36"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5BE655F4" w14:textId="4163F306"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2E7C5CB7" w14:textId="77777777" w:rsidR="005F252C" w:rsidRPr="004E1314" w:rsidRDefault="005F252C" w:rsidP="00F850B2">
            <w:pPr>
              <w:rPr>
                <w:rFonts w:cs="Arial"/>
                <w:snapToGrid w:val="0"/>
                <w:sz w:val="16"/>
              </w:rPr>
            </w:pPr>
            <w:r w:rsidRPr="004E1314">
              <w:rPr>
                <w:rFonts w:cs="Arial"/>
                <w:snapToGrid w:val="0"/>
                <w:sz w:val="16"/>
              </w:rPr>
              <w:t>XMCVW_XML_HEADER_TABEL</w:t>
            </w:r>
          </w:p>
        </w:tc>
      </w:tr>
      <w:tr w:rsidR="005F252C" w:rsidRPr="00CC68B2" w14:paraId="06224AFD"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642DC24C" w14:textId="77777777" w:rsidR="005F252C" w:rsidRPr="004E1314" w:rsidRDefault="005F252C" w:rsidP="00F850B2">
            <w:pPr>
              <w:rPr>
                <w:rFonts w:cs="Arial"/>
                <w:snapToGrid w:val="0"/>
                <w:sz w:val="16"/>
              </w:rPr>
            </w:pPr>
            <w:r w:rsidRPr="004E1314">
              <w:rPr>
                <w:rFonts w:cs="Arial"/>
                <w:snapToGrid w:val="0"/>
                <w:sz w:val="16"/>
              </w:rPr>
              <w:t>XAABM_XML_DETAIL_TABEL</w:t>
            </w:r>
          </w:p>
        </w:tc>
        <w:tc>
          <w:tcPr>
            <w:tcW w:w="160" w:type="pct"/>
            <w:tcBorders>
              <w:top w:val="single" w:sz="6" w:space="0" w:color="auto"/>
              <w:left w:val="single" w:sz="6" w:space="0" w:color="auto"/>
              <w:bottom w:val="single" w:sz="6" w:space="0" w:color="auto"/>
              <w:right w:val="single" w:sz="6" w:space="0" w:color="auto"/>
            </w:tcBorders>
          </w:tcPr>
          <w:p w14:paraId="4A83DBB7"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3F90C9DB" w14:textId="326F055F"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309CB040" w14:textId="77777777" w:rsidR="005F252C" w:rsidRPr="004E1314" w:rsidRDefault="005F252C" w:rsidP="00F850B2">
            <w:pPr>
              <w:rPr>
                <w:rFonts w:cs="Arial"/>
                <w:snapToGrid w:val="0"/>
                <w:sz w:val="16"/>
              </w:rPr>
            </w:pPr>
            <w:r w:rsidRPr="004E1314">
              <w:rPr>
                <w:rFonts w:cs="Arial"/>
                <w:snapToGrid w:val="0"/>
                <w:sz w:val="16"/>
              </w:rPr>
              <w:t>XMCVW_XML_DETAIL_TABEL</w:t>
            </w:r>
          </w:p>
        </w:tc>
      </w:tr>
      <w:tr w:rsidR="005F252C" w:rsidRPr="00CC68B2" w14:paraId="0DD475AF"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6CA3872D" w14:textId="77777777" w:rsidR="005F252C" w:rsidRPr="004E1314" w:rsidRDefault="005F252C" w:rsidP="00F850B2">
            <w:pPr>
              <w:rPr>
                <w:rFonts w:cs="Arial"/>
                <w:snapToGrid w:val="0"/>
                <w:sz w:val="16"/>
              </w:rPr>
            </w:pPr>
            <w:r w:rsidRPr="004E1314">
              <w:rPr>
                <w:rFonts w:cs="Arial"/>
                <w:snapToGrid w:val="0"/>
                <w:sz w:val="16"/>
              </w:rPr>
              <w:t>XAABM_FOUTCODE</w:t>
            </w:r>
          </w:p>
        </w:tc>
        <w:tc>
          <w:tcPr>
            <w:tcW w:w="160" w:type="pct"/>
            <w:tcBorders>
              <w:top w:val="single" w:sz="6" w:space="0" w:color="auto"/>
              <w:left w:val="single" w:sz="6" w:space="0" w:color="auto"/>
              <w:bottom w:val="single" w:sz="6" w:space="0" w:color="auto"/>
              <w:right w:val="single" w:sz="6" w:space="0" w:color="auto"/>
            </w:tcBorders>
          </w:tcPr>
          <w:p w14:paraId="5885BD30"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1DB7AD63" w14:textId="682DDF55"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2A83655D" w14:textId="77777777" w:rsidR="005F252C" w:rsidRPr="004E1314" w:rsidRDefault="005F252C" w:rsidP="00F850B2">
            <w:pPr>
              <w:rPr>
                <w:rFonts w:cs="Arial"/>
                <w:snapToGrid w:val="0"/>
                <w:sz w:val="16"/>
              </w:rPr>
            </w:pPr>
            <w:r w:rsidRPr="004E1314">
              <w:rPr>
                <w:rFonts w:cs="Arial"/>
                <w:snapToGrid w:val="0"/>
                <w:sz w:val="16"/>
              </w:rPr>
              <w:t>XMCVW_XC_FOUTCODE</w:t>
            </w:r>
          </w:p>
        </w:tc>
      </w:tr>
      <w:tr w:rsidR="005F252C" w:rsidRPr="00CC68B2" w14:paraId="0381BB4F"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2AB36655" w14:textId="77777777" w:rsidR="005F252C" w:rsidRPr="004E1314" w:rsidRDefault="005F252C" w:rsidP="00F850B2">
            <w:pPr>
              <w:rPr>
                <w:rFonts w:cs="Arial"/>
                <w:snapToGrid w:val="0"/>
                <w:sz w:val="16"/>
              </w:rPr>
            </w:pPr>
            <w:r w:rsidRPr="004E1314">
              <w:rPr>
                <w:rFonts w:cs="Arial"/>
                <w:snapToGrid w:val="0"/>
                <w:sz w:val="16"/>
              </w:rPr>
              <w:t>XAABM_LOCATIE</w:t>
            </w:r>
          </w:p>
        </w:tc>
        <w:tc>
          <w:tcPr>
            <w:tcW w:w="160" w:type="pct"/>
            <w:tcBorders>
              <w:top w:val="single" w:sz="6" w:space="0" w:color="auto"/>
              <w:left w:val="single" w:sz="6" w:space="0" w:color="auto"/>
              <w:bottom w:val="single" w:sz="6" w:space="0" w:color="auto"/>
              <w:right w:val="single" w:sz="6" w:space="0" w:color="auto"/>
            </w:tcBorders>
          </w:tcPr>
          <w:p w14:paraId="3F69A7B7"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5353F357" w14:textId="42DDA735"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56AB44F8" w14:textId="77777777" w:rsidR="005F252C" w:rsidRPr="004E1314" w:rsidRDefault="005F252C" w:rsidP="00F850B2">
            <w:pPr>
              <w:rPr>
                <w:rFonts w:cs="Arial"/>
                <w:snapToGrid w:val="0"/>
                <w:sz w:val="16"/>
              </w:rPr>
            </w:pPr>
            <w:r w:rsidRPr="004E1314">
              <w:rPr>
                <w:rFonts w:cs="Arial"/>
                <w:snapToGrid w:val="0"/>
                <w:sz w:val="16"/>
              </w:rPr>
              <w:t xml:space="preserve">XMCVW_XC_LOCATIE </w:t>
            </w:r>
          </w:p>
        </w:tc>
      </w:tr>
      <w:tr w:rsidR="005F252C" w:rsidRPr="00CC68B2" w14:paraId="4CF2840E"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22FB77AE" w14:textId="77777777" w:rsidR="005F252C" w:rsidRPr="004E1314" w:rsidRDefault="005F252C" w:rsidP="00F850B2">
            <w:pPr>
              <w:rPr>
                <w:rFonts w:cs="Arial"/>
                <w:snapToGrid w:val="0"/>
                <w:sz w:val="16"/>
              </w:rPr>
            </w:pPr>
            <w:r w:rsidRPr="004E1314">
              <w:rPr>
                <w:rFonts w:cs="Arial"/>
                <w:snapToGrid w:val="0"/>
                <w:sz w:val="16"/>
              </w:rPr>
              <w:t>XAABM_KWALIFICATIE</w:t>
            </w:r>
          </w:p>
        </w:tc>
        <w:tc>
          <w:tcPr>
            <w:tcW w:w="160" w:type="pct"/>
            <w:tcBorders>
              <w:top w:val="single" w:sz="6" w:space="0" w:color="auto"/>
              <w:left w:val="single" w:sz="6" w:space="0" w:color="auto"/>
              <w:bottom w:val="single" w:sz="6" w:space="0" w:color="auto"/>
              <w:right w:val="single" w:sz="6" w:space="0" w:color="auto"/>
            </w:tcBorders>
          </w:tcPr>
          <w:p w14:paraId="242B079C"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21CFA465" w14:textId="4C64623D"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35E27D6D" w14:textId="77777777" w:rsidR="005F252C" w:rsidRPr="004E1314" w:rsidRDefault="005F252C" w:rsidP="00F850B2">
            <w:pPr>
              <w:rPr>
                <w:rFonts w:cs="Arial"/>
                <w:snapToGrid w:val="0"/>
                <w:sz w:val="16"/>
              </w:rPr>
            </w:pPr>
            <w:r w:rsidRPr="004E1314">
              <w:rPr>
                <w:rFonts w:cs="Arial"/>
                <w:snapToGrid w:val="0"/>
                <w:sz w:val="16"/>
              </w:rPr>
              <w:t>XMCVW_XC_KWALIFICATIE</w:t>
            </w:r>
          </w:p>
        </w:tc>
      </w:tr>
      <w:tr w:rsidR="005F252C" w:rsidRPr="00CC68B2" w14:paraId="615E3E23"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0EC0F58A" w14:textId="77777777" w:rsidR="005F252C" w:rsidRPr="004E1314" w:rsidRDefault="005F252C" w:rsidP="00F850B2">
            <w:pPr>
              <w:rPr>
                <w:rFonts w:cs="Arial"/>
                <w:snapToGrid w:val="0"/>
                <w:sz w:val="16"/>
              </w:rPr>
            </w:pPr>
            <w:r w:rsidRPr="004E1314">
              <w:rPr>
                <w:rFonts w:cs="Arial"/>
                <w:snapToGrid w:val="0"/>
                <w:sz w:val="16"/>
              </w:rPr>
              <w:t>XAABM_TS_REGISTRATIE</w:t>
            </w:r>
          </w:p>
        </w:tc>
        <w:tc>
          <w:tcPr>
            <w:tcW w:w="160" w:type="pct"/>
            <w:tcBorders>
              <w:top w:val="single" w:sz="6" w:space="0" w:color="auto"/>
              <w:left w:val="single" w:sz="6" w:space="0" w:color="auto"/>
              <w:bottom w:val="single" w:sz="6" w:space="0" w:color="auto"/>
              <w:right w:val="single" w:sz="6" w:space="0" w:color="auto"/>
            </w:tcBorders>
          </w:tcPr>
          <w:p w14:paraId="1B986A8E"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413C7EA3" w14:textId="42198AAA"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48D2FDC5" w14:textId="77777777" w:rsidR="005F252C" w:rsidRPr="004E1314" w:rsidRDefault="005F252C" w:rsidP="00F850B2">
            <w:pPr>
              <w:rPr>
                <w:rFonts w:cs="Arial"/>
                <w:snapToGrid w:val="0"/>
                <w:sz w:val="16"/>
              </w:rPr>
            </w:pPr>
            <w:r w:rsidRPr="004E1314">
              <w:rPr>
                <w:rFonts w:cs="Arial"/>
                <w:snapToGrid w:val="0"/>
                <w:sz w:val="16"/>
              </w:rPr>
              <w:t>XMCVW_XC_TS_REGISTRATIE</w:t>
            </w:r>
          </w:p>
        </w:tc>
      </w:tr>
      <w:tr w:rsidR="005F252C" w:rsidRPr="00CC68B2" w14:paraId="1ECA6EFA"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7782C12B" w14:textId="77777777" w:rsidR="005F252C" w:rsidRPr="004E1314" w:rsidRDefault="005F252C" w:rsidP="00F850B2">
            <w:pPr>
              <w:rPr>
                <w:rFonts w:cs="Arial"/>
                <w:snapToGrid w:val="0"/>
                <w:sz w:val="16"/>
              </w:rPr>
            </w:pPr>
            <w:r w:rsidRPr="004E1314">
              <w:rPr>
                <w:rFonts w:cs="Arial"/>
                <w:snapToGrid w:val="0"/>
                <w:sz w:val="16"/>
              </w:rPr>
              <w:t>XAABM_TS_MUTATIE</w:t>
            </w:r>
          </w:p>
        </w:tc>
        <w:tc>
          <w:tcPr>
            <w:tcW w:w="160" w:type="pct"/>
            <w:tcBorders>
              <w:top w:val="single" w:sz="6" w:space="0" w:color="auto"/>
              <w:left w:val="single" w:sz="6" w:space="0" w:color="auto"/>
              <w:bottom w:val="single" w:sz="6" w:space="0" w:color="auto"/>
              <w:right w:val="single" w:sz="6" w:space="0" w:color="auto"/>
            </w:tcBorders>
          </w:tcPr>
          <w:p w14:paraId="6E398382"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2F76F9DB" w14:textId="68E960B1"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025C0221" w14:textId="77777777" w:rsidR="005F252C" w:rsidRPr="004E1314" w:rsidRDefault="005F252C" w:rsidP="00F850B2">
            <w:pPr>
              <w:rPr>
                <w:rFonts w:cs="Arial"/>
                <w:snapToGrid w:val="0"/>
                <w:sz w:val="16"/>
              </w:rPr>
            </w:pPr>
            <w:r w:rsidRPr="004E1314">
              <w:rPr>
                <w:rFonts w:cs="Arial"/>
                <w:snapToGrid w:val="0"/>
                <w:sz w:val="16"/>
              </w:rPr>
              <w:t xml:space="preserve">XMCVW_XC_TS_MUTATIE </w:t>
            </w:r>
          </w:p>
        </w:tc>
      </w:tr>
      <w:tr w:rsidR="005F252C" w:rsidRPr="00CC68B2" w14:paraId="15E80222"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57102F22" w14:textId="77777777" w:rsidR="005F252C" w:rsidRPr="004E1314" w:rsidRDefault="005F252C" w:rsidP="00F850B2">
            <w:pPr>
              <w:rPr>
                <w:rFonts w:cs="Arial"/>
                <w:snapToGrid w:val="0"/>
                <w:sz w:val="16"/>
              </w:rPr>
            </w:pPr>
            <w:r w:rsidRPr="004E1314">
              <w:rPr>
                <w:rFonts w:cs="Arial"/>
                <w:snapToGrid w:val="0"/>
                <w:sz w:val="16"/>
              </w:rPr>
              <w:t>XAABM_TS_VERVALLEN</w:t>
            </w:r>
          </w:p>
        </w:tc>
        <w:tc>
          <w:tcPr>
            <w:tcW w:w="160" w:type="pct"/>
            <w:tcBorders>
              <w:top w:val="single" w:sz="6" w:space="0" w:color="auto"/>
              <w:left w:val="single" w:sz="6" w:space="0" w:color="auto"/>
              <w:bottom w:val="single" w:sz="6" w:space="0" w:color="auto"/>
              <w:right w:val="single" w:sz="6" w:space="0" w:color="auto"/>
            </w:tcBorders>
          </w:tcPr>
          <w:p w14:paraId="22ED12AE"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7BF26331" w14:textId="5C2F4456"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1CD441AB" w14:textId="77777777" w:rsidR="005F252C" w:rsidRPr="004E1314" w:rsidRDefault="005F252C" w:rsidP="00F850B2">
            <w:pPr>
              <w:rPr>
                <w:rFonts w:cs="Arial"/>
                <w:snapToGrid w:val="0"/>
                <w:sz w:val="16"/>
              </w:rPr>
            </w:pPr>
            <w:r w:rsidRPr="004E1314">
              <w:rPr>
                <w:rFonts w:cs="Arial"/>
                <w:snapToGrid w:val="0"/>
                <w:sz w:val="16"/>
              </w:rPr>
              <w:t xml:space="preserve">XMCVW_XC_TS_VERVALLEN </w:t>
            </w:r>
          </w:p>
        </w:tc>
      </w:tr>
      <w:tr w:rsidR="005F252C" w:rsidRPr="00CC68B2" w14:paraId="09F67305" w14:textId="77777777" w:rsidTr="00F850B2">
        <w:trPr>
          <w:cantSplit/>
          <w:trHeight w:val="190"/>
        </w:trPr>
        <w:tc>
          <w:tcPr>
            <w:tcW w:w="1516" w:type="pct"/>
            <w:tcBorders>
              <w:top w:val="single" w:sz="6" w:space="0" w:color="auto"/>
              <w:left w:val="single" w:sz="6" w:space="0" w:color="auto"/>
              <w:bottom w:val="single" w:sz="6" w:space="0" w:color="auto"/>
              <w:right w:val="single" w:sz="6" w:space="0" w:color="auto"/>
            </w:tcBorders>
            <w:vAlign w:val="bottom"/>
          </w:tcPr>
          <w:p w14:paraId="00A690FF" w14:textId="77777777" w:rsidR="005F252C" w:rsidRPr="004E1314" w:rsidRDefault="005F252C" w:rsidP="00F850B2">
            <w:pPr>
              <w:rPr>
                <w:rFonts w:cs="Arial"/>
                <w:snapToGrid w:val="0"/>
                <w:sz w:val="16"/>
              </w:rPr>
            </w:pPr>
            <w:r w:rsidRPr="004E1314">
              <w:rPr>
                <w:rFonts w:cs="Arial"/>
                <w:snapToGrid w:val="0"/>
                <w:sz w:val="16"/>
              </w:rPr>
              <w:t>XAABM_NIVEAU</w:t>
            </w:r>
          </w:p>
        </w:tc>
        <w:tc>
          <w:tcPr>
            <w:tcW w:w="160" w:type="pct"/>
            <w:tcBorders>
              <w:top w:val="single" w:sz="6" w:space="0" w:color="auto"/>
              <w:left w:val="single" w:sz="6" w:space="0" w:color="auto"/>
              <w:bottom w:val="single" w:sz="6" w:space="0" w:color="auto"/>
              <w:right w:val="single" w:sz="6" w:space="0" w:color="auto"/>
            </w:tcBorders>
          </w:tcPr>
          <w:p w14:paraId="1115346C" w14:textId="77777777" w:rsidR="005F252C" w:rsidRPr="00BD7467" w:rsidRDefault="005F252C" w:rsidP="00F850B2">
            <w:pPr>
              <w:rPr>
                <w:rFonts w:cs="Arial"/>
                <w:snapToGrid w:val="0"/>
                <w:sz w:val="16"/>
              </w:rPr>
            </w:pPr>
          </w:p>
        </w:tc>
        <w:tc>
          <w:tcPr>
            <w:tcW w:w="1602" w:type="pct"/>
            <w:tcBorders>
              <w:top w:val="single" w:sz="6" w:space="0" w:color="auto"/>
              <w:left w:val="single" w:sz="6" w:space="0" w:color="auto"/>
              <w:bottom w:val="single" w:sz="6" w:space="0" w:color="auto"/>
              <w:right w:val="single" w:sz="6" w:space="0" w:color="auto"/>
            </w:tcBorders>
          </w:tcPr>
          <w:p w14:paraId="7588C609" w14:textId="1C5D6F83" w:rsidR="005F252C" w:rsidRDefault="005F252C" w:rsidP="00F850B2">
            <w:r>
              <w:rPr>
                <w:rFonts w:cs="Arial"/>
                <w:snapToGrid w:val="0"/>
                <w:sz w:val="16"/>
              </w:rPr>
              <w:t>CMG</w:t>
            </w:r>
            <w:r w:rsidR="003C7261">
              <w:rPr>
                <w:rFonts w:cs="Arial"/>
                <w:snapToGrid w:val="0"/>
                <w:sz w:val="16"/>
              </w:rPr>
              <w:t>_C_T_</w:t>
            </w:r>
            <w:r>
              <w:rPr>
                <w:rFonts w:cs="Arial"/>
                <w:snapToGrid w:val="0"/>
                <w:sz w:val="16"/>
              </w:rPr>
              <w:t>CONTR_RESULT_SEL</w:t>
            </w:r>
          </w:p>
        </w:tc>
        <w:tc>
          <w:tcPr>
            <w:tcW w:w="1722" w:type="pct"/>
            <w:tcBorders>
              <w:top w:val="single" w:sz="6" w:space="0" w:color="auto"/>
              <w:left w:val="single" w:sz="6" w:space="0" w:color="auto"/>
              <w:bottom w:val="single" w:sz="6" w:space="0" w:color="auto"/>
              <w:right w:val="single" w:sz="6" w:space="0" w:color="auto"/>
            </w:tcBorders>
          </w:tcPr>
          <w:p w14:paraId="1B223275" w14:textId="77777777" w:rsidR="005F252C" w:rsidRPr="004E1314" w:rsidRDefault="005F252C" w:rsidP="00F850B2">
            <w:pPr>
              <w:rPr>
                <w:rFonts w:cs="Arial"/>
                <w:snapToGrid w:val="0"/>
                <w:sz w:val="16"/>
              </w:rPr>
            </w:pPr>
            <w:r>
              <w:rPr>
                <w:rFonts w:cs="Arial"/>
                <w:snapToGrid w:val="0"/>
                <w:sz w:val="16"/>
              </w:rPr>
              <w:t>&lt;leeg&gt;</w:t>
            </w:r>
          </w:p>
        </w:tc>
      </w:tr>
    </w:tbl>
    <w:p w14:paraId="1768D4C9" w14:textId="77777777" w:rsidR="005F252C" w:rsidRDefault="005F252C" w:rsidP="005F252C"/>
    <w:p w14:paraId="2BB7EFD3" w14:textId="1234DA18" w:rsidR="005F252C" w:rsidRPr="0054792E" w:rsidRDefault="005F252C" w:rsidP="00004578">
      <w:pPr>
        <w:pStyle w:val="Kop3"/>
      </w:pPr>
      <w:bookmarkStart w:id="271" w:name="_Toc509919606"/>
      <w:r w:rsidRPr="0054792E">
        <w:t>Hoofdselectie (HSEL</w:t>
      </w:r>
      <w:r w:rsidR="00A875EE">
        <w:t>_S_CMG_FIN_MELDING_CONTR_RESULT</w:t>
      </w:r>
      <w:r w:rsidRPr="0054792E">
        <w:t>)</w:t>
      </w:r>
      <w:bookmarkEnd w:id="271"/>
    </w:p>
    <w:p w14:paraId="4A784319" w14:textId="77777777" w:rsidR="005F252C" w:rsidRPr="0054792E" w:rsidRDefault="005F252C" w:rsidP="005F252C">
      <w:pPr>
        <w:pStyle w:val="Kop5"/>
      </w:pPr>
      <w:r w:rsidRPr="0054792E">
        <w:t>Functionele beschrijving:</w:t>
      </w:r>
    </w:p>
    <w:p w14:paraId="02B300EF" w14:textId="109EE1AD" w:rsidR="005F252C" w:rsidRPr="0054792E" w:rsidRDefault="005F252C" w:rsidP="005F252C">
      <w:pPr>
        <w:pStyle w:val="Standaardinspringing"/>
        <w:ind w:left="0" w:firstLine="0"/>
      </w:pPr>
      <w:r w:rsidRPr="0054792E">
        <w:t xml:space="preserve">Selecteer alle gegevens uit </w:t>
      </w:r>
      <w:r>
        <w:t>CMG</w:t>
      </w:r>
      <w:r w:rsidRPr="0054792E">
        <w:t xml:space="preserve"> (</w:t>
      </w:r>
      <w:r w:rsidR="00A875EE">
        <w:t>HSEL_MELDING</w:t>
      </w:r>
      <w:r w:rsidRPr="0054792E">
        <w:t xml:space="preserve">). </w:t>
      </w:r>
    </w:p>
    <w:p w14:paraId="2837850D" w14:textId="77777777" w:rsidR="005F252C" w:rsidRPr="0054792E" w:rsidRDefault="005F252C" w:rsidP="005F252C">
      <w:pPr>
        <w:pStyle w:val="Standaardinspringing"/>
        <w:ind w:left="0" w:firstLine="0"/>
      </w:pPr>
    </w:p>
    <w:p w14:paraId="74F80E5A" w14:textId="118AD2D9" w:rsidR="005F252C" w:rsidRDefault="00E652F7" w:rsidP="00E652F7">
      <w:pPr>
        <w:pStyle w:val="Kop5"/>
      </w:pPr>
      <w:proofErr w:type="spellStart"/>
      <w:r>
        <w:t>Selectiepad</w:t>
      </w:r>
      <w:proofErr w:type="spellEnd"/>
    </w:p>
    <w:p w14:paraId="6B4B803D" w14:textId="3A4472E7" w:rsidR="005F252C" w:rsidRPr="00CC68B2" w:rsidRDefault="00A875EE" w:rsidP="005F252C">
      <w:pPr>
        <w:rPr>
          <w:b/>
        </w:rPr>
      </w:pPr>
      <w:r>
        <w:t>HSEL_MELDING</w:t>
      </w:r>
      <w:r w:rsidR="005F252C" w:rsidRPr="00CC68B2">
        <w:rPr>
          <w:b/>
        </w:rPr>
        <w:br/>
      </w:r>
    </w:p>
    <w:p w14:paraId="4A839394" w14:textId="43DF4457" w:rsidR="005F252C" w:rsidRDefault="00E652F7" w:rsidP="00E652F7">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5F252C" w14:paraId="074E974E"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5C97926F" w14:textId="5D8C3A8D" w:rsidR="005F252C" w:rsidRDefault="00A875EE" w:rsidP="00F850B2">
            <w:pPr>
              <w:rPr>
                <w:rFonts w:cs="Arial"/>
                <w:b/>
                <w:snapToGrid w:val="0"/>
                <w:sz w:val="16"/>
              </w:rPr>
            </w:pPr>
            <w:r w:rsidRPr="00A875EE">
              <w:rPr>
                <w:rFonts w:cs="Arial"/>
                <w:b/>
                <w:snapToGrid w:val="0"/>
                <w:sz w:val="16"/>
              </w:rPr>
              <w:t>HSEL_MELDING</w:t>
            </w:r>
            <w:r w:rsidRPr="00A875EE" w:rsidDel="00A875EE">
              <w:rPr>
                <w:rFonts w:cs="Arial"/>
                <w:b/>
                <w:snapToGrid w:val="0"/>
                <w:sz w:val="16"/>
              </w:rPr>
              <w:t xml:space="preserve"> </w:t>
            </w:r>
            <w:r w:rsidR="005F252C">
              <w:rPr>
                <w:rFonts w:cs="Arial"/>
                <w:b/>
                <w:snapToGrid w:val="0"/>
                <w:sz w:val="16"/>
              </w:rPr>
              <w:t>(alias: X1</w:t>
            </w:r>
            <w:r w:rsidR="005F252C" w:rsidRPr="00CC68B2">
              <w:rPr>
                <w:rFonts w:cs="Arial"/>
                <w:b/>
                <w:snapToGrid w:val="0"/>
                <w:sz w:val="16"/>
              </w:rPr>
              <w:t>)</w:t>
            </w:r>
          </w:p>
          <w:p w14:paraId="34C17280" w14:textId="77777777" w:rsidR="00330EF3" w:rsidRDefault="00330EF3" w:rsidP="00F850B2">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7C527B41" w14:textId="77777777" w:rsidR="005F252C" w:rsidRDefault="005F252C"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034F55E4" w14:textId="77777777" w:rsidR="005F252C" w:rsidRPr="00CC68B2" w:rsidRDefault="005F252C"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159EC740" w14:textId="77777777" w:rsidR="005F252C" w:rsidRDefault="005F252C"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5F252C" w14:paraId="4E5F3248"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1AB18107" w14:textId="679AEC7A" w:rsidR="005F252C" w:rsidRPr="005F0BD2" w:rsidRDefault="00990E25" w:rsidP="00F850B2">
            <w:pPr>
              <w:rPr>
                <w:rFonts w:cs="Arial"/>
                <w:sz w:val="16"/>
                <w:szCs w:val="16"/>
              </w:rPr>
            </w:pPr>
            <w:r>
              <w:rPr>
                <w:rFonts w:cs="Arial"/>
                <w:sz w:val="16"/>
                <w:szCs w:val="16"/>
              </w:rPr>
              <w:t>TS_REGISTRATIE</w:t>
            </w:r>
          </w:p>
        </w:tc>
        <w:tc>
          <w:tcPr>
            <w:tcW w:w="291" w:type="pct"/>
            <w:tcBorders>
              <w:top w:val="single" w:sz="6" w:space="0" w:color="auto"/>
              <w:left w:val="single" w:sz="6" w:space="0" w:color="auto"/>
              <w:bottom w:val="single" w:sz="6" w:space="0" w:color="auto"/>
              <w:right w:val="single" w:sz="6" w:space="0" w:color="auto"/>
            </w:tcBorders>
          </w:tcPr>
          <w:p w14:paraId="26AFA20A" w14:textId="77777777" w:rsidR="005F252C" w:rsidRDefault="005F252C" w:rsidP="00F850B2">
            <w:pPr>
              <w:ind w:right="-70"/>
              <w:rPr>
                <w:rFonts w:cs="Arial"/>
                <w:sz w:val="16"/>
                <w:szCs w:val="16"/>
              </w:rPr>
            </w:pPr>
          </w:p>
        </w:tc>
        <w:tc>
          <w:tcPr>
            <w:tcW w:w="356" w:type="pct"/>
            <w:tcBorders>
              <w:top w:val="single" w:sz="6" w:space="0" w:color="auto"/>
              <w:left w:val="single" w:sz="6" w:space="0" w:color="auto"/>
              <w:bottom w:val="single" w:sz="6" w:space="0" w:color="auto"/>
              <w:right w:val="single" w:sz="6" w:space="0" w:color="auto"/>
            </w:tcBorders>
          </w:tcPr>
          <w:p w14:paraId="3AE831D3" w14:textId="77777777" w:rsidR="005F252C" w:rsidRDefault="005F252C" w:rsidP="00F850B2">
            <w:pPr>
              <w:ind w:right="-70"/>
              <w:rPr>
                <w:rFonts w:cs="Arial"/>
                <w:sz w:val="16"/>
                <w:szCs w:val="16"/>
              </w:rPr>
            </w:pPr>
            <w:r>
              <w:rPr>
                <w:rFonts w:cs="Arial"/>
                <w:sz w:val="16"/>
                <w:szCs w:val="16"/>
              </w:rPr>
              <w:t>X</w:t>
            </w:r>
          </w:p>
        </w:tc>
        <w:tc>
          <w:tcPr>
            <w:tcW w:w="2172" w:type="pct"/>
            <w:tcBorders>
              <w:top w:val="single" w:sz="6" w:space="0" w:color="auto"/>
              <w:left w:val="single" w:sz="6" w:space="0" w:color="auto"/>
              <w:bottom w:val="single" w:sz="6" w:space="0" w:color="auto"/>
              <w:right w:val="single" w:sz="6" w:space="0" w:color="auto"/>
            </w:tcBorders>
          </w:tcPr>
          <w:p w14:paraId="78CC3D79" w14:textId="77777777" w:rsidR="005F252C" w:rsidRDefault="005F252C" w:rsidP="00F850B2">
            <w:pPr>
              <w:rPr>
                <w:rFonts w:cs="Arial"/>
                <w:sz w:val="16"/>
                <w:szCs w:val="16"/>
              </w:rPr>
            </w:pPr>
          </w:p>
        </w:tc>
      </w:tr>
      <w:tr w:rsidR="005F252C" w14:paraId="07A6B865"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3518E094" w14:textId="77777777" w:rsidR="005F252C" w:rsidRPr="005F0BD2" w:rsidRDefault="005F252C" w:rsidP="00F850B2">
            <w:pPr>
              <w:rPr>
                <w:rFonts w:cs="Arial"/>
                <w:sz w:val="16"/>
                <w:szCs w:val="16"/>
              </w:rPr>
            </w:pPr>
            <w:r w:rsidRPr="005F0BD2">
              <w:rPr>
                <w:rFonts w:cs="Arial"/>
                <w:sz w:val="16"/>
                <w:szCs w:val="16"/>
              </w:rPr>
              <w:t>X_OP_TYPE</w:t>
            </w:r>
          </w:p>
        </w:tc>
        <w:tc>
          <w:tcPr>
            <w:tcW w:w="291" w:type="pct"/>
            <w:tcBorders>
              <w:top w:val="single" w:sz="6" w:space="0" w:color="auto"/>
              <w:left w:val="single" w:sz="6" w:space="0" w:color="auto"/>
              <w:bottom w:val="single" w:sz="6" w:space="0" w:color="auto"/>
              <w:right w:val="single" w:sz="6" w:space="0" w:color="auto"/>
            </w:tcBorders>
          </w:tcPr>
          <w:p w14:paraId="166C613D" w14:textId="77777777" w:rsidR="005F252C" w:rsidRDefault="005F252C" w:rsidP="00F850B2">
            <w:pPr>
              <w:ind w:right="-70"/>
              <w:rPr>
                <w:rFonts w:cs="Arial"/>
                <w:sz w:val="16"/>
                <w:szCs w:val="16"/>
              </w:rPr>
            </w:pPr>
          </w:p>
        </w:tc>
        <w:tc>
          <w:tcPr>
            <w:tcW w:w="356" w:type="pct"/>
            <w:tcBorders>
              <w:top w:val="single" w:sz="6" w:space="0" w:color="auto"/>
              <w:left w:val="single" w:sz="6" w:space="0" w:color="auto"/>
              <w:bottom w:val="single" w:sz="6" w:space="0" w:color="auto"/>
              <w:right w:val="single" w:sz="6" w:space="0" w:color="auto"/>
            </w:tcBorders>
          </w:tcPr>
          <w:p w14:paraId="56DB21F9" w14:textId="77777777" w:rsidR="005F252C" w:rsidRDefault="005F252C" w:rsidP="00F850B2">
            <w:pPr>
              <w:ind w:right="-70"/>
              <w:rPr>
                <w:rFonts w:cs="Arial"/>
                <w:sz w:val="16"/>
                <w:szCs w:val="16"/>
              </w:rPr>
            </w:pPr>
            <w:r>
              <w:rPr>
                <w:rFonts w:cs="Arial"/>
                <w:sz w:val="16"/>
                <w:szCs w:val="16"/>
              </w:rPr>
              <w:t>X</w:t>
            </w:r>
          </w:p>
        </w:tc>
        <w:tc>
          <w:tcPr>
            <w:tcW w:w="2172" w:type="pct"/>
            <w:tcBorders>
              <w:top w:val="single" w:sz="6" w:space="0" w:color="auto"/>
              <w:left w:val="single" w:sz="6" w:space="0" w:color="auto"/>
              <w:bottom w:val="single" w:sz="6" w:space="0" w:color="auto"/>
              <w:right w:val="single" w:sz="6" w:space="0" w:color="auto"/>
            </w:tcBorders>
          </w:tcPr>
          <w:p w14:paraId="2FB32BDE" w14:textId="77777777" w:rsidR="005F252C" w:rsidRDefault="005F252C" w:rsidP="00F850B2">
            <w:pPr>
              <w:rPr>
                <w:rFonts w:cs="Arial"/>
                <w:sz w:val="16"/>
                <w:szCs w:val="16"/>
              </w:rPr>
            </w:pPr>
          </w:p>
        </w:tc>
      </w:tr>
      <w:tr w:rsidR="005F252C" w14:paraId="32AD6817"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21FCBEE1" w14:textId="77777777" w:rsidR="005F252C" w:rsidRPr="005F0BD2" w:rsidRDefault="005F252C" w:rsidP="00F850B2">
            <w:pPr>
              <w:rPr>
                <w:rFonts w:cs="Arial"/>
                <w:sz w:val="16"/>
                <w:szCs w:val="16"/>
              </w:rPr>
            </w:pPr>
            <w:r w:rsidRPr="005F0BD2">
              <w:rPr>
                <w:rFonts w:cs="Arial"/>
                <w:sz w:val="16"/>
                <w:szCs w:val="16"/>
              </w:rPr>
              <w:lastRenderedPageBreak/>
              <w:t>X_USER</w:t>
            </w:r>
          </w:p>
        </w:tc>
        <w:tc>
          <w:tcPr>
            <w:tcW w:w="291" w:type="pct"/>
            <w:tcBorders>
              <w:top w:val="single" w:sz="6" w:space="0" w:color="auto"/>
              <w:left w:val="single" w:sz="6" w:space="0" w:color="auto"/>
              <w:bottom w:val="single" w:sz="6" w:space="0" w:color="auto"/>
              <w:right w:val="single" w:sz="6" w:space="0" w:color="auto"/>
            </w:tcBorders>
          </w:tcPr>
          <w:p w14:paraId="78337C73" w14:textId="77777777" w:rsidR="005F252C" w:rsidRDefault="005F252C" w:rsidP="00F850B2">
            <w:pPr>
              <w:ind w:right="-70"/>
              <w:rPr>
                <w:rFonts w:cs="Arial"/>
                <w:sz w:val="16"/>
                <w:szCs w:val="16"/>
              </w:rPr>
            </w:pPr>
          </w:p>
        </w:tc>
        <w:tc>
          <w:tcPr>
            <w:tcW w:w="356" w:type="pct"/>
            <w:tcBorders>
              <w:top w:val="single" w:sz="6" w:space="0" w:color="auto"/>
              <w:left w:val="single" w:sz="6" w:space="0" w:color="auto"/>
              <w:bottom w:val="single" w:sz="6" w:space="0" w:color="auto"/>
              <w:right w:val="single" w:sz="6" w:space="0" w:color="auto"/>
            </w:tcBorders>
          </w:tcPr>
          <w:p w14:paraId="6A3A4940" w14:textId="77777777" w:rsidR="005F252C" w:rsidRDefault="005F252C" w:rsidP="00F850B2">
            <w:pPr>
              <w:ind w:right="-70"/>
              <w:rPr>
                <w:rFonts w:cs="Arial"/>
                <w:sz w:val="16"/>
                <w:szCs w:val="16"/>
              </w:rPr>
            </w:pPr>
            <w:r>
              <w:rPr>
                <w:rFonts w:cs="Arial"/>
                <w:sz w:val="16"/>
                <w:szCs w:val="16"/>
              </w:rPr>
              <w:t>X</w:t>
            </w:r>
          </w:p>
        </w:tc>
        <w:tc>
          <w:tcPr>
            <w:tcW w:w="2172" w:type="pct"/>
            <w:tcBorders>
              <w:top w:val="single" w:sz="6" w:space="0" w:color="auto"/>
              <w:left w:val="single" w:sz="6" w:space="0" w:color="auto"/>
              <w:bottom w:val="single" w:sz="6" w:space="0" w:color="auto"/>
              <w:right w:val="single" w:sz="6" w:space="0" w:color="auto"/>
            </w:tcBorders>
          </w:tcPr>
          <w:p w14:paraId="591917A8" w14:textId="77777777" w:rsidR="005F252C" w:rsidRDefault="005F252C" w:rsidP="00F850B2">
            <w:pPr>
              <w:rPr>
                <w:rFonts w:cs="Arial"/>
                <w:sz w:val="16"/>
                <w:szCs w:val="16"/>
              </w:rPr>
            </w:pPr>
          </w:p>
        </w:tc>
      </w:tr>
      <w:tr w:rsidR="005F252C" w14:paraId="397905D7"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417F0EF3" w14:textId="77777777" w:rsidR="005F252C" w:rsidRPr="00310F73" w:rsidRDefault="005F252C" w:rsidP="00F850B2">
            <w:r w:rsidRPr="00C66397">
              <w:rPr>
                <w:rFonts w:cs="Arial"/>
                <w:snapToGrid w:val="0"/>
                <w:sz w:val="16"/>
              </w:rPr>
              <w:t>DVPVW_</w:t>
            </w:r>
            <w:r w:rsidRPr="00CD2BC2">
              <w:rPr>
                <w:rFonts w:cs="Arial"/>
                <w:snapToGrid w:val="0"/>
                <w:sz w:val="16"/>
              </w:rPr>
              <w:t>X</w:t>
            </w:r>
            <w:r>
              <w:rPr>
                <w:rFonts w:cs="Arial"/>
                <w:snapToGrid w:val="0"/>
                <w:sz w:val="16"/>
              </w:rPr>
              <w:t>D</w:t>
            </w:r>
            <w:r w:rsidRPr="00CD2BC2">
              <w:rPr>
                <w:rFonts w:cs="Arial"/>
                <w:snapToGrid w:val="0"/>
                <w:sz w:val="16"/>
              </w:rPr>
              <w:t>_ID</w:t>
            </w:r>
          </w:p>
        </w:tc>
        <w:tc>
          <w:tcPr>
            <w:tcW w:w="291" w:type="pct"/>
            <w:tcBorders>
              <w:top w:val="single" w:sz="6" w:space="0" w:color="auto"/>
              <w:left w:val="single" w:sz="6" w:space="0" w:color="auto"/>
              <w:bottom w:val="single" w:sz="6" w:space="0" w:color="auto"/>
              <w:right w:val="single" w:sz="6" w:space="0" w:color="auto"/>
            </w:tcBorders>
          </w:tcPr>
          <w:p w14:paraId="426D5CE4" w14:textId="77777777" w:rsidR="005F252C" w:rsidRDefault="005F252C" w:rsidP="00F850B2"/>
        </w:tc>
        <w:tc>
          <w:tcPr>
            <w:tcW w:w="356" w:type="pct"/>
            <w:tcBorders>
              <w:top w:val="single" w:sz="6" w:space="0" w:color="auto"/>
              <w:left w:val="single" w:sz="6" w:space="0" w:color="auto"/>
              <w:bottom w:val="single" w:sz="6" w:space="0" w:color="auto"/>
              <w:right w:val="single" w:sz="6" w:space="0" w:color="auto"/>
            </w:tcBorders>
          </w:tcPr>
          <w:p w14:paraId="78915DC8" w14:textId="77777777" w:rsidR="005F252C"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7BC7C261" w14:textId="77777777" w:rsidR="005F252C" w:rsidRDefault="005F252C" w:rsidP="00F850B2"/>
        </w:tc>
      </w:tr>
      <w:tr w:rsidR="005F252C" w14:paraId="68AF28EC"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72E1D3A8" w14:textId="77777777" w:rsidR="005F252C" w:rsidRPr="00310F73" w:rsidRDefault="005F252C" w:rsidP="00F850B2">
            <w:r w:rsidRPr="00C66397">
              <w:rPr>
                <w:rFonts w:cs="Arial"/>
                <w:snapToGrid w:val="0"/>
                <w:sz w:val="16"/>
              </w:rPr>
              <w:t>DVPVW_</w:t>
            </w:r>
            <w:r w:rsidRPr="00CD2BC2">
              <w:rPr>
                <w:rFonts w:cs="Arial"/>
                <w:snapToGrid w:val="0"/>
                <w:sz w:val="16"/>
              </w:rPr>
              <w:t>X</w:t>
            </w:r>
            <w:r>
              <w:rPr>
                <w:rFonts w:cs="Arial"/>
                <w:snapToGrid w:val="0"/>
                <w:sz w:val="16"/>
              </w:rPr>
              <w:t>H</w:t>
            </w:r>
            <w:r w:rsidRPr="00CD2BC2">
              <w:rPr>
                <w:rFonts w:cs="Arial"/>
                <w:snapToGrid w:val="0"/>
                <w:sz w:val="16"/>
              </w:rPr>
              <w:t>_ID</w:t>
            </w:r>
          </w:p>
        </w:tc>
        <w:tc>
          <w:tcPr>
            <w:tcW w:w="291" w:type="pct"/>
            <w:tcBorders>
              <w:top w:val="single" w:sz="6" w:space="0" w:color="auto"/>
              <w:left w:val="single" w:sz="6" w:space="0" w:color="auto"/>
              <w:bottom w:val="single" w:sz="6" w:space="0" w:color="auto"/>
              <w:right w:val="single" w:sz="6" w:space="0" w:color="auto"/>
            </w:tcBorders>
          </w:tcPr>
          <w:p w14:paraId="5C81C9F8" w14:textId="77777777" w:rsidR="005F252C" w:rsidRDefault="005F252C" w:rsidP="00F850B2"/>
        </w:tc>
        <w:tc>
          <w:tcPr>
            <w:tcW w:w="356" w:type="pct"/>
            <w:tcBorders>
              <w:top w:val="single" w:sz="6" w:space="0" w:color="auto"/>
              <w:left w:val="single" w:sz="6" w:space="0" w:color="auto"/>
              <w:bottom w:val="single" w:sz="6" w:space="0" w:color="auto"/>
              <w:right w:val="single" w:sz="6" w:space="0" w:color="auto"/>
            </w:tcBorders>
          </w:tcPr>
          <w:p w14:paraId="7A2E0555" w14:textId="77777777" w:rsidR="005F252C" w:rsidRPr="00CD2BC2"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528F90B4" w14:textId="77777777" w:rsidR="005F252C" w:rsidRDefault="005F252C" w:rsidP="00F850B2"/>
        </w:tc>
      </w:tr>
      <w:tr w:rsidR="005F252C" w14:paraId="50D4CF21"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22C1D647" w14:textId="77777777" w:rsidR="005F252C" w:rsidRPr="00310F73" w:rsidRDefault="005F252C" w:rsidP="00F850B2">
            <w:r w:rsidRPr="00C66397">
              <w:rPr>
                <w:rFonts w:cs="Arial"/>
                <w:snapToGrid w:val="0"/>
                <w:sz w:val="16"/>
              </w:rPr>
              <w:t>DVPVW_</w:t>
            </w:r>
            <w:r w:rsidRPr="0024556D">
              <w:rPr>
                <w:rFonts w:cs="Arial"/>
                <w:snapToGrid w:val="0"/>
                <w:sz w:val="16"/>
              </w:rPr>
              <w:t>XML_</w:t>
            </w:r>
            <w:r>
              <w:rPr>
                <w:rFonts w:cs="Arial"/>
                <w:snapToGrid w:val="0"/>
                <w:sz w:val="16"/>
              </w:rPr>
              <w:t>DETAIL_</w:t>
            </w:r>
            <w:r w:rsidRPr="0024556D">
              <w:rPr>
                <w:rFonts w:cs="Arial"/>
                <w:snapToGrid w:val="0"/>
                <w:sz w:val="16"/>
              </w:rPr>
              <w:t>TABEL</w:t>
            </w:r>
          </w:p>
        </w:tc>
        <w:tc>
          <w:tcPr>
            <w:tcW w:w="291" w:type="pct"/>
            <w:tcBorders>
              <w:top w:val="single" w:sz="6" w:space="0" w:color="auto"/>
              <w:left w:val="single" w:sz="6" w:space="0" w:color="auto"/>
              <w:bottom w:val="single" w:sz="6" w:space="0" w:color="auto"/>
              <w:right w:val="single" w:sz="6" w:space="0" w:color="auto"/>
            </w:tcBorders>
          </w:tcPr>
          <w:p w14:paraId="014634E5" w14:textId="77777777" w:rsidR="005F252C" w:rsidRDefault="005F252C" w:rsidP="00F850B2">
            <w:pPr>
              <w:rPr>
                <w:rFonts w:cs="Arial"/>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7D67D329" w14:textId="77777777" w:rsidR="005F252C" w:rsidRPr="00C66397"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131CBEEA" w14:textId="77777777" w:rsidR="005F252C" w:rsidRDefault="005F252C" w:rsidP="00F850B2"/>
        </w:tc>
      </w:tr>
      <w:tr w:rsidR="005F252C" w14:paraId="1C1AAE01"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0F1B00B4" w14:textId="77777777" w:rsidR="005F252C" w:rsidRPr="00310F73" w:rsidRDefault="005F252C" w:rsidP="00F850B2">
            <w:r w:rsidRPr="00C66397">
              <w:rPr>
                <w:rFonts w:cs="Arial"/>
                <w:snapToGrid w:val="0"/>
                <w:sz w:val="16"/>
              </w:rPr>
              <w:t>DVPVW_</w:t>
            </w:r>
            <w:r w:rsidRPr="0024556D">
              <w:rPr>
                <w:rFonts w:cs="Arial"/>
                <w:snapToGrid w:val="0"/>
                <w:sz w:val="16"/>
              </w:rPr>
              <w:t>XML_</w:t>
            </w:r>
            <w:r>
              <w:rPr>
                <w:rFonts w:cs="Arial"/>
                <w:snapToGrid w:val="0"/>
                <w:sz w:val="16"/>
              </w:rPr>
              <w:t>HEADER_</w:t>
            </w:r>
            <w:r w:rsidRPr="0024556D">
              <w:rPr>
                <w:rFonts w:cs="Arial"/>
                <w:snapToGrid w:val="0"/>
                <w:sz w:val="16"/>
              </w:rPr>
              <w:t>TABEL</w:t>
            </w:r>
          </w:p>
        </w:tc>
        <w:tc>
          <w:tcPr>
            <w:tcW w:w="291" w:type="pct"/>
            <w:tcBorders>
              <w:top w:val="single" w:sz="6" w:space="0" w:color="auto"/>
              <w:left w:val="single" w:sz="6" w:space="0" w:color="auto"/>
              <w:bottom w:val="single" w:sz="6" w:space="0" w:color="auto"/>
              <w:right w:val="single" w:sz="6" w:space="0" w:color="auto"/>
            </w:tcBorders>
          </w:tcPr>
          <w:p w14:paraId="19F6B975" w14:textId="77777777" w:rsidR="005F252C" w:rsidRDefault="005F252C" w:rsidP="00F850B2">
            <w:pPr>
              <w:rPr>
                <w:rFonts w:cs="Arial"/>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29357C98" w14:textId="77777777" w:rsidR="005F252C" w:rsidRPr="00C66397"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03F9AAD0" w14:textId="77777777" w:rsidR="005F252C" w:rsidRDefault="005F252C" w:rsidP="00F850B2"/>
        </w:tc>
      </w:tr>
      <w:tr w:rsidR="005F252C" w14:paraId="5C3079F2"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469217EE" w14:textId="77777777" w:rsidR="005F252C" w:rsidRPr="00C66397" w:rsidRDefault="005F252C" w:rsidP="00F850B2">
            <w:pPr>
              <w:rPr>
                <w:rFonts w:cs="Arial"/>
                <w:snapToGrid w:val="0"/>
                <w:sz w:val="16"/>
              </w:rPr>
            </w:pPr>
            <w:r w:rsidRPr="00C66397">
              <w:rPr>
                <w:rFonts w:cs="Arial"/>
                <w:snapToGrid w:val="0"/>
                <w:sz w:val="16"/>
              </w:rPr>
              <w:t>DVPVW_PRODUCT_ID</w:t>
            </w:r>
          </w:p>
        </w:tc>
        <w:tc>
          <w:tcPr>
            <w:tcW w:w="291" w:type="pct"/>
            <w:tcBorders>
              <w:top w:val="single" w:sz="6" w:space="0" w:color="auto"/>
              <w:left w:val="single" w:sz="6" w:space="0" w:color="auto"/>
              <w:bottom w:val="single" w:sz="6" w:space="0" w:color="auto"/>
              <w:right w:val="single" w:sz="6" w:space="0" w:color="auto"/>
            </w:tcBorders>
          </w:tcPr>
          <w:p w14:paraId="6DACEECF" w14:textId="77777777" w:rsidR="005F252C" w:rsidRPr="00C66397" w:rsidRDefault="005F252C" w:rsidP="00F850B2">
            <w:pPr>
              <w:rPr>
                <w:rFonts w:cs="Arial"/>
                <w:snapToGrid w:val="0"/>
                <w:sz w:val="16"/>
              </w:rPr>
            </w:pPr>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1E5263E0" w14:textId="77777777" w:rsidR="005F252C" w:rsidRPr="00C66397" w:rsidRDefault="005F252C" w:rsidP="00F850B2">
            <w:pPr>
              <w:rPr>
                <w:rFonts w:cs="Arial"/>
                <w:snapToGrid w:val="0"/>
                <w:sz w:val="16"/>
              </w:rPr>
            </w:pPr>
            <w:r w:rsidRPr="00C66397">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59CE58C6" w14:textId="77777777" w:rsidR="005F252C" w:rsidRDefault="005F252C" w:rsidP="00F850B2"/>
        </w:tc>
      </w:tr>
      <w:tr w:rsidR="005F252C" w14:paraId="6723BC27"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4AC326D5" w14:textId="77777777" w:rsidR="005F252C" w:rsidRPr="00C66397" w:rsidRDefault="005F252C" w:rsidP="00F850B2">
            <w:pPr>
              <w:rPr>
                <w:rFonts w:cs="Arial"/>
                <w:snapToGrid w:val="0"/>
                <w:sz w:val="16"/>
              </w:rPr>
            </w:pPr>
            <w:r w:rsidRPr="00C66397">
              <w:rPr>
                <w:rFonts w:cs="Arial"/>
                <w:snapToGrid w:val="0"/>
                <w:sz w:val="16"/>
              </w:rPr>
              <w:t>DVPVW_PRODUCT_NUMMER</w:t>
            </w:r>
          </w:p>
        </w:tc>
        <w:tc>
          <w:tcPr>
            <w:tcW w:w="291" w:type="pct"/>
            <w:tcBorders>
              <w:top w:val="single" w:sz="6" w:space="0" w:color="auto"/>
              <w:left w:val="single" w:sz="6" w:space="0" w:color="auto"/>
              <w:bottom w:val="single" w:sz="6" w:space="0" w:color="auto"/>
              <w:right w:val="single" w:sz="6" w:space="0" w:color="auto"/>
            </w:tcBorders>
          </w:tcPr>
          <w:p w14:paraId="3BB5A520" w14:textId="77777777" w:rsidR="005F252C" w:rsidRPr="00C66397" w:rsidRDefault="005F252C" w:rsidP="00F850B2">
            <w:pPr>
              <w:rPr>
                <w:rFonts w:cs="Arial"/>
                <w:snapToGrid w:val="0"/>
                <w:sz w:val="16"/>
              </w:rPr>
            </w:pPr>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428C9E1B" w14:textId="77777777" w:rsidR="005F252C" w:rsidRPr="00C66397" w:rsidRDefault="005F252C" w:rsidP="00F850B2">
            <w:pPr>
              <w:rPr>
                <w:rFonts w:cs="Arial"/>
                <w:snapToGrid w:val="0"/>
                <w:sz w:val="16"/>
              </w:rPr>
            </w:pPr>
            <w:r w:rsidRPr="00C66397">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279A57B6" w14:textId="77777777" w:rsidR="005F252C" w:rsidRDefault="005F252C" w:rsidP="00F850B2"/>
        </w:tc>
      </w:tr>
      <w:tr w:rsidR="005F252C" w14:paraId="64A62452"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60F6189B" w14:textId="77777777" w:rsidR="005F252C" w:rsidRPr="00C66397" w:rsidRDefault="005F252C" w:rsidP="00F850B2">
            <w:pPr>
              <w:rPr>
                <w:rFonts w:cs="Arial"/>
                <w:snapToGrid w:val="0"/>
                <w:sz w:val="16"/>
              </w:rPr>
            </w:pPr>
            <w:r w:rsidRPr="00C66397">
              <w:rPr>
                <w:rFonts w:cs="Arial"/>
                <w:snapToGrid w:val="0"/>
                <w:sz w:val="16"/>
              </w:rPr>
              <w:t>DVPVW_BERICHTSOORT</w:t>
            </w:r>
          </w:p>
        </w:tc>
        <w:tc>
          <w:tcPr>
            <w:tcW w:w="291" w:type="pct"/>
            <w:tcBorders>
              <w:top w:val="single" w:sz="6" w:space="0" w:color="auto"/>
              <w:left w:val="single" w:sz="6" w:space="0" w:color="auto"/>
              <w:bottom w:val="single" w:sz="6" w:space="0" w:color="auto"/>
              <w:right w:val="single" w:sz="6" w:space="0" w:color="auto"/>
            </w:tcBorders>
          </w:tcPr>
          <w:p w14:paraId="5C1AD67D" w14:textId="77777777" w:rsidR="005F252C" w:rsidRPr="00C66397" w:rsidRDefault="005F252C" w:rsidP="00F850B2">
            <w:pPr>
              <w:rPr>
                <w:rFonts w:cs="Arial"/>
                <w:snapToGrid w:val="0"/>
                <w:sz w:val="16"/>
              </w:rPr>
            </w:pPr>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0CA34DA2" w14:textId="77777777" w:rsidR="005F252C"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6FE5F99E" w14:textId="77777777" w:rsidR="005F252C" w:rsidRDefault="005F252C" w:rsidP="00F850B2"/>
        </w:tc>
      </w:tr>
      <w:tr w:rsidR="005F252C" w14:paraId="39B0C729"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54CC5CCB" w14:textId="77777777" w:rsidR="005F252C" w:rsidRPr="00C66397" w:rsidRDefault="005F252C" w:rsidP="00F850B2">
            <w:pPr>
              <w:rPr>
                <w:rFonts w:cs="Arial"/>
                <w:snapToGrid w:val="0"/>
                <w:sz w:val="16"/>
              </w:rPr>
            </w:pPr>
            <w:r w:rsidRPr="00C66397">
              <w:rPr>
                <w:rFonts w:cs="Arial"/>
                <w:snapToGrid w:val="0"/>
                <w:sz w:val="16"/>
              </w:rPr>
              <w:t>DVPVW_OPGAVE_TYPE</w:t>
            </w:r>
          </w:p>
        </w:tc>
        <w:tc>
          <w:tcPr>
            <w:tcW w:w="291" w:type="pct"/>
            <w:tcBorders>
              <w:top w:val="single" w:sz="6" w:space="0" w:color="auto"/>
              <w:left w:val="single" w:sz="6" w:space="0" w:color="auto"/>
              <w:bottom w:val="single" w:sz="6" w:space="0" w:color="auto"/>
              <w:right w:val="single" w:sz="6" w:space="0" w:color="auto"/>
            </w:tcBorders>
          </w:tcPr>
          <w:p w14:paraId="3F10AD04" w14:textId="77777777" w:rsidR="005F252C" w:rsidRDefault="005F252C" w:rsidP="00F850B2">
            <w:pPr>
              <w:rPr>
                <w:rFonts w:cs="Arial"/>
                <w:snapToGrid w:val="0"/>
                <w:sz w:val="16"/>
              </w:rPr>
            </w:pPr>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7DCA410D" w14:textId="77777777" w:rsidR="005F252C"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532E7E51" w14:textId="77777777" w:rsidR="005F252C" w:rsidRDefault="005F252C" w:rsidP="00F850B2"/>
        </w:tc>
      </w:tr>
      <w:tr w:rsidR="005F252C" w14:paraId="46644218"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4DD552A6" w14:textId="77777777" w:rsidR="005F252C" w:rsidRPr="00C66397" w:rsidRDefault="005F252C" w:rsidP="00F850B2">
            <w:pPr>
              <w:rPr>
                <w:rFonts w:cs="Arial"/>
                <w:snapToGrid w:val="0"/>
                <w:sz w:val="16"/>
              </w:rPr>
            </w:pPr>
            <w:r w:rsidRPr="00C66397">
              <w:rPr>
                <w:rFonts w:cs="Arial"/>
                <w:snapToGrid w:val="0"/>
                <w:sz w:val="16"/>
              </w:rPr>
              <w:t>DVPVW_OPGAVE_MAAND</w:t>
            </w:r>
          </w:p>
        </w:tc>
        <w:tc>
          <w:tcPr>
            <w:tcW w:w="291" w:type="pct"/>
            <w:tcBorders>
              <w:top w:val="single" w:sz="6" w:space="0" w:color="auto"/>
              <w:left w:val="single" w:sz="6" w:space="0" w:color="auto"/>
              <w:bottom w:val="single" w:sz="6" w:space="0" w:color="auto"/>
              <w:right w:val="single" w:sz="6" w:space="0" w:color="auto"/>
            </w:tcBorders>
          </w:tcPr>
          <w:p w14:paraId="0BD09395" w14:textId="77777777" w:rsidR="005F252C" w:rsidRDefault="005F252C" w:rsidP="00F850B2">
            <w:pPr>
              <w:rPr>
                <w:rFonts w:cs="Arial"/>
                <w:snapToGrid w:val="0"/>
                <w:sz w:val="16"/>
              </w:rPr>
            </w:pPr>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5BBA7679" w14:textId="77777777" w:rsidR="005F252C"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1B5FD467" w14:textId="77777777" w:rsidR="005F252C" w:rsidRDefault="005F252C" w:rsidP="00F850B2"/>
        </w:tc>
      </w:tr>
      <w:tr w:rsidR="005F252C" w14:paraId="524B0232"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0F4861EC" w14:textId="77777777" w:rsidR="005F252C" w:rsidRPr="00C66397" w:rsidRDefault="005F252C" w:rsidP="00F850B2">
            <w:pPr>
              <w:rPr>
                <w:rFonts w:cs="Arial"/>
                <w:snapToGrid w:val="0"/>
                <w:sz w:val="16"/>
              </w:rPr>
            </w:pPr>
            <w:r w:rsidRPr="00B54298">
              <w:rPr>
                <w:rFonts w:cs="Arial"/>
                <w:sz w:val="16"/>
                <w:szCs w:val="16"/>
              </w:rPr>
              <w:t>DVPVW_TS_VERVAL</w:t>
            </w:r>
          </w:p>
        </w:tc>
        <w:tc>
          <w:tcPr>
            <w:tcW w:w="291" w:type="pct"/>
            <w:tcBorders>
              <w:top w:val="single" w:sz="6" w:space="0" w:color="auto"/>
              <w:left w:val="single" w:sz="6" w:space="0" w:color="auto"/>
              <w:bottom w:val="single" w:sz="6" w:space="0" w:color="auto"/>
              <w:right w:val="single" w:sz="6" w:space="0" w:color="auto"/>
            </w:tcBorders>
          </w:tcPr>
          <w:p w14:paraId="66E14DFC" w14:textId="77777777" w:rsidR="005F252C" w:rsidRDefault="005F252C" w:rsidP="00F850B2">
            <w:pPr>
              <w:rPr>
                <w:rFonts w:cs="Arial"/>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6C799FAD" w14:textId="77777777" w:rsidR="005F252C"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10EF959A" w14:textId="478BA704" w:rsidR="005F252C" w:rsidRDefault="005F252C" w:rsidP="00F850B2">
            <w:r>
              <w:rPr>
                <w:rFonts w:cs="Arial"/>
                <w:sz w:val="16"/>
                <w:szCs w:val="16"/>
              </w:rPr>
              <w:t xml:space="preserve">Als </w:t>
            </w:r>
            <w:r w:rsidRPr="00B54298">
              <w:rPr>
                <w:rFonts w:cs="Arial"/>
                <w:sz w:val="16"/>
                <w:szCs w:val="16"/>
              </w:rPr>
              <w:t>DVPVW_TS_VERVAL</w:t>
            </w:r>
            <w:r>
              <w:rPr>
                <w:rFonts w:cs="Arial"/>
                <w:sz w:val="16"/>
                <w:szCs w:val="16"/>
              </w:rPr>
              <w:t xml:space="preserve"> &lt;&gt; leeg dan  </w:t>
            </w:r>
            <w:r w:rsidRPr="007374C8">
              <w:rPr>
                <w:rFonts w:cs="Arial"/>
                <w:sz w:val="16"/>
                <w:szCs w:val="16"/>
              </w:rPr>
              <w:t>CMG</w:t>
            </w:r>
            <w:r w:rsidR="003C7261">
              <w:rPr>
                <w:rFonts w:cs="Arial"/>
                <w:sz w:val="16"/>
                <w:szCs w:val="16"/>
              </w:rPr>
              <w:t>_C_T_</w:t>
            </w:r>
            <w:r w:rsidRPr="007374C8">
              <w:rPr>
                <w:rFonts w:cs="Arial"/>
                <w:sz w:val="16"/>
                <w:szCs w:val="16"/>
              </w:rPr>
              <w:t>DEELNEMER_NP_SEL</w:t>
            </w:r>
            <w:r>
              <w:rPr>
                <w:rFonts w:cs="Arial"/>
                <w:sz w:val="16"/>
                <w:szCs w:val="16"/>
              </w:rPr>
              <w:t>.</w:t>
            </w:r>
            <w:r>
              <w:rPr>
                <w:rFonts w:cs="Arial"/>
                <w:snapToGrid w:val="0"/>
                <w:sz w:val="16"/>
              </w:rPr>
              <w:t>X_OP_TYPE</w:t>
            </w:r>
            <w:r>
              <w:rPr>
                <w:rFonts w:cs="Arial"/>
                <w:sz w:val="16"/>
                <w:szCs w:val="16"/>
              </w:rPr>
              <w:t xml:space="preserve">  = “D”</w:t>
            </w:r>
          </w:p>
        </w:tc>
      </w:tr>
    </w:tbl>
    <w:p w14:paraId="22A01C6C" w14:textId="77777777" w:rsidR="005F252C" w:rsidRDefault="005F252C" w:rsidP="005F252C"/>
    <w:p w14:paraId="736F100E" w14:textId="77777777" w:rsidR="005F252C" w:rsidRDefault="005F252C" w:rsidP="005F252C">
      <w:pPr>
        <w:pStyle w:val="Kop5"/>
      </w:pPr>
      <w:r>
        <w:t>Uitvoer</w:t>
      </w:r>
    </w:p>
    <w:p w14:paraId="06C7EB77" w14:textId="539327A8" w:rsidR="005F252C" w:rsidRDefault="005F252C" w:rsidP="005F252C">
      <w:r>
        <w:t xml:space="preserve">0 1 of meer voorkomens. De </w:t>
      </w:r>
      <w:r w:rsidR="00A875EE">
        <w:t>resultaat</w:t>
      </w:r>
      <w:r>
        <w:t xml:space="preserve">verzameling wordt aangeduid met </w:t>
      </w:r>
      <w:r>
        <w:rPr>
          <w:b/>
        </w:rPr>
        <w:t>CMG</w:t>
      </w:r>
      <w:r w:rsidR="003C7261">
        <w:rPr>
          <w:b/>
        </w:rPr>
        <w:t>_C_T_</w:t>
      </w:r>
      <w:r>
        <w:rPr>
          <w:b/>
        </w:rPr>
        <w:t>MELDING</w:t>
      </w:r>
      <w:r w:rsidRPr="00BC25E2">
        <w:rPr>
          <w:b/>
        </w:rPr>
        <w:t>_SEL</w:t>
      </w:r>
      <w:r>
        <w:t>.</w:t>
      </w:r>
      <w:r>
        <w:br/>
      </w:r>
    </w:p>
    <w:p w14:paraId="3EA0E9CE" w14:textId="4F6544C0" w:rsidR="005F252C" w:rsidRDefault="005F252C" w:rsidP="00004578">
      <w:pPr>
        <w:pStyle w:val="Kop3"/>
      </w:pPr>
      <w:bookmarkStart w:id="272" w:name="_Toc509919607"/>
      <w:r>
        <w:t>Bepaal te verwerken SUB_CMG</w:t>
      </w:r>
      <w:r w:rsidR="003C7261">
        <w:t>_C_T_</w:t>
      </w:r>
      <w:r>
        <w:t>BERICHT</w:t>
      </w:r>
      <w:bookmarkEnd w:id="272"/>
    </w:p>
    <w:p w14:paraId="3E3658CE" w14:textId="77777777" w:rsidR="005F252C" w:rsidRDefault="005F252C" w:rsidP="00004578">
      <w:pPr>
        <w:pStyle w:val="Kop5"/>
      </w:pPr>
      <w:r>
        <w:t>Functionele beschrijving</w:t>
      </w:r>
    </w:p>
    <w:p w14:paraId="45F9AFED" w14:textId="5C14F80A" w:rsidR="005F252C" w:rsidRDefault="005F252C" w:rsidP="005F252C">
      <w:r>
        <w:t xml:space="preserve">We verzamelen alle </w:t>
      </w:r>
      <w:proofErr w:type="spellStart"/>
      <w:r>
        <w:t>businesskeys</w:t>
      </w:r>
      <w:proofErr w:type="spellEnd"/>
      <w:r>
        <w:t xml:space="preserve"> uit </w:t>
      </w:r>
      <w:r w:rsidR="00A875EE">
        <w:rPr>
          <w:b/>
        </w:rPr>
        <w:t>CMG</w:t>
      </w:r>
      <w:r w:rsidR="003C7261">
        <w:rPr>
          <w:b/>
        </w:rPr>
        <w:t>_C_T_</w:t>
      </w:r>
      <w:r w:rsidR="00A875EE">
        <w:rPr>
          <w:b/>
        </w:rPr>
        <w:t>MELDING</w:t>
      </w:r>
      <w:r w:rsidR="00A875EE" w:rsidRPr="00BC25E2">
        <w:rPr>
          <w:b/>
        </w:rPr>
        <w:t>_SEL</w:t>
      </w:r>
      <w:r w:rsidR="00A875EE" w:rsidDel="00A875EE">
        <w:t xml:space="preserve"> </w:t>
      </w:r>
      <w:r>
        <w:t>die horen bij de melding</w:t>
      </w:r>
    </w:p>
    <w:p w14:paraId="126957CE" w14:textId="77777777" w:rsidR="00004578" w:rsidRDefault="00004578" w:rsidP="005F252C"/>
    <w:p w14:paraId="01A2DACE" w14:textId="77777777" w:rsidR="005F252C" w:rsidRDefault="005F252C" w:rsidP="00004578">
      <w:pPr>
        <w:pStyle w:val="Kop5"/>
      </w:pPr>
      <w:r>
        <w:t>Gegevensfunctie : Selecteer bericht</w:t>
      </w:r>
    </w:p>
    <w:p w14:paraId="5FB0B4F3" w14:textId="77777777" w:rsidR="005F252C" w:rsidRDefault="005F252C" w:rsidP="005F252C">
      <w:pPr>
        <w:pStyle w:val="Kop5"/>
      </w:pPr>
      <w:proofErr w:type="spellStart"/>
      <w:r>
        <w:t>Selectiepad</w:t>
      </w:r>
      <w:proofErr w:type="spellEnd"/>
    </w:p>
    <w:p w14:paraId="31DAFF91" w14:textId="2B7C75E5" w:rsidR="005F252C" w:rsidRDefault="005F252C" w:rsidP="005F252C">
      <w:r>
        <w:t>CMG</w:t>
      </w:r>
      <w:r w:rsidR="003C7261">
        <w:t>_C_T_</w:t>
      </w:r>
      <w:r>
        <w:t>MELDING_SEL</w:t>
      </w:r>
    </w:p>
    <w:p w14:paraId="398B23CF" w14:textId="60C398FF" w:rsidR="005F252C" w:rsidRDefault="005F252C" w:rsidP="005F252C">
      <w:r w:rsidRPr="00CC68B2">
        <w:t xml:space="preserve">         </w:t>
      </w:r>
      <w:r w:rsidRPr="00CC68B2">
        <w:sym w:font="Wingdings" w:char="F0E2"/>
      </w:r>
      <w:r w:rsidRPr="00CC68B2">
        <w:br/>
        <w:t>CMG</w:t>
      </w:r>
      <w:r w:rsidR="003C7261">
        <w:t>_C_T_</w:t>
      </w:r>
      <w:r w:rsidRPr="00CC68B2">
        <w:t>BERICHT</w:t>
      </w:r>
    </w:p>
    <w:p w14:paraId="29E996A4" w14:textId="77777777" w:rsidR="005F252C" w:rsidRDefault="005F252C" w:rsidP="005F252C"/>
    <w:p w14:paraId="0144CE46" w14:textId="77777777" w:rsidR="005F252C" w:rsidRDefault="005F252C" w:rsidP="005F252C">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5F252C" w14:paraId="397819BB"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3DD98497" w14:textId="4AD1616D" w:rsidR="005F252C" w:rsidRDefault="005F252C" w:rsidP="00F850B2">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47AA0BDA" w14:textId="77777777" w:rsidR="00330EF3" w:rsidRPr="00CC68B2" w:rsidRDefault="00330EF3" w:rsidP="00F850B2">
            <w:pPr>
              <w:rPr>
                <w:rFonts w:cs="Arial"/>
                <w:b/>
                <w:snapToGrid w:val="0"/>
                <w:sz w:val="16"/>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61957B6B" w14:textId="77777777" w:rsidR="005F252C" w:rsidRDefault="005F252C"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3EAC9947" w14:textId="77777777" w:rsidR="005F252C" w:rsidRPr="00CC68B2" w:rsidRDefault="005F252C"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7E8117B9" w14:textId="77777777" w:rsidR="005F252C" w:rsidRDefault="005F252C"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5F252C" w14:paraId="6A83132D"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4F7FE8C9" w14:textId="77777777" w:rsidR="005F252C" w:rsidRPr="00CC68B2" w:rsidRDefault="005F252C" w:rsidP="00F850B2">
            <w:pPr>
              <w:rPr>
                <w:rFonts w:cs="Arial"/>
                <w:b/>
                <w:snapToGrid w:val="0"/>
                <w:sz w:val="16"/>
              </w:rPr>
            </w:pPr>
            <w:r w:rsidRPr="00CD2BC2">
              <w:rPr>
                <w:rFonts w:cs="Arial"/>
                <w:snapToGrid w:val="0"/>
                <w:sz w:val="16"/>
              </w:rPr>
              <w:t>DVPVW_XH_ID</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7912364A" w14:textId="77777777" w:rsidR="005F252C" w:rsidRDefault="005F252C" w:rsidP="00F850B2">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4AB9BBD4" w14:textId="77777777" w:rsidR="005F252C" w:rsidRPr="00CC68B2" w:rsidRDefault="005F252C" w:rsidP="00F850B2">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52679319" w14:textId="77777777" w:rsidR="005F252C" w:rsidRPr="00CC68B2" w:rsidRDefault="005F252C" w:rsidP="00F850B2">
            <w:pPr>
              <w:rPr>
                <w:rFonts w:cs="Arial"/>
                <w:b/>
                <w:snapToGrid w:val="0"/>
                <w:sz w:val="16"/>
              </w:rPr>
            </w:pPr>
          </w:p>
        </w:tc>
      </w:tr>
      <w:tr w:rsidR="005F252C" w14:paraId="39A83D51"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4183912B" w14:textId="77777777" w:rsidR="005F252C" w:rsidRDefault="005F252C" w:rsidP="00F850B2">
            <w:pPr>
              <w:rPr>
                <w:rFonts w:cs="Arial"/>
                <w:sz w:val="16"/>
                <w:szCs w:val="16"/>
              </w:rPr>
            </w:pPr>
            <w:r w:rsidRPr="0024556D">
              <w:rPr>
                <w:rFonts w:cs="Arial"/>
                <w:sz w:val="16"/>
                <w:szCs w:val="16"/>
              </w:rPr>
              <w:t>DVPVW_XML_HEADER_TABEL</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6F650712" w14:textId="77777777" w:rsidR="005F252C" w:rsidRDefault="005F252C" w:rsidP="00F850B2">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11CD1F53" w14:textId="77777777" w:rsidR="005F252C" w:rsidRPr="00CC68B2" w:rsidRDefault="005F252C" w:rsidP="00F850B2">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05376848" w14:textId="77777777" w:rsidR="005F252C" w:rsidRPr="00CC68B2" w:rsidRDefault="005F252C" w:rsidP="00F850B2">
            <w:pPr>
              <w:rPr>
                <w:rFonts w:cs="Arial"/>
                <w:b/>
                <w:snapToGrid w:val="0"/>
                <w:sz w:val="16"/>
              </w:rPr>
            </w:pPr>
          </w:p>
        </w:tc>
      </w:tr>
      <w:tr w:rsidR="005F252C" w14:paraId="630C615D" w14:textId="77777777" w:rsidTr="00F850B2">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5CC06DA5" w14:textId="5D9376ED" w:rsidR="005F252C" w:rsidRDefault="005F252C" w:rsidP="00F850B2">
            <w:pPr>
              <w:rPr>
                <w:rFonts w:cs="Arial"/>
                <w:b/>
                <w:snapToGrid w:val="0"/>
                <w:sz w:val="16"/>
              </w:rPr>
            </w:pPr>
            <w:r w:rsidRPr="00CC68B2">
              <w:rPr>
                <w:rFonts w:cs="Arial"/>
                <w:b/>
                <w:snapToGrid w:val="0"/>
                <w:sz w:val="16"/>
              </w:rPr>
              <w:t>CMG</w:t>
            </w:r>
            <w:r w:rsidR="003C7261">
              <w:rPr>
                <w:rFonts w:cs="Arial"/>
                <w:b/>
                <w:snapToGrid w:val="0"/>
                <w:sz w:val="16"/>
              </w:rPr>
              <w:t>_C_T_</w:t>
            </w:r>
            <w:r w:rsidRPr="00CC68B2">
              <w:rPr>
                <w:rFonts w:cs="Arial"/>
                <w:b/>
                <w:snapToGrid w:val="0"/>
                <w:sz w:val="16"/>
              </w:rPr>
              <w:t>BERICHT (alias: X2)</w:t>
            </w:r>
          </w:p>
          <w:p w14:paraId="064517E2" w14:textId="77777777" w:rsidR="00330EF3" w:rsidRDefault="00330EF3" w:rsidP="00F850B2">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23B1E935" w14:textId="77777777" w:rsidR="005F252C" w:rsidRDefault="005F252C" w:rsidP="00F850B2">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7B4C6141" w14:textId="77777777" w:rsidR="005F252C" w:rsidRPr="00CC68B2" w:rsidRDefault="005F252C" w:rsidP="00F850B2">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3C3BF3FF" w14:textId="77777777" w:rsidR="005F252C" w:rsidRDefault="005F252C" w:rsidP="00F850B2">
            <w:pPr>
              <w:rPr>
                <w:b/>
              </w:rPr>
            </w:pPr>
            <w:proofErr w:type="spellStart"/>
            <w:r w:rsidRPr="00CC68B2">
              <w:rPr>
                <w:rFonts w:cs="Arial"/>
                <w:b/>
                <w:snapToGrid w:val="0"/>
                <w:sz w:val="16"/>
              </w:rPr>
              <w:t>Sel</w:t>
            </w:r>
            <w:proofErr w:type="spellEnd"/>
            <w:r w:rsidRPr="00CC68B2">
              <w:rPr>
                <w:rFonts w:cs="Arial"/>
                <w:b/>
                <w:snapToGrid w:val="0"/>
                <w:sz w:val="16"/>
              </w:rPr>
              <w:t>.</w:t>
            </w:r>
          </w:p>
        </w:tc>
      </w:tr>
      <w:tr w:rsidR="005F252C" w14:paraId="51F3727D"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6D0023EB" w14:textId="77777777" w:rsidR="005F252C" w:rsidRPr="00310F73" w:rsidRDefault="005F252C" w:rsidP="00F850B2">
            <w:r w:rsidRPr="00CD2BC2">
              <w:rPr>
                <w:rFonts w:cs="Arial"/>
                <w:snapToGrid w:val="0"/>
                <w:sz w:val="16"/>
              </w:rPr>
              <w:t>XH_ID</w:t>
            </w:r>
          </w:p>
        </w:tc>
        <w:tc>
          <w:tcPr>
            <w:tcW w:w="291" w:type="pct"/>
            <w:tcBorders>
              <w:top w:val="single" w:sz="6" w:space="0" w:color="auto"/>
              <w:left w:val="single" w:sz="6" w:space="0" w:color="auto"/>
              <w:bottom w:val="single" w:sz="6" w:space="0" w:color="auto"/>
              <w:right w:val="single" w:sz="6" w:space="0" w:color="auto"/>
            </w:tcBorders>
          </w:tcPr>
          <w:p w14:paraId="396EE73B" w14:textId="77777777" w:rsidR="005F252C" w:rsidRDefault="005F252C" w:rsidP="00F850B2"/>
        </w:tc>
        <w:tc>
          <w:tcPr>
            <w:tcW w:w="356" w:type="pct"/>
            <w:tcBorders>
              <w:top w:val="single" w:sz="6" w:space="0" w:color="auto"/>
              <w:left w:val="single" w:sz="6" w:space="0" w:color="auto"/>
              <w:bottom w:val="single" w:sz="6" w:space="0" w:color="auto"/>
              <w:right w:val="single" w:sz="6" w:space="0" w:color="auto"/>
            </w:tcBorders>
          </w:tcPr>
          <w:p w14:paraId="6EA99BD2" w14:textId="77777777" w:rsidR="005F252C" w:rsidRDefault="005F252C" w:rsidP="00F850B2">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7BCBBBE0" w14:textId="77777777" w:rsidR="005F252C" w:rsidRDefault="005F252C" w:rsidP="00F850B2">
            <w:r>
              <w:rPr>
                <w:rFonts w:cs="Arial"/>
                <w:snapToGrid w:val="0"/>
                <w:sz w:val="16"/>
              </w:rPr>
              <w:t>=X1.</w:t>
            </w:r>
            <w:r w:rsidRPr="00CD2BC2">
              <w:rPr>
                <w:rFonts w:cs="Arial"/>
                <w:snapToGrid w:val="0"/>
                <w:sz w:val="16"/>
              </w:rPr>
              <w:t>DVPVW_XH_ID</w:t>
            </w:r>
          </w:p>
        </w:tc>
      </w:tr>
      <w:tr w:rsidR="005F252C" w14:paraId="625662FA"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037C17D4" w14:textId="77777777" w:rsidR="005F252C" w:rsidRPr="00310F73" w:rsidRDefault="005F252C" w:rsidP="00F850B2">
            <w:r w:rsidRPr="0024556D">
              <w:rPr>
                <w:rFonts w:cs="Arial"/>
                <w:snapToGrid w:val="0"/>
                <w:sz w:val="16"/>
              </w:rPr>
              <w:t>XML_HEADER_TABEL</w:t>
            </w:r>
          </w:p>
        </w:tc>
        <w:tc>
          <w:tcPr>
            <w:tcW w:w="291" w:type="pct"/>
            <w:tcBorders>
              <w:top w:val="single" w:sz="6" w:space="0" w:color="auto"/>
              <w:left w:val="single" w:sz="6" w:space="0" w:color="auto"/>
              <w:bottom w:val="single" w:sz="6" w:space="0" w:color="auto"/>
              <w:right w:val="single" w:sz="6" w:space="0" w:color="auto"/>
            </w:tcBorders>
          </w:tcPr>
          <w:p w14:paraId="4AAAE181" w14:textId="77777777" w:rsidR="005F252C" w:rsidRDefault="005F252C" w:rsidP="00F850B2"/>
        </w:tc>
        <w:tc>
          <w:tcPr>
            <w:tcW w:w="356" w:type="pct"/>
            <w:tcBorders>
              <w:top w:val="single" w:sz="6" w:space="0" w:color="auto"/>
              <w:left w:val="single" w:sz="6" w:space="0" w:color="auto"/>
              <w:bottom w:val="single" w:sz="6" w:space="0" w:color="auto"/>
              <w:right w:val="single" w:sz="6" w:space="0" w:color="auto"/>
            </w:tcBorders>
          </w:tcPr>
          <w:p w14:paraId="1899E244" w14:textId="77777777" w:rsidR="005F252C" w:rsidRPr="00CD2BC2" w:rsidRDefault="005F252C" w:rsidP="00F850B2">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6289FA5B" w14:textId="77777777" w:rsidR="005F252C" w:rsidRDefault="005F252C" w:rsidP="00F850B2">
            <w:r w:rsidRPr="00CD2BC2">
              <w:rPr>
                <w:rFonts w:cs="Arial"/>
                <w:snapToGrid w:val="0"/>
                <w:sz w:val="16"/>
              </w:rPr>
              <w:t>=X1</w:t>
            </w:r>
            <w:r>
              <w:rPr>
                <w:rFonts w:cs="Arial"/>
                <w:snapToGrid w:val="0"/>
                <w:sz w:val="16"/>
              </w:rPr>
              <w:t>.</w:t>
            </w:r>
            <w:r w:rsidRPr="0024556D">
              <w:rPr>
                <w:rFonts w:cs="Arial"/>
                <w:sz w:val="16"/>
                <w:szCs w:val="16"/>
              </w:rPr>
              <w:t>DVPVW_XML_HEADER_TABEL</w:t>
            </w:r>
          </w:p>
        </w:tc>
      </w:tr>
      <w:tr w:rsidR="005F252C" w14:paraId="1A95F2F0"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271FFC92" w14:textId="77777777" w:rsidR="005F252C" w:rsidRPr="00310F73" w:rsidRDefault="005F252C" w:rsidP="00F850B2">
            <w:r w:rsidRPr="00B54298">
              <w:rPr>
                <w:rFonts w:cs="Arial"/>
                <w:snapToGrid w:val="0"/>
                <w:sz w:val="16"/>
              </w:rPr>
              <w:t>RSINBRON</w:t>
            </w:r>
          </w:p>
        </w:tc>
        <w:tc>
          <w:tcPr>
            <w:tcW w:w="291" w:type="pct"/>
            <w:tcBorders>
              <w:top w:val="single" w:sz="6" w:space="0" w:color="auto"/>
              <w:left w:val="single" w:sz="6" w:space="0" w:color="auto"/>
              <w:bottom w:val="single" w:sz="6" w:space="0" w:color="auto"/>
              <w:right w:val="single" w:sz="6" w:space="0" w:color="auto"/>
            </w:tcBorders>
          </w:tcPr>
          <w:p w14:paraId="11292829" w14:textId="77777777" w:rsidR="005F252C" w:rsidRDefault="005F252C"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72F66C6E" w14:textId="77777777" w:rsidR="005F252C" w:rsidRDefault="005F252C" w:rsidP="00F850B2">
            <w:r>
              <w:t>X</w:t>
            </w:r>
          </w:p>
        </w:tc>
        <w:tc>
          <w:tcPr>
            <w:tcW w:w="2172" w:type="pct"/>
            <w:tcBorders>
              <w:top w:val="single" w:sz="6" w:space="0" w:color="auto"/>
              <w:left w:val="single" w:sz="6" w:space="0" w:color="auto"/>
              <w:bottom w:val="single" w:sz="6" w:space="0" w:color="auto"/>
              <w:right w:val="single" w:sz="6" w:space="0" w:color="auto"/>
            </w:tcBorders>
          </w:tcPr>
          <w:p w14:paraId="72AAB95C" w14:textId="77777777" w:rsidR="005F252C" w:rsidRDefault="005F252C" w:rsidP="00F850B2"/>
        </w:tc>
      </w:tr>
      <w:tr w:rsidR="005F252C" w14:paraId="3A464118"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0595A60D" w14:textId="77777777" w:rsidR="005F252C" w:rsidRDefault="005F252C" w:rsidP="00F850B2">
            <w:r w:rsidRPr="00E35513">
              <w:rPr>
                <w:rFonts w:cs="Arial"/>
                <w:snapToGrid w:val="0"/>
                <w:sz w:val="16"/>
              </w:rPr>
              <w:t>BELASTINGJAAR</w:t>
            </w:r>
          </w:p>
        </w:tc>
        <w:tc>
          <w:tcPr>
            <w:tcW w:w="291" w:type="pct"/>
            <w:tcBorders>
              <w:top w:val="single" w:sz="6" w:space="0" w:color="auto"/>
              <w:left w:val="single" w:sz="6" w:space="0" w:color="auto"/>
              <w:bottom w:val="single" w:sz="6" w:space="0" w:color="auto"/>
              <w:right w:val="single" w:sz="6" w:space="0" w:color="auto"/>
            </w:tcBorders>
          </w:tcPr>
          <w:p w14:paraId="590FF16D" w14:textId="77777777" w:rsidR="005F252C" w:rsidRDefault="005F252C"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53ADBEFC" w14:textId="77777777" w:rsidR="005F252C" w:rsidRDefault="005F252C" w:rsidP="00F850B2">
            <w:r>
              <w:t>X</w:t>
            </w:r>
          </w:p>
        </w:tc>
        <w:tc>
          <w:tcPr>
            <w:tcW w:w="2172" w:type="pct"/>
            <w:tcBorders>
              <w:top w:val="single" w:sz="6" w:space="0" w:color="auto"/>
              <w:left w:val="single" w:sz="6" w:space="0" w:color="auto"/>
              <w:bottom w:val="single" w:sz="6" w:space="0" w:color="auto"/>
              <w:right w:val="single" w:sz="6" w:space="0" w:color="auto"/>
            </w:tcBorders>
          </w:tcPr>
          <w:p w14:paraId="4B84A1F6" w14:textId="77777777" w:rsidR="005F252C" w:rsidRDefault="005F252C" w:rsidP="00F850B2"/>
        </w:tc>
      </w:tr>
      <w:tr w:rsidR="005F252C" w14:paraId="746C29FA" w14:textId="77777777" w:rsidTr="00F850B2">
        <w:trPr>
          <w:cantSplit/>
        </w:trPr>
        <w:tc>
          <w:tcPr>
            <w:tcW w:w="2181" w:type="pct"/>
            <w:tcBorders>
              <w:top w:val="single" w:sz="6" w:space="0" w:color="auto"/>
              <w:left w:val="single" w:sz="6" w:space="0" w:color="auto"/>
              <w:bottom w:val="single" w:sz="6" w:space="0" w:color="auto"/>
              <w:right w:val="single" w:sz="6" w:space="0" w:color="auto"/>
            </w:tcBorders>
          </w:tcPr>
          <w:p w14:paraId="343C10AF" w14:textId="77777777" w:rsidR="005F252C" w:rsidRDefault="005F252C" w:rsidP="00F850B2">
            <w:r>
              <w:rPr>
                <w:rFonts w:cs="Arial"/>
                <w:snapToGrid w:val="0"/>
                <w:sz w:val="16"/>
              </w:rPr>
              <w:t>AANLEVERINGSNUMMER</w:t>
            </w:r>
          </w:p>
        </w:tc>
        <w:tc>
          <w:tcPr>
            <w:tcW w:w="291" w:type="pct"/>
            <w:tcBorders>
              <w:top w:val="single" w:sz="6" w:space="0" w:color="auto"/>
              <w:left w:val="single" w:sz="6" w:space="0" w:color="auto"/>
              <w:bottom w:val="single" w:sz="6" w:space="0" w:color="auto"/>
              <w:right w:val="single" w:sz="6" w:space="0" w:color="auto"/>
            </w:tcBorders>
          </w:tcPr>
          <w:p w14:paraId="7F58D0AD" w14:textId="77777777" w:rsidR="005F252C" w:rsidRDefault="005F252C" w:rsidP="00F850B2">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0D4A8B84" w14:textId="77777777" w:rsidR="005F252C" w:rsidRDefault="005F252C" w:rsidP="00F850B2">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7FD6F46E" w14:textId="77777777" w:rsidR="005F252C" w:rsidRDefault="005F252C" w:rsidP="00F850B2"/>
        </w:tc>
      </w:tr>
    </w:tbl>
    <w:p w14:paraId="74934C23" w14:textId="77777777" w:rsidR="005F252C" w:rsidRDefault="005F252C" w:rsidP="005F252C"/>
    <w:p w14:paraId="1CA56AB6" w14:textId="77777777" w:rsidR="005F252C" w:rsidRDefault="005F252C" w:rsidP="005F252C">
      <w:pPr>
        <w:pStyle w:val="Kop5"/>
      </w:pPr>
      <w:r>
        <w:t>Uitvoer</w:t>
      </w:r>
    </w:p>
    <w:p w14:paraId="10FB967F" w14:textId="0BB54982" w:rsidR="005F252C" w:rsidRDefault="005F252C" w:rsidP="005F252C">
      <w:pPr>
        <w:rPr>
          <w:b/>
        </w:rPr>
      </w:pPr>
      <w:r>
        <w:t xml:space="preserve">0 1 of meer voorkomens. De verzameling wordt aangeduid met </w:t>
      </w:r>
      <w:r>
        <w:rPr>
          <w:b/>
        </w:rPr>
        <w:t>CMG</w:t>
      </w:r>
      <w:r w:rsidR="003C7261">
        <w:rPr>
          <w:b/>
        </w:rPr>
        <w:t>_C_T_</w:t>
      </w:r>
      <w:r>
        <w:rPr>
          <w:b/>
        </w:rPr>
        <w:t>BERICHT</w:t>
      </w:r>
      <w:r w:rsidRPr="00BC25E2">
        <w:rPr>
          <w:b/>
        </w:rPr>
        <w:t>_SEL</w:t>
      </w:r>
      <w:r>
        <w:t>.</w:t>
      </w:r>
      <w:r>
        <w:br/>
        <w:t xml:space="preserve">Voeg het resultaat toe aan </w:t>
      </w:r>
      <w:r>
        <w:rPr>
          <w:b/>
        </w:rPr>
        <w:t>CMG</w:t>
      </w:r>
      <w:r w:rsidR="003C7261">
        <w:rPr>
          <w:b/>
        </w:rPr>
        <w:t>_C_T_</w:t>
      </w:r>
      <w:r>
        <w:rPr>
          <w:b/>
        </w:rPr>
        <w:t>MELDING_SEL</w:t>
      </w:r>
    </w:p>
    <w:p w14:paraId="281C320D" w14:textId="77777777" w:rsidR="00E652F7" w:rsidRDefault="00E652F7" w:rsidP="005F252C"/>
    <w:p w14:paraId="1EC93977" w14:textId="77777777" w:rsidR="005F252C" w:rsidRDefault="005F252C" w:rsidP="005F252C">
      <w:pPr>
        <w:pStyle w:val="Kop5"/>
      </w:pPr>
      <w:r>
        <w:t>Afwijkende uitvoer</w:t>
      </w:r>
    </w:p>
    <w:p w14:paraId="41F1DE5D" w14:textId="674DA0BC" w:rsidR="005F252C" w:rsidRDefault="00E652F7" w:rsidP="005F252C">
      <w:r>
        <w:t>n.v.t.</w:t>
      </w:r>
    </w:p>
    <w:p w14:paraId="76EC6342" w14:textId="77777777" w:rsidR="005F252C" w:rsidRDefault="005F252C" w:rsidP="00004578">
      <w:pPr>
        <w:pStyle w:val="Kop3"/>
      </w:pPr>
      <w:bookmarkStart w:id="273" w:name="_Toc509919608"/>
      <w:r>
        <w:t>Bepaal te verwerken SUB_H_FIN_MELDING_SK</w:t>
      </w:r>
      <w:bookmarkEnd w:id="273"/>
    </w:p>
    <w:p w14:paraId="65A8D422" w14:textId="77777777" w:rsidR="005F252C" w:rsidRDefault="005F252C" w:rsidP="00004578">
      <w:pPr>
        <w:pStyle w:val="Kop5"/>
      </w:pPr>
      <w:r>
        <w:t>Functionele beschrijving</w:t>
      </w:r>
    </w:p>
    <w:p w14:paraId="6E5A33E7" w14:textId="77777777" w:rsidR="00004578" w:rsidRDefault="005F252C" w:rsidP="005F252C">
      <w:r>
        <w:t>We selecteren nu de SK_ 6</w:t>
      </w:r>
      <w:r w:rsidRPr="005F41A7">
        <w:rPr>
          <w:vertAlign w:val="superscript"/>
        </w:rPr>
        <w:t>e</w:t>
      </w:r>
      <w:r w:rsidR="00E652F7">
        <w:t>NV uit H_FIN_MELDING</w:t>
      </w:r>
    </w:p>
    <w:p w14:paraId="40B39824" w14:textId="15861C5B" w:rsidR="005F252C" w:rsidRDefault="00E652F7" w:rsidP="005F252C">
      <w:r>
        <w:t xml:space="preserve">  </w:t>
      </w:r>
    </w:p>
    <w:p w14:paraId="705BFCC4" w14:textId="77777777" w:rsidR="005F252C" w:rsidRDefault="005F252C" w:rsidP="00004578">
      <w:pPr>
        <w:pStyle w:val="Kop5"/>
      </w:pPr>
      <w:r>
        <w:t xml:space="preserve">Gegevensfunctie : Selecteer </w:t>
      </w:r>
      <w:r w:rsidRPr="00522C6C">
        <w:t>H_FIN_MELDING</w:t>
      </w:r>
    </w:p>
    <w:p w14:paraId="14FB97D1" w14:textId="77777777" w:rsidR="00E652F7" w:rsidRDefault="00E652F7" w:rsidP="00E652F7">
      <w:pPr>
        <w:pStyle w:val="Kop5"/>
      </w:pPr>
      <w:proofErr w:type="spellStart"/>
      <w:r>
        <w:lastRenderedPageBreak/>
        <w:t>Selectiepad</w:t>
      </w:r>
      <w:proofErr w:type="spellEnd"/>
    </w:p>
    <w:p w14:paraId="69138433" w14:textId="44D1B640" w:rsidR="005F252C" w:rsidRDefault="005F252C" w:rsidP="005F252C">
      <w:r>
        <w:t>CMG</w:t>
      </w:r>
      <w:r w:rsidR="003C7261">
        <w:t>_C_T_</w:t>
      </w:r>
      <w:r>
        <w:t>MELDING_SEL</w:t>
      </w:r>
    </w:p>
    <w:p w14:paraId="2CC37B6F" w14:textId="77777777" w:rsidR="005F252C" w:rsidRPr="00CC68B2" w:rsidRDefault="005F252C" w:rsidP="005F252C">
      <w:pPr>
        <w:rPr>
          <w:b/>
        </w:rPr>
      </w:pPr>
      <w:r w:rsidRPr="00CC68B2">
        <w:t xml:space="preserve">         </w:t>
      </w:r>
      <w:r w:rsidRPr="00CC68B2">
        <w:sym w:font="Wingdings" w:char="F0E2"/>
      </w:r>
      <w:r w:rsidRPr="00CC68B2">
        <w:br/>
        <w:t>H_FIN_MELDING</w:t>
      </w:r>
    </w:p>
    <w:p w14:paraId="1022CB74" w14:textId="77777777" w:rsidR="005F252C" w:rsidRDefault="005F252C" w:rsidP="005F252C"/>
    <w:p w14:paraId="1BA18A4D" w14:textId="77134C0D" w:rsidR="00E652F7" w:rsidRDefault="00E652F7" w:rsidP="00E652F7">
      <w:pPr>
        <w:pStyle w:val="Kop5"/>
      </w:pPr>
      <w:r>
        <w:t>Kolommen en condities</w:t>
      </w:r>
    </w:p>
    <w:tbl>
      <w:tblPr>
        <w:tblW w:w="9067" w:type="dxa"/>
        <w:tblLayout w:type="fixed"/>
        <w:tblCellMar>
          <w:left w:w="70" w:type="dxa"/>
          <w:right w:w="70" w:type="dxa"/>
        </w:tblCellMar>
        <w:tblLook w:val="0000" w:firstRow="0" w:lastRow="0" w:firstColumn="0" w:lastColumn="0" w:noHBand="0" w:noVBand="0"/>
      </w:tblPr>
      <w:tblGrid>
        <w:gridCol w:w="3823"/>
        <w:gridCol w:w="425"/>
        <w:gridCol w:w="425"/>
        <w:gridCol w:w="4394"/>
      </w:tblGrid>
      <w:tr w:rsidR="005F252C" w:rsidRPr="006848BA" w14:paraId="260B9F15" w14:textId="77777777" w:rsidTr="00A875EE">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21E3CFF9" w14:textId="3C498DAA" w:rsidR="005F252C" w:rsidRDefault="005F252C" w:rsidP="00F850B2">
            <w:pPr>
              <w:rPr>
                <w:rFonts w:cs="Arial"/>
                <w:b/>
                <w:snapToGrid w:val="0"/>
                <w:sz w:val="16"/>
              </w:rPr>
            </w:pPr>
            <w:r>
              <w:rPr>
                <w:rFonts w:cs="Arial"/>
                <w:b/>
                <w:snapToGrid w:val="0"/>
                <w:sz w:val="16"/>
              </w:rPr>
              <w:t>CMG</w:t>
            </w:r>
            <w:r w:rsidR="003C7261">
              <w:rPr>
                <w:rFonts w:cs="Arial"/>
                <w:b/>
                <w:snapToGrid w:val="0"/>
                <w:sz w:val="16"/>
              </w:rPr>
              <w:t>_C_T_</w:t>
            </w:r>
            <w:r>
              <w:rPr>
                <w:rFonts w:cs="Arial"/>
                <w:b/>
                <w:snapToGrid w:val="0"/>
                <w:sz w:val="16"/>
              </w:rPr>
              <w:t>MELDING_SEL</w:t>
            </w:r>
            <w:r w:rsidRPr="00C66397">
              <w:rPr>
                <w:rFonts w:cs="Arial"/>
                <w:b/>
                <w:snapToGrid w:val="0"/>
                <w:sz w:val="16"/>
              </w:rPr>
              <w:t xml:space="preserve"> </w:t>
            </w:r>
          </w:p>
          <w:p w14:paraId="3BAE4B17" w14:textId="77777777" w:rsidR="005F252C" w:rsidRPr="006848BA" w:rsidRDefault="005F252C" w:rsidP="00F850B2">
            <w:pPr>
              <w:rPr>
                <w:b/>
                <w:sz w:val="16"/>
                <w:szCs w:val="16"/>
              </w:rPr>
            </w:pPr>
            <w:r>
              <w:rPr>
                <w:rFonts w:cs="Arial"/>
                <w:b/>
                <w:snapToGrid w:val="0"/>
                <w:sz w:val="16"/>
              </w:rPr>
              <w:t>(</w:t>
            </w:r>
            <w:r w:rsidRPr="004A31D1">
              <w:rPr>
                <w:rFonts w:cs="Arial"/>
                <w:b/>
                <w:snapToGrid w:val="0"/>
                <w:sz w:val="16"/>
              </w:rPr>
              <w:t>alias X1</w:t>
            </w:r>
            <w:r>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8837DB6" w14:textId="77777777" w:rsidR="005F252C" w:rsidRDefault="005F252C"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577A661D" w14:textId="77777777" w:rsidR="005F252C" w:rsidRDefault="005F252C" w:rsidP="00F850B2">
            <w:pPr>
              <w:ind w:right="-70"/>
              <w:rPr>
                <w:b/>
                <w:sz w:val="16"/>
                <w:szCs w:val="16"/>
              </w:rPr>
            </w:pPr>
            <w:proofErr w:type="spellStart"/>
            <w:r>
              <w:rPr>
                <w:b/>
                <w:sz w:val="16"/>
                <w:szCs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pct15" w:color="auto" w:fill="auto"/>
          </w:tcPr>
          <w:p w14:paraId="0DAC4CD1" w14:textId="77777777" w:rsidR="005F252C" w:rsidRPr="006848BA" w:rsidRDefault="005F252C" w:rsidP="00F850B2">
            <w:pPr>
              <w:rPr>
                <w:b/>
                <w:sz w:val="16"/>
                <w:szCs w:val="16"/>
              </w:rPr>
            </w:pPr>
          </w:p>
        </w:tc>
      </w:tr>
      <w:tr w:rsidR="005F252C" w:rsidRPr="00FD0F8F" w14:paraId="3747EB43" w14:textId="77777777" w:rsidTr="00A875EE">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E2A21A" w14:textId="77777777" w:rsidR="005F252C" w:rsidRPr="00CA2FEF" w:rsidRDefault="005F252C" w:rsidP="00F850B2">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F717F22" w14:textId="77777777" w:rsidR="005F252C" w:rsidRPr="00CA2FE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0272454" w14:textId="77777777" w:rsidR="005F252C" w:rsidRPr="00CA2FE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8A9705A" w14:textId="77777777" w:rsidR="005F252C" w:rsidRPr="00CA2FEF" w:rsidRDefault="005F252C" w:rsidP="00F850B2">
            <w:pPr>
              <w:rPr>
                <w:rFonts w:cs="Arial"/>
                <w:snapToGrid w:val="0"/>
                <w:sz w:val="16"/>
              </w:rPr>
            </w:pPr>
          </w:p>
        </w:tc>
      </w:tr>
      <w:tr w:rsidR="005F252C" w:rsidRPr="00FD0F8F" w14:paraId="388D7BE5" w14:textId="77777777" w:rsidTr="00A875EE">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D193684" w14:textId="77777777" w:rsidR="005F252C" w:rsidRPr="00CA2FEF" w:rsidRDefault="005F252C" w:rsidP="00F850B2">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4D433E" w14:textId="77777777" w:rsidR="005F252C" w:rsidRPr="00CA2FE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195A78" w14:textId="77777777" w:rsidR="005F252C" w:rsidRPr="00CA2FE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DB0893B" w14:textId="77777777" w:rsidR="005F252C" w:rsidRPr="00CA2FEF" w:rsidRDefault="005F252C" w:rsidP="00F850B2">
            <w:pPr>
              <w:rPr>
                <w:rFonts w:cs="Arial"/>
                <w:snapToGrid w:val="0"/>
                <w:sz w:val="16"/>
              </w:rPr>
            </w:pPr>
          </w:p>
        </w:tc>
      </w:tr>
      <w:tr w:rsidR="005F252C" w:rsidRPr="00FD0F8F" w14:paraId="7AB775CA" w14:textId="77777777" w:rsidTr="00A875EE">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D6C367" w14:textId="77777777" w:rsidR="005F252C" w:rsidRPr="00FD0F8F" w:rsidRDefault="005F252C" w:rsidP="00F850B2">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8131DA3" w14:textId="77777777" w:rsidR="005F252C" w:rsidRPr="00FD0F8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64BA2D" w14:textId="77777777" w:rsidR="005F252C" w:rsidRPr="00FD0F8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3472086" w14:textId="77777777" w:rsidR="005F252C" w:rsidRPr="00FD0F8F" w:rsidRDefault="005F252C" w:rsidP="00F850B2">
            <w:pPr>
              <w:rPr>
                <w:rFonts w:cs="Arial"/>
                <w:snapToGrid w:val="0"/>
                <w:sz w:val="16"/>
              </w:rPr>
            </w:pPr>
          </w:p>
        </w:tc>
      </w:tr>
      <w:tr w:rsidR="005F252C" w:rsidRPr="00FD0F8F" w14:paraId="03D19CC6" w14:textId="77777777" w:rsidTr="00A875EE">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B2EC0AA" w14:textId="77777777" w:rsidR="005F252C" w:rsidRPr="00FD0F8F" w:rsidRDefault="005F252C" w:rsidP="00F850B2">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BA22461" w14:textId="77777777" w:rsidR="005F252C" w:rsidRPr="00FD0F8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5A895D" w14:textId="77777777" w:rsidR="005F252C" w:rsidRPr="00FD0F8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A546C75" w14:textId="77777777" w:rsidR="005F252C" w:rsidRPr="00FD0F8F" w:rsidRDefault="005F252C" w:rsidP="00F850B2">
            <w:pPr>
              <w:rPr>
                <w:rFonts w:cs="Arial"/>
                <w:snapToGrid w:val="0"/>
                <w:sz w:val="16"/>
              </w:rPr>
            </w:pPr>
          </w:p>
        </w:tc>
      </w:tr>
      <w:tr w:rsidR="005F252C" w:rsidRPr="00FD0F8F" w14:paraId="5E20AF70" w14:textId="77777777" w:rsidTr="00A875EE">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B780A5C" w14:textId="77777777" w:rsidR="005F252C" w:rsidRPr="00FD0F8F" w:rsidRDefault="005F252C" w:rsidP="00F850B2">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322843" w14:textId="77777777" w:rsidR="005F252C" w:rsidRPr="00FD0F8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A3F7F10" w14:textId="77777777" w:rsidR="005F252C" w:rsidRPr="00FD0F8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0FA51CB" w14:textId="77777777" w:rsidR="005F252C" w:rsidRPr="00FD0F8F" w:rsidRDefault="005F252C" w:rsidP="00F850B2">
            <w:pPr>
              <w:rPr>
                <w:rFonts w:cs="Arial"/>
                <w:snapToGrid w:val="0"/>
                <w:sz w:val="16"/>
              </w:rPr>
            </w:pPr>
          </w:p>
        </w:tc>
      </w:tr>
      <w:tr w:rsidR="005F252C" w:rsidRPr="00FD0F8F" w14:paraId="1BFA378C" w14:textId="77777777" w:rsidTr="00A875EE">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F73B99" w14:textId="77777777" w:rsidR="005F252C" w:rsidRPr="00FD0F8F" w:rsidRDefault="005F252C" w:rsidP="00F850B2">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B6233D" w14:textId="77777777" w:rsidR="005F252C" w:rsidRPr="00FD0F8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772C003" w14:textId="77777777" w:rsidR="005F252C" w:rsidRPr="00FD0F8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83D1FD0" w14:textId="77777777" w:rsidR="005F252C" w:rsidRPr="00FD0F8F" w:rsidRDefault="005F252C" w:rsidP="00F850B2">
            <w:pPr>
              <w:rPr>
                <w:rFonts w:cs="Arial"/>
                <w:snapToGrid w:val="0"/>
                <w:sz w:val="16"/>
              </w:rPr>
            </w:pPr>
          </w:p>
        </w:tc>
      </w:tr>
      <w:tr w:rsidR="005F252C" w:rsidRPr="00FD0F8F" w14:paraId="4C5DD269" w14:textId="77777777" w:rsidTr="00A875EE">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931A630" w14:textId="77777777" w:rsidR="005F252C" w:rsidRPr="00FD0F8F" w:rsidRDefault="005F252C" w:rsidP="00F850B2">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C15F59" w14:textId="77777777" w:rsidR="005F252C" w:rsidRPr="00FD0F8F" w:rsidRDefault="005F252C" w:rsidP="00F850B2">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5739FFE" w14:textId="77777777" w:rsidR="005F252C" w:rsidRPr="00FD0F8F" w:rsidRDefault="005F252C" w:rsidP="00F850B2">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FCD91C4" w14:textId="77777777" w:rsidR="005F252C" w:rsidRPr="00FD0F8F" w:rsidRDefault="005F252C" w:rsidP="00F850B2">
            <w:pPr>
              <w:rPr>
                <w:rFonts w:cs="Arial"/>
                <w:snapToGrid w:val="0"/>
                <w:sz w:val="16"/>
              </w:rPr>
            </w:pPr>
          </w:p>
        </w:tc>
      </w:tr>
      <w:tr w:rsidR="005F252C" w:rsidRPr="006848BA" w14:paraId="130B87C7" w14:textId="77777777" w:rsidTr="00A875EE">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465DE78D" w14:textId="77777777" w:rsidR="005F252C" w:rsidRPr="006848BA" w:rsidRDefault="005F252C" w:rsidP="00F850B2">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1B88EB29" w14:textId="77777777" w:rsidR="005F252C" w:rsidRPr="006848BA" w:rsidRDefault="005F252C" w:rsidP="00F850B2">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6EB23CB0" w14:textId="77777777" w:rsidR="005F252C" w:rsidRPr="006848BA" w:rsidRDefault="005F252C" w:rsidP="00F850B2">
            <w:pPr>
              <w:ind w:right="-70"/>
              <w:rPr>
                <w:b/>
                <w:sz w:val="16"/>
                <w:szCs w:val="16"/>
              </w:rPr>
            </w:pPr>
            <w:proofErr w:type="spellStart"/>
            <w:r>
              <w:rPr>
                <w:b/>
                <w:sz w:val="16"/>
                <w:szCs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pct15" w:color="auto" w:fill="auto"/>
          </w:tcPr>
          <w:p w14:paraId="46CF2000" w14:textId="77777777" w:rsidR="005F252C" w:rsidRPr="006848BA" w:rsidRDefault="005F252C" w:rsidP="00F850B2">
            <w:pPr>
              <w:rPr>
                <w:b/>
                <w:sz w:val="16"/>
                <w:szCs w:val="16"/>
              </w:rPr>
            </w:pPr>
          </w:p>
        </w:tc>
      </w:tr>
      <w:tr w:rsidR="005F252C" w:rsidRPr="006848BA" w14:paraId="6DEA0162"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C64A6B9" w14:textId="77777777" w:rsidR="005F252C" w:rsidRPr="006848BA" w:rsidRDefault="005F252C" w:rsidP="00F850B2">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7C5CE158" w14:textId="77777777" w:rsidR="005F252C" w:rsidRPr="006848BA" w:rsidRDefault="005F252C" w:rsidP="00F850B2">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23DDA84" w14:textId="77777777" w:rsidR="005F252C" w:rsidRPr="006848BA" w:rsidRDefault="005F252C" w:rsidP="00F850B2">
            <w:pPr>
              <w:ind w:right="-70"/>
              <w:rPr>
                <w:rFonts w:cs="Arial"/>
                <w:sz w:val="16"/>
                <w:szCs w:val="16"/>
              </w:rPr>
            </w:pPr>
            <w:r w:rsidRPr="006848BA">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9F4C302" w14:textId="77777777" w:rsidR="005F252C" w:rsidRPr="006848BA" w:rsidRDefault="005F252C" w:rsidP="00F850B2">
            <w:pPr>
              <w:rPr>
                <w:rFonts w:cs="Arial"/>
                <w:sz w:val="16"/>
                <w:szCs w:val="16"/>
              </w:rPr>
            </w:pPr>
          </w:p>
        </w:tc>
      </w:tr>
      <w:tr w:rsidR="005F252C" w:rsidRPr="006848BA" w14:paraId="0E6BD4AD"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5440EC1" w14:textId="77777777" w:rsidR="005F252C" w:rsidRPr="006848BA" w:rsidRDefault="005F252C" w:rsidP="00F850B2">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5EF6C938" w14:textId="77777777" w:rsidR="005F252C" w:rsidRPr="006848BA"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C9251A5"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452FAC9" w14:textId="77777777" w:rsidR="005F252C" w:rsidRPr="006848BA" w:rsidRDefault="005F252C" w:rsidP="00F850B2">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5F252C" w14:paraId="29FC8F6C"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CABAA7" w14:textId="77777777" w:rsidR="005F252C" w:rsidRPr="00E819F5" w:rsidRDefault="005F252C" w:rsidP="00F850B2">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51676F49" w14:textId="77777777" w:rsidR="005F252C" w:rsidRPr="006848BA"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251C77"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2C1A5A6" w14:textId="77777777" w:rsidR="005F252C" w:rsidRDefault="005F252C" w:rsidP="00F850B2">
            <w:pPr>
              <w:rPr>
                <w:rFonts w:cs="Arial"/>
                <w:sz w:val="16"/>
                <w:szCs w:val="16"/>
              </w:rPr>
            </w:pPr>
            <w:r>
              <w:rPr>
                <w:rFonts w:cs="Arial"/>
                <w:sz w:val="16"/>
                <w:szCs w:val="16"/>
              </w:rPr>
              <w:t>= X1.</w:t>
            </w:r>
            <w:r w:rsidRPr="00E35513">
              <w:rPr>
                <w:rFonts w:cs="Arial"/>
                <w:snapToGrid w:val="0"/>
                <w:sz w:val="16"/>
              </w:rPr>
              <w:t>BELASTINGJAAR</w:t>
            </w:r>
          </w:p>
        </w:tc>
      </w:tr>
      <w:tr w:rsidR="005F252C" w14:paraId="5E4EDEE0"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916EBF6" w14:textId="77777777" w:rsidR="005F252C" w:rsidRPr="00E819F5" w:rsidRDefault="005F252C" w:rsidP="00F850B2">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5F673261" w14:textId="77777777" w:rsidR="005F252C" w:rsidRPr="006848BA"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04904D"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B20A460" w14:textId="77777777" w:rsidR="005F252C" w:rsidRDefault="005F252C" w:rsidP="00F850B2">
            <w:pPr>
              <w:rPr>
                <w:rFonts w:cs="Arial"/>
                <w:sz w:val="16"/>
                <w:szCs w:val="16"/>
              </w:rPr>
            </w:pPr>
            <w:r>
              <w:rPr>
                <w:rFonts w:cs="Arial"/>
                <w:sz w:val="16"/>
                <w:szCs w:val="16"/>
              </w:rPr>
              <w:t>= X1.</w:t>
            </w:r>
            <w:r w:rsidRPr="00B54298">
              <w:rPr>
                <w:rFonts w:cs="Arial"/>
                <w:snapToGrid w:val="0"/>
                <w:sz w:val="16"/>
              </w:rPr>
              <w:t xml:space="preserve"> DVPVW_PRODUCT_ID</w:t>
            </w:r>
          </w:p>
        </w:tc>
      </w:tr>
      <w:tr w:rsidR="005F252C" w14:paraId="547AF7BD"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C915B6" w14:textId="77777777" w:rsidR="005F252C" w:rsidRPr="00E819F5" w:rsidRDefault="005F252C" w:rsidP="00F850B2">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4752B4E5" w14:textId="77777777" w:rsidR="005F252C" w:rsidRPr="006848BA"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AF27D7F"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3C555D7" w14:textId="77777777" w:rsidR="005F252C" w:rsidRDefault="005F252C" w:rsidP="00F850B2">
            <w:pPr>
              <w:rPr>
                <w:rFonts w:cs="Arial"/>
                <w:sz w:val="16"/>
                <w:szCs w:val="16"/>
              </w:rPr>
            </w:pPr>
            <w:r>
              <w:rPr>
                <w:rFonts w:cs="Arial"/>
                <w:sz w:val="16"/>
                <w:szCs w:val="16"/>
              </w:rPr>
              <w:t>= X1.</w:t>
            </w:r>
            <w:r w:rsidRPr="00B54298">
              <w:rPr>
                <w:rFonts w:cs="Arial"/>
                <w:snapToGrid w:val="0"/>
                <w:sz w:val="16"/>
              </w:rPr>
              <w:t xml:space="preserve"> DVPVW_PRODUCT_NUMMER</w:t>
            </w:r>
          </w:p>
        </w:tc>
      </w:tr>
      <w:tr w:rsidR="005F252C" w14:paraId="09A55122"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C7EF750" w14:textId="77777777" w:rsidR="005F252C" w:rsidRPr="001E34A0" w:rsidRDefault="005F252C" w:rsidP="00F850B2">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7DE26FE1" w14:textId="77777777" w:rsidR="005F252C"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2EB174D"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FE9DBE2" w14:textId="77777777" w:rsidR="005F252C" w:rsidRDefault="005F252C" w:rsidP="00F850B2">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5F252C" w14:paraId="0A992966"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264BA3" w14:textId="77777777" w:rsidR="005F252C" w:rsidRPr="00E819F5" w:rsidRDefault="005F252C" w:rsidP="00F850B2">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26306E3B" w14:textId="77777777" w:rsidR="005F252C" w:rsidRPr="006848BA"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B0181E3"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3E09AA2" w14:textId="77777777" w:rsidR="005F252C" w:rsidRDefault="005F252C" w:rsidP="00F850B2">
            <w:pPr>
              <w:rPr>
                <w:rFonts w:cs="Arial"/>
                <w:sz w:val="16"/>
                <w:szCs w:val="16"/>
              </w:rPr>
            </w:pPr>
            <w:r>
              <w:rPr>
                <w:rFonts w:cs="Arial"/>
                <w:sz w:val="16"/>
                <w:szCs w:val="16"/>
              </w:rPr>
              <w:t>= X1.</w:t>
            </w:r>
            <w:r w:rsidRPr="00B54298">
              <w:rPr>
                <w:rFonts w:cs="Arial"/>
                <w:snapToGrid w:val="0"/>
                <w:sz w:val="16"/>
              </w:rPr>
              <w:t xml:space="preserve"> DVPVW_OPGAVE_TYPE</w:t>
            </w:r>
          </w:p>
        </w:tc>
      </w:tr>
      <w:tr w:rsidR="005F252C" w14:paraId="7A651E41" w14:textId="77777777" w:rsidTr="00A875EE">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0D5DAF0" w14:textId="77777777" w:rsidR="005F252C" w:rsidRPr="00E819F5" w:rsidRDefault="005F252C" w:rsidP="00F850B2">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173CFB76" w14:textId="77777777" w:rsidR="005F252C" w:rsidRPr="006848BA" w:rsidRDefault="005F252C" w:rsidP="00F850B2">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987A248" w14:textId="77777777" w:rsidR="005F252C" w:rsidRPr="006848BA" w:rsidRDefault="005F252C" w:rsidP="00F850B2">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369516B" w14:textId="77777777" w:rsidR="005F252C" w:rsidRDefault="005F252C" w:rsidP="00F850B2">
            <w:pPr>
              <w:rPr>
                <w:rFonts w:cs="Arial"/>
                <w:sz w:val="16"/>
                <w:szCs w:val="16"/>
              </w:rPr>
            </w:pPr>
            <w:r>
              <w:rPr>
                <w:rFonts w:cs="Arial"/>
                <w:sz w:val="16"/>
                <w:szCs w:val="16"/>
              </w:rPr>
              <w:t>= X1.</w:t>
            </w:r>
            <w:r w:rsidRPr="00B54298">
              <w:rPr>
                <w:rFonts w:cs="Arial"/>
                <w:snapToGrid w:val="0"/>
                <w:sz w:val="16"/>
              </w:rPr>
              <w:t xml:space="preserve"> DVPVW_OPGAVE_MAAND</w:t>
            </w:r>
          </w:p>
        </w:tc>
      </w:tr>
    </w:tbl>
    <w:p w14:paraId="1446A026" w14:textId="77777777" w:rsidR="005F252C" w:rsidRDefault="005F252C" w:rsidP="005F252C"/>
    <w:p w14:paraId="747A8115" w14:textId="77777777" w:rsidR="005F252C" w:rsidRDefault="005F252C" w:rsidP="005F252C">
      <w:r>
        <w:t xml:space="preserve">Deze verzameling wordt aangeduid met </w:t>
      </w:r>
      <w:r w:rsidRPr="00FD0F8F">
        <w:rPr>
          <w:b/>
        </w:rPr>
        <w:t>H_FIN_MELDING</w:t>
      </w:r>
      <w:r w:rsidRPr="00CA2FEF">
        <w:rPr>
          <w:b/>
        </w:rPr>
        <w:t>_SEL</w:t>
      </w:r>
    </w:p>
    <w:p w14:paraId="1AB6F413" w14:textId="77777777" w:rsidR="005F252C" w:rsidRDefault="005F252C" w:rsidP="005F252C"/>
    <w:p w14:paraId="77BE30AD" w14:textId="77777777" w:rsidR="005F252C" w:rsidRDefault="005F252C" w:rsidP="005F252C">
      <w:pPr>
        <w:pStyle w:val="Kop5"/>
      </w:pPr>
      <w:r>
        <w:t>Uitvoer</w:t>
      </w:r>
    </w:p>
    <w:p w14:paraId="565E4A64" w14:textId="6CCC997B" w:rsidR="005F252C" w:rsidRDefault="005F252C" w:rsidP="005F252C">
      <w:r>
        <w:t xml:space="preserve">0 1 of meer voorkomens. Voeg het resultaat toe aan </w:t>
      </w:r>
      <w:r>
        <w:rPr>
          <w:b/>
        </w:rPr>
        <w:t>CMG</w:t>
      </w:r>
      <w:r w:rsidR="003C7261">
        <w:rPr>
          <w:b/>
        </w:rPr>
        <w:t>_C_T_</w:t>
      </w:r>
      <w:r>
        <w:rPr>
          <w:b/>
        </w:rPr>
        <w:t>MELDING</w:t>
      </w:r>
      <w:r>
        <w:t xml:space="preserve"> </w:t>
      </w:r>
    </w:p>
    <w:p w14:paraId="7A58CDBE" w14:textId="77777777" w:rsidR="005F252C" w:rsidRDefault="005F252C" w:rsidP="005F252C"/>
    <w:p w14:paraId="3BD9F60C" w14:textId="77777777" w:rsidR="005F252C" w:rsidRDefault="005F252C" w:rsidP="005F252C"/>
    <w:p w14:paraId="33C1064C" w14:textId="77777777" w:rsidR="005F252C" w:rsidRDefault="005F252C" w:rsidP="005F252C">
      <w:pPr>
        <w:pStyle w:val="Kop5"/>
      </w:pPr>
      <w:r>
        <w:t>Afwijkende uitvoer</w:t>
      </w:r>
    </w:p>
    <w:p w14:paraId="0F1B6695" w14:textId="77777777" w:rsidR="005F252C" w:rsidRDefault="005F252C" w:rsidP="005F252C">
      <w:r>
        <w:t>n.v.t.</w:t>
      </w:r>
    </w:p>
    <w:p w14:paraId="23482C70" w14:textId="00290504" w:rsidR="005F252C" w:rsidRDefault="005F252C" w:rsidP="00004578">
      <w:pPr>
        <w:pStyle w:val="Kop3"/>
      </w:pPr>
      <w:bookmarkStart w:id="274" w:name="_Toc509919609"/>
      <w:r>
        <w:t xml:space="preserve">Bepaal te verwerken </w:t>
      </w:r>
      <w:r w:rsidRPr="00C208AA">
        <w:t>CMG</w:t>
      </w:r>
      <w:r w:rsidR="003C7261">
        <w:t>_C_T_</w:t>
      </w:r>
      <w:r w:rsidR="00EE2CBD" w:rsidRPr="007A5884">
        <w:t>CONTR_RESULT</w:t>
      </w:r>
      <w:bookmarkEnd w:id="274"/>
    </w:p>
    <w:p w14:paraId="22DD92D7" w14:textId="77777777" w:rsidR="005F252C" w:rsidRDefault="005F252C" w:rsidP="00004578">
      <w:pPr>
        <w:pStyle w:val="Kop5"/>
      </w:pPr>
      <w:r>
        <w:t>Functionele beschrijving</w:t>
      </w:r>
    </w:p>
    <w:p w14:paraId="0AB028EE" w14:textId="2B021AAE" w:rsidR="005F252C" w:rsidRDefault="005F252C" w:rsidP="00E652F7">
      <w:r>
        <w:t xml:space="preserve">We selecteren nu de </w:t>
      </w:r>
      <w:r w:rsidR="00EE2CBD">
        <w:t>Controle-resultaten</w:t>
      </w:r>
    </w:p>
    <w:p w14:paraId="66A6933D" w14:textId="2C2BC87A" w:rsidR="00EE2CBD" w:rsidRDefault="00EE2CBD" w:rsidP="00EE2CBD">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rsidRPr="007A5884">
        <w:t>CONTR_RESULT</w:t>
      </w:r>
      <w:r w:rsidRPr="0054792E">
        <w:t xml:space="preserve">) die zijn toegevoegd sinds de vorige verwerking (LAAD_TS ligt ná de </w:t>
      </w:r>
      <w:proofErr w:type="spellStart"/>
      <w:r w:rsidRPr="0054792E">
        <w:rPr>
          <w:i/>
        </w:rPr>
        <w:t>Vorige_laad_TS</w:t>
      </w:r>
      <w:proofErr w:type="spellEnd"/>
      <w:r>
        <w:t xml:space="preserve">). </w:t>
      </w:r>
    </w:p>
    <w:p w14:paraId="54FA9737" w14:textId="77777777" w:rsidR="00004578" w:rsidRDefault="00004578" w:rsidP="00E652F7"/>
    <w:p w14:paraId="231EEC9B" w14:textId="26B6B508" w:rsidR="005F252C" w:rsidRDefault="005F252C" w:rsidP="00004578">
      <w:pPr>
        <w:pStyle w:val="Kop5"/>
      </w:pPr>
      <w:r>
        <w:t xml:space="preserve">Gegevensfunctie : Selecteer </w:t>
      </w:r>
      <w:r w:rsidR="007A5884" w:rsidRPr="007A5884">
        <w:t>CMG</w:t>
      </w:r>
      <w:r w:rsidR="003C7261">
        <w:t>_C_T_</w:t>
      </w:r>
      <w:r w:rsidR="007A5884" w:rsidRPr="007A5884">
        <w:t>CONTR_RESULT</w:t>
      </w:r>
    </w:p>
    <w:p w14:paraId="7467CE59" w14:textId="77777777" w:rsidR="005F252C" w:rsidRDefault="005F252C" w:rsidP="005F252C">
      <w:pPr>
        <w:pStyle w:val="Standaardinspringing"/>
        <w:ind w:left="0"/>
      </w:pPr>
    </w:p>
    <w:p w14:paraId="10AA9BC9" w14:textId="77777777" w:rsidR="00E652F7" w:rsidRDefault="007A5884" w:rsidP="00E652F7">
      <w:pPr>
        <w:pStyle w:val="Kop5"/>
      </w:pPr>
      <w:r>
        <w:t xml:space="preserve">     </w:t>
      </w:r>
      <w:proofErr w:type="spellStart"/>
      <w:r w:rsidR="00E652F7">
        <w:t>Selectiepad</w:t>
      </w:r>
      <w:proofErr w:type="spellEnd"/>
    </w:p>
    <w:p w14:paraId="4D641694" w14:textId="4A4BBD09" w:rsidR="005F252C" w:rsidRDefault="007A5884" w:rsidP="00E652F7">
      <w:pPr>
        <w:pStyle w:val="Standaardinspringing"/>
        <w:ind w:left="0" w:firstLine="0"/>
      </w:pPr>
      <w:r>
        <w:t xml:space="preserve"> </w:t>
      </w:r>
      <w:r w:rsidR="005F252C">
        <w:t>CMG</w:t>
      </w:r>
      <w:r w:rsidR="003C7261">
        <w:t>_C_T_</w:t>
      </w:r>
      <w:r w:rsidR="005F252C">
        <w:t>MELDING_SEL</w:t>
      </w:r>
    </w:p>
    <w:p w14:paraId="13C31B7D" w14:textId="77777777" w:rsidR="007A5884" w:rsidRPr="00CC68B2" w:rsidRDefault="007A5884" w:rsidP="00E652F7">
      <w:pPr>
        <w:ind w:firstLine="708"/>
        <w:rPr>
          <w:b/>
        </w:rPr>
      </w:pPr>
      <w:r w:rsidRPr="00CC68B2">
        <w:sym w:font="Wingdings" w:char="F0E2"/>
      </w:r>
    </w:p>
    <w:p w14:paraId="3F023738" w14:textId="569FE6E6" w:rsidR="005F252C" w:rsidRPr="00CC68B2" w:rsidRDefault="005F252C" w:rsidP="005F252C">
      <w:pPr>
        <w:rPr>
          <w:b/>
        </w:rPr>
      </w:pPr>
      <w:r>
        <w:t>CMG</w:t>
      </w:r>
      <w:r w:rsidR="003C7261">
        <w:t>_C_T_</w:t>
      </w:r>
      <w:r>
        <w:t>CONTR_RESULT</w:t>
      </w:r>
    </w:p>
    <w:p w14:paraId="530D2AA5" w14:textId="77777777" w:rsidR="005F252C" w:rsidRDefault="005F252C" w:rsidP="005F252C"/>
    <w:p w14:paraId="3B29EAD6" w14:textId="77777777" w:rsidR="005F252C" w:rsidRDefault="005F252C" w:rsidP="005F252C">
      <w:pPr>
        <w:pStyle w:val="Kop5"/>
      </w:pPr>
      <w:r>
        <w:t>Kolommen en condities:</w:t>
      </w:r>
    </w:p>
    <w:tbl>
      <w:tblPr>
        <w:tblW w:w="9067" w:type="dxa"/>
        <w:tblLayout w:type="fixed"/>
        <w:tblCellMar>
          <w:left w:w="70" w:type="dxa"/>
          <w:right w:w="70" w:type="dxa"/>
        </w:tblCellMar>
        <w:tblLook w:val="0000" w:firstRow="0" w:lastRow="0" w:firstColumn="0" w:lastColumn="0" w:noHBand="0" w:noVBand="0"/>
      </w:tblPr>
      <w:tblGrid>
        <w:gridCol w:w="3681"/>
        <w:gridCol w:w="567"/>
        <w:gridCol w:w="425"/>
        <w:gridCol w:w="4394"/>
      </w:tblGrid>
      <w:tr w:rsidR="007A5884" w:rsidRPr="006848BA" w14:paraId="6A452FDE"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6EECEA6" w14:textId="4F69DD38" w:rsidR="007A5884" w:rsidRDefault="007A5884" w:rsidP="007A5884">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5222E6FD" w14:textId="77777777" w:rsidR="00E652F7" w:rsidRDefault="00E652F7" w:rsidP="007A5884">
            <w:pPr>
              <w:rPr>
                <w:b/>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044A2F" w14:textId="77777777" w:rsidR="007A5884" w:rsidRDefault="007A5884" w:rsidP="007A5884">
            <w:pPr>
              <w:ind w:right="-70"/>
              <w:rPr>
                <w:b/>
                <w:sz w:val="16"/>
                <w:szCs w:val="16"/>
              </w:rPr>
            </w:pPr>
            <w:r>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F9EB17B" w14:textId="77777777" w:rsidR="007A5884" w:rsidRPr="006848BA" w:rsidRDefault="007A5884" w:rsidP="007A5884">
            <w:pPr>
              <w:ind w:right="-70"/>
              <w:rPr>
                <w:b/>
                <w:sz w:val="16"/>
                <w:szCs w:val="16"/>
              </w:rPr>
            </w:pPr>
            <w:proofErr w:type="spellStart"/>
            <w:r>
              <w:rPr>
                <w:rFonts w:cs="Arial"/>
                <w:b/>
                <w:snapToGrid w:val="0"/>
                <w:sz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60BB5AA" w14:textId="77777777" w:rsidR="007A5884" w:rsidRPr="006848BA" w:rsidRDefault="007A5884" w:rsidP="007A5884">
            <w:pPr>
              <w:rPr>
                <w:b/>
                <w:sz w:val="16"/>
                <w:szCs w:val="16"/>
              </w:rPr>
            </w:pPr>
            <w:proofErr w:type="spellStart"/>
            <w:r w:rsidRPr="00CC68B2">
              <w:rPr>
                <w:rFonts w:cs="Arial"/>
                <w:b/>
                <w:snapToGrid w:val="0"/>
                <w:sz w:val="16"/>
              </w:rPr>
              <w:t>Sel</w:t>
            </w:r>
            <w:proofErr w:type="spellEnd"/>
            <w:r w:rsidRPr="00CC68B2">
              <w:rPr>
                <w:rFonts w:cs="Arial"/>
                <w:b/>
                <w:snapToGrid w:val="0"/>
                <w:sz w:val="16"/>
              </w:rPr>
              <w:t>.</w:t>
            </w:r>
          </w:p>
        </w:tc>
      </w:tr>
      <w:tr w:rsidR="007A5884" w:rsidRPr="006848BA" w14:paraId="331ECE5B"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7B4A542D" w14:textId="77777777" w:rsidR="007A5884" w:rsidRDefault="007A5884" w:rsidP="007A5884">
            <w:pPr>
              <w:rPr>
                <w:b/>
                <w:sz w:val="16"/>
                <w:szCs w:val="16"/>
              </w:rPr>
            </w:pPr>
            <w:r>
              <w:rPr>
                <w:rFonts w:cs="Arial"/>
                <w:snapToGrid w:val="0"/>
                <w:sz w:val="16"/>
              </w:rPr>
              <w:t>DVPVW_XD</w:t>
            </w:r>
            <w:r w:rsidRPr="00CD2BC2">
              <w:rPr>
                <w:rFonts w:cs="Arial"/>
                <w:snapToGrid w:val="0"/>
                <w:sz w:val="16"/>
              </w:rPr>
              <w:t>_ID</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D8C3E34" w14:textId="77777777" w:rsidR="007A5884" w:rsidRDefault="007A5884" w:rsidP="007A5884">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83B3479" w14:textId="77777777" w:rsidR="007A5884" w:rsidRPr="006848BA" w:rsidRDefault="007A5884" w:rsidP="007A5884">
            <w:pPr>
              <w:ind w:right="-70"/>
              <w:rPr>
                <w:b/>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258C8DE" w14:textId="77777777" w:rsidR="007A5884" w:rsidRPr="006848BA" w:rsidRDefault="007A5884" w:rsidP="007A5884">
            <w:pPr>
              <w:rPr>
                <w:b/>
                <w:sz w:val="16"/>
                <w:szCs w:val="16"/>
              </w:rPr>
            </w:pPr>
          </w:p>
        </w:tc>
      </w:tr>
      <w:tr w:rsidR="007A5884" w:rsidRPr="006848BA" w14:paraId="2287D3C7"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3FDF4D81" w14:textId="77777777" w:rsidR="007A5884" w:rsidRDefault="007A5884" w:rsidP="007A5884">
            <w:pPr>
              <w:rPr>
                <w:b/>
                <w:sz w:val="16"/>
                <w:szCs w:val="16"/>
              </w:rPr>
            </w:pPr>
            <w:r>
              <w:rPr>
                <w:rFonts w:cs="Arial"/>
                <w:sz w:val="16"/>
                <w:szCs w:val="16"/>
              </w:rPr>
              <w:lastRenderedPageBreak/>
              <w:t>DVPVW_XML_DETAIL</w:t>
            </w:r>
            <w:r w:rsidRPr="0024556D">
              <w:rPr>
                <w:rFonts w:cs="Arial"/>
                <w:sz w:val="16"/>
                <w:szCs w:val="16"/>
              </w:rPr>
              <w:t>_TABEL</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4AD1C89" w14:textId="77777777" w:rsidR="007A5884" w:rsidRDefault="007A5884" w:rsidP="007A5884">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2CA955" w14:textId="77777777" w:rsidR="007A5884" w:rsidRPr="006848BA" w:rsidRDefault="007A5884" w:rsidP="007A5884">
            <w:pPr>
              <w:ind w:right="-70"/>
              <w:rPr>
                <w:b/>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C68FB92" w14:textId="77777777" w:rsidR="007A5884" w:rsidRPr="006848BA" w:rsidRDefault="007A5884" w:rsidP="007A5884">
            <w:pPr>
              <w:rPr>
                <w:b/>
                <w:sz w:val="16"/>
                <w:szCs w:val="16"/>
              </w:rPr>
            </w:pPr>
          </w:p>
        </w:tc>
      </w:tr>
      <w:tr w:rsidR="007A5884" w:rsidRPr="006848BA" w14:paraId="4F079CE8"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27A95B0" w14:textId="2B589B1E" w:rsidR="007A5884" w:rsidRDefault="007A5884" w:rsidP="007A5884">
            <w:pPr>
              <w:rPr>
                <w:b/>
                <w:sz w:val="16"/>
                <w:szCs w:val="16"/>
              </w:rPr>
            </w:pPr>
            <w:r>
              <w:rPr>
                <w:b/>
                <w:sz w:val="16"/>
                <w:szCs w:val="16"/>
              </w:rPr>
              <w:t>CMG</w:t>
            </w:r>
            <w:r w:rsidR="003C7261">
              <w:rPr>
                <w:b/>
                <w:sz w:val="16"/>
                <w:szCs w:val="16"/>
              </w:rPr>
              <w:t>_C_T_</w:t>
            </w:r>
            <w:r>
              <w:rPr>
                <w:b/>
                <w:sz w:val="16"/>
                <w:szCs w:val="16"/>
              </w:rPr>
              <w:t xml:space="preserve">CONTR_RESULT </w:t>
            </w:r>
            <w:r w:rsidRPr="006848BA">
              <w:rPr>
                <w:b/>
                <w:sz w:val="16"/>
                <w:szCs w:val="16"/>
              </w:rPr>
              <w:t xml:space="preserve">(alias: </w:t>
            </w:r>
            <w:r>
              <w:rPr>
                <w:b/>
                <w:sz w:val="16"/>
                <w:szCs w:val="16"/>
              </w:rPr>
              <w:t>X2</w:t>
            </w:r>
            <w:r w:rsidRPr="006848BA">
              <w:rPr>
                <w:b/>
                <w:sz w:val="16"/>
                <w:szCs w:val="16"/>
              </w:rPr>
              <w:t>)</w:t>
            </w:r>
          </w:p>
          <w:p w14:paraId="4FD43490" w14:textId="77777777" w:rsidR="00E652F7" w:rsidRPr="006848BA" w:rsidRDefault="00E652F7" w:rsidP="007A5884">
            <w:pPr>
              <w:rPr>
                <w:b/>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AF145CA" w14:textId="77777777" w:rsidR="007A5884" w:rsidRPr="006848BA" w:rsidRDefault="007A5884" w:rsidP="007A5884">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50F292E" w14:textId="77777777" w:rsidR="007A5884" w:rsidRPr="006848BA" w:rsidRDefault="007A5884" w:rsidP="007A5884">
            <w:pPr>
              <w:ind w:right="-70"/>
              <w:rPr>
                <w:b/>
                <w:sz w:val="16"/>
                <w:szCs w:val="16"/>
              </w:rPr>
            </w:pPr>
            <w:proofErr w:type="spellStart"/>
            <w:r w:rsidRPr="006848BA">
              <w:rPr>
                <w:b/>
                <w:sz w:val="16"/>
                <w:szCs w:val="16"/>
              </w:rPr>
              <w:t>Sel</w:t>
            </w:r>
            <w:proofErr w:type="spellEnd"/>
            <w:r w:rsidRPr="006848BA">
              <w:rPr>
                <w:b/>
                <w:sz w:val="16"/>
                <w:szCs w:val="16"/>
              </w:rPr>
              <w:t>.</w:t>
            </w:r>
          </w:p>
        </w:tc>
        <w:tc>
          <w:tcPr>
            <w:tcW w:w="43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1AB988A" w14:textId="77777777" w:rsidR="007A5884" w:rsidRPr="006848BA" w:rsidRDefault="007A5884" w:rsidP="007A5884">
            <w:pPr>
              <w:rPr>
                <w:b/>
                <w:sz w:val="16"/>
                <w:szCs w:val="16"/>
              </w:rPr>
            </w:pPr>
            <w:r w:rsidRPr="006848BA">
              <w:rPr>
                <w:b/>
                <w:sz w:val="16"/>
                <w:szCs w:val="16"/>
              </w:rPr>
              <w:t>Conditie</w:t>
            </w:r>
          </w:p>
        </w:tc>
      </w:tr>
      <w:tr w:rsidR="007A5884" w:rsidRPr="006848BA" w14:paraId="0015A434"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721B41A7" w14:textId="2489F73D" w:rsidR="007A5884" w:rsidRPr="00CC68B2" w:rsidRDefault="00E65DC9" w:rsidP="007A5884">
            <w:pPr>
              <w:rPr>
                <w:rFonts w:cs="Arial"/>
                <w:sz w:val="16"/>
                <w:szCs w:val="16"/>
              </w:rPr>
            </w:pPr>
            <w:r w:rsidRPr="00AA1DEB">
              <w:rPr>
                <w:sz w:val="16"/>
                <w:szCs w:val="16"/>
              </w:rPr>
              <w:t>XMCVW_</w:t>
            </w:r>
            <w:r w:rsidR="007A5884" w:rsidRPr="00B54298">
              <w:rPr>
                <w:rFonts w:cs="Arial"/>
                <w:sz w:val="16"/>
                <w:szCs w:val="16"/>
              </w:rPr>
              <w:t>LAAD_TS</w:t>
            </w:r>
          </w:p>
        </w:tc>
        <w:tc>
          <w:tcPr>
            <w:tcW w:w="567" w:type="dxa"/>
            <w:tcBorders>
              <w:top w:val="single" w:sz="4" w:space="0" w:color="auto"/>
              <w:left w:val="single" w:sz="4" w:space="0" w:color="auto"/>
              <w:bottom w:val="single" w:sz="4" w:space="0" w:color="auto"/>
              <w:right w:val="single" w:sz="4" w:space="0" w:color="auto"/>
            </w:tcBorders>
          </w:tcPr>
          <w:p w14:paraId="1AB2878D"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06E4A5" w14:textId="77777777" w:rsidR="007A5884" w:rsidRDefault="007A5884" w:rsidP="007A5884">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97E5F29" w14:textId="77777777" w:rsidR="007A5884" w:rsidRDefault="007A5884" w:rsidP="007A5884">
            <w:pPr>
              <w:rPr>
                <w:rFonts w:cs="Arial"/>
                <w:sz w:val="16"/>
                <w:szCs w:val="16"/>
              </w:rPr>
            </w:pPr>
          </w:p>
        </w:tc>
      </w:tr>
      <w:tr w:rsidR="007A5884" w:rsidRPr="006848BA" w14:paraId="2AC3787C"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9491F8D" w14:textId="556D8250" w:rsidR="007A5884" w:rsidRPr="005F0BD2" w:rsidRDefault="00990E25" w:rsidP="007A5884">
            <w:pPr>
              <w:rPr>
                <w:rFonts w:cs="Arial"/>
                <w:sz w:val="16"/>
                <w:szCs w:val="16"/>
              </w:rPr>
            </w:pPr>
            <w:r>
              <w:rPr>
                <w:rFonts w:cs="Arial"/>
                <w:sz w:val="16"/>
                <w:szCs w:val="16"/>
              </w:rPr>
              <w:t>TS_REGISTRATIE</w:t>
            </w:r>
          </w:p>
        </w:tc>
        <w:tc>
          <w:tcPr>
            <w:tcW w:w="567" w:type="dxa"/>
            <w:tcBorders>
              <w:top w:val="single" w:sz="4" w:space="0" w:color="auto"/>
              <w:left w:val="single" w:sz="4" w:space="0" w:color="auto"/>
              <w:bottom w:val="single" w:sz="4" w:space="0" w:color="auto"/>
              <w:right w:val="single" w:sz="4" w:space="0" w:color="auto"/>
            </w:tcBorders>
          </w:tcPr>
          <w:p w14:paraId="654C5B0F"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D4E3913"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CF05395" w14:textId="77777777" w:rsidR="007A5884" w:rsidRDefault="007A5884" w:rsidP="007A5884">
            <w:pPr>
              <w:rPr>
                <w:rFonts w:cs="Arial"/>
                <w:sz w:val="16"/>
                <w:szCs w:val="16"/>
              </w:rPr>
            </w:pPr>
          </w:p>
        </w:tc>
      </w:tr>
      <w:tr w:rsidR="007A5884" w:rsidRPr="006848BA" w14:paraId="332077C5"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27F2028B" w14:textId="77777777" w:rsidR="007A5884" w:rsidRPr="005F0BD2" w:rsidRDefault="007A5884" w:rsidP="007A5884">
            <w:pPr>
              <w:rPr>
                <w:rFonts w:cs="Arial"/>
                <w:sz w:val="16"/>
                <w:szCs w:val="16"/>
              </w:rPr>
            </w:pPr>
            <w:r w:rsidRPr="005F0BD2">
              <w:rPr>
                <w:rFonts w:cs="Arial"/>
                <w:sz w:val="16"/>
                <w:szCs w:val="16"/>
              </w:rPr>
              <w:t>X_OP_TYPE</w:t>
            </w:r>
          </w:p>
        </w:tc>
        <w:tc>
          <w:tcPr>
            <w:tcW w:w="567" w:type="dxa"/>
            <w:tcBorders>
              <w:top w:val="single" w:sz="4" w:space="0" w:color="auto"/>
              <w:left w:val="single" w:sz="4" w:space="0" w:color="auto"/>
              <w:bottom w:val="single" w:sz="4" w:space="0" w:color="auto"/>
              <w:right w:val="single" w:sz="4" w:space="0" w:color="auto"/>
            </w:tcBorders>
          </w:tcPr>
          <w:p w14:paraId="0A584BA4"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85A8E71"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5178A46" w14:textId="77777777" w:rsidR="007A5884" w:rsidRDefault="007A5884" w:rsidP="007A5884">
            <w:pPr>
              <w:rPr>
                <w:rFonts w:cs="Arial"/>
                <w:sz w:val="16"/>
                <w:szCs w:val="16"/>
              </w:rPr>
            </w:pPr>
          </w:p>
        </w:tc>
      </w:tr>
      <w:tr w:rsidR="007A5884" w:rsidRPr="006848BA" w14:paraId="43AA15A5"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7F9FA052" w14:textId="77777777" w:rsidR="007A5884" w:rsidRPr="005F0BD2" w:rsidRDefault="007A5884" w:rsidP="007A5884">
            <w:pPr>
              <w:rPr>
                <w:rFonts w:cs="Arial"/>
                <w:sz w:val="16"/>
                <w:szCs w:val="16"/>
              </w:rPr>
            </w:pPr>
            <w:r w:rsidRPr="005F0BD2">
              <w:rPr>
                <w:rFonts w:cs="Arial"/>
                <w:sz w:val="16"/>
                <w:szCs w:val="16"/>
              </w:rPr>
              <w:t>X_USER</w:t>
            </w:r>
          </w:p>
        </w:tc>
        <w:tc>
          <w:tcPr>
            <w:tcW w:w="567" w:type="dxa"/>
            <w:tcBorders>
              <w:top w:val="single" w:sz="4" w:space="0" w:color="auto"/>
              <w:left w:val="single" w:sz="4" w:space="0" w:color="auto"/>
              <w:bottom w:val="single" w:sz="4" w:space="0" w:color="auto"/>
              <w:right w:val="single" w:sz="4" w:space="0" w:color="auto"/>
            </w:tcBorders>
          </w:tcPr>
          <w:p w14:paraId="29D66F3D"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763DF8"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D341F86" w14:textId="77777777" w:rsidR="007A5884" w:rsidRDefault="007A5884" w:rsidP="007A5884">
            <w:pPr>
              <w:rPr>
                <w:rFonts w:cs="Arial"/>
                <w:sz w:val="16"/>
                <w:szCs w:val="16"/>
              </w:rPr>
            </w:pPr>
          </w:p>
        </w:tc>
      </w:tr>
      <w:tr w:rsidR="007A5884" w:rsidRPr="006848BA" w14:paraId="255CA9D5"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6F0D3D18" w14:textId="77777777" w:rsidR="007A5884" w:rsidRPr="005F0BD2" w:rsidRDefault="007A5884" w:rsidP="007A5884">
            <w:pPr>
              <w:rPr>
                <w:rFonts w:cs="Arial"/>
                <w:sz w:val="16"/>
                <w:szCs w:val="16"/>
              </w:rPr>
            </w:pPr>
            <w:r w:rsidRPr="005F0BD2">
              <w:rPr>
                <w:rFonts w:cs="Arial"/>
                <w:sz w:val="16"/>
                <w:szCs w:val="16"/>
              </w:rPr>
              <w:t>RECORDBRON_NAAM</w:t>
            </w:r>
          </w:p>
        </w:tc>
        <w:tc>
          <w:tcPr>
            <w:tcW w:w="567" w:type="dxa"/>
            <w:tcBorders>
              <w:top w:val="single" w:sz="4" w:space="0" w:color="auto"/>
              <w:left w:val="single" w:sz="4" w:space="0" w:color="auto"/>
              <w:bottom w:val="single" w:sz="4" w:space="0" w:color="auto"/>
              <w:right w:val="single" w:sz="4" w:space="0" w:color="auto"/>
            </w:tcBorders>
          </w:tcPr>
          <w:p w14:paraId="69EDBFF8"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0EA8FD8"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19D29E3" w14:textId="77777777" w:rsidR="007A5884" w:rsidRPr="006848BA" w:rsidRDefault="007A5884" w:rsidP="007A5884">
            <w:pPr>
              <w:rPr>
                <w:rFonts w:cs="Arial"/>
                <w:sz w:val="16"/>
                <w:szCs w:val="16"/>
              </w:rPr>
            </w:pPr>
          </w:p>
        </w:tc>
      </w:tr>
      <w:tr w:rsidR="007A5884" w:rsidRPr="00CC68B2" w14:paraId="672679C9"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6EEC04FA" w14:textId="77777777" w:rsidR="007A5884" w:rsidRPr="0064698F" w:rsidRDefault="007A5884" w:rsidP="007A5884">
            <w:r w:rsidRPr="0064698F">
              <w:t>RECORDBRON_NAAM</w:t>
            </w:r>
          </w:p>
        </w:tc>
        <w:tc>
          <w:tcPr>
            <w:tcW w:w="567" w:type="dxa"/>
            <w:tcBorders>
              <w:top w:val="single" w:sz="4" w:space="0" w:color="auto"/>
              <w:left w:val="single" w:sz="4" w:space="0" w:color="auto"/>
              <w:bottom w:val="single" w:sz="4" w:space="0" w:color="auto"/>
              <w:right w:val="single" w:sz="4" w:space="0" w:color="auto"/>
            </w:tcBorders>
          </w:tcPr>
          <w:p w14:paraId="6F87D84A" w14:textId="77777777" w:rsidR="007A5884" w:rsidRDefault="007A5884" w:rsidP="007A5884">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817742" w14:textId="77777777" w:rsidR="007A5884" w:rsidRDefault="007A5884" w:rsidP="007A5884">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6C8F9DE" w14:textId="77777777" w:rsidR="007A5884" w:rsidRPr="00CC68B2" w:rsidRDefault="007A5884" w:rsidP="007A5884">
            <w:pPr>
              <w:rPr>
                <w:rFonts w:cs="Arial"/>
                <w:snapToGrid w:val="0"/>
                <w:sz w:val="16"/>
              </w:rPr>
            </w:pPr>
          </w:p>
        </w:tc>
      </w:tr>
      <w:tr w:rsidR="007A5884" w:rsidRPr="006848BA" w14:paraId="2B54A6D2"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4A1B0071" w14:textId="77777777" w:rsidR="007A5884" w:rsidRPr="0064698F" w:rsidRDefault="007A5884" w:rsidP="007A5884">
            <w:r w:rsidRPr="0064698F">
              <w:t xml:space="preserve">XMCVW_XC_XC_ID </w:t>
            </w:r>
          </w:p>
        </w:tc>
        <w:tc>
          <w:tcPr>
            <w:tcW w:w="567" w:type="dxa"/>
            <w:tcBorders>
              <w:top w:val="single" w:sz="4" w:space="0" w:color="auto"/>
              <w:left w:val="single" w:sz="4" w:space="0" w:color="auto"/>
              <w:bottom w:val="single" w:sz="4" w:space="0" w:color="auto"/>
              <w:right w:val="single" w:sz="4" w:space="0" w:color="auto"/>
            </w:tcBorders>
          </w:tcPr>
          <w:p w14:paraId="08ECC286" w14:textId="77777777" w:rsidR="007A5884" w:rsidRDefault="007A5884" w:rsidP="007A5884">
            <w:pPr>
              <w:ind w:right="-70"/>
              <w:rPr>
                <w:rFonts w:cs="Arial"/>
                <w:snapToGrid w:val="0"/>
                <w:sz w:val="16"/>
              </w:rPr>
            </w:pPr>
            <w:r>
              <w:rPr>
                <w:rFonts w:cs="Arial"/>
                <w:snapToGrid w:val="0"/>
                <w:sz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DEF4F7D" w14:textId="77777777" w:rsidR="007A5884" w:rsidRDefault="007A5884" w:rsidP="007A5884">
            <w:pPr>
              <w:ind w:right="-70"/>
              <w:rPr>
                <w:rFonts w:cs="Arial"/>
                <w:snapToGrid w:val="0"/>
                <w:sz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0C9732E" w14:textId="77777777" w:rsidR="007A5884" w:rsidRPr="006848BA" w:rsidRDefault="007A5884" w:rsidP="007A5884">
            <w:pPr>
              <w:rPr>
                <w:rFonts w:cs="Arial"/>
                <w:sz w:val="16"/>
                <w:szCs w:val="16"/>
              </w:rPr>
            </w:pPr>
          </w:p>
        </w:tc>
      </w:tr>
      <w:tr w:rsidR="007A5884" w:rsidRPr="006848BA" w14:paraId="30E12F00"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69908A79" w14:textId="77777777" w:rsidR="007A5884" w:rsidRPr="0064698F" w:rsidRDefault="007A5884" w:rsidP="007A5884">
            <w:r w:rsidRPr="0064698F">
              <w:t xml:space="preserve">XMCVW_XC_XH_ID  </w:t>
            </w:r>
          </w:p>
        </w:tc>
        <w:tc>
          <w:tcPr>
            <w:tcW w:w="567" w:type="dxa"/>
            <w:tcBorders>
              <w:top w:val="single" w:sz="4" w:space="0" w:color="auto"/>
              <w:left w:val="single" w:sz="4" w:space="0" w:color="auto"/>
              <w:bottom w:val="single" w:sz="4" w:space="0" w:color="auto"/>
              <w:right w:val="single" w:sz="4" w:space="0" w:color="auto"/>
            </w:tcBorders>
          </w:tcPr>
          <w:p w14:paraId="691D2908"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BC1962" w14:textId="77777777" w:rsidR="007A5884" w:rsidRDefault="007A5884" w:rsidP="007A5884">
            <w:pPr>
              <w:ind w:right="-70"/>
              <w:rPr>
                <w:rFonts w:cs="Arial"/>
                <w:sz w:val="16"/>
                <w:szCs w:val="16"/>
              </w:rPr>
            </w:pPr>
            <w:r>
              <w:rPr>
                <w:rFonts w:cs="Arial"/>
                <w:snapToGrid w:val="0"/>
                <w:sz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12699A5" w14:textId="77777777" w:rsidR="007A5884" w:rsidRPr="006848BA" w:rsidRDefault="007A5884" w:rsidP="007A5884">
            <w:pPr>
              <w:rPr>
                <w:rFonts w:cs="Arial"/>
                <w:sz w:val="16"/>
                <w:szCs w:val="16"/>
              </w:rPr>
            </w:pPr>
          </w:p>
        </w:tc>
      </w:tr>
      <w:tr w:rsidR="007A5884" w:rsidRPr="006848BA" w14:paraId="70D94765"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49D4E798" w14:textId="77777777" w:rsidR="007A5884" w:rsidRPr="0064698F" w:rsidRDefault="007A5884" w:rsidP="007A5884">
            <w:r w:rsidRPr="0064698F">
              <w:t xml:space="preserve">XMCVW_XC_XD_ID  </w:t>
            </w:r>
          </w:p>
        </w:tc>
        <w:tc>
          <w:tcPr>
            <w:tcW w:w="567" w:type="dxa"/>
            <w:tcBorders>
              <w:top w:val="single" w:sz="4" w:space="0" w:color="auto"/>
              <w:left w:val="single" w:sz="4" w:space="0" w:color="auto"/>
              <w:bottom w:val="single" w:sz="4" w:space="0" w:color="auto"/>
              <w:right w:val="single" w:sz="4" w:space="0" w:color="auto"/>
            </w:tcBorders>
          </w:tcPr>
          <w:p w14:paraId="07C58ED5"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054856"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2B4E59C" w14:textId="77777777" w:rsidR="007A5884" w:rsidRPr="006848BA" w:rsidRDefault="007A5884" w:rsidP="007A5884">
            <w:pPr>
              <w:rPr>
                <w:rFonts w:cs="Arial"/>
                <w:sz w:val="16"/>
                <w:szCs w:val="16"/>
              </w:rPr>
            </w:pPr>
            <w:r>
              <w:rPr>
                <w:rFonts w:cs="Arial"/>
                <w:sz w:val="16"/>
                <w:szCs w:val="16"/>
              </w:rPr>
              <w:t>=</w:t>
            </w:r>
            <w:r>
              <w:rPr>
                <w:rFonts w:cs="Arial"/>
                <w:snapToGrid w:val="0"/>
                <w:sz w:val="16"/>
              </w:rPr>
              <w:t xml:space="preserve"> DVPVW_XD</w:t>
            </w:r>
            <w:r w:rsidRPr="00CD2BC2">
              <w:rPr>
                <w:rFonts w:cs="Arial"/>
                <w:snapToGrid w:val="0"/>
                <w:sz w:val="16"/>
              </w:rPr>
              <w:t>_ID</w:t>
            </w:r>
          </w:p>
        </w:tc>
      </w:tr>
      <w:tr w:rsidR="007A5884" w:rsidRPr="006848BA" w14:paraId="7EE936E7"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A94D099" w14:textId="77777777" w:rsidR="007A5884" w:rsidRPr="0064698F" w:rsidRDefault="007A5884" w:rsidP="007A5884">
            <w:r w:rsidRPr="0064698F">
              <w:t>XMCVW_XML_HEADER_TABEL</w:t>
            </w:r>
          </w:p>
        </w:tc>
        <w:tc>
          <w:tcPr>
            <w:tcW w:w="567" w:type="dxa"/>
            <w:tcBorders>
              <w:top w:val="single" w:sz="4" w:space="0" w:color="auto"/>
              <w:left w:val="single" w:sz="4" w:space="0" w:color="auto"/>
              <w:bottom w:val="single" w:sz="4" w:space="0" w:color="auto"/>
              <w:right w:val="single" w:sz="4" w:space="0" w:color="auto"/>
            </w:tcBorders>
          </w:tcPr>
          <w:p w14:paraId="1A136583"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52A0397"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7D8B01D" w14:textId="77777777" w:rsidR="007A5884" w:rsidRPr="006848BA" w:rsidRDefault="007A5884" w:rsidP="007A5884">
            <w:pPr>
              <w:rPr>
                <w:rFonts w:cs="Arial"/>
                <w:sz w:val="16"/>
                <w:szCs w:val="16"/>
              </w:rPr>
            </w:pPr>
          </w:p>
        </w:tc>
      </w:tr>
      <w:tr w:rsidR="007A5884" w:rsidRPr="006848BA" w14:paraId="4B22E43E"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53EC2B1C" w14:textId="77777777" w:rsidR="007A5884" w:rsidRPr="0064698F" w:rsidRDefault="007A5884" w:rsidP="007A5884">
            <w:r w:rsidRPr="0064698F">
              <w:t>XMCVW_XML_DETAIL_TABEL</w:t>
            </w:r>
          </w:p>
        </w:tc>
        <w:tc>
          <w:tcPr>
            <w:tcW w:w="567" w:type="dxa"/>
            <w:tcBorders>
              <w:top w:val="single" w:sz="4" w:space="0" w:color="auto"/>
              <w:left w:val="single" w:sz="4" w:space="0" w:color="auto"/>
              <w:bottom w:val="single" w:sz="4" w:space="0" w:color="auto"/>
              <w:right w:val="single" w:sz="4" w:space="0" w:color="auto"/>
            </w:tcBorders>
          </w:tcPr>
          <w:p w14:paraId="263EC04B"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063BF08"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DA4822E" w14:textId="77777777" w:rsidR="007A5884" w:rsidRPr="006848BA" w:rsidRDefault="007A5884" w:rsidP="007A5884">
            <w:pPr>
              <w:rPr>
                <w:rFonts w:cs="Arial"/>
                <w:sz w:val="16"/>
                <w:szCs w:val="16"/>
              </w:rPr>
            </w:pPr>
            <w:r>
              <w:rPr>
                <w:rFonts w:cs="Arial"/>
                <w:sz w:val="16"/>
                <w:szCs w:val="16"/>
              </w:rPr>
              <w:t>= DVPVW_XML_DETAIL</w:t>
            </w:r>
            <w:r w:rsidRPr="0024556D">
              <w:rPr>
                <w:rFonts w:cs="Arial"/>
                <w:sz w:val="16"/>
                <w:szCs w:val="16"/>
              </w:rPr>
              <w:t>_TABEL</w:t>
            </w:r>
          </w:p>
        </w:tc>
      </w:tr>
      <w:tr w:rsidR="007A5884" w:rsidRPr="006848BA" w14:paraId="33D8C7E5"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149B0DF2" w14:textId="77777777" w:rsidR="007A5884" w:rsidRPr="0064698F" w:rsidRDefault="007A5884" w:rsidP="007A5884">
            <w:r w:rsidRPr="0064698F">
              <w:t>XMCVW_XC_FOUTCODE</w:t>
            </w:r>
          </w:p>
        </w:tc>
        <w:tc>
          <w:tcPr>
            <w:tcW w:w="567" w:type="dxa"/>
            <w:tcBorders>
              <w:top w:val="single" w:sz="4" w:space="0" w:color="auto"/>
              <w:left w:val="single" w:sz="4" w:space="0" w:color="auto"/>
              <w:bottom w:val="single" w:sz="4" w:space="0" w:color="auto"/>
              <w:right w:val="single" w:sz="4" w:space="0" w:color="auto"/>
            </w:tcBorders>
          </w:tcPr>
          <w:p w14:paraId="1B72B437"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A785768"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5BDF7D1" w14:textId="77777777" w:rsidR="007A5884" w:rsidRPr="006848BA" w:rsidRDefault="007A5884" w:rsidP="007A5884">
            <w:pPr>
              <w:rPr>
                <w:rFonts w:cs="Arial"/>
                <w:sz w:val="16"/>
                <w:szCs w:val="16"/>
              </w:rPr>
            </w:pPr>
          </w:p>
        </w:tc>
      </w:tr>
      <w:tr w:rsidR="007A5884" w:rsidRPr="006848BA" w14:paraId="3F45DB01"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1E797429" w14:textId="77777777" w:rsidR="007A5884" w:rsidRPr="0064698F" w:rsidRDefault="007A5884" w:rsidP="007A5884">
            <w:r w:rsidRPr="0064698F">
              <w:t xml:space="preserve">XMCVW_XC_LOCATIE </w:t>
            </w:r>
          </w:p>
        </w:tc>
        <w:tc>
          <w:tcPr>
            <w:tcW w:w="567" w:type="dxa"/>
            <w:tcBorders>
              <w:top w:val="single" w:sz="4" w:space="0" w:color="auto"/>
              <w:left w:val="single" w:sz="4" w:space="0" w:color="auto"/>
              <w:bottom w:val="single" w:sz="4" w:space="0" w:color="auto"/>
              <w:right w:val="single" w:sz="4" w:space="0" w:color="auto"/>
            </w:tcBorders>
          </w:tcPr>
          <w:p w14:paraId="346A05D0"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26DC9E3"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8E6F4B0" w14:textId="77777777" w:rsidR="007A5884" w:rsidRPr="006848BA" w:rsidRDefault="007A5884" w:rsidP="007A5884">
            <w:pPr>
              <w:rPr>
                <w:rFonts w:cs="Arial"/>
                <w:sz w:val="16"/>
                <w:szCs w:val="16"/>
              </w:rPr>
            </w:pPr>
          </w:p>
        </w:tc>
      </w:tr>
      <w:tr w:rsidR="007A5884" w:rsidRPr="006848BA" w14:paraId="0D62D5B4"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75EF91BF" w14:textId="77777777" w:rsidR="007A5884" w:rsidRPr="0064698F" w:rsidRDefault="007A5884" w:rsidP="007A5884">
            <w:r w:rsidRPr="0064698F">
              <w:t>XMCVW_XC_KWALIFICATIE</w:t>
            </w:r>
          </w:p>
        </w:tc>
        <w:tc>
          <w:tcPr>
            <w:tcW w:w="567" w:type="dxa"/>
            <w:tcBorders>
              <w:top w:val="single" w:sz="4" w:space="0" w:color="auto"/>
              <w:left w:val="single" w:sz="4" w:space="0" w:color="auto"/>
              <w:bottom w:val="single" w:sz="4" w:space="0" w:color="auto"/>
              <w:right w:val="single" w:sz="4" w:space="0" w:color="auto"/>
            </w:tcBorders>
          </w:tcPr>
          <w:p w14:paraId="02B74B2B"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CCB70FC"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3BA4E83" w14:textId="77777777" w:rsidR="007A5884" w:rsidRPr="006848BA" w:rsidRDefault="007A5884" w:rsidP="007A5884">
            <w:pPr>
              <w:rPr>
                <w:rFonts w:cs="Arial"/>
                <w:sz w:val="16"/>
                <w:szCs w:val="16"/>
              </w:rPr>
            </w:pPr>
          </w:p>
        </w:tc>
      </w:tr>
      <w:tr w:rsidR="007A5884" w:rsidRPr="006848BA" w14:paraId="392D8582"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23AD1343" w14:textId="77777777" w:rsidR="007A5884" w:rsidRPr="0064698F" w:rsidRDefault="007A5884" w:rsidP="007A5884">
            <w:r w:rsidRPr="0064698F">
              <w:t>XMCVW_XC_TS_REGISTRATIE</w:t>
            </w:r>
          </w:p>
        </w:tc>
        <w:tc>
          <w:tcPr>
            <w:tcW w:w="567" w:type="dxa"/>
            <w:tcBorders>
              <w:top w:val="single" w:sz="4" w:space="0" w:color="auto"/>
              <w:left w:val="single" w:sz="4" w:space="0" w:color="auto"/>
              <w:bottom w:val="single" w:sz="4" w:space="0" w:color="auto"/>
              <w:right w:val="single" w:sz="4" w:space="0" w:color="auto"/>
            </w:tcBorders>
          </w:tcPr>
          <w:p w14:paraId="41C8C602"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E611E4E"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ED47F88" w14:textId="77777777" w:rsidR="007A5884" w:rsidRPr="006848BA" w:rsidRDefault="007A5884" w:rsidP="007A5884">
            <w:pPr>
              <w:rPr>
                <w:rFonts w:cs="Arial"/>
                <w:sz w:val="16"/>
                <w:szCs w:val="16"/>
              </w:rPr>
            </w:pPr>
          </w:p>
        </w:tc>
      </w:tr>
      <w:tr w:rsidR="007A5884" w:rsidRPr="006848BA" w14:paraId="6359238B"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2267A4DE" w14:textId="77777777" w:rsidR="007A5884" w:rsidRPr="0064698F" w:rsidRDefault="007A5884" w:rsidP="007A5884">
            <w:r w:rsidRPr="0064698F">
              <w:t xml:space="preserve">XMCVW_XC_TS_MUTATIE </w:t>
            </w:r>
          </w:p>
        </w:tc>
        <w:tc>
          <w:tcPr>
            <w:tcW w:w="567" w:type="dxa"/>
            <w:tcBorders>
              <w:top w:val="single" w:sz="4" w:space="0" w:color="auto"/>
              <w:left w:val="single" w:sz="4" w:space="0" w:color="auto"/>
              <w:bottom w:val="single" w:sz="4" w:space="0" w:color="auto"/>
              <w:right w:val="single" w:sz="4" w:space="0" w:color="auto"/>
            </w:tcBorders>
          </w:tcPr>
          <w:p w14:paraId="7D2CADEA"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618DEF9"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32EBEC3" w14:textId="77777777" w:rsidR="007A5884" w:rsidRPr="006848BA" w:rsidRDefault="007A5884" w:rsidP="007A5884">
            <w:pPr>
              <w:rPr>
                <w:rFonts w:cs="Arial"/>
                <w:sz w:val="16"/>
                <w:szCs w:val="16"/>
              </w:rPr>
            </w:pPr>
          </w:p>
        </w:tc>
      </w:tr>
      <w:tr w:rsidR="007A5884" w:rsidRPr="006848BA" w14:paraId="17B44F4F" w14:textId="77777777" w:rsidTr="00A875EE">
        <w:trPr>
          <w:cantSplit/>
          <w:trHeight w:val="276"/>
        </w:trPr>
        <w:tc>
          <w:tcPr>
            <w:tcW w:w="3681" w:type="dxa"/>
            <w:tcBorders>
              <w:top w:val="single" w:sz="4" w:space="0" w:color="auto"/>
              <w:left w:val="single" w:sz="4" w:space="0" w:color="auto"/>
              <w:bottom w:val="single" w:sz="4" w:space="0" w:color="auto"/>
              <w:right w:val="single" w:sz="4" w:space="0" w:color="auto"/>
            </w:tcBorders>
            <w:shd w:val="clear" w:color="auto" w:fill="auto"/>
          </w:tcPr>
          <w:p w14:paraId="6DB56A21" w14:textId="77777777" w:rsidR="007A5884" w:rsidRDefault="007A5884" w:rsidP="007A5884">
            <w:r w:rsidRPr="0064698F">
              <w:t xml:space="preserve">XMCVW_XC_TS_VERVALLEN </w:t>
            </w:r>
          </w:p>
        </w:tc>
        <w:tc>
          <w:tcPr>
            <w:tcW w:w="567" w:type="dxa"/>
            <w:tcBorders>
              <w:top w:val="single" w:sz="4" w:space="0" w:color="auto"/>
              <w:left w:val="single" w:sz="4" w:space="0" w:color="auto"/>
              <w:bottom w:val="single" w:sz="4" w:space="0" w:color="auto"/>
              <w:right w:val="single" w:sz="4" w:space="0" w:color="auto"/>
            </w:tcBorders>
          </w:tcPr>
          <w:p w14:paraId="63B55DA3" w14:textId="77777777" w:rsidR="007A5884" w:rsidRDefault="007A5884" w:rsidP="007A5884">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FD6148D" w14:textId="77777777" w:rsidR="007A5884" w:rsidRDefault="007A5884" w:rsidP="007A5884">
            <w:pPr>
              <w:ind w:right="-70"/>
              <w:rPr>
                <w:rFonts w:cs="Arial"/>
                <w:sz w:val="16"/>
                <w:szCs w:val="16"/>
              </w:rPr>
            </w:pPr>
            <w:r>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2DF3300" w14:textId="77777777" w:rsidR="007A5884" w:rsidRPr="006848BA" w:rsidRDefault="007A5884" w:rsidP="007A5884">
            <w:pPr>
              <w:rPr>
                <w:rFonts w:cs="Arial"/>
                <w:sz w:val="16"/>
                <w:szCs w:val="16"/>
              </w:rPr>
            </w:pPr>
          </w:p>
        </w:tc>
      </w:tr>
    </w:tbl>
    <w:p w14:paraId="7B534809" w14:textId="77777777" w:rsidR="005F252C" w:rsidRDefault="005F252C" w:rsidP="005F252C">
      <w:pPr>
        <w:pStyle w:val="Kop5"/>
      </w:pPr>
      <w:r>
        <w:br/>
        <w:t>Uitvoer</w:t>
      </w:r>
    </w:p>
    <w:p w14:paraId="44FF8644" w14:textId="165F6AB2" w:rsidR="005F252C" w:rsidRPr="00BE4E43" w:rsidRDefault="005F252C" w:rsidP="005F252C">
      <w:pPr>
        <w:rPr>
          <w:b/>
        </w:rPr>
      </w:pPr>
      <w:r>
        <w:t xml:space="preserve">0 1 of meer voorkomens. </w:t>
      </w:r>
      <w:r w:rsidR="00F850B2">
        <w:t xml:space="preserve"> Voeg het resultaat toe aan CMG</w:t>
      </w:r>
      <w:r w:rsidR="003C7261">
        <w:t>_C_T_</w:t>
      </w:r>
      <w:r w:rsidR="00F850B2">
        <w:t>MELDING_SEL</w:t>
      </w:r>
      <w:r w:rsidR="007A5884">
        <w:br/>
      </w:r>
      <w:r w:rsidR="007A5884" w:rsidRPr="007A5884">
        <w:t xml:space="preserve">De verzameling wordt aangeduid als </w:t>
      </w:r>
      <w:r w:rsidR="007A5884" w:rsidRPr="00BE4E43">
        <w:rPr>
          <w:b/>
        </w:rPr>
        <w:t>CMG</w:t>
      </w:r>
      <w:r w:rsidR="003C7261">
        <w:rPr>
          <w:b/>
        </w:rPr>
        <w:t>_C_T_</w:t>
      </w:r>
      <w:r w:rsidR="007A5884" w:rsidRPr="00BE4E43">
        <w:rPr>
          <w:b/>
        </w:rPr>
        <w:t>CONTR_RESULT_SEL</w:t>
      </w:r>
    </w:p>
    <w:p w14:paraId="7066C1D4" w14:textId="4D77E062" w:rsidR="005F252C" w:rsidRDefault="007A5884" w:rsidP="00EE2CBD">
      <w:pPr>
        <w:pStyle w:val="Kop5"/>
      </w:pPr>
      <w:r>
        <w:t xml:space="preserve"> </w:t>
      </w:r>
    </w:p>
    <w:p w14:paraId="3126D94D" w14:textId="77777777" w:rsidR="005F252C" w:rsidRPr="00BE4E43" w:rsidRDefault="005F252C" w:rsidP="005F252C">
      <w:pPr>
        <w:pStyle w:val="Standaardinspringing"/>
        <w:ind w:left="0" w:firstLine="0"/>
      </w:pPr>
      <w:r w:rsidRPr="0054792E">
        <w:t>Maak vervolgens van deze gegevens een lijst met unieke voorkomens van Business Keys</w:t>
      </w:r>
      <w:r>
        <w:t>(</w:t>
      </w:r>
      <w:r w:rsidRPr="00BE4E43">
        <w:t>XAAB_SK)</w:t>
      </w:r>
      <w:r w:rsidRPr="0054792E">
        <w:t xml:space="preserve"> en </w:t>
      </w:r>
      <w:proofErr w:type="spellStart"/>
      <w:r w:rsidR="007A5884">
        <w:t>XAABm</w:t>
      </w:r>
      <w:r>
        <w:t>_MUTATIEBEGIN_TS</w:t>
      </w:r>
      <w:proofErr w:type="spellEnd"/>
      <w:r>
        <w:t xml:space="preserve"> + </w:t>
      </w:r>
      <w:r w:rsidR="007A5884" w:rsidRPr="00BE4E43">
        <w:t>XAABM_CONTR_RESULT_ID</w:t>
      </w:r>
    </w:p>
    <w:p w14:paraId="3A6B3F68" w14:textId="77777777" w:rsidR="005F252C" w:rsidRDefault="005F252C" w:rsidP="005F252C"/>
    <w:p w14:paraId="3F6C49DB" w14:textId="658CED74" w:rsidR="005F252C" w:rsidRDefault="005F252C" w:rsidP="005F252C">
      <w:r w:rsidRPr="00D673DA">
        <w:t xml:space="preserve">Voor iedere unieke regel uit </w:t>
      </w:r>
      <w:r w:rsidR="007A5884" w:rsidRPr="007A5884">
        <w:t>CMG</w:t>
      </w:r>
      <w:r w:rsidR="003C7261">
        <w:t>_C_T_</w:t>
      </w:r>
      <w:r w:rsidR="007A5884" w:rsidRPr="007A5884">
        <w:t xml:space="preserve">CONTR_RESULT </w:t>
      </w:r>
      <w:r w:rsidRPr="00D673DA">
        <w:t>wordt  een nieuwe SAT-regel toegevoegd indien nog niet aanwezig; bestaande SAT-regel afsluiten en een nieuwe toevoegen indien beschrijvende attributen zijn gewijzigd.</w:t>
      </w:r>
    </w:p>
    <w:p w14:paraId="385A1E91" w14:textId="77777777" w:rsidR="005F252C" w:rsidRPr="00D673DA" w:rsidRDefault="005F252C" w:rsidP="005F252C"/>
    <w:p w14:paraId="74536981" w14:textId="77777777" w:rsidR="005F252C" w:rsidRPr="00D673DA" w:rsidRDefault="005F252C" w:rsidP="005F252C">
      <w:pPr>
        <w:pStyle w:val="Kop5"/>
      </w:pPr>
      <w:r w:rsidRPr="00D673DA">
        <w:t>Afwijkende uitvoer:</w:t>
      </w:r>
    </w:p>
    <w:p w14:paraId="3F0368FB" w14:textId="652D0CB4" w:rsidR="005F252C" w:rsidRPr="00C96BC1" w:rsidRDefault="005F252C" w:rsidP="005F252C">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sidR="007A5884">
        <w:rPr>
          <w:rFonts w:cs="Arial"/>
          <w:szCs w:val="19"/>
        </w:rPr>
        <w:t>M</w:t>
      </w:r>
      <w:r w:rsidRPr="00D673DA">
        <w:rPr>
          <w:rFonts w:cs="Arial"/>
          <w:spacing w:val="0"/>
          <w:szCs w:val="19"/>
        </w:rPr>
        <w:t>_MUTATIEBEGIN_TS</w:t>
      </w:r>
    </w:p>
    <w:p w14:paraId="00DF4D6A" w14:textId="77777777" w:rsidR="005F252C" w:rsidRPr="009B6418" w:rsidRDefault="005F252C" w:rsidP="005F252C"/>
    <w:p w14:paraId="11A98206" w14:textId="77777777" w:rsidR="005F252C" w:rsidRDefault="005F252C" w:rsidP="005F252C"/>
    <w:p w14:paraId="2EEDE198" w14:textId="77777777" w:rsidR="005F252C" w:rsidRDefault="005F252C" w:rsidP="005F252C"/>
    <w:p w14:paraId="76F45926" w14:textId="77777777" w:rsidR="005F252C" w:rsidRDefault="005F252C" w:rsidP="005F252C"/>
    <w:p w14:paraId="170CEF98" w14:textId="77777777" w:rsidR="00071568" w:rsidRPr="00E93CAD" w:rsidRDefault="00071568" w:rsidP="00004578">
      <w:pPr>
        <w:pStyle w:val="Kop2"/>
      </w:pPr>
      <w:bookmarkStart w:id="275" w:name="_Toc509919610"/>
      <w:r>
        <w:t>S_CMG_FIN_MELDING_FINR_VERRIJKT</w:t>
      </w:r>
      <w:bookmarkEnd w:id="275"/>
    </w:p>
    <w:p w14:paraId="665061EC" w14:textId="77777777" w:rsidR="00071568" w:rsidRPr="004B738F" w:rsidRDefault="00071568" w:rsidP="00004578">
      <w:pPr>
        <w:pStyle w:val="Kop3"/>
      </w:pPr>
      <w:bookmarkStart w:id="276" w:name="_Toc509919611"/>
      <w:r w:rsidRPr="004B738F">
        <w:t>Globale opzet</w:t>
      </w:r>
      <w:bookmarkEnd w:id="276"/>
    </w:p>
    <w:p w14:paraId="68115443" w14:textId="77777777" w:rsidR="00071568" w:rsidRDefault="00071568" w:rsidP="00071568"/>
    <w:p w14:paraId="7BDA8B2B" w14:textId="6A7E68B9" w:rsidR="00071568" w:rsidRDefault="00071568" w:rsidP="00071568">
      <w:r>
        <w:t>Deze tabel dient gevuld te worden met CMG</w:t>
      </w:r>
      <w:r w:rsidR="003C7261">
        <w:t>_C_T_</w:t>
      </w:r>
      <w:r>
        <w:t xml:space="preserve">FINR_VERRIJKT </w:t>
      </w:r>
      <w:proofErr w:type="spellStart"/>
      <w:r>
        <w:t>Persoons</w:t>
      </w:r>
      <w:proofErr w:type="spellEnd"/>
      <w:r>
        <w:t xml:space="preserve"> gegevens.</w:t>
      </w:r>
    </w:p>
    <w:p w14:paraId="0A19E1FE" w14:textId="77777777" w:rsidR="00071568" w:rsidRDefault="00071568" w:rsidP="00071568"/>
    <w:p w14:paraId="7CB7D38F" w14:textId="07830314" w:rsidR="00CF1F15" w:rsidRDefault="00CF1F15" w:rsidP="00CF1F15">
      <w:r>
        <w:t>De gegevens in CMG</w:t>
      </w:r>
      <w:r w:rsidR="003C7261">
        <w:t>_C_T_</w:t>
      </w:r>
      <w:r>
        <w:t>FINR_VERRIJKT hebben een tijdlijn die kan afwijken van die van de bovenliggende Melding. Verrijkingen kunnen dagen en zelfs weken na het ontvangen van een Melding worden toegevoegd aan CMG</w:t>
      </w:r>
      <w:r w:rsidR="003C7261">
        <w:t>_C_T_</w:t>
      </w:r>
      <w:r>
        <w:t>FINR_VERRIJKT.</w:t>
      </w:r>
    </w:p>
    <w:p w14:paraId="333C21BE" w14:textId="77777777" w:rsidR="00CF1F15" w:rsidRDefault="00CF1F15" w:rsidP="00CF1F15"/>
    <w:p w14:paraId="24E73531" w14:textId="77777777" w:rsidR="00CF1F15" w:rsidRDefault="00CF1F15" w:rsidP="00CF1F15">
      <w:r>
        <w:t>Daarom dient de hoofdselectie van S_</w:t>
      </w:r>
      <w:r w:rsidRPr="00CF1F15">
        <w:t xml:space="preserve">CMG_FIN_MELDING_FINR_VERRIJKT </w:t>
      </w:r>
      <w:r>
        <w:t xml:space="preserve">m.b.v. </w:t>
      </w:r>
      <w:r w:rsidRPr="002534E9">
        <w:rPr>
          <w:u w:val="single"/>
        </w:rPr>
        <w:t>twee</w:t>
      </w:r>
      <w:r>
        <w:t xml:space="preserve"> verschillende afleidingen gevuld te worden: </w:t>
      </w:r>
    </w:p>
    <w:p w14:paraId="54F050FF" w14:textId="77777777" w:rsidR="00CF1F15" w:rsidRDefault="00CF1F15" w:rsidP="00CF1F15"/>
    <w:p w14:paraId="22602952" w14:textId="49771012" w:rsidR="00CF1F15" w:rsidRPr="00CF1F15" w:rsidRDefault="00CF1F15" w:rsidP="00CF1F15">
      <w:pPr>
        <w:pStyle w:val="Lijstalinea"/>
        <w:numPr>
          <w:ilvl w:val="0"/>
          <w:numId w:val="33"/>
        </w:numPr>
        <w:rPr>
          <w:b/>
        </w:rPr>
      </w:pPr>
      <w:r w:rsidRPr="00CF1F15">
        <w:rPr>
          <w:b/>
        </w:rPr>
        <w:t>Hoofdselectie nieuwe Meldingen</w:t>
      </w:r>
      <w:r>
        <w:rPr>
          <w:b/>
        </w:rPr>
        <w:t xml:space="preserve"> (</w:t>
      </w:r>
      <w:proofErr w:type="spellStart"/>
      <w:r w:rsidR="009E78ED">
        <w:rPr>
          <w:b/>
        </w:rPr>
        <w:t>Verrijkt_</w:t>
      </w:r>
      <w:r>
        <w:rPr>
          <w:b/>
        </w:rPr>
        <w:t>regulier</w:t>
      </w:r>
      <w:proofErr w:type="spellEnd"/>
      <w:r>
        <w:rPr>
          <w:b/>
        </w:rPr>
        <w:t>)</w:t>
      </w:r>
    </w:p>
    <w:p w14:paraId="1DFF7A02" w14:textId="4819BEE0" w:rsidR="00071568" w:rsidRDefault="00071568" w:rsidP="00071568">
      <w:r>
        <w:t xml:space="preserve">Selecteer alle gegevens die sinds de vorige verwerking zijn toegevoegd aan </w:t>
      </w:r>
      <w:r w:rsidR="006051BA">
        <w:t>HSEL_MELDING</w:t>
      </w:r>
      <w:r w:rsidR="006051BA" w:rsidRPr="002C3C49" w:rsidDel="006051BA">
        <w:t xml:space="preserve"> </w:t>
      </w:r>
      <w:r w:rsidR="002C3C49">
        <w:t>én die een voorkomen hebben in</w:t>
      </w:r>
      <w:r w:rsidR="002C3C49" w:rsidRPr="002C3C49">
        <w:t xml:space="preserve"> </w:t>
      </w:r>
      <w:r>
        <w:t>CMG</w:t>
      </w:r>
      <w:r w:rsidR="003C7261">
        <w:t>_C_T_</w:t>
      </w:r>
      <w:r>
        <w:t>FINR_VERRIJKT</w:t>
      </w:r>
      <w:r w:rsidR="00CF1F15">
        <w:t>.</w:t>
      </w:r>
    </w:p>
    <w:p w14:paraId="4DE37398" w14:textId="77777777" w:rsidR="00117321" w:rsidRDefault="00117321" w:rsidP="00071568"/>
    <w:p w14:paraId="3C7F7662" w14:textId="58CC9758" w:rsidR="00117321" w:rsidRPr="00117321" w:rsidRDefault="00117321" w:rsidP="00117321">
      <w:pPr>
        <w:pStyle w:val="Lijstalinea"/>
        <w:numPr>
          <w:ilvl w:val="0"/>
          <w:numId w:val="33"/>
        </w:numPr>
        <w:spacing w:after="200" w:line="276" w:lineRule="auto"/>
      </w:pPr>
      <w:r w:rsidRPr="00117321">
        <w:rPr>
          <w:b/>
        </w:rPr>
        <w:t>Hoofdselectie Verrijkingen op eerder geregistreerde Meldingen</w:t>
      </w:r>
    </w:p>
    <w:p w14:paraId="748BE662" w14:textId="6D2350DF" w:rsidR="00CF1F15" w:rsidRDefault="00117321" w:rsidP="00117321">
      <w:pPr>
        <w:spacing w:after="200" w:line="276" w:lineRule="auto"/>
      </w:pPr>
      <w:r>
        <w:t>Verrijkte gegevens die betrekking hebben op een reeds eerder vastgelegde Melding, die nog niet is afgesloten of vervangen, dienen te worden toegevoegd aan de hoofdselectie.</w:t>
      </w:r>
    </w:p>
    <w:p w14:paraId="6A3A22D2" w14:textId="5356C84D" w:rsidR="00850C9B" w:rsidRPr="00756D6A" w:rsidRDefault="00850C9B" w:rsidP="00186685">
      <w:pPr>
        <w:spacing w:after="200" w:line="276" w:lineRule="auto"/>
        <w:rPr>
          <w:b/>
        </w:rPr>
      </w:pPr>
      <w:r w:rsidRPr="00756D6A">
        <w:rPr>
          <w:b/>
        </w:rPr>
        <w:t>Algemeen</w:t>
      </w:r>
    </w:p>
    <w:p w14:paraId="0FFD2978" w14:textId="77777777" w:rsidR="00071568" w:rsidRDefault="00071568" w:rsidP="00071568">
      <w:r>
        <w:t>De beschrijvende attributen moeten worden opgenomen in de S_CMG_FIN_MELDING_FINR_VERRIJKT met de SK die is gevonden in de H_FIN_MELDING.</w:t>
      </w:r>
    </w:p>
    <w:p w14:paraId="7E2C8D2C" w14:textId="77777777" w:rsidR="00071568" w:rsidRDefault="00071568" w:rsidP="00071568"/>
    <w:p w14:paraId="2A8C2B62" w14:textId="32012B7D" w:rsidR="00850C9B" w:rsidRDefault="00850C9B" w:rsidP="00071568">
      <w:r>
        <w:t xml:space="preserve">Indien er dubbele sleutel-gegevens voorkomen, na het samenvoegen van de </w:t>
      </w:r>
      <w:r w:rsidR="003E65D1">
        <w:t xml:space="preserve">twee hoofdselecties, dan dient de regel uit selectie 2. </w:t>
      </w:r>
      <w:r w:rsidR="003E65D1" w:rsidRPr="003E65D1">
        <w:rPr>
          <w:i/>
        </w:rPr>
        <w:t>Hoofdselectie Verrijkingen op eerder geregistreerde Meldingen</w:t>
      </w:r>
      <w:r>
        <w:t xml:space="preserve"> </w:t>
      </w:r>
      <w:r w:rsidR="003E65D1">
        <w:t>te worden verwijderd uit de Hoofdselectie.</w:t>
      </w:r>
    </w:p>
    <w:p w14:paraId="7D4DBE58" w14:textId="77777777" w:rsidR="00850C9B" w:rsidRDefault="00850C9B" w:rsidP="00071568"/>
    <w:p w14:paraId="35E53E34" w14:textId="77777777" w:rsidR="00071568" w:rsidRDefault="00071568" w:rsidP="00004578">
      <w:pPr>
        <w:pStyle w:val="Kop3"/>
      </w:pPr>
      <w:bookmarkStart w:id="277" w:name="_Toc509919612"/>
      <w:proofErr w:type="spellStart"/>
      <w:r>
        <w:t>Mapping</w:t>
      </w:r>
      <w:proofErr w:type="spellEnd"/>
      <w:r>
        <w:t xml:space="preserve"> S_CMG_FIN_MELDING_FINR_VERRIJKT</w:t>
      </w:r>
      <w:bookmarkEnd w:id="277"/>
      <w:r>
        <w:br/>
      </w:r>
    </w:p>
    <w:tbl>
      <w:tblPr>
        <w:tblW w:w="5000" w:type="pct"/>
        <w:tblCellMar>
          <w:left w:w="30" w:type="dxa"/>
          <w:right w:w="30" w:type="dxa"/>
        </w:tblCellMar>
        <w:tblLook w:val="0000" w:firstRow="0" w:lastRow="0" w:firstColumn="0" w:lastColumn="0" w:noHBand="0" w:noVBand="0"/>
      </w:tblPr>
      <w:tblGrid>
        <w:gridCol w:w="2776"/>
        <w:gridCol w:w="313"/>
        <w:gridCol w:w="2709"/>
        <w:gridCol w:w="3256"/>
      </w:tblGrid>
      <w:tr w:rsidR="00071568" w:rsidRPr="004F1C77" w14:paraId="79E46C69"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shd w:val="pct20" w:color="auto" w:fill="FFFFFF"/>
          </w:tcPr>
          <w:p w14:paraId="36902CE7" w14:textId="77777777" w:rsidR="00071568" w:rsidRPr="004F1C77" w:rsidRDefault="00071568" w:rsidP="000E7C3A">
            <w:pPr>
              <w:rPr>
                <w:b/>
                <w:color w:val="000000"/>
                <w:sz w:val="16"/>
                <w:szCs w:val="16"/>
              </w:rPr>
            </w:pPr>
            <w:r w:rsidRPr="004F1C77">
              <w:rPr>
                <w:b/>
                <w:color w:val="000000"/>
                <w:sz w:val="16"/>
                <w:szCs w:val="16"/>
              </w:rPr>
              <w:t>Doelkolom</w:t>
            </w:r>
          </w:p>
          <w:p w14:paraId="541775DB" w14:textId="77777777" w:rsidR="00071568" w:rsidRPr="004F1C77" w:rsidRDefault="00071568" w:rsidP="000E7C3A">
            <w:pPr>
              <w:rPr>
                <w:b/>
                <w:color w:val="000000"/>
                <w:sz w:val="16"/>
                <w:szCs w:val="16"/>
              </w:rPr>
            </w:pPr>
          </w:p>
        </w:tc>
        <w:tc>
          <w:tcPr>
            <w:tcW w:w="173" w:type="pct"/>
            <w:tcBorders>
              <w:top w:val="single" w:sz="6" w:space="0" w:color="auto"/>
              <w:left w:val="single" w:sz="6" w:space="0" w:color="auto"/>
              <w:bottom w:val="single" w:sz="6" w:space="0" w:color="auto"/>
              <w:right w:val="single" w:sz="6" w:space="0" w:color="auto"/>
            </w:tcBorders>
            <w:shd w:val="pct20" w:color="auto" w:fill="FFFFFF"/>
          </w:tcPr>
          <w:p w14:paraId="23112788" w14:textId="77777777" w:rsidR="00071568" w:rsidRPr="004F1C77" w:rsidRDefault="00071568" w:rsidP="000E7C3A">
            <w:pPr>
              <w:rPr>
                <w:b/>
                <w:color w:val="000000"/>
                <w:sz w:val="16"/>
                <w:szCs w:val="16"/>
              </w:rPr>
            </w:pPr>
            <w:r w:rsidRPr="004F1C77">
              <w:rPr>
                <w:b/>
                <w:color w:val="000000"/>
                <w:sz w:val="16"/>
                <w:szCs w:val="16"/>
              </w:rPr>
              <w:t>TK</w:t>
            </w:r>
          </w:p>
        </w:tc>
        <w:tc>
          <w:tcPr>
            <w:tcW w:w="1496" w:type="pct"/>
            <w:tcBorders>
              <w:top w:val="single" w:sz="6" w:space="0" w:color="auto"/>
              <w:left w:val="single" w:sz="6" w:space="0" w:color="auto"/>
              <w:bottom w:val="single" w:sz="6" w:space="0" w:color="auto"/>
              <w:right w:val="single" w:sz="6" w:space="0" w:color="auto"/>
            </w:tcBorders>
            <w:shd w:val="pct20" w:color="auto" w:fill="FFFFFF"/>
          </w:tcPr>
          <w:p w14:paraId="64263F21" w14:textId="77777777" w:rsidR="00071568" w:rsidRPr="004F1C77" w:rsidRDefault="00071568" w:rsidP="000E7C3A">
            <w:pPr>
              <w:rPr>
                <w:b/>
                <w:color w:val="000000"/>
                <w:sz w:val="16"/>
                <w:szCs w:val="16"/>
              </w:rPr>
            </w:pPr>
            <w:r w:rsidRPr="004F1C77">
              <w:rPr>
                <w:b/>
                <w:color w:val="000000"/>
                <w:sz w:val="16"/>
                <w:szCs w:val="16"/>
              </w:rPr>
              <w:t>Bron/brontabel</w:t>
            </w:r>
          </w:p>
        </w:tc>
        <w:tc>
          <w:tcPr>
            <w:tcW w:w="1798" w:type="pct"/>
            <w:tcBorders>
              <w:top w:val="single" w:sz="6" w:space="0" w:color="auto"/>
              <w:left w:val="single" w:sz="6" w:space="0" w:color="auto"/>
              <w:bottom w:val="single" w:sz="6" w:space="0" w:color="auto"/>
              <w:right w:val="single" w:sz="6" w:space="0" w:color="auto"/>
            </w:tcBorders>
            <w:shd w:val="pct20" w:color="auto" w:fill="FFFFFF"/>
          </w:tcPr>
          <w:p w14:paraId="2A50D411" w14:textId="77777777" w:rsidR="00071568" w:rsidRPr="004F1C77" w:rsidRDefault="00071568" w:rsidP="000E7C3A">
            <w:pPr>
              <w:rPr>
                <w:b/>
                <w:color w:val="000000"/>
                <w:sz w:val="16"/>
                <w:szCs w:val="16"/>
              </w:rPr>
            </w:pPr>
            <w:r w:rsidRPr="004F1C77">
              <w:rPr>
                <w:b/>
                <w:color w:val="000000"/>
                <w:sz w:val="16"/>
                <w:szCs w:val="16"/>
              </w:rPr>
              <w:t>Bronkolom</w:t>
            </w:r>
          </w:p>
        </w:tc>
      </w:tr>
      <w:tr w:rsidR="00071568" w:rsidRPr="00CC68B2" w14:paraId="19C6081F"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tcPr>
          <w:p w14:paraId="4B1FE8FC" w14:textId="77777777" w:rsidR="00071568" w:rsidRPr="00BD7467" w:rsidRDefault="00071568" w:rsidP="000E7C3A">
            <w:pPr>
              <w:rPr>
                <w:rFonts w:cs="Arial"/>
                <w:snapToGrid w:val="0"/>
                <w:sz w:val="16"/>
              </w:rPr>
            </w:pPr>
            <w:r w:rsidRPr="00BD7467">
              <w:rPr>
                <w:rFonts w:cs="Arial"/>
                <w:snapToGrid w:val="0"/>
                <w:sz w:val="16"/>
              </w:rPr>
              <w:t>XAAB_SK</w:t>
            </w:r>
          </w:p>
        </w:tc>
        <w:tc>
          <w:tcPr>
            <w:tcW w:w="173" w:type="pct"/>
            <w:tcBorders>
              <w:top w:val="single" w:sz="6" w:space="0" w:color="auto"/>
              <w:left w:val="single" w:sz="6" w:space="0" w:color="auto"/>
              <w:bottom w:val="single" w:sz="6" w:space="0" w:color="auto"/>
              <w:right w:val="single" w:sz="6" w:space="0" w:color="auto"/>
            </w:tcBorders>
          </w:tcPr>
          <w:p w14:paraId="2239FAAB" w14:textId="77777777" w:rsidR="00071568" w:rsidRPr="00BD7467" w:rsidRDefault="00071568" w:rsidP="000E7C3A">
            <w:pPr>
              <w:rPr>
                <w:rFonts w:cs="Arial"/>
                <w:snapToGrid w:val="0"/>
                <w:sz w:val="16"/>
              </w:rPr>
            </w:pPr>
            <w:r w:rsidRPr="00BD7467">
              <w:rPr>
                <w:rFonts w:cs="Arial"/>
                <w:snapToGrid w:val="0"/>
                <w:sz w:val="16"/>
              </w:rPr>
              <w:t>X</w:t>
            </w:r>
          </w:p>
        </w:tc>
        <w:tc>
          <w:tcPr>
            <w:tcW w:w="1496" w:type="pct"/>
            <w:tcBorders>
              <w:top w:val="single" w:sz="6" w:space="0" w:color="auto"/>
              <w:left w:val="single" w:sz="6" w:space="0" w:color="auto"/>
              <w:bottom w:val="single" w:sz="6" w:space="0" w:color="auto"/>
              <w:right w:val="single" w:sz="6" w:space="0" w:color="auto"/>
            </w:tcBorders>
          </w:tcPr>
          <w:p w14:paraId="255233E9" w14:textId="77777777" w:rsidR="00071568" w:rsidRPr="00BD7467" w:rsidRDefault="00071568" w:rsidP="000E7C3A">
            <w:pPr>
              <w:rPr>
                <w:rFonts w:cs="Arial"/>
                <w:snapToGrid w:val="0"/>
                <w:sz w:val="16"/>
              </w:rPr>
            </w:pPr>
            <w:r w:rsidRPr="00BD7467">
              <w:rPr>
                <w:rFonts w:cs="Arial"/>
                <w:snapToGrid w:val="0"/>
                <w:sz w:val="16"/>
              </w:rPr>
              <w:t>H_FIN_MELDING</w:t>
            </w:r>
          </w:p>
        </w:tc>
        <w:tc>
          <w:tcPr>
            <w:tcW w:w="1798" w:type="pct"/>
            <w:tcBorders>
              <w:top w:val="single" w:sz="6" w:space="0" w:color="auto"/>
              <w:left w:val="single" w:sz="6" w:space="0" w:color="auto"/>
              <w:bottom w:val="single" w:sz="6" w:space="0" w:color="auto"/>
              <w:right w:val="single" w:sz="6" w:space="0" w:color="auto"/>
            </w:tcBorders>
          </w:tcPr>
          <w:p w14:paraId="5D9E378D" w14:textId="77777777" w:rsidR="00071568" w:rsidRPr="00BD7467" w:rsidRDefault="00071568" w:rsidP="000E7C3A">
            <w:pPr>
              <w:rPr>
                <w:rFonts w:cs="Arial"/>
                <w:snapToGrid w:val="0"/>
                <w:sz w:val="16"/>
              </w:rPr>
            </w:pPr>
            <w:r w:rsidRPr="00BD7467">
              <w:rPr>
                <w:rFonts w:cs="Arial"/>
                <w:snapToGrid w:val="0"/>
                <w:sz w:val="16"/>
              </w:rPr>
              <w:t>XAAB_SK</w:t>
            </w:r>
          </w:p>
        </w:tc>
      </w:tr>
      <w:tr w:rsidR="00071568" w:rsidRPr="00CC68B2" w14:paraId="117C5E25"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tcPr>
          <w:p w14:paraId="5D325651" w14:textId="77777777" w:rsidR="00071568" w:rsidRPr="00BD7467" w:rsidRDefault="00071568" w:rsidP="000E7C3A">
            <w:pPr>
              <w:rPr>
                <w:rFonts w:cs="Arial"/>
                <w:snapToGrid w:val="0"/>
                <w:sz w:val="16"/>
              </w:rPr>
            </w:pPr>
            <w:r w:rsidRPr="00BD7467">
              <w:rPr>
                <w:rFonts w:cs="Arial"/>
                <w:snapToGrid w:val="0"/>
                <w:sz w:val="16"/>
              </w:rPr>
              <w:t>XAABI_MUTATIEBEGIN_TS</w:t>
            </w:r>
          </w:p>
        </w:tc>
        <w:tc>
          <w:tcPr>
            <w:tcW w:w="173" w:type="pct"/>
            <w:tcBorders>
              <w:top w:val="single" w:sz="6" w:space="0" w:color="auto"/>
              <w:left w:val="single" w:sz="6" w:space="0" w:color="auto"/>
              <w:bottom w:val="single" w:sz="6" w:space="0" w:color="auto"/>
              <w:right w:val="single" w:sz="6" w:space="0" w:color="auto"/>
            </w:tcBorders>
          </w:tcPr>
          <w:p w14:paraId="6F263F15" w14:textId="77777777" w:rsidR="00071568" w:rsidRPr="00BD7467" w:rsidRDefault="00071568" w:rsidP="000E7C3A">
            <w:pPr>
              <w:rPr>
                <w:rFonts w:cs="Arial"/>
                <w:snapToGrid w:val="0"/>
                <w:sz w:val="16"/>
              </w:rPr>
            </w:pPr>
            <w:r w:rsidRPr="00BD7467">
              <w:rPr>
                <w:rFonts w:cs="Arial"/>
                <w:snapToGrid w:val="0"/>
                <w:sz w:val="16"/>
              </w:rPr>
              <w:t>X</w:t>
            </w: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294F0AC8" w14:textId="77777777" w:rsidR="00071568" w:rsidRPr="00BD7467" w:rsidRDefault="00071568" w:rsidP="000E7C3A">
            <w:pPr>
              <w:rPr>
                <w:rFonts w:cs="Arial"/>
                <w:snapToGrid w:val="0"/>
                <w:sz w:val="16"/>
              </w:rPr>
            </w:pPr>
          </w:p>
        </w:tc>
        <w:tc>
          <w:tcPr>
            <w:tcW w:w="1798" w:type="pct"/>
            <w:tcBorders>
              <w:top w:val="single" w:sz="6" w:space="0" w:color="auto"/>
              <w:left w:val="single" w:sz="6" w:space="0" w:color="auto"/>
              <w:bottom w:val="single" w:sz="6" w:space="0" w:color="auto"/>
              <w:right w:val="single" w:sz="6" w:space="0" w:color="auto"/>
            </w:tcBorders>
            <w:shd w:val="clear" w:color="auto" w:fill="auto"/>
          </w:tcPr>
          <w:p w14:paraId="585D61C3" w14:textId="77777777" w:rsidR="00071568" w:rsidRPr="00BD7467" w:rsidRDefault="00071568" w:rsidP="000E7C3A">
            <w:pPr>
              <w:rPr>
                <w:rFonts w:cs="Arial"/>
                <w:snapToGrid w:val="0"/>
                <w:sz w:val="16"/>
              </w:rPr>
            </w:pPr>
            <w:r w:rsidRPr="00BD7467">
              <w:rPr>
                <w:rFonts w:cs="Arial"/>
                <w:snapToGrid w:val="0"/>
                <w:sz w:val="16"/>
              </w:rPr>
              <w:t>Afleiding §5.3 - MUTATIEBEGIN_TS</w:t>
            </w:r>
          </w:p>
        </w:tc>
      </w:tr>
      <w:tr w:rsidR="00071568" w:rsidRPr="00CC68B2" w14:paraId="1FDEC5D1"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tcPr>
          <w:p w14:paraId="6B345EEC" w14:textId="77777777" w:rsidR="00071568" w:rsidRPr="00BD7467" w:rsidRDefault="00071568" w:rsidP="000E7C3A">
            <w:pPr>
              <w:rPr>
                <w:rFonts w:cs="Arial"/>
                <w:snapToGrid w:val="0"/>
                <w:sz w:val="16"/>
              </w:rPr>
            </w:pPr>
            <w:r w:rsidRPr="00BD7467">
              <w:rPr>
                <w:rFonts w:cs="Arial"/>
                <w:snapToGrid w:val="0"/>
                <w:sz w:val="16"/>
              </w:rPr>
              <w:t>XAABI_MUTATIEEINDE_TS</w:t>
            </w:r>
          </w:p>
        </w:tc>
        <w:tc>
          <w:tcPr>
            <w:tcW w:w="173" w:type="pct"/>
            <w:tcBorders>
              <w:top w:val="single" w:sz="6" w:space="0" w:color="auto"/>
              <w:left w:val="single" w:sz="6" w:space="0" w:color="auto"/>
              <w:bottom w:val="single" w:sz="6" w:space="0" w:color="auto"/>
              <w:right w:val="single" w:sz="6" w:space="0" w:color="auto"/>
            </w:tcBorders>
          </w:tcPr>
          <w:p w14:paraId="532A6763"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1CCD3149" w14:textId="77777777" w:rsidR="00071568" w:rsidRPr="00BD7467" w:rsidRDefault="00071568" w:rsidP="000E7C3A">
            <w:pPr>
              <w:rPr>
                <w:rFonts w:cs="Arial"/>
                <w:snapToGrid w:val="0"/>
                <w:sz w:val="16"/>
              </w:rPr>
            </w:pPr>
          </w:p>
        </w:tc>
        <w:tc>
          <w:tcPr>
            <w:tcW w:w="1798" w:type="pct"/>
            <w:tcBorders>
              <w:top w:val="single" w:sz="6" w:space="0" w:color="auto"/>
              <w:left w:val="single" w:sz="6" w:space="0" w:color="auto"/>
              <w:bottom w:val="single" w:sz="6" w:space="0" w:color="auto"/>
              <w:right w:val="single" w:sz="6" w:space="0" w:color="auto"/>
            </w:tcBorders>
            <w:shd w:val="clear" w:color="auto" w:fill="auto"/>
          </w:tcPr>
          <w:p w14:paraId="06E87BB7" w14:textId="77777777" w:rsidR="00071568" w:rsidRPr="00BD7467" w:rsidRDefault="00071568" w:rsidP="000E7C3A">
            <w:pPr>
              <w:rPr>
                <w:rFonts w:cs="Arial"/>
                <w:snapToGrid w:val="0"/>
                <w:sz w:val="16"/>
              </w:rPr>
            </w:pPr>
            <w:r w:rsidRPr="00BD7467">
              <w:rPr>
                <w:rFonts w:cs="Arial"/>
                <w:snapToGrid w:val="0"/>
                <w:sz w:val="16"/>
              </w:rPr>
              <w:t>Afleiding MTHV - MUTATIEEINDE_TS</w:t>
            </w:r>
          </w:p>
        </w:tc>
      </w:tr>
      <w:tr w:rsidR="00071568" w:rsidRPr="00CC68B2" w14:paraId="5D6D56FA"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tcPr>
          <w:p w14:paraId="4057AE74" w14:textId="77777777" w:rsidR="00071568" w:rsidRPr="00BD7467" w:rsidRDefault="00071568" w:rsidP="000E7C3A">
            <w:pPr>
              <w:rPr>
                <w:rFonts w:cs="Arial"/>
                <w:snapToGrid w:val="0"/>
                <w:sz w:val="16"/>
              </w:rPr>
            </w:pPr>
            <w:r w:rsidRPr="00BD7467">
              <w:rPr>
                <w:rFonts w:cs="Arial"/>
                <w:snapToGrid w:val="0"/>
                <w:sz w:val="16"/>
              </w:rPr>
              <w:t>XAABI_LAAD_TS</w:t>
            </w:r>
          </w:p>
        </w:tc>
        <w:tc>
          <w:tcPr>
            <w:tcW w:w="173" w:type="pct"/>
            <w:tcBorders>
              <w:top w:val="single" w:sz="6" w:space="0" w:color="auto"/>
              <w:left w:val="single" w:sz="6" w:space="0" w:color="auto"/>
              <w:bottom w:val="single" w:sz="6" w:space="0" w:color="auto"/>
              <w:right w:val="single" w:sz="6" w:space="0" w:color="auto"/>
            </w:tcBorders>
          </w:tcPr>
          <w:p w14:paraId="7ECC7593"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04C775A7" w14:textId="77777777" w:rsidR="00071568" w:rsidRPr="00BD7467" w:rsidRDefault="00071568" w:rsidP="000E7C3A">
            <w:pPr>
              <w:rPr>
                <w:rFonts w:cs="Arial"/>
                <w:snapToGrid w:val="0"/>
                <w:sz w:val="16"/>
              </w:rPr>
            </w:pPr>
          </w:p>
        </w:tc>
        <w:tc>
          <w:tcPr>
            <w:tcW w:w="1798" w:type="pct"/>
            <w:tcBorders>
              <w:top w:val="single" w:sz="6" w:space="0" w:color="auto"/>
              <w:left w:val="single" w:sz="6" w:space="0" w:color="auto"/>
              <w:bottom w:val="single" w:sz="6" w:space="0" w:color="auto"/>
              <w:right w:val="single" w:sz="6" w:space="0" w:color="auto"/>
            </w:tcBorders>
            <w:shd w:val="clear" w:color="auto" w:fill="auto"/>
          </w:tcPr>
          <w:p w14:paraId="72F934D9" w14:textId="77777777" w:rsidR="00071568" w:rsidRPr="00BD7467" w:rsidRDefault="00071568" w:rsidP="000E7C3A">
            <w:pPr>
              <w:rPr>
                <w:rFonts w:cs="Arial"/>
                <w:snapToGrid w:val="0"/>
                <w:sz w:val="16"/>
              </w:rPr>
            </w:pPr>
            <w:proofErr w:type="spellStart"/>
            <w:r w:rsidRPr="00BD7467">
              <w:rPr>
                <w:rFonts w:cs="Arial"/>
                <w:snapToGrid w:val="0"/>
                <w:sz w:val="16"/>
              </w:rPr>
              <w:t>Laad_TS</w:t>
            </w:r>
            <w:proofErr w:type="spellEnd"/>
          </w:p>
        </w:tc>
      </w:tr>
      <w:tr w:rsidR="00071568" w:rsidRPr="00CC68B2" w14:paraId="46E3809F"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46AE8F42" w14:textId="77777777" w:rsidR="00071568" w:rsidRPr="004E1314" w:rsidRDefault="00071568" w:rsidP="000E7C3A">
            <w:pPr>
              <w:spacing w:line="240" w:lineRule="auto"/>
              <w:rPr>
                <w:rFonts w:cs="Arial"/>
                <w:snapToGrid w:val="0"/>
                <w:sz w:val="16"/>
              </w:rPr>
            </w:pPr>
            <w:r w:rsidRPr="004E1314">
              <w:rPr>
                <w:rFonts w:cs="Arial"/>
                <w:snapToGrid w:val="0"/>
                <w:sz w:val="16"/>
              </w:rPr>
              <w:t>XAABM_RECORDBRON_NAAM</w:t>
            </w:r>
          </w:p>
        </w:tc>
        <w:tc>
          <w:tcPr>
            <w:tcW w:w="173" w:type="pct"/>
            <w:tcBorders>
              <w:top w:val="single" w:sz="6" w:space="0" w:color="auto"/>
              <w:left w:val="single" w:sz="6" w:space="0" w:color="auto"/>
              <w:bottom w:val="single" w:sz="6" w:space="0" w:color="auto"/>
              <w:right w:val="single" w:sz="6" w:space="0" w:color="auto"/>
            </w:tcBorders>
          </w:tcPr>
          <w:p w14:paraId="31BABA08"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637FA3B0" w14:textId="1EBC8273" w:rsidR="00071568" w:rsidRPr="00BD7467" w:rsidRDefault="00071568" w:rsidP="000E7C3A">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shd w:val="clear" w:color="auto" w:fill="auto"/>
          </w:tcPr>
          <w:p w14:paraId="32B78E86" w14:textId="77777777" w:rsidR="00071568" w:rsidRPr="00BD7467" w:rsidRDefault="00071568" w:rsidP="000E7C3A">
            <w:pPr>
              <w:rPr>
                <w:rFonts w:cs="Arial"/>
                <w:snapToGrid w:val="0"/>
                <w:sz w:val="16"/>
              </w:rPr>
            </w:pPr>
            <w:r w:rsidRPr="00BD7467">
              <w:rPr>
                <w:rFonts w:cs="Arial"/>
                <w:snapToGrid w:val="0"/>
                <w:sz w:val="16"/>
              </w:rPr>
              <w:t>RECORDBRON_NAAM</w:t>
            </w:r>
          </w:p>
        </w:tc>
      </w:tr>
      <w:tr w:rsidR="00071568" w:rsidRPr="00CC68B2" w14:paraId="35EFB900"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20CA3AB7" w14:textId="77777777" w:rsidR="00071568" w:rsidRPr="00826B53" w:rsidRDefault="00071568" w:rsidP="000E7C3A">
            <w:pPr>
              <w:spacing w:line="240" w:lineRule="auto"/>
              <w:rPr>
                <w:rFonts w:cs="Arial"/>
                <w:snapToGrid w:val="0"/>
                <w:sz w:val="16"/>
              </w:rPr>
            </w:pPr>
            <w:r w:rsidRPr="00826B53">
              <w:rPr>
                <w:rFonts w:cs="Arial"/>
                <w:snapToGrid w:val="0"/>
                <w:sz w:val="16"/>
              </w:rPr>
              <w:t>XAABN_VERRIJKT_ID</w:t>
            </w:r>
          </w:p>
        </w:tc>
        <w:tc>
          <w:tcPr>
            <w:tcW w:w="173" w:type="pct"/>
            <w:tcBorders>
              <w:top w:val="single" w:sz="6" w:space="0" w:color="auto"/>
              <w:left w:val="single" w:sz="6" w:space="0" w:color="auto"/>
              <w:bottom w:val="single" w:sz="6" w:space="0" w:color="auto"/>
              <w:right w:val="single" w:sz="6" w:space="0" w:color="auto"/>
            </w:tcBorders>
          </w:tcPr>
          <w:p w14:paraId="093B47FD" w14:textId="77777777" w:rsidR="00071568" w:rsidRPr="00BD7467" w:rsidRDefault="00071568" w:rsidP="000E7C3A">
            <w:pPr>
              <w:rPr>
                <w:rFonts w:cs="Arial"/>
                <w:snapToGrid w:val="0"/>
                <w:sz w:val="16"/>
              </w:rPr>
            </w:pPr>
            <w:r>
              <w:rPr>
                <w:rFonts w:cs="Arial"/>
                <w:snapToGrid w:val="0"/>
                <w:sz w:val="16"/>
              </w:rPr>
              <w:t>X</w:t>
            </w:r>
          </w:p>
        </w:tc>
        <w:tc>
          <w:tcPr>
            <w:tcW w:w="1496" w:type="pct"/>
            <w:tcBorders>
              <w:top w:val="single" w:sz="6" w:space="0" w:color="auto"/>
              <w:left w:val="single" w:sz="6" w:space="0" w:color="auto"/>
              <w:bottom w:val="single" w:sz="6" w:space="0" w:color="auto"/>
              <w:right w:val="single" w:sz="6" w:space="0" w:color="auto"/>
            </w:tcBorders>
            <w:shd w:val="clear" w:color="auto" w:fill="auto"/>
          </w:tcPr>
          <w:p w14:paraId="42456FA7" w14:textId="40E53EE8"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shd w:val="clear" w:color="auto" w:fill="auto"/>
          </w:tcPr>
          <w:p w14:paraId="7CD94317" w14:textId="77777777" w:rsidR="00071568" w:rsidRPr="00826B53" w:rsidRDefault="0029796B" w:rsidP="000E7C3A">
            <w:pPr>
              <w:rPr>
                <w:rFonts w:cs="Arial"/>
                <w:snapToGrid w:val="0"/>
                <w:sz w:val="16"/>
              </w:rPr>
            </w:pPr>
            <w:r>
              <w:rPr>
                <w:rFonts w:cs="Arial"/>
                <w:snapToGrid w:val="0"/>
                <w:sz w:val="16"/>
              </w:rPr>
              <w:t>XMVVW_XV_XV</w:t>
            </w:r>
            <w:r w:rsidR="00071568" w:rsidRPr="00826B53">
              <w:rPr>
                <w:rFonts w:cs="Arial"/>
                <w:snapToGrid w:val="0"/>
                <w:sz w:val="16"/>
              </w:rPr>
              <w:t xml:space="preserve">_ID    </w:t>
            </w:r>
          </w:p>
        </w:tc>
      </w:tr>
      <w:tr w:rsidR="00071568" w:rsidRPr="00CC68B2" w14:paraId="3F8A7ECE"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4899015A" w14:textId="77777777" w:rsidR="00071568" w:rsidRPr="00826B53" w:rsidRDefault="00071568" w:rsidP="000E7C3A">
            <w:pPr>
              <w:rPr>
                <w:rFonts w:cs="Arial"/>
                <w:snapToGrid w:val="0"/>
                <w:sz w:val="16"/>
              </w:rPr>
            </w:pPr>
            <w:r w:rsidRPr="00826B53">
              <w:rPr>
                <w:rFonts w:cs="Arial"/>
                <w:snapToGrid w:val="0"/>
                <w:sz w:val="16"/>
              </w:rPr>
              <w:t>XAABN_XD_ID</w:t>
            </w:r>
          </w:p>
        </w:tc>
        <w:tc>
          <w:tcPr>
            <w:tcW w:w="173" w:type="pct"/>
            <w:tcBorders>
              <w:top w:val="single" w:sz="6" w:space="0" w:color="auto"/>
              <w:left w:val="single" w:sz="6" w:space="0" w:color="auto"/>
              <w:bottom w:val="single" w:sz="6" w:space="0" w:color="auto"/>
              <w:right w:val="single" w:sz="6" w:space="0" w:color="auto"/>
            </w:tcBorders>
          </w:tcPr>
          <w:p w14:paraId="30D5B70F"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1DC7A5E" w14:textId="35AB2EE9"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524F194D" w14:textId="77777777" w:rsidR="00071568" w:rsidRPr="00826B53" w:rsidRDefault="0029796B" w:rsidP="000E7C3A">
            <w:pPr>
              <w:rPr>
                <w:rFonts w:cs="Arial"/>
                <w:snapToGrid w:val="0"/>
                <w:sz w:val="16"/>
              </w:rPr>
            </w:pPr>
            <w:r>
              <w:rPr>
                <w:rFonts w:cs="Arial"/>
                <w:snapToGrid w:val="0"/>
                <w:sz w:val="16"/>
              </w:rPr>
              <w:t>XMVVW_XV_XD</w:t>
            </w:r>
            <w:r w:rsidR="00071568" w:rsidRPr="00826B53">
              <w:rPr>
                <w:rFonts w:cs="Arial"/>
                <w:snapToGrid w:val="0"/>
                <w:sz w:val="16"/>
              </w:rPr>
              <w:t xml:space="preserve">_ID    </w:t>
            </w:r>
          </w:p>
        </w:tc>
      </w:tr>
      <w:tr w:rsidR="00071568" w:rsidRPr="00CC68B2" w14:paraId="6E9B7614"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3F2F8AE3" w14:textId="77777777" w:rsidR="00071568" w:rsidRPr="00826B53" w:rsidRDefault="00071568" w:rsidP="000E7C3A">
            <w:pPr>
              <w:rPr>
                <w:rFonts w:cs="Arial"/>
                <w:snapToGrid w:val="0"/>
                <w:sz w:val="16"/>
              </w:rPr>
            </w:pPr>
            <w:r w:rsidRPr="00826B53">
              <w:rPr>
                <w:rFonts w:cs="Arial"/>
                <w:snapToGrid w:val="0"/>
                <w:sz w:val="16"/>
              </w:rPr>
              <w:t>XAABN_XML_DETAIL_TABEL</w:t>
            </w:r>
          </w:p>
        </w:tc>
        <w:tc>
          <w:tcPr>
            <w:tcW w:w="173" w:type="pct"/>
            <w:tcBorders>
              <w:top w:val="single" w:sz="6" w:space="0" w:color="auto"/>
              <w:left w:val="single" w:sz="6" w:space="0" w:color="auto"/>
              <w:bottom w:val="single" w:sz="6" w:space="0" w:color="auto"/>
              <w:right w:val="single" w:sz="6" w:space="0" w:color="auto"/>
            </w:tcBorders>
          </w:tcPr>
          <w:p w14:paraId="1DF00F71"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D8D27E3" w14:textId="03337851"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4B3FEE08" w14:textId="77777777" w:rsidR="00071568" w:rsidRPr="00826B53" w:rsidRDefault="00071568" w:rsidP="000E7C3A">
            <w:pPr>
              <w:rPr>
                <w:rFonts w:cs="Arial"/>
                <w:snapToGrid w:val="0"/>
                <w:sz w:val="16"/>
              </w:rPr>
            </w:pPr>
            <w:r w:rsidRPr="00826B53">
              <w:rPr>
                <w:rFonts w:cs="Arial"/>
                <w:snapToGrid w:val="0"/>
                <w:sz w:val="16"/>
              </w:rPr>
              <w:t xml:space="preserve">XMVVW_XML_DETAIL_TABEL  </w:t>
            </w:r>
          </w:p>
        </w:tc>
      </w:tr>
      <w:tr w:rsidR="00071568" w:rsidRPr="00BD7467" w14:paraId="0BF468D9"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5D0DE0EA" w14:textId="77777777" w:rsidR="00071568" w:rsidRPr="00826B53" w:rsidRDefault="00071568" w:rsidP="000E7C3A">
            <w:pPr>
              <w:rPr>
                <w:rFonts w:cs="Arial"/>
                <w:snapToGrid w:val="0"/>
                <w:sz w:val="16"/>
              </w:rPr>
            </w:pPr>
            <w:r w:rsidRPr="00826B53">
              <w:rPr>
                <w:rFonts w:cs="Arial"/>
                <w:snapToGrid w:val="0"/>
                <w:sz w:val="16"/>
              </w:rPr>
              <w:t>XAABN_TS_REGISTRATIE</w:t>
            </w:r>
          </w:p>
        </w:tc>
        <w:tc>
          <w:tcPr>
            <w:tcW w:w="173" w:type="pct"/>
            <w:tcBorders>
              <w:top w:val="single" w:sz="6" w:space="0" w:color="auto"/>
              <w:left w:val="single" w:sz="6" w:space="0" w:color="auto"/>
              <w:bottom w:val="single" w:sz="6" w:space="0" w:color="auto"/>
              <w:right w:val="single" w:sz="6" w:space="0" w:color="auto"/>
            </w:tcBorders>
          </w:tcPr>
          <w:p w14:paraId="787A5063"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076AEEF0" w14:textId="689B5C78"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2C5D222A" w14:textId="2AAA2D05" w:rsidR="00071568" w:rsidRPr="00826B53" w:rsidRDefault="003039E4" w:rsidP="000E7C3A">
            <w:pPr>
              <w:rPr>
                <w:rFonts w:cs="Arial"/>
                <w:snapToGrid w:val="0"/>
                <w:sz w:val="16"/>
              </w:rPr>
            </w:pPr>
            <w:r w:rsidRPr="00826B53">
              <w:rPr>
                <w:rFonts w:cs="Arial"/>
                <w:snapToGrid w:val="0"/>
                <w:sz w:val="16"/>
              </w:rPr>
              <w:t>XMVVW_XV_TS_REGISTRATIE</w:t>
            </w:r>
          </w:p>
        </w:tc>
      </w:tr>
      <w:tr w:rsidR="00071568" w:rsidRPr="00CC68B2" w14:paraId="39665BF0"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3A66FA2A" w14:textId="77777777" w:rsidR="00071568" w:rsidRPr="00826B53" w:rsidRDefault="00071568" w:rsidP="000E7C3A">
            <w:pPr>
              <w:rPr>
                <w:rFonts w:cs="Arial"/>
                <w:snapToGrid w:val="0"/>
                <w:sz w:val="16"/>
              </w:rPr>
            </w:pPr>
            <w:r w:rsidRPr="00826B53">
              <w:rPr>
                <w:rFonts w:cs="Arial"/>
                <w:snapToGrid w:val="0"/>
                <w:sz w:val="16"/>
              </w:rPr>
              <w:t>XAABN_TS_MUTATIE</w:t>
            </w:r>
          </w:p>
        </w:tc>
        <w:tc>
          <w:tcPr>
            <w:tcW w:w="173" w:type="pct"/>
            <w:tcBorders>
              <w:top w:val="single" w:sz="6" w:space="0" w:color="auto"/>
              <w:left w:val="single" w:sz="6" w:space="0" w:color="auto"/>
              <w:bottom w:val="single" w:sz="6" w:space="0" w:color="auto"/>
              <w:right w:val="single" w:sz="6" w:space="0" w:color="auto"/>
            </w:tcBorders>
          </w:tcPr>
          <w:p w14:paraId="1B97F2FA"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2F5132DE" w14:textId="2B374568"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59194484" w14:textId="5D8DE76A" w:rsidR="00071568" w:rsidRPr="00826B53" w:rsidRDefault="003039E4" w:rsidP="000E7C3A">
            <w:pPr>
              <w:rPr>
                <w:rFonts w:cs="Arial"/>
                <w:snapToGrid w:val="0"/>
                <w:sz w:val="16"/>
              </w:rPr>
            </w:pPr>
            <w:r>
              <w:rPr>
                <w:rFonts w:cs="Arial"/>
                <w:snapToGrid w:val="0"/>
                <w:sz w:val="16"/>
              </w:rPr>
              <w:t xml:space="preserve"> </w:t>
            </w:r>
            <w:r w:rsidRPr="00826B53">
              <w:rPr>
                <w:rFonts w:cs="Arial"/>
                <w:snapToGrid w:val="0"/>
                <w:sz w:val="16"/>
              </w:rPr>
              <w:t>XMVVW_XV_TS_MUTATIE</w:t>
            </w:r>
          </w:p>
        </w:tc>
      </w:tr>
      <w:tr w:rsidR="00071568" w:rsidRPr="00CC68B2" w14:paraId="33D5E444" w14:textId="77777777" w:rsidTr="0029796B">
        <w:trPr>
          <w:cantSplit/>
          <w:trHeight w:val="190"/>
        </w:trPr>
        <w:tc>
          <w:tcPr>
            <w:tcW w:w="1533" w:type="pct"/>
            <w:tcBorders>
              <w:top w:val="single" w:sz="6" w:space="0" w:color="auto"/>
              <w:left w:val="single" w:sz="6" w:space="0" w:color="auto"/>
              <w:bottom w:val="single" w:sz="6" w:space="0" w:color="auto"/>
              <w:right w:val="single" w:sz="6" w:space="0" w:color="auto"/>
            </w:tcBorders>
            <w:vAlign w:val="bottom"/>
          </w:tcPr>
          <w:p w14:paraId="26E1D3D1" w14:textId="77777777" w:rsidR="00071568" w:rsidRPr="00826B53" w:rsidRDefault="00071568" w:rsidP="000E7C3A">
            <w:pPr>
              <w:rPr>
                <w:rFonts w:cs="Arial"/>
                <w:snapToGrid w:val="0"/>
                <w:sz w:val="16"/>
              </w:rPr>
            </w:pPr>
            <w:r w:rsidRPr="00826B53">
              <w:rPr>
                <w:rFonts w:cs="Arial"/>
                <w:snapToGrid w:val="0"/>
                <w:sz w:val="16"/>
              </w:rPr>
              <w:t>XAABN_TS_VERVALLEN</w:t>
            </w:r>
          </w:p>
        </w:tc>
        <w:tc>
          <w:tcPr>
            <w:tcW w:w="173" w:type="pct"/>
            <w:tcBorders>
              <w:top w:val="single" w:sz="6" w:space="0" w:color="auto"/>
              <w:left w:val="single" w:sz="6" w:space="0" w:color="auto"/>
              <w:bottom w:val="single" w:sz="6" w:space="0" w:color="auto"/>
              <w:right w:val="single" w:sz="6" w:space="0" w:color="auto"/>
            </w:tcBorders>
          </w:tcPr>
          <w:p w14:paraId="4087B34C"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30F63131" w14:textId="026E8126"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6FCA02AF" w14:textId="27F3BC1B" w:rsidR="00071568" w:rsidRPr="00826B53" w:rsidRDefault="003039E4" w:rsidP="000E7C3A">
            <w:pPr>
              <w:rPr>
                <w:rFonts w:cs="Arial"/>
                <w:snapToGrid w:val="0"/>
                <w:sz w:val="16"/>
              </w:rPr>
            </w:pPr>
            <w:r>
              <w:t xml:space="preserve"> </w:t>
            </w:r>
            <w:r w:rsidRPr="003039E4">
              <w:rPr>
                <w:rFonts w:cs="Arial"/>
                <w:snapToGrid w:val="0"/>
                <w:sz w:val="16"/>
              </w:rPr>
              <w:t>XMVVW_XV_TS_VERVALLEN</w:t>
            </w:r>
          </w:p>
        </w:tc>
      </w:tr>
      <w:tr w:rsidR="00071568" w:rsidRPr="00CC68B2" w14:paraId="2706AE9B" w14:textId="77777777" w:rsidTr="0029796B">
        <w:trPr>
          <w:cantSplit/>
          <w:trHeight w:val="55"/>
        </w:trPr>
        <w:tc>
          <w:tcPr>
            <w:tcW w:w="1533" w:type="pct"/>
            <w:tcBorders>
              <w:top w:val="single" w:sz="6" w:space="0" w:color="auto"/>
              <w:left w:val="single" w:sz="6" w:space="0" w:color="auto"/>
              <w:bottom w:val="single" w:sz="6" w:space="0" w:color="auto"/>
              <w:right w:val="single" w:sz="6" w:space="0" w:color="auto"/>
            </w:tcBorders>
            <w:vAlign w:val="bottom"/>
          </w:tcPr>
          <w:p w14:paraId="2FA2E5BD" w14:textId="77777777" w:rsidR="00071568" w:rsidRPr="00826B53" w:rsidRDefault="00071568" w:rsidP="000E7C3A">
            <w:pPr>
              <w:rPr>
                <w:rFonts w:cs="Arial"/>
                <w:snapToGrid w:val="0"/>
                <w:sz w:val="16"/>
              </w:rPr>
            </w:pPr>
            <w:r w:rsidRPr="00826B53">
              <w:rPr>
                <w:rFonts w:cs="Arial"/>
                <w:snapToGrid w:val="0"/>
                <w:sz w:val="16"/>
              </w:rPr>
              <w:t>XAABN_BSN_VASTGESTELD</w:t>
            </w:r>
          </w:p>
        </w:tc>
        <w:tc>
          <w:tcPr>
            <w:tcW w:w="173" w:type="pct"/>
            <w:tcBorders>
              <w:top w:val="single" w:sz="6" w:space="0" w:color="auto"/>
              <w:left w:val="single" w:sz="6" w:space="0" w:color="auto"/>
              <w:bottom w:val="single" w:sz="6" w:space="0" w:color="auto"/>
              <w:right w:val="single" w:sz="6" w:space="0" w:color="auto"/>
            </w:tcBorders>
          </w:tcPr>
          <w:p w14:paraId="17543FC1" w14:textId="77777777" w:rsidR="00071568" w:rsidRPr="00BD7467" w:rsidRDefault="00071568"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161E9C84" w14:textId="645D4487" w:rsidR="00071568" w:rsidRDefault="00071568" w:rsidP="000E7C3A">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2F673FC8" w14:textId="4C840F2E" w:rsidR="00071568" w:rsidRPr="004E1314" w:rsidRDefault="003039E4" w:rsidP="000E7C3A">
            <w:pPr>
              <w:rPr>
                <w:rFonts w:cs="Arial"/>
                <w:snapToGrid w:val="0"/>
                <w:sz w:val="16"/>
              </w:rPr>
            </w:pPr>
            <w:r w:rsidRPr="003039E4">
              <w:rPr>
                <w:rFonts w:cs="Arial"/>
                <w:snapToGrid w:val="0"/>
                <w:sz w:val="16"/>
              </w:rPr>
              <w:t>BSN_VASTGESTELD</w:t>
            </w:r>
          </w:p>
        </w:tc>
      </w:tr>
      <w:tr w:rsidR="004703A2" w:rsidRPr="00CC68B2" w14:paraId="026D3431" w14:textId="77777777" w:rsidTr="0029796B">
        <w:trPr>
          <w:cantSplit/>
          <w:trHeight w:val="55"/>
        </w:trPr>
        <w:tc>
          <w:tcPr>
            <w:tcW w:w="1533" w:type="pct"/>
            <w:tcBorders>
              <w:top w:val="single" w:sz="6" w:space="0" w:color="auto"/>
              <w:left w:val="single" w:sz="6" w:space="0" w:color="auto"/>
              <w:bottom w:val="single" w:sz="6" w:space="0" w:color="auto"/>
              <w:right w:val="single" w:sz="6" w:space="0" w:color="auto"/>
            </w:tcBorders>
            <w:vAlign w:val="bottom"/>
          </w:tcPr>
          <w:p w14:paraId="466526B5" w14:textId="77777777" w:rsidR="004703A2" w:rsidRPr="00826B53" w:rsidRDefault="004703A2" w:rsidP="000E7C3A">
            <w:pPr>
              <w:rPr>
                <w:rFonts w:cs="Arial"/>
                <w:snapToGrid w:val="0"/>
                <w:sz w:val="16"/>
              </w:rPr>
            </w:pPr>
            <w:r w:rsidRPr="004703A2">
              <w:rPr>
                <w:rFonts w:cs="Arial"/>
                <w:snapToGrid w:val="0"/>
                <w:sz w:val="16"/>
              </w:rPr>
              <w:t>XAABN_SEQUENCE</w:t>
            </w:r>
          </w:p>
        </w:tc>
        <w:tc>
          <w:tcPr>
            <w:tcW w:w="173" w:type="pct"/>
            <w:tcBorders>
              <w:top w:val="single" w:sz="6" w:space="0" w:color="auto"/>
              <w:left w:val="single" w:sz="6" w:space="0" w:color="auto"/>
              <w:bottom w:val="single" w:sz="6" w:space="0" w:color="auto"/>
              <w:right w:val="single" w:sz="6" w:space="0" w:color="auto"/>
            </w:tcBorders>
          </w:tcPr>
          <w:p w14:paraId="318AC2A6" w14:textId="77777777" w:rsidR="004703A2" w:rsidRPr="00BD7467" w:rsidRDefault="004703A2"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335A2C6D" w14:textId="691AD1F3" w:rsidR="004703A2" w:rsidRDefault="004703A2" w:rsidP="000E7C3A">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25672E70" w14:textId="77777777" w:rsidR="004703A2" w:rsidRPr="00826B53" w:rsidRDefault="004703A2" w:rsidP="000E7C3A">
            <w:pPr>
              <w:rPr>
                <w:rFonts w:cs="Arial"/>
                <w:snapToGrid w:val="0"/>
                <w:sz w:val="16"/>
              </w:rPr>
            </w:pPr>
            <w:r w:rsidRPr="004703A2">
              <w:rPr>
                <w:rFonts w:cs="Arial"/>
                <w:snapToGrid w:val="0"/>
                <w:sz w:val="16"/>
              </w:rPr>
              <w:t>SEQUENCE</w:t>
            </w:r>
          </w:p>
        </w:tc>
      </w:tr>
      <w:tr w:rsidR="004703A2" w:rsidRPr="00CC68B2" w14:paraId="711048CB" w14:textId="77777777" w:rsidTr="0029796B">
        <w:trPr>
          <w:cantSplit/>
          <w:trHeight w:val="55"/>
        </w:trPr>
        <w:tc>
          <w:tcPr>
            <w:tcW w:w="1533" w:type="pct"/>
            <w:tcBorders>
              <w:top w:val="single" w:sz="6" w:space="0" w:color="auto"/>
              <w:left w:val="single" w:sz="6" w:space="0" w:color="auto"/>
              <w:bottom w:val="single" w:sz="6" w:space="0" w:color="auto"/>
              <w:right w:val="single" w:sz="6" w:space="0" w:color="auto"/>
            </w:tcBorders>
            <w:vAlign w:val="bottom"/>
          </w:tcPr>
          <w:p w14:paraId="3277E370" w14:textId="77777777" w:rsidR="004703A2" w:rsidRPr="00826B53" w:rsidRDefault="004703A2" w:rsidP="000E7C3A">
            <w:pPr>
              <w:rPr>
                <w:rFonts w:cs="Arial"/>
                <w:snapToGrid w:val="0"/>
                <w:sz w:val="16"/>
              </w:rPr>
            </w:pPr>
            <w:r w:rsidRPr="004703A2">
              <w:rPr>
                <w:rFonts w:cs="Arial"/>
                <w:snapToGrid w:val="0"/>
                <w:sz w:val="16"/>
              </w:rPr>
              <w:t>XAABN_XPAD</w:t>
            </w:r>
          </w:p>
        </w:tc>
        <w:tc>
          <w:tcPr>
            <w:tcW w:w="173" w:type="pct"/>
            <w:tcBorders>
              <w:top w:val="single" w:sz="6" w:space="0" w:color="auto"/>
              <w:left w:val="single" w:sz="6" w:space="0" w:color="auto"/>
              <w:bottom w:val="single" w:sz="6" w:space="0" w:color="auto"/>
              <w:right w:val="single" w:sz="6" w:space="0" w:color="auto"/>
            </w:tcBorders>
          </w:tcPr>
          <w:p w14:paraId="3C5D1CE7" w14:textId="77777777" w:rsidR="004703A2" w:rsidRPr="00BD7467" w:rsidRDefault="004703A2" w:rsidP="000E7C3A">
            <w:pPr>
              <w:rPr>
                <w:rFonts w:cs="Arial"/>
                <w:snapToGrid w:val="0"/>
                <w:sz w:val="16"/>
              </w:rPr>
            </w:pPr>
          </w:p>
        </w:tc>
        <w:tc>
          <w:tcPr>
            <w:tcW w:w="1496" w:type="pct"/>
            <w:tcBorders>
              <w:top w:val="single" w:sz="6" w:space="0" w:color="auto"/>
              <w:left w:val="single" w:sz="6" w:space="0" w:color="auto"/>
              <w:bottom w:val="single" w:sz="6" w:space="0" w:color="auto"/>
              <w:right w:val="single" w:sz="6" w:space="0" w:color="auto"/>
            </w:tcBorders>
          </w:tcPr>
          <w:p w14:paraId="5B2A92E6" w14:textId="44F53F21" w:rsidR="004703A2" w:rsidRDefault="004703A2" w:rsidP="000E7C3A">
            <w:pPr>
              <w:rPr>
                <w:rFonts w:cs="Arial"/>
                <w:snapToGrid w:val="0"/>
                <w:sz w:val="16"/>
              </w:rPr>
            </w:pPr>
            <w:r>
              <w:rPr>
                <w:rFonts w:cs="Arial"/>
                <w:snapToGrid w:val="0"/>
                <w:sz w:val="16"/>
              </w:rPr>
              <w:t>CMG</w:t>
            </w:r>
            <w:r w:rsidR="003C7261">
              <w:rPr>
                <w:rFonts w:cs="Arial"/>
                <w:snapToGrid w:val="0"/>
                <w:sz w:val="16"/>
              </w:rPr>
              <w:t>_C_T_</w:t>
            </w:r>
            <w:r>
              <w:rPr>
                <w:rFonts w:cs="Arial"/>
                <w:snapToGrid w:val="0"/>
                <w:sz w:val="16"/>
              </w:rPr>
              <w:t>FINR_VERRIJKT_SEL</w:t>
            </w:r>
          </w:p>
        </w:tc>
        <w:tc>
          <w:tcPr>
            <w:tcW w:w="1798" w:type="pct"/>
            <w:tcBorders>
              <w:top w:val="single" w:sz="6" w:space="0" w:color="auto"/>
              <w:left w:val="single" w:sz="6" w:space="0" w:color="auto"/>
              <w:bottom w:val="single" w:sz="6" w:space="0" w:color="auto"/>
              <w:right w:val="single" w:sz="6" w:space="0" w:color="auto"/>
            </w:tcBorders>
          </w:tcPr>
          <w:p w14:paraId="0B525840" w14:textId="77777777" w:rsidR="004703A2" w:rsidRPr="00826B53" w:rsidRDefault="004703A2" w:rsidP="000E7C3A">
            <w:pPr>
              <w:rPr>
                <w:rFonts w:cs="Arial"/>
                <w:snapToGrid w:val="0"/>
                <w:sz w:val="16"/>
              </w:rPr>
            </w:pPr>
            <w:r w:rsidRPr="004703A2">
              <w:rPr>
                <w:rFonts w:cs="Arial"/>
                <w:snapToGrid w:val="0"/>
                <w:sz w:val="16"/>
              </w:rPr>
              <w:t>XPAD</w:t>
            </w:r>
          </w:p>
        </w:tc>
      </w:tr>
    </w:tbl>
    <w:p w14:paraId="18C580C5" w14:textId="77777777" w:rsidR="0029796B" w:rsidRDefault="0029796B" w:rsidP="0029796B"/>
    <w:p w14:paraId="6BE9C421" w14:textId="43E8E601" w:rsidR="0029796B" w:rsidRPr="0054792E" w:rsidRDefault="0029796B" w:rsidP="00004578">
      <w:pPr>
        <w:pStyle w:val="Kop3"/>
      </w:pPr>
      <w:bookmarkStart w:id="278" w:name="_Toc509919613"/>
      <w:r w:rsidRPr="0054792E">
        <w:t>Hoofdselectie (HSEL</w:t>
      </w:r>
      <w:r w:rsidR="00117321">
        <w:t xml:space="preserve"> </w:t>
      </w:r>
      <w:proofErr w:type="spellStart"/>
      <w:r w:rsidR="009E78ED">
        <w:t>Verrijkt_</w:t>
      </w:r>
      <w:r w:rsidR="00117321">
        <w:t>Regulier</w:t>
      </w:r>
      <w:proofErr w:type="spellEnd"/>
      <w:r w:rsidRPr="0054792E">
        <w:t>)</w:t>
      </w:r>
      <w:bookmarkEnd w:id="278"/>
    </w:p>
    <w:p w14:paraId="02161988" w14:textId="77777777" w:rsidR="0029796B" w:rsidRPr="0054792E" w:rsidRDefault="0029796B" w:rsidP="0029796B">
      <w:pPr>
        <w:pStyle w:val="Kop5"/>
      </w:pPr>
      <w:r w:rsidRPr="0054792E">
        <w:t>Functionele beschrijving:</w:t>
      </w:r>
    </w:p>
    <w:p w14:paraId="24DE2D7B" w14:textId="7E12D04C" w:rsidR="0029796B" w:rsidRPr="0054792E" w:rsidRDefault="0029796B" w:rsidP="0029796B">
      <w:pPr>
        <w:pStyle w:val="Standaardinspringing"/>
        <w:ind w:left="0" w:firstLine="0"/>
      </w:pPr>
      <w:r w:rsidRPr="0054792E">
        <w:t xml:space="preserve">Selecteer alle gegevens uit </w:t>
      </w:r>
      <w:r>
        <w:t>CMG</w:t>
      </w:r>
      <w:r w:rsidRPr="0054792E">
        <w:t xml:space="preserve"> (</w:t>
      </w:r>
      <w:r w:rsidR="006051BA">
        <w:t>HSEL_MELDING</w:t>
      </w:r>
      <w:r w:rsidRPr="0054792E">
        <w:t xml:space="preserve">). </w:t>
      </w:r>
    </w:p>
    <w:p w14:paraId="7A838E91" w14:textId="77777777" w:rsidR="0029796B" w:rsidRPr="0054792E" w:rsidRDefault="0029796B" w:rsidP="0029796B">
      <w:pPr>
        <w:pStyle w:val="Standaardinspringing"/>
        <w:ind w:left="0" w:firstLine="0"/>
      </w:pPr>
    </w:p>
    <w:p w14:paraId="24013B13" w14:textId="75D6C376" w:rsidR="0029796B" w:rsidRDefault="006051BA" w:rsidP="006051BA">
      <w:pPr>
        <w:pStyle w:val="Kop5"/>
      </w:pPr>
      <w:proofErr w:type="spellStart"/>
      <w:r>
        <w:t>Selectiepad</w:t>
      </w:r>
      <w:proofErr w:type="spellEnd"/>
    </w:p>
    <w:p w14:paraId="5E441F0B" w14:textId="32CDE966" w:rsidR="0029796B" w:rsidRPr="00CC68B2" w:rsidRDefault="006051BA" w:rsidP="0029796B">
      <w:pPr>
        <w:rPr>
          <w:b/>
        </w:rPr>
      </w:pPr>
      <w:r w:rsidRPr="006051BA">
        <w:t>HSEL_MELDING</w:t>
      </w:r>
      <w:r w:rsidR="0029796B" w:rsidRPr="00CC68B2">
        <w:rPr>
          <w:b/>
        </w:rPr>
        <w:br/>
      </w:r>
      <w:r w:rsidR="0029796B" w:rsidRPr="00CC68B2">
        <w:t xml:space="preserve"> </w:t>
      </w:r>
      <w:r w:rsidR="0029796B">
        <w:t xml:space="preserve">   </w:t>
      </w:r>
      <w:r w:rsidR="0029796B" w:rsidRPr="00CC68B2">
        <w:t xml:space="preserve">    </w:t>
      </w:r>
      <w:r w:rsidR="0029796B" w:rsidRPr="00CC68B2">
        <w:sym w:font="Wingdings" w:char="F0E2"/>
      </w:r>
    </w:p>
    <w:p w14:paraId="7667CC59" w14:textId="77777777" w:rsidR="0029796B" w:rsidRDefault="0029796B" w:rsidP="0029796B"/>
    <w:tbl>
      <w:tblPr>
        <w:tblW w:w="5000" w:type="pct"/>
        <w:tblLayout w:type="fixed"/>
        <w:tblCellMar>
          <w:left w:w="70" w:type="dxa"/>
          <w:right w:w="70" w:type="dxa"/>
        </w:tblCellMar>
        <w:tblLook w:val="0000" w:firstRow="0" w:lastRow="0" w:firstColumn="0" w:lastColumn="0" w:noHBand="0" w:noVBand="0"/>
      </w:tblPr>
      <w:tblGrid>
        <w:gridCol w:w="3536"/>
        <w:gridCol w:w="567"/>
        <w:gridCol w:w="567"/>
        <w:gridCol w:w="4384"/>
      </w:tblGrid>
      <w:tr w:rsidR="0029796B" w14:paraId="5FFBFE84" w14:textId="77777777" w:rsidTr="00E652F7">
        <w:trPr>
          <w:cantSplit/>
        </w:trPr>
        <w:tc>
          <w:tcPr>
            <w:tcW w:w="1953" w:type="pct"/>
            <w:tcBorders>
              <w:top w:val="single" w:sz="6" w:space="0" w:color="auto"/>
              <w:left w:val="single" w:sz="6" w:space="0" w:color="auto"/>
              <w:bottom w:val="single" w:sz="6" w:space="0" w:color="auto"/>
              <w:right w:val="single" w:sz="6" w:space="0" w:color="auto"/>
            </w:tcBorders>
            <w:shd w:val="pct20" w:color="auto" w:fill="FFFFFF"/>
          </w:tcPr>
          <w:p w14:paraId="5D3B3625" w14:textId="5E7E0C62" w:rsidR="0029796B" w:rsidRDefault="006051BA" w:rsidP="000E7C3A">
            <w:pPr>
              <w:rPr>
                <w:rFonts w:cs="Arial"/>
                <w:b/>
                <w:snapToGrid w:val="0"/>
                <w:sz w:val="16"/>
              </w:rPr>
            </w:pPr>
            <w:r w:rsidRPr="006051BA">
              <w:rPr>
                <w:rFonts w:cs="Arial"/>
                <w:b/>
                <w:snapToGrid w:val="0"/>
                <w:sz w:val="16"/>
              </w:rPr>
              <w:t>HSEL_MELDING</w:t>
            </w:r>
            <w:r w:rsidRPr="006051BA" w:rsidDel="006051BA">
              <w:rPr>
                <w:rFonts w:cs="Arial"/>
                <w:b/>
                <w:snapToGrid w:val="0"/>
                <w:sz w:val="16"/>
              </w:rPr>
              <w:t xml:space="preserve"> </w:t>
            </w:r>
            <w:r w:rsidR="0029796B">
              <w:rPr>
                <w:rFonts w:cs="Arial"/>
                <w:b/>
                <w:snapToGrid w:val="0"/>
                <w:sz w:val="16"/>
              </w:rPr>
              <w:t>(alias: X1</w:t>
            </w:r>
            <w:r w:rsidR="0029796B" w:rsidRPr="00CC68B2">
              <w:rPr>
                <w:rFonts w:cs="Arial"/>
                <w:b/>
                <w:snapToGrid w:val="0"/>
                <w:sz w:val="16"/>
              </w:rPr>
              <w:t>)</w:t>
            </w:r>
          </w:p>
          <w:p w14:paraId="07176CFE" w14:textId="77777777" w:rsidR="00330EF3" w:rsidRDefault="00330EF3" w:rsidP="000E7C3A">
            <w:pPr>
              <w:rPr>
                <w:b/>
              </w:rPr>
            </w:pP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28BD0D17" w14:textId="77777777" w:rsidR="0029796B" w:rsidRDefault="0029796B" w:rsidP="000E7C3A">
            <w:pPr>
              <w:rPr>
                <w:b/>
              </w:rPr>
            </w:pPr>
            <w:r>
              <w:rPr>
                <w:rFonts w:cs="Arial"/>
                <w:b/>
                <w:snapToGrid w:val="0"/>
                <w:sz w:val="16"/>
              </w:rPr>
              <w:t>BK</w:t>
            </w:r>
          </w:p>
        </w:tc>
        <w:tc>
          <w:tcPr>
            <w:tcW w:w="313" w:type="pct"/>
            <w:tcBorders>
              <w:top w:val="single" w:sz="6" w:space="0" w:color="auto"/>
              <w:left w:val="single" w:sz="6" w:space="0" w:color="auto"/>
              <w:bottom w:val="single" w:sz="6" w:space="0" w:color="auto"/>
              <w:right w:val="single" w:sz="6" w:space="0" w:color="auto"/>
            </w:tcBorders>
            <w:shd w:val="pct20" w:color="auto" w:fill="FFFFFF"/>
          </w:tcPr>
          <w:p w14:paraId="77ABE366" w14:textId="77777777" w:rsidR="0029796B" w:rsidRPr="00CC68B2" w:rsidRDefault="0029796B" w:rsidP="000E7C3A">
            <w:pPr>
              <w:rPr>
                <w:rFonts w:cs="Arial"/>
                <w:b/>
                <w:snapToGrid w:val="0"/>
                <w:sz w:val="16"/>
              </w:rPr>
            </w:pPr>
            <w:r>
              <w:rPr>
                <w:rFonts w:cs="Arial"/>
                <w:b/>
                <w:snapToGrid w:val="0"/>
                <w:sz w:val="16"/>
              </w:rPr>
              <w:t>SEL</w:t>
            </w:r>
          </w:p>
        </w:tc>
        <w:tc>
          <w:tcPr>
            <w:tcW w:w="2421" w:type="pct"/>
            <w:tcBorders>
              <w:top w:val="single" w:sz="6" w:space="0" w:color="auto"/>
              <w:left w:val="single" w:sz="6" w:space="0" w:color="auto"/>
              <w:bottom w:val="single" w:sz="6" w:space="0" w:color="auto"/>
              <w:right w:val="single" w:sz="6" w:space="0" w:color="auto"/>
            </w:tcBorders>
            <w:shd w:val="pct20" w:color="auto" w:fill="FFFFFF"/>
          </w:tcPr>
          <w:p w14:paraId="183FBB2A" w14:textId="77777777" w:rsidR="0029796B" w:rsidRDefault="0029796B" w:rsidP="000E7C3A">
            <w:pPr>
              <w:rPr>
                <w:b/>
              </w:rPr>
            </w:pPr>
            <w:proofErr w:type="spellStart"/>
            <w:r w:rsidRPr="00CC68B2">
              <w:rPr>
                <w:rFonts w:cs="Arial"/>
                <w:b/>
                <w:snapToGrid w:val="0"/>
                <w:sz w:val="16"/>
              </w:rPr>
              <w:t>Sel</w:t>
            </w:r>
            <w:proofErr w:type="spellEnd"/>
            <w:r w:rsidRPr="00CC68B2">
              <w:rPr>
                <w:rFonts w:cs="Arial"/>
                <w:b/>
                <w:snapToGrid w:val="0"/>
                <w:sz w:val="16"/>
              </w:rPr>
              <w:t>.</w:t>
            </w:r>
          </w:p>
        </w:tc>
      </w:tr>
      <w:tr w:rsidR="0029796B" w14:paraId="362F2253"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416A2234" w14:textId="0C4D46D6" w:rsidR="0029796B" w:rsidRPr="005F0BD2" w:rsidRDefault="00990E25" w:rsidP="000E7C3A">
            <w:pPr>
              <w:rPr>
                <w:rFonts w:cs="Arial"/>
                <w:sz w:val="16"/>
                <w:szCs w:val="16"/>
              </w:rPr>
            </w:pPr>
            <w:r>
              <w:rPr>
                <w:rFonts w:cs="Arial"/>
                <w:sz w:val="16"/>
                <w:szCs w:val="16"/>
              </w:rPr>
              <w:t>TS_REGISTRATIE</w:t>
            </w:r>
          </w:p>
        </w:tc>
        <w:tc>
          <w:tcPr>
            <w:tcW w:w="313" w:type="pct"/>
            <w:tcBorders>
              <w:top w:val="single" w:sz="6" w:space="0" w:color="auto"/>
              <w:left w:val="single" w:sz="6" w:space="0" w:color="auto"/>
              <w:bottom w:val="single" w:sz="6" w:space="0" w:color="auto"/>
              <w:right w:val="single" w:sz="6" w:space="0" w:color="auto"/>
            </w:tcBorders>
          </w:tcPr>
          <w:p w14:paraId="1FAF009B" w14:textId="77777777" w:rsidR="0029796B" w:rsidRDefault="0029796B" w:rsidP="000E7C3A">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17B6FA60" w14:textId="77777777" w:rsidR="0029796B" w:rsidRDefault="0029796B" w:rsidP="000E7C3A">
            <w:pPr>
              <w:ind w:right="-70"/>
              <w:rPr>
                <w:rFonts w:cs="Arial"/>
                <w:sz w:val="16"/>
                <w:szCs w:val="16"/>
              </w:rPr>
            </w:pPr>
            <w:r>
              <w:rPr>
                <w:rFonts w:cs="Arial"/>
                <w:sz w:val="16"/>
                <w:szCs w:val="16"/>
              </w:rPr>
              <w:t>X</w:t>
            </w:r>
          </w:p>
        </w:tc>
        <w:tc>
          <w:tcPr>
            <w:tcW w:w="2421" w:type="pct"/>
            <w:tcBorders>
              <w:top w:val="single" w:sz="6" w:space="0" w:color="auto"/>
              <w:left w:val="single" w:sz="6" w:space="0" w:color="auto"/>
              <w:bottom w:val="single" w:sz="6" w:space="0" w:color="auto"/>
              <w:right w:val="single" w:sz="6" w:space="0" w:color="auto"/>
            </w:tcBorders>
          </w:tcPr>
          <w:p w14:paraId="61AFF3F7" w14:textId="77777777" w:rsidR="0029796B" w:rsidRDefault="0029796B" w:rsidP="000E7C3A">
            <w:pPr>
              <w:rPr>
                <w:rFonts w:cs="Arial"/>
                <w:sz w:val="16"/>
                <w:szCs w:val="16"/>
              </w:rPr>
            </w:pPr>
          </w:p>
        </w:tc>
      </w:tr>
      <w:tr w:rsidR="0029796B" w14:paraId="171C30FA"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49448A97" w14:textId="77777777" w:rsidR="0029796B" w:rsidRPr="005F0BD2" w:rsidRDefault="0029796B" w:rsidP="000E7C3A">
            <w:pPr>
              <w:rPr>
                <w:rFonts w:cs="Arial"/>
                <w:sz w:val="16"/>
                <w:szCs w:val="16"/>
              </w:rPr>
            </w:pPr>
            <w:r w:rsidRPr="005F0BD2">
              <w:rPr>
                <w:rFonts w:cs="Arial"/>
                <w:sz w:val="16"/>
                <w:szCs w:val="16"/>
              </w:rPr>
              <w:t>X_OP_TYPE</w:t>
            </w:r>
          </w:p>
        </w:tc>
        <w:tc>
          <w:tcPr>
            <w:tcW w:w="313" w:type="pct"/>
            <w:tcBorders>
              <w:top w:val="single" w:sz="6" w:space="0" w:color="auto"/>
              <w:left w:val="single" w:sz="6" w:space="0" w:color="auto"/>
              <w:bottom w:val="single" w:sz="6" w:space="0" w:color="auto"/>
              <w:right w:val="single" w:sz="6" w:space="0" w:color="auto"/>
            </w:tcBorders>
          </w:tcPr>
          <w:p w14:paraId="6585A4C9" w14:textId="77777777" w:rsidR="0029796B" w:rsidRDefault="0029796B" w:rsidP="000E7C3A">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530F9C5E" w14:textId="77777777" w:rsidR="0029796B" w:rsidRDefault="0029796B" w:rsidP="000E7C3A">
            <w:pPr>
              <w:ind w:right="-70"/>
              <w:rPr>
                <w:rFonts w:cs="Arial"/>
                <w:sz w:val="16"/>
                <w:szCs w:val="16"/>
              </w:rPr>
            </w:pPr>
            <w:r>
              <w:rPr>
                <w:rFonts w:cs="Arial"/>
                <w:sz w:val="16"/>
                <w:szCs w:val="16"/>
              </w:rPr>
              <w:t>X</w:t>
            </w:r>
          </w:p>
        </w:tc>
        <w:tc>
          <w:tcPr>
            <w:tcW w:w="2421" w:type="pct"/>
            <w:tcBorders>
              <w:top w:val="single" w:sz="6" w:space="0" w:color="auto"/>
              <w:left w:val="single" w:sz="6" w:space="0" w:color="auto"/>
              <w:bottom w:val="single" w:sz="6" w:space="0" w:color="auto"/>
              <w:right w:val="single" w:sz="6" w:space="0" w:color="auto"/>
            </w:tcBorders>
          </w:tcPr>
          <w:p w14:paraId="18EEAAD3" w14:textId="77777777" w:rsidR="0029796B" w:rsidRDefault="0029796B" w:rsidP="000E7C3A">
            <w:pPr>
              <w:rPr>
                <w:rFonts w:cs="Arial"/>
                <w:sz w:val="16"/>
                <w:szCs w:val="16"/>
              </w:rPr>
            </w:pPr>
          </w:p>
        </w:tc>
      </w:tr>
      <w:tr w:rsidR="0029796B" w14:paraId="525B7289"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2F8FB5DF" w14:textId="77777777" w:rsidR="0029796B" w:rsidRPr="005F0BD2" w:rsidRDefault="0029796B" w:rsidP="000E7C3A">
            <w:pPr>
              <w:rPr>
                <w:rFonts w:cs="Arial"/>
                <w:sz w:val="16"/>
                <w:szCs w:val="16"/>
              </w:rPr>
            </w:pPr>
            <w:r w:rsidRPr="005F0BD2">
              <w:rPr>
                <w:rFonts w:cs="Arial"/>
                <w:sz w:val="16"/>
                <w:szCs w:val="16"/>
              </w:rPr>
              <w:t>X_USER</w:t>
            </w:r>
          </w:p>
        </w:tc>
        <w:tc>
          <w:tcPr>
            <w:tcW w:w="313" w:type="pct"/>
            <w:tcBorders>
              <w:top w:val="single" w:sz="6" w:space="0" w:color="auto"/>
              <w:left w:val="single" w:sz="6" w:space="0" w:color="auto"/>
              <w:bottom w:val="single" w:sz="6" w:space="0" w:color="auto"/>
              <w:right w:val="single" w:sz="6" w:space="0" w:color="auto"/>
            </w:tcBorders>
          </w:tcPr>
          <w:p w14:paraId="3740F7B1" w14:textId="77777777" w:rsidR="0029796B" w:rsidRDefault="0029796B" w:rsidP="000E7C3A">
            <w:pPr>
              <w:ind w:right="-70"/>
              <w:rPr>
                <w:rFonts w:cs="Arial"/>
                <w:sz w:val="16"/>
                <w:szCs w:val="16"/>
              </w:rPr>
            </w:pPr>
          </w:p>
        </w:tc>
        <w:tc>
          <w:tcPr>
            <w:tcW w:w="313" w:type="pct"/>
            <w:tcBorders>
              <w:top w:val="single" w:sz="6" w:space="0" w:color="auto"/>
              <w:left w:val="single" w:sz="6" w:space="0" w:color="auto"/>
              <w:bottom w:val="single" w:sz="6" w:space="0" w:color="auto"/>
              <w:right w:val="single" w:sz="6" w:space="0" w:color="auto"/>
            </w:tcBorders>
          </w:tcPr>
          <w:p w14:paraId="526B064F" w14:textId="77777777" w:rsidR="0029796B" w:rsidRDefault="0029796B" w:rsidP="000E7C3A">
            <w:pPr>
              <w:ind w:right="-70"/>
              <w:rPr>
                <w:rFonts w:cs="Arial"/>
                <w:sz w:val="16"/>
                <w:szCs w:val="16"/>
              </w:rPr>
            </w:pPr>
            <w:r>
              <w:rPr>
                <w:rFonts w:cs="Arial"/>
                <w:sz w:val="16"/>
                <w:szCs w:val="16"/>
              </w:rPr>
              <w:t>X</w:t>
            </w:r>
          </w:p>
        </w:tc>
        <w:tc>
          <w:tcPr>
            <w:tcW w:w="2421" w:type="pct"/>
            <w:tcBorders>
              <w:top w:val="single" w:sz="6" w:space="0" w:color="auto"/>
              <w:left w:val="single" w:sz="6" w:space="0" w:color="auto"/>
              <w:bottom w:val="single" w:sz="6" w:space="0" w:color="auto"/>
              <w:right w:val="single" w:sz="6" w:space="0" w:color="auto"/>
            </w:tcBorders>
          </w:tcPr>
          <w:p w14:paraId="6EDDE9B3" w14:textId="77777777" w:rsidR="0029796B" w:rsidRDefault="0029796B" w:rsidP="000E7C3A">
            <w:pPr>
              <w:rPr>
                <w:rFonts w:cs="Arial"/>
                <w:sz w:val="16"/>
                <w:szCs w:val="16"/>
              </w:rPr>
            </w:pPr>
          </w:p>
        </w:tc>
      </w:tr>
      <w:tr w:rsidR="0029796B" w14:paraId="03B4921C"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1945CB03" w14:textId="77777777" w:rsidR="0029796B" w:rsidRPr="00310F73" w:rsidRDefault="0029796B" w:rsidP="000E7C3A">
            <w:r w:rsidRPr="00C66397">
              <w:rPr>
                <w:rFonts w:cs="Arial"/>
                <w:snapToGrid w:val="0"/>
                <w:sz w:val="16"/>
              </w:rPr>
              <w:lastRenderedPageBreak/>
              <w:t>DVPVW_</w:t>
            </w:r>
            <w:r w:rsidRPr="00CD2BC2">
              <w:rPr>
                <w:rFonts w:cs="Arial"/>
                <w:snapToGrid w:val="0"/>
                <w:sz w:val="16"/>
              </w:rPr>
              <w:t>X</w:t>
            </w:r>
            <w:r>
              <w:rPr>
                <w:rFonts w:cs="Arial"/>
                <w:snapToGrid w:val="0"/>
                <w:sz w:val="16"/>
              </w:rPr>
              <w:t>D</w:t>
            </w:r>
            <w:r w:rsidRPr="00CD2BC2">
              <w:rPr>
                <w:rFonts w:cs="Arial"/>
                <w:snapToGrid w:val="0"/>
                <w:sz w:val="16"/>
              </w:rPr>
              <w:t>_ID</w:t>
            </w:r>
          </w:p>
        </w:tc>
        <w:tc>
          <w:tcPr>
            <w:tcW w:w="313" w:type="pct"/>
            <w:tcBorders>
              <w:top w:val="single" w:sz="6" w:space="0" w:color="auto"/>
              <w:left w:val="single" w:sz="6" w:space="0" w:color="auto"/>
              <w:bottom w:val="single" w:sz="6" w:space="0" w:color="auto"/>
              <w:right w:val="single" w:sz="6" w:space="0" w:color="auto"/>
            </w:tcBorders>
          </w:tcPr>
          <w:p w14:paraId="2589F261" w14:textId="77777777" w:rsidR="0029796B" w:rsidRDefault="0029796B" w:rsidP="000E7C3A"/>
        </w:tc>
        <w:tc>
          <w:tcPr>
            <w:tcW w:w="313" w:type="pct"/>
            <w:tcBorders>
              <w:top w:val="single" w:sz="6" w:space="0" w:color="auto"/>
              <w:left w:val="single" w:sz="6" w:space="0" w:color="auto"/>
              <w:bottom w:val="single" w:sz="6" w:space="0" w:color="auto"/>
              <w:right w:val="single" w:sz="6" w:space="0" w:color="auto"/>
            </w:tcBorders>
          </w:tcPr>
          <w:p w14:paraId="3824473C" w14:textId="77777777" w:rsidR="0029796B"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62CD9406" w14:textId="77777777" w:rsidR="0029796B" w:rsidRDefault="0029796B" w:rsidP="000E7C3A"/>
        </w:tc>
      </w:tr>
      <w:tr w:rsidR="0029796B" w14:paraId="07ECFC0C"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4155ED2D" w14:textId="77777777" w:rsidR="0029796B" w:rsidRPr="00310F73" w:rsidRDefault="0029796B" w:rsidP="000E7C3A">
            <w:r w:rsidRPr="00C66397">
              <w:rPr>
                <w:rFonts w:cs="Arial"/>
                <w:snapToGrid w:val="0"/>
                <w:sz w:val="16"/>
              </w:rPr>
              <w:t>DVPVW_</w:t>
            </w:r>
            <w:r w:rsidRPr="00CD2BC2">
              <w:rPr>
                <w:rFonts w:cs="Arial"/>
                <w:snapToGrid w:val="0"/>
                <w:sz w:val="16"/>
              </w:rPr>
              <w:t>X</w:t>
            </w:r>
            <w:r>
              <w:rPr>
                <w:rFonts w:cs="Arial"/>
                <w:snapToGrid w:val="0"/>
                <w:sz w:val="16"/>
              </w:rPr>
              <w:t>H</w:t>
            </w:r>
            <w:r w:rsidRPr="00CD2BC2">
              <w:rPr>
                <w:rFonts w:cs="Arial"/>
                <w:snapToGrid w:val="0"/>
                <w:sz w:val="16"/>
              </w:rPr>
              <w:t>_ID</w:t>
            </w:r>
          </w:p>
        </w:tc>
        <w:tc>
          <w:tcPr>
            <w:tcW w:w="313" w:type="pct"/>
            <w:tcBorders>
              <w:top w:val="single" w:sz="6" w:space="0" w:color="auto"/>
              <w:left w:val="single" w:sz="6" w:space="0" w:color="auto"/>
              <w:bottom w:val="single" w:sz="6" w:space="0" w:color="auto"/>
              <w:right w:val="single" w:sz="6" w:space="0" w:color="auto"/>
            </w:tcBorders>
          </w:tcPr>
          <w:p w14:paraId="1878A93F" w14:textId="77777777" w:rsidR="0029796B" w:rsidRDefault="0029796B" w:rsidP="000E7C3A"/>
        </w:tc>
        <w:tc>
          <w:tcPr>
            <w:tcW w:w="313" w:type="pct"/>
            <w:tcBorders>
              <w:top w:val="single" w:sz="6" w:space="0" w:color="auto"/>
              <w:left w:val="single" w:sz="6" w:space="0" w:color="auto"/>
              <w:bottom w:val="single" w:sz="6" w:space="0" w:color="auto"/>
              <w:right w:val="single" w:sz="6" w:space="0" w:color="auto"/>
            </w:tcBorders>
          </w:tcPr>
          <w:p w14:paraId="68019DD1" w14:textId="77777777" w:rsidR="0029796B" w:rsidRPr="00CD2BC2"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21104327" w14:textId="77777777" w:rsidR="0029796B" w:rsidRDefault="0029796B" w:rsidP="000E7C3A"/>
        </w:tc>
      </w:tr>
      <w:tr w:rsidR="0029796B" w14:paraId="7AAB8D30"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298E19C6" w14:textId="77777777" w:rsidR="0029796B" w:rsidRPr="00310F73" w:rsidRDefault="0029796B" w:rsidP="000E7C3A">
            <w:r w:rsidRPr="00C66397">
              <w:rPr>
                <w:rFonts w:cs="Arial"/>
                <w:snapToGrid w:val="0"/>
                <w:sz w:val="16"/>
              </w:rPr>
              <w:t>DVPVW_</w:t>
            </w:r>
            <w:r w:rsidRPr="0024556D">
              <w:rPr>
                <w:rFonts w:cs="Arial"/>
                <w:snapToGrid w:val="0"/>
                <w:sz w:val="16"/>
              </w:rPr>
              <w:t>XML_</w:t>
            </w:r>
            <w:r>
              <w:rPr>
                <w:rFonts w:cs="Arial"/>
                <w:snapToGrid w:val="0"/>
                <w:sz w:val="16"/>
              </w:rPr>
              <w:t>DETAIL_</w:t>
            </w:r>
            <w:r w:rsidRPr="0024556D">
              <w:rPr>
                <w:rFonts w:cs="Arial"/>
                <w:snapToGrid w:val="0"/>
                <w:sz w:val="16"/>
              </w:rPr>
              <w:t>TABEL</w:t>
            </w:r>
          </w:p>
        </w:tc>
        <w:tc>
          <w:tcPr>
            <w:tcW w:w="313" w:type="pct"/>
            <w:tcBorders>
              <w:top w:val="single" w:sz="6" w:space="0" w:color="auto"/>
              <w:left w:val="single" w:sz="6" w:space="0" w:color="auto"/>
              <w:bottom w:val="single" w:sz="6" w:space="0" w:color="auto"/>
              <w:right w:val="single" w:sz="6" w:space="0" w:color="auto"/>
            </w:tcBorders>
          </w:tcPr>
          <w:p w14:paraId="4B7F8A5C" w14:textId="77777777" w:rsidR="0029796B" w:rsidRDefault="0029796B" w:rsidP="000E7C3A">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76EBC58F" w14:textId="77777777" w:rsidR="0029796B" w:rsidRPr="00C66397"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4E06EC7E" w14:textId="77777777" w:rsidR="0029796B" w:rsidRDefault="0029796B" w:rsidP="000E7C3A"/>
        </w:tc>
      </w:tr>
      <w:tr w:rsidR="0029796B" w14:paraId="7D4AE2CF"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22546E77" w14:textId="77777777" w:rsidR="0029796B" w:rsidRPr="00310F73" w:rsidRDefault="0029796B" w:rsidP="000E7C3A">
            <w:r w:rsidRPr="00C66397">
              <w:rPr>
                <w:rFonts w:cs="Arial"/>
                <w:snapToGrid w:val="0"/>
                <w:sz w:val="16"/>
              </w:rPr>
              <w:t>DVPVW_</w:t>
            </w:r>
            <w:r w:rsidRPr="0024556D">
              <w:rPr>
                <w:rFonts w:cs="Arial"/>
                <w:snapToGrid w:val="0"/>
                <w:sz w:val="16"/>
              </w:rPr>
              <w:t>XML_</w:t>
            </w:r>
            <w:r>
              <w:rPr>
                <w:rFonts w:cs="Arial"/>
                <w:snapToGrid w:val="0"/>
                <w:sz w:val="16"/>
              </w:rPr>
              <w:t>HEADER_</w:t>
            </w:r>
            <w:r w:rsidRPr="0024556D">
              <w:rPr>
                <w:rFonts w:cs="Arial"/>
                <w:snapToGrid w:val="0"/>
                <w:sz w:val="16"/>
              </w:rPr>
              <w:t>TABEL</w:t>
            </w:r>
          </w:p>
        </w:tc>
        <w:tc>
          <w:tcPr>
            <w:tcW w:w="313" w:type="pct"/>
            <w:tcBorders>
              <w:top w:val="single" w:sz="6" w:space="0" w:color="auto"/>
              <w:left w:val="single" w:sz="6" w:space="0" w:color="auto"/>
              <w:bottom w:val="single" w:sz="6" w:space="0" w:color="auto"/>
              <w:right w:val="single" w:sz="6" w:space="0" w:color="auto"/>
            </w:tcBorders>
          </w:tcPr>
          <w:p w14:paraId="1C1E80CF" w14:textId="77777777" w:rsidR="0029796B" w:rsidRDefault="0029796B" w:rsidP="000E7C3A">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594033CE" w14:textId="77777777" w:rsidR="0029796B" w:rsidRPr="00C66397"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0F103EEE" w14:textId="77777777" w:rsidR="0029796B" w:rsidRDefault="0029796B" w:rsidP="000E7C3A"/>
        </w:tc>
      </w:tr>
      <w:tr w:rsidR="0029796B" w14:paraId="7D839ECB"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3CEC21CD" w14:textId="77777777" w:rsidR="0029796B" w:rsidRPr="00C66397" w:rsidRDefault="0029796B" w:rsidP="000E7C3A">
            <w:pPr>
              <w:rPr>
                <w:rFonts w:cs="Arial"/>
                <w:snapToGrid w:val="0"/>
                <w:sz w:val="16"/>
              </w:rPr>
            </w:pPr>
            <w:r w:rsidRPr="00C66397">
              <w:rPr>
                <w:rFonts w:cs="Arial"/>
                <w:snapToGrid w:val="0"/>
                <w:sz w:val="16"/>
              </w:rPr>
              <w:t>DVPVW_PRODUCT_ID</w:t>
            </w:r>
          </w:p>
        </w:tc>
        <w:tc>
          <w:tcPr>
            <w:tcW w:w="313" w:type="pct"/>
            <w:tcBorders>
              <w:top w:val="single" w:sz="6" w:space="0" w:color="auto"/>
              <w:left w:val="single" w:sz="6" w:space="0" w:color="auto"/>
              <w:bottom w:val="single" w:sz="6" w:space="0" w:color="auto"/>
              <w:right w:val="single" w:sz="6" w:space="0" w:color="auto"/>
            </w:tcBorders>
          </w:tcPr>
          <w:p w14:paraId="49D98007" w14:textId="77777777" w:rsidR="0029796B" w:rsidRPr="00C66397" w:rsidRDefault="0029796B" w:rsidP="000E7C3A">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38115C1E" w14:textId="77777777" w:rsidR="0029796B" w:rsidRPr="00C66397" w:rsidRDefault="0029796B" w:rsidP="000E7C3A">
            <w:pPr>
              <w:rPr>
                <w:rFonts w:cs="Arial"/>
                <w:snapToGrid w:val="0"/>
                <w:sz w:val="16"/>
              </w:rPr>
            </w:pPr>
            <w:r w:rsidRPr="00C66397">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0D07C0FF" w14:textId="77777777" w:rsidR="0029796B" w:rsidRDefault="0029796B" w:rsidP="000E7C3A"/>
        </w:tc>
      </w:tr>
      <w:tr w:rsidR="0029796B" w14:paraId="0CDE9730"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3D6FDFBC" w14:textId="77777777" w:rsidR="0029796B" w:rsidRPr="00C66397" w:rsidRDefault="0029796B" w:rsidP="000E7C3A">
            <w:pPr>
              <w:rPr>
                <w:rFonts w:cs="Arial"/>
                <w:snapToGrid w:val="0"/>
                <w:sz w:val="16"/>
              </w:rPr>
            </w:pPr>
            <w:r w:rsidRPr="00C66397">
              <w:rPr>
                <w:rFonts w:cs="Arial"/>
                <w:snapToGrid w:val="0"/>
                <w:sz w:val="16"/>
              </w:rPr>
              <w:t>DVPVW_PRODUCT_NUMMER</w:t>
            </w:r>
          </w:p>
        </w:tc>
        <w:tc>
          <w:tcPr>
            <w:tcW w:w="313" w:type="pct"/>
            <w:tcBorders>
              <w:top w:val="single" w:sz="6" w:space="0" w:color="auto"/>
              <w:left w:val="single" w:sz="6" w:space="0" w:color="auto"/>
              <w:bottom w:val="single" w:sz="6" w:space="0" w:color="auto"/>
              <w:right w:val="single" w:sz="6" w:space="0" w:color="auto"/>
            </w:tcBorders>
          </w:tcPr>
          <w:p w14:paraId="07E7113B" w14:textId="77777777" w:rsidR="0029796B" w:rsidRPr="00C66397" w:rsidRDefault="0029796B" w:rsidP="000E7C3A">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468CC76B" w14:textId="77777777" w:rsidR="0029796B" w:rsidRPr="00C66397" w:rsidRDefault="0029796B" w:rsidP="000E7C3A">
            <w:pPr>
              <w:rPr>
                <w:rFonts w:cs="Arial"/>
                <w:snapToGrid w:val="0"/>
                <w:sz w:val="16"/>
              </w:rPr>
            </w:pPr>
            <w:r w:rsidRPr="00C66397">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21CB3C8C" w14:textId="77777777" w:rsidR="0029796B" w:rsidRDefault="0029796B" w:rsidP="000E7C3A"/>
        </w:tc>
      </w:tr>
      <w:tr w:rsidR="0029796B" w14:paraId="076BDD7A"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525AB51F" w14:textId="77777777" w:rsidR="0029796B" w:rsidRPr="00C66397" w:rsidRDefault="0029796B" w:rsidP="000E7C3A">
            <w:pPr>
              <w:rPr>
                <w:rFonts w:cs="Arial"/>
                <w:snapToGrid w:val="0"/>
                <w:sz w:val="16"/>
              </w:rPr>
            </w:pPr>
            <w:r w:rsidRPr="00C66397">
              <w:rPr>
                <w:rFonts w:cs="Arial"/>
                <w:snapToGrid w:val="0"/>
                <w:sz w:val="16"/>
              </w:rPr>
              <w:t>DVPVW_BERICHTSOORT</w:t>
            </w:r>
          </w:p>
        </w:tc>
        <w:tc>
          <w:tcPr>
            <w:tcW w:w="313" w:type="pct"/>
            <w:tcBorders>
              <w:top w:val="single" w:sz="6" w:space="0" w:color="auto"/>
              <w:left w:val="single" w:sz="6" w:space="0" w:color="auto"/>
              <w:bottom w:val="single" w:sz="6" w:space="0" w:color="auto"/>
              <w:right w:val="single" w:sz="6" w:space="0" w:color="auto"/>
            </w:tcBorders>
          </w:tcPr>
          <w:p w14:paraId="7CE3584D" w14:textId="77777777" w:rsidR="0029796B" w:rsidRPr="00C66397" w:rsidRDefault="0029796B" w:rsidP="000E7C3A">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38BF6D58" w14:textId="77777777" w:rsidR="0029796B"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22D2AE0D" w14:textId="77777777" w:rsidR="0029796B" w:rsidRDefault="0029796B" w:rsidP="000E7C3A"/>
        </w:tc>
      </w:tr>
      <w:tr w:rsidR="0029796B" w14:paraId="5E60B5A1"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501C4000" w14:textId="77777777" w:rsidR="0029796B" w:rsidRPr="00C66397" w:rsidRDefault="0029796B" w:rsidP="000E7C3A">
            <w:pPr>
              <w:rPr>
                <w:rFonts w:cs="Arial"/>
                <w:snapToGrid w:val="0"/>
                <w:sz w:val="16"/>
              </w:rPr>
            </w:pPr>
            <w:r w:rsidRPr="00C66397">
              <w:rPr>
                <w:rFonts w:cs="Arial"/>
                <w:snapToGrid w:val="0"/>
                <w:sz w:val="16"/>
              </w:rPr>
              <w:t>DVPVW_OPGAVE_TYPE</w:t>
            </w:r>
          </w:p>
        </w:tc>
        <w:tc>
          <w:tcPr>
            <w:tcW w:w="313" w:type="pct"/>
            <w:tcBorders>
              <w:top w:val="single" w:sz="6" w:space="0" w:color="auto"/>
              <w:left w:val="single" w:sz="6" w:space="0" w:color="auto"/>
              <w:bottom w:val="single" w:sz="6" w:space="0" w:color="auto"/>
              <w:right w:val="single" w:sz="6" w:space="0" w:color="auto"/>
            </w:tcBorders>
          </w:tcPr>
          <w:p w14:paraId="66D0200E" w14:textId="77777777" w:rsidR="0029796B" w:rsidRDefault="0029796B" w:rsidP="000E7C3A">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596AB40B" w14:textId="77777777" w:rsidR="0029796B"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6D89E69B" w14:textId="77777777" w:rsidR="0029796B" w:rsidRDefault="0029796B" w:rsidP="000E7C3A"/>
        </w:tc>
      </w:tr>
      <w:tr w:rsidR="0029796B" w14:paraId="1E39A51A"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3F24BBED" w14:textId="77777777" w:rsidR="0029796B" w:rsidRPr="00C66397" w:rsidRDefault="0029796B" w:rsidP="000E7C3A">
            <w:pPr>
              <w:rPr>
                <w:rFonts w:cs="Arial"/>
                <w:snapToGrid w:val="0"/>
                <w:sz w:val="16"/>
              </w:rPr>
            </w:pPr>
            <w:r w:rsidRPr="00C66397">
              <w:rPr>
                <w:rFonts w:cs="Arial"/>
                <w:snapToGrid w:val="0"/>
                <w:sz w:val="16"/>
              </w:rPr>
              <w:t>DVPVW_OPGAVE_MAAND</w:t>
            </w:r>
          </w:p>
        </w:tc>
        <w:tc>
          <w:tcPr>
            <w:tcW w:w="313" w:type="pct"/>
            <w:tcBorders>
              <w:top w:val="single" w:sz="6" w:space="0" w:color="auto"/>
              <w:left w:val="single" w:sz="6" w:space="0" w:color="auto"/>
              <w:bottom w:val="single" w:sz="6" w:space="0" w:color="auto"/>
              <w:right w:val="single" w:sz="6" w:space="0" w:color="auto"/>
            </w:tcBorders>
          </w:tcPr>
          <w:p w14:paraId="7F4A5626" w14:textId="77777777" w:rsidR="0029796B" w:rsidRDefault="0029796B" w:rsidP="000E7C3A">
            <w:pPr>
              <w:rPr>
                <w:rFonts w:cs="Arial"/>
                <w:snapToGrid w:val="0"/>
                <w:sz w:val="16"/>
              </w:rPr>
            </w:pPr>
            <w:r>
              <w:rPr>
                <w:rFonts w:cs="Arial"/>
                <w:snapToGrid w:val="0"/>
                <w:sz w:val="16"/>
              </w:rPr>
              <w:t>X</w:t>
            </w:r>
          </w:p>
        </w:tc>
        <w:tc>
          <w:tcPr>
            <w:tcW w:w="313" w:type="pct"/>
            <w:tcBorders>
              <w:top w:val="single" w:sz="6" w:space="0" w:color="auto"/>
              <w:left w:val="single" w:sz="6" w:space="0" w:color="auto"/>
              <w:bottom w:val="single" w:sz="6" w:space="0" w:color="auto"/>
              <w:right w:val="single" w:sz="6" w:space="0" w:color="auto"/>
            </w:tcBorders>
          </w:tcPr>
          <w:p w14:paraId="61D7F4F3" w14:textId="77777777" w:rsidR="0029796B"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34DD05F0" w14:textId="77777777" w:rsidR="0029796B" w:rsidRDefault="0029796B" w:rsidP="000E7C3A"/>
        </w:tc>
      </w:tr>
      <w:tr w:rsidR="0029796B" w14:paraId="2BD6D0A7" w14:textId="77777777" w:rsidTr="00E652F7">
        <w:trPr>
          <w:cantSplit/>
        </w:trPr>
        <w:tc>
          <w:tcPr>
            <w:tcW w:w="1953" w:type="pct"/>
            <w:tcBorders>
              <w:top w:val="single" w:sz="6" w:space="0" w:color="auto"/>
              <w:left w:val="single" w:sz="6" w:space="0" w:color="auto"/>
              <w:bottom w:val="single" w:sz="6" w:space="0" w:color="auto"/>
              <w:right w:val="single" w:sz="6" w:space="0" w:color="auto"/>
            </w:tcBorders>
          </w:tcPr>
          <w:p w14:paraId="247F92EA" w14:textId="77777777" w:rsidR="0029796B" w:rsidRPr="00C66397" w:rsidRDefault="0029796B" w:rsidP="000E7C3A">
            <w:pPr>
              <w:rPr>
                <w:rFonts w:cs="Arial"/>
                <w:snapToGrid w:val="0"/>
                <w:sz w:val="16"/>
              </w:rPr>
            </w:pPr>
            <w:r w:rsidRPr="00B54298">
              <w:rPr>
                <w:rFonts w:cs="Arial"/>
                <w:sz w:val="16"/>
                <w:szCs w:val="16"/>
              </w:rPr>
              <w:t>DVPVW_TS_VERVAL</w:t>
            </w:r>
          </w:p>
        </w:tc>
        <w:tc>
          <w:tcPr>
            <w:tcW w:w="313" w:type="pct"/>
            <w:tcBorders>
              <w:top w:val="single" w:sz="6" w:space="0" w:color="auto"/>
              <w:left w:val="single" w:sz="6" w:space="0" w:color="auto"/>
              <w:bottom w:val="single" w:sz="6" w:space="0" w:color="auto"/>
              <w:right w:val="single" w:sz="6" w:space="0" w:color="auto"/>
            </w:tcBorders>
          </w:tcPr>
          <w:p w14:paraId="4D33E4E3" w14:textId="77777777" w:rsidR="0029796B" w:rsidRDefault="0029796B" w:rsidP="000E7C3A">
            <w:pPr>
              <w:rPr>
                <w:rFonts w:cs="Arial"/>
                <w:snapToGrid w:val="0"/>
                <w:sz w:val="16"/>
              </w:rPr>
            </w:pPr>
          </w:p>
        </w:tc>
        <w:tc>
          <w:tcPr>
            <w:tcW w:w="313" w:type="pct"/>
            <w:tcBorders>
              <w:top w:val="single" w:sz="6" w:space="0" w:color="auto"/>
              <w:left w:val="single" w:sz="6" w:space="0" w:color="auto"/>
              <w:bottom w:val="single" w:sz="6" w:space="0" w:color="auto"/>
              <w:right w:val="single" w:sz="6" w:space="0" w:color="auto"/>
            </w:tcBorders>
          </w:tcPr>
          <w:p w14:paraId="5AE0B60D" w14:textId="77777777" w:rsidR="0029796B" w:rsidRDefault="0029796B" w:rsidP="000E7C3A">
            <w:pPr>
              <w:rPr>
                <w:rFonts w:cs="Arial"/>
                <w:snapToGrid w:val="0"/>
                <w:sz w:val="16"/>
              </w:rPr>
            </w:pPr>
            <w:r>
              <w:rPr>
                <w:rFonts w:cs="Arial"/>
                <w:snapToGrid w:val="0"/>
                <w:sz w:val="16"/>
              </w:rPr>
              <w:t>X</w:t>
            </w:r>
          </w:p>
        </w:tc>
        <w:tc>
          <w:tcPr>
            <w:tcW w:w="2421" w:type="pct"/>
            <w:tcBorders>
              <w:top w:val="single" w:sz="6" w:space="0" w:color="auto"/>
              <w:left w:val="single" w:sz="6" w:space="0" w:color="auto"/>
              <w:bottom w:val="single" w:sz="6" w:space="0" w:color="auto"/>
              <w:right w:val="single" w:sz="6" w:space="0" w:color="auto"/>
            </w:tcBorders>
          </w:tcPr>
          <w:p w14:paraId="79B4E58A" w14:textId="0F83A564" w:rsidR="0029796B" w:rsidRDefault="0029796B" w:rsidP="000E7C3A">
            <w:r>
              <w:rPr>
                <w:rFonts w:cs="Arial"/>
                <w:sz w:val="16"/>
                <w:szCs w:val="16"/>
              </w:rPr>
              <w:t xml:space="preserve">Als </w:t>
            </w:r>
            <w:r w:rsidRPr="00B54298">
              <w:rPr>
                <w:rFonts w:cs="Arial"/>
                <w:sz w:val="16"/>
                <w:szCs w:val="16"/>
              </w:rPr>
              <w:t>DVPVW_TS_VERVAL</w:t>
            </w:r>
            <w:r>
              <w:rPr>
                <w:rFonts w:cs="Arial"/>
                <w:sz w:val="16"/>
                <w:szCs w:val="16"/>
              </w:rPr>
              <w:t xml:space="preserve"> &lt;&gt; leeg dan  </w:t>
            </w:r>
            <w:r w:rsidRPr="007374C8">
              <w:rPr>
                <w:rFonts w:cs="Arial"/>
                <w:sz w:val="16"/>
                <w:szCs w:val="16"/>
              </w:rPr>
              <w:t>CMG</w:t>
            </w:r>
            <w:r w:rsidR="003C7261">
              <w:rPr>
                <w:rFonts w:cs="Arial"/>
                <w:sz w:val="16"/>
                <w:szCs w:val="16"/>
              </w:rPr>
              <w:t>_C_T_</w:t>
            </w:r>
            <w:r w:rsidRPr="007374C8">
              <w:rPr>
                <w:rFonts w:cs="Arial"/>
                <w:sz w:val="16"/>
                <w:szCs w:val="16"/>
              </w:rPr>
              <w:t>DEELNEMER_NP_SEL</w:t>
            </w:r>
            <w:r>
              <w:rPr>
                <w:rFonts w:cs="Arial"/>
                <w:sz w:val="16"/>
                <w:szCs w:val="16"/>
              </w:rPr>
              <w:t>.</w:t>
            </w:r>
            <w:r>
              <w:rPr>
                <w:rFonts w:cs="Arial"/>
                <w:snapToGrid w:val="0"/>
                <w:sz w:val="16"/>
              </w:rPr>
              <w:t>X_OP_TYPE</w:t>
            </w:r>
            <w:r>
              <w:rPr>
                <w:rFonts w:cs="Arial"/>
                <w:sz w:val="16"/>
                <w:szCs w:val="16"/>
              </w:rPr>
              <w:t xml:space="preserve">  = “D”</w:t>
            </w:r>
          </w:p>
        </w:tc>
      </w:tr>
    </w:tbl>
    <w:p w14:paraId="6B0F5156" w14:textId="77777777" w:rsidR="0029796B" w:rsidRDefault="0029796B" w:rsidP="0029796B"/>
    <w:p w14:paraId="45B032B3" w14:textId="77777777" w:rsidR="0029796B" w:rsidRDefault="0029796B" w:rsidP="0029796B">
      <w:pPr>
        <w:pStyle w:val="Kop5"/>
      </w:pPr>
      <w:r>
        <w:t>Uitvoer</w:t>
      </w:r>
    </w:p>
    <w:p w14:paraId="1395CA95" w14:textId="486C9CFB" w:rsidR="0029796B" w:rsidRDefault="0029796B" w:rsidP="0029796B">
      <w:r>
        <w:t xml:space="preserve">0 1 of meer voorkomens. De </w:t>
      </w:r>
      <w:r w:rsidR="006051BA">
        <w:t>resultaat</w:t>
      </w:r>
      <w:r>
        <w:t xml:space="preserve">verzameling wordt aangeduid met </w:t>
      </w:r>
      <w:r>
        <w:rPr>
          <w:b/>
        </w:rPr>
        <w:t>CMG</w:t>
      </w:r>
      <w:r w:rsidR="003C7261">
        <w:rPr>
          <w:b/>
        </w:rPr>
        <w:t>_C_T_</w:t>
      </w:r>
      <w:r>
        <w:rPr>
          <w:b/>
        </w:rPr>
        <w:t>MELDING</w:t>
      </w:r>
      <w:r w:rsidRPr="00BC25E2">
        <w:rPr>
          <w:b/>
        </w:rPr>
        <w:t>_SEL</w:t>
      </w:r>
      <w:r>
        <w:t>.</w:t>
      </w:r>
      <w:r>
        <w:br/>
      </w:r>
    </w:p>
    <w:p w14:paraId="74896987" w14:textId="09CF371B" w:rsidR="0029796B" w:rsidRDefault="0029796B" w:rsidP="00004578">
      <w:pPr>
        <w:pStyle w:val="Kop3"/>
      </w:pPr>
      <w:bookmarkStart w:id="279" w:name="_Toc509919614"/>
      <w:r>
        <w:t>Bepaal te verwerken SUB_CMG</w:t>
      </w:r>
      <w:r w:rsidR="003C7261">
        <w:t>_C_T_</w:t>
      </w:r>
      <w:r>
        <w:t>BERICHT</w:t>
      </w:r>
      <w:bookmarkEnd w:id="279"/>
    </w:p>
    <w:p w14:paraId="56A2511C" w14:textId="77777777" w:rsidR="0029796B" w:rsidRDefault="0029796B" w:rsidP="00004578">
      <w:pPr>
        <w:pStyle w:val="Kop5"/>
      </w:pPr>
      <w:r>
        <w:t>Functionele beschrijving</w:t>
      </w:r>
    </w:p>
    <w:p w14:paraId="7E8675C2" w14:textId="44A5CD6E" w:rsidR="0029796B" w:rsidRDefault="0029796B" w:rsidP="0029796B">
      <w:r>
        <w:t xml:space="preserve">We verzamelen alle </w:t>
      </w:r>
      <w:proofErr w:type="spellStart"/>
      <w:r>
        <w:t>businesskeys</w:t>
      </w:r>
      <w:proofErr w:type="spellEnd"/>
      <w:r>
        <w:t xml:space="preserve"> uit </w:t>
      </w:r>
      <w:r w:rsidR="006051BA">
        <w:rPr>
          <w:b/>
        </w:rPr>
        <w:t>CMG</w:t>
      </w:r>
      <w:r w:rsidR="003C7261">
        <w:rPr>
          <w:b/>
        </w:rPr>
        <w:t>_C_T_</w:t>
      </w:r>
      <w:r w:rsidR="006051BA">
        <w:rPr>
          <w:b/>
        </w:rPr>
        <w:t>MELDING</w:t>
      </w:r>
      <w:r w:rsidR="006051BA" w:rsidRPr="00BC25E2">
        <w:rPr>
          <w:b/>
        </w:rPr>
        <w:t>_SEL</w:t>
      </w:r>
      <w:r w:rsidR="006051BA" w:rsidDel="008936EE">
        <w:t xml:space="preserve"> </w:t>
      </w:r>
      <w:r w:rsidR="00E652F7">
        <w:t>die horen bij de melding</w:t>
      </w:r>
      <w:r w:rsidR="006051BA">
        <w:t>.</w:t>
      </w:r>
    </w:p>
    <w:p w14:paraId="432B986C" w14:textId="77777777" w:rsidR="00004578" w:rsidRPr="00D673DA" w:rsidRDefault="00004578" w:rsidP="0029796B"/>
    <w:p w14:paraId="07609ACD" w14:textId="77777777" w:rsidR="0029796B" w:rsidRDefault="0029796B" w:rsidP="00004578">
      <w:pPr>
        <w:pStyle w:val="Kop5"/>
      </w:pPr>
      <w:r>
        <w:t>Gegevensfunctie : Selecteer bericht</w:t>
      </w:r>
    </w:p>
    <w:p w14:paraId="6EA901D8" w14:textId="29D81798" w:rsidR="0029796B" w:rsidRDefault="0029796B" w:rsidP="00E652F7">
      <w:pPr>
        <w:pStyle w:val="Kop5"/>
      </w:pPr>
      <w:proofErr w:type="spellStart"/>
      <w:r>
        <w:t>Selectiepad</w:t>
      </w:r>
      <w:proofErr w:type="spellEnd"/>
    </w:p>
    <w:p w14:paraId="64B8A50A" w14:textId="27C6C5A9" w:rsidR="0029796B" w:rsidRDefault="0029796B" w:rsidP="0029796B">
      <w:r>
        <w:t>CMG</w:t>
      </w:r>
      <w:r w:rsidR="003C7261">
        <w:t>_C_T_</w:t>
      </w:r>
      <w:r>
        <w:t>MELDING_SEL</w:t>
      </w:r>
    </w:p>
    <w:p w14:paraId="1AA06E4A" w14:textId="0F99AFED" w:rsidR="0029796B" w:rsidRDefault="0029796B" w:rsidP="0029796B">
      <w:r w:rsidRPr="00CC68B2">
        <w:t xml:space="preserve">         </w:t>
      </w:r>
      <w:r w:rsidRPr="00CC68B2">
        <w:sym w:font="Wingdings" w:char="F0E2"/>
      </w:r>
      <w:r w:rsidRPr="00CC68B2">
        <w:br/>
        <w:t>CMG</w:t>
      </w:r>
      <w:r w:rsidR="003C7261">
        <w:t>_C_T_</w:t>
      </w:r>
      <w:r w:rsidRPr="00CC68B2">
        <w:t>BERICHT</w:t>
      </w:r>
    </w:p>
    <w:p w14:paraId="17B3D7D0" w14:textId="77777777" w:rsidR="0029796B" w:rsidRDefault="0029796B" w:rsidP="0029796B"/>
    <w:p w14:paraId="696B129D" w14:textId="77777777" w:rsidR="0029796B" w:rsidRDefault="0029796B" w:rsidP="0029796B">
      <w:pPr>
        <w:pStyle w:val="Kop5"/>
      </w:pPr>
      <w:r>
        <w:t>Kolommen en condities</w:t>
      </w:r>
    </w:p>
    <w:tbl>
      <w:tblPr>
        <w:tblW w:w="5000" w:type="pct"/>
        <w:tblLayout w:type="fixed"/>
        <w:tblCellMar>
          <w:left w:w="70" w:type="dxa"/>
          <w:right w:w="70" w:type="dxa"/>
        </w:tblCellMar>
        <w:tblLook w:val="0000" w:firstRow="0" w:lastRow="0" w:firstColumn="0" w:lastColumn="0" w:noHBand="0" w:noVBand="0"/>
      </w:tblPr>
      <w:tblGrid>
        <w:gridCol w:w="3949"/>
        <w:gridCol w:w="527"/>
        <w:gridCol w:w="645"/>
        <w:gridCol w:w="3933"/>
      </w:tblGrid>
      <w:tr w:rsidR="0029796B" w14:paraId="44D68193" w14:textId="77777777" w:rsidTr="000E7C3A">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4399162A" w14:textId="15FECE2C" w:rsidR="0029796B" w:rsidRDefault="0029796B" w:rsidP="000E7C3A">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4BB5F8E3" w14:textId="77777777" w:rsidR="00330EF3" w:rsidRPr="00CC68B2" w:rsidRDefault="00330EF3" w:rsidP="000E7C3A">
            <w:pPr>
              <w:rPr>
                <w:rFonts w:cs="Arial"/>
                <w:b/>
                <w:snapToGrid w:val="0"/>
                <w:sz w:val="16"/>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1F19ECDE" w14:textId="77777777" w:rsidR="0029796B" w:rsidRDefault="0029796B" w:rsidP="000E7C3A">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40A0B04E" w14:textId="77777777" w:rsidR="0029796B" w:rsidRPr="00CC68B2" w:rsidRDefault="0029796B" w:rsidP="000E7C3A">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6F9867E4" w14:textId="77777777" w:rsidR="0029796B" w:rsidRDefault="0029796B" w:rsidP="000E7C3A">
            <w:pPr>
              <w:rPr>
                <w:b/>
              </w:rPr>
            </w:pPr>
            <w:proofErr w:type="spellStart"/>
            <w:r w:rsidRPr="00CC68B2">
              <w:rPr>
                <w:rFonts w:cs="Arial"/>
                <w:b/>
                <w:snapToGrid w:val="0"/>
                <w:sz w:val="16"/>
              </w:rPr>
              <w:t>Sel</w:t>
            </w:r>
            <w:proofErr w:type="spellEnd"/>
            <w:r w:rsidRPr="00CC68B2">
              <w:rPr>
                <w:rFonts w:cs="Arial"/>
                <w:b/>
                <w:snapToGrid w:val="0"/>
                <w:sz w:val="16"/>
              </w:rPr>
              <w:t>.</w:t>
            </w:r>
          </w:p>
        </w:tc>
      </w:tr>
      <w:tr w:rsidR="0029796B" w14:paraId="6463E378" w14:textId="77777777" w:rsidTr="000E7C3A">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7435C608" w14:textId="77777777" w:rsidR="0029796B" w:rsidRPr="00CC68B2" w:rsidRDefault="0029796B" w:rsidP="000E7C3A">
            <w:pPr>
              <w:rPr>
                <w:rFonts w:cs="Arial"/>
                <w:b/>
                <w:snapToGrid w:val="0"/>
                <w:sz w:val="16"/>
              </w:rPr>
            </w:pPr>
            <w:r w:rsidRPr="00CD2BC2">
              <w:rPr>
                <w:rFonts w:cs="Arial"/>
                <w:snapToGrid w:val="0"/>
                <w:sz w:val="16"/>
              </w:rPr>
              <w:t>DVPVW_XH_ID</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4DFB14BF" w14:textId="77777777" w:rsidR="0029796B" w:rsidRDefault="0029796B" w:rsidP="000E7C3A">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3457B655" w14:textId="77777777" w:rsidR="0029796B" w:rsidRPr="00CC68B2" w:rsidRDefault="0029796B" w:rsidP="000E7C3A">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23FAB7A4" w14:textId="77777777" w:rsidR="0029796B" w:rsidRPr="00CC68B2" w:rsidRDefault="0029796B" w:rsidP="000E7C3A">
            <w:pPr>
              <w:rPr>
                <w:rFonts w:cs="Arial"/>
                <w:b/>
                <w:snapToGrid w:val="0"/>
                <w:sz w:val="16"/>
              </w:rPr>
            </w:pPr>
          </w:p>
        </w:tc>
      </w:tr>
      <w:tr w:rsidR="0029796B" w14:paraId="25EB33FB" w14:textId="77777777" w:rsidTr="000E7C3A">
        <w:trPr>
          <w:cantSplit/>
        </w:trPr>
        <w:tc>
          <w:tcPr>
            <w:tcW w:w="2181" w:type="pct"/>
            <w:tcBorders>
              <w:top w:val="single" w:sz="6" w:space="0" w:color="auto"/>
              <w:left w:val="single" w:sz="6" w:space="0" w:color="auto"/>
              <w:bottom w:val="single" w:sz="6" w:space="0" w:color="auto"/>
              <w:right w:val="single" w:sz="6" w:space="0" w:color="auto"/>
            </w:tcBorders>
            <w:shd w:val="clear" w:color="auto" w:fill="auto"/>
          </w:tcPr>
          <w:p w14:paraId="671A6B14" w14:textId="77777777" w:rsidR="0029796B" w:rsidRDefault="0029796B" w:rsidP="000E7C3A">
            <w:pPr>
              <w:rPr>
                <w:rFonts w:cs="Arial"/>
                <w:sz w:val="16"/>
                <w:szCs w:val="16"/>
              </w:rPr>
            </w:pPr>
            <w:r w:rsidRPr="0024556D">
              <w:rPr>
                <w:rFonts w:cs="Arial"/>
                <w:sz w:val="16"/>
                <w:szCs w:val="16"/>
              </w:rPr>
              <w:t>DVPVW_XML_HEADER_TABEL</w:t>
            </w:r>
          </w:p>
        </w:tc>
        <w:tc>
          <w:tcPr>
            <w:tcW w:w="291" w:type="pct"/>
            <w:tcBorders>
              <w:top w:val="single" w:sz="6" w:space="0" w:color="auto"/>
              <w:left w:val="single" w:sz="6" w:space="0" w:color="auto"/>
              <w:bottom w:val="single" w:sz="6" w:space="0" w:color="auto"/>
              <w:right w:val="single" w:sz="6" w:space="0" w:color="auto"/>
            </w:tcBorders>
            <w:shd w:val="clear" w:color="auto" w:fill="auto"/>
          </w:tcPr>
          <w:p w14:paraId="7B8ABB19" w14:textId="77777777" w:rsidR="0029796B" w:rsidRDefault="0029796B" w:rsidP="000E7C3A">
            <w:pPr>
              <w:rPr>
                <w:rFonts w:cs="Arial"/>
                <w:b/>
                <w:snapToGrid w:val="0"/>
                <w:sz w:val="16"/>
              </w:rPr>
            </w:pPr>
          </w:p>
        </w:tc>
        <w:tc>
          <w:tcPr>
            <w:tcW w:w="356" w:type="pct"/>
            <w:tcBorders>
              <w:top w:val="single" w:sz="6" w:space="0" w:color="auto"/>
              <w:left w:val="single" w:sz="6" w:space="0" w:color="auto"/>
              <w:bottom w:val="single" w:sz="6" w:space="0" w:color="auto"/>
              <w:right w:val="single" w:sz="6" w:space="0" w:color="auto"/>
            </w:tcBorders>
          </w:tcPr>
          <w:p w14:paraId="1438B04F" w14:textId="77777777" w:rsidR="0029796B" w:rsidRPr="00CC68B2" w:rsidRDefault="0029796B" w:rsidP="000E7C3A">
            <w:pPr>
              <w:rPr>
                <w:rFonts w:cs="Arial"/>
                <w:b/>
                <w:snapToGrid w:val="0"/>
                <w:sz w:val="16"/>
              </w:rPr>
            </w:pPr>
          </w:p>
        </w:tc>
        <w:tc>
          <w:tcPr>
            <w:tcW w:w="2172" w:type="pct"/>
            <w:tcBorders>
              <w:top w:val="single" w:sz="6" w:space="0" w:color="auto"/>
              <w:left w:val="single" w:sz="6" w:space="0" w:color="auto"/>
              <w:bottom w:val="single" w:sz="6" w:space="0" w:color="auto"/>
              <w:right w:val="single" w:sz="6" w:space="0" w:color="auto"/>
            </w:tcBorders>
            <w:shd w:val="clear" w:color="auto" w:fill="auto"/>
          </w:tcPr>
          <w:p w14:paraId="5DD094D9" w14:textId="77777777" w:rsidR="0029796B" w:rsidRPr="00CC68B2" w:rsidRDefault="0029796B" w:rsidP="000E7C3A">
            <w:pPr>
              <w:rPr>
                <w:rFonts w:cs="Arial"/>
                <w:b/>
                <w:snapToGrid w:val="0"/>
                <w:sz w:val="16"/>
              </w:rPr>
            </w:pPr>
          </w:p>
        </w:tc>
      </w:tr>
      <w:tr w:rsidR="0029796B" w14:paraId="36B29D80" w14:textId="77777777" w:rsidTr="000E7C3A">
        <w:trPr>
          <w:cantSplit/>
        </w:trPr>
        <w:tc>
          <w:tcPr>
            <w:tcW w:w="2181" w:type="pct"/>
            <w:tcBorders>
              <w:top w:val="single" w:sz="6" w:space="0" w:color="auto"/>
              <w:left w:val="single" w:sz="6" w:space="0" w:color="auto"/>
              <w:bottom w:val="single" w:sz="6" w:space="0" w:color="auto"/>
              <w:right w:val="single" w:sz="6" w:space="0" w:color="auto"/>
            </w:tcBorders>
            <w:shd w:val="pct20" w:color="auto" w:fill="FFFFFF"/>
          </w:tcPr>
          <w:p w14:paraId="62F4123C" w14:textId="6B3834DD" w:rsidR="0029796B" w:rsidRDefault="0029796B" w:rsidP="000E7C3A">
            <w:pPr>
              <w:rPr>
                <w:rFonts w:cs="Arial"/>
                <w:b/>
                <w:snapToGrid w:val="0"/>
                <w:sz w:val="16"/>
              </w:rPr>
            </w:pPr>
            <w:r w:rsidRPr="00CC68B2">
              <w:rPr>
                <w:rFonts w:cs="Arial"/>
                <w:b/>
                <w:snapToGrid w:val="0"/>
                <w:sz w:val="16"/>
              </w:rPr>
              <w:t>CMG</w:t>
            </w:r>
            <w:r w:rsidR="003C7261">
              <w:rPr>
                <w:rFonts w:cs="Arial"/>
                <w:b/>
                <w:snapToGrid w:val="0"/>
                <w:sz w:val="16"/>
              </w:rPr>
              <w:t>_C_T_</w:t>
            </w:r>
            <w:r w:rsidRPr="00CC68B2">
              <w:rPr>
                <w:rFonts w:cs="Arial"/>
                <w:b/>
                <w:snapToGrid w:val="0"/>
                <w:sz w:val="16"/>
              </w:rPr>
              <w:t>BERICHT (alias: X2)</w:t>
            </w:r>
          </w:p>
          <w:p w14:paraId="4B35F448" w14:textId="77777777" w:rsidR="00330EF3" w:rsidRDefault="00330EF3" w:rsidP="000E7C3A">
            <w:pPr>
              <w:rPr>
                <w:b/>
              </w:rPr>
            </w:pPr>
          </w:p>
        </w:tc>
        <w:tc>
          <w:tcPr>
            <w:tcW w:w="291" w:type="pct"/>
            <w:tcBorders>
              <w:top w:val="single" w:sz="6" w:space="0" w:color="auto"/>
              <w:left w:val="single" w:sz="6" w:space="0" w:color="auto"/>
              <w:bottom w:val="single" w:sz="6" w:space="0" w:color="auto"/>
              <w:right w:val="single" w:sz="6" w:space="0" w:color="auto"/>
            </w:tcBorders>
            <w:shd w:val="pct20" w:color="auto" w:fill="FFFFFF"/>
          </w:tcPr>
          <w:p w14:paraId="6FE94EA9" w14:textId="77777777" w:rsidR="0029796B" w:rsidRDefault="0029796B" w:rsidP="000E7C3A">
            <w:pPr>
              <w:rPr>
                <w:b/>
              </w:rPr>
            </w:pPr>
            <w:r>
              <w:rPr>
                <w:rFonts w:cs="Arial"/>
                <w:b/>
                <w:snapToGrid w:val="0"/>
                <w:sz w:val="16"/>
              </w:rPr>
              <w:t>BK</w:t>
            </w:r>
          </w:p>
        </w:tc>
        <w:tc>
          <w:tcPr>
            <w:tcW w:w="356" w:type="pct"/>
            <w:tcBorders>
              <w:top w:val="single" w:sz="6" w:space="0" w:color="auto"/>
              <w:left w:val="single" w:sz="6" w:space="0" w:color="auto"/>
              <w:bottom w:val="single" w:sz="6" w:space="0" w:color="auto"/>
              <w:right w:val="single" w:sz="6" w:space="0" w:color="auto"/>
            </w:tcBorders>
            <w:shd w:val="pct20" w:color="auto" w:fill="FFFFFF"/>
          </w:tcPr>
          <w:p w14:paraId="647BA7CC" w14:textId="77777777" w:rsidR="0029796B" w:rsidRPr="00CC68B2" w:rsidRDefault="0029796B" w:rsidP="000E7C3A">
            <w:pPr>
              <w:rPr>
                <w:rFonts w:cs="Arial"/>
                <w:b/>
                <w:snapToGrid w:val="0"/>
                <w:sz w:val="16"/>
              </w:rPr>
            </w:pPr>
            <w:r>
              <w:rPr>
                <w:rFonts w:cs="Arial"/>
                <w:b/>
                <w:snapToGrid w:val="0"/>
                <w:sz w:val="16"/>
              </w:rPr>
              <w:t>SEL</w:t>
            </w:r>
          </w:p>
        </w:tc>
        <w:tc>
          <w:tcPr>
            <w:tcW w:w="2172" w:type="pct"/>
            <w:tcBorders>
              <w:top w:val="single" w:sz="6" w:space="0" w:color="auto"/>
              <w:left w:val="single" w:sz="6" w:space="0" w:color="auto"/>
              <w:bottom w:val="single" w:sz="6" w:space="0" w:color="auto"/>
              <w:right w:val="single" w:sz="6" w:space="0" w:color="auto"/>
            </w:tcBorders>
            <w:shd w:val="pct20" w:color="auto" w:fill="FFFFFF"/>
          </w:tcPr>
          <w:p w14:paraId="76E1276E" w14:textId="77777777" w:rsidR="0029796B" w:rsidRDefault="0029796B" w:rsidP="000E7C3A">
            <w:pPr>
              <w:rPr>
                <w:b/>
              </w:rPr>
            </w:pPr>
            <w:proofErr w:type="spellStart"/>
            <w:r w:rsidRPr="00CC68B2">
              <w:rPr>
                <w:rFonts w:cs="Arial"/>
                <w:b/>
                <w:snapToGrid w:val="0"/>
                <w:sz w:val="16"/>
              </w:rPr>
              <w:t>Sel</w:t>
            </w:r>
            <w:proofErr w:type="spellEnd"/>
            <w:r w:rsidRPr="00CC68B2">
              <w:rPr>
                <w:rFonts w:cs="Arial"/>
                <w:b/>
                <w:snapToGrid w:val="0"/>
                <w:sz w:val="16"/>
              </w:rPr>
              <w:t>.</w:t>
            </w:r>
          </w:p>
        </w:tc>
      </w:tr>
      <w:tr w:rsidR="0029796B" w14:paraId="6A565AA0" w14:textId="77777777" w:rsidTr="000E7C3A">
        <w:trPr>
          <w:cantSplit/>
        </w:trPr>
        <w:tc>
          <w:tcPr>
            <w:tcW w:w="2181" w:type="pct"/>
            <w:tcBorders>
              <w:top w:val="single" w:sz="6" w:space="0" w:color="auto"/>
              <w:left w:val="single" w:sz="6" w:space="0" w:color="auto"/>
              <w:bottom w:val="single" w:sz="6" w:space="0" w:color="auto"/>
              <w:right w:val="single" w:sz="6" w:space="0" w:color="auto"/>
            </w:tcBorders>
          </w:tcPr>
          <w:p w14:paraId="7D50F8C2" w14:textId="77777777" w:rsidR="0029796B" w:rsidRPr="00310F73" w:rsidRDefault="0029796B" w:rsidP="000E7C3A">
            <w:r w:rsidRPr="00CD2BC2">
              <w:rPr>
                <w:rFonts w:cs="Arial"/>
                <w:snapToGrid w:val="0"/>
                <w:sz w:val="16"/>
              </w:rPr>
              <w:t>XH_ID</w:t>
            </w:r>
          </w:p>
        </w:tc>
        <w:tc>
          <w:tcPr>
            <w:tcW w:w="291" w:type="pct"/>
            <w:tcBorders>
              <w:top w:val="single" w:sz="6" w:space="0" w:color="auto"/>
              <w:left w:val="single" w:sz="6" w:space="0" w:color="auto"/>
              <w:bottom w:val="single" w:sz="6" w:space="0" w:color="auto"/>
              <w:right w:val="single" w:sz="6" w:space="0" w:color="auto"/>
            </w:tcBorders>
          </w:tcPr>
          <w:p w14:paraId="266432B3" w14:textId="77777777" w:rsidR="0029796B" w:rsidRDefault="0029796B" w:rsidP="000E7C3A"/>
        </w:tc>
        <w:tc>
          <w:tcPr>
            <w:tcW w:w="356" w:type="pct"/>
            <w:tcBorders>
              <w:top w:val="single" w:sz="6" w:space="0" w:color="auto"/>
              <w:left w:val="single" w:sz="6" w:space="0" w:color="auto"/>
              <w:bottom w:val="single" w:sz="6" w:space="0" w:color="auto"/>
              <w:right w:val="single" w:sz="6" w:space="0" w:color="auto"/>
            </w:tcBorders>
          </w:tcPr>
          <w:p w14:paraId="6CF9B931" w14:textId="77777777" w:rsidR="0029796B" w:rsidRDefault="0029796B" w:rsidP="000E7C3A">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43428789" w14:textId="77777777" w:rsidR="0029796B" w:rsidRDefault="0029796B" w:rsidP="000E7C3A">
            <w:r>
              <w:rPr>
                <w:rFonts w:cs="Arial"/>
                <w:snapToGrid w:val="0"/>
                <w:sz w:val="16"/>
              </w:rPr>
              <w:t>=X1.</w:t>
            </w:r>
            <w:r w:rsidRPr="00CD2BC2">
              <w:rPr>
                <w:rFonts w:cs="Arial"/>
                <w:snapToGrid w:val="0"/>
                <w:sz w:val="16"/>
              </w:rPr>
              <w:t>DVPVW_XH_ID</w:t>
            </w:r>
          </w:p>
        </w:tc>
      </w:tr>
      <w:tr w:rsidR="0029796B" w14:paraId="554A57E1" w14:textId="77777777" w:rsidTr="000E7C3A">
        <w:trPr>
          <w:cantSplit/>
        </w:trPr>
        <w:tc>
          <w:tcPr>
            <w:tcW w:w="2181" w:type="pct"/>
            <w:tcBorders>
              <w:top w:val="single" w:sz="6" w:space="0" w:color="auto"/>
              <w:left w:val="single" w:sz="6" w:space="0" w:color="auto"/>
              <w:bottom w:val="single" w:sz="6" w:space="0" w:color="auto"/>
              <w:right w:val="single" w:sz="6" w:space="0" w:color="auto"/>
            </w:tcBorders>
          </w:tcPr>
          <w:p w14:paraId="0DDF8D63" w14:textId="77777777" w:rsidR="0029796B" w:rsidRPr="00310F73" w:rsidRDefault="0029796B" w:rsidP="000E7C3A">
            <w:r w:rsidRPr="0024556D">
              <w:rPr>
                <w:rFonts w:cs="Arial"/>
                <w:snapToGrid w:val="0"/>
                <w:sz w:val="16"/>
              </w:rPr>
              <w:t>XML_HEADER_TABEL</w:t>
            </w:r>
          </w:p>
        </w:tc>
        <w:tc>
          <w:tcPr>
            <w:tcW w:w="291" w:type="pct"/>
            <w:tcBorders>
              <w:top w:val="single" w:sz="6" w:space="0" w:color="auto"/>
              <w:left w:val="single" w:sz="6" w:space="0" w:color="auto"/>
              <w:bottom w:val="single" w:sz="6" w:space="0" w:color="auto"/>
              <w:right w:val="single" w:sz="6" w:space="0" w:color="auto"/>
            </w:tcBorders>
          </w:tcPr>
          <w:p w14:paraId="543FB999" w14:textId="77777777" w:rsidR="0029796B" w:rsidRDefault="0029796B" w:rsidP="000E7C3A"/>
        </w:tc>
        <w:tc>
          <w:tcPr>
            <w:tcW w:w="356" w:type="pct"/>
            <w:tcBorders>
              <w:top w:val="single" w:sz="6" w:space="0" w:color="auto"/>
              <w:left w:val="single" w:sz="6" w:space="0" w:color="auto"/>
              <w:bottom w:val="single" w:sz="6" w:space="0" w:color="auto"/>
              <w:right w:val="single" w:sz="6" w:space="0" w:color="auto"/>
            </w:tcBorders>
          </w:tcPr>
          <w:p w14:paraId="2BC009FC" w14:textId="77777777" w:rsidR="0029796B" w:rsidRPr="00CD2BC2" w:rsidRDefault="0029796B" w:rsidP="000E7C3A">
            <w:pPr>
              <w:rPr>
                <w:rFonts w:cs="Arial"/>
                <w:snapToGrid w:val="0"/>
                <w:sz w:val="16"/>
              </w:rPr>
            </w:pPr>
          </w:p>
        </w:tc>
        <w:tc>
          <w:tcPr>
            <w:tcW w:w="2172" w:type="pct"/>
            <w:tcBorders>
              <w:top w:val="single" w:sz="6" w:space="0" w:color="auto"/>
              <w:left w:val="single" w:sz="6" w:space="0" w:color="auto"/>
              <w:bottom w:val="single" w:sz="6" w:space="0" w:color="auto"/>
              <w:right w:val="single" w:sz="6" w:space="0" w:color="auto"/>
            </w:tcBorders>
          </w:tcPr>
          <w:p w14:paraId="014BD581" w14:textId="77777777" w:rsidR="0029796B" w:rsidRDefault="0029796B" w:rsidP="000E7C3A">
            <w:r w:rsidRPr="00CD2BC2">
              <w:rPr>
                <w:rFonts w:cs="Arial"/>
                <w:snapToGrid w:val="0"/>
                <w:sz w:val="16"/>
              </w:rPr>
              <w:t>=X1</w:t>
            </w:r>
            <w:r>
              <w:rPr>
                <w:rFonts w:cs="Arial"/>
                <w:snapToGrid w:val="0"/>
                <w:sz w:val="16"/>
              </w:rPr>
              <w:t>.</w:t>
            </w:r>
            <w:r w:rsidRPr="0024556D">
              <w:rPr>
                <w:rFonts w:cs="Arial"/>
                <w:sz w:val="16"/>
                <w:szCs w:val="16"/>
              </w:rPr>
              <w:t>DVPVW_XML_HEADER_TABEL</w:t>
            </w:r>
          </w:p>
        </w:tc>
      </w:tr>
      <w:tr w:rsidR="0029796B" w14:paraId="3C46685F" w14:textId="77777777" w:rsidTr="000E7C3A">
        <w:trPr>
          <w:cantSplit/>
        </w:trPr>
        <w:tc>
          <w:tcPr>
            <w:tcW w:w="2181" w:type="pct"/>
            <w:tcBorders>
              <w:top w:val="single" w:sz="6" w:space="0" w:color="auto"/>
              <w:left w:val="single" w:sz="6" w:space="0" w:color="auto"/>
              <w:bottom w:val="single" w:sz="6" w:space="0" w:color="auto"/>
              <w:right w:val="single" w:sz="6" w:space="0" w:color="auto"/>
            </w:tcBorders>
          </w:tcPr>
          <w:p w14:paraId="201A3E6A" w14:textId="77777777" w:rsidR="0029796B" w:rsidRPr="00310F73" w:rsidRDefault="0029796B" w:rsidP="000E7C3A">
            <w:r w:rsidRPr="00B54298">
              <w:rPr>
                <w:rFonts w:cs="Arial"/>
                <w:snapToGrid w:val="0"/>
                <w:sz w:val="16"/>
              </w:rPr>
              <w:t>RSINBRON</w:t>
            </w:r>
          </w:p>
        </w:tc>
        <w:tc>
          <w:tcPr>
            <w:tcW w:w="291" w:type="pct"/>
            <w:tcBorders>
              <w:top w:val="single" w:sz="6" w:space="0" w:color="auto"/>
              <w:left w:val="single" w:sz="6" w:space="0" w:color="auto"/>
              <w:bottom w:val="single" w:sz="6" w:space="0" w:color="auto"/>
              <w:right w:val="single" w:sz="6" w:space="0" w:color="auto"/>
            </w:tcBorders>
          </w:tcPr>
          <w:p w14:paraId="29D92820" w14:textId="77777777" w:rsidR="0029796B" w:rsidRDefault="0029796B" w:rsidP="000E7C3A">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0AE50F46" w14:textId="77777777" w:rsidR="0029796B" w:rsidRDefault="0029796B" w:rsidP="000E7C3A">
            <w:r>
              <w:t>X</w:t>
            </w:r>
          </w:p>
        </w:tc>
        <w:tc>
          <w:tcPr>
            <w:tcW w:w="2172" w:type="pct"/>
            <w:tcBorders>
              <w:top w:val="single" w:sz="6" w:space="0" w:color="auto"/>
              <w:left w:val="single" w:sz="6" w:space="0" w:color="auto"/>
              <w:bottom w:val="single" w:sz="6" w:space="0" w:color="auto"/>
              <w:right w:val="single" w:sz="6" w:space="0" w:color="auto"/>
            </w:tcBorders>
          </w:tcPr>
          <w:p w14:paraId="10879406" w14:textId="77777777" w:rsidR="0029796B" w:rsidRDefault="0029796B" w:rsidP="000E7C3A"/>
        </w:tc>
      </w:tr>
      <w:tr w:rsidR="0029796B" w14:paraId="18976929" w14:textId="77777777" w:rsidTr="000E7C3A">
        <w:trPr>
          <w:cantSplit/>
        </w:trPr>
        <w:tc>
          <w:tcPr>
            <w:tcW w:w="2181" w:type="pct"/>
            <w:tcBorders>
              <w:top w:val="single" w:sz="6" w:space="0" w:color="auto"/>
              <w:left w:val="single" w:sz="6" w:space="0" w:color="auto"/>
              <w:bottom w:val="single" w:sz="6" w:space="0" w:color="auto"/>
              <w:right w:val="single" w:sz="6" w:space="0" w:color="auto"/>
            </w:tcBorders>
          </w:tcPr>
          <w:p w14:paraId="741ED535" w14:textId="77777777" w:rsidR="0029796B" w:rsidRDefault="0029796B" w:rsidP="000E7C3A">
            <w:r w:rsidRPr="00E35513">
              <w:rPr>
                <w:rFonts w:cs="Arial"/>
                <w:snapToGrid w:val="0"/>
                <w:sz w:val="16"/>
              </w:rPr>
              <w:t>BELASTINGJAAR</w:t>
            </w:r>
          </w:p>
        </w:tc>
        <w:tc>
          <w:tcPr>
            <w:tcW w:w="291" w:type="pct"/>
            <w:tcBorders>
              <w:top w:val="single" w:sz="6" w:space="0" w:color="auto"/>
              <w:left w:val="single" w:sz="6" w:space="0" w:color="auto"/>
              <w:bottom w:val="single" w:sz="6" w:space="0" w:color="auto"/>
              <w:right w:val="single" w:sz="6" w:space="0" w:color="auto"/>
            </w:tcBorders>
          </w:tcPr>
          <w:p w14:paraId="5DE64425" w14:textId="77777777" w:rsidR="0029796B" w:rsidRDefault="0029796B" w:rsidP="000E7C3A">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65D11CE0" w14:textId="77777777" w:rsidR="0029796B" w:rsidRDefault="0029796B" w:rsidP="000E7C3A">
            <w:r>
              <w:t>X</w:t>
            </w:r>
          </w:p>
        </w:tc>
        <w:tc>
          <w:tcPr>
            <w:tcW w:w="2172" w:type="pct"/>
            <w:tcBorders>
              <w:top w:val="single" w:sz="6" w:space="0" w:color="auto"/>
              <w:left w:val="single" w:sz="6" w:space="0" w:color="auto"/>
              <w:bottom w:val="single" w:sz="6" w:space="0" w:color="auto"/>
              <w:right w:val="single" w:sz="6" w:space="0" w:color="auto"/>
            </w:tcBorders>
          </w:tcPr>
          <w:p w14:paraId="224DAA9F" w14:textId="77777777" w:rsidR="0029796B" w:rsidRDefault="0029796B" w:rsidP="000E7C3A"/>
        </w:tc>
      </w:tr>
      <w:tr w:rsidR="0029796B" w14:paraId="79D4E49E" w14:textId="77777777" w:rsidTr="000E7C3A">
        <w:trPr>
          <w:cantSplit/>
        </w:trPr>
        <w:tc>
          <w:tcPr>
            <w:tcW w:w="2181" w:type="pct"/>
            <w:tcBorders>
              <w:top w:val="single" w:sz="6" w:space="0" w:color="auto"/>
              <w:left w:val="single" w:sz="6" w:space="0" w:color="auto"/>
              <w:bottom w:val="single" w:sz="6" w:space="0" w:color="auto"/>
              <w:right w:val="single" w:sz="6" w:space="0" w:color="auto"/>
            </w:tcBorders>
          </w:tcPr>
          <w:p w14:paraId="03AA03BE" w14:textId="77777777" w:rsidR="0029796B" w:rsidRDefault="0029796B" w:rsidP="000E7C3A">
            <w:r>
              <w:rPr>
                <w:rFonts w:cs="Arial"/>
                <w:snapToGrid w:val="0"/>
                <w:sz w:val="16"/>
              </w:rPr>
              <w:t>AANLEVERINGSNUMMER</w:t>
            </w:r>
          </w:p>
        </w:tc>
        <w:tc>
          <w:tcPr>
            <w:tcW w:w="291" w:type="pct"/>
            <w:tcBorders>
              <w:top w:val="single" w:sz="6" w:space="0" w:color="auto"/>
              <w:left w:val="single" w:sz="6" w:space="0" w:color="auto"/>
              <w:bottom w:val="single" w:sz="6" w:space="0" w:color="auto"/>
              <w:right w:val="single" w:sz="6" w:space="0" w:color="auto"/>
            </w:tcBorders>
          </w:tcPr>
          <w:p w14:paraId="2C5E4C31" w14:textId="77777777" w:rsidR="0029796B" w:rsidRDefault="0029796B" w:rsidP="000E7C3A">
            <w:r>
              <w:rPr>
                <w:rFonts w:cs="Arial"/>
                <w:snapToGrid w:val="0"/>
                <w:sz w:val="16"/>
              </w:rPr>
              <w:t>X</w:t>
            </w:r>
          </w:p>
        </w:tc>
        <w:tc>
          <w:tcPr>
            <w:tcW w:w="356" w:type="pct"/>
            <w:tcBorders>
              <w:top w:val="single" w:sz="6" w:space="0" w:color="auto"/>
              <w:left w:val="single" w:sz="6" w:space="0" w:color="auto"/>
              <w:bottom w:val="single" w:sz="6" w:space="0" w:color="auto"/>
              <w:right w:val="single" w:sz="6" w:space="0" w:color="auto"/>
            </w:tcBorders>
          </w:tcPr>
          <w:p w14:paraId="389DC82C" w14:textId="77777777" w:rsidR="0029796B" w:rsidRDefault="0029796B" w:rsidP="000E7C3A">
            <w:pPr>
              <w:rPr>
                <w:rFonts w:cs="Arial"/>
                <w:snapToGrid w:val="0"/>
                <w:sz w:val="16"/>
              </w:rPr>
            </w:pPr>
            <w:r>
              <w:rPr>
                <w:rFonts w:cs="Arial"/>
                <w:snapToGrid w:val="0"/>
                <w:sz w:val="16"/>
              </w:rPr>
              <w:t>X</w:t>
            </w:r>
          </w:p>
        </w:tc>
        <w:tc>
          <w:tcPr>
            <w:tcW w:w="2172" w:type="pct"/>
            <w:tcBorders>
              <w:top w:val="single" w:sz="6" w:space="0" w:color="auto"/>
              <w:left w:val="single" w:sz="6" w:space="0" w:color="auto"/>
              <w:bottom w:val="single" w:sz="6" w:space="0" w:color="auto"/>
              <w:right w:val="single" w:sz="6" w:space="0" w:color="auto"/>
            </w:tcBorders>
          </w:tcPr>
          <w:p w14:paraId="181507B2" w14:textId="77777777" w:rsidR="0029796B" w:rsidRDefault="0029796B" w:rsidP="000E7C3A"/>
        </w:tc>
      </w:tr>
    </w:tbl>
    <w:p w14:paraId="5988C3BA" w14:textId="77777777" w:rsidR="0029796B" w:rsidRDefault="0029796B" w:rsidP="0029796B"/>
    <w:p w14:paraId="6EC9919B" w14:textId="77777777" w:rsidR="0029796B" w:rsidRDefault="0029796B" w:rsidP="0029796B">
      <w:pPr>
        <w:pStyle w:val="Kop5"/>
      </w:pPr>
      <w:r>
        <w:t>Uitvoer</w:t>
      </w:r>
    </w:p>
    <w:p w14:paraId="45E3DBBF" w14:textId="4BE21247" w:rsidR="0029796B" w:rsidRDefault="0029796B" w:rsidP="0029796B">
      <w:r>
        <w:t xml:space="preserve">0 1 of meer voorkomens. De verzameling wordt aangeduid met </w:t>
      </w:r>
      <w:r>
        <w:rPr>
          <w:b/>
        </w:rPr>
        <w:t>CMG</w:t>
      </w:r>
      <w:r w:rsidR="003C7261">
        <w:rPr>
          <w:b/>
        </w:rPr>
        <w:t>_C_T_</w:t>
      </w:r>
      <w:r>
        <w:rPr>
          <w:b/>
        </w:rPr>
        <w:t>BERICHT</w:t>
      </w:r>
      <w:r w:rsidRPr="00BC25E2">
        <w:rPr>
          <w:b/>
        </w:rPr>
        <w:t>_SEL</w:t>
      </w:r>
      <w:r>
        <w:t>.</w:t>
      </w:r>
      <w:r>
        <w:br/>
        <w:t xml:space="preserve">Voeg het resultaat toe aan </w:t>
      </w:r>
      <w:r>
        <w:rPr>
          <w:b/>
        </w:rPr>
        <w:t>CMG</w:t>
      </w:r>
      <w:r w:rsidR="003C7261">
        <w:rPr>
          <w:b/>
        </w:rPr>
        <w:t>_C_T_</w:t>
      </w:r>
      <w:r>
        <w:rPr>
          <w:b/>
        </w:rPr>
        <w:t>MELDING_SEL</w:t>
      </w:r>
    </w:p>
    <w:p w14:paraId="73F7BAD4" w14:textId="77777777" w:rsidR="001174BA" w:rsidRDefault="001174BA" w:rsidP="0029796B">
      <w:pPr>
        <w:pStyle w:val="Kop5"/>
      </w:pPr>
    </w:p>
    <w:p w14:paraId="517212B7" w14:textId="77777777" w:rsidR="0029796B" w:rsidRDefault="0029796B" w:rsidP="0029796B">
      <w:pPr>
        <w:pStyle w:val="Kop5"/>
      </w:pPr>
      <w:r>
        <w:t>Afwijkende uitvoer</w:t>
      </w:r>
    </w:p>
    <w:p w14:paraId="0C37BD1C" w14:textId="486C84DA" w:rsidR="0029796B" w:rsidRDefault="00330EF3" w:rsidP="0029796B">
      <w:r>
        <w:t>n.v.t.</w:t>
      </w:r>
    </w:p>
    <w:p w14:paraId="515E911F" w14:textId="77777777" w:rsidR="0029796B" w:rsidRDefault="0029796B" w:rsidP="00004578">
      <w:pPr>
        <w:pStyle w:val="Kop3"/>
      </w:pPr>
      <w:bookmarkStart w:id="280" w:name="_Toc509919615"/>
      <w:r>
        <w:t>Bepaal te verwerken SUB_H_FIN_MELDING_SK</w:t>
      </w:r>
      <w:bookmarkEnd w:id="280"/>
    </w:p>
    <w:p w14:paraId="33F223B6" w14:textId="77777777" w:rsidR="0029796B" w:rsidRDefault="0029796B" w:rsidP="00004578">
      <w:pPr>
        <w:pStyle w:val="Kop5"/>
      </w:pPr>
      <w:r>
        <w:t>Functionele beschrijving</w:t>
      </w:r>
    </w:p>
    <w:p w14:paraId="6E596881" w14:textId="548B02D0" w:rsidR="00004578" w:rsidRDefault="0029796B" w:rsidP="0029796B">
      <w:r>
        <w:t>We selecteren nu de SK</w:t>
      </w:r>
      <w:r w:rsidR="001174BA">
        <w:t xml:space="preserve"> </w:t>
      </w:r>
      <w:r>
        <w:t xml:space="preserve">uit H_FIN_MELDING </w:t>
      </w:r>
    </w:p>
    <w:p w14:paraId="6B50C199" w14:textId="770B1F63" w:rsidR="0029796B" w:rsidRDefault="0029796B" w:rsidP="0029796B">
      <w:r>
        <w:t xml:space="preserve"> </w:t>
      </w:r>
    </w:p>
    <w:p w14:paraId="12AD6C78" w14:textId="77777777" w:rsidR="0029796B" w:rsidRDefault="0029796B" w:rsidP="00004578">
      <w:pPr>
        <w:pStyle w:val="Kop5"/>
      </w:pPr>
      <w:r>
        <w:t xml:space="preserve">Gegevensfunctie : Selecteer </w:t>
      </w:r>
      <w:r w:rsidRPr="00522C6C">
        <w:t>H_FIN_MELDING</w:t>
      </w:r>
    </w:p>
    <w:p w14:paraId="6CE977DA" w14:textId="77777777" w:rsidR="00E652F7" w:rsidRDefault="00E652F7" w:rsidP="00E652F7">
      <w:pPr>
        <w:pStyle w:val="Kop5"/>
      </w:pPr>
      <w:proofErr w:type="spellStart"/>
      <w:r>
        <w:t>Selectiepad</w:t>
      </w:r>
      <w:proofErr w:type="spellEnd"/>
    </w:p>
    <w:p w14:paraId="4E08B5B0" w14:textId="3AE4174B" w:rsidR="0029796B" w:rsidRDefault="0029796B" w:rsidP="0029796B">
      <w:r>
        <w:t>CMG</w:t>
      </w:r>
      <w:r w:rsidR="003C7261">
        <w:t>_C_T_</w:t>
      </w:r>
      <w:r>
        <w:t>MELDING_SEL</w:t>
      </w:r>
    </w:p>
    <w:p w14:paraId="3F2F0185" w14:textId="77777777" w:rsidR="0029796B" w:rsidRDefault="0029796B" w:rsidP="0029796B">
      <w:r w:rsidRPr="00CC68B2">
        <w:lastRenderedPageBreak/>
        <w:t xml:space="preserve">         </w:t>
      </w:r>
      <w:r w:rsidRPr="00CC68B2">
        <w:sym w:font="Wingdings" w:char="F0E2"/>
      </w:r>
      <w:r w:rsidRPr="00CC68B2">
        <w:br/>
        <w:t>H_FIN_MELDING</w:t>
      </w:r>
    </w:p>
    <w:p w14:paraId="1B6481EE" w14:textId="77777777" w:rsidR="00E652F7" w:rsidRPr="00CC68B2" w:rsidRDefault="00E652F7" w:rsidP="0029796B">
      <w:pPr>
        <w:rPr>
          <w:b/>
        </w:rPr>
      </w:pPr>
    </w:p>
    <w:p w14:paraId="63169847" w14:textId="79D93CE2" w:rsidR="0029796B" w:rsidRDefault="00E652F7" w:rsidP="00E652F7">
      <w:pPr>
        <w:pStyle w:val="Kop5"/>
      </w:pPr>
      <w:r>
        <w:t>Kolommen en condities</w:t>
      </w:r>
    </w:p>
    <w:tbl>
      <w:tblPr>
        <w:tblW w:w="9067" w:type="dxa"/>
        <w:tblLayout w:type="fixed"/>
        <w:tblCellMar>
          <w:left w:w="70" w:type="dxa"/>
          <w:right w:w="70" w:type="dxa"/>
        </w:tblCellMar>
        <w:tblLook w:val="0000" w:firstRow="0" w:lastRow="0" w:firstColumn="0" w:lastColumn="0" w:noHBand="0" w:noVBand="0"/>
      </w:tblPr>
      <w:tblGrid>
        <w:gridCol w:w="3823"/>
        <w:gridCol w:w="425"/>
        <w:gridCol w:w="425"/>
        <w:gridCol w:w="4394"/>
      </w:tblGrid>
      <w:tr w:rsidR="0029796B" w:rsidRPr="006848BA" w14:paraId="2A527D96" w14:textId="77777777" w:rsidTr="006051BA">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74DCCBBC" w14:textId="5B5E687E" w:rsidR="0029796B" w:rsidRDefault="0029796B" w:rsidP="000E7C3A">
            <w:pPr>
              <w:rPr>
                <w:rFonts w:cs="Arial"/>
                <w:b/>
                <w:snapToGrid w:val="0"/>
                <w:sz w:val="16"/>
              </w:rPr>
            </w:pPr>
            <w:r>
              <w:rPr>
                <w:rFonts w:cs="Arial"/>
                <w:b/>
                <w:snapToGrid w:val="0"/>
                <w:sz w:val="16"/>
              </w:rPr>
              <w:t>CMG</w:t>
            </w:r>
            <w:r w:rsidR="003C7261">
              <w:rPr>
                <w:rFonts w:cs="Arial"/>
                <w:b/>
                <w:snapToGrid w:val="0"/>
                <w:sz w:val="16"/>
              </w:rPr>
              <w:t>_C_T_</w:t>
            </w:r>
            <w:r>
              <w:rPr>
                <w:rFonts w:cs="Arial"/>
                <w:b/>
                <w:snapToGrid w:val="0"/>
                <w:sz w:val="16"/>
              </w:rPr>
              <w:t>MELDING_SEL</w:t>
            </w:r>
            <w:r w:rsidRPr="00C66397">
              <w:rPr>
                <w:rFonts w:cs="Arial"/>
                <w:b/>
                <w:snapToGrid w:val="0"/>
                <w:sz w:val="16"/>
              </w:rPr>
              <w:t xml:space="preserve"> </w:t>
            </w:r>
          </w:p>
          <w:p w14:paraId="5580D35F" w14:textId="77777777" w:rsidR="0029796B" w:rsidRPr="006848BA" w:rsidRDefault="0029796B" w:rsidP="000E7C3A">
            <w:pPr>
              <w:rPr>
                <w:b/>
                <w:sz w:val="16"/>
                <w:szCs w:val="16"/>
              </w:rPr>
            </w:pPr>
            <w:r>
              <w:rPr>
                <w:rFonts w:cs="Arial"/>
                <w:b/>
                <w:snapToGrid w:val="0"/>
                <w:sz w:val="16"/>
              </w:rPr>
              <w:t>(</w:t>
            </w:r>
            <w:r w:rsidRPr="004A31D1">
              <w:rPr>
                <w:rFonts w:cs="Arial"/>
                <w:b/>
                <w:snapToGrid w:val="0"/>
                <w:sz w:val="16"/>
              </w:rPr>
              <w:t>alias X1</w:t>
            </w:r>
            <w:r>
              <w:rPr>
                <w:rFonts w:cs="Arial"/>
                <w:b/>
                <w:snapToGrid w:val="0"/>
                <w:sz w:val="16"/>
              </w:rPr>
              <w:t>)</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A39C8E4" w14:textId="77777777" w:rsidR="0029796B" w:rsidRDefault="0029796B" w:rsidP="000E7C3A">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25DCA374" w14:textId="77777777" w:rsidR="0029796B" w:rsidRDefault="0029796B" w:rsidP="000E7C3A">
            <w:pPr>
              <w:ind w:right="-70"/>
              <w:rPr>
                <w:b/>
                <w:sz w:val="16"/>
                <w:szCs w:val="16"/>
              </w:rPr>
            </w:pPr>
            <w:proofErr w:type="spellStart"/>
            <w:r>
              <w:rPr>
                <w:b/>
                <w:sz w:val="16"/>
                <w:szCs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pct15" w:color="auto" w:fill="auto"/>
          </w:tcPr>
          <w:p w14:paraId="1C775DB4" w14:textId="77777777" w:rsidR="0029796B" w:rsidRPr="006848BA" w:rsidRDefault="0029796B" w:rsidP="000E7C3A">
            <w:pPr>
              <w:rPr>
                <w:b/>
                <w:sz w:val="16"/>
                <w:szCs w:val="16"/>
              </w:rPr>
            </w:pPr>
          </w:p>
        </w:tc>
      </w:tr>
      <w:tr w:rsidR="0029796B" w:rsidRPr="00FD0F8F" w14:paraId="364B070B" w14:textId="77777777" w:rsidTr="006051BA">
        <w:trPr>
          <w:cantSplit/>
          <w:trHeight w:val="27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9A8AA00" w14:textId="77777777" w:rsidR="0029796B" w:rsidRPr="00CA2FEF" w:rsidRDefault="0029796B" w:rsidP="000E7C3A">
            <w:pPr>
              <w:rPr>
                <w:rFonts w:cs="Arial"/>
                <w:snapToGrid w:val="0"/>
                <w:sz w:val="16"/>
              </w:rPr>
            </w:pPr>
            <w:r w:rsidRPr="00B54298">
              <w:rPr>
                <w:rFonts w:cs="Arial"/>
                <w:snapToGrid w:val="0"/>
                <w:sz w:val="16"/>
              </w:rPr>
              <w:t>RSINBRON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68E98EB" w14:textId="77777777" w:rsidR="0029796B" w:rsidRPr="00CA2FE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78D3DD1" w14:textId="77777777" w:rsidR="0029796B" w:rsidRPr="00CA2FE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08981F3" w14:textId="77777777" w:rsidR="0029796B" w:rsidRPr="00CA2FEF" w:rsidRDefault="0029796B" w:rsidP="000E7C3A">
            <w:pPr>
              <w:rPr>
                <w:rFonts w:cs="Arial"/>
                <w:snapToGrid w:val="0"/>
                <w:sz w:val="16"/>
              </w:rPr>
            </w:pPr>
          </w:p>
        </w:tc>
      </w:tr>
      <w:tr w:rsidR="0029796B" w:rsidRPr="00FD0F8F" w14:paraId="57C57524" w14:textId="77777777" w:rsidTr="006051BA">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759FA93" w14:textId="77777777" w:rsidR="0029796B" w:rsidRPr="00CA2FEF" w:rsidRDefault="0029796B" w:rsidP="000E7C3A">
            <w:pPr>
              <w:rPr>
                <w:rFonts w:cs="Arial"/>
                <w:snapToGrid w:val="0"/>
                <w:sz w:val="16"/>
              </w:rPr>
            </w:pPr>
            <w:r w:rsidRPr="00E35513">
              <w:rPr>
                <w:rFonts w:cs="Arial"/>
                <w:snapToGrid w:val="0"/>
                <w:sz w:val="16"/>
              </w:rPr>
              <w:t>BELASTINGJAAR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EECCF1" w14:textId="77777777" w:rsidR="0029796B" w:rsidRPr="00CA2FE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3916FC" w14:textId="77777777" w:rsidR="0029796B" w:rsidRPr="00CA2FE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633AECC" w14:textId="77777777" w:rsidR="0029796B" w:rsidRPr="00CA2FEF" w:rsidRDefault="0029796B" w:rsidP="000E7C3A">
            <w:pPr>
              <w:rPr>
                <w:rFonts w:cs="Arial"/>
                <w:snapToGrid w:val="0"/>
                <w:sz w:val="16"/>
              </w:rPr>
            </w:pPr>
          </w:p>
        </w:tc>
      </w:tr>
      <w:tr w:rsidR="0029796B" w:rsidRPr="00FD0F8F" w14:paraId="698B0CEA" w14:textId="77777777" w:rsidTr="006051BA">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D2BC649" w14:textId="77777777" w:rsidR="0029796B" w:rsidRPr="00FD0F8F" w:rsidRDefault="0029796B" w:rsidP="000E7C3A">
            <w:pPr>
              <w:rPr>
                <w:rFonts w:cs="Arial"/>
                <w:snapToGrid w:val="0"/>
                <w:sz w:val="16"/>
              </w:rPr>
            </w:pPr>
            <w:r w:rsidRPr="00B54298">
              <w:rPr>
                <w:rFonts w:cs="Arial"/>
                <w:snapToGrid w:val="0"/>
                <w:sz w:val="16"/>
              </w:rPr>
              <w:t>DVPVW_PRODUCT_ID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362C10D" w14:textId="77777777" w:rsidR="0029796B" w:rsidRPr="00FD0F8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94E418" w14:textId="77777777" w:rsidR="0029796B" w:rsidRPr="00FD0F8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0FF346D" w14:textId="77777777" w:rsidR="0029796B" w:rsidRPr="00FD0F8F" w:rsidRDefault="0029796B" w:rsidP="000E7C3A">
            <w:pPr>
              <w:rPr>
                <w:rFonts w:cs="Arial"/>
                <w:snapToGrid w:val="0"/>
                <w:sz w:val="16"/>
              </w:rPr>
            </w:pPr>
          </w:p>
        </w:tc>
      </w:tr>
      <w:tr w:rsidR="0029796B" w:rsidRPr="00FD0F8F" w14:paraId="40C276D5" w14:textId="77777777" w:rsidTr="006051BA">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67B6C9D" w14:textId="77777777" w:rsidR="0029796B" w:rsidRPr="00FD0F8F" w:rsidRDefault="0029796B" w:rsidP="000E7C3A">
            <w:pPr>
              <w:rPr>
                <w:rFonts w:cs="Arial"/>
                <w:snapToGrid w:val="0"/>
                <w:sz w:val="16"/>
              </w:rPr>
            </w:pPr>
            <w:r w:rsidRPr="00B54298">
              <w:rPr>
                <w:rFonts w:cs="Arial"/>
                <w:snapToGrid w:val="0"/>
                <w:sz w:val="16"/>
              </w:rPr>
              <w:t>DVPVW_PRODUCT_NUMMER</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8028354" w14:textId="77777777" w:rsidR="0029796B" w:rsidRPr="00FD0F8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374DB26" w14:textId="77777777" w:rsidR="0029796B" w:rsidRPr="00FD0F8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5080C09" w14:textId="77777777" w:rsidR="0029796B" w:rsidRPr="00FD0F8F" w:rsidRDefault="0029796B" w:rsidP="000E7C3A">
            <w:pPr>
              <w:rPr>
                <w:rFonts w:cs="Arial"/>
                <w:snapToGrid w:val="0"/>
                <w:sz w:val="16"/>
              </w:rPr>
            </w:pPr>
          </w:p>
        </w:tc>
      </w:tr>
      <w:tr w:rsidR="0029796B" w:rsidRPr="00FD0F8F" w14:paraId="6074BE21" w14:textId="77777777" w:rsidTr="006051BA">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F55A0BE" w14:textId="77777777" w:rsidR="0029796B" w:rsidRPr="00FD0F8F" w:rsidRDefault="0029796B" w:rsidP="000E7C3A">
            <w:pPr>
              <w:rPr>
                <w:rFonts w:cs="Arial"/>
                <w:snapToGrid w:val="0"/>
                <w:sz w:val="16"/>
              </w:rPr>
            </w:pPr>
            <w:r w:rsidRPr="00B54298">
              <w:rPr>
                <w:rFonts w:cs="Arial"/>
                <w:snapToGrid w:val="0"/>
                <w:sz w:val="16"/>
              </w:rPr>
              <w:t>DVPVW_</w:t>
            </w:r>
            <w:r>
              <w:rPr>
                <w:rFonts w:cs="Arial"/>
                <w:snapToGrid w:val="0"/>
                <w:sz w:val="16"/>
              </w:rPr>
              <w:t>BERICHTSOORT</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3049149" w14:textId="77777777" w:rsidR="0029796B" w:rsidRPr="00FD0F8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1466587" w14:textId="77777777" w:rsidR="0029796B" w:rsidRPr="00FD0F8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4B1B4DF" w14:textId="77777777" w:rsidR="0029796B" w:rsidRPr="00FD0F8F" w:rsidRDefault="0029796B" w:rsidP="000E7C3A">
            <w:pPr>
              <w:rPr>
                <w:rFonts w:cs="Arial"/>
                <w:snapToGrid w:val="0"/>
                <w:sz w:val="16"/>
              </w:rPr>
            </w:pPr>
          </w:p>
        </w:tc>
      </w:tr>
      <w:tr w:rsidR="0029796B" w:rsidRPr="00FD0F8F" w14:paraId="28284368" w14:textId="77777777" w:rsidTr="006051BA">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9AEE036" w14:textId="77777777" w:rsidR="0029796B" w:rsidRPr="00FD0F8F" w:rsidRDefault="0029796B" w:rsidP="000E7C3A">
            <w:pPr>
              <w:rPr>
                <w:rFonts w:cs="Arial"/>
                <w:snapToGrid w:val="0"/>
                <w:sz w:val="16"/>
              </w:rPr>
            </w:pPr>
            <w:r w:rsidRPr="00B54298">
              <w:rPr>
                <w:rFonts w:cs="Arial"/>
                <w:snapToGrid w:val="0"/>
                <w:sz w:val="16"/>
              </w:rPr>
              <w:t>DVPVW_OPGAVE_TYPE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4DC6ADB" w14:textId="77777777" w:rsidR="0029796B" w:rsidRPr="00FD0F8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6FC3B7C" w14:textId="77777777" w:rsidR="0029796B" w:rsidRPr="00FD0F8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2582DB6A" w14:textId="77777777" w:rsidR="0029796B" w:rsidRPr="00FD0F8F" w:rsidRDefault="0029796B" w:rsidP="000E7C3A">
            <w:pPr>
              <w:rPr>
                <w:rFonts w:cs="Arial"/>
                <w:snapToGrid w:val="0"/>
                <w:sz w:val="16"/>
              </w:rPr>
            </w:pPr>
          </w:p>
        </w:tc>
      </w:tr>
      <w:tr w:rsidR="0029796B" w:rsidRPr="00FD0F8F" w14:paraId="77255E51" w14:textId="77777777" w:rsidTr="006051BA">
        <w:trPr>
          <w:cantSplit/>
          <w:trHeight w:val="268"/>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BAEB4B7" w14:textId="77777777" w:rsidR="0029796B" w:rsidRPr="00FD0F8F" w:rsidRDefault="0029796B" w:rsidP="000E7C3A">
            <w:pPr>
              <w:rPr>
                <w:rFonts w:cs="Arial"/>
                <w:snapToGrid w:val="0"/>
                <w:sz w:val="16"/>
              </w:rPr>
            </w:pPr>
            <w:r w:rsidRPr="00B54298">
              <w:rPr>
                <w:rFonts w:cs="Arial"/>
                <w:snapToGrid w:val="0"/>
                <w:sz w:val="16"/>
              </w:rPr>
              <w:t>DVPVW_OPGAVE_MAAND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579257" w14:textId="77777777" w:rsidR="0029796B" w:rsidRPr="00FD0F8F" w:rsidRDefault="0029796B" w:rsidP="000E7C3A">
            <w:pPr>
              <w:ind w:right="-70"/>
              <w:rPr>
                <w:rFonts w:cs="Arial"/>
                <w:snapToGrid w:val="0"/>
                <w:sz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29606D9" w14:textId="77777777" w:rsidR="0029796B" w:rsidRPr="00FD0F8F" w:rsidRDefault="0029796B" w:rsidP="000E7C3A">
            <w:pPr>
              <w:ind w:right="-70"/>
              <w:rPr>
                <w:rFonts w:cs="Arial"/>
                <w:snapToGrid w:val="0"/>
                <w:sz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091743E" w14:textId="77777777" w:rsidR="0029796B" w:rsidRPr="00FD0F8F" w:rsidRDefault="0029796B" w:rsidP="000E7C3A">
            <w:pPr>
              <w:rPr>
                <w:rFonts w:cs="Arial"/>
                <w:snapToGrid w:val="0"/>
                <w:sz w:val="16"/>
              </w:rPr>
            </w:pPr>
          </w:p>
        </w:tc>
      </w:tr>
      <w:tr w:rsidR="0029796B" w:rsidRPr="006848BA" w14:paraId="1D090324" w14:textId="77777777" w:rsidTr="006051BA">
        <w:trPr>
          <w:cantSplit/>
          <w:trHeight w:val="410"/>
        </w:trPr>
        <w:tc>
          <w:tcPr>
            <w:tcW w:w="3823" w:type="dxa"/>
            <w:tcBorders>
              <w:top w:val="single" w:sz="4" w:space="0" w:color="auto"/>
              <w:left w:val="single" w:sz="4" w:space="0" w:color="auto"/>
              <w:bottom w:val="single" w:sz="4" w:space="0" w:color="auto"/>
              <w:right w:val="single" w:sz="4" w:space="0" w:color="auto"/>
            </w:tcBorders>
            <w:shd w:val="pct15" w:color="auto" w:fill="auto"/>
          </w:tcPr>
          <w:p w14:paraId="6FA03A91" w14:textId="77777777" w:rsidR="0029796B" w:rsidRPr="006848BA" w:rsidRDefault="0029796B" w:rsidP="000E7C3A">
            <w:pPr>
              <w:rPr>
                <w:b/>
                <w:sz w:val="16"/>
                <w:szCs w:val="16"/>
              </w:rPr>
            </w:pPr>
            <w:r w:rsidRPr="006848BA">
              <w:rPr>
                <w:b/>
                <w:sz w:val="16"/>
                <w:szCs w:val="16"/>
              </w:rPr>
              <w:t>H_</w:t>
            </w:r>
            <w:r>
              <w:rPr>
                <w:b/>
                <w:sz w:val="16"/>
                <w:szCs w:val="16"/>
              </w:rPr>
              <w:t>FIN_MELDING</w:t>
            </w:r>
            <w:r w:rsidRPr="006848BA">
              <w:rPr>
                <w:b/>
                <w:sz w:val="16"/>
                <w:szCs w:val="16"/>
              </w:rPr>
              <w:t xml:space="preserve"> (alias: H1)</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70F3B14D" w14:textId="77777777" w:rsidR="0029796B" w:rsidRPr="006848BA" w:rsidRDefault="0029796B" w:rsidP="000E7C3A">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pct15" w:color="auto" w:fill="auto"/>
          </w:tcPr>
          <w:p w14:paraId="4FE5D514" w14:textId="77777777" w:rsidR="0029796B" w:rsidRPr="006848BA" w:rsidRDefault="0029796B" w:rsidP="000E7C3A">
            <w:pPr>
              <w:ind w:right="-70"/>
              <w:rPr>
                <w:b/>
                <w:sz w:val="16"/>
                <w:szCs w:val="16"/>
              </w:rPr>
            </w:pPr>
            <w:proofErr w:type="spellStart"/>
            <w:r>
              <w:rPr>
                <w:b/>
                <w:sz w:val="16"/>
                <w:szCs w:val="16"/>
              </w:rPr>
              <w:t>Sel</w:t>
            </w:r>
            <w:proofErr w:type="spellEnd"/>
          </w:p>
        </w:tc>
        <w:tc>
          <w:tcPr>
            <w:tcW w:w="4394" w:type="dxa"/>
            <w:tcBorders>
              <w:top w:val="single" w:sz="4" w:space="0" w:color="auto"/>
              <w:left w:val="single" w:sz="4" w:space="0" w:color="auto"/>
              <w:bottom w:val="single" w:sz="4" w:space="0" w:color="auto"/>
              <w:right w:val="single" w:sz="4" w:space="0" w:color="auto"/>
            </w:tcBorders>
            <w:shd w:val="pct15" w:color="auto" w:fill="auto"/>
          </w:tcPr>
          <w:p w14:paraId="3F2C2EB7" w14:textId="77777777" w:rsidR="0029796B" w:rsidRPr="006848BA" w:rsidRDefault="0029796B" w:rsidP="000E7C3A">
            <w:pPr>
              <w:rPr>
                <w:b/>
                <w:sz w:val="16"/>
                <w:szCs w:val="16"/>
              </w:rPr>
            </w:pPr>
          </w:p>
        </w:tc>
      </w:tr>
      <w:tr w:rsidR="0029796B" w:rsidRPr="006848BA" w14:paraId="660F8D67"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CA3BB0" w14:textId="77777777" w:rsidR="0029796B" w:rsidRPr="006848BA" w:rsidRDefault="0029796B" w:rsidP="000E7C3A">
            <w:pPr>
              <w:rPr>
                <w:rFonts w:cs="Arial"/>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4" w:space="0" w:color="auto"/>
              <w:left w:val="single" w:sz="4" w:space="0" w:color="auto"/>
              <w:bottom w:val="single" w:sz="4" w:space="0" w:color="auto"/>
              <w:right w:val="single" w:sz="4" w:space="0" w:color="auto"/>
            </w:tcBorders>
          </w:tcPr>
          <w:p w14:paraId="5260D74E" w14:textId="77777777" w:rsidR="0029796B" w:rsidRPr="006848BA"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830BBA7" w14:textId="77777777" w:rsidR="0029796B" w:rsidRPr="006848BA" w:rsidRDefault="0029796B" w:rsidP="000E7C3A">
            <w:pPr>
              <w:ind w:right="-70"/>
              <w:rPr>
                <w:rFonts w:cs="Arial"/>
                <w:sz w:val="16"/>
                <w:szCs w:val="16"/>
              </w:rPr>
            </w:pPr>
            <w:r w:rsidRPr="006848BA">
              <w:rPr>
                <w:rFonts w:cs="Arial"/>
                <w:sz w:val="16"/>
                <w:szCs w:val="16"/>
              </w:rPr>
              <w:t>X</w:t>
            </w: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309BDA39" w14:textId="77777777" w:rsidR="0029796B" w:rsidRPr="006848BA" w:rsidRDefault="0029796B" w:rsidP="000E7C3A">
            <w:pPr>
              <w:rPr>
                <w:rFonts w:cs="Arial"/>
                <w:sz w:val="16"/>
                <w:szCs w:val="16"/>
              </w:rPr>
            </w:pPr>
          </w:p>
        </w:tc>
      </w:tr>
      <w:tr w:rsidR="0029796B" w:rsidRPr="006848BA" w14:paraId="190E8BCB"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DB09A4E" w14:textId="77777777" w:rsidR="0029796B" w:rsidRPr="006848BA" w:rsidRDefault="0029796B" w:rsidP="000E7C3A">
            <w:pPr>
              <w:rPr>
                <w:snapToGrid w:val="0"/>
                <w:color w:val="000000"/>
                <w:sz w:val="16"/>
                <w:szCs w:val="16"/>
              </w:rPr>
            </w:pPr>
            <w:r w:rsidRPr="00225E3C">
              <w:rPr>
                <w:rFonts w:cs="Arial"/>
                <w:snapToGrid w:val="0"/>
                <w:sz w:val="16"/>
              </w:rPr>
              <w:t>XAAB_RSIN</w:t>
            </w:r>
          </w:p>
        </w:tc>
        <w:tc>
          <w:tcPr>
            <w:tcW w:w="425" w:type="dxa"/>
            <w:tcBorders>
              <w:top w:val="single" w:sz="4" w:space="0" w:color="auto"/>
              <w:left w:val="single" w:sz="4" w:space="0" w:color="auto"/>
              <w:bottom w:val="single" w:sz="4" w:space="0" w:color="auto"/>
              <w:right w:val="single" w:sz="4" w:space="0" w:color="auto"/>
            </w:tcBorders>
          </w:tcPr>
          <w:p w14:paraId="7B1CA622" w14:textId="77777777" w:rsidR="0029796B" w:rsidRPr="006848BA"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51E53AD"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77CC7EC" w14:textId="77777777" w:rsidR="0029796B" w:rsidRPr="006848BA" w:rsidRDefault="0029796B" w:rsidP="000E7C3A">
            <w:pPr>
              <w:rPr>
                <w:rFonts w:cs="Arial"/>
                <w:sz w:val="16"/>
                <w:szCs w:val="16"/>
              </w:rPr>
            </w:pPr>
            <w:r w:rsidRPr="006848BA">
              <w:rPr>
                <w:rFonts w:cs="Arial"/>
                <w:sz w:val="16"/>
                <w:szCs w:val="16"/>
              </w:rPr>
              <w:t>=</w:t>
            </w:r>
            <w:r>
              <w:rPr>
                <w:rFonts w:cs="Arial"/>
                <w:sz w:val="16"/>
                <w:szCs w:val="16"/>
              </w:rPr>
              <w:t xml:space="preserve"> X1</w:t>
            </w:r>
            <w:r w:rsidRPr="006848BA">
              <w:rPr>
                <w:rFonts w:cs="Arial"/>
                <w:sz w:val="16"/>
                <w:szCs w:val="16"/>
              </w:rPr>
              <w:t>.</w:t>
            </w:r>
            <w:r w:rsidRPr="00B54298">
              <w:rPr>
                <w:rFonts w:cs="Arial"/>
                <w:snapToGrid w:val="0"/>
                <w:sz w:val="16"/>
              </w:rPr>
              <w:t>RSINBRON</w:t>
            </w:r>
          </w:p>
        </w:tc>
      </w:tr>
      <w:tr w:rsidR="0029796B" w14:paraId="13BDD076"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E15A32A" w14:textId="77777777" w:rsidR="0029796B" w:rsidRPr="00E819F5" w:rsidRDefault="0029796B" w:rsidP="000E7C3A">
            <w:pPr>
              <w:rPr>
                <w:rFonts w:cs="Arial"/>
                <w:sz w:val="16"/>
                <w:szCs w:val="16"/>
              </w:rPr>
            </w:pPr>
            <w:r w:rsidRPr="00225E3C">
              <w:rPr>
                <w:rFonts w:cs="Arial"/>
                <w:snapToGrid w:val="0"/>
                <w:sz w:val="16"/>
              </w:rPr>
              <w:t>XAAB_GEGEVENSTIJDVAK</w:t>
            </w:r>
          </w:p>
        </w:tc>
        <w:tc>
          <w:tcPr>
            <w:tcW w:w="425" w:type="dxa"/>
            <w:tcBorders>
              <w:top w:val="single" w:sz="4" w:space="0" w:color="auto"/>
              <w:left w:val="single" w:sz="4" w:space="0" w:color="auto"/>
              <w:bottom w:val="single" w:sz="4" w:space="0" w:color="auto"/>
              <w:right w:val="single" w:sz="4" w:space="0" w:color="auto"/>
            </w:tcBorders>
          </w:tcPr>
          <w:p w14:paraId="7F2179D7" w14:textId="77777777" w:rsidR="0029796B" w:rsidRPr="006848BA"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4C2969"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7EDD882B" w14:textId="77777777" w:rsidR="0029796B" w:rsidRDefault="0029796B" w:rsidP="000E7C3A">
            <w:pPr>
              <w:rPr>
                <w:rFonts w:cs="Arial"/>
                <w:sz w:val="16"/>
                <w:szCs w:val="16"/>
              </w:rPr>
            </w:pPr>
            <w:r>
              <w:rPr>
                <w:rFonts w:cs="Arial"/>
                <w:sz w:val="16"/>
                <w:szCs w:val="16"/>
              </w:rPr>
              <w:t>= X1.</w:t>
            </w:r>
            <w:r w:rsidRPr="00E35513">
              <w:rPr>
                <w:rFonts w:cs="Arial"/>
                <w:snapToGrid w:val="0"/>
                <w:sz w:val="16"/>
              </w:rPr>
              <w:t>BELASTINGJAAR</w:t>
            </w:r>
          </w:p>
        </w:tc>
      </w:tr>
      <w:tr w:rsidR="0029796B" w14:paraId="405F688F"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73F2F5A3" w14:textId="77777777" w:rsidR="0029796B" w:rsidRPr="00E819F5" w:rsidRDefault="0029796B" w:rsidP="000E7C3A">
            <w:pPr>
              <w:rPr>
                <w:rFonts w:cs="Arial"/>
                <w:sz w:val="16"/>
                <w:szCs w:val="16"/>
              </w:rPr>
            </w:pPr>
            <w:r w:rsidRPr="00225E3C">
              <w:rPr>
                <w:rFonts w:cs="Arial"/>
                <w:snapToGrid w:val="0"/>
                <w:sz w:val="16"/>
              </w:rPr>
              <w:t>XAAB_PRODUCTID</w:t>
            </w:r>
          </w:p>
        </w:tc>
        <w:tc>
          <w:tcPr>
            <w:tcW w:w="425" w:type="dxa"/>
            <w:tcBorders>
              <w:top w:val="single" w:sz="4" w:space="0" w:color="auto"/>
              <w:left w:val="single" w:sz="4" w:space="0" w:color="auto"/>
              <w:bottom w:val="single" w:sz="4" w:space="0" w:color="auto"/>
              <w:right w:val="single" w:sz="4" w:space="0" w:color="auto"/>
            </w:tcBorders>
          </w:tcPr>
          <w:p w14:paraId="4AC665F3" w14:textId="77777777" w:rsidR="0029796B" w:rsidRPr="006848BA"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841FF4F"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56EC3FFB" w14:textId="77777777" w:rsidR="0029796B" w:rsidRDefault="0029796B" w:rsidP="000E7C3A">
            <w:pPr>
              <w:rPr>
                <w:rFonts w:cs="Arial"/>
                <w:sz w:val="16"/>
                <w:szCs w:val="16"/>
              </w:rPr>
            </w:pPr>
            <w:r>
              <w:rPr>
                <w:rFonts w:cs="Arial"/>
                <w:sz w:val="16"/>
                <w:szCs w:val="16"/>
              </w:rPr>
              <w:t>= X1.</w:t>
            </w:r>
            <w:r w:rsidRPr="00B54298">
              <w:rPr>
                <w:rFonts w:cs="Arial"/>
                <w:snapToGrid w:val="0"/>
                <w:sz w:val="16"/>
              </w:rPr>
              <w:t xml:space="preserve"> DVPVW_PRODUCT_ID</w:t>
            </w:r>
          </w:p>
        </w:tc>
      </w:tr>
      <w:tr w:rsidR="0029796B" w14:paraId="0F51686A"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73B10C4" w14:textId="77777777" w:rsidR="0029796B" w:rsidRPr="00E819F5" w:rsidRDefault="0029796B" w:rsidP="000E7C3A">
            <w:pPr>
              <w:rPr>
                <w:rFonts w:cs="Arial"/>
                <w:sz w:val="16"/>
                <w:szCs w:val="16"/>
              </w:rPr>
            </w:pPr>
            <w:r w:rsidRPr="00225E3C">
              <w:rPr>
                <w:rFonts w:cs="Arial"/>
                <w:snapToGrid w:val="0"/>
                <w:sz w:val="16"/>
              </w:rPr>
              <w:t>XAAB_PRODUCTNUMMER</w:t>
            </w:r>
          </w:p>
        </w:tc>
        <w:tc>
          <w:tcPr>
            <w:tcW w:w="425" w:type="dxa"/>
            <w:tcBorders>
              <w:top w:val="single" w:sz="4" w:space="0" w:color="auto"/>
              <w:left w:val="single" w:sz="4" w:space="0" w:color="auto"/>
              <w:bottom w:val="single" w:sz="4" w:space="0" w:color="auto"/>
              <w:right w:val="single" w:sz="4" w:space="0" w:color="auto"/>
            </w:tcBorders>
          </w:tcPr>
          <w:p w14:paraId="1FFEE860" w14:textId="77777777" w:rsidR="0029796B" w:rsidRPr="006848BA"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125750F"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65086D2E" w14:textId="77777777" w:rsidR="0029796B" w:rsidRDefault="0029796B" w:rsidP="000E7C3A">
            <w:pPr>
              <w:rPr>
                <w:rFonts w:cs="Arial"/>
                <w:sz w:val="16"/>
                <w:szCs w:val="16"/>
              </w:rPr>
            </w:pPr>
            <w:r>
              <w:rPr>
                <w:rFonts w:cs="Arial"/>
                <w:sz w:val="16"/>
                <w:szCs w:val="16"/>
              </w:rPr>
              <w:t>= X1.</w:t>
            </w:r>
            <w:r w:rsidRPr="00B54298">
              <w:rPr>
                <w:rFonts w:cs="Arial"/>
                <w:snapToGrid w:val="0"/>
                <w:sz w:val="16"/>
              </w:rPr>
              <w:t xml:space="preserve"> DVPVW_PRODUCT_NUMMER</w:t>
            </w:r>
          </w:p>
        </w:tc>
      </w:tr>
      <w:tr w:rsidR="0029796B" w14:paraId="38AC5C7D"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11F50CC" w14:textId="77777777" w:rsidR="0029796B" w:rsidRPr="001E34A0" w:rsidRDefault="0029796B" w:rsidP="000E7C3A">
            <w:pPr>
              <w:rPr>
                <w:rFonts w:cs="Arial"/>
                <w:snapToGrid w:val="0"/>
                <w:sz w:val="16"/>
              </w:rPr>
            </w:pPr>
            <w:r>
              <w:rPr>
                <w:rFonts w:cs="Arial"/>
                <w:snapToGrid w:val="0"/>
                <w:sz w:val="16"/>
              </w:rPr>
              <w:t>XAAB_BERICHT</w:t>
            </w:r>
            <w:r w:rsidRPr="001E34A0">
              <w:rPr>
                <w:rFonts w:cs="Arial"/>
                <w:snapToGrid w:val="0"/>
                <w:sz w:val="16"/>
              </w:rPr>
              <w:t>TYPE</w:t>
            </w:r>
          </w:p>
        </w:tc>
        <w:tc>
          <w:tcPr>
            <w:tcW w:w="425" w:type="dxa"/>
            <w:tcBorders>
              <w:top w:val="single" w:sz="4" w:space="0" w:color="auto"/>
              <w:left w:val="single" w:sz="4" w:space="0" w:color="auto"/>
              <w:bottom w:val="single" w:sz="4" w:space="0" w:color="auto"/>
              <w:right w:val="single" w:sz="4" w:space="0" w:color="auto"/>
            </w:tcBorders>
          </w:tcPr>
          <w:p w14:paraId="696B74FA" w14:textId="77777777" w:rsidR="0029796B"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A7396FA"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1F73CDD6" w14:textId="77777777" w:rsidR="0029796B" w:rsidRDefault="0029796B" w:rsidP="000E7C3A">
            <w:pPr>
              <w:rPr>
                <w:rFonts w:cs="Arial"/>
                <w:sz w:val="16"/>
                <w:szCs w:val="16"/>
              </w:rPr>
            </w:pPr>
            <w:r>
              <w:rPr>
                <w:rFonts w:cs="Arial"/>
                <w:sz w:val="16"/>
                <w:szCs w:val="16"/>
              </w:rPr>
              <w:t>= X1.</w:t>
            </w:r>
            <w:r w:rsidRPr="00B54298">
              <w:rPr>
                <w:rFonts w:cs="Arial"/>
                <w:snapToGrid w:val="0"/>
                <w:sz w:val="16"/>
              </w:rPr>
              <w:t xml:space="preserve"> DVPVW_</w:t>
            </w:r>
            <w:r>
              <w:rPr>
                <w:rFonts w:cs="Arial"/>
                <w:snapToGrid w:val="0"/>
                <w:sz w:val="16"/>
              </w:rPr>
              <w:t>BERICHTSOORT</w:t>
            </w:r>
          </w:p>
        </w:tc>
      </w:tr>
      <w:tr w:rsidR="0029796B" w14:paraId="15F4450E"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76507C5" w14:textId="77777777" w:rsidR="0029796B" w:rsidRPr="00E819F5" w:rsidRDefault="0029796B" w:rsidP="000E7C3A">
            <w:pPr>
              <w:rPr>
                <w:rFonts w:cs="Arial"/>
                <w:sz w:val="16"/>
                <w:szCs w:val="16"/>
              </w:rPr>
            </w:pPr>
            <w:r w:rsidRPr="001E34A0">
              <w:rPr>
                <w:rFonts w:cs="Arial"/>
                <w:snapToGrid w:val="0"/>
                <w:sz w:val="16"/>
              </w:rPr>
              <w:t>XAAB_MELDINGTYPE</w:t>
            </w:r>
          </w:p>
        </w:tc>
        <w:tc>
          <w:tcPr>
            <w:tcW w:w="425" w:type="dxa"/>
            <w:tcBorders>
              <w:top w:val="single" w:sz="4" w:space="0" w:color="auto"/>
              <w:left w:val="single" w:sz="4" w:space="0" w:color="auto"/>
              <w:bottom w:val="single" w:sz="4" w:space="0" w:color="auto"/>
              <w:right w:val="single" w:sz="4" w:space="0" w:color="auto"/>
            </w:tcBorders>
          </w:tcPr>
          <w:p w14:paraId="09E7DAAD" w14:textId="77777777" w:rsidR="0029796B" w:rsidRPr="006848BA"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BCC49D"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4ACF837E" w14:textId="77777777" w:rsidR="0029796B" w:rsidRDefault="0029796B" w:rsidP="000E7C3A">
            <w:pPr>
              <w:rPr>
                <w:rFonts w:cs="Arial"/>
                <w:sz w:val="16"/>
                <w:szCs w:val="16"/>
              </w:rPr>
            </w:pPr>
            <w:r>
              <w:rPr>
                <w:rFonts w:cs="Arial"/>
                <w:sz w:val="16"/>
                <w:szCs w:val="16"/>
              </w:rPr>
              <w:t>= X1.</w:t>
            </w:r>
            <w:r w:rsidRPr="00B54298">
              <w:rPr>
                <w:rFonts w:cs="Arial"/>
                <w:snapToGrid w:val="0"/>
                <w:sz w:val="16"/>
              </w:rPr>
              <w:t xml:space="preserve"> DVPVW_OPGAVE_TYPE</w:t>
            </w:r>
          </w:p>
        </w:tc>
      </w:tr>
      <w:tr w:rsidR="0029796B" w14:paraId="70A06E49"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709DA1D" w14:textId="77777777" w:rsidR="0029796B" w:rsidRPr="00E819F5" w:rsidRDefault="0029796B" w:rsidP="000E7C3A">
            <w:pPr>
              <w:rPr>
                <w:rFonts w:cs="Arial"/>
                <w:sz w:val="16"/>
                <w:szCs w:val="16"/>
              </w:rPr>
            </w:pPr>
            <w:r w:rsidRPr="00225E3C">
              <w:rPr>
                <w:rFonts w:cs="Arial"/>
                <w:snapToGrid w:val="0"/>
                <w:sz w:val="16"/>
              </w:rPr>
              <w:t>XAAB_MAAND</w:t>
            </w:r>
          </w:p>
        </w:tc>
        <w:tc>
          <w:tcPr>
            <w:tcW w:w="425" w:type="dxa"/>
            <w:tcBorders>
              <w:top w:val="single" w:sz="4" w:space="0" w:color="auto"/>
              <w:left w:val="single" w:sz="4" w:space="0" w:color="auto"/>
              <w:bottom w:val="single" w:sz="4" w:space="0" w:color="auto"/>
              <w:right w:val="single" w:sz="4" w:space="0" w:color="auto"/>
            </w:tcBorders>
          </w:tcPr>
          <w:p w14:paraId="300174EF" w14:textId="77777777" w:rsidR="0029796B" w:rsidRPr="006848BA"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2EFCBF7" w14:textId="77777777" w:rsidR="0029796B" w:rsidRPr="006848BA" w:rsidRDefault="0029796B" w:rsidP="000E7C3A">
            <w:pPr>
              <w:ind w:right="-70"/>
              <w:rPr>
                <w:rFonts w:cs="Arial"/>
                <w:sz w:val="16"/>
                <w:szCs w:val="16"/>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14:paraId="0470A617" w14:textId="77777777" w:rsidR="0029796B" w:rsidRDefault="0029796B" w:rsidP="000E7C3A">
            <w:pPr>
              <w:rPr>
                <w:rFonts w:cs="Arial"/>
                <w:sz w:val="16"/>
                <w:szCs w:val="16"/>
              </w:rPr>
            </w:pPr>
            <w:r>
              <w:rPr>
                <w:rFonts w:cs="Arial"/>
                <w:sz w:val="16"/>
                <w:szCs w:val="16"/>
              </w:rPr>
              <w:t>= X1.</w:t>
            </w:r>
            <w:r w:rsidRPr="00B54298">
              <w:rPr>
                <w:rFonts w:cs="Arial"/>
                <w:snapToGrid w:val="0"/>
                <w:sz w:val="16"/>
              </w:rPr>
              <w:t xml:space="preserve"> DVPVW_OPGAVE_MAAND</w:t>
            </w:r>
          </w:p>
        </w:tc>
      </w:tr>
    </w:tbl>
    <w:p w14:paraId="55B3CD9F" w14:textId="77777777" w:rsidR="0029796B" w:rsidRDefault="0029796B" w:rsidP="0029796B"/>
    <w:p w14:paraId="6DE42433" w14:textId="77777777" w:rsidR="0029796B" w:rsidRDefault="0029796B" w:rsidP="0029796B">
      <w:r>
        <w:t xml:space="preserve">Deze verzameling wordt aangeduid met </w:t>
      </w:r>
      <w:r w:rsidRPr="00FD0F8F">
        <w:rPr>
          <w:b/>
        </w:rPr>
        <w:t>H_FIN_MELDING</w:t>
      </w:r>
      <w:r w:rsidRPr="00CA2FEF">
        <w:rPr>
          <w:b/>
        </w:rPr>
        <w:t>_SEL</w:t>
      </w:r>
    </w:p>
    <w:p w14:paraId="644DB7C1" w14:textId="77777777" w:rsidR="0029796B" w:rsidRDefault="0029796B" w:rsidP="0029796B"/>
    <w:p w14:paraId="148F5171" w14:textId="77777777" w:rsidR="0029796B" w:rsidRDefault="0029796B" w:rsidP="0029796B">
      <w:pPr>
        <w:pStyle w:val="Kop5"/>
      </w:pPr>
      <w:r>
        <w:t>Uitvoer</w:t>
      </w:r>
    </w:p>
    <w:p w14:paraId="593405DC" w14:textId="4FDB9838" w:rsidR="0029796B" w:rsidRDefault="0029796B" w:rsidP="0029796B">
      <w:r>
        <w:t xml:space="preserve">0 1 of meer voorkomens. Voeg het resultaat toe aan </w:t>
      </w:r>
      <w:r>
        <w:rPr>
          <w:b/>
        </w:rPr>
        <w:t>CMG</w:t>
      </w:r>
      <w:r w:rsidR="003C7261">
        <w:rPr>
          <w:b/>
        </w:rPr>
        <w:t>_C_T_</w:t>
      </w:r>
      <w:r>
        <w:rPr>
          <w:b/>
        </w:rPr>
        <w:t>MELDING</w:t>
      </w:r>
      <w:r>
        <w:t xml:space="preserve"> </w:t>
      </w:r>
    </w:p>
    <w:p w14:paraId="76690CF9" w14:textId="77777777" w:rsidR="0029796B" w:rsidRDefault="0029796B" w:rsidP="0029796B"/>
    <w:p w14:paraId="37239715" w14:textId="77777777" w:rsidR="0029796B" w:rsidRDefault="0029796B" w:rsidP="0029796B">
      <w:pPr>
        <w:pStyle w:val="Kop5"/>
      </w:pPr>
      <w:r>
        <w:t>Afwijkende uitvoer</w:t>
      </w:r>
    </w:p>
    <w:p w14:paraId="6B67C663" w14:textId="77777777" w:rsidR="0029796B" w:rsidRDefault="0029796B" w:rsidP="0029796B">
      <w:r>
        <w:t>n.v.t.</w:t>
      </w:r>
    </w:p>
    <w:p w14:paraId="17070790" w14:textId="77777777" w:rsidR="00E652F7" w:rsidRDefault="00E652F7" w:rsidP="00E652F7">
      <w:pPr>
        <w:pStyle w:val="Standaardinspringing"/>
        <w:ind w:left="0" w:firstLine="0"/>
      </w:pPr>
    </w:p>
    <w:p w14:paraId="5E59634E" w14:textId="366B6C25" w:rsidR="0029796B" w:rsidRDefault="0029796B" w:rsidP="00004578">
      <w:pPr>
        <w:pStyle w:val="Kop3"/>
      </w:pPr>
      <w:bookmarkStart w:id="281" w:name="_Toc509919616"/>
      <w:r>
        <w:t xml:space="preserve">Bepaal te verwerken </w:t>
      </w:r>
      <w:r w:rsidRPr="0029796B">
        <w:t>CMG</w:t>
      </w:r>
      <w:r w:rsidR="003C7261">
        <w:t>_C_T_</w:t>
      </w:r>
      <w:r w:rsidRPr="0029796B">
        <w:t>FINR_VERRIJKT_SEL</w:t>
      </w:r>
      <w:bookmarkEnd w:id="281"/>
    </w:p>
    <w:p w14:paraId="26439FAC" w14:textId="77777777" w:rsidR="0029796B" w:rsidRDefault="0029796B" w:rsidP="00004578">
      <w:pPr>
        <w:pStyle w:val="Kop5"/>
      </w:pPr>
      <w:r>
        <w:t>Functionele beschrijving</w:t>
      </w:r>
    </w:p>
    <w:p w14:paraId="0B515863" w14:textId="70CA3774" w:rsidR="0029796B" w:rsidRDefault="0029796B" w:rsidP="0029796B">
      <w:r>
        <w:t xml:space="preserve">We selecteren nu de </w:t>
      </w:r>
      <w:r w:rsidR="001174BA">
        <w:t>verrijkte persoonsgegevens</w:t>
      </w:r>
    </w:p>
    <w:p w14:paraId="4FF94B66" w14:textId="39E62E24" w:rsidR="001174BA" w:rsidRDefault="001174BA" w:rsidP="001174BA">
      <w:pPr>
        <w:pStyle w:val="Standaardinspringing"/>
        <w:ind w:left="0" w:firstLine="0"/>
      </w:pPr>
      <w:r w:rsidRPr="0054792E">
        <w:t xml:space="preserve">Selecteer alle gegevens uit </w:t>
      </w:r>
      <w:r>
        <w:t>CMG</w:t>
      </w:r>
      <w:r w:rsidRPr="0054792E">
        <w:t xml:space="preserve"> (</w:t>
      </w:r>
      <w:r>
        <w:t>view</w:t>
      </w:r>
      <w:r w:rsidRPr="0054792E">
        <w:t xml:space="preserve"> </w:t>
      </w:r>
      <w:r>
        <w:t>CMG</w:t>
      </w:r>
      <w:r w:rsidR="003C7261">
        <w:t>_C_T_</w:t>
      </w:r>
      <w:r w:rsidRPr="001174BA">
        <w:t xml:space="preserve"> </w:t>
      </w:r>
      <w:r w:rsidRPr="0029796B">
        <w:t>FINR_VERRIJKT</w:t>
      </w:r>
      <w:r w:rsidRPr="0054792E">
        <w:t>) die zijn toegevoegd sinds de vorige verwerking (</w:t>
      </w:r>
      <w:r w:rsidR="00E65DC9" w:rsidRPr="00AA1DEB">
        <w:rPr>
          <w:rFonts w:cs="Arial"/>
          <w:szCs w:val="19"/>
        </w:rPr>
        <w:t>XMVVW_</w:t>
      </w:r>
      <w:r w:rsidRPr="0054792E">
        <w:t xml:space="preserve">LAAD_TS ligt ná de </w:t>
      </w:r>
      <w:proofErr w:type="spellStart"/>
      <w:r w:rsidRPr="0054792E">
        <w:rPr>
          <w:i/>
        </w:rPr>
        <w:t>Vorige_laad_TS</w:t>
      </w:r>
      <w:proofErr w:type="spellEnd"/>
      <w:r>
        <w:t xml:space="preserve">). </w:t>
      </w:r>
    </w:p>
    <w:p w14:paraId="00C002FE" w14:textId="77777777" w:rsidR="00004578" w:rsidRDefault="00004578" w:rsidP="0029796B"/>
    <w:p w14:paraId="24D46C02" w14:textId="4E84DC91" w:rsidR="0029796B" w:rsidRDefault="0029796B" w:rsidP="00004578">
      <w:pPr>
        <w:pStyle w:val="Kop5"/>
      </w:pPr>
      <w:r>
        <w:t xml:space="preserve">Gegevensfunctie : Selecteer </w:t>
      </w:r>
      <w:r w:rsidRPr="0029796B">
        <w:t>CMG</w:t>
      </w:r>
      <w:r w:rsidR="003C7261">
        <w:t>_C_T_</w:t>
      </w:r>
      <w:r w:rsidRPr="0029796B">
        <w:t>FINR_VERRIJKT_SEL</w:t>
      </w:r>
    </w:p>
    <w:p w14:paraId="6989A318" w14:textId="77777777" w:rsidR="00E652F7" w:rsidRDefault="00E652F7" w:rsidP="00E652F7">
      <w:pPr>
        <w:pStyle w:val="Kop5"/>
      </w:pPr>
      <w:proofErr w:type="spellStart"/>
      <w:r>
        <w:t>Selectiepad</w:t>
      </w:r>
      <w:proofErr w:type="spellEnd"/>
    </w:p>
    <w:p w14:paraId="30E1F696" w14:textId="5A0E7713" w:rsidR="0029796B" w:rsidRDefault="0029796B" w:rsidP="00E652F7">
      <w:pPr>
        <w:pStyle w:val="Standaardinspringing"/>
        <w:ind w:left="0" w:firstLine="0"/>
      </w:pPr>
      <w:r>
        <w:t>CMG</w:t>
      </w:r>
      <w:r w:rsidR="003C7261">
        <w:t>_C_T_</w:t>
      </w:r>
      <w:r>
        <w:t>MELDING_SEL</w:t>
      </w:r>
    </w:p>
    <w:p w14:paraId="67BDB481" w14:textId="77777777" w:rsidR="0029796B" w:rsidRDefault="0029796B" w:rsidP="0029796B">
      <w:pPr>
        <w:pStyle w:val="Standaardinspringing"/>
        <w:ind w:left="0" w:firstLine="0"/>
      </w:pPr>
      <w:r w:rsidRPr="00CC68B2">
        <w:t xml:space="preserve"> </w:t>
      </w:r>
      <w:r>
        <w:t xml:space="preserve">   </w:t>
      </w:r>
      <w:r w:rsidRPr="00CC68B2">
        <w:t xml:space="preserve">    </w:t>
      </w:r>
      <w:r w:rsidRPr="00CC68B2">
        <w:sym w:font="Wingdings" w:char="F0E2"/>
      </w:r>
    </w:p>
    <w:p w14:paraId="0AD35172" w14:textId="77FAE9EB" w:rsidR="0029796B" w:rsidRDefault="0029796B" w:rsidP="0029796B">
      <w:r>
        <w:t>CMG</w:t>
      </w:r>
      <w:r w:rsidR="003C7261">
        <w:t>_C_T_</w:t>
      </w:r>
      <w:r>
        <w:t>FINR_VERRIJKT</w:t>
      </w:r>
      <w:r w:rsidRPr="00CC68B2">
        <w:rPr>
          <w:b/>
        </w:rPr>
        <w:br/>
      </w:r>
    </w:p>
    <w:p w14:paraId="67E8354A" w14:textId="77777777" w:rsidR="0029796B" w:rsidRDefault="0029796B" w:rsidP="0029796B">
      <w:pPr>
        <w:pStyle w:val="Kop5"/>
      </w:pPr>
      <w:r>
        <w:t>Kolommen en condities:</w:t>
      </w:r>
    </w:p>
    <w:tbl>
      <w:tblPr>
        <w:tblW w:w="9209" w:type="dxa"/>
        <w:tblLayout w:type="fixed"/>
        <w:tblCellMar>
          <w:left w:w="70" w:type="dxa"/>
          <w:right w:w="70" w:type="dxa"/>
        </w:tblCellMar>
        <w:tblLook w:val="0000" w:firstRow="0" w:lastRow="0" w:firstColumn="0" w:lastColumn="0" w:noHBand="0" w:noVBand="0"/>
      </w:tblPr>
      <w:tblGrid>
        <w:gridCol w:w="3823"/>
        <w:gridCol w:w="425"/>
        <w:gridCol w:w="425"/>
        <w:gridCol w:w="4536"/>
      </w:tblGrid>
      <w:tr w:rsidR="0029796B" w:rsidRPr="006848BA" w14:paraId="58AF31D4"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FA6EAC" w14:textId="6FECCA4A" w:rsidR="0029796B" w:rsidRDefault="0029796B" w:rsidP="0029796B">
            <w:pPr>
              <w:rPr>
                <w:rFonts w:cs="Arial"/>
                <w:b/>
                <w:snapToGrid w:val="0"/>
                <w:sz w:val="16"/>
              </w:rPr>
            </w:pPr>
            <w:r w:rsidRPr="004469FF">
              <w:rPr>
                <w:rFonts w:cs="Arial"/>
                <w:b/>
                <w:snapToGrid w:val="0"/>
                <w:sz w:val="16"/>
              </w:rPr>
              <w:t>CMG</w:t>
            </w:r>
            <w:r w:rsidR="003C7261">
              <w:rPr>
                <w:rFonts w:cs="Arial"/>
                <w:b/>
                <w:snapToGrid w:val="0"/>
                <w:sz w:val="16"/>
              </w:rPr>
              <w:t>_C_T_</w:t>
            </w:r>
            <w:r w:rsidRPr="004469FF">
              <w:rPr>
                <w:rFonts w:cs="Arial"/>
                <w:b/>
                <w:snapToGrid w:val="0"/>
                <w:sz w:val="16"/>
              </w:rPr>
              <w:t>MELDING_SEL</w:t>
            </w:r>
            <w:r>
              <w:rPr>
                <w:rFonts w:cs="Arial"/>
                <w:b/>
                <w:snapToGrid w:val="0"/>
                <w:sz w:val="16"/>
              </w:rPr>
              <w:t xml:space="preserve"> </w:t>
            </w:r>
            <w:r w:rsidRPr="004469FF">
              <w:rPr>
                <w:rFonts w:cs="Arial"/>
                <w:b/>
                <w:snapToGrid w:val="0"/>
                <w:sz w:val="16"/>
              </w:rPr>
              <w:t>(alias X1)</w:t>
            </w:r>
          </w:p>
          <w:p w14:paraId="52513E89" w14:textId="77777777" w:rsidR="00E652F7" w:rsidRDefault="00E652F7" w:rsidP="0029796B">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D8E1C4" w14:textId="77777777" w:rsidR="0029796B" w:rsidRDefault="0029796B" w:rsidP="0029796B">
            <w:pPr>
              <w:ind w:right="-70"/>
              <w:rPr>
                <w:b/>
                <w:sz w:val="16"/>
                <w:szCs w:val="16"/>
              </w:rPr>
            </w:pPr>
            <w:r>
              <w:rPr>
                <w:rFonts w:cs="Arial"/>
                <w:b/>
                <w:snapToGrid w:val="0"/>
                <w:sz w:val="16"/>
              </w:rPr>
              <w:t>BK</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59E76E" w14:textId="77777777" w:rsidR="0029796B" w:rsidRPr="006848BA" w:rsidRDefault="0029796B" w:rsidP="0029796B">
            <w:pPr>
              <w:ind w:right="-70"/>
              <w:rPr>
                <w:b/>
                <w:sz w:val="16"/>
                <w:szCs w:val="16"/>
              </w:rPr>
            </w:pPr>
            <w:proofErr w:type="spellStart"/>
            <w:r>
              <w:rPr>
                <w:rFonts w:cs="Arial"/>
                <w:b/>
                <w:snapToGrid w:val="0"/>
                <w:sz w:val="16"/>
              </w:rPr>
              <w:t>Sel</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C104EE3" w14:textId="77777777" w:rsidR="0029796B" w:rsidRPr="006848BA" w:rsidRDefault="0029796B" w:rsidP="0029796B">
            <w:pPr>
              <w:rPr>
                <w:b/>
                <w:sz w:val="16"/>
                <w:szCs w:val="16"/>
              </w:rPr>
            </w:pPr>
            <w:proofErr w:type="spellStart"/>
            <w:r w:rsidRPr="00CC68B2">
              <w:rPr>
                <w:rFonts w:cs="Arial"/>
                <w:b/>
                <w:snapToGrid w:val="0"/>
                <w:sz w:val="16"/>
              </w:rPr>
              <w:t>Sel</w:t>
            </w:r>
            <w:proofErr w:type="spellEnd"/>
            <w:r w:rsidRPr="00CC68B2">
              <w:rPr>
                <w:rFonts w:cs="Arial"/>
                <w:b/>
                <w:snapToGrid w:val="0"/>
                <w:sz w:val="16"/>
              </w:rPr>
              <w:t>.</w:t>
            </w:r>
          </w:p>
        </w:tc>
      </w:tr>
      <w:tr w:rsidR="0029796B" w:rsidRPr="006848BA" w14:paraId="27CE094E"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4178A46" w14:textId="77777777" w:rsidR="0029796B" w:rsidRDefault="0029796B" w:rsidP="0029796B">
            <w:pPr>
              <w:rPr>
                <w:b/>
                <w:sz w:val="16"/>
                <w:szCs w:val="16"/>
              </w:rPr>
            </w:pPr>
            <w:r>
              <w:rPr>
                <w:rFonts w:cs="Arial"/>
                <w:snapToGrid w:val="0"/>
                <w:sz w:val="16"/>
              </w:rPr>
              <w:t>DVPVW_XD</w:t>
            </w:r>
            <w:r w:rsidRPr="00CD2BC2">
              <w:rPr>
                <w:rFonts w:cs="Arial"/>
                <w:snapToGrid w:val="0"/>
                <w:sz w:val="16"/>
              </w:rPr>
              <w:t>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6208DBA" w14:textId="77777777" w:rsidR="0029796B" w:rsidRDefault="0029796B" w:rsidP="0029796B">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9E9DA6F" w14:textId="77777777" w:rsidR="0029796B" w:rsidRPr="006848BA" w:rsidRDefault="0029796B" w:rsidP="0029796B">
            <w:pPr>
              <w:ind w:right="-70"/>
              <w:rPr>
                <w:b/>
                <w:sz w:val="16"/>
                <w:szCs w:val="16"/>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B6DA134" w14:textId="77777777" w:rsidR="0029796B" w:rsidRPr="006848BA" w:rsidRDefault="0029796B" w:rsidP="0029796B">
            <w:pPr>
              <w:rPr>
                <w:b/>
                <w:sz w:val="16"/>
                <w:szCs w:val="16"/>
              </w:rPr>
            </w:pPr>
          </w:p>
        </w:tc>
      </w:tr>
      <w:tr w:rsidR="0029796B" w:rsidRPr="006848BA" w14:paraId="4DD74FA0"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647BEC4" w14:textId="77777777" w:rsidR="0029796B" w:rsidRDefault="0029796B" w:rsidP="0029796B">
            <w:pPr>
              <w:rPr>
                <w:b/>
                <w:sz w:val="16"/>
                <w:szCs w:val="16"/>
              </w:rPr>
            </w:pPr>
            <w:r>
              <w:rPr>
                <w:rFonts w:cs="Arial"/>
                <w:sz w:val="16"/>
                <w:szCs w:val="16"/>
              </w:rPr>
              <w:t>DVPVW_XML_DETAIL</w:t>
            </w:r>
            <w:r w:rsidRPr="0024556D">
              <w:rPr>
                <w:rFonts w:cs="Arial"/>
                <w:sz w:val="16"/>
                <w:szCs w:val="16"/>
              </w:rPr>
              <w:t>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96E3F58" w14:textId="77777777" w:rsidR="0029796B" w:rsidRDefault="0029796B" w:rsidP="0029796B">
            <w:pPr>
              <w:ind w:right="-70"/>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580DA28" w14:textId="77777777" w:rsidR="0029796B" w:rsidRPr="006848BA" w:rsidRDefault="0029796B" w:rsidP="0029796B">
            <w:pPr>
              <w:ind w:right="-70"/>
              <w:rPr>
                <w:b/>
                <w:sz w:val="16"/>
                <w:szCs w:val="16"/>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B3DD313" w14:textId="77777777" w:rsidR="0029796B" w:rsidRPr="006848BA" w:rsidRDefault="0029796B" w:rsidP="0029796B">
            <w:pPr>
              <w:rPr>
                <w:b/>
                <w:sz w:val="16"/>
                <w:szCs w:val="16"/>
              </w:rPr>
            </w:pPr>
          </w:p>
        </w:tc>
      </w:tr>
      <w:tr w:rsidR="0029796B" w:rsidRPr="006848BA" w14:paraId="22DB2968"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74A4CA" w14:textId="6A1964B4" w:rsidR="0029796B" w:rsidRDefault="0029796B" w:rsidP="000E7C3A">
            <w:pPr>
              <w:rPr>
                <w:b/>
                <w:sz w:val="16"/>
                <w:szCs w:val="16"/>
              </w:rPr>
            </w:pPr>
            <w:r>
              <w:rPr>
                <w:b/>
                <w:sz w:val="16"/>
                <w:szCs w:val="16"/>
              </w:rPr>
              <w:t>CMG</w:t>
            </w:r>
            <w:r w:rsidR="003C7261">
              <w:rPr>
                <w:b/>
                <w:sz w:val="16"/>
                <w:szCs w:val="16"/>
              </w:rPr>
              <w:t>_C_T_</w:t>
            </w:r>
            <w:r>
              <w:rPr>
                <w:b/>
                <w:sz w:val="16"/>
                <w:szCs w:val="16"/>
              </w:rPr>
              <w:t xml:space="preserve">FINR_VERRIJKT </w:t>
            </w:r>
            <w:r w:rsidRPr="006848BA">
              <w:rPr>
                <w:b/>
                <w:sz w:val="16"/>
                <w:szCs w:val="16"/>
              </w:rPr>
              <w:t xml:space="preserve">(alias: </w:t>
            </w:r>
            <w:r>
              <w:rPr>
                <w:b/>
                <w:sz w:val="16"/>
                <w:szCs w:val="16"/>
              </w:rPr>
              <w:t>X2</w:t>
            </w:r>
            <w:r w:rsidRPr="006848BA">
              <w:rPr>
                <w:b/>
                <w:sz w:val="16"/>
                <w:szCs w:val="16"/>
              </w:rPr>
              <w:t>)</w:t>
            </w:r>
          </w:p>
          <w:p w14:paraId="58169127" w14:textId="77777777" w:rsidR="00E652F7" w:rsidRPr="006848BA" w:rsidRDefault="00E652F7" w:rsidP="000E7C3A">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CB71D0" w14:textId="77777777" w:rsidR="0029796B" w:rsidRPr="006848BA" w:rsidRDefault="0029796B" w:rsidP="000E7C3A">
            <w:pPr>
              <w:ind w:right="-70"/>
              <w:rPr>
                <w:b/>
                <w:sz w:val="16"/>
                <w:szCs w:val="16"/>
              </w:rPr>
            </w:pPr>
            <w:r>
              <w:rPr>
                <w:b/>
                <w:sz w:val="16"/>
                <w:szCs w:val="16"/>
              </w:rPr>
              <w:t>BK</w:t>
            </w:r>
          </w:p>
        </w:tc>
        <w:tc>
          <w:tcPr>
            <w:tcW w:w="4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DA20F0" w14:textId="77777777" w:rsidR="0029796B" w:rsidRPr="006848BA" w:rsidRDefault="0029796B" w:rsidP="000E7C3A">
            <w:pPr>
              <w:ind w:right="-70"/>
              <w:rPr>
                <w:b/>
                <w:sz w:val="16"/>
                <w:szCs w:val="16"/>
              </w:rPr>
            </w:pPr>
            <w:proofErr w:type="spellStart"/>
            <w:r w:rsidRPr="006848BA">
              <w:rPr>
                <w:b/>
                <w:sz w:val="16"/>
                <w:szCs w:val="16"/>
              </w:rPr>
              <w:t>Sel</w:t>
            </w:r>
            <w:proofErr w:type="spellEnd"/>
            <w:r w:rsidRPr="006848BA">
              <w:rPr>
                <w:b/>
                <w:sz w:val="16"/>
                <w:szCs w:val="16"/>
              </w:rPr>
              <w:t>.</w:t>
            </w:r>
          </w:p>
        </w:tc>
        <w:tc>
          <w:tcPr>
            <w:tcW w:w="453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2E7214" w14:textId="77777777" w:rsidR="0029796B" w:rsidRPr="006848BA" w:rsidRDefault="0029796B" w:rsidP="000E7C3A">
            <w:pPr>
              <w:rPr>
                <w:b/>
                <w:sz w:val="16"/>
                <w:szCs w:val="16"/>
              </w:rPr>
            </w:pPr>
            <w:r w:rsidRPr="006848BA">
              <w:rPr>
                <w:b/>
                <w:sz w:val="16"/>
                <w:szCs w:val="16"/>
              </w:rPr>
              <w:t>Conditie</w:t>
            </w:r>
          </w:p>
        </w:tc>
      </w:tr>
      <w:tr w:rsidR="0029796B" w:rsidRPr="006848BA" w14:paraId="1DFA240A"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4CD040D7" w14:textId="47813407" w:rsidR="0029796B" w:rsidRPr="00CC68B2" w:rsidRDefault="00D34618" w:rsidP="000E7C3A">
            <w:pPr>
              <w:rPr>
                <w:rFonts w:cs="Arial"/>
                <w:sz w:val="16"/>
                <w:szCs w:val="16"/>
              </w:rPr>
            </w:pPr>
            <w:r w:rsidRPr="00FD6A38">
              <w:rPr>
                <w:rFonts w:cs="Arial"/>
                <w:sz w:val="16"/>
                <w:szCs w:val="16"/>
              </w:rPr>
              <w:lastRenderedPageBreak/>
              <w:t>XMVVW_</w:t>
            </w:r>
            <w:r w:rsidR="0029796B" w:rsidRPr="00B54298">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tcPr>
          <w:p w14:paraId="6C544B93"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8E42D93" w14:textId="77777777" w:rsidR="0029796B" w:rsidRDefault="0029796B" w:rsidP="000E7C3A">
            <w:pPr>
              <w:ind w:right="-70"/>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4B56540" w14:textId="77777777" w:rsidR="0029796B" w:rsidRDefault="0029796B" w:rsidP="000E7C3A">
            <w:pPr>
              <w:rPr>
                <w:rFonts w:cs="Arial"/>
                <w:sz w:val="16"/>
                <w:szCs w:val="16"/>
              </w:rPr>
            </w:pPr>
            <w:r w:rsidRPr="006848BA">
              <w:rPr>
                <w:rFonts w:cs="Arial"/>
                <w:sz w:val="16"/>
                <w:szCs w:val="16"/>
              </w:rPr>
              <w:t xml:space="preserve">&gt; </w:t>
            </w:r>
            <w:proofErr w:type="spellStart"/>
            <w:r>
              <w:rPr>
                <w:i/>
                <w:sz w:val="16"/>
                <w:szCs w:val="16"/>
              </w:rPr>
              <w:t>Vorige_laad_TS</w:t>
            </w:r>
            <w:proofErr w:type="spellEnd"/>
          </w:p>
        </w:tc>
      </w:tr>
      <w:tr w:rsidR="0029796B" w:rsidRPr="006848BA" w14:paraId="2BFB33DE"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0455AAB" w14:textId="0BA3335F" w:rsidR="0029796B" w:rsidRPr="005F0BD2" w:rsidRDefault="00990E25" w:rsidP="000E7C3A">
            <w:pPr>
              <w:rPr>
                <w:rFonts w:cs="Arial"/>
                <w:sz w:val="16"/>
                <w:szCs w:val="16"/>
              </w:rPr>
            </w:pPr>
            <w:r>
              <w:rPr>
                <w:rFonts w:cs="Arial"/>
                <w:sz w:val="16"/>
                <w:szCs w:val="16"/>
              </w:rPr>
              <w:t>TS_REGISTRATIE</w:t>
            </w:r>
          </w:p>
        </w:tc>
        <w:tc>
          <w:tcPr>
            <w:tcW w:w="425" w:type="dxa"/>
            <w:tcBorders>
              <w:top w:val="single" w:sz="4" w:space="0" w:color="auto"/>
              <w:left w:val="single" w:sz="4" w:space="0" w:color="auto"/>
              <w:bottom w:val="single" w:sz="4" w:space="0" w:color="auto"/>
              <w:right w:val="single" w:sz="4" w:space="0" w:color="auto"/>
            </w:tcBorders>
          </w:tcPr>
          <w:p w14:paraId="1FB40D18"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9670352"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FF74411" w14:textId="77777777" w:rsidR="0029796B" w:rsidRDefault="0029796B" w:rsidP="000E7C3A">
            <w:pPr>
              <w:rPr>
                <w:rFonts w:cs="Arial"/>
                <w:sz w:val="16"/>
                <w:szCs w:val="16"/>
              </w:rPr>
            </w:pPr>
          </w:p>
        </w:tc>
      </w:tr>
      <w:tr w:rsidR="0029796B" w:rsidRPr="006848BA" w14:paraId="4076256E"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F019082" w14:textId="77777777" w:rsidR="0029796B" w:rsidRPr="005F0BD2" w:rsidRDefault="0029796B" w:rsidP="000E7C3A">
            <w:pPr>
              <w:rPr>
                <w:rFonts w:cs="Arial"/>
                <w:sz w:val="16"/>
                <w:szCs w:val="16"/>
              </w:rPr>
            </w:pPr>
            <w:r w:rsidRPr="005F0BD2">
              <w:rPr>
                <w:rFonts w:cs="Arial"/>
                <w:sz w:val="16"/>
                <w:szCs w:val="16"/>
              </w:rPr>
              <w:t>X_OP_TYPE</w:t>
            </w:r>
          </w:p>
        </w:tc>
        <w:tc>
          <w:tcPr>
            <w:tcW w:w="425" w:type="dxa"/>
            <w:tcBorders>
              <w:top w:val="single" w:sz="4" w:space="0" w:color="auto"/>
              <w:left w:val="single" w:sz="4" w:space="0" w:color="auto"/>
              <w:bottom w:val="single" w:sz="4" w:space="0" w:color="auto"/>
              <w:right w:val="single" w:sz="4" w:space="0" w:color="auto"/>
            </w:tcBorders>
          </w:tcPr>
          <w:p w14:paraId="5A11A24B"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8BF3A1"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10E6645" w14:textId="77777777" w:rsidR="0029796B" w:rsidRDefault="0029796B" w:rsidP="000E7C3A">
            <w:pPr>
              <w:rPr>
                <w:rFonts w:cs="Arial"/>
                <w:sz w:val="16"/>
                <w:szCs w:val="16"/>
              </w:rPr>
            </w:pPr>
          </w:p>
        </w:tc>
      </w:tr>
      <w:tr w:rsidR="0029796B" w:rsidRPr="006848BA" w14:paraId="62E5B598"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F86C7ED" w14:textId="77777777" w:rsidR="0029796B" w:rsidRPr="005F0BD2" w:rsidRDefault="0029796B" w:rsidP="000E7C3A">
            <w:pPr>
              <w:rPr>
                <w:rFonts w:cs="Arial"/>
                <w:sz w:val="16"/>
                <w:szCs w:val="16"/>
              </w:rPr>
            </w:pPr>
            <w:r w:rsidRPr="005F0BD2">
              <w:rPr>
                <w:rFonts w:cs="Arial"/>
                <w:sz w:val="16"/>
                <w:szCs w:val="16"/>
              </w:rPr>
              <w:t>X_USER</w:t>
            </w:r>
          </w:p>
        </w:tc>
        <w:tc>
          <w:tcPr>
            <w:tcW w:w="425" w:type="dxa"/>
            <w:tcBorders>
              <w:top w:val="single" w:sz="4" w:space="0" w:color="auto"/>
              <w:left w:val="single" w:sz="4" w:space="0" w:color="auto"/>
              <w:bottom w:val="single" w:sz="4" w:space="0" w:color="auto"/>
              <w:right w:val="single" w:sz="4" w:space="0" w:color="auto"/>
            </w:tcBorders>
          </w:tcPr>
          <w:p w14:paraId="40B09634"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7F3131"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78EF8A6" w14:textId="77777777" w:rsidR="0029796B" w:rsidRDefault="0029796B" w:rsidP="000E7C3A">
            <w:pPr>
              <w:rPr>
                <w:rFonts w:cs="Arial"/>
                <w:sz w:val="16"/>
                <w:szCs w:val="16"/>
              </w:rPr>
            </w:pPr>
          </w:p>
        </w:tc>
      </w:tr>
      <w:tr w:rsidR="0029796B" w:rsidRPr="006848BA" w14:paraId="2C6719E8"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1747863" w14:textId="77777777" w:rsidR="0029796B" w:rsidRPr="005F0BD2" w:rsidRDefault="0029796B" w:rsidP="000E7C3A">
            <w:pPr>
              <w:rPr>
                <w:rFonts w:cs="Arial"/>
                <w:sz w:val="16"/>
                <w:szCs w:val="16"/>
              </w:rPr>
            </w:pPr>
            <w:r w:rsidRPr="005F0BD2">
              <w:rPr>
                <w:rFonts w:cs="Arial"/>
                <w:sz w:val="16"/>
                <w:szCs w:val="16"/>
              </w:rPr>
              <w:t>RECORDBRON_NAAM</w:t>
            </w:r>
          </w:p>
        </w:tc>
        <w:tc>
          <w:tcPr>
            <w:tcW w:w="425" w:type="dxa"/>
            <w:tcBorders>
              <w:top w:val="single" w:sz="4" w:space="0" w:color="auto"/>
              <w:left w:val="single" w:sz="4" w:space="0" w:color="auto"/>
              <w:bottom w:val="single" w:sz="4" w:space="0" w:color="auto"/>
              <w:right w:val="single" w:sz="4" w:space="0" w:color="auto"/>
            </w:tcBorders>
          </w:tcPr>
          <w:p w14:paraId="0C3B4496"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8C2E111"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7413A51" w14:textId="77777777" w:rsidR="0029796B" w:rsidRPr="006848BA" w:rsidRDefault="0029796B" w:rsidP="000E7C3A">
            <w:pPr>
              <w:rPr>
                <w:rFonts w:cs="Arial"/>
                <w:sz w:val="16"/>
                <w:szCs w:val="16"/>
              </w:rPr>
            </w:pPr>
          </w:p>
        </w:tc>
      </w:tr>
      <w:tr w:rsidR="0029796B" w:rsidRPr="006848BA" w14:paraId="74EC23AB"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59A304" w14:textId="77777777" w:rsidR="0029796B" w:rsidRPr="00FD6A38" w:rsidRDefault="0029796B" w:rsidP="000E7C3A">
            <w:pPr>
              <w:rPr>
                <w:rFonts w:cs="Arial"/>
                <w:sz w:val="16"/>
                <w:szCs w:val="16"/>
              </w:rPr>
            </w:pPr>
            <w:r w:rsidRPr="00FD6A38">
              <w:rPr>
                <w:rFonts w:cs="Arial"/>
                <w:sz w:val="16"/>
                <w:szCs w:val="16"/>
              </w:rPr>
              <w:t xml:space="preserve">XMVVW_XV_XD_ID    </w:t>
            </w:r>
          </w:p>
        </w:tc>
        <w:tc>
          <w:tcPr>
            <w:tcW w:w="425" w:type="dxa"/>
            <w:tcBorders>
              <w:top w:val="single" w:sz="4" w:space="0" w:color="auto"/>
              <w:left w:val="single" w:sz="4" w:space="0" w:color="auto"/>
              <w:bottom w:val="single" w:sz="4" w:space="0" w:color="auto"/>
              <w:right w:val="single" w:sz="4" w:space="0" w:color="auto"/>
            </w:tcBorders>
          </w:tcPr>
          <w:p w14:paraId="2BCF79BD" w14:textId="77777777" w:rsidR="0029796B" w:rsidRPr="00FD6A38"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17E24B8" w14:textId="77777777" w:rsidR="0029796B" w:rsidRPr="00FD6A38" w:rsidRDefault="0029796B" w:rsidP="000E7C3A">
            <w:pPr>
              <w:ind w:right="-70"/>
              <w:rPr>
                <w:rFonts w:cs="Arial"/>
                <w:sz w:val="16"/>
                <w:szCs w:val="16"/>
              </w:rPr>
            </w:pPr>
            <w:r w:rsidRPr="00FD6A38">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F53979C" w14:textId="77777777" w:rsidR="0029796B" w:rsidRPr="006848BA" w:rsidRDefault="0029796B" w:rsidP="000E7C3A">
            <w:pPr>
              <w:rPr>
                <w:rFonts w:cs="Arial"/>
                <w:sz w:val="16"/>
                <w:szCs w:val="16"/>
              </w:rPr>
            </w:pPr>
            <w:r>
              <w:rPr>
                <w:rFonts w:cs="Arial"/>
                <w:snapToGrid w:val="0"/>
                <w:sz w:val="16"/>
              </w:rPr>
              <w:t>=DVPVW_XD</w:t>
            </w:r>
            <w:r w:rsidRPr="00CD2BC2">
              <w:rPr>
                <w:rFonts w:cs="Arial"/>
                <w:snapToGrid w:val="0"/>
                <w:sz w:val="16"/>
              </w:rPr>
              <w:t>_ID</w:t>
            </w:r>
          </w:p>
        </w:tc>
      </w:tr>
      <w:tr w:rsidR="0029796B" w:rsidRPr="006848BA" w14:paraId="5493888B"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22215BD2" w14:textId="77777777" w:rsidR="0029796B" w:rsidRPr="00FD6A38" w:rsidRDefault="0029796B" w:rsidP="000E7C3A">
            <w:pPr>
              <w:rPr>
                <w:rFonts w:cs="Arial"/>
                <w:sz w:val="16"/>
                <w:szCs w:val="16"/>
              </w:rPr>
            </w:pPr>
            <w:r w:rsidRPr="00FD6A38">
              <w:rPr>
                <w:rFonts w:cs="Arial"/>
                <w:sz w:val="16"/>
                <w:szCs w:val="16"/>
              </w:rPr>
              <w:t xml:space="preserve">XMVVW_XV_XV_ID    </w:t>
            </w:r>
          </w:p>
        </w:tc>
        <w:tc>
          <w:tcPr>
            <w:tcW w:w="425" w:type="dxa"/>
            <w:tcBorders>
              <w:top w:val="single" w:sz="4" w:space="0" w:color="auto"/>
              <w:left w:val="single" w:sz="4" w:space="0" w:color="auto"/>
              <w:bottom w:val="single" w:sz="4" w:space="0" w:color="auto"/>
              <w:right w:val="single" w:sz="4" w:space="0" w:color="auto"/>
            </w:tcBorders>
          </w:tcPr>
          <w:p w14:paraId="74CC5523" w14:textId="77777777" w:rsidR="0029796B" w:rsidRDefault="0029796B" w:rsidP="000E7C3A">
            <w:pPr>
              <w:ind w:right="-70"/>
              <w:rPr>
                <w:rFonts w:cs="Arial"/>
                <w:sz w:val="16"/>
                <w:szCs w:val="16"/>
              </w:rPr>
            </w:pPr>
            <w:r>
              <w:rPr>
                <w:rFonts w:cs="Arial"/>
                <w:sz w:val="16"/>
                <w:szCs w:val="16"/>
              </w:rPr>
              <w:t>X</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DEB155A" w14:textId="77777777" w:rsidR="0029796B" w:rsidRDefault="0029796B" w:rsidP="000E7C3A">
            <w:pPr>
              <w:ind w:right="-70"/>
              <w:rPr>
                <w:rFonts w:cs="Arial"/>
                <w:sz w:val="16"/>
                <w:szCs w:val="16"/>
              </w:rPr>
            </w:pPr>
            <w:r w:rsidRPr="00FD6A38">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E9EFE6E" w14:textId="77777777" w:rsidR="0029796B" w:rsidRPr="006848BA" w:rsidRDefault="0029796B" w:rsidP="000E7C3A">
            <w:pPr>
              <w:rPr>
                <w:rFonts w:cs="Arial"/>
                <w:sz w:val="16"/>
                <w:szCs w:val="16"/>
              </w:rPr>
            </w:pPr>
          </w:p>
        </w:tc>
      </w:tr>
      <w:tr w:rsidR="0029796B" w:rsidRPr="006848BA" w14:paraId="541A92D5"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AEA1A62" w14:textId="77777777" w:rsidR="0029796B" w:rsidRPr="00FD6A38" w:rsidRDefault="0029796B" w:rsidP="000E7C3A">
            <w:pPr>
              <w:rPr>
                <w:rFonts w:cs="Arial"/>
                <w:sz w:val="16"/>
                <w:szCs w:val="16"/>
              </w:rPr>
            </w:pPr>
            <w:r w:rsidRPr="00FD6A38">
              <w:rPr>
                <w:rFonts w:cs="Arial"/>
                <w:sz w:val="16"/>
                <w:szCs w:val="16"/>
              </w:rPr>
              <w:t xml:space="preserve">XMVVW_XML_DETAIL_TABEL  </w:t>
            </w:r>
          </w:p>
        </w:tc>
        <w:tc>
          <w:tcPr>
            <w:tcW w:w="425" w:type="dxa"/>
            <w:tcBorders>
              <w:top w:val="single" w:sz="4" w:space="0" w:color="auto"/>
              <w:left w:val="single" w:sz="4" w:space="0" w:color="auto"/>
              <w:bottom w:val="single" w:sz="4" w:space="0" w:color="auto"/>
              <w:right w:val="single" w:sz="4" w:space="0" w:color="auto"/>
            </w:tcBorders>
          </w:tcPr>
          <w:p w14:paraId="4202EBEE"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521EA7F"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12DC63C" w14:textId="77777777" w:rsidR="0029796B" w:rsidRPr="006848BA" w:rsidRDefault="0029796B" w:rsidP="000E7C3A">
            <w:pPr>
              <w:rPr>
                <w:rFonts w:cs="Arial"/>
                <w:sz w:val="16"/>
                <w:szCs w:val="16"/>
              </w:rPr>
            </w:pPr>
            <w:r>
              <w:rPr>
                <w:rFonts w:cs="Arial"/>
                <w:sz w:val="16"/>
                <w:szCs w:val="16"/>
              </w:rPr>
              <w:t>=DVPVW_XML_DETAIL</w:t>
            </w:r>
            <w:r w:rsidRPr="0024556D">
              <w:rPr>
                <w:rFonts w:cs="Arial"/>
                <w:sz w:val="16"/>
                <w:szCs w:val="16"/>
              </w:rPr>
              <w:t>_TABEL</w:t>
            </w:r>
          </w:p>
        </w:tc>
      </w:tr>
      <w:tr w:rsidR="0029796B" w:rsidRPr="006848BA" w14:paraId="54D95D5D"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A7FE793" w14:textId="77777777" w:rsidR="0029796B" w:rsidRPr="00FD6A38" w:rsidRDefault="0029796B" w:rsidP="000E7C3A">
            <w:pPr>
              <w:rPr>
                <w:rFonts w:cs="Arial"/>
                <w:sz w:val="16"/>
                <w:szCs w:val="16"/>
              </w:rPr>
            </w:pPr>
            <w:r w:rsidRPr="00FD6A38">
              <w:rPr>
                <w:rFonts w:cs="Arial"/>
                <w:sz w:val="16"/>
                <w:szCs w:val="16"/>
              </w:rPr>
              <w:t xml:space="preserve">XMVVW_XML_VERRIJKT_TABEL  </w:t>
            </w:r>
          </w:p>
        </w:tc>
        <w:tc>
          <w:tcPr>
            <w:tcW w:w="425" w:type="dxa"/>
            <w:tcBorders>
              <w:top w:val="single" w:sz="4" w:space="0" w:color="auto"/>
              <w:left w:val="single" w:sz="4" w:space="0" w:color="auto"/>
              <w:bottom w:val="single" w:sz="4" w:space="0" w:color="auto"/>
              <w:right w:val="single" w:sz="4" w:space="0" w:color="auto"/>
            </w:tcBorders>
          </w:tcPr>
          <w:p w14:paraId="37E3AA73"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40ED286"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7AF22DE" w14:textId="77777777" w:rsidR="0029796B" w:rsidRPr="006848BA" w:rsidRDefault="0029796B" w:rsidP="000E7C3A">
            <w:pPr>
              <w:rPr>
                <w:rFonts w:cs="Arial"/>
                <w:sz w:val="16"/>
                <w:szCs w:val="16"/>
              </w:rPr>
            </w:pPr>
          </w:p>
        </w:tc>
      </w:tr>
      <w:tr w:rsidR="0029796B" w:rsidRPr="006848BA" w14:paraId="6087B098"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1DF93E6" w14:textId="77777777" w:rsidR="0029796B" w:rsidRPr="00FD6A38" w:rsidRDefault="0029796B" w:rsidP="000E7C3A">
            <w:pPr>
              <w:rPr>
                <w:rFonts w:cs="Arial"/>
                <w:sz w:val="16"/>
                <w:szCs w:val="16"/>
              </w:rPr>
            </w:pPr>
            <w:r w:rsidRPr="00FD6A38">
              <w:rPr>
                <w:rFonts w:cs="Arial"/>
                <w:sz w:val="16"/>
                <w:szCs w:val="16"/>
              </w:rPr>
              <w:t>XMVVW_XV_TS_REGISTRATIE</w:t>
            </w:r>
          </w:p>
        </w:tc>
        <w:tc>
          <w:tcPr>
            <w:tcW w:w="425" w:type="dxa"/>
            <w:tcBorders>
              <w:top w:val="single" w:sz="4" w:space="0" w:color="auto"/>
              <w:left w:val="single" w:sz="4" w:space="0" w:color="auto"/>
              <w:bottom w:val="single" w:sz="4" w:space="0" w:color="auto"/>
              <w:right w:val="single" w:sz="4" w:space="0" w:color="auto"/>
            </w:tcBorders>
          </w:tcPr>
          <w:p w14:paraId="6939B399"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5ABD4A3"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C096C2D" w14:textId="77777777" w:rsidR="0029796B" w:rsidRPr="006848BA" w:rsidRDefault="0029796B" w:rsidP="000E7C3A">
            <w:pPr>
              <w:rPr>
                <w:rFonts w:cs="Arial"/>
                <w:sz w:val="16"/>
                <w:szCs w:val="16"/>
              </w:rPr>
            </w:pPr>
          </w:p>
        </w:tc>
      </w:tr>
      <w:tr w:rsidR="0029796B" w:rsidRPr="006848BA" w14:paraId="0DD080E3"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08EA48A" w14:textId="77777777" w:rsidR="0029796B" w:rsidRPr="00FD6A38" w:rsidRDefault="0029796B" w:rsidP="000E7C3A">
            <w:pPr>
              <w:rPr>
                <w:rFonts w:cs="Arial"/>
                <w:sz w:val="16"/>
                <w:szCs w:val="16"/>
              </w:rPr>
            </w:pPr>
            <w:r w:rsidRPr="00FD6A38">
              <w:rPr>
                <w:rFonts w:cs="Arial"/>
                <w:sz w:val="16"/>
                <w:szCs w:val="16"/>
              </w:rPr>
              <w:t>XMVVW_XV_TS_MUTATIE</w:t>
            </w:r>
          </w:p>
        </w:tc>
        <w:tc>
          <w:tcPr>
            <w:tcW w:w="425" w:type="dxa"/>
            <w:tcBorders>
              <w:top w:val="single" w:sz="4" w:space="0" w:color="auto"/>
              <w:left w:val="single" w:sz="4" w:space="0" w:color="auto"/>
              <w:bottom w:val="single" w:sz="4" w:space="0" w:color="auto"/>
              <w:right w:val="single" w:sz="4" w:space="0" w:color="auto"/>
            </w:tcBorders>
          </w:tcPr>
          <w:p w14:paraId="0B4B1C80"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911039"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7283D9C" w14:textId="77777777" w:rsidR="0029796B" w:rsidRPr="006848BA" w:rsidRDefault="0029796B" w:rsidP="000E7C3A">
            <w:pPr>
              <w:rPr>
                <w:rFonts w:cs="Arial"/>
                <w:sz w:val="16"/>
                <w:szCs w:val="16"/>
              </w:rPr>
            </w:pPr>
          </w:p>
        </w:tc>
      </w:tr>
      <w:tr w:rsidR="0029796B" w:rsidRPr="006848BA" w14:paraId="72FCBC9B"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12ED3792" w14:textId="77777777" w:rsidR="0029796B" w:rsidRPr="00FD6A38" w:rsidRDefault="0029796B" w:rsidP="000E7C3A">
            <w:pPr>
              <w:rPr>
                <w:rFonts w:cs="Arial"/>
                <w:sz w:val="16"/>
                <w:szCs w:val="16"/>
              </w:rPr>
            </w:pPr>
            <w:r w:rsidRPr="00FD6A38">
              <w:rPr>
                <w:rFonts w:cs="Arial"/>
                <w:sz w:val="16"/>
                <w:szCs w:val="16"/>
              </w:rPr>
              <w:t>XMVVW_XV_TS_VERVALLEN</w:t>
            </w:r>
          </w:p>
        </w:tc>
        <w:tc>
          <w:tcPr>
            <w:tcW w:w="425" w:type="dxa"/>
            <w:tcBorders>
              <w:top w:val="single" w:sz="4" w:space="0" w:color="auto"/>
              <w:left w:val="single" w:sz="4" w:space="0" w:color="auto"/>
              <w:bottom w:val="single" w:sz="4" w:space="0" w:color="auto"/>
              <w:right w:val="single" w:sz="4" w:space="0" w:color="auto"/>
            </w:tcBorders>
          </w:tcPr>
          <w:p w14:paraId="31798ADF" w14:textId="77777777" w:rsidR="0029796B" w:rsidRDefault="0029796B" w:rsidP="000E7C3A">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ED154A5" w14:textId="77777777" w:rsidR="0029796B" w:rsidRDefault="0029796B" w:rsidP="000E7C3A">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5FA90A4B" w14:textId="77777777" w:rsidR="0029796B" w:rsidRPr="006848BA" w:rsidRDefault="0029796B" w:rsidP="000E7C3A">
            <w:pPr>
              <w:rPr>
                <w:rFonts w:cs="Arial"/>
                <w:sz w:val="16"/>
                <w:szCs w:val="16"/>
              </w:rPr>
            </w:pPr>
          </w:p>
        </w:tc>
      </w:tr>
      <w:tr w:rsidR="004703A2" w:rsidRPr="006848BA" w14:paraId="1A460F2E"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4DC6C95" w14:textId="77777777" w:rsidR="004703A2" w:rsidRPr="00FD6A38" w:rsidRDefault="004703A2" w:rsidP="004703A2">
            <w:pPr>
              <w:rPr>
                <w:rFonts w:cs="Arial"/>
                <w:sz w:val="16"/>
                <w:szCs w:val="16"/>
              </w:rPr>
            </w:pPr>
            <w:r w:rsidRPr="004703A2">
              <w:rPr>
                <w:rFonts w:cs="Arial"/>
                <w:snapToGrid w:val="0"/>
                <w:sz w:val="16"/>
              </w:rPr>
              <w:t>SEQUENCE</w:t>
            </w:r>
          </w:p>
        </w:tc>
        <w:tc>
          <w:tcPr>
            <w:tcW w:w="425" w:type="dxa"/>
            <w:tcBorders>
              <w:top w:val="single" w:sz="4" w:space="0" w:color="auto"/>
              <w:left w:val="single" w:sz="4" w:space="0" w:color="auto"/>
              <w:bottom w:val="single" w:sz="4" w:space="0" w:color="auto"/>
              <w:right w:val="single" w:sz="4" w:space="0" w:color="auto"/>
            </w:tcBorders>
          </w:tcPr>
          <w:p w14:paraId="773E8E15" w14:textId="77777777" w:rsidR="004703A2" w:rsidRDefault="004703A2" w:rsidP="004703A2">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5DDA26E" w14:textId="77777777" w:rsidR="004703A2" w:rsidRDefault="004703A2" w:rsidP="004703A2">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2AD37E5" w14:textId="77777777" w:rsidR="004703A2" w:rsidRPr="006848BA" w:rsidRDefault="004703A2" w:rsidP="004703A2">
            <w:pPr>
              <w:rPr>
                <w:rFonts w:cs="Arial"/>
                <w:sz w:val="16"/>
                <w:szCs w:val="16"/>
              </w:rPr>
            </w:pPr>
          </w:p>
        </w:tc>
      </w:tr>
      <w:tr w:rsidR="004703A2" w:rsidRPr="006848BA" w14:paraId="53D55418" w14:textId="77777777" w:rsidTr="006051BA">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CC11A07" w14:textId="77777777" w:rsidR="004703A2" w:rsidRPr="00FD6A38" w:rsidRDefault="004703A2" w:rsidP="004703A2">
            <w:pPr>
              <w:rPr>
                <w:rFonts w:cs="Arial"/>
                <w:sz w:val="16"/>
                <w:szCs w:val="16"/>
              </w:rPr>
            </w:pPr>
            <w:r w:rsidRPr="004703A2">
              <w:rPr>
                <w:rFonts w:cs="Arial"/>
                <w:snapToGrid w:val="0"/>
                <w:sz w:val="16"/>
              </w:rPr>
              <w:t>XPAD</w:t>
            </w:r>
          </w:p>
        </w:tc>
        <w:tc>
          <w:tcPr>
            <w:tcW w:w="425" w:type="dxa"/>
            <w:tcBorders>
              <w:top w:val="single" w:sz="4" w:space="0" w:color="auto"/>
              <w:left w:val="single" w:sz="4" w:space="0" w:color="auto"/>
              <w:bottom w:val="single" w:sz="4" w:space="0" w:color="auto"/>
              <w:right w:val="single" w:sz="4" w:space="0" w:color="auto"/>
            </w:tcBorders>
          </w:tcPr>
          <w:p w14:paraId="67102880" w14:textId="77777777" w:rsidR="004703A2" w:rsidRDefault="004703A2" w:rsidP="004703A2">
            <w:pPr>
              <w:ind w:right="-70"/>
              <w:rPr>
                <w:rFonts w:cs="Arial"/>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71EEABE9" w14:textId="77777777" w:rsidR="004703A2" w:rsidRDefault="004703A2" w:rsidP="004703A2">
            <w:pPr>
              <w:ind w:right="-70"/>
              <w:rPr>
                <w:rFonts w:cs="Arial"/>
                <w:sz w:val="16"/>
                <w:szCs w:val="16"/>
              </w:rPr>
            </w:pPr>
            <w:r>
              <w:rPr>
                <w:rFonts w:cs="Arial"/>
                <w:sz w:val="16"/>
                <w:szCs w:val="16"/>
              </w:rPr>
              <w:t>X</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C45FBAF" w14:textId="77777777" w:rsidR="004703A2" w:rsidRPr="006848BA" w:rsidRDefault="004703A2" w:rsidP="004703A2">
            <w:pPr>
              <w:rPr>
                <w:rFonts w:cs="Arial"/>
                <w:sz w:val="16"/>
                <w:szCs w:val="16"/>
              </w:rPr>
            </w:pPr>
          </w:p>
        </w:tc>
      </w:tr>
    </w:tbl>
    <w:p w14:paraId="3A080FBC" w14:textId="77777777" w:rsidR="0029796B" w:rsidRDefault="0029796B" w:rsidP="0029796B">
      <w:pPr>
        <w:pStyle w:val="Kop5"/>
      </w:pPr>
      <w:r>
        <w:br/>
        <w:t>Uitvoer</w:t>
      </w:r>
    </w:p>
    <w:p w14:paraId="6250722A" w14:textId="6B3935EA" w:rsidR="0029796B" w:rsidRDefault="0029796B" w:rsidP="0029796B">
      <w:r>
        <w:t>0 1 of meer voorkomens. Voeg het resultaat toe aan CMG</w:t>
      </w:r>
      <w:r w:rsidR="003C7261">
        <w:t>_C_T_</w:t>
      </w:r>
      <w:r>
        <w:t>MELDING_SEL</w:t>
      </w:r>
    </w:p>
    <w:p w14:paraId="4338B16A" w14:textId="0CD63AC3" w:rsidR="0029796B" w:rsidRDefault="0029796B" w:rsidP="0029796B">
      <w:r w:rsidRPr="0029796B">
        <w:t xml:space="preserve">De verzameling wordt aangeduid als </w:t>
      </w:r>
      <w:r w:rsidRPr="00BE4E43">
        <w:rPr>
          <w:b/>
        </w:rPr>
        <w:t>CMG</w:t>
      </w:r>
      <w:r w:rsidR="003C7261">
        <w:rPr>
          <w:b/>
        </w:rPr>
        <w:t>_C_T_</w:t>
      </w:r>
      <w:r w:rsidRPr="00BE4E43">
        <w:rPr>
          <w:b/>
        </w:rPr>
        <w:t>FINR_VERRIJKT_SEL</w:t>
      </w:r>
      <w:r w:rsidRPr="0029796B">
        <w:t>.</w:t>
      </w:r>
    </w:p>
    <w:p w14:paraId="66785FFA" w14:textId="3634DA49" w:rsidR="0029796B" w:rsidRDefault="0029796B" w:rsidP="001174BA">
      <w:pPr>
        <w:pStyle w:val="Kop5"/>
      </w:pPr>
    </w:p>
    <w:p w14:paraId="3306E831" w14:textId="77777777" w:rsidR="0029796B" w:rsidRPr="0054792E" w:rsidRDefault="0029796B" w:rsidP="0029796B">
      <w:pPr>
        <w:pStyle w:val="Standaardinspringing"/>
        <w:ind w:left="0" w:firstLine="0"/>
        <w:rPr>
          <w:rFonts w:cs="Arial"/>
          <w:spacing w:val="0"/>
          <w:szCs w:val="19"/>
        </w:rPr>
      </w:pPr>
      <w:r w:rsidRPr="0054792E">
        <w:t>Maak vervolgens van deze gegevens een lijst met unieke voorkomens van Business Keys</w:t>
      </w:r>
      <w:r>
        <w:t>(</w:t>
      </w:r>
      <w:r w:rsidRPr="00CD2BC2">
        <w:rPr>
          <w:rFonts w:cs="Arial"/>
          <w:snapToGrid w:val="0"/>
          <w:sz w:val="16"/>
        </w:rPr>
        <w:t>XAAB_SK</w:t>
      </w:r>
      <w:r>
        <w:rPr>
          <w:rFonts w:cs="Arial"/>
          <w:snapToGrid w:val="0"/>
          <w:sz w:val="16"/>
        </w:rPr>
        <w:t>)</w:t>
      </w:r>
      <w:r w:rsidRPr="0054792E">
        <w:t xml:space="preserve"> en </w:t>
      </w:r>
      <w:r>
        <w:t xml:space="preserve">XAABI_MUTATIEBEGIN_TS + </w:t>
      </w:r>
      <w:r w:rsidRPr="00BE4E43">
        <w:t>XAABN_VERRIJKT_ID</w:t>
      </w:r>
    </w:p>
    <w:p w14:paraId="2B0668A2" w14:textId="77777777" w:rsidR="0029796B" w:rsidRDefault="0029796B" w:rsidP="0029796B"/>
    <w:p w14:paraId="2FE8D79C" w14:textId="1198FBEC" w:rsidR="0029796B" w:rsidRDefault="0029796B" w:rsidP="0029796B">
      <w:r w:rsidRPr="00D673DA">
        <w:t xml:space="preserve">Voor iedere unieke regel uit </w:t>
      </w:r>
      <w:r w:rsidRPr="0029796B">
        <w:rPr>
          <w:b/>
        </w:rPr>
        <w:t>CMG</w:t>
      </w:r>
      <w:r w:rsidR="003C7261">
        <w:rPr>
          <w:b/>
        </w:rPr>
        <w:t>_C_T_</w:t>
      </w:r>
      <w:r w:rsidRPr="0029796B">
        <w:rPr>
          <w:b/>
        </w:rPr>
        <w:t xml:space="preserve">FINR_VERRIJKT_SEL </w:t>
      </w:r>
      <w:r w:rsidRPr="00D673DA">
        <w:t>wordt  een nieuwe SAT-regel toegevoegd indien nog niet aanwezig; bestaande SAT-regel afsluiten en een nieuwe toevoegen indien beschrijvende attributen zijn gewijzigd.</w:t>
      </w:r>
    </w:p>
    <w:p w14:paraId="12A43D76" w14:textId="77777777" w:rsidR="0029796B" w:rsidRPr="00D673DA" w:rsidRDefault="0029796B" w:rsidP="0029796B"/>
    <w:p w14:paraId="41D69DC7" w14:textId="77777777" w:rsidR="0029796B" w:rsidRPr="00D673DA" w:rsidRDefault="0029796B" w:rsidP="0029796B">
      <w:pPr>
        <w:pStyle w:val="Kop5"/>
      </w:pPr>
      <w:r w:rsidRPr="00D673DA">
        <w:t>Afwijkende uitvoer:</w:t>
      </w:r>
    </w:p>
    <w:p w14:paraId="04B31BC4" w14:textId="663CEC04" w:rsidR="002534E9" w:rsidRDefault="0029796B" w:rsidP="00117321">
      <w:pPr>
        <w:pStyle w:val="Standaardinspringing"/>
        <w:ind w:left="0" w:firstLine="0"/>
        <w:rPr>
          <w:rFonts w:cs="Arial"/>
          <w:spacing w:val="0"/>
          <w:szCs w:val="19"/>
        </w:rPr>
      </w:pPr>
      <w:proofErr w:type="spellStart"/>
      <w:r w:rsidRPr="00D673DA">
        <w:rPr>
          <w:szCs w:val="19"/>
        </w:rPr>
        <w:t>Hernoem</w:t>
      </w:r>
      <w:proofErr w:type="spellEnd"/>
      <w:r w:rsidRPr="00D673DA">
        <w:rPr>
          <w:szCs w:val="19"/>
        </w:rPr>
        <w:t xml:space="preserve"> </w:t>
      </w:r>
      <w:r w:rsidR="00990E25">
        <w:rPr>
          <w:szCs w:val="19"/>
        </w:rPr>
        <w:t>TS_REGISTRATIE</w:t>
      </w:r>
      <w:r w:rsidRPr="00D673DA">
        <w:rPr>
          <w:rFonts w:cs="Arial"/>
          <w:spacing w:val="0"/>
          <w:szCs w:val="19"/>
        </w:rPr>
        <w:t xml:space="preserve"> naar </w:t>
      </w:r>
      <w:r w:rsidRPr="00D673DA">
        <w:rPr>
          <w:rFonts w:cs="Arial"/>
          <w:szCs w:val="19"/>
        </w:rPr>
        <w:t>XAAB</w:t>
      </w:r>
      <w:r>
        <w:rPr>
          <w:rFonts w:cs="Arial"/>
          <w:szCs w:val="19"/>
        </w:rPr>
        <w:t>N</w:t>
      </w:r>
      <w:r w:rsidRPr="00D673DA">
        <w:rPr>
          <w:rFonts w:cs="Arial"/>
          <w:spacing w:val="0"/>
          <w:szCs w:val="19"/>
        </w:rPr>
        <w:t>_MUTATIEBEGIN_TS</w:t>
      </w:r>
      <w:r>
        <w:rPr>
          <w:rFonts w:cs="Arial"/>
          <w:spacing w:val="0"/>
          <w:szCs w:val="19"/>
        </w:rPr>
        <w:t>.</w:t>
      </w:r>
    </w:p>
    <w:p w14:paraId="47064967" w14:textId="613F7EA6" w:rsidR="002534E9" w:rsidRDefault="002534E9">
      <w:pPr>
        <w:spacing w:line="240" w:lineRule="auto"/>
        <w:rPr>
          <w:b/>
          <w:sz w:val="22"/>
        </w:rPr>
      </w:pPr>
    </w:p>
    <w:p w14:paraId="65EAEB18" w14:textId="4A375009" w:rsidR="006644E7" w:rsidRPr="0054792E" w:rsidRDefault="006644E7" w:rsidP="00004578">
      <w:pPr>
        <w:pStyle w:val="Kop3"/>
      </w:pPr>
      <w:bookmarkStart w:id="282" w:name="_Toc509919617"/>
      <w:r w:rsidRPr="0054792E">
        <w:t>Hoofdselectie (HSEL</w:t>
      </w:r>
      <w:r>
        <w:t xml:space="preserve"> Verrijking op eerder geregistreerde Meldingen</w:t>
      </w:r>
      <w:r w:rsidRPr="0054792E">
        <w:t>)</w:t>
      </w:r>
      <w:bookmarkEnd w:id="282"/>
    </w:p>
    <w:p w14:paraId="0049F707" w14:textId="77777777" w:rsidR="006644E7" w:rsidRPr="0054792E" w:rsidRDefault="006644E7" w:rsidP="006644E7">
      <w:pPr>
        <w:pStyle w:val="Kop5"/>
      </w:pPr>
      <w:r w:rsidRPr="0054792E">
        <w:t>Functionele beschrijving:</w:t>
      </w:r>
    </w:p>
    <w:p w14:paraId="30966BF6" w14:textId="35053F3D" w:rsidR="006644E7" w:rsidRPr="006644E7" w:rsidRDefault="006644E7" w:rsidP="006644E7">
      <w:pPr>
        <w:pStyle w:val="Standaardinspringing"/>
        <w:ind w:left="0" w:firstLine="0"/>
      </w:pPr>
      <w:r w:rsidRPr="0054792E">
        <w:t xml:space="preserve">Selecteer alle gegevens uit </w:t>
      </w:r>
      <w:r>
        <w:t>CMG</w:t>
      </w:r>
      <w:r w:rsidRPr="0054792E">
        <w:t xml:space="preserve"> (</w:t>
      </w:r>
      <w:r>
        <w:t>view</w:t>
      </w:r>
      <w:r w:rsidRPr="0054792E">
        <w:t xml:space="preserve"> </w:t>
      </w:r>
      <w:r w:rsidR="002C3C49" w:rsidRPr="002C3C49">
        <w:t>CMG</w:t>
      </w:r>
      <w:r w:rsidR="003C7261">
        <w:t>_C_T_</w:t>
      </w:r>
      <w:r w:rsidR="002C3C49" w:rsidRPr="002C3C49">
        <w:t>FINR_VERRIJKT</w:t>
      </w:r>
      <w:r w:rsidRPr="0054792E">
        <w:t>) die zijn toegevoegd sinds de vorige verwerking (</w:t>
      </w:r>
      <w:r w:rsidR="00D34618" w:rsidRPr="00AA1DEB">
        <w:rPr>
          <w:rFonts w:cs="Arial"/>
          <w:szCs w:val="19"/>
        </w:rPr>
        <w:t>XMVVW_</w:t>
      </w:r>
      <w:r w:rsidRPr="0054792E">
        <w:t xml:space="preserve">LAAD_TS ligt ná de </w:t>
      </w:r>
      <w:proofErr w:type="spellStart"/>
      <w:r w:rsidRPr="0054792E">
        <w:rPr>
          <w:i/>
        </w:rPr>
        <w:t>Vorige_laad_TS</w:t>
      </w:r>
      <w:proofErr w:type="spellEnd"/>
      <w:r>
        <w:t xml:space="preserve">) én waarbij de bijbehorende Melding een </w:t>
      </w:r>
      <w:r w:rsidR="00D34618" w:rsidRPr="00AA1DEB">
        <w:rPr>
          <w:rFonts w:cs="Arial"/>
          <w:snapToGrid w:val="0"/>
          <w:szCs w:val="19"/>
        </w:rPr>
        <w:t>DVPVW_</w:t>
      </w:r>
      <w:r>
        <w:t xml:space="preserve">LAAD_TS </w:t>
      </w:r>
      <w:r w:rsidR="002534E9">
        <w:t xml:space="preserve">heeft, </w:t>
      </w:r>
      <w:r>
        <w:t xml:space="preserve">die ligt op of vóór de </w:t>
      </w:r>
      <w:proofErr w:type="spellStart"/>
      <w:r w:rsidRPr="0054792E">
        <w:rPr>
          <w:i/>
        </w:rPr>
        <w:t>Vorige_laad_TS</w:t>
      </w:r>
      <w:proofErr w:type="spellEnd"/>
      <w:r>
        <w:t xml:space="preserve">  én waarbij de Melding</w:t>
      </w:r>
      <w:r w:rsidR="00C97FEE">
        <w:t xml:space="preserve"> voorkomt in </w:t>
      </w:r>
      <w:r w:rsidR="00C97FEE" w:rsidRPr="00C97FEE">
        <w:t>S_CMG_FIN_MELDING</w:t>
      </w:r>
      <w:r w:rsidR="00C97FEE">
        <w:t xml:space="preserve"> (om te voorkomen dat er wijzigingen worden klaargezet voor </w:t>
      </w:r>
      <w:proofErr w:type="spellStart"/>
      <w:r w:rsidR="00C97FEE">
        <w:t>Fin.Meldingen</w:t>
      </w:r>
      <w:proofErr w:type="spellEnd"/>
      <w:r w:rsidR="00C97FEE">
        <w:t xml:space="preserve"> die </w:t>
      </w:r>
      <w:r w:rsidR="00C97FEE" w:rsidRPr="005E26D5">
        <w:rPr>
          <w:i/>
        </w:rPr>
        <w:t>niet eerder</w:t>
      </w:r>
      <w:r w:rsidR="00C97FEE">
        <w:t xml:space="preserve"> in het CDP zijn ingelezen)</w:t>
      </w:r>
      <w:r>
        <w:t>.</w:t>
      </w:r>
    </w:p>
    <w:p w14:paraId="15B87A7D" w14:textId="77777777" w:rsidR="006644E7" w:rsidRPr="0054792E" w:rsidRDefault="006644E7" w:rsidP="006644E7">
      <w:pPr>
        <w:pStyle w:val="Standaardinspringing"/>
        <w:ind w:left="0" w:firstLine="0"/>
      </w:pPr>
    </w:p>
    <w:p w14:paraId="613FBF29" w14:textId="5F6F0413" w:rsidR="006644E7" w:rsidRDefault="00850C9B" w:rsidP="002C3C49">
      <w:pPr>
        <w:pStyle w:val="Kop5"/>
      </w:pPr>
      <w:proofErr w:type="spellStart"/>
      <w:r w:rsidRPr="00AE0711">
        <w:t>Selectiepad</w:t>
      </w:r>
      <w:proofErr w:type="spellEnd"/>
      <w:r w:rsidRPr="00AE0711">
        <w:t>:</w:t>
      </w:r>
    </w:p>
    <w:p w14:paraId="18D909BE" w14:textId="2557CAF9" w:rsidR="002A6999" w:rsidRPr="00CC68B2" w:rsidRDefault="002A6999" w:rsidP="002A6999">
      <w:pPr>
        <w:rPr>
          <w:b/>
        </w:rPr>
      </w:pPr>
      <w:r>
        <w:t>CMG</w:t>
      </w:r>
      <w:r w:rsidR="003C7261">
        <w:t>_C_T_</w:t>
      </w:r>
      <w:r>
        <w:t>FINR_VERRIJKT</w:t>
      </w:r>
      <w:r w:rsidRPr="00CC68B2">
        <w:rPr>
          <w:b/>
        </w:rPr>
        <w:br/>
      </w:r>
      <w:r w:rsidRPr="00CC68B2">
        <w:t xml:space="preserve"> </w:t>
      </w:r>
      <w:r>
        <w:t xml:space="preserve">   </w:t>
      </w:r>
      <w:r w:rsidRPr="00CC68B2">
        <w:t xml:space="preserve">    </w:t>
      </w:r>
      <w:r w:rsidRPr="00CC68B2">
        <w:sym w:font="Wingdings" w:char="F0E2"/>
      </w:r>
      <w:r w:rsidR="0005710C">
        <w:t xml:space="preserve"> </w:t>
      </w:r>
      <w:r w:rsidR="0005710C" w:rsidRPr="003E65D1">
        <w:rPr>
          <w:color w:val="7F7F7F" w:themeColor="text1" w:themeTint="80"/>
          <w:sz w:val="16"/>
          <w:szCs w:val="16"/>
        </w:rPr>
        <w:t>(</w:t>
      </w:r>
      <w:proofErr w:type="spellStart"/>
      <w:r w:rsidR="0005710C">
        <w:rPr>
          <w:color w:val="7F7F7F" w:themeColor="text1" w:themeTint="80"/>
          <w:sz w:val="16"/>
          <w:szCs w:val="16"/>
        </w:rPr>
        <w:t>inner</w:t>
      </w:r>
      <w:r w:rsidR="0005710C" w:rsidRPr="003E65D1">
        <w:rPr>
          <w:color w:val="7F7F7F" w:themeColor="text1" w:themeTint="80"/>
          <w:sz w:val="16"/>
          <w:szCs w:val="16"/>
        </w:rPr>
        <w:t>-join</w:t>
      </w:r>
      <w:proofErr w:type="spellEnd"/>
      <w:r w:rsidR="0005710C" w:rsidRPr="003E65D1">
        <w:rPr>
          <w:color w:val="7F7F7F" w:themeColor="text1" w:themeTint="80"/>
          <w:sz w:val="16"/>
          <w:szCs w:val="16"/>
        </w:rPr>
        <w:t>)</w:t>
      </w:r>
    </w:p>
    <w:p w14:paraId="6595791C" w14:textId="341274B2" w:rsidR="006644E7" w:rsidRDefault="006644E7" w:rsidP="006644E7">
      <w:r>
        <w:t>CMG</w:t>
      </w:r>
      <w:r w:rsidR="003C7261">
        <w:t>_C_T_</w:t>
      </w:r>
      <w:r>
        <w:t>MELDING</w:t>
      </w:r>
      <w:r w:rsidRPr="00CC68B2">
        <w:rPr>
          <w:b/>
        </w:rPr>
        <w:br/>
      </w:r>
      <w:r w:rsidRPr="00CC68B2">
        <w:t xml:space="preserve"> </w:t>
      </w:r>
      <w:r>
        <w:t xml:space="preserve">   </w:t>
      </w:r>
      <w:r w:rsidRPr="00CC68B2">
        <w:t xml:space="preserve">    </w:t>
      </w:r>
      <w:r w:rsidRPr="00CC68B2">
        <w:sym w:font="Wingdings" w:char="F0E2"/>
      </w:r>
      <w:r w:rsidR="0005710C">
        <w:t xml:space="preserve"> </w:t>
      </w:r>
      <w:r w:rsidR="0005710C" w:rsidRPr="003E65D1">
        <w:rPr>
          <w:color w:val="7F7F7F" w:themeColor="text1" w:themeTint="80"/>
          <w:sz w:val="16"/>
          <w:szCs w:val="16"/>
        </w:rPr>
        <w:t>(</w:t>
      </w:r>
      <w:proofErr w:type="spellStart"/>
      <w:r w:rsidR="0005710C">
        <w:rPr>
          <w:color w:val="7F7F7F" w:themeColor="text1" w:themeTint="80"/>
          <w:sz w:val="16"/>
          <w:szCs w:val="16"/>
        </w:rPr>
        <w:t>inner</w:t>
      </w:r>
      <w:r w:rsidR="0005710C" w:rsidRPr="003E65D1">
        <w:rPr>
          <w:color w:val="7F7F7F" w:themeColor="text1" w:themeTint="80"/>
          <w:sz w:val="16"/>
          <w:szCs w:val="16"/>
        </w:rPr>
        <w:t>-join</w:t>
      </w:r>
      <w:proofErr w:type="spellEnd"/>
      <w:r w:rsidR="0005710C" w:rsidRPr="003E65D1">
        <w:rPr>
          <w:color w:val="7F7F7F" w:themeColor="text1" w:themeTint="80"/>
          <w:sz w:val="16"/>
          <w:szCs w:val="16"/>
        </w:rPr>
        <w:t>)</w:t>
      </w:r>
    </w:p>
    <w:p w14:paraId="7D8335BC" w14:textId="7BE2A936" w:rsidR="0044689A" w:rsidRPr="003E65D1" w:rsidRDefault="0044689A" w:rsidP="0044689A">
      <w:pPr>
        <w:pStyle w:val="Standaardinspringing"/>
        <w:ind w:left="0" w:firstLine="0"/>
      </w:pPr>
      <w:r w:rsidRPr="003E65D1">
        <w:t>CMG</w:t>
      </w:r>
      <w:r w:rsidR="003C7261">
        <w:t>_C_T_</w:t>
      </w:r>
      <w:r>
        <w:t>SLEUTEL_DETAIL</w:t>
      </w:r>
    </w:p>
    <w:p w14:paraId="3B374818" w14:textId="77777777" w:rsidR="005E26D5" w:rsidRDefault="005E26D5" w:rsidP="005E26D5">
      <w:pPr>
        <w:rPr>
          <w:color w:val="7F7F7F" w:themeColor="text1" w:themeTint="80"/>
          <w:sz w:val="16"/>
          <w:szCs w:val="16"/>
        </w:rPr>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inner</w:t>
      </w:r>
      <w:proofErr w:type="spellEnd"/>
      <w:r w:rsidRPr="003E65D1">
        <w:rPr>
          <w:color w:val="7F7F7F" w:themeColor="text1" w:themeTint="80"/>
          <w:sz w:val="16"/>
          <w:szCs w:val="16"/>
        </w:rPr>
        <w:t xml:space="preserve"> </w:t>
      </w:r>
      <w:proofErr w:type="spellStart"/>
      <w:r w:rsidRPr="003E65D1">
        <w:rPr>
          <w:color w:val="7F7F7F" w:themeColor="text1" w:themeTint="80"/>
          <w:sz w:val="16"/>
          <w:szCs w:val="16"/>
        </w:rPr>
        <w:t>join</w:t>
      </w:r>
      <w:proofErr w:type="spellEnd"/>
      <w:r w:rsidRPr="003E65D1">
        <w:rPr>
          <w:color w:val="7F7F7F" w:themeColor="text1" w:themeTint="80"/>
          <w:sz w:val="16"/>
          <w:szCs w:val="16"/>
        </w:rPr>
        <w:t>)</w:t>
      </w:r>
    </w:p>
    <w:p w14:paraId="59577552" w14:textId="41826B83" w:rsidR="002A6999" w:rsidRDefault="002A6999" w:rsidP="005E26D5">
      <w:r>
        <w:t>CMG</w:t>
      </w:r>
      <w:r w:rsidR="003C7261">
        <w:t>_C_T_</w:t>
      </w:r>
      <w:r>
        <w:t>BERICHT</w:t>
      </w:r>
    </w:p>
    <w:p w14:paraId="12010000" w14:textId="77777777" w:rsidR="00674F6D" w:rsidRPr="003E65D1" w:rsidRDefault="00674F6D" w:rsidP="00674F6D">
      <w:pPr>
        <w:pStyle w:val="Standaardinspringing"/>
        <w:ind w:left="0" w:firstLine="0"/>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inner</w:t>
      </w:r>
      <w:proofErr w:type="spellEnd"/>
      <w:r w:rsidRPr="003E65D1">
        <w:rPr>
          <w:color w:val="7F7F7F" w:themeColor="text1" w:themeTint="80"/>
          <w:sz w:val="16"/>
          <w:szCs w:val="16"/>
        </w:rPr>
        <w:t xml:space="preserve"> </w:t>
      </w:r>
      <w:proofErr w:type="spellStart"/>
      <w:r w:rsidRPr="003E65D1">
        <w:rPr>
          <w:color w:val="7F7F7F" w:themeColor="text1" w:themeTint="80"/>
          <w:sz w:val="16"/>
          <w:szCs w:val="16"/>
        </w:rPr>
        <w:t>join</w:t>
      </w:r>
      <w:proofErr w:type="spellEnd"/>
      <w:r w:rsidRPr="003E65D1">
        <w:rPr>
          <w:color w:val="7F7F7F" w:themeColor="text1" w:themeTint="80"/>
          <w:sz w:val="16"/>
          <w:szCs w:val="16"/>
        </w:rPr>
        <w:t>)</w:t>
      </w:r>
    </w:p>
    <w:p w14:paraId="6980EC95" w14:textId="23AC64E2" w:rsidR="00674F6D" w:rsidRDefault="00A277C0" w:rsidP="00674F6D">
      <w:pPr>
        <w:pStyle w:val="Standaardinspringing"/>
        <w:ind w:left="0" w:firstLine="0"/>
      </w:pPr>
      <w:r>
        <w:t>H</w:t>
      </w:r>
      <w:r w:rsidR="00674F6D" w:rsidRPr="00C97FEE">
        <w:t>_FIN_MELDING</w:t>
      </w:r>
    </w:p>
    <w:p w14:paraId="193B4048" w14:textId="77777777" w:rsidR="00A277C0" w:rsidRPr="003E65D1" w:rsidRDefault="00A277C0" w:rsidP="00A277C0">
      <w:pPr>
        <w:pStyle w:val="Standaardinspringing"/>
        <w:ind w:left="0" w:firstLine="0"/>
      </w:pPr>
      <w:r w:rsidRPr="003E65D1">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inner</w:t>
      </w:r>
      <w:proofErr w:type="spellEnd"/>
      <w:r w:rsidRPr="003E65D1">
        <w:rPr>
          <w:color w:val="7F7F7F" w:themeColor="text1" w:themeTint="80"/>
          <w:sz w:val="16"/>
          <w:szCs w:val="16"/>
        </w:rPr>
        <w:t xml:space="preserve"> </w:t>
      </w:r>
      <w:proofErr w:type="spellStart"/>
      <w:r w:rsidRPr="003E65D1">
        <w:rPr>
          <w:color w:val="7F7F7F" w:themeColor="text1" w:themeTint="80"/>
          <w:sz w:val="16"/>
          <w:szCs w:val="16"/>
        </w:rPr>
        <w:t>join</w:t>
      </w:r>
      <w:proofErr w:type="spellEnd"/>
      <w:r w:rsidRPr="003E65D1">
        <w:rPr>
          <w:color w:val="7F7F7F" w:themeColor="text1" w:themeTint="80"/>
          <w:sz w:val="16"/>
          <w:szCs w:val="16"/>
        </w:rPr>
        <w:t>)</w:t>
      </w:r>
    </w:p>
    <w:p w14:paraId="5A736D76" w14:textId="111DB9AA" w:rsidR="00A277C0" w:rsidRDefault="00A277C0" w:rsidP="00A277C0">
      <w:pPr>
        <w:pStyle w:val="Standaardinspringing"/>
        <w:ind w:left="0" w:firstLine="0"/>
      </w:pPr>
      <w:r w:rsidRPr="00C97FEE">
        <w:t>S_CMG_FIN_MELDING</w:t>
      </w:r>
    </w:p>
    <w:p w14:paraId="00E13216" w14:textId="3072565B" w:rsidR="00A36E9D" w:rsidRDefault="00A36E9D" w:rsidP="00A36E9D">
      <w:r w:rsidRPr="00CC68B2">
        <w:t xml:space="preserve"> </w:t>
      </w:r>
      <w:r>
        <w:t xml:space="preserve">   </w:t>
      </w:r>
      <w:r w:rsidRPr="00CC68B2">
        <w:t xml:space="preserve">    </w:t>
      </w:r>
      <w:r w:rsidRPr="00CC68B2">
        <w:sym w:font="Wingdings" w:char="F0E2"/>
      </w:r>
      <w:r w:rsidR="0005710C">
        <w:t xml:space="preserve"> </w:t>
      </w:r>
      <w:r w:rsidR="0005710C" w:rsidRPr="003E65D1">
        <w:rPr>
          <w:color w:val="7F7F7F" w:themeColor="text1" w:themeTint="80"/>
          <w:sz w:val="16"/>
          <w:szCs w:val="16"/>
        </w:rPr>
        <w:t>(</w:t>
      </w:r>
      <w:proofErr w:type="spellStart"/>
      <w:r w:rsidR="0005710C">
        <w:rPr>
          <w:color w:val="7F7F7F" w:themeColor="text1" w:themeTint="80"/>
          <w:sz w:val="16"/>
          <w:szCs w:val="16"/>
        </w:rPr>
        <w:t>left</w:t>
      </w:r>
      <w:r w:rsidR="0005710C" w:rsidRPr="003E65D1">
        <w:rPr>
          <w:color w:val="7F7F7F" w:themeColor="text1" w:themeTint="80"/>
          <w:sz w:val="16"/>
          <w:szCs w:val="16"/>
        </w:rPr>
        <w:t>-join</w:t>
      </w:r>
      <w:proofErr w:type="spellEnd"/>
      <w:r w:rsidR="0005710C" w:rsidRPr="003E65D1">
        <w:rPr>
          <w:color w:val="7F7F7F" w:themeColor="text1" w:themeTint="80"/>
          <w:sz w:val="16"/>
          <w:szCs w:val="16"/>
        </w:rPr>
        <w:t>)</w:t>
      </w:r>
    </w:p>
    <w:p w14:paraId="45CBF0BF" w14:textId="436353D6" w:rsidR="00A36E9D" w:rsidRPr="003E65D1" w:rsidRDefault="00A36E9D" w:rsidP="00A36E9D">
      <w:pPr>
        <w:pStyle w:val="Standaardinspringing"/>
        <w:ind w:left="0" w:firstLine="0"/>
      </w:pPr>
      <w:r w:rsidRPr="003E65D1">
        <w:t>CMG</w:t>
      </w:r>
      <w:r w:rsidR="003C7261">
        <w:t>_C_T_</w:t>
      </w:r>
      <w:r w:rsidRPr="003E65D1">
        <w:t>CONTR_RESULT</w:t>
      </w:r>
    </w:p>
    <w:p w14:paraId="3BDFB823" w14:textId="77777777" w:rsidR="00A36E9D" w:rsidRPr="003E65D1" w:rsidRDefault="00A36E9D" w:rsidP="00A36E9D">
      <w:pPr>
        <w:pStyle w:val="Standaardinspringing"/>
        <w:ind w:left="0" w:firstLine="0"/>
      </w:pPr>
      <w:r w:rsidRPr="003E65D1">
        <w:lastRenderedPageBreak/>
        <w:t xml:space="preserve">         </w:t>
      </w:r>
      <w:r w:rsidRPr="003E65D1">
        <w:sym w:font="Wingdings" w:char="F0E2"/>
      </w:r>
      <w:r w:rsidRPr="003E65D1">
        <w:t xml:space="preserve"> </w:t>
      </w:r>
      <w:r w:rsidRPr="003E65D1">
        <w:rPr>
          <w:color w:val="7F7F7F" w:themeColor="text1" w:themeTint="80"/>
          <w:sz w:val="16"/>
          <w:szCs w:val="16"/>
        </w:rPr>
        <w:t>(</w:t>
      </w:r>
      <w:proofErr w:type="spellStart"/>
      <w:r w:rsidRPr="003E65D1">
        <w:rPr>
          <w:color w:val="7F7F7F" w:themeColor="text1" w:themeTint="80"/>
          <w:sz w:val="16"/>
          <w:szCs w:val="16"/>
        </w:rPr>
        <w:t>outer-join</w:t>
      </w:r>
      <w:proofErr w:type="spellEnd"/>
      <w:r w:rsidRPr="003E65D1">
        <w:rPr>
          <w:color w:val="7F7F7F" w:themeColor="text1" w:themeTint="80"/>
          <w:sz w:val="16"/>
          <w:szCs w:val="16"/>
        </w:rPr>
        <w:t>)</w:t>
      </w:r>
    </w:p>
    <w:p w14:paraId="0805138E" w14:textId="07E286DE" w:rsidR="00A36E9D" w:rsidRDefault="00A36E9D" w:rsidP="00E652F7">
      <w:pPr>
        <w:pStyle w:val="Standaardinspringing"/>
        <w:ind w:left="0" w:firstLine="0"/>
      </w:pPr>
      <w:r w:rsidRPr="003E65D1">
        <w:t>PRM_ALG_CDP_FILTER_FOUTCD_CMG</w:t>
      </w:r>
    </w:p>
    <w:p w14:paraId="312340CC" w14:textId="77777777" w:rsidR="00850C9B" w:rsidRPr="00CC68B2" w:rsidRDefault="00850C9B" w:rsidP="006644E7">
      <w:pPr>
        <w:rPr>
          <w:b/>
        </w:rPr>
      </w:pPr>
    </w:p>
    <w:p w14:paraId="3254129F" w14:textId="044DA0EC" w:rsidR="006644E7" w:rsidRDefault="00850C9B" w:rsidP="002C3C49">
      <w:pPr>
        <w:pStyle w:val="Kop5"/>
      </w:pPr>
      <w:r w:rsidRPr="00AE0711">
        <w:t>Kolommen en condities:</w:t>
      </w:r>
    </w:p>
    <w:tbl>
      <w:tblPr>
        <w:tblW w:w="9067" w:type="dxa"/>
        <w:tblLayout w:type="fixed"/>
        <w:tblCellMar>
          <w:left w:w="70" w:type="dxa"/>
          <w:right w:w="70" w:type="dxa"/>
        </w:tblCellMar>
        <w:tblLook w:val="0000" w:firstRow="0" w:lastRow="0" w:firstColumn="0" w:lastColumn="0" w:noHBand="0" w:noVBand="0"/>
      </w:tblPr>
      <w:tblGrid>
        <w:gridCol w:w="3823"/>
        <w:gridCol w:w="425"/>
        <w:gridCol w:w="4819"/>
      </w:tblGrid>
      <w:tr w:rsidR="002A6999" w:rsidRPr="00017613" w14:paraId="63F5BC26"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1399C4" w14:textId="54940B03" w:rsidR="002A6999" w:rsidRPr="00017613" w:rsidRDefault="002A6999" w:rsidP="00287C96">
            <w:pPr>
              <w:rPr>
                <w:b/>
                <w:sz w:val="16"/>
                <w:szCs w:val="16"/>
              </w:rPr>
            </w:pPr>
            <w:r w:rsidRPr="00017613">
              <w:rPr>
                <w:b/>
                <w:sz w:val="16"/>
                <w:szCs w:val="16"/>
              </w:rPr>
              <w:t>CMG</w:t>
            </w:r>
            <w:r w:rsidR="003C7261">
              <w:rPr>
                <w:b/>
                <w:sz w:val="16"/>
                <w:szCs w:val="16"/>
              </w:rPr>
              <w:t>_C_T_</w:t>
            </w:r>
            <w:r w:rsidRPr="00017613">
              <w:rPr>
                <w:b/>
                <w:sz w:val="16"/>
                <w:szCs w:val="16"/>
              </w:rPr>
              <w:t>FINR_VERRIJKT (alias: X1)</w:t>
            </w:r>
          </w:p>
          <w:p w14:paraId="27B91BE2" w14:textId="6710A329" w:rsidR="002A6999" w:rsidRPr="00017613" w:rsidRDefault="002A6999" w:rsidP="00287C96">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25CDE7" w14:textId="77777777" w:rsidR="002A6999" w:rsidRPr="00017613" w:rsidRDefault="002A6999" w:rsidP="00287C96">
            <w:pPr>
              <w:ind w:right="-70"/>
              <w:rPr>
                <w:b/>
                <w:sz w:val="16"/>
                <w:szCs w:val="16"/>
              </w:rPr>
            </w:pPr>
            <w:proofErr w:type="spellStart"/>
            <w:r w:rsidRPr="00017613">
              <w:rPr>
                <w:b/>
                <w:sz w:val="16"/>
                <w:szCs w:val="16"/>
              </w:rPr>
              <w:t>Sel</w:t>
            </w:r>
            <w:proofErr w:type="spellEnd"/>
            <w:r w:rsidRPr="00017613">
              <w:rPr>
                <w:b/>
                <w:sz w:val="16"/>
                <w:szCs w:val="16"/>
              </w:rPr>
              <w: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91134" w14:textId="77777777" w:rsidR="002A6999" w:rsidRPr="00017613" w:rsidRDefault="002A6999" w:rsidP="00287C96">
            <w:pPr>
              <w:rPr>
                <w:b/>
                <w:sz w:val="16"/>
                <w:szCs w:val="16"/>
              </w:rPr>
            </w:pPr>
            <w:r w:rsidRPr="00017613">
              <w:rPr>
                <w:b/>
                <w:sz w:val="16"/>
                <w:szCs w:val="16"/>
              </w:rPr>
              <w:t>Conditie</w:t>
            </w:r>
          </w:p>
        </w:tc>
      </w:tr>
      <w:tr w:rsidR="002A6999" w:rsidRPr="00017613" w14:paraId="03032E13" w14:textId="6DD9C5BE"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53FE9D9" w14:textId="18B41498" w:rsidR="002A6999" w:rsidRPr="00017613" w:rsidRDefault="00D34618" w:rsidP="00287C96">
            <w:pPr>
              <w:rPr>
                <w:rFonts w:cs="Arial"/>
                <w:sz w:val="16"/>
                <w:szCs w:val="16"/>
              </w:rPr>
            </w:pPr>
            <w:r w:rsidRPr="00017613">
              <w:rPr>
                <w:rFonts w:cs="Arial"/>
                <w:sz w:val="16"/>
                <w:szCs w:val="16"/>
              </w:rPr>
              <w:t>XMVVW_</w:t>
            </w:r>
            <w:r w:rsidR="002A6999" w:rsidRPr="00017613">
              <w:rPr>
                <w:rFonts w:cs="Arial"/>
                <w:sz w:val="16"/>
                <w:szCs w:val="16"/>
              </w:rPr>
              <w:t>LAAD_TS</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11B31DB" w14:textId="4BF2E65A" w:rsidR="002A6999" w:rsidRPr="00017613" w:rsidRDefault="002A6999" w:rsidP="00287C96">
            <w:pPr>
              <w:ind w:right="-70"/>
              <w:rPr>
                <w:rFonts w:cs="Arial"/>
                <w:sz w:val="16"/>
                <w:szCs w:val="16"/>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4B547B18" w14:textId="4CE7A60B" w:rsidR="002A6999" w:rsidRPr="00017613" w:rsidRDefault="002A6999" w:rsidP="00287C96">
            <w:pPr>
              <w:rPr>
                <w:rFonts w:cs="Arial"/>
                <w:sz w:val="16"/>
                <w:szCs w:val="16"/>
              </w:rPr>
            </w:pPr>
            <w:r w:rsidRPr="00017613">
              <w:rPr>
                <w:rFonts w:cs="Arial"/>
                <w:sz w:val="16"/>
                <w:szCs w:val="16"/>
              </w:rPr>
              <w:t xml:space="preserve">&gt; </w:t>
            </w:r>
            <w:proofErr w:type="spellStart"/>
            <w:r w:rsidRPr="00017613">
              <w:rPr>
                <w:i/>
                <w:sz w:val="16"/>
                <w:szCs w:val="16"/>
              </w:rPr>
              <w:t>Vorige_laad_TS</w:t>
            </w:r>
            <w:proofErr w:type="spellEnd"/>
          </w:p>
        </w:tc>
      </w:tr>
      <w:tr w:rsidR="002A6999" w:rsidRPr="00017613" w14:paraId="2EC9AE55" w14:textId="76078011"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A5804B" w14:textId="5683EA61" w:rsidR="002A6999" w:rsidRPr="00017613" w:rsidRDefault="002A6999" w:rsidP="00287C96">
            <w:pPr>
              <w:rPr>
                <w:rFonts w:cs="Arial"/>
                <w:sz w:val="16"/>
                <w:szCs w:val="16"/>
              </w:rPr>
            </w:pPr>
            <w:r w:rsidRPr="00017613">
              <w:rPr>
                <w:rFonts w:cs="Arial"/>
                <w:sz w:val="16"/>
                <w:szCs w:val="16"/>
              </w:rPr>
              <w:t>XMVVW_XV_TS_VERVALLEN</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E33EC24" w14:textId="1DC37BDC" w:rsidR="002A6999" w:rsidRPr="00017613" w:rsidRDefault="002A6999" w:rsidP="00287C96">
            <w:pPr>
              <w:ind w:right="-70"/>
              <w:rPr>
                <w:rFonts w:cs="Arial"/>
                <w:sz w:val="16"/>
                <w:szCs w:val="16"/>
              </w:rPr>
            </w:pPr>
            <w:r w:rsidRPr="00017613">
              <w:rPr>
                <w:rFonts w:cs="Arial"/>
                <w:sz w:val="16"/>
                <w:szCs w:val="16"/>
              </w:rPr>
              <w:t>X</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8F6CAA9" w14:textId="3C1112B5" w:rsidR="002A6999" w:rsidRPr="00017613" w:rsidRDefault="00617338" w:rsidP="00287C96">
            <w:pPr>
              <w:rPr>
                <w:rFonts w:cs="Arial"/>
                <w:sz w:val="16"/>
                <w:szCs w:val="16"/>
              </w:rPr>
            </w:pPr>
            <w:r w:rsidRPr="00017613">
              <w:rPr>
                <w:rFonts w:cs="Arial"/>
                <w:sz w:val="16"/>
                <w:szCs w:val="16"/>
              </w:rPr>
              <w:t xml:space="preserve">= </w:t>
            </w:r>
            <w:r w:rsidRPr="00017613">
              <w:rPr>
                <w:rFonts w:cs="Arial"/>
                <w:i/>
                <w:sz w:val="16"/>
                <w:szCs w:val="16"/>
              </w:rPr>
              <w:t>Leeg</w:t>
            </w:r>
          </w:p>
        </w:tc>
      </w:tr>
      <w:tr w:rsidR="002A6999" w:rsidRPr="00017613" w14:paraId="34F5C477"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A31ACF4" w14:textId="77777777" w:rsidR="002A6999" w:rsidRPr="00017613" w:rsidRDefault="002A6999" w:rsidP="00287C96">
            <w:pPr>
              <w:rPr>
                <w:rFonts w:cs="Arial"/>
                <w:sz w:val="16"/>
                <w:szCs w:val="16"/>
              </w:rPr>
            </w:pPr>
            <w:r w:rsidRPr="00017613">
              <w:rPr>
                <w:rFonts w:cs="Arial"/>
                <w:snapToGrid w:val="0"/>
                <w:sz w:val="16"/>
                <w:szCs w:val="16"/>
              </w:rPr>
              <w:t>SEQUENCE</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4BBABFB3" w14:textId="77777777" w:rsidR="002A6999" w:rsidRPr="00017613" w:rsidRDefault="002A6999" w:rsidP="00287C96">
            <w:pPr>
              <w:ind w:right="-70"/>
              <w:rPr>
                <w:rFonts w:cs="Arial"/>
                <w:sz w:val="16"/>
                <w:szCs w:val="16"/>
              </w:rPr>
            </w:pPr>
            <w:r w:rsidRPr="00017613">
              <w:rPr>
                <w:rFonts w:cs="Arial"/>
                <w:sz w:val="16"/>
                <w:szCs w:val="16"/>
              </w:rPr>
              <w:t>X</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56592538" w14:textId="77777777" w:rsidR="002A6999" w:rsidRPr="00017613" w:rsidRDefault="002A6999" w:rsidP="00287C96">
            <w:pPr>
              <w:rPr>
                <w:rFonts w:cs="Arial"/>
                <w:sz w:val="16"/>
                <w:szCs w:val="16"/>
              </w:rPr>
            </w:pPr>
          </w:p>
        </w:tc>
      </w:tr>
      <w:tr w:rsidR="002A6999" w:rsidRPr="00017613" w14:paraId="23D9E0F3"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537ECB04" w14:textId="77777777" w:rsidR="002A6999" w:rsidRPr="00017613" w:rsidRDefault="002A6999" w:rsidP="00287C96">
            <w:pPr>
              <w:rPr>
                <w:rFonts w:cs="Arial"/>
                <w:sz w:val="16"/>
                <w:szCs w:val="16"/>
              </w:rPr>
            </w:pPr>
            <w:r w:rsidRPr="00017613">
              <w:rPr>
                <w:rFonts w:cs="Arial"/>
                <w:snapToGrid w:val="0"/>
                <w:sz w:val="16"/>
                <w:szCs w:val="16"/>
              </w:rPr>
              <w:t>XPAD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103C591B" w14:textId="77777777" w:rsidR="002A6999" w:rsidRPr="00017613" w:rsidRDefault="002A6999" w:rsidP="00287C96">
            <w:pPr>
              <w:ind w:right="-70"/>
              <w:rPr>
                <w:rFonts w:cs="Arial"/>
                <w:sz w:val="16"/>
                <w:szCs w:val="16"/>
              </w:rPr>
            </w:pPr>
            <w:r w:rsidRPr="00017613">
              <w:rPr>
                <w:rFonts w:cs="Arial"/>
                <w:sz w:val="16"/>
                <w:szCs w:val="16"/>
              </w:rPr>
              <w:t>X</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63329DC" w14:textId="77777777" w:rsidR="002A6999" w:rsidRPr="00017613" w:rsidRDefault="002A6999" w:rsidP="00287C96">
            <w:pPr>
              <w:rPr>
                <w:rFonts w:cs="Arial"/>
                <w:sz w:val="16"/>
                <w:szCs w:val="16"/>
              </w:rPr>
            </w:pPr>
          </w:p>
        </w:tc>
      </w:tr>
      <w:tr w:rsidR="00674F6D" w:rsidRPr="00017613" w14:paraId="7190A68A"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33B00EE0" w14:textId="413F6F8C" w:rsidR="00674F6D" w:rsidRPr="00017613" w:rsidRDefault="00674F6D" w:rsidP="00287C96">
            <w:pPr>
              <w:rPr>
                <w:rFonts w:cs="Arial"/>
                <w:snapToGrid w:val="0"/>
                <w:sz w:val="16"/>
                <w:szCs w:val="16"/>
              </w:rPr>
            </w:pPr>
            <w:r w:rsidRPr="00017613">
              <w:rPr>
                <w:rFonts w:cs="Arial"/>
                <w:sz w:val="16"/>
                <w:szCs w:val="16"/>
              </w:rPr>
              <w:t>XMVVW_XV_XD_ID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4377E25" w14:textId="77777777" w:rsidR="00674F6D" w:rsidRPr="00017613" w:rsidRDefault="00674F6D" w:rsidP="00287C96">
            <w:pPr>
              <w:ind w:right="-70"/>
              <w:rPr>
                <w:rFonts w:cs="Arial"/>
                <w:sz w:val="16"/>
                <w:szCs w:val="16"/>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5FEF11F4" w14:textId="77777777" w:rsidR="00674F6D" w:rsidRPr="00017613" w:rsidRDefault="00674F6D" w:rsidP="00287C96">
            <w:pPr>
              <w:rPr>
                <w:rFonts w:cs="Arial"/>
                <w:sz w:val="16"/>
                <w:szCs w:val="16"/>
              </w:rPr>
            </w:pPr>
          </w:p>
        </w:tc>
      </w:tr>
      <w:tr w:rsidR="00674F6D" w:rsidRPr="00017613" w14:paraId="6CC67843" w14:textId="77777777" w:rsidTr="00986309">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491FE4D" w14:textId="15009CDA" w:rsidR="00674F6D" w:rsidRPr="00017613" w:rsidRDefault="00674F6D" w:rsidP="00287C96">
            <w:pPr>
              <w:rPr>
                <w:rFonts w:cs="Arial"/>
                <w:sz w:val="16"/>
                <w:szCs w:val="16"/>
              </w:rPr>
            </w:pPr>
            <w:r w:rsidRPr="00017613">
              <w:rPr>
                <w:rFonts w:cs="Arial"/>
                <w:sz w:val="16"/>
                <w:szCs w:val="16"/>
              </w:rPr>
              <w:t>XMVVW_XML_DETAIL_TABEL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FD58C4A" w14:textId="77777777" w:rsidR="00674F6D" w:rsidRPr="00017613" w:rsidRDefault="00674F6D" w:rsidP="00287C96">
            <w:pPr>
              <w:ind w:right="-70"/>
              <w:rPr>
                <w:rFonts w:cs="Arial"/>
                <w:sz w:val="16"/>
                <w:szCs w:val="16"/>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6E73D530" w14:textId="77777777" w:rsidR="00674F6D" w:rsidRPr="00017613" w:rsidRDefault="00674F6D" w:rsidP="00287C96">
            <w:pPr>
              <w:rPr>
                <w:rFonts w:cs="Arial"/>
                <w:sz w:val="16"/>
                <w:szCs w:val="16"/>
              </w:rPr>
            </w:pPr>
          </w:p>
        </w:tc>
      </w:tr>
      <w:tr w:rsidR="002A6999" w:rsidRPr="00017613" w14:paraId="7002E71E" w14:textId="77777777" w:rsidTr="00986309">
        <w:trPr>
          <w:cantSplit/>
        </w:trPr>
        <w:tc>
          <w:tcPr>
            <w:tcW w:w="3823" w:type="dxa"/>
            <w:tcBorders>
              <w:top w:val="single" w:sz="6" w:space="0" w:color="auto"/>
              <w:left w:val="single" w:sz="6" w:space="0" w:color="auto"/>
              <w:bottom w:val="single" w:sz="6" w:space="0" w:color="auto"/>
              <w:right w:val="single" w:sz="6" w:space="0" w:color="auto"/>
            </w:tcBorders>
            <w:shd w:val="pct20" w:color="auto" w:fill="FFFFFF"/>
          </w:tcPr>
          <w:p w14:paraId="01590DAD" w14:textId="4E775CDD" w:rsidR="002A6999" w:rsidRPr="00017613" w:rsidRDefault="002A6999" w:rsidP="00287C96">
            <w:pPr>
              <w:rPr>
                <w:rFonts w:cs="Arial"/>
                <w:b/>
                <w:snapToGrid w:val="0"/>
                <w:sz w:val="16"/>
                <w:szCs w:val="16"/>
              </w:rPr>
            </w:pPr>
            <w:r w:rsidRPr="00017613">
              <w:rPr>
                <w:rFonts w:cs="Arial"/>
                <w:b/>
                <w:snapToGrid w:val="0"/>
                <w:sz w:val="16"/>
                <w:szCs w:val="16"/>
              </w:rPr>
              <w:t>CMG</w:t>
            </w:r>
            <w:r w:rsidR="003C7261">
              <w:rPr>
                <w:rFonts w:cs="Arial"/>
                <w:b/>
                <w:snapToGrid w:val="0"/>
                <w:sz w:val="16"/>
                <w:szCs w:val="16"/>
              </w:rPr>
              <w:t>_C_T_</w:t>
            </w:r>
            <w:r w:rsidRPr="00017613">
              <w:rPr>
                <w:rFonts w:cs="Arial"/>
                <w:b/>
                <w:snapToGrid w:val="0"/>
                <w:sz w:val="16"/>
                <w:szCs w:val="16"/>
              </w:rPr>
              <w:t>MELDING (alias: X2)</w:t>
            </w:r>
          </w:p>
          <w:p w14:paraId="61936255" w14:textId="77777777" w:rsidR="002A6999" w:rsidRPr="00017613" w:rsidRDefault="002A6999" w:rsidP="00287C96">
            <w:pPr>
              <w:rPr>
                <w:b/>
                <w:sz w:val="16"/>
                <w:szCs w:val="16"/>
              </w:rPr>
            </w:pPr>
          </w:p>
        </w:tc>
        <w:tc>
          <w:tcPr>
            <w:tcW w:w="425" w:type="dxa"/>
            <w:tcBorders>
              <w:top w:val="single" w:sz="6" w:space="0" w:color="auto"/>
              <w:left w:val="single" w:sz="6" w:space="0" w:color="auto"/>
              <w:bottom w:val="single" w:sz="6" w:space="0" w:color="auto"/>
              <w:right w:val="single" w:sz="6" w:space="0" w:color="auto"/>
            </w:tcBorders>
            <w:shd w:val="pct20" w:color="auto" w:fill="FFFFFF"/>
          </w:tcPr>
          <w:p w14:paraId="4B1D0541" w14:textId="2B5A73EC" w:rsidR="002A6999" w:rsidRPr="00017613" w:rsidRDefault="002A6999" w:rsidP="00287C96">
            <w:pPr>
              <w:rPr>
                <w:rFonts w:cs="Arial"/>
                <w:b/>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shd w:val="pct20" w:color="auto" w:fill="FFFFFF"/>
          </w:tcPr>
          <w:p w14:paraId="335F7471" w14:textId="481DF475" w:rsidR="002A6999" w:rsidRPr="00017613" w:rsidRDefault="002A6999" w:rsidP="00287C96">
            <w:pPr>
              <w:rPr>
                <w:b/>
                <w:sz w:val="16"/>
                <w:szCs w:val="16"/>
              </w:rPr>
            </w:pPr>
          </w:p>
        </w:tc>
      </w:tr>
      <w:tr w:rsidR="002A6999" w:rsidRPr="00017613" w14:paraId="598AE47D"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3A696275" w14:textId="0B9B07D9" w:rsidR="002A6999" w:rsidRPr="00017613" w:rsidRDefault="00D34618" w:rsidP="00287C96">
            <w:pPr>
              <w:rPr>
                <w:rFonts w:cs="Arial"/>
                <w:sz w:val="16"/>
                <w:szCs w:val="16"/>
              </w:rPr>
            </w:pPr>
            <w:r w:rsidRPr="00017613">
              <w:rPr>
                <w:rFonts w:cs="Arial"/>
                <w:snapToGrid w:val="0"/>
                <w:sz w:val="16"/>
                <w:szCs w:val="16"/>
              </w:rPr>
              <w:t>DVPVW_</w:t>
            </w:r>
            <w:r w:rsidR="002A6999" w:rsidRPr="00017613">
              <w:rPr>
                <w:rFonts w:cs="Arial"/>
                <w:sz w:val="16"/>
                <w:szCs w:val="16"/>
              </w:rPr>
              <w:t>LAAD_TS</w:t>
            </w:r>
          </w:p>
        </w:tc>
        <w:tc>
          <w:tcPr>
            <w:tcW w:w="425" w:type="dxa"/>
            <w:tcBorders>
              <w:top w:val="single" w:sz="6" w:space="0" w:color="auto"/>
              <w:left w:val="single" w:sz="6" w:space="0" w:color="auto"/>
              <w:bottom w:val="single" w:sz="6" w:space="0" w:color="auto"/>
              <w:right w:val="single" w:sz="6" w:space="0" w:color="auto"/>
            </w:tcBorders>
          </w:tcPr>
          <w:p w14:paraId="4148BC50" w14:textId="77777777" w:rsidR="002A6999" w:rsidRPr="00017613" w:rsidRDefault="002A6999" w:rsidP="00287C96">
            <w:pPr>
              <w:ind w:right="-70"/>
              <w:rPr>
                <w:rFonts w:cs="Arial"/>
                <w:sz w:val="16"/>
                <w:szCs w:val="16"/>
              </w:rPr>
            </w:pPr>
          </w:p>
        </w:tc>
        <w:tc>
          <w:tcPr>
            <w:tcW w:w="4819" w:type="dxa"/>
            <w:tcBorders>
              <w:top w:val="single" w:sz="6" w:space="0" w:color="auto"/>
              <w:left w:val="single" w:sz="6" w:space="0" w:color="auto"/>
              <w:bottom w:val="single" w:sz="6" w:space="0" w:color="auto"/>
              <w:right w:val="single" w:sz="6" w:space="0" w:color="auto"/>
            </w:tcBorders>
          </w:tcPr>
          <w:p w14:paraId="1E6D1352" w14:textId="7EABC517" w:rsidR="002A6999" w:rsidRPr="00017613" w:rsidRDefault="00382604" w:rsidP="00287C96">
            <w:pPr>
              <w:rPr>
                <w:rFonts w:cs="Arial"/>
                <w:sz w:val="16"/>
                <w:szCs w:val="16"/>
              </w:rPr>
            </w:pPr>
            <w:r w:rsidRPr="00017613">
              <w:rPr>
                <w:rFonts w:cs="Arial"/>
                <w:b/>
                <w:sz w:val="16"/>
                <w:szCs w:val="16"/>
              </w:rPr>
              <w:t>=&lt;</w:t>
            </w:r>
            <w:r w:rsidR="002A6999" w:rsidRPr="00017613">
              <w:rPr>
                <w:rFonts w:cs="Arial"/>
                <w:sz w:val="16"/>
                <w:szCs w:val="16"/>
              </w:rPr>
              <w:t xml:space="preserve"> </w:t>
            </w:r>
            <w:proofErr w:type="spellStart"/>
            <w:r w:rsidR="002A6999" w:rsidRPr="00017613">
              <w:rPr>
                <w:i/>
                <w:sz w:val="16"/>
                <w:szCs w:val="16"/>
              </w:rPr>
              <w:t>Vorige_laad_TS</w:t>
            </w:r>
            <w:proofErr w:type="spellEnd"/>
            <w:r w:rsidRPr="00017613">
              <w:rPr>
                <w:sz w:val="16"/>
                <w:szCs w:val="16"/>
              </w:rPr>
              <w:t xml:space="preserve">      (</w:t>
            </w:r>
            <w:r w:rsidRPr="00017613">
              <w:rPr>
                <w:color w:val="7F7F7F" w:themeColor="text1" w:themeTint="80"/>
                <w:sz w:val="16"/>
                <w:szCs w:val="16"/>
              </w:rPr>
              <w:t>NB. dus oudere regels!</w:t>
            </w:r>
            <w:r w:rsidRPr="00017613">
              <w:rPr>
                <w:sz w:val="16"/>
                <w:szCs w:val="16"/>
              </w:rPr>
              <w:t>)</w:t>
            </w:r>
          </w:p>
        </w:tc>
      </w:tr>
      <w:tr w:rsidR="00382604" w:rsidRPr="00017613" w14:paraId="2119F180"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57819F80" w14:textId="77777777" w:rsidR="00382604" w:rsidRPr="00017613" w:rsidRDefault="00382604" w:rsidP="00287C96">
            <w:pPr>
              <w:rPr>
                <w:sz w:val="16"/>
                <w:szCs w:val="16"/>
              </w:rPr>
            </w:pPr>
            <w:r w:rsidRPr="00017613">
              <w:rPr>
                <w:rFonts w:cs="Arial"/>
                <w:snapToGrid w:val="0"/>
                <w:sz w:val="16"/>
                <w:szCs w:val="16"/>
              </w:rPr>
              <w:t>DVPVW_XD_ID</w:t>
            </w:r>
          </w:p>
        </w:tc>
        <w:tc>
          <w:tcPr>
            <w:tcW w:w="425" w:type="dxa"/>
            <w:tcBorders>
              <w:top w:val="single" w:sz="6" w:space="0" w:color="auto"/>
              <w:left w:val="single" w:sz="6" w:space="0" w:color="auto"/>
              <w:bottom w:val="single" w:sz="6" w:space="0" w:color="auto"/>
              <w:right w:val="single" w:sz="6" w:space="0" w:color="auto"/>
            </w:tcBorders>
          </w:tcPr>
          <w:p w14:paraId="22D0CF3D" w14:textId="77777777" w:rsidR="00382604" w:rsidRPr="00017613" w:rsidRDefault="00382604"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3FAB138D" w14:textId="77777777" w:rsidR="00382604" w:rsidRPr="00017613" w:rsidRDefault="00382604" w:rsidP="00287C96">
            <w:pPr>
              <w:rPr>
                <w:sz w:val="16"/>
                <w:szCs w:val="16"/>
              </w:rPr>
            </w:pPr>
            <w:r w:rsidRPr="00017613">
              <w:rPr>
                <w:sz w:val="16"/>
                <w:szCs w:val="16"/>
              </w:rPr>
              <w:t>= X1.</w:t>
            </w:r>
            <w:r w:rsidRPr="00017613">
              <w:rPr>
                <w:rFonts w:cs="Arial"/>
                <w:sz w:val="16"/>
                <w:szCs w:val="16"/>
              </w:rPr>
              <w:t>XMVVW_XV_XD_ID</w:t>
            </w:r>
          </w:p>
        </w:tc>
      </w:tr>
      <w:tr w:rsidR="00382604" w:rsidRPr="00017613" w14:paraId="00A0652F"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1CB46E94" w14:textId="77777777" w:rsidR="00382604" w:rsidRPr="00017613" w:rsidRDefault="00382604" w:rsidP="00287C96">
            <w:pPr>
              <w:rPr>
                <w:sz w:val="16"/>
                <w:szCs w:val="16"/>
              </w:rPr>
            </w:pPr>
            <w:r w:rsidRPr="00017613">
              <w:rPr>
                <w:rFonts w:cs="Arial"/>
                <w:snapToGrid w:val="0"/>
                <w:sz w:val="16"/>
                <w:szCs w:val="16"/>
              </w:rPr>
              <w:t>DVPVW_XML_DETAIL_TABEL</w:t>
            </w:r>
          </w:p>
        </w:tc>
        <w:tc>
          <w:tcPr>
            <w:tcW w:w="425" w:type="dxa"/>
            <w:tcBorders>
              <w:top w:val="single" w:sz="6" w:space="0" w:color="auto"/>
              <w:left w:val="single" w:sz="6" w:space="0" w:color="auto"/>
              <w:bottom w:val="single" w:sz="6" w:space="0" w:color="auto"/>
              <w:right w:val="single" w:sz="6" w:space="0" w:color="auto"/>
            </w:tcBorders>
          </w:tcPr>
          <w:p w14:paraId="5102D571" w14:textId="77777777" w:rsidR="00382604" w:rsidRPr="00017613" w:rsidRDefault="00382604"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74C33A4C" w14:textId="77777777" w:rsidR="00382604" w:rsidRPr="00017613" w:rsidRDefault="00382604" w:rsidP="00287C96">
            <w:pPr>
              <w:rPr>
                <w:sz w:val="16"/>
                <w:szCs w:val="16"/>
              </w:rPr>
            </w:pPr>
            <w:r w:rsidRPr="00017613">
              <w:rPr>
                <w:sz w:val="16"/>
                <w:szCs w:val="16"/>
              </w:rPr>
              <w:t>= X1.</w:t>
            </w:r>
            <w:r w:rsidRPr="00017613">
              <w:rPr>
                <w:rFonts w:cs="Arial"/>
                <w:sz w:val="16"/>
                <w:szCs w:val="16"/>
              </w:rPr>
              <w:t>XMVVW_XML_DETAIL_TABEL</w:t>
            </w:r>
          </w:p>
        </w:tc>
      </w:tr>
      <w:tr w:rsidR="0045238C" w:rsidRPr="00017613" w14:paraId="4186D2E7"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01A0281A" w14:textId="77777777" w:rsidR="0045238C" w:rsidRPr="00017613" w:rsidRDefault="0045238C" w:rsidP="00287C96">
            <w:pPr>
              <w:rPr>
                <w:rFonts w:cs="Arial"/>
                <w:snapToGrid w:val="0"/>
                <w:sz w:val="16"/>
                <w:szCs w:val="16"/>
              </w:rPr>
            </w:pPr>
            <w:r w:rsidRPr="00017613">
              <w:rPr>
                <w:rFonts w:cs="Arial"/>
                <w:snapToGrid w:val="0"/>
                <w:sz w:val="16"/>
                <w:szCs w:val="16"/>
              </w:rPr>
              <w:t>DVPVW_TS_VERVAL</w:t>
            </w:r>
          </w:p>
        </w:tc>
        <w:tc>
          <w:tcPr>
            <w:tcW w:w="425" w:type="dxa"/>
            <w:tcBorders>
              <w:top w:val="single" w:sz="6" w:space="0" w:color="auto"/>
              <w:left w:val="single" w:sz="6" w:space="0" w:color="auto"/>
              <w:bottom w:val="single" w:sz="6" w:space="0" w:color="auto"/>
              <w:right w:val="single" w:sz="6" w:space="0" w:color="auto"/>
            </w:tcBorders>
          </w:tcPr>
          <w:p w14:paraId="782F2DCE" w14:textId="77777777" w:rsidR="0045238C" w:rsidRPr="00017613" w:rsidRDefault="0045238C"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44FD392A" w14:textId="00CCDB2D" w:rsidR="0045238C" w:rsidRPr="00017613" w:rsidRDefault="0045238C">
            <w:pPr>
              <w:rPr>
                <w:sz w:val="16"/>
                <w:szCs w:val="16"/>
              </w:rPr>
            </w:pPr>
          </w:p>
        </w:tc>
      </w:tr>
      <w:tr w:rsidR="002A6999" w:rsidRPr="00017613" w14:paraId="05FE00D5"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406C75FD" w14:textId="77777777" w:rsidR="002A6999" w:rsidRPr="00017613" w:rsidRDefault="002A6999" w:rsidP="00287C96">
            <w:pPr>
              <w:rPr>
                <w:rFonts w:cs="Arial"/>
                <w:sz w:val="16"/>
                <w:szCs w:val="16"/>
              </w:rPr>
            </w:pPr>
            <w:r w:rsidRPr="00017613">
              <w:rPr>
                <w:rFonts w:cs="Arial"/>
                <w:sz w:val="16"/>
                <w:szCs w:val="16"/>
              </w:rPr>
              <w:t>TS_REGISTRATIE</w:t>
            </w:r>
          </w:p>
        </w:tc>
        <w:tc>
          <w:tcPr>
            <w:tcW w:w="425" w:type="dxa"/>
            <w:tcBorders>
              <w:top w:val="single" w:sz="6" w:space="0" w:color="auto"/>
              <w:left w:val="single" w:sz="6" w:space="0" w:color="auto"/>
              <w:bottom w:val="single" w:sz="6" w:space="0" w:color="auto"/>
              <w:right w:val="single" w:sz="6" w:space="0" w:color="auto"/>
            </w:tcBorders>
          </w:tcPr>
          <w:p w14:paraId="7629C189" w14:textId="77777777" w:rsidR="002A6999" w:rsidRPr="00017613" w:rsidRDefault="002A6999" w:rsidP="00287C96">
            <w:pPr>
              <w:ind w:right="-70"/>
              <w:rPr>
                <w:rFonts w:cs="Arial"/>
                <w:sz w:val="16"/>
                <w:szCs w:val="16"/>
              </w:rPr>
            </w:pPr>
            <w:r w:rsidRPr="00017613">
              <w:rPr>
                <w:rFonts w:cs="Arial"/>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3AF28C52" w14:textId="77777777" w:rsidR="002A6999" w:rsidRPr="00017613" w:rsidRDefault="002A6999" w:rsidP="00287C96">
            <w:pPr>
              <w:rPr>
                <w:rFonts w:cs="Arial"/>
                <w:sz w:val="16"/>
                <w:szCs w:val="16"/>
              </w:rPr>
            </w:pPr>
          </w:p>
        </w:tc>
      </w:tr>
      <w:tr w:rsidR="002A6999" w:rsidRPr="00017613" w14:paraId="06547174"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7C729316" w14:textId="77777777" w:rsidR="002A6999" w:rsidRPr="00017613" w:rsidRDefault="002A6999" w:rsidP="00287C96">
            <w:pPr>
              <w:rPr>
                <w:rFonts w:cs="Arial"/>
                <w:sz w:val="16"/>
                <w:szCs w:val="16"/>
              </w:rPr>
            </w:pPr>
            <w:r w:rsidRPr="00017613">
              <w:rPr>
                <w:rFonts w:cs="Arial"/>
                <w:sz w:val="16"/>
                <w:szCs w:val="16"/>
              </w:rPr>
              <w:t>X_OP_TYPE</w:t>
            </w:r>
          </w:p>
        </w:tc>
        <w:tc>
          <w:tcPr>
            <w:tcW w:w="425" w:type="dxa"/>
            <w:tcBorders>
              <w:top w:val="single" w:sz="6" w:space="0" w:color="auto"/>
              <w:left w:val="single" w:sz="6" w:space="0" w:color="auto"/>
              <w:bottom w:val="single" w:sz="6" w:space="0" w:color="auto"/>
              <w:right w:val="single" w:sz="6" w:space="0" w:color="auto"/>
            </w:tcBorders>
          </w:tcPr>
          <w:p w14:paraId="56510510" w14:textId="77777777" w:rsidR="002A6999" w:rsidRPr="00017613" w:rsidRDefault="002A6999" w:rsidP="00287C96">
            <w:pPr>
              <w:ind w:right="-70"/>
              <w:rPr>
                <w:rFonts w:cs="Arial"/>
                <w:sz w:val="16"/>
                <w:szCs w:val="16"/>
              </w:rPr>
            </w:pPr>
            <w:r w:rsidRPr="00017613">
              <w:rPr>
                <w:rFonts w:cs="Arial"/>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7D3C1DE9" w14:textId="77777777" w:rsidR="002A6999" w:rsidRPr="00017613" w:rsidRDefault="002A6999" w:rsidP="00287C96">
            <w:pPr>
              <w:rPr>
                <w:rFonts w:cs="Arial"/>
                <w:sz w:val="16"/>
                <w:szCs w:val="16"/>
              </w:rPr>
            </w:pPr>
          </w:p>
        </w:tc>
      </w:tr>
      <w:tr w:rsidR="002A6999" w:rsidRPr="00017613" w14:paraId="6B81DF0B"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709121B7" w14:textId="77777777" w:rsidR="002A6999" w:rsidRPr="00017613" w:rsidRDefault="002A6999" w:rsidP="00287C96">
            <w:pPr>
              <w:rPr>
                <w:rFonts w:cs="Arial"/>
                <w:sz w:val="16"/>
                <w:szCs w:val="16"/>
              </w:rPr>
            </w:pPr>
            <w:r w:rsidRPr="00017613">
              <w:rPr>
                <w:rFonts w:cs="Arial"/>
                <w:sz w:val="16"/>
                <w:szCs w:val="16"/>
              </w:rPr>
              <w:t>X_USER</w:t>
            </w:r>
          </w:p>
        </w:tc>
        <w:tc>
          <w:tcPr>
            <w:tcW w:w="425" w:type="dxa"/>
            <w:tcBorders>
              <w:top w:val="single" w:sz="6" w:space="0" w:color="auto"/>
              <w:left w:val="single" w:sz="6" w:space="0" w:color="auto"/>
              <w:bottom w:val="single" w:sz="6" w:space="0" w:color="auto"/>
              <w:right w:val="single" w:sz="6" w:space="0" w:color="auto"/>
            </w:tcBorders>
          </w:tcPr>
          <w:p w14:paraId="1CEC6A65" w14:textId="77777777" w:rsidR="002A6999" w:rsidRPr="00017613" w:rsidRDefault="002A6999" w:rsidP="00287C96">
            <w:pPr>
              <w:ind w:right="-70"/>
              <w:rPr>
                <w:rFonts w:cs="Arial"/>
                <w:sz w:val="16"/>
                <w:szCs w:val="16"/>
              </w:rPr>
            </w:pPr>
            <w:r w:rsidRPr="00017613">
              <w:rPr>
                <w:rFonts w:cs="Arial"/>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34BA55FF" w14:textId="77777777" w:rsidR="002A6999" w:rsidRPr="00017613" w:rsidRDefault="002A6999" w:rsidP="00287C96">
            <w:pPr>
              <w:rPr>
                <w:rFonts w:cs="Arial"/>
                <w:sz w:val="16"/>
                <w:szCs w:val="16"/>
              </w:rPr>
            </w:pPr>
          </w:p>
        </w:tc>
      </w:tr>
      <w:tr w:rsidR="002A6999" w:rsidRPr="00017613" w14:paraId="03540909"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2974675E" w14:textId="77777777" w:rsidR="002A6999" w:rsidRPr="00017613" w:rsidRDefault="002A6999" w:rsidP="00287C96">
            <w:pPr>
              <w:rPr>
                <w:sz w:val="16"/>
                <w:szCs w:val="16"/>
              </w:rPr>
            </w:pPr>
            <w:r w:rsidRPr="00017613">
              <w:rPr>
                <w:rFonts w:cs="Arial"/>
                <w:snapToGrid w:val="0"/>
                <w:sz w:val="16"/>
                <w:szCs w:val="16"/>
              </w:rPr>
              <w:t>DVPVW_XH_ID</w:t>
            </w:r>
          </w:p>
        </w:tc>
        <w:tc>
          <w:tcPr>
            <w:tcW w:w="425" w:type="dxa"/>
            <w:tcBorders>
              <w:top w:val="single" w:sz="6" w:space="0" w:color="auto"/>
              <w:left w:val="single" w:sz="6" w:space="0" w:color="auto"/>
              <w:bottom w:val="single" w:sz="6" w:space="0" w:color="auto"/>
              <w:right w:val="single" w:sz="6" w:space="0" w:color="auto"/>
            </w:tcBorders>
          </w:tcPr>
          <w:p w14:paraId="470E02CB"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7F8DF099" w14:textId="77777777" w:rsidR="002A6999" w:rsidRPr="00017613" w:rsidRDefault="002A6999" w:rsidP="00287C96">
            <w:pPr>
              <w:rPr>
                <w:sz w:val="16"/>
                <w:szCs w:val="16"/>
              </w:rPr>
            </w:pPr>
          </w:p>
        </w:tc>
      </w:tr>
      <w:tr w:rsidR="002A6999" w:rsidRPr="00017613" w14:paraId="5502471F"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54870A27" w14:textId="77777777" w:rsidR="002A6999" w:rsidRPr="00017613" w:rsidRDefault="002A6999" w:rsidP="00287C96">
            <w:pPr>
              <w:rPr>
                <w:sz w:val="16"/>
                <w:szCs w:val="16"/>
              </w:rPr>
            </w:pPr>
            <w:r w:rsidRPr="00017613">
              <w:rPr>
                <w:rFonts w:cs="Arial"/>
                <w:snapToGrid w:val="0"/>
                <w:sz w:val="16"/>
                <w:szCs w:val="16"/>
              </w:rPr>
              <w:t>DVPVW_XML_HEADER_TABEL</w:t>
            </w:r>
          </w:p>
        </w:tc>
        <w:tc>
          <w:tcPr>
            <w:tcW w:w="425" w:type="dxa"/>
            <w:tcBorders>
              <w:top w:val="single" w:sz="6" w:space="0" w:color="auto"/>
              <w:left w:val="single" w:sz="6" w:space="0" w:color="auto"/>
              <w:bottom w:val="single" w:sz="6" w:space="0" w:color="auto"/>
              <w:right w:val="single" w:sz="6" w:space="0" w:color="auto"/>
            </w:tcBorders>
          </w:tcPr>
          <w:p w14:paraId="3D33E7D5"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0B519D0A" w14:textId="77777777" w:rsidR="002A6999" w:rsidRPr="00017613" w:rsidRDefault="002A6999" w:rsidP="00287C96">
            <w:pPr>
              <w:rPr>
                <w:sz w:val="16"/>
                <w:szCs w:val="16"/>
              </w:rPr>
            </w:pPr>
          </w:p>
        </w:tc>
      </w:tr>
      <w:tr w:rsidR="002A6999" w:rsidRPr="00017613" w14:paraId="3E55761F"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536F5CD5" w14:textId="77777777" w:rsidR="002A6999" w:rsidRPr="00017613" w:rsidRDefault="002A6999" w:rsidP="00287C96">
            <w:pPr>
              <w:rPr>
                <w:rFonts w:cs="Arial"/>
                <w:snapToGrid w:val="0"/>
                <w:sz w:val="16"/>
                <w:szCs w:val="16"/>
              </w:rPr>
            </w:pPr>
            <w:r w:rsidRPr="00017613">
              <w:rPr>
                <w:rFonts w:cs="Arial"/>
                <w:snapToGrid w:val="0"/>
                <w:sz w:val="16"/>
                <w:szCs w:val="16"/>
              </w:rPr>
              <w:t>DVPVW_PRODUCT_ID</w:t>
            </w:r>
          </w:p>
        </w:tc>
        <w:tc>
          <w:tcPr>
            <w:tcW w:w="425" w:type="dxa"/>
            <w:tcBorders>
              <w:top w:val="single" w:sz="6" w:space="0" w:color="auto"/>
              <w:left w:val="single" w:sz="6" w:space="0" w:color="auto"/>
              <w:bottom w:val="single" w:sz="6" w:space="0" w:color="auto"/>
              <w:right w:val="single" w:sz="6" w:space="0" w:color="auto"/>
            </w:tcBorders>
          </w:tcPr>
          <w:p w14:paraId="7E1455F3"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6D3250DF" w14:textId="77777777" w:rsidR="002A6999" w:rsidRPr="00017613" w:rsidRDefault="002A6999" w:rsidP="00287C96">
            <w:pPr>
              <w:rPr>
                <w:sz w:val="16"/>
                <w:szCs w:val="16"/>
              </w:rPr>
            </w:pPr>
          </w:p>
        </w:tc>
      </w:tr>
      <w:tr w:rsidR="002A6999" w:rsidRPr="00017613" w14:paraId="37615070"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6FA14785" w14:textId="77777777" w:rsidR="002A6999" w:rsidRPr="00017613" w:rsidRDefault="002A6999" w:rsidP="00287C96">
            <w:pPr>
              <w:rPr>
                <w:rFonts w:cs="Arial"/>
                <w:snapToGrid w:val="0"/>
                <w:sz w:val="16"/>
                <w:szCs w:val="16"/>
              </w:rPr>
            </w:pPr>
            <w:r w:rsidRPr="00017613">
              <w:rPr>
                <w:rFonts w:cs="Arial"/>
                <w:snapToGrid w:val="0"/>
                <w:sz w:val="16"/>
                <w:szCs w:val="16"/>
              </w:rPr>
              <w:t>DVPVW_PRODUCT_NUMMER</w:t>
            </w:r>
          </w:p>
        </w:tc>
        <w:tc>
          <w:tcPr>
            <w:tcW w:w="425" w:type="dxa"/>
            <w:tcBorders>
              <w:top w:val="single" w:sz="6" w:space="0" w:color="auto"/>
              <w:left w:val="single" w:sz="6" w:space="0" w:color="auto"/>
              <w:bottom w:val="single" w:sz="6" w:space="0" w:color="auto"/>
              <w:right w:val="single" w:sz="6" w:space="0" w:color="auto"/>
            </w:tcBorders>
          </w:tcPr>
          <w:p w14:paraId="0671B7EE"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53A9E274" w14:textId="77777777" w:rsidR="002A6999" w:rsidRPr="00017613" w:rsidRDefault="002A6999" w:rsidP="00287C96">
            <w:pPr>
              <w:rPr>
                <w:sz w:val="16"/>
                <w:szCs w:val="16"/>
              </w:rPr>
            </w:pPr>
          </w:p>
        </w:tc>
      </w:tr>
      <w:tr w:rsidR="002A6999" w:rsidRPr="00017613" w14:paraId="5BA78B4C"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2B57996D" w14:textId="77777777" w:rsidR="002A6999" w:rsidRPr="00017613" w:rsidRDefault="002A6999" w:rsidP="00287C96">
            <w:pPr>
              <w:rPr>
                <w:rFonts w:cs="Arial"/>
                <w:snapToGrid w:val="0"/>
                <w:sz w:val="16"/>
                <w:szCs w:val="16"/>
              </w:rPr>
            </w:pPr>
            <w:r w:rsidRPr="00017613">
              <w:rPr>
                <w:rFonts w:cs="Arial"/>
                <w:snapToGrid w:val="0"/>
                <w:sz w:val="16"/>
                <w:szCs w:val="16"/>
              </w:rPr>
              <w:t>DVPVW_BERICHTSOORT</w:t>
            </w:r>
          </w:p>
        </w:tc>
        <w:tc>
          <w:tcPr>
            <w:tcW w:w="425" w:type="dxa"/>
            <w:tcBorders>
              <w:top w:val="single" w:sz="6" w:space="0" w:color="auto"/>
              <w:left w:val="single" w:sz="6" w:space="0" w:color="auto"/>
              <w:bottom w:val="single" w:sz="6" w:space="0" w:color="auto"/>
              <w:right w:val="single" w:sz="6" w:space="0" w:color="auto"/>
            </w:tcBorders>
          </w:tcPr>
          <w:p w14:paraId="2411D280"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5AC53C4F" w14:textId="77777777" w:rsidR="002A6999" w:rsidRPr="00017613" w:rsidRDefault="002A6999" w:rsidP="00287C96">
            <w:pPr>
              <w:rPr>
                <w:sz w:val="16"/>
                <w:szCs w:val="16"/>
              </w:rPr>
            </w:pPr>
          </w:p>
        </w:tc>
      </w:tr>
      <w:tr w:rsidR="002A6999" w:rsidRPr="00017613" w14:paraId="1D5FF534"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4597D254" w14:textId="77777777" w:rsidR="002A6999" w:rsidRPr="00017613" w:rsidRDefault="002A6999" w:rsidP="00287C96">
            <w:pPr>
              <w:rPr>
                <w:rFonts w:cs="Arial"/>
                <w:snapToGrid w:val="0"/>
                <w:sz w:val="16"/>
                <w:szCs w:val="16"/>
              </w:rPr>
            </w:pPr>
            <w:r w:rsidRPr="00017613">
              <w:rPr>
                <w:rFonts w:cs="Arial"/>
                <w:snapToGrid w:val="0"/>
                <w:sz w:val="16"/>
                <w:szCs w:val="16"/>
              </w:rPr>
              <w:t>DVPVW_OPGAVE_TYPE</w:t>
            </w:r>
          </w:p>
        </w:tc>
        <w:tc>
          <w:tcPr>
            <w:tcW w:w="425" w:type="dxa"/>
            <w:tcBorders>
              <w:top w:val="single" w:sz="6" w:space="0" w:color="auto"/>
              <w:left w:val="single" w:sz="6" w:space="0" w:color="auto"/>
              <w:bottom w:val="single" w:sz="6" w:space="0" w:color="auto"/>
              <w:right w:val="single" w:sz="6" w:space="0" w:color="auto"/>
            </w:tcBorders>
          </w:tcPr>
          <w:p w14:paraId="2136323E"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37323D21" w14:textId="77777777" w:rsidR="002A6999" w:rsidRPr="00017613" w:rsidRDefault="002A6999" w:rsidP="00287C96">
            <w:pPr>
              <w:rPr>
                <w:sz w:val="16"/>
                <w:szCs w:val="16"/>
              </w:rPr>
            </w:pPr>
          </w:p>
        </w:tc>
      </w:tr>
      <w:tr w:rsidR="002A6999" w:rsidRPr="00017613" w14:paraId="2D149BCE"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054E9A0B" w14:textId="77777777" w:rsidR="002A6999" w:rsidRPr="00017613" w:rsidRDefault="002A6999" w:rsidP="00287C96">
            <w:pPr>
              <w:rPr>
                <w:rFonts w:cs="Arial"/>
                <w:snapToGrid w:val="0"/>
                <w:sz w:val="16"/>
                <w:szCs w:val="16"/>
              </w:rPr>
            </w:pPr>
            <w:r w:rsidRPr="00017613">
              <w:rPr>
                <w:rFonts w:cs="Arial"/>
                <w:snapToGrid w:val="0"/>
                <w:sz w:val="16"/>
                <w:szCs w:val="16"/>
              </w:rPr>
              <w:t>DVPVW_OPGAVE_MAAND</w:t>
            </w:r>
          </w:p>
        </w:tc>
        <w:tc>
          <w:tcPr>
            <w:tcW w:w="425" w:type="dxa"/>
            <w:tcBorders>
              <w:top w:val="single" w:sz="6" w:space="0" w:color="auto"/>
              <w:left w:val="single" w:sz="6" w:space="0" w:color="auto"/>
              <w:bottom w:val="single" w:sz="6" w:space="0" w:color="auto"/>
              <w:right w:val="single" w:sz="6" w:space="0" w:color="auto"/>
            </w:tcBorders>
          </w:tcPr>
          <w:p w14:paraId="2B8C34C2" w14:textId="77777777" w:rsidR="002A6999" w:rsidRPr="00017613" w:rsidRDefault="002A6999"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3CD0B09F" w14:textId="77777777" w:rsidR="002A6999" w:rsidRPr="00017613" w:rsidRDefault="002A6999" w:rsidP="00287C96">
            <w:pPr>
              <w:rPr>
                <w:sz w:val="16"/>
                <w:szCs w:val="16"/>
              </w:rPr>
            </w:pPr>
          </w:p>
        </w:tc>
      </w:tr>
      <w:tr w:rsidR="0044689A" w:rsidRPr="00017613" w14:paraId="35406CE2" w14:textId="77777777" w:rsidTr="00A009A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AEF43" w14:textId="54325DE7" w:rsidR="0044689A" w:rsidRPr="00017613" w:rsidRDefault="00A009A8" w:rsidP="00A009A8">
            <w:pPr>
              <w:rPr>
                <w:b/>
                <w:sz w:val="16"/>
                <w:szCs w:val="16"/>
              </w:rPr>
            </w:pPr>
            <w:r w:rsidRPr="00017613">
              <w:rPr>
                <w:b/>
                <w:sz w:val="16"/>
                <w:szCs w:val="16"/>
              </w:rPr>
              <w:t>CMG</w:t>
            </w:r>
            <w:r w:rsidR="003C7261">
              <w:rPr>
                <w:b/>
                <w:sz w:val="16"/>
                <w:szCs w:val="16"/>
              </w:rPr>
              <w:t>_C_T_</w:t>
            </w:r>
            <w:r w:rsidRPr="00017613">
              <w:rPr>
                <w:b/>
                <w:sz w:val="16"/>
                <w:szCs w:val="16"/>
              </w:rPr>
              <w:t xml:space="preserve">SLEUTEL_DETAIL </w:t>
            </w:r>
            <w:r w:rsidR="0044689A" w:rsidRPr="00017613">
              <w:rPr>
                <w:b/>
                <w:sz w:val="16"/>
                <w:szCs w:val="16"/>
              </w:rPr>
              <w:t>(alias: X</w:t>
            </w:r>
            <w:r w:rsidRPr="00017613">
              <w:rPr>
                <w:b/>
                <w:sz w:val="16"/>
                <w:szCs w:val="16"/>
              </w:rPr>
              <w:t>3</w:t>
            </w:r>
            <w:r w:rsidR="0044689A" w:rsidRPr="00017613">
              <w:rPr>
                <w:b/>
                <w:sz w:val="16"/>
                <w:szCs w:val="16"/>
              </w:rPr>
              <w:t>)</w:t>
            </w:r>
          </w:p>
          <w:p w14:paraId="7579BC1F" w14:textId="77777777" w:rsidR="0044689A" w:rsidRPr="00017613" w:rsidRDefault="0044689A" w:rsidP="00A009A8">
            <w:pPr>
              <w:rPr>
                <w:b/>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32E8D9" w14:textId="77777777" w:rsidR="0044689A" w:rsidRPr="00017613" w:rsidRDefault="0044689A" w:rsidP="00A009A8">
            <w:pPr>
              <w:ind w:right="-70"/>
              <w:rPr>
                <w:b/>
                <w:sz w:val="16"/>
                <w:szCs w:val="16"/>
              </w:rPr>
            </w:pPr>
            <w:proofErr w:type="spellStart"/>
            <w:r w:rsidRPr="00017613">
              <w:rPr>
                <w:b/>
                <w:sz w:val="16"/>
                <w:szCs w:val="16"/>
              </w:rPr>
              <w:t>Sel</w:t>
            </w:r>
            <w:proofErr w:type="spellEnd"/>
            <w:r w:rsidRPr="00017613">
              <w:rPr>
                <w:b/>
                <w:sz w:val="16"/>
                <w:szCs w:val="16"/>
              </w:rPr>
              <w: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BA2C6" w14:textId="77777777" w:rsidR="0044689A" w:rsidRPr="00017613" w:rsidRDefault="0044689A" w:rsidP="00A009A8">
            <w:pPr>
              <w:rPr>
                <w:b/>
                <w:sz w:val="16"/>
                <w:szCs w:val="16"/>
              </w:rPr>
            </w:pPr>
            <w:r w:rsidRPr="00017613">
              <w:rPr>
                <w:b/>
                <w:sz w:val="16"/>
                <w:szCs w:val="16"/>
              </w:rPr>
              <w:t>Conditie</w:t>
            </w:r>
          </w:p>
        </w:tc>
      </w:tr>
      <w:tr w:rsidR="0044689A" w:rsidRPr="00017613" w14:paraId="62169B82" w14:textId="77777777" w:rsidTr="00A009A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039DE3C3" w14:textId="187A2D7D" w:rsidR="0044689A" w:rsidRPr="00017613" w:rsidRDefault="00017613" w:rsidP="0002592F">
            <w:pPr>
              <w:rPr>
                <w:rFonts w:cs="Arial"/>
                <w:sz w:val="16"/>
                <w:szCs w:val="16"/>
              </w:rPr>
            </w:pPr>
            <w:r w:rsidRPr="00017613">
              <w:rPr>
                <w:rFonts w:cs="Arial"/>
                <w:sz w:val="16"/>
                <w:szCs w:val="16"/>
              </w:rPr>
              <w:t>BIBJ_SD_XD_ID</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B375228" w14:textId="77777777" w:rsidR="0044689A" w:rsidRPr="00017613" w:rsidRDefault="0044689A" w:rsidP="00A009A8">
            <w:pPr>
              <w:ind w:right="-70"/>
              <w:rPr>
                <w:rFonts w:cs="Arial"/>
                <w:sz w:val="16"/>
                <w:szCs w:val="16"/>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457A9B6" w14:textId="12B76EA9" w:rsidR="0044689A" w:rsidRPr="00017613" w:rsidRDefault="00017613" w:rsidP="0002592F">
            <w:pPr>
              <w:rPr>
                <w:rFonts w:cs="Arial"/>
                <w:sz w:val="16"/>
                <w:szCs w:val="16"/>
              </w:rPr>
            </w:pPr>
            <w:r w:rsidRPr="00017613">
              <w:rPr>
                <w:rFonts w:cs="Arial"/>
                <w:sz w:val="16"/>
                <w:szCs w:val="16"/>
              </w:rPr>
              <w:t>= X2.</w:t>
            </w:r>
            <w:r w:rsidRPr="00017613">
              <w:rPr>
                <w:sz w:val="16"/>
                <w:szCs w:val="16"/>
              </w:rPr>
              <w:t xml:space="preserve"> </w:t>
            </w:r>
            <w:r w:rsidRPr="00017613">
              <w:rPr>
                <w:rFonts w:cs="Arial"/>
                <w:sz w:val="16"/>
                <w:szCs w:val="16"/>
              </w:rPr>
              <w:t>BIAL_XD_XD_ID</w:t>
            </w:r>
          </w:p>
        </w:tc>
      </w:tr>
      <w:tr w:rsidR="00A009A8" w:rsidRPr="00017613" w14:paraId="24EA2627" w14:textId="77777777" w:rsidTr="00A009A8">
        <w:trPr>
          <w:cantSplit/>
          <w:trHeight w:val="276"/>
        </w:trPr>
        <w:tc>
          <w:tcPr>
            <w:tcW w:w="3823" w:type="dxa"/>
            <w:tcBorders>
              <w:top w:val="single" w:sz="4" w:space="0" w:color="auto"/>
              <w:left w:val="single" w:sz="4" w:space="0" w:color="auto"/>
              <w:bottom w:val="single" w:sz="4" w:space="0" w:color="auto"/>
              <w:right w:val="single" w:sz="4" w:space="0" w:color="auto"/>
            </w:tcBorders>
            <w:shd w:val="clear" w:color="auto" w:fill="auto"/>
          </w:tcPr>
          <w:p w14:paraId="6B5C994F" w14:textId="222FD5E6" w:rsidR="00A009A8" w:rsidRPr="00017613" w:rsidRDefault="00017613" w:rsidP="0002592F">
            <w:pPr>
              <w:rPr>
                <w:rFonts w:cs="Arial"/>
                <w:sz w:val="16"/>
                <w:szCs w:val="16"/>
              </w:rPr>
            </w:pPr>
            <w:r w:rsidRPr="00017613">
              <w:rPr>
                <w:rFonts w:cs="Arial"/>
                <w:sz w:val="16"/>
                <w:szCs w:val="16"/>
              </w:rPr>
              <w:t>BIBJ_SD_IND_ACTUEEL</w:t>
            </w: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A725B57" w14:textId="77777777" w:rsidR="00A009A8" w:rsidRPr="00017613" w:rsidRDefault="00A009A8" w:rsidP="00A009A8">
            <w:pPr>
              <w:ind w:right="-70"/>
              <w:rPr>
                <w:rFonts w:cs="Arial"/>
                <w:sz w:val="16"/>
                <w:szCs w:val="16"/>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70270B51" w14:textId="4DA9413A" w:rsidR="00A009A8" w:rsidRPr="00017613" w:rsidRDefault="00017613" w:rsidP="00A009A8">
            <w:pPr>
              <w:rPr>
                <w:rFonts w:cs="Arial"/>
                <w:sz w:val="16"/>
                <w:szCs w:val="16"/>
              </w:rPr>
            </w:pPr>
            <w:r>
              <w:rPr>
                <w:rFonts w:cs="Arial"/>
                <w:sz w:val="16"/>
                <w:szCs w:val="16"/>
              </w:rPr>
              <w:t>= “J”</w:t>
            </w:r>
          </w:p>
        </w:tc>
      </w:tr>
      <w:tr w:rsidR="00850C9B" w:rsidRPr="00017613" w14:paraId="5BC5F16E" w14:textId="77777777" w:rsidTr="00986309">
        <w:trPr>
          <w:cantSplit/>
        </w:trPr>
        <w:tc>
          <w:tcPr>
            <w:tcW w:w="3823" w:type="dxa"/>
            <w:tcBorders>
              <w:top w:val="single" w:sz="6" w:space="0" w:color="auto"/>
              <w:left w:val="single" w:sz="6" w:space="0" w:color="auto"/>
              <w:bottom w:val="single" w:sz="6" w:space="0" w:color="auto"/>
              <w:right w:val="single" w:sz="6" w:space="0" w:color="auto"/>
            </w:tcBorders>
            <w:shd w:val="pct20" w:color="auto" w:fill="FFFFFF"/>
          </w:tcPr>
          <w:p w14:paraId="39722BD2" w14:textId="2B495C08" w:rsidR="00850C9B" w:rsidRPr="00017613" w:rsidRDefault="00850C9B" w:rsidP="00287C96">
            <w:pPr>
              <w:rPr>
                <w:rFonts w:cs="Arial"/>
                <w:b/>
                <w:snapToGrid w:val="0"/>
                <w:sz w:val="16"/>
                <w:szCs w:val="16"/>
              </w:rPr>
            </w:pPr>
            <w:r w:rsidRPr="00017613">
              <w:rPr>
                <w:rFonts w:cs="Arial"/>
                <w:b/>
                <w:snapToGrid w:val="0"/>
                <w:sz w:val="16"/>
                <w:szCs w:val="16"/>
              </w:rPr>
              <w:t>CMG</w:t>
            </w:r>
            <w:r w:rsidR="003C7261">
              <w:rPr>
                <w:rFonts w:cs="Arial"/>
                <w:b/>
                <w:snapToGrid w:val="0"/>
                <w:sz w:val="16"/>
                <w:szCs w:val="16"/>
              </w:rPr>
              <w:t>_C_T_</w:t>
            </w:r>
            <w:r w:rsidRPr="00017613">
              <w:rPr>
                <w:rFonts w:cs="Arial"/>
                <w:b/>
                <w:snapToGrid w:val="0"/>
                <w:sz w:val="16"/>
                <w:szCs w:val="16"/>
              </w:rPr>
              <w:t>BERICHT (alias: X</w:t>
            </w:r>
            <w:r w:rsidR="00A009A8" w:rsidRPr="00017613">
              <w:rPr>
                <w:rFonts w:cs="Arial"/>
                <w:b/>
                <w:snapToGrid w:val="0"/>
                <w:sz w:val="16"/>
                <w:szCs w:val="16"/>
              </w:rPr>
              <w:t>4</w:t>
            </w:r>
            <w:r w:rsidRPr="00017613">
              <w:rPr>
                <w:rFonts w:cs="Arial"/>
                <w:b/>
                <w:snapToGrid w:val="0"/>
                <w:sz w:val="16"/>
                <w:szCs w:val="16"/>
              </w:rPr>
              <w:t>)</w:t>
            </w:r>
          </w:p>
          <w:p w14:paraId="127248B6" w14:textId="77777777" w:rsidR="00850C9B" w:rsidRPr="00017613" w:rsidRDefault="00850C9B" w:rsidP="00287C96">
            <w:pPr>
              <w:rPr>
                <w:b/>
                <w:sz w:val="16"/>
                <w:szCs w:val="16"/>
              </w:rPr>
            </w:pPr>
          </w:p>
        </w:tc>
        <w:tc>
          <w:tcPr>
            <w:tcW w:w="425" w:type="dxa"/>
            <w:tcBorders>
              <w:top w:val="single" w:sz="6" w:space="0" w:color="auto"/>
              <w:left w:val="single" w:sz="6" w:space="0" w:color="auto"/>
              <w:bottom w:val="single" w:sz="6" w:space="0" w:color="auto"/>
              <w:right w:val="single" w:sz="6" w:space="0" w:color="auto"/>
            </w:tcBorders>
            <w:shd w:val="pct20" w:color="auto" w:fill="FFFFFF"/>
          </w:tcPr>
          <w:p w14:paraId="7B450D18" w14:textId="0BC712C6" w:rsidR="00850C9B" w:rsidRPr="00017613" w:rsidRDefault="00850C9B" w:rsidP="00287C96">
            <w:pPr>
              <w:rPr>
                <w:rFonts w:cs="Arial"/>
                <w:b/>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shd w:val="pct20" w:color="auto" w:fill="FFFFFF"/>
          </w:tcPr>
          <w:p w14:paraId="231445C9" w14:textId="6F27EFEC" w:rsidR="00850C9B" w:rsidRPr="00017613" w:rsidRDefault="00850C9B" w:rsidP="00287C96">
            <w:pPr>
              <w:rPr>
                <w:b/>
                <w:sz w:val="16"/>
                <w:szCs w:val="16"/>
              </w:rPr>
            </w:pPr>
          </w:p>
        </w:tc>
      </w:tr>
      <w:tr w:rsidR="00850C9B" w:rsidRPr="00017613" w14:paraId="203F722E"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53CBF8C1" w14:textId="77777777" w:rsidR="00850C9B" w:rsidRPr="00017613" w:rsidRDefault="00850C9B" w:rsidP="00287C96">
            <w:pPr>
              <w:rPr>
                <w:sz w:val="16"/>
                <w:szCs w:val="16"/>
              </w:rPr>
            </w:pPr>
            <w:r w:rsidRPr="00017613">
              <w:rPr>
                <w:rFonts w:cs="Arial"/>
                <w:snapToGrid w:val="0"/>
                <w:sz w:val="16"/>
                <w:szCs w:val="16"/>
              </w:rPr>
              <w:t>XH_ID</w:t>
            </w:r>
          </w:p>
        </w:tc>
        <w:tc>
          <w:tcPr>
            <w:tcW w:w="425" w:type="dxa"/>
            <w:tcBorders>
              <w:top w:val="single" w:sz="6" w:space="0" w:color="auto"/>
              <w:left w:val="single" w:sz="6" w:space="0" w:color="auto"/>
              <w:bottom w:val="single" w:sz="6" w:space="0" w:color="auto"/>
              <w:right w:val="single" w:sz="6" w:space="0" w:color="auto"/>
            </w:tcBorders>
          </w:tcPr>
          <w:p w14:paraId="15E52ACC" w14:textId="77777777" w:rsidR="00850C9B" w:rsidRPr="00017613" w:rsidRDefault="00850C9B" w:rsidP="00287C96">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13A79D05" w14:textId="00145A1F" w:rsidR="00850C9B" w:rsidRPr="00017613" w:rsidRDefault="00850C9B" w:rsidP="003E65D1">
            <w:pPr>
              <w:rPr>
                <w:sz w:val="16"/>
                <w:szCs w:val="16"/>
              </w:rPr>
            </w:pPr>
            <w:r w:rsidRPr="00017613">
              <w:rPr>
                <w:rFonts w:cs="Arial"/>
                <w:snapToGrid w:val="0"/>
                <w:sz w:val="16"/>
                <w:szCs w:val="16"/>
              </w:rPr>
              <w:t>=X2.DVPVW_XH_ID</w:t>
            </w:r>
          </w:p>
        </w:tc>
      </w:tr>
      <w:tr w:rsidR="00850C9B" w:rsidRPr="00017613" w14:paraId="2F75D212"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3D0C0C61" w14:textId="77777777" w:rsidR="00850C9B" w:rsidRPr="00017613" w:rsidRDefault="00850C9B" w:rsidP="00287C96">
            <w:pPr>
              <w:rPr>
                <w:sz w:val="16"/>
                <w:szCs w:val="16"/>
              </w:rPr>
            </w:pPr>
            <w:r w:rsidRPr="00017613">
              <w:rPr>
                <w:rFonts w:cs="Arial"/>
                <w:snapToGrid w:val="0"/>
                <w:sz w:val="16"/>
                <w:szCs w:val="16"/>
              </w:rPr>
              <w:t>XML_HEADER_TABEL</w:t>
            </w:r>
          </w:p>
        </w:tc>
        <w:tc>
          <w:tcPr>
            <w:tcW w:w="425" w:type="dxa"/>
            <w:tcBorders>
              <w:top w:val="single" w:sz="6" w:space="0" w:color="auto"/>
              <w:left w:val="single" w:sz="6" w:space="0" w:color="auto"/>
              <w:bottom w:val="single" w:sz="6" w:space="0" w:color="auto"/>
              <w:right w:val="single" w:sz="6" w:space="0" w:color="auto"/>
            </w:tcBorders>
          </w:tcPr>
          <w:p w14:paraId="4917F5B1" w14:textId="77777777" w:rsidR="00850C9B" w:rsidRPr="00017613" w:rsidRDefault="00850C9B" w:rsidP="00287C96">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3739621D" w14:textId="411AD903" w:rsidR="00850C9B" w:rsidRPr="00017613" w:rsidRDefault="00850C9B" w:rsidP="00287C96">
            <w:pPr>
              <w:rPr>
                <w:sz w:val="16"/>
                <w:szCs w:val="16"/>
              </w:rPr>
            </w:pPr>
            <w:r w:rsidRPr="00017613">
              <w:rPr>
                <w:rFonts w:cs="Arial"/>
                <w:snapToGrid w:val="0"/>
                <w:sz w:val="16"/>
                <w:szCs w:val="16"/>
              </w:rPr>
              <w:t>=X2.</w:t>
            </w:r>
            <w:r w:rsidRPr="00017613">
              <w:rPr>
                <w:rFonts w:cs="Arial"/>
                <w:sz w:val="16"/>
                <w:szCs w:val="16"/>
              </w:rPr>
              <w:t>DVPVW_XML_HEADER_TABEL</w:t>
            </w:r>
          </w:p>
        </w:tc>
      </w:tr>
      <w:tr w:rsidR="00850C9B" w:rsidRPr="00017613" w14:paraId="171C86C6"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5608C6B8" w14:textId="77777777" w:rsidR="00850C9B" w:rsidRPr="00017613" w:rsidRDefault="00850C9B" w:rsidP="00287C96">
            <w:pPr>
              <w:rPr>
                <w:sz w:val="16"/>
                <w:szCs w:val="16"/>
              </w:rPr>
            </w:pPr>
            <w:r w:rsidRPr="00017613">
              <w:rPr>
                <w:rFonts w:cs="Arial"/>
                <w:snapToGrid w:val="0"/>
                <w:sz w:val="16"/>
                <w:szCs w:val="16"/>
              </w:rPr>
              <w:t>RSINBRON</w:t>
            </w:r>
          </w:p>
        </w:tc>
        <w:tc>
          <w:tcPr>
            <w:tcW w:w="425" w:type="dxa"/>
            <w:tcBorders>
              <w:top w:val="single" w:sz="6" w:space="0" w:color="auto"/>
              <w:left w:val="single" w:sz="6" w:space="0" w:color="auto"/>
              <w:bottom w:val="single" w:sz="6" w:space="0" w:color="auto"/>
              <w:right w:val="single" w:sz="6" w:space="0" w:color="auto"/>
            </w:tcBorders>
          </w:tcPr>
          <w:p w14:paraId="38ED08E3" w14:textId="77777777" w:rsidR="00850C9B" w:rsidRPr="00017613" w:rsidRDefault="00850C9B" w:rsidP="00287C96">
            <w:pPr>
              <w:rPr>
                <w:sz w:val="16"/>
                <w:szCs w:val="16"/>
              </w:rPr>
            </w:pPr>
            <w:r w:rsidRPr="00017613">
              <w:rPr>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787AB91D" w14:textId="77777777" w:rsidR="00850C9B" w:rsidRPr="00017613" w:rsidRDefault="00850C9B" w:rsidP="00287C96">
            <w:pPr>
              <w:rPr>
                <w:sz w:val="16"/>
                <w:szCs w:val="16"/>
              </w:rPr>
            </w:pPr>
          </w:p>
        </w:tc>
      </w:tr>
      <w:tr w:rsidR="00850C9B" w:rsidRPr="00017613" w14:paraId="4E76395D"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3C6B0982" w14:textId="77777777" w:rsidR="00850C9B" w:rsidRPr="00017613" w:rsidRDefault="00850C9B" w:rsidP="00287C96">
            <w:pPr>
              <w:rPr>
                <w:sz w:val="16"/>
                <w:szCs w:val="16"/>
              </w:rPr>
            </w:pPr>
            <w:r w:rsidRPr="00017613">
              <w:rPr>
                <w:rFonts w:cs="Arial"/>
                <w:snapToGrid w:val="0"/>
                <w:sz w:val="16"/>
                <w:szCs w:val="16"/>
              </w:rPr>
              <w:t>BELASTINGJAAR</w:t>
            </w:r>
          </w:p>
        </w:tc>
        <w:tc>
          <w:tcPr>
            <w:tcW w:w="425" w:type="dxa"/>
            <w:tcBorders>
              <w:top w:val="single" w:sz="6" w:space="0" w:color="auto"/>
              <w:left w:val="single" w:sz="6" w:space="0" w:color="auto"/>
              <w:bottom w:val="single" w:sz="6" w:space="0" w:color="auto"/>
              <w:right w:val="single" w:sz="6" w:space="0" w:color="auto"/>
            </w:tcBorders>
          </w:tcPr>
          <w:p w14:paraId="71125937" w14:textId="77777777" w:rsidR="00850C9B" w:rsidRPr="00017613" w:rsidRDefault="00850C9B" w:rsidP="00287C96">
            <w:pPr>
              <w:rPr>
                <w:sz w:val="16"/>
                <w:szCs w:val="16"/>
              </w:rPr>
            </w:pPr>
            <w:r w:rsidRPr="00017613">
              <w:rPr>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67F57429" w14:textId="77777777" w:rsidR="00850C9B" w:rsidRPr="00017613" w:rsidRDefault="00850C9B" w:rsidP="00287C96">
            <w:pPr>
              <w:rPr>
                <w:sz w:val="16"/>
                <w:szCs w:val="16"/>
              </w:rPr>
            </w:pPr>
          </w:p>
        </w:tc>
      </w:tr>
      <w:tr w:rsidR="00850C9B" w:rsidRPr="00017613" w14:paraId="02A71AE0"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288370EA" w14:textId="77777777" w:rsidR="00850C9B" w:rsidRPr="00017613" w:rsidRDefault="00850C9B" w:rsidP="00287C96">
            <w:pPr>
              <w:rPr>
                <w:sz w:val="16"/>
                <w:szCs w:val="16"/>
              </w:rPr>
            </w:pPr>
            <w:r w:rsidRPr="00017613">
              <w:rPr>
                <w:rFonts w:cs="Arial"/>
                <w:snapToGrid w:val="0"/>
                <w:sz w:val="16"/>
                <w:szCs w:val="16"/>
              </w:rPr>
              <w:t>AANLEVERINGSNUMMER</w:t>
            </w:r>
          </w:p>
        </w:tc>
        <w:tc>
          <w:tcPr>
            <w:tcW w:w="425" w:type="dxa"/>
            <w:tcBorders>
              <w:top w:val="single" w:sz="6" w:space="0" w:color="auto"/>
              <w:left w:val="single" w:sz="6" w:space="0" w:color="auto"/>
              <w:bottom w:val="single" w:sz="6" w:space="0" w:color="auto"/>
              <w:right w:val="single" w:sz="6" w:space="0" w:color="auto"/>
            </w:tcBorders>
          </w:tcPr>
          <w:p w14:paraId="7E996681" w14:textId="77777777" w:rsidR="00850C9B" w:rsidRPr="00017613" w:rsidRDefault="00850C9B" w:rsidP="00287C96">
            <w:pPr>
              <w:rPr>
                <w:rFonts w:cs="Arial"/>
                <w:snapToGrid w:val="0"/>
                <w:sz w:val="16"/>
                <w:szCs w:val="16"/>
              </w:rPr>
            </w:pPr>
            <w:r w:rsidRPr="00017613">
              <w:rPr>
                <w:rFonts w:cs="Arial"/>
                <w:snapToGrid w:val="0"/>
                <w:sz w:val="16"/>
                <w:szCs w:val="16"/>
              </w:rPr>
              <w:t>X</w:t>
            </w:r>
          </w:p>
        </w:tc>
        <w:tc>
          <w:tcPr>
            <w:tcW w:w="4819" w:type="dxa"/>
            <w:tcBorders>
              <w:top w:val="single" w:sz="6" w:space="0" w:color="auto"/>
              <w:left w:val="single" w:sz="6" w:space="0" w:color="auto"/>
              <w:bottom w:val="single" w:sz="6" w:space="0" w:color="auto"/>
              <w:right w:val="single" w:sz="6" w:space="0" w:color="auto"/>
            </w:tcBorders>
          </w:tcPr>
          <w:p w14:paraId="5DFE5F9E" w14:textId="77777777" w:rsidR="00850C9B" w:rsidRPr="00017613" w:rsidRDefault="00850C9B" w:rsidP="00287C96">
            <w:pPr>
              <w:rPr>
                <w:sz w:val="16"/>
                <w:szCs w:val="16"/>
              </w:rPr>
            </w:pPr>
          </w:p>
        </w:tc>
      </w:tr>
      <w:tr w:rsidR="002056D5" w:rsidRPr="00017613" w14:paraId="3AF6CE42" w14:textId="77777777" w:rsidTr="00C91CBB">
        <w:trPr>
          <w:cantSplit/>
        </w:trPr>
        <w:tc>
          <w:tcPr>
            <w:tcW w:w="3823" w:type="dxa"/>
            <w:tcBorders>
              <w:top w:val="single" w:sz="6" w:space="0" w:color="auto"/>
              <w:left w:val="single" w:sz="6" w:space="0" w:color="auto"/>
              <w:bottom w:val="single" w:sz="6" w:space="0" w:color="auto"/>
              <w:right w:val="single" w:sz="6" w:space="0" w:color="auto"/>
            </w:tcBorders>
            <w:shd w:val="pct20" w:color="auto" w:fill="FFFFFF"/>
          </w:tcPr>
          <w:p w14:paraId="36513EA5" w14:textId="5D9FD709" w:rsidR="002056D5" w:rsidRPr="00017613" w:rsidRDefault="002A505F" w:rsidP="00C91CBB">
            <w:pPr>
              <w:rPr>
                <w:rFonts w:cs="Arial"/>
                <w:b/>
                <w:snapToGrid w:val="0"/>
                <w:sz w:val="16"/>
                <w:szCs w:val="16"/>
              </w:rPr>
            </w:pPr>
            <w:r>
              <w:rPr>
                <w:rFonts w:cs="Arial"/>
                <w:b/>
                <w:snapToGrid w:val="0"/>
                <w:sz w:val="16"/>
                <w:szCs w:val="16"/>
              </w:rPr>
              <w:t>H</w:t>
            </w:r>
            <w:r w:rsidR="00A277C0" w:rsidRPr="00A277C0">
              <w:rPr>
                <w:rFonts w:cs="Arial"/>
                <w:b/>
                <w:snapToGrid w:val="0"/>
                <w:sz w:val="16"/>
                <w:szCs w:val="16"/>
              </w:rPr>
              <w:t xml:space="preserve">_FIN_MELDING </w:t>
            </w:r>
            <w:r>
              <w:rPr>
                <w:rFonts w:cs="Arial"/>
                <w:b/>
                <w:snapToGrid w:val="0"/>
                <w:sz w:val="16"/>
                <w:szCs w:val="16"/>
              </w:rPr>
              <w:t>(alias: H</w:t>
            </w:r>
            <w:r w:rsidR="00A277C0">
              <w:rPr>
                <w:rFonts w:cs="Arial"/>
                <w:b/>
                <w:snapToGrid w:val="0"/>
                <w:sz w:val="16"/>
                <w:szCs w:val="16"/>
              </w:rPr>
              <w:t>1</w:t>
            </w:r>
            <w:r w:rsidR="002056D5" w:rsidRPr="00017613">
              <w:rPr>
                <w:rFonts w:cs="Arial"/>
                <w:b/>
                <w:snapToGrid w:val="0"/>
                <w:sz w:val="16"/>
                <w:szCs w:val="16"/>
              </w:rPr>
              <w:t>)</w:t>
            </w:r>
          </w:p>
          <w:p w14:paraId="65DD02C7" w14:textId="77777777" w:rsidR="002056D5" w:rsidRPr="00017613" w:rsidRDefault="002056D5" w:rsidP="00C91CBB">
            <w:pPr>
              <w:rPr>
                <w:b/>
                <w:sz w:val="16"/>
                <w:szCs w:val="16"/>
              </w:rPr>
            </w:pPr>
          </w:p>
        </w:tc>
        <w:tc>
          <w:tcPr>
            <w:tcW w:w="425" w:type="dxa"/>
            <w:tcBorders>
              <w:top w:val="single" w:sz="6" w:space="0" w:color="auto"/>
              <w:left w:val="single" w:sz="6" w:space="0" w:color="auto"/>
              <w:bottom w:val="single" w:sz="6" w:space="0" w:color="auto"/>
              <w:right w:val="single" w:sz="6" w:space="0" w:color="auto"/>
            </w:tcBorders>
            <w:shd w:val="pct20" w:color="auto" w:fill="FFFFFF"/>
          </w:tcPr>
          <w:p w14:paraId="6AC06707" w14:textId="77777777" w:rsidR="002056D5" w:rsidRPr="00017613" w:rsidRDefault="002056D5" w:rsidP="00C91CBB">
            <w:pPr>
              <w:rPr>
                <w:rFonts w:cs="Arial"/>
                <w:b/>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shd w:val="pct20" w:color="auto" w:fill="FFFFFF"/>
          </w:tcPr>
          <w:p w14:paraId="723D7678" w14:textId="77777777" w:rsidR="002056D5" w:rsidRPr="00017613" w:rsidRDefault="002056D5" w:rsidP="00C91CBB">
            <w:pPr>
              <w:rPr>
                <w:b/>
                <w:sz w:val="16"/>
                <w:szCs w:val="16"/>
              </w:rPr>
            </w:pPr>
          </w:p>
        </w:tc>
      </w:tr>
      <w:tr w:rsidR="002A505F" w:rsidRPr="00017613" w14:paraId="1963709A"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11160463" w14:textId="20962924" w:rsidR="002A505F" w:rsidRDefault="002A505F" w:rsidP="002A505F">
            <w:pPr>
              <w:rPr>
                <w:rFonts w:cs="Arial"/>
                <w:snapToGrid w:val="0"/>
                <w:sz w:val="16"/>
                <w:szCs w:val="16"/>
              </w:rPr>
            </w:pPr>
            <w:r w:rsidRPr="00225E3C">
              <w:rPr>
                <w:rFonts w:cs="Arial"/>
                <w:snapToGrid w:val="0"/>
                <w:sz w:val="16"/>
              </w:rPr>
              <w:t>XAAB_RSIN</w:t>
            </w:r>
          </w:p>
        </w:tc>
        <w:tc>
          <w:tcPr>
            <w:tcW w:w="425" w:type="dxa"/>
            <w:tcBorders>
              <w:top w:val="single" w:sz="6" w:space="0" w:color="auto"/>
              <w:left w:val="single" w:sz="6" w:space="0" w:color="auto"/>
              <w:bottom w:val="single" w:sz="6" w:space="0" w:color="auto"/>
              <w:right w:val="single" w:sz="6" w:space="0" w:color="auto"/>
            </w:tcBorders>
          </w:tcPr>
          <w:p w14:paraId="14B3023D"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3269A172" w14:textId="35728227" w:rsidR="002A505F" w:rsidRPr="00017613" w:rsidRDefault="002A505F" w:rsidP="002A505F">
            <w:pPr>
              <w:rPr>
                <w:rFonts w:cs="Arial"/>
                <w:snapToGrid w:val="0"/>
                <w:sz w:val="16"/>
                <w:szCs w:val="16"/>
              </w:rPr>
            </w:pPr>
            <w:r>
              <w:rPr>
                <w:rFonts w:cs="Arial"/>
                <w:snapToGrid w:val="0"/>
                <w:sz w:val="16"/>
                <w:szCs w:val="16"/>
              </w:rPr>
              <w:t>=X4.</w:t>
            </w:r>
            <w:r w:rsidRPr="00017613">
              <w:rPr>
                <w:rFonts w:cs="Arial"/>
                <w:snapToGrid w:val="0"/>
                <w:sz w:val="16"/>
                <w:szCs w:val="16"/>
              </w:rPr>
              <w:t>RSINBRON</w:t>
            </w:r>
          </w:p>
        </w:tc>
      </w:tr>
      <w:tr w:rsidR="002A505F" w:rsidRPr="00017613" w14:paraId="467A094E"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4C09FCD5" w14:textId="3BB4FDA1" w:rsidR="002A505F" w:rsidRDefault="002A505F" w:rsidP="002A505F">
            <w:pPr>
              <w:rPr>
                <w:rFonts w:cs="Arial"/>
                <w:snapToGrid w:val="0"/>
                <w:sz w:val="16"/>
                <w:szCs w:val="16"/>
              </w:rPr>
            </w:pPr>
            <w:r w:rsidRPr="00225E3C">
              <w:rPr>
                <w:rFonts w:cs="Arial"/>
                <w:snapToGrid w:val="0"/>
                <w:sz w:val="16"/>
              </w:rPr>
              <w:t>XAAB_GEGEVENSTIJDVAK</w:t>
            </w:r>
          </w:p>
        </w:tc>
        <w:tc>
          <w:tcPr>
            <w:tcW w:w="425" w:type="dxa"/>
            <w:tcBorders>
              <w:top w:val="single" w:sz="6" w:space="0" w:color="auto"/>
              <w:left w:val="single" w:sz="6" w:space="0" w:color="auto"/>
              <w:bottom w:val="single" w:sz="6" w:space="0" w:color="auto"/>
              <w:right w:val="single" w:sz="6" w:space="0" w:color="auto"/>
            </w:tcBorders>
          </w:tcPr>
          <w:p w14:paraId="363543E2"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3479FA09" w14:textId="31392FE4" w:rsidR="002A505F" w:rsidRPr="00017613" w:rsidRDefault="002A505F" w:rsidP="002A505F">
            <w:pPr>
              <w:rPr>
                <w:rFonts w:cs="Arial"/>
                <w:snapToGrid w:val="0"/>
                <w:sz w:val="16"/>
                <w:szCs w:val="16"/>
              </w:rPr>
            </w:pPr>
            <w:r>
              <w:rPr>
                <w:rFonts w:cs="Arial"/>
                <w:snapToGrid w:val="0"/>
                <w:sz w:val="16"/>
                <w:szCs w:val="16"/>
              </w:rPr>
              <w:t>=X4.</w:t>
            </w:r>
            <w:r w:rsidRPr="00017613">
              <w:rPr>
                <w:rFonts w:cs="Arial"/>
                <w:snapToGrid w:val="0"/>
                <w:sz w:val="16"/>
                <w:szCs w:val="16"/>
              </w:rPr>
              <w:t>BELASTINGJAAR</w:t>
            </w:r>
          </w:p>
        </w:tc>
      </w:tr>
      <w:tr w:rsidR="002A505F" w:rsidRPr="00017613" w14:paraId="3A76FACF"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71DE8E2F" w14:textId="2972E221" w:rsidR="002A505F" w:rsidRDefault="002A505F" w:rsidP="002A505F">
            <w:pPr>
              <w:rPr>
                <w:rFonts w:cs="Arial"/>
                <w:snapToGrid w:val="0"/>
                <w:sz w:val="16"/>
                <w:szCs w:val="16"/>
              </w:rPr>
            </w:pPr>
            <w:r w:rsidRPr="00225E3C">
              <w:rPr>
                <w:rFonts w:cs="Arial"/>
                <w:snapToGrid w:val="0"/>
                <w:sz w:val="16"/>
              </w:rPr>
              <w:t>XAAB_PRODUCTID</w:t>
            </w:r>
          </w:p>
        </w:tc>
        <w:tc>
          <w:tcPr>
            <w:tcW w:w="425" w:type="dxa"/>
            <w:tcBorders>
              <w:top w:val="single" w:sz="6" w:space="0" w:color="auto"/>
              <w:left w:val="single" w:sz="6" w:space="0" w:color="auto"/>
              <w:bottom w:val="single" w:sz="6" w:space="0" w:color="auto"/>
              <w:right w:val="single" w:sz="6" w:space="0" w:color="auto"/>
            </w:tcBorders>
          </w:tcPr>
          <w:p w14:paraId="0201A52D"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142A6BD1" w14:textId="1FD52823" w:rsidR="002A505F" w:rsidRPr="00017613" w:rsidRDefault="00F90F0E" w:rsidP="002A505F">
            <w:pPr>
              <w:rPr>
                <w:rFonts w:cs="Arial"/>
                <w:snapToGrid w:val="0"/>
                <w:sz w:val="16"/>
                <w:szCs w:val="16"/>
              </w:rPr>
            </w:pPr>
            <w:r>
              <w:rPr>
                <w:rFonts w:cs="Arial"/>
                <w:snapToGrid w:val="0"/>
                <w:sz w:val="16"/>
                <w:szCs w:val="16"/>
              </w:rPr>
              <w:t>=X2</w:t>
            </w:r>
            <w:r w:rsidR="002A505F">
              <w:rPr>
                <w:rFonts w:cs="Arial"/>
                <w:snapToGrid w:val="0"/>
                <w:sz w:val="16"/>
                <w:szCs w:val="16"/>
              </w:rPr>
              <w:t>.</w:t>
            </w:r>
            <w:r w:rsidRPr="00017613">
              <w:rPr>
                <w:rFonts w:cs="Arial"/>
                <w:snapToGrid w:val="0"/>
                <w:sz w:val="16"/>
                <w:szCs w:val="16"/>
              </w:rPr>
              <w:t>DVPVW_PRODUCT_ID</w:t>
            </w:r>
          </w:p>
        </w:tc>
      </w:tr>
      <w:tr w:rsidR="002A505F" w:rsidRPr="00017613" w14:paraId="389B427B"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2930A181" w14:textId="3759E142" w:rsidR="002A505F" w:rsidRDefault="002A505F" w:rsidP="002A505F">
            <w:pPr>
              <w:rPr>
                <w:rFonts w:cs="Arial"/>
                <w:snapToGrid w:val="0"/>
                <w:sz w:val="16"/>
                <w:szCs w:val="16"/>
              </w:rPr>
            </w:pPr>
            <w:r w:rsidRPr="00225E3C">
              <w:rPr>
                <w:rFonts w:cs="Arial"/>
                <w:snapToGrid w:val="0"/>
                <w:sz w:val="16"/>
              </w:rPr>
              <w:t>XAAB_PRODUCTNUMMER</w:t>
            </w:r>
          </w:p>
        </w:tc>
        <w:tc>
          <w:tcPr>
            <w:tcW w:w="425" w:type="dxa"/>
            <w:tcBorders>
              <w:top w:val="single" w:sz="6" w:space="0" w:color="auto"/>
              <w:left w:val="single" w:sz="6" w:space="0" w:color="auto"/>
              <w:bottom w:val="single" w:sz="6" w:space="0" w:color="auto"/>
              <w:right w:val="single" w:sz="6" w:space="0" w:color="auto"/>
            </w:tcBorders>
          </w:tcPr>
          <w:p w14:paraId="49B08890"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1473C6B8" w14:textId="4DB453F9" w:rsidR="002A505F" w:rsidRPr="00017613" w:rsidRDefault="00F90F0E" w:rsidP="002A505F">
            <w:pPr>
              <w:rPr>
                <w:rFonts w:cs="Arial"/>
                <w:snapToGrid w:val="0"/>
                <w:sz w:val="16"/>
                <w:szCs w:val="16"/>
              </w:rPr>
            </w:pPr>
            <w:r>
              <w:rPr>
                <w:rFonts w:cs="Arial"/>
                <w:snapToGrid w:val="0"/>
                <w:sz w:val="16"/>
                <w:szCs w:val="16"/>
              </w:rPr>
              <w:t>=X2</w:t>
            </w:r>
            <w:r w:rsidR="002A505F">
              <w:rPr>
                <w:rFonts w:cs="Arial"/>
                <w:snapToGrid w:val="0"/>
                <w:sz w:val="16"/>
                <w:szCs w:val="16"/>
              </w:rPr>
              <w:t>.</w:t>
            </w:r>
            <w:r w:rsidRPr="00017613">
              <w:rPr>
                <w:rFonts w:cs="Arial"/>
                <w:snapToGrid w:val="0"/>
                <w:sz w:val="16"/>
                <w:szCs w:val="16"/>
              </w:rPr>
              <w:t>DVPVW_PRODUCT_NUMMER</w:t>
            </w:r>
          </w:p>
        </w:tc>
      </w:tr>
      <w:tr w:rsidR="002A505F" w:rsidRPr="00017613" w14:paraId="50393064"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68AAAC23" w14:textId="0E236F94" w:rsidR="002A505F" w:rsidRDefault="002A505F" w:rsidP="002A505F">
            <w:pPr>
              <w:rPr>
                <w:rFonts w:cs="Arial"/>
                <w:snapToGrid w:val="0"/>
                <w:sz w:val="16"/>
                <w:szCs w:val="16"/>
              </w:rPr>
            </w:pPr>
            <w:r w:rsidRPr="001E34A0">
              <w:rPr>
                <w:rFonts w:cs="Arial"/>
                <w:snapToGrid w:val="0"/>
                <w:sz w:val="16"/>
              </w:rPr>
              <w:t>XAAB_</w:t>
            </w:r>
            <w:r>
              <w:rPr>
                <w:rFonts w:cs="Arial"/>
                <w:snapToGrid w:val="0"/>
                <w:sz w:val="16"/>
              </w:rPr>
              <w:t>BERICHT</w:t>
            </w:r>
            <w:r w:rsidRPr="001E34A0">
              <w:rPr>
                <w:rFonts w:cs="Arial"/>
                <w:snapToGrid w:val="0"/>
                <w:sz w:val="16"/>
              </w:rPr>
              <w:t>TYPE</w:t>
            </w:r>
          </w:p>
        </w:tc>
        <w:tc>
          <w:tcPr>
            <w:tcW w:w="425" w:type="dxa"/>
            <w:tcBorders>
              <w:top w:val="single" w:sz="6" w:space="0" w:color="auto"/>
              <w:left w:val="single" w:sz="6" w:space="0" w:color="auto"/>
              <w:bottom w:val="single" w:sz="6" w:space="0" w:color="auto"/>
              <w:right w:val="single" w:sz="6" w:space="0" w:color="auto"/>
            </w:tcBorders>
          </w:tcPr>
          <w:p w14:paraId="769A98BF"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23E2D605" w14:textId="016D175F" w:rsidR="002A505F" w:rsidRPr="00017613" w:rsidRDefault="00E100AA" w:rsidP="002A505F">
            <w:pPr>
              <w:rPr>
                <w:rFonts w:cs="Arial"/>
                <w:snapToGrid w:val="0"/>
                <w:sz w:val="16"/>
                <w:szCs w:val="16"/>
              </w:rPr>
            </w:pPr>
            <w:r>
              <w:rPr>
                <w:rFonts w:cs="Arial"/>
                <w:snapToGrid w:val="0"/>
                <w:sz w:val="16"/>
                <w:szCs w:val="16"/>
              </w:rPr>
              <w:t>=X2</w:t>
            </w:r>
            <w:r w:rsidR="002A505F">
              <w:rPr>
                <w:rFonts w:cs="Arial"/>
                <w:snapToGrid w:val="0"/>
                <w:sz w:val="16"/>
                <w:szCs w:val="16"/>
              </w:rPr>
              <w:t>.</w:t>
            </w:r>
            <w:r>
              <w:t xml:space="preserve"> </w:t>
            </w:r>
            <w:r w:rsidRPr="00E100AA">
              <w:rPr>
                <w:rFonts w:cs="Arial"/>
                <w:snapToGrid w:val="0"/>
                <w:sz w:val="16"/>
                <w:szCs w:val="16"/>
              </w:rPr>
              <w:t>DVPVW_BERICHTSOORT</w:t>
            </w:r>
          </w:p>
        </w:tc>
      </w:tr>
      <w:tr w:rsidR="002A505F" w:rsidRPr="00017613" w14:paraId="59626227"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13E429C7" w14:textId="007C4900" w:rsidR="002A505F" w:rsidRDefault="002A505F" w:rsidP="002A505F">
            <w:pPr>
              <w:rPr>
                <w:rFonts w:cs="Arial"/>
                <w:snapToGrid w:val="0"/>
                <w:sz w:val="16"/>
                <w:szCs w:val="16"/>
              </w:rPr>
            </w:pPr>
            <w:r w:rsidRPr="001E34A0">
              <w:rPr>
                <w:rFonts w:cs="Arial"/>
                <w:snapToGrid w:val="0"/>
                <w:sz w:val="16"/>
              </w:rPr>
              <w:t>XAAB_MELDINGTYPE</w:t>
            </w:r>
          </w:p>
        </w:tc>
        <w:tc>
          <w:tcPr>
            <w:tcW w:w="425" w:type="dxa"/>
            <w:tcBorders>
              <w:top w:val="single" w:sz="6" w:space="0" w:color="auto"/>
              <w:left w:val="single" w:sz="6" w:space="0" w:color="auto"/>
              <w:bottom w:val="single" w:sz="6" w:space="0" w:color="auto"/>
              <w:right w:val="single" w:sz="6" w:space="0" w:color="auto"/>
            </w:tcBorders>
          </w:tcPr>
          <w:p w14:paraId="33236048"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6F318258" w14:textId="28EF1124" w:rsidR="002A505F" w:rsidRPr="00017613" w:rsidRDefault="00F90F0E" w:rsidP="002A505F">
            <w:pPr>
              <w:rPr>
                <w:rFonts w:cs="Arial"/>
                <w:snapToGrid w:val="0"/>
                <w:sz w:val="16"/>
                <w:szCs w:val="16"/>
              </w:rPr>
            </w:pPr>
            <w:r>
              <w:rPr>
                <w:rFonts w:cs="Arial"/>
                <w:snapToGrid w:val="0"/>
                <w:sz w:val="16"/>
                <w:szCs w:val="16"/>
              </w:rPr>
              <w:t>=X2</w:t>
            </w:r>
            <w:r w:rsidR="002A505F">
              <w:rPr>
                <w:rFonts w:cs="Arial"/>
                <w:snapToGrid w:val="0"/>
                <w:sz w:val="16"/>
                <w:szCs w:val="16"/>
              </w:rPr>
              <w:t>.</w:t>
            </w:r>
            <w:r w:rsidRPr="00017613">
              <w:rPr>
                <w:rFonts w:cs="Arial"/>
                <w:snapToGrid w:val="0"/>
                <w:sz w:val="16"/>
                <w:szCs w:val="16"/>
              </w:rPr>
              <w:t>DVPVW_OPGAVE_TYPE</w:t>
            </w:r>
          </w:p>
        </w:tc>
      </w:tr>
      <w:tr w:rsidR="002A505F" w:rsidRPr="00017613" w14:paraId="59A9BC45"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466BE647" w14:textId="3B093C5F" w:rsidR="002A505F" w:rsidRDefault="002A505F" w:rsidP="002A505F">
            <w:pPr>
              <w:rPr>
                <w:rFonts w:cs="Arial"/>
                <w:snapToGrid w:val="0"/>
                <w:sz w:val="16"/>
                <w:szCs w:val="16"/>
              </w:rPr>
            </w:pPr>
            <w:r w:rsidRPr="00225E3C">
              <w:rPr>
                <w:rFonts w:cs="Arial"/>
                <w:snapToGrid w:val="0"/>
                <w:sz w:val="16"/>
              </w:rPr>
              <w:t>XAAB_MAAND</w:t>
            </w:r>
          </w:p>
        </w:tc>
        <w:tc>
          <w:tcPr>
            <w:tcW w:w="425" w:type="dxa"/>
            <w:tcBorders>
              <w:top w:val="single" w:sz="6" w:space="0" w:color="auto"/>
              <w:left w:val="single" w:sz="6" w:space="0" w:color="auto"/>
              <w:bottom w:val="single" w:sz="6" w:space="0" w:color="auto"/>
              <w:right w:val="single" w:sz="6" w:space="0" w:color="auto"/>
            </w:tcBorders>
          </w:tcPr>
          <w:p w14:paraId="346E0ACF"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7CA178F1" w14:textId="3B5C1629" w:rsidR="002A505F" w:rsidRPr="00017613" w:rsidRDefault="002A505F" w:rsidP="00F90F0E">
            <w:pPr>
              <w:rPr>
                <w:rFonts w:cs="Arial"/>
                <w:snapToGrid w:val="0"/>
                <w:sz w:val="16"/>
                <w:szCs w:val="16"/>
              </w:rPr>
            </w:pPr>
            <w:r>
              <w:rPr>
                <w:rFonts w:cs="Arial"/>
                <w:snapToGrid w:val="0"/>
                <w:sz w:val="16"/>
                <w:szCs w:val="16"/>
              </w:rPr>
              <w:t>=X</w:t>
            </w:r>
            <w:r w:rsidR="00F90F0E">
              <w:rPr>
                <w:rFonts w:cs="Arial"/>
                <w:snapToGrid w:val="0"/>
                <w:sz w:val="16"/>
                <w:szCs w:val="16"/>
              </w:rPr>
              <w:t>2</w:t>
            </w:r>
            <w:r>
              <w:rPr>
                <w:rFonts w:cs="Arial"/>
                <w:snapToGrid w:val="0"/>
                <w:sz w:val="16"/>
                <w:szCs w:val="16"/>
              </w:rPr>
              <w:t>.</w:t>
            </w:r>
            <w:r w:rsidR="00F90F0E" w:rsidRPr="00017613">
              <w:rPr>
                <w:rFonts w:cs="Arial"/>
                <w:snapToGrid w:val="0"/>
                <w:sz w:val="16"/>
                <w:szCs w:val="16"/>
              </w:rPr>
              <w:t>DVPVW_OPGAVE_MAAND</w:t>
            </w:r>
          </w:p>
        </w:tc>
      </w:tr>
      <w:tr w:rsidR="00225810" w:rsidRPr="00017613" w14:paraId="194E7304"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2C4DB33C" w14:textId="0C19BE47" w:rsidR="00225810" w:rsidRPr="00225E3C" w:rsidRDefault="00225810" w:rsidP="002A505F">
            <w:pPr>
              <w:rPr>
                <w:rFonts w:cs="Arial"/>
                <w:snapToGrid w:val="0"/>
                <w:sz w:val="16"/>
              </w:rPr>
            </w:pPr>
            <w:r w:rsidRPr="00225810">
              <w:rPr>
                <w:rFonts w:cs="Arial"/>
                <w:snapToGrid w:val="0"/>
                <w:sz w:val="16"/>
              </w:rPr>
              <w:t>XAAB_SK</w:t>
            </w:r>
          </w:p>
        </w:tc>
        <w:tc>
          <w:tcPr>
            <w:tcW w:w="425" w:type="dxa"/>
            <w:tcBorders>
              <w:top w:val="single" w:sz="6" w:space="0" w:color="auto"/>
              <w:left w:val="single" w:sz="6" w:space="0" w:color="auto"/>
              <w:bottom w:val="single" w:sz="6" w:space="0" w:color="auto"/>
              <w:right w:val="single" w:sz="6" w:space="0" w:color="auto"/>
            </w:tcBorders>
          </w:tcPr>
          <w:p w14:paraId="3BE1E096" w14:textId="77777777" w:rsidR="00225810" w:rsidRPr="00017613" w:rsidRDefault="00225810"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6371A186" w14:textId="77777777" w:rsidR="00225810" w:rsidRDefault="00225810" w:rsidP="00F90F0E">
            <w:pPr>
              <w:rPr>
                <w:rFonts w:cs="Arial"/>
                <w:snapToGrid w:val="0"/>
                <w:sz w:val="16"/>
                <w:szCs w:val="16"/>
              </w:rPr>
            </w:pPr>
          </w:p>
        </w:tc>
      </w:tr>
      <w:tr w:rsidR="002A505F" w:rsidRPr="00017613" w14:paraId="5ED87D0C" w14:textId="77777777" w:rsidTr="00C91CBB">
        <w:trPr>
          <w:cantSplit/>
        </w:trPr>
        <w:tc>
          <w:tcPr>
            <w:tcW w:w="3823" w:type="dxa"/>
            <w:tcBorders>
              <w:top w:val="single" w:sz="6" w:space="0" w:color="auto"/>
              <w:left w:val="single" w:sz="6" w:space="0" w:color="auto"/>
              <w:bottom w:val="single" w:sz="6" w:space="0" w:color="auto"/>
              <w:right w:val="single" w:sz="6" w:space="0" w:color="auto"/>
            </w:tcBorders>
            <w:shd w:val="pct20" w:color="auto" w:fill="FFFFFF"/>
          </w:tcPr>
          <w:p w14:paraId="02054055" w14:textId="77777777" w:rsidR="002A505F" w:rsidRPr="00017613" w:rsidRDefault="002A505F" w:rsidP="002A505F">
            <w:pPr>
              <w:rPr>
                <w:rFonts w:cs="Arial"/>
                <w:b/>
                <w:snapToGrid w:val="0"/>
                <w:sz w:val="16"/>
                <w:szCs w:val="16"/>
              </w:rPr>
            </w:pPr>
            <w:r w:rsidRPr="00A277C0">
              <w:rPr>
                <w:rFonts w:cs="Arial"/>
                <w:b/>
                <w:snapToGrid w:val="0"/>
                <w:sz w:val="16"/>
                <w:szCs w:val="16"/>
              </w:rPr>
              <w:t xml:space="preserve">S_CMG_FIN_MELDING </w:t>
            </w:r>
            <w:r>
              <w:rPr>
                <w:rFonts w:cs="Arial"/>
                <w:b/>
                <w:snapToGrid w:val="0"/>
                <w:sz w:val="16"/>
                <w:szCs w:val="16"/>
              </w:rPr>
              <w:t>(alias: S1</w:t>
            </w:r>
            <w:r w:rsidRPr="00017613">
              <w:rPr>
                <w:rFonts w:cs="Arial"/>
                <w:b/>
                <w:snapToGrid w:val="0"/>
                <w:sz w:val="16"/>
                <w:szCs w:val="16"/>
              </w:rPr>
              <w:t>)</w:t>
            </w:r>
          </w:p>
          <w:p w14:paraId="1E81BBE5" w14:textId="77777777" w:rsidR="002A505F" w:rsidRPr="00017613" w:rsidRDefault="002A505F" w:rsidP="002A505F">
            <w:pPr>
              <w:rPr>
                <w:b/>
                <w:sz w:val="16"/>
                <w:szCs w:val="16"/>
              </w:rPr>
            </w:pPr>
          </w:p>
        </w:tc>
        <w:tc>
          <w:tcPr>
            <w:tcW w:w="425" w:type="dxa"/>
            <w:tcBorders>
              <w:top w:val="single" w:sz="6" w:space="0" w:color="auto"/>
              <w:left w:val="single" w:sz="6" w:space="0" w:color="auto"/>
              <w:bottom w:val="single" w:sz="6" w:space="0" w:color="auto"/>
              <w:right w:val="single" w:sz="6" w:space="0" w:color="auto"/>
            </w:tcBorders>
            <w:shd w:val="pct20" w:color="auto" w:fill="FFFFFF"/>
          </w:tcPr>
          <w:p w14:paraId="721210D0" w14:textId="77777777" w:rsidR="002A505F" w:rsidRPr="00017613" w:rsidRDefault="002A505F" w:rsidP="002A505F">
            <w:pPr>
              <w:rPr>
                <w:rFonts w:cs="Arial"/>
                <w:b/>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shd w:val="pct20" w:color="auto" w:fill="FFFFFF"/>
          </w:tcPr>
          <w:p w14:paraId="3A1BFD7D" w14:textId="77777777" w:rsidR="002A505F" w:rsidRPr="00017613" w:rsidRDefault="002A505F" w:rsidP="002A505F">
            <w:pPr>
              <w:rPr>
                <w:b/>
                <w:sz w:val="16"/>
                <w:szCs w:val="16"/>
              </w:rPr>
            </w:pPr>
          </w:p>
        </w:tc>
      </w:tr>
      <w:tr w:rsidR="002A505F" w:rsidRPr="00017613" w14:paraId="27D1AB0C"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324230FE" w14:textId="04271A65" w:rsidR="002A505F" w:rsidRPr="00017613" w:rsidRDefault="00225810" w:rsidP="002A505F">
            <w:pPr>
              <w:rPr>
                <w:sz w:val="16"/>
                <w:szCs w:val="16"/>
              </w:rPr>
            </w:pPr>
            <w:r w:rsidRPr="00A82916">
              <w:rPr>
                <w:rFonts w:cs="Arial"/>
                <w:snapToGrid w:val="0"/>
                <w:sz w:val="16"/>
              </w:rPr>
              <w:t>XAA</w:t>
            </w:r>
            <w:r>
              <w:rPr>
                <w:rFonts w:cs="Arial"/>
                <w:snapToGrid w:val="0"/>
                <w:sz w:val="16"/>
              </w:rPr>
              <w:t>B_</w:t>
            </w:r>
            <w:r w:rsidRPr="00A82916">
              <w:rPr>
                <w:rFonts w:cs="Arial"/>
                <w:snapToGrid w:val="0"/>
                <w:sz w:val="16"/>
              </w:rPr>
              <w:t>SK</w:t>
            </w:r>
          </w:p>
        </w:tc>
        <w:tc>
          <w:tcPr>
            <w:tcW w:w="425" w:type="dxa"/>
            <w:tcBorders>
              <w:top w:val="single" w:sz="6" w:space="0" w:color="auto"/>
              <w:left w:val="single" w:sz="6" w:space="0" w:color="auto"/>
              <w:bottom w:val="single" w:sz="6" w:space="0" w:color="auto"/>
              <w:right w:val="single" w:sz="6" w:space="0" w:color="auto"/>
            </w:tcBorders>
          </w:tcPr>
          <w:p w14:paraId="305E4EE0"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2D04AF9B" w14:textId="0235C2FB" w:rsidR="002A505F" w:rsidRPr="00017613" w:rsidRDefault="00225810" w:rsidP="00225810">
            <w:pPr>
              <w:rPr>
                <w:sz w:val="16"/>
                <w:szCs w:val="16"/>
              </w:rPr>
            </w:pPr>
            <w:r>
              <w:rPr>
                <w:rFonts w:cs="Arial"/>
                <w:snapToGrid w:val="0"/>
                <w:sz w:val="16"/>
                <w:szCs w:val="16"/>
              </w:rPr>
              <w:t>=</w:t>
            </w:r>
            <w:r w:rsidR="00E100AA">
              <w:rPr>
                <w:rFonts w:cs="Arial"/>
                <w:snapToGrid w:val="0"/>
                <w:sz w:val="16"/>
                <w:szCs w:val="16"/>
              </w:rPr>
              <w:t>H1</w:t>
            </w:r>
            <w:r w:rsidR="002A505F" w:rsidRPr="00017613">
              <w:rPr>
                <w:rFonts w:cs="Arial"/>
                <w:snapToGrid w:val="0"/>
                <w:sz w:val="16"/>
                <w:szCs w:val="16"/>
              </w:rPr>
              <w:t>.</w:t>
            </w:r>
            <w:r w:rsidRPr="00A82916">
              <w:rPr>
                <w:rFonts w:cs="Arial"/>
                <w:snapToGrid w:val="0"/>
                <w:sz w:val="16"/>
              </w:rPr>
              <w:t>XAA</w:t>
            </w:r>
            <w:r>
              <w:rPr>
                <w:rFonts w:cs="Arial"/>
                <w:snapToGrid w:val="0"/>
                <w:sz w:val="16"/>
              </w:rPr>
              <w:t>B_</w:t>
            </w:r>
            <w:r w:rsidRPr="00A82916">
              <w:rPr>
                <w:rFonts w:cs="Arial"/>
                <w:snapToGrid w:val="0"/>
                <w:sz w:val="16"/>
              </w:rPr>
              <w:t>SK</w:t>
            </w:r>
          </w:p>
        </w:tc>
      </w:tr>
      <w:tr w:rsidR="002A505F" w:rsidRPr="00017613" w14:paraId="5D29CDE8" w14:textId="77777777" w:rsidTr="00C91CBB">
        <w:trPr>
          <w:cantSplit/>
        </w:trPr>
        <w:tc>
          <w:tcPr>
            <w:tcW w:w="3823" w:type="dxa"/>
            <w:tcBorders>
              <w:top w:val="single" w:sz="6" w:space="0" w:color="auto"/>
              <w:left w:val="single" w:sz="6" w:space="0" w:color="auto"/>
              <w:bottom w:val="single" w:sz="6" w:space="0" w:color="auto"/>
              <w:right w:val="single" w:sz="6" w:space="0" w:color="auto"/>
            </w:tcBorders>
          </w:tcPr>
          <w:p w14:paraId="319BA7C1" w14:textId="39FB2B1E" w:rsidR="002A505F" w:rsidRPr="00017613" w:rsidRDefault="00E100AA" w:rsidP="002A505F">
            <w:pPr>
              <w:rPr>
                <w:rFonts w:cs="Arial"/>
                <w:snapToGrid w:val="0"/>
                <w:sz w:val="16"/>
                <w:szCs w:val="16"/>
              </w:rPr>
            </w:pPr>
            <w:r w:rsidRPr="007C73FD">
              <w:rPr>
                <w:rFonts w:cs="Arial"/>
                <w:snapToGrid w:val="0"/>
                <w:sz w:val="16"/>
              </w:rPr>
              <w:lastRenderedPageBreak/>
              <w:t>XAABH_XD_ID</w:t>
            </w:r>
          </w:p>
        </w:tc>
        <w:tc>
          <w:tcPr>
            <w:tcW w:w="425" w:type="dxa"/>
            <w:tcBorders>
              <w:top w:val="single" w:sz="6" w:space="0" w:color="auto"/>
              <w:left w:val="single" w:sz="6" w:space="0" w:color="auto"/>
              <w:bottom w:val="single" w:sz="6" w:space="0" w:color="auto"/>
              <w:right w:val="single" w:sz="6" w:space="0" w:color="auto"/>
            </w:tcBorders>
          </w:tcPr>
          <w:p w14:paraId="3B7F5A06"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1FAD79E3" w14:textId="79AE7901" w:rsidR="002A505F" w:rsidRPr="00017613" w:rsidRDefault="00E100AA" w:rsidP="002A505F">
            <w:pPr>
              <w:rPr>
                <w:sz w:val="16"/>
                <w:szCs w:val="16"/>
              </w:rPr>
            </w:pPr>
            <w:r>
              <w:rPr>
                <w:sz w:val="16"/>
                <w:szCs w:val="16"/>
              </w:rPr>
              <w:t>=X1.</w:t>
            </w:r>
            <w:r w:rsidRPr="00017613">
              <w:rPr>
                <w:rFonts w:cs="Arial"/>
                <w:sz w:val="16"/>
                <w:szCs w:val="16"/>
              </w:rPr>
              <w:t>XMVVW_XV_XD_ID</w:t>
            </w:r>
          </w:p>
        </w:tc>
      </w:tr>
      <w:tr w:rsidR="002A505F" w:rsidRPr="00017613" w14:paraId="5A225A7D" w14:textId="77777777" w:rsidTr="00986309">
        <w:trPr>
          <w:cantSplit/>
        </w:trPr>
        <w:tc>
          <w:tcPr>
            <w:tcW w:w="3823" w:type="dxa"/>
            <w:tcBorders>
              <w:top w:val="single" w:sz="6" w:space="0" w:color="auto"/>
              <w:left w:val="single" w:sz="6" w:space="0" w:color="auto"/>
              <w:bottom w:val="single" w:sz="6" w:space="0" w:color="auto"/>
              <w:right w:val="single" w:sz="6" w:space="0" w:color="auto"/>
            </w:tcBorders>
            <w:shd w:val="pct20" w:color="auto" w:fill="FFFFFF"/>
          </w:tcPr>
          <w:p w14:paraId="140EE188" w14:textId="385C7513" w:rsidR="002A505F" w:rsidRPr="00017613" w:rsidRDefault="002A505F" w:rsidP="002A505F">
            <w:pPr>
              <w:rPr>
                <w:rFonts w:cs="Arial"/>
                <w:b/>
                <w:snapToGrid w:val="0"/>
                <w:sz w:val="16"/>
                <w:szCs w:val="16"/>
              </w:rPr>
            </w:pPr>
            <w:r w:rsidRPr="00017613">
              <w:rPr>
                <w:rFonts w:cs="Arial"/>
                <w:b/>
                <w:snapToGrid w:val="0"/>
                <w:sz w:val="16"/>
                <w:szCs w:val="16"/>
              </w:rPr>
              <w:t>CMG</w:t>
            </w:r>
            <w:r w:rsidR="003C7261">
              <w:rPr>
                <w:rFonts w:cs="Arial"/>
                <w:b/>
                <w:snapToGrid w:val="0"/>
                <w:sz w:val="16"/>
                <w:szCs w:val="16"/>
              </w:rPr>
              <w:t>_C_T_</w:t>
            </w:r>
            <w:r w:rsidRPr="00017613">
              <w:rPr>
                <w:rFonts w:cs="Arial"/>
                <w:b/>
                <w:snapToGrid w:val="0"/>
                <w:sz w:val="16"/>
                <w:szCs w:val="16"/>
              </w:rPr>
              <w:t>CONTR_RESULT (alias: X</w:t>
            </w:r>
            <w:r>
              <w:rPr>
                <w:rFonts w:cs="Arial"/>
                <w:b/>
                <w:snapToGrid w:val="0"/>
                <w:sz w:val="16"/>
                <w:szCs w:val="16"/>
              </w:rPr>
              <w:t>5</w:t>
            </w:r>
            <w:r w:rsidRPr="00017613">
              <w:rPr>
                <w:rFonts w:cs="Arial"/>
                <w:b/>
                <w:snapToGrid w:val="0"/>
                <w:sz w:val="16"/>
                <w:szCs w:val="16"/>
              </w:rPr>
              <w:t>)</w:t>
            </w:r>
          </w:p>
          <w:p w14:paraId="19EED3E8" w14:textId="77777777" w:rsidR="002A505F" w:rsidRPr="00017613" w:rsidRDefault="002A505F" w:rsidP="002A505F">
            <w:pPr>
              <w:rPr>
                <w:b/>
                <w:sz w:val="16"/>
                <w:szCs w:val="16"/>
              </w:rPr>
            </w:pPr>
          </w:p>
        </w:tc>
        <w:tc>
          <w:tcPr>
            <w:tcW w:w="425" w:type="dxa"/>
            <w:tcBorders>
              <w:top w:val="single" w:sz="6" w:space="0" w:color="auto"/>
              <w:left w:val="single" w:sz="6" w:space="0" w:color="auto"/>
              <w:bottom w:val="single" w:sz="6" w:space="0" w:color="auto"/>
              <w:right w:val="single" w:sz="6" w:space="0" w:color="auto"/>
            </w:tcBorders>
            <w:shd w:val="pct20" w:color="auto" w:fill="FFFFFF"/>
          </w:tcPr>
          <w:p w14:paraId="7A443947" w14:textId="77777777" w:rsidR="002A505F" w:rsidRPr="00017613" w:rsidRDefault="002A505F" w:rsidP="002A505F">
            <w:pPr>
              <w:rPr>
                <w:rFonts w:cs="Arial"/>
                <w:b/>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shd w:val="pct20" w:color="auto" w:fill="FFFFFF"/>
          </w:tcPr>
          <w:p w14:paraId="26565C5E" w14:textId="77777777" w:rsidR="002A505F" w:rsidRPr="00017613" w:rsidRDefault="002A505F" w:rsidP="002A505F">
            <w:pPr>
              <w:rPr>
                <w:b/>
                <w:sz w:val="16"/>
                <w:szCs w:val="16"/>
              </w:rPr>
            </w:pPr>
          </w:p>
        </w:tc>
      </w:tr>
      <w:tr w:rsidR="002A505F" w:rsidRPr="00017613" w14:paraId="3AF63FD1"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72F64D2A" w14:textId="77777777" w:rsidR="002A505F" w:rsidRPr="00017613" w:rsidRDefault="002A505F" w:rsidP="002A505F">
            <w:pPr>
              <w:rPr>
                <w:sz w:val="16"/>
                <w:szCs w:val="16"/>
              </w:rPr>
            </w:pPr>
            <w:r w:rsidRPr="00017613">
              <w:rPr>
                <w:rFonts w:cs="Arial"/>
                <w:snapToGrid w:val="0"/>
                <w:sz w:val="16"/>
                <w:szCs w:val="16"/>
              </w:rPr>
              <w:t>XH_ID</w:t>
            </w:r>
          </w:p>
        </w:tc>
        <w:tc>
          <w:tcPr>
            <w:tcW w:w="425" w:type="dxa"/>
            <w:tcBorders>
              <w:top w:val="single" w:sz="6" w:space="0" w:color="auto"/>
              <w:left w:val="single" w:sz="6" w:space="0" w:color="auto"/>
              <w:bottom w:val="single" w:sz="6" w:space="0" w:color="auto"/>
              <w:right w:val="single" w:sz="6" w:space="0" w:color="auto"/>
            </w:tcBorders>
          </w:tcPr>
          <w:p w14:paraId="6DFB49B4"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5C476B8F" w14:textId="77777777" w:rsidR="002A505F" w:rsidRPr="00017613" w:rsidRDefault="002A505F" w:rsidP="002A505F">
            <w:pPr>
              <w:rPr>
                <w:sz w:val="16"/>
                <w:szCs w:val="16"/>
              </w:rPr>
            </w:pPr>
            <w:r w:rsidRPr="00017613">
              <w:rPr>
                <w:rFonts w:cs="Arial"/>
                <w:snapToGrid w:val="0"/>
                <w:sz w:val="16"/>
                <w:szCs w:val="16"/>
              </w:rPr>
              <w:t>=X2.DVPVW_XH_ID</w:t>
            </w:r>
          </w:p>
        </w:tc>
      </w:tr>
      <w:tr w:rsidR="002A505F" w:rsidRPr="00017613" w14:paraId="4069B19C" w14:textId="77777777" w:rsidTr="00986309">
        <w:trPr>
          <w:cantSplit/>
        </w:trPr>
        <w:tc>
          <w:tcPr>
            <w:tcW w:w="9067" w:type="dxa"/>
            <w:gridSpan w:val="3"/>
            <w:tcBorders>
              <w:top w:val="single" w:sz="6" w:space="0" w:color="auto"/>
              <w:left w:val="single" w:sz="6" w:space="0" w:color="auto"/>
              <w:bottom w:val="single" w:sz="6" w:space="0" w:color="auto"/>
              <w:right w:val="single" w:sz="6" w:space="0" w:color="auto"/>
            </w:tcBorders>
          </w:tcPr>
          <w:p w14:paraId="300EBCB1" w14:textId="77777777" w:rsidR="002A505F" w:rsidRPr="00017613" w:rsidRDefault="002A505F" w:rsidP="002A505F">
            <w:pPr>
              <w:rPr>
                <w:rFonts w:cs="Arial"/>
                <w:snapToGrid w:val="0"/>
                <w:sz w:val="16"/>
                <w:szCs w:val="16"/>
              </w:rPr>
            </w:pPr>
          </w:p>
        </w:tc>
      </w:tr>
      <w:tr w:rsidR="002A505F" w:rsidRPr="00017613" w14:paraId="476270F4" w14:textId="77777777" w:rsidTr="00986309">
        <w:trPr>
          <w:cantSplit/>
        </w:trPr>
        <w:tc>
          <w:tcPr>
            <w:tcW w:w="9067" w:type="dxa"/>
            <w:gridSpan w:val="3"/>
            <w:tcBorders>
              <w:top w:val="single" w:sz="6" w:space="0" w:color="auto"/>
              <w:left w:val="single" w:sz="6" w:space="0" w:color="auto"/>
              <w:bottom w:val="single" w:sz="6" w:space="0" w:color="auto"/>
              <w:right w:val="single" w:sz="6" w:space="0" w:color="auto"/>
            </w:tcBorders>
          </w:tcPr>
          <w:p w14:paraId="3B79B6B1" w14:textId="62572CCC" w:rsidR="002A505F" w:rsidRPr="00017613" w:rsidRDefault="002A505F" w:rsidP="002A505F">
            <w:pPr>
              <w:rPr>
                <w:rFonts w:cs="Arial"/>
                <w:b/>
                <w:i/>
                <w:snapToGrid w:val="0"/>
                <w:sz w:val="16"/>
                <w:szCs w:val="16"/>
              </w:rPr>
            </w:pPr>
            <w:r w:rsidRPr="00017613">
              <w:rPr>
                <w:rFonts w:cs="Arial"/>
                <w:b/>
                <w:i/>
                <w:snapToGrid w:val="0"/>
                <w:sz w:val="16"/>
                <w:szCs w:val="16"/>
              </w:rPr>
              <w:t>Boven samengestelde selectie mag NIET voorkomen in PRM_ALG_CDP_FILTER_FOUTCD_CMG</w:t>
            </w:r>
          </w:p>
        </w:tc>
      </w:tr>
      <w:tr w:rsidR="002A505F" w:rsidRPr="00017613" w14:paraId="547180C3" w14:textId="77777777" w:rsidTr="00986309">
        <w:trPr>
          <w:cantSplit/>
        </w:trPr>
        <w:tc>
          <w:tcPr>
            <w:tcW w:w="3823" w:type="dxa"/>
            <w:tcBorders>
              <w:top w:val="single" w:sz="6" w:space="0" w:color="auto"/>
              <w:left w:val="single" w:sz="6" w:space="0" w:color="auto"/>
              <w:bottom w:val="single" w:sz="6" w:space="0" w:color="auto"/>
              <w:right w:val="single" w:sz="6" w:space="0" w:color="auto"/>
            </w:tcBorders>
            <w:shd w:val="pct20" w:color="auto" w:fill="FFFFFF"/>
          </w:tcPr>
          <w:p w14:paraId="1E504AF6" w14:textId="37AC64CB" w:rsidR="002A505F" w:rsidRPr="00017613" w:rsidRDefault="002A505F" w:rsidP="002A505F">
            <w:pPr>
              <w:rPr>
                <w:b/>
                <w:sz w:val="16"/>
                <w:szCs w:val="16"/>
              </w:rPr>
            </w:pPr>
            <w:r w:rsidRPr="00017613">
              <w:rPr>
                <w:rFonts w:cs="Arial"/>
                <w:b/>
                <w:snapToGrid w:val="0"/>
                <w:sz w:val="16"/>
                <w:szCs w:val="16"/>
              </w:rPr>
              <w:t>PRM_ALG_CDP_FILTER_FOUTCD_CMG (alias: P1)</w:t>
            </w:r>
          </w:p>
        </w:tc>
        <w:tc>
          <w:tcPr>
            <w:tcW w:w="425" w:type="dxa"/>
            <w:tcBorders>
              <w:top w:val="single" w:sz="6" w:space="0" w:color="auto"/>
              <w:left w:val="single" w:sz="6" w:space="0" w:color="auto"/>
              <w:bottom w:val="single" w:sz="6" w:space="0" w:color="auto"/>
              <w:right w:val="single" w:sz="6" w:space="0" w:color="auto"/>
            </w:tcBorders>
            <w:shd w:val="pct20" w:color="auto" w:fill="FFFFFF"/>
          </w:tcPr>
          <w:p w14:paraId="09587146" w14:textId="77777777" w:rsidR="002A505F" w:rsidRPr="00017613" w:rsidRDefault="002A505F" w:rsidP="002A505F">
            <w:pPr>
              <w:rPr>
                <w:rFonts w:cs="Arial"/>
                <w:b/>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shd w:val="pct20" w:color="auto" w:fill="FFFFFF"/>
          </w:tcPr>
          <w:p w14:paraId="20FE3CDC" w14:textId="77777777" w:rsidR="002A505F" w:rsidRPr="00017613" w:rsidRDefault="002A505F" w:rsidP="002A505F">
            <w:pPr>
              <w:rPr>
                <w:b/>
                <w:sz w:val="16"/>
                <w:szCs w:val="16"/>
              </w:rPr>
            </w:pPr>
          </w:p>
        </w:tc>
      </w:tr>
      <w:tr w:rsidR="002A505F" w:rsidRPr="00017613" w14:paraId="2449FC19" w14:textId="77777777" w:rsidTr="00986309">
        <w:trPr>
          <w:cantSplit/>
        </w:trPr>
        <w:tc>
          <w:tcPr>
            <w:tcW w:w="3823" w:type="dxa"/>
            <w:tcBorders>
              <w:top w:val="single" w:sz="6" w:space="0" w:color="auto"/>
              <w:left w:val="single" w:sz="6" w:space="0" w:color="auto"/>
              <w:bottom w:val="single" w:sz="6" w:space="0" w:color="auto"/>
              <w:right w:val="single" w:sz="6" w:space="0" w:color="auto"/>
            </w:tcBorders>
          </w:tcPr>
          <w:p w14:paraId="2165A590" w14:textId="77777777" w:rsidR="002A505F" w:rsidRPr="00017613" w:rsidRDefault="002A505F" w:rsidP="002A505F">
            <w:pPr>
              <w:rPr>
                <w:sz w:val="16"/>
                <w:szCs w:val="16"/>
              </w:rPr>
            </w:pPr>
            <w:r w:rsidRPr="00017613">
              <w:rPr>
                <w:rFonts w:cs="Arial"/>
                <w:snapToGrid w:val="0"/>
                <w:sz w:val="16"/>
                <w:szCs w:val="16"/>
              </w:rPr>
              <w:t>XH_ID</w:t>
            </w:r>
          </w:p>
        </w:tc>
        <w:tc>
          <w:tcPr>
            <w:tcW w:w="425" w:type="dxa"/>
            <w:tcBorders>
              <w:top w:val="single" w:sz="6" w:space="0" w:color="auto"/>
              <w:left w:val="single" w:sz="6" w:space="0" w:color="auto"/>
              <w:bottom w:val="single" w:sz="6" w:space="0" w:color="auto"/>
              <w:right w:val="single" w:sz="6" w:space="0" w:color="auto"/>
            </w:tcBorders>
          </w:tcPr>
          <w:p w14:paraId="538D4E4B" w14:textId="77777777" w:rsidR="002A505F" w:rsidRPr="00017613" w:rsidRDefault="002A505F" w:rsidP="002A505F">
            <w:pPr>
              <w:rPr>
                <w:rFonts w:cs="Arial"/>
                <w:snapToGrid w:val="0"/>
                <w:sz w:val="16"/>
                <w:szCs w:val="16"/>
              </w:rPr>
            </w:pPr>
          </w:p>
        </w:tc>
        <w:tc>
          <w:tcPr>
            <w:tcW w:w="4819" w:type="dxa"/>
            <w:tcBorders>
              <w:top w:val="single" w:sz="6" w:space="0" w:color="auto"/>
              <w:left w:val="single" w:sz="6" w:space="0" w:color="auto"/>
              <w:bottom w:val="single" w:sz="6" w:space="0" w:color="auto"/>
              <w:right w:val="single" w:sz="6" w:space="0" w:color="auto"/>
            </w:tcBorders>
          </w:tcPr>
          <w:p w14:paraId="6F0169F0" w14:textId="77777777" w:rsidR="002A505F" w:rsidRPr="00017613" w:rsidRDefault="002A505F" w:rsidP="002A505F">
            <w:pPr>
              <w:rPr>
                <w:sz w:val="16"/>
                <w:szCs w:val="16"/>
              </w:rPr>
            </w:pPr>
            <w:r w:rsidRPr="00017613">
              <w:rPr>
                <w:rFonts w:cs="Arial"/>
                <w:snapToGrid w:val="0"/>
                <w:sz w:val="16"/>
                <w:szCs w:val="16"/>
              </w:rPr>
              <w:t>=X2.DVPVW_XH_ID</w:t>
            </w:r>
          </w:p>
        </w:tc>
      </w:tr>
    </w:tbl>
    <w:p w14:paraId="20FFEDE9" w14:textId="77777777" w:rsidR="00850C9B" w:rsidRDefault="00850C9B" w:rsidP="002C3C49"/>
    <w:p w14:paraId="2A28D6A6" w14:textId="77777777" w:rsidR="00850C9B" w:rsidRDefault="00850C9B" w:rsidP="00850C9B">
      <w:pPr>
        <w:pStyle w:val="Kop5"/>
      </w:pPr>
      <w:r>
        <w:t>Uitvoer</w:t>
      </w:r>
    </w:p>
    <w:p w14:paraId="7BBF60D6" w14:textId="4E042F65" w:rsidR="00850C9B" w:rsidRDefault="00850C9B" w:rsidP="00850C9B">
      <w:r>
        <w:t>0 1 of meer voorkomens. Voeg het resultaat toe aan CMG</w:t>
      </w:r>
      <w:r w:rsidR="003C7261">
        <w:t>_C_T_</w:t>
      </w:r>
      <w:r>
        <w:t>MELDING_SEL</w:t>
      </w:r>
    </w:p>
    <w:p w14:paraId="77F2FD55" w14:textId="119B1933" w:rsidR="00850C9B" w:rsidRDefault="00850C9B" w:rsidP="00850C9B">
      <w:r w:rsidRPr="0029796B">
        <w:t xml:space="preserve">De verzameling wordt aangeduid als </w:t>
      </w:r>
      <w:r w:rsidRPr="00BE4E43">
        <w:rPr>
          <w:b/>
        </w:rPr>
        <w:t>CMG</w:t>
      </w:r>
      <w:r w:rsidR="003C7261">
        <w:rPr>
          <w:b/>
        </w:rPr>
        <w:t>_C_T_</w:t>
      </w:r>
      <w:r w:rsidRPr="00BE4E43">
        <w:rPr>
          <w:b/>
        </w:rPr>
        <w:t>FINR_VERRIJKT_SEL</w:t>
      </w:r>
      <w:r w:rsidRPr="0029796B">
        <w:t>.</w:t>
      </w:r>
    </w:p>
    <w:p w14:paraId="3FED8F01" w14:textId="77777777" w:rsidR="00850C9B" w:rsidRDefault="00850C9B" w:rsidP="00850C9B">
      <w:pPr>
        <w:pStyle w:val="Kop5"/>
      </w:pPr>
      <w:r>
        <w:br/>
        <w:t>Afwijkende uitvoer</w:t>
      </w:r>
    </w:p>
    <w:p w14:paraId="78FEE6D8" w14:textId="50A44EB0" w:rsidR="006644E7" w:rsidRDefault="00850C9B" w:rsidP="00986309">
      <w:pPr>
        <w:rPr>
          <w:b/>
        </w:rPr>
      </w:pPr>
      <w:r>
        <w:t>N.v.t.</w:t>
      </w:r>
    </w:p>
    <w:sectPr w:rsidR="006644E7" w:rsidSect="00387FF5">
      <w:headerReference w:type="default" r:id="rId9"/>
      <w:footerReference w:type="default" r:id="rId10"/>
      <w:type w:val="continuous"/>
      <w:pgSz w:w="11906" w:h="16838"/>
      <w:pgMar w:top="1822" w:right="1418" w:bottom="1418" w:left="1418"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06A5D" w14:textId="77777777" w:rsidR="00AA1DEB" w:rsidRDefault="00AA1DEB">
      <w:pPr>
        <w:spacing w:line="240" w:lineRule="auto"/>
      </w:pPr>
      <w:r>
        <w:separator/>
      </w:r>
    </w:p>
  </w:endnote>
  <w:endnote w:type="continuationSeparator" w:id="0">
    <w:p w14:paraId="56B477A8" w14:textId="77777777" w:rsidR="00AA1DEB" w:rsidRDefault="00AA1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081BB" w14:textId="72FE828C" w:rsidR="00AA1DEB" w:rsidRDefault="00AA1DEB">
    <w:pPr>
      <w:pStyle w:val="Voettekst"/>
      <w:pBdr>
        <w:top w:val="single" w:sz="6" w:space="1" w:color="auto"/>
      </w:pBdr>
    </w:pPr>
    <w:r>
      <w:t xml:space="preserve">Auteur: </w:t>
    </w:r>
    <w:r>
      <w:rPr>
        <w:noProof/>
      </w:rPr>
      <w:fldChar w:fldCharType="begin"/>
    </w:r>
    <w:r>
      <w:rPr>
        <w:noProof/>
      </w:rPr>
      <w:instrText xml:space="preserve"> AUTHOR  \* MERGEFORMAT </w:instrText>
    </w:r>
    <w:r>
      <w:rPr>
        <w:noProof/>
      </w:rPr>
      <w:fldChar w:fldCharType="separate"/>
    </w:r>
    <w:r>
      <w:rPr>
        <w:noProof/>
      </w:rPr>
      <w:t>Ontwerpteam EDW</w:t>
    </w:r>
    <w:r>
      <w:rPr>
        <w:noProof/>
      </w:rPr>
      <w:fldChar w:fldCharType="end"/>
    </w:r>
    <w:r>
      <w:tab/>
    </w:r>
    <w:r>
      <w:fldChar w:fldCharType="begin"/>
    </w:r>
    <w:r>
      <w:instrText xml:space="preserve"> SAVEDATE  \@ "d MMMM yyyy"  \* MERGEFORMAT </w:instrText>
    </w:r>
    <w:r>
      <w:fldChar w:fldCharType="separate"/>
    </w:r>
    <w:r w:rsidR="00723E40">
      <w:rPr>
        <w:noProof/>
      </w:rPr>
      <w:t>6 juni 2018</w:t>
    </w:r>
    <w:r>
      <w:fldChar w:fldCharType="end"/>
    </w:r>
    <w:r>
      <w:tab/>
    </w:r>
    <w:proofErr w:type="spellStart"/>
    <w:r>
      <w:t>blz</w:t>
    </w:r>
    <w:proofErr w:type="spellEnd"/>
    <w:r>
      <w:t xml:space="preserve"> </w:t>
    </w:r>
    <w:r>
      <w:fldChar w:fldCharType="begin"/>
    </w:r>
    <w:r>
      <w:instrText xml:space="preserve">PAGE </w:instrText>
    </w:r>
    <w:r>
      <w:fldChar w:fldCharType="separate"/>
    </w:r>
    <w:r w:rsidR="00723E40">
      <w:rPr>
        <w:noProof/>
      </w:rPr>
      <w:t>21</w:t>
    </w:r>
    <w:r>
      <w:fldChar w:fldCharType="end"/>
    </w:r>
    <w:r>
      <w:t xml:space="preserve"> van </w:t>
    </w:r>
    <w:r>
      <w:fldChar w:fldCharType="begin"/>
    </w:r>
    <w:r>
      <w:instrText xml:space="preserve">NUMPAGES </w:instrText>
    </w:r>
    <w:r>
      <w:fldChar w:fldCharType="separate"/>
    </w:r>
    <w:r w:rsidR="00723E40">
      <w:rPr>
        <w:noProof/>
      </w:rPr>
      <w:t>64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8BDD8" w14:textId="77777777" w:rsidR="00AA1DEB" w:rsidRDefault="00AA1DEB">
      <w:r>
        <w:separator/>
      </w:r>
    </w:p>
  </w:footnote>
  <w:footnote w:type="continuationSeparator" w:id="0">
    <w:p w14:paraId="2D315B07" w14:textId="77777777" w:rsidR="00AA1DEB" w:rsidRDefault="00AA1D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313BC" w14:textId="77777777" w:rsidR="00AA1DEB" w:rsidRDefault="00AA1DEB" w:rsidP="00387FF5">
    <w:pPr>
      <w:pStyle w:val="Koptekst"/>
      <w:pBdr>
        <w:bottom w:val="single" w:sz="6" w:space="0" w:color="auto"/>
      </w:pBdr>
    </w:pPr>
    <w:r>
      <w:fldChar w:fldCharType="begin"/>
    </w:r>
    <w:r>
      <w:instrText xml:space="preserve"> SUBJECT  \* MERGEFORMAT </w:instrText>
    </w:r>
    <w:r>
      <w:fldChar w:fldCharType="separate"/>
    </w:r>
    <w:r>
      <w:t xml:space="preserve">Ontwerp Enterprise </w:t>
    </w:r>
    <w:proofErr w:type="spellStart"/>
    <w:r>
      <w:t>DataWarehouse</w:t>
    </w:r>
    <w:proofErr w:type="spellEnd"/>
    <w:r>
      <w:fldChar w:fldCharType="end"/>
    </w:r>
  </w:p>
  <w:p w14:paraId="4948EEEF" w14:textId="068EB3FB" w:rsidR="00AA1DEB" w:rsidRDefault="00AA1DEB" w:rsidP="00387FF5">
    <w:pPr>
      <w:pStyle w:val="Koptekst"/>
      <w:pBdr>
        <w:bottom w:val="single" w:sz="6" w:space="0" w:color="auto"/>
      </w:pBdr>
    </w:pPr>
    <w:r>
      <w:t xml:space="preserve">Document: </w:t>
    </w:r>
    <w:fldSimple w:instr=" TITLE  \* MERGEFORMAT ">
      <w:r>
        <w:t>05417_LDF_BAS_CDW_CDP_CMG</w:t>
      </w:r>
    </w:fldSimple>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C624F04"/>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AB205452"/>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80524FDE"/>
    <w:lvl w:ilvl="0">
      <w:numFmt w:val="bullet"/>
      <w:lvlText w:val="*"/>
      <w:lvlJc w:val="left"/>
    </w:lvl>
  </w:abstractNum>
  <w:abstractNum w:abstractNumId="3" w15:restartNumberingAfterBreak="0">
    <w:nsid w:val="029F3499"/>
    <w:multiLevelType w:val="hybridMultilevel"/>
    <w:tmpl w:val="4B940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37126AF"/>
    <w:multiLevelType w:val="hybridMultilevel"/>
    <w:tmpl w:val="C2D6045E"/>
    <w:lvl w:ilvl="0" w:tplc="9FF2B5FA">
      <w:start w:val="10"/>
      <w:numFmt w:val="bullet"/>
      <w:lvlText w:val="-"/>
      <w:lvlJc w:val="left"/>
      <w:pPr>
        <w:ind w:left="355" w:hanging="360"/>
      </w:pPr>
      <w:rPr>
        <w:rFonts w:ascii="Arial" w:eastAsia="Times New Roman" w:hAnsi="Arial" w:cs="Arial" w:hint="default"/>
      </w:rPr>
    </w:lvl>
    <w:lvl w:ilvl="1" w:tplc="04130003" w:tentative="1">
      <w:start w:val="1"/>
      <w:numFmt w:val="bullet"/>
      <w:lvlText w:val="o"/>
      <w:lvlJc w:val="left"/>
      <w:pPr>
        <w:ind w:left="1075" w:hanging="360"/>
      </w:pPr>
      <w:rPr>
        <w:rFonts w:ascii="Courier New" w:hAnsi="Courier New" w:cs="Courier New" w:hint="default"/>
      </w:rPr>
    </w:lvl>
    <w:lvl w:ilvl="2" w:tplc="04130005" w:tentative="1">
      <w:start w:val="1"/>
      <w:numFmt w:val="bullet"/>
      <w:lvlText w:val=""/>
      <w:lvlJc w:val="left"/>
      <w:pPr>
        <w:ind w:left="1795" w:hanging="360"/>
      </w:pPr>
      <w:rPr>
        <w:rFonts w:ascii="Wingdings" w:hAnsi="Wingdings" w:hint="default"/>
      </w:rPr>
    </w:lvl>
    <w:lvl w:ilvl="3" w:tplc="04130001" w:tentative="1">
      <w:start w:val="1"/>
      <w:numFmt w:val="bullet"/>
      <w:lvlText w:val=""/>
      <w:lvlJc w:val="left"/>
      <w:pPr>
        <w:ind w:left="2515" w:hanging="360"/>
      </w:pPr>
      <w:rPr>
        <w:rFonts w:ascii="Symbol" w:hAnsi="Symbol" w:hint="default"/>
      </w:rPr>
    </w:lvl>
    <w:lvl w:ilvl="4" w:tplc="04130003" w:tentative="1">
      <w:start w:val="1"/>
      <w:numFmt w:val="bullet"/>
      <w:lvlText w:val="o"/>
      <w:lvlJc w:val="left"/>
      <w:pPr>
        <w:ind w:left="3235" w:hanging="360"/>
      </w:pPr>
      <w:rPr>
        <w:rFonts w:ascii="Courier New" w:hAnsi="Courier New" w:cs="Courier New" w:hint="default"/>
      </w:rPr>
    </w:lvl>
    <w:lvl w:ilvl="5" w:tplc="04130005" w:tentative="1">
      <w:start w:val="1"/>
      <w:numFmt w:val="bullet"/>
      <w:lvlText w:val=""/>
      <w:lvlJc w:val="left"/>
      <w:pPr>
        <w:ind w:left="3955" w:hanging="360"/>
      </w:pPr>
      <w:rPr>
        <w:rFonts w:ascii="Wingdings" w:hAnsi="Wingdings" w:hint="default"/>
      </w:rPr>
    </w:lvl>
    <w:lvl w:ilvl="6" w:tplc="04130001" w:tentative="1">
      <w:start w:val="1"/>
      <w:numFmt w:val="bullet"/>
      <w:lvlText w:val=""/>
      <w:lvlJc w:val="left"/>
      <w:pPr>
        <w:ind w:left="4675" w:hanging="360"/>
      </w:pPr>
      <w:rPr>
        <w:rFonts w:ascii="Symbol" w:hAnsi="Symbol" w:hint="default"/>
      </w:rPr>
    </w:lvl>
    <w:lvl w:ilvl="7" w:tplc="04130003" w:tentative="1">
      <w:start w:val="1"/>
      <w:numFmt w:val="bullet"/>
      <w:lvlText w:val="o"/>
      <w:lvlJc w:val="left"/>
      <w:pPr>
        <w:ind w:left="5395" w:hanging="360"/>
      </w:pPr>
      <w:rPr>
        <w:rFonts w:ascii="Courier New" w:hAnsi="Courier New" w:cs="Courier New" w:hint="default"/>
      </w:rPr>
    </w:lvl>
    <w:lvl w:ilvl="8" w:tplc="04130005" w:tentative="1">
      <w:start w:val="1"/>
      <w:numFmt w:val="bullet"/>
      <w:lvlText w:val=""/>
      <w:lvlJc w:val="left"/>
      <w:pPr>
        <w:ind w:left="6115" w:hanging="360"/>
      </w:pPr>
      <w:rPr>
        <w:rFonts w:ascii="Wingdings" w:hAnsi="Wingdings" w:hint="default"/>
      </w:rPr>
    </w:lvl>
  </w:abstractNum>
  <w:abstractNum w:abstractNumId="5" w15:restartNumberingAfterBreak="0">
    <w:nsid w:val="0AA934C3"/>
    <w:multiLevelType w:val="hybridMultilevel"/>
    <w:tmpl w:val="AE407894"/>
    <w:lvl w:ilvl="0" w:tplc="5DD87EAA">
      <w:start w:val="1"/>
      <w:numFmt w:val="bullet"/>
      <w:pStyle w:val="Lijststreepjetweedeniveau"/>
      <w:lvlText w:val="–"/>
      <w:lvlJc w:val="left"/>
      <w:pPr>
        <w:ind w:left="587"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1D0FA1"/>
    <w:multiLevelType w:val="singleLevel"/>
    <w:tmpl w:val="7B42F27A"/>
    <w:lvl w:ilvl="0">
      <w:start w:val="1"/>
      <w:numFmt w:val="bullet"/>
      <w:pStyle w:val="Bullet1"/>
      <w:lvlText w:val=""/>
      <w:lvlJc w:val="left"/>
      <w:pPr>
        <w:tabs>
          <w:tab w:val="num" w:pos="360"/>
        </w:tabs>
        <w:ind w:left="284" w:hanging="284"/>
      </w:pPr>
      <w:rPr>
        <w:rFonts w:ascii="Symbol" w:hAnsi="Symbol" w:hint="default"/>
      </w:rPr>
    </w:lvl>
  </w:abstractNum>
  <w:abstractNum w:abstractNumId="7" w15:restartNumberingAfterBreak="0">
    <w:nsid w:val="1390344E"/>
    <w:multiLevelType w:val="singleLevel"/>
    <w:tmpl w:val="BC988652"/>
    <w:lvl w:ilvl="0">
      <w:start w:val="1"/>
      <w:numFmt w:val="bullet"/>
      <w:pStyle w:val="Bullet2"/>
      <w:lvlText w:val="○"/>
      <w:lvlJc w:val="left"/>
      <w:pPr>
        <w:tabs>
          <w:tab w:val="num" w:pos="644"/>
        </w:tabs>
        <w:ind w:left="567" w:hanging="283"/>
      </w:pPr>
      <w:rPr>
        <w:rFonts w:ascii="Times New Roman" w:hAnsi="Times New Roman" w:hint="default"/>
      </w:rPr>
    </w:lvl>
  </w:abstractNum>
  <w:abstractNum w:abstractNumId="8" w15:restartNumberingAfterBreak="0">
    <w:nsid w:val="275E7803"/>
    <w:multiLevelType w:val="hybridMultilevel"/>
    <w:tmpl w:val="3D9C1A9A"/>
    <w:lvl w:ilvl="0" w:tplc="207CBBAC">
      <w:numFmt w:val="bullet"/>
      <w:lvlText w:val="-"/>
      <w:lvlJc w:val="left"/>
      <w:pPr>
        <w:ind w:left="355" w:hanging="360"/>
      </w:pPr>
      <w:rPr>
        <w:rFonts w:ascii="Arial" w:eastAsia="Times New Roman" w:hAnsi="Arial" w:cs="Arial" w:hint="default"/>
      </w:rPr>
    </w:lvl>
    <w:lvl w:ilvl="1" w:tplc="04130003" w:tentative="1">
      <w:start w:val="1"/>
      <w:numFmt w:val="bullet"/>
      <w:lvlText w:val="o"/>
      <w:lvlJc w:val="left"/>
      <w:pPr>
        <w:ind w:left="1075" w:hanging="360"/>
      </w:pPr>
      <w:rPr>
        <w:rFonts w:ascii="Courier New" w:hAnsi="Courier New" w:cs="Courier New" w:hint="default"/>
      </w:rPr>
    </w:lvl>
    <w:lvl w:ilvl="2" w:tplc="04130005" w:tentative="1">
      <w:start w:val="1"/>
      <w:numFmt w:val="bullet"/>
      <w:lvlText w:val=""/>
      <w:lvlJc w:val="left"/>
      <w:pPr>
        <w:ind w:left="1795" w:hanging="360"/>
      </w:pPr>
      <w:rPr>
        <w:rFonts w:ascii="Wingdings" w:hAnsi="Wingdings" w:hint="default"/>
      </w:rPr>
    </w:lvl>
    <w:lvl w:ilvl="3" w:tplc="04130001" w:tentative="1">
      <w:start w:val="1"/>
      <w:numFmt w:val="bullet"/>
      <w:lvlText w:val=""/>
      <w:lvlJc w:val="left"/>
      <w:pPr>
        <w:ind w:left="2515" w:hanging="360"/>
      </w:pPr>
      <w:rPr>
        <w:rFonts w:ascii="Symbol" w:hAnsi="Symbol" w:hint="default"/>
      </w:rPr>
    </w:lvl>
    <w:lvl w:ilvl="4" w:tplc="04130003" w:tentative="1">
      <w:start w:val="1"/>
      <w:numFmt w:val="bullet"/>
      <w:lvlText w:val="o"/>
      <w:lvlJc w:val="left"/>
      <w:pPr>
        <w:ind w:left="3235" w:hanging="360"/>
      </w:pPr>
      <w:rPr>
        <w:rFonts w:ascii="Courier New" w:hAnsi="Courier New" w:cs="Courier New" w:hint="default"/>
      </w:rPr>
    </w:lvl>
    <w:lvl w:ilvl="5" w:tplc="04130005" w:tentative="1">
      <w:start w:val="1"/>
      <w:numFmt w:val="bullet"/>
      <w:lvlText w:val=""/>
      <w:lvlJc w:val="left"/>
      <w:pPr>
        <w:ind w:left="3955" w:hanging="360"/>
      </w:pPr>
      <w:rPr>
        <w:rFonts w:ascii="Wingdings" w:hAnsi="Wingdings" w:hint="default"/>
      </w:rPr>
    </w:lvl>
    <w:lvl w:ilvl="6" w:tplc="04130001" w:tentative="1">
      <w:start w:val="1"/>
      <w:numFmt w:val="bullet"/>
      <w:lvlText w:val=""/>
      <w:lvlJc w:val="left"/>
      <w:pPr>
        <w:ind w:left="4675" w:hanging="360"/>
      </w:pPr>
      <w:rPr>
        <w:rFonts w:ascii="Symbol" w:hAnsi="Symbol" w:hint="default"/>
      </w:rPr>
    </w:lvl>
    <w:lvl w:ilvl="7" w:tplc="04130003" w:tentative="1">
      <w:start w:val="1"/>
      <w:numFmt w:val="bullet"/>
      <w:lvlText w:val="o"/>
      <w:lvlJc w:val="left"/>
      <w:pPr>
        <w:ind w:left="5395" w:hanging="360"/>
      </w:pPr>
      <w:rPr>
        <w:rFonts w:ascii="Courier New" w:hAnsi="Courier New" w:cs="Courier New" w:hint="default"/>
      </w:rPr>
    </w:lvl>
    <w:lvl w:ilvl="8" w:tplc="04130005" w:tentative="1">
      <w:start w:val="1"/>
      <w:numFmt w:val="bullet"/>
      <w:lvlText w:val=""/>
      <w:lvlJc w:val="left"/>
      <w:pPr>
        <w:ind w:left="6115" w:hanging="360"/>
      </w:pPr>
      <w:rPr>
        <w:rFonts w:ascii="Wingdings" w:hAnsi="Wingdings" w:hint="default"/>
      </w:rPr>
    </w:lvl>
  </w:abstractNum>
  <w:abstractNum w:abstractNumId="9" w15:restartNumberingAfterBreak="0">
    <w:nsid w:val="32813F6C"/>
    <w:multiLevelType w:val="hybridMultilevel"/>
    <w:tmpl w:val="454A97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CF34DE"/>
    <w:multiLevelType w:val="hybridMultilevel"/>
    <w:tmpl w:val="38EAB914"/>
    <w:lvl w:ilvl="0" w:tplc="CFAE0392">
      <w:start w:val="14"/>
      <w:numFmt w:val="bullet"/>
      <w:lvlText w:val=""/>
      <w:lvlJc w:val="left"/>
      <w:pPr>
        <w:ind w:left="420" w:hanging="360"/>
      </w:pPr>
      <w:rPr>
        <w:rFonts w:ascii="Wingdings" w:eastAsia="Times New Roman" w:hAnsi="Wingdings" w:cs="Times New Roman"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1" w15:restartNumberingAfterBreak="0">
    <w:nsid w:val="371571BE"/>
    <w:multiLevelType w:val="hybridMultilevel"/>
    <w:tmpl w:val="806894D0"/>
    <w:lvl w:ilvl="0" w:tplc="96720F4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7F90507"/>
    <w:multiLevelType w:val="singleLevel"/>
    <w:tmpl w:val="B756F460"/>
    <w:lvl w:ilvl="0">
      <w:start w:val="1"/>
      <w:numFmt w:val="lowerLetter"/>
      <w:pStyle w:val="Letter1"/>
      <w:lvlText w:val="(%1)"/>
      <w:lvlJc w:val="left"/>
      <w:pPr>
        <w:tabs>
          <w:tab w:val="num" w:pos="360"/>
        </w:tabs>
        <w:ind w:left="357" w:hanging="357"/>
      </w:pPr>
    </w:lvl>
  </w:abstractNum>
  <w:abstractNum w:abstractNumId="13" w15:restartNumberingAfterBreak="0">
    <w:nsid w:val="389908DA"/>
    <w:multiLevelType w:val="hybridMultilevel"/>
    <w:tmpl w:val="6E1A5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51429B"/>
    <w:multiLevelType w:val="hybridMultilevel"/>
    <w:tmpl w:val="A6C21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1675FEF"/>
    <w:multiLevelType w:val="hybridMultilevel"/>
    <w:tmpl w:val="406618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A2176B"/>
    <w:multiLevelType w:val="singleLevel"/>
    <w:tmpl w:val="121AB48C"/>
    <w:lvl w:ilvl="0">
      <w:start w:val="1"/>
      <w:numFmt w:val="bullet"/>
      <w:pStyle w:val="Bullet4"/>
      <w:lvlText w:val="-"/>
      <w:lvlJc w:val="left"/>
      <w:pPr>
        <w:tabs>
          <w:tab w:val="num" w:pos="1211"/>
        </w:tabs>
        <w:ind w:left="1134" w:hanging="283"/>
      </w:pPr>
      <w:rPr>
        <w:rFonts w:ascii="Times New Roman" w:hAnsi="Times New Roman" w:hint="default"/>
      </w:rPr>
    </w:lvl>
  </w:abstractNum>
  <w:abstractNum w:abstractNumId="17" w15:restartNumberingAfterBreak="0">
    <w:nsid w:val="48A81C54"/>
    <w:multiLevelType w:val="hybridMultilevel"/>
    <w:tmpl w:val="D472A18E"/>
    <w:lvl w:ilvl="0" w:tplc="97B4597E">
      <w:start w:val="1"/>
      <w:numFmt w:val="bullet"/>
      <w:pStyle w:val="Lijst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EAF47F9"/>
    <w:multiLevelType w:val="hybridMultilevel"/>
    <w:tmpl w:val="9DEC0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4975EC"/>
    <w:multiLevelType w:val="hybridMultilevel"/>
    <w:tmpl w:val="7F2ADF9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E968C1"/>
    <w:multiLevelType w:val="singleLevel"/>
    <w:tmpl w:val="099297FA"/>
    <w:lvl w:ilvl="0">
      <w:start w:val="1"/>
      <w:numFmt w:val="bullet"/>
      <w:pStyle w:val="Tabelbullet"/>
      <w:lvlText w:val="-"/>
      <w:lvlJc w:val="left"/>
      <w:pPr>
        <w:tabs>
          <w:tab w:val="num" w:pos="360"/>
        </w:tabs>
        <w:ind w:left="142" w:hanging="142"/>
      </w:pPr>
      <w:rPr>
        <w:rFonts w:ascii="Times New Roman" w:hAnsi="Times New Roman" w:hint="default"/>
      </w:rPr>
    </w:lvl>
  </w:abstractNum>
  <w:abstractNum w:abstractNumId="21" w15:restartNumberingAfterBreak="0">
    <w:nsid w:val="62E12892"/>
    <w:multiLevelType w:val="singleLevel"/>
    <w:tmpl w:val="5D40CE0A"/>
    <w:lvl w:ilvl="0">
      <w:numFmt w:val="bullet"/>
      <w:pStyle w:val="Bullet3"/>
      <w:lvlText w:val="–"/>
      <w:lvlJc w:val="left"/>
      <w:pPr>
        <w:tabs>
          <w:tab w:val="num" w:pos="927"/>
        </w:tabs>
        <w:ind w:left="851" w:hanging="284"/>
      </w:pPr>
      <w:rPr>
        <w:rFonts w:ascii="Times New Roman" w:hAnsi="Times New Roman" w:hint="default"/>
      </w:rPr>
    </w:lvl>
  </w:abstractNum>
  <w:abstractNum w:abstractNumId="22" w15:restartNumberingAfterBreak="0">
    <w:nsid w:val="6F637B69"/>
    <w:multiLevelType w:val="hybridMultilevel"/>
    <w:tmpl w:val="A8F42F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FDA57B8"/>
    <w:multiLevelType w:val="hybridMultilevel"/>
    <w:tmpl w:val="FEDCD902"/>
    <w:lvl w:ilvl="0" w:tplc="284C68BA">
      <w:start w:val="1"/>
      <w:numFmt w:val="bullet"/>
      <w:lvlText w:val=""/>
      <w:lvlJc w:val="left"/>
      <w:pPr>
        <w:ind w:left="720" w:hanging="360"/>
      </w:pPr>
      <w:rPr>
        <w:rFonts w:ascii="Wingdings" w:eastAsia="Times New Roman"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0C45224"/>
    <w:multiLevelType w:val="multilevel"/>
    <w:tmpl w:val="DAE8A778"/>
    <w:lvl w:ilvl="0">
      <w:numFmt w:val="decimal"/>
      <w:pStyle w:val="Kop1"/>
      <w:lvlText w:val="%1"/>
      <w:lvlJc w:val="left"/>
      <w:pPr>
        <w:tabs>
          <w:tab w:val="num" w:pos="1134"/>
        </w:tabs>
        <w:ind w:left="1134" w:hanging="1134"/>
      </w:pPr>
    </w:lvl>
    <w:lvl w:ilvl="1">
      <w:start w:val="1"/>
      <w:numFmt w:val="decimal"/>
      <w:pStyle w:val="Kop2"/>
      <w:lvlText w:val="%1.%2"/>
      <w:lvlJc w:val="left"/>
      <w:pPr>
        <w:tabs>
          <w:tab w:val="num" w:pos="1134"/>
        </w:tabs>
        <w:ind w:left="1134" w:hanging="1134"/>
      </w:pPr>
    </w:lvl>
    <w:lvl w:ilvl="2">
      <w:start w:val="1"/>
      <w:numFmt w:val="decimal"/>
      <w:pStyle w:val="Kop3"/>
      <w:lvlText w:val="%1.%2.%3"/>
      <w:lvlJc w:val="left"/>
      <w:pPr>
        <w:tabs>
          <w:tab w:val="num" w:pos="3120"/>
        </w:tabs>
        <w:ind w:left="3120" w:hanging="1134"/>
      </w:pPr>
      <w:rPr>
        <w:b/>
      </w:rPr>
    </w:lvl>
    <w:lvl w:ilvl="3">
      <w:start w:val="1"/>
      <w:numFmt w:val="decimal"/>
      <w:pStyle w:val="Kop4"/>
      <w:lvlText w:val="%1.%2.%3.%4"/>
      <w:lvlJc w:val="left"/>
      <w:pPr>
        <w:tabs>
          <w:tab w:val="num" w:pos="1134"/>
        </w:tabs>
        <w:ind w:left="1134" w:hanging="1134"/>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24757B3"/>
    <w:multiLevelType w:val="hybridMultilevel"/>
    <w:tmpl w:val="74B82242"/>
    <w:lvl w:ilvl="0" w:tplc="5BDEF1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34C759C"/>
    <w:multiLevelType w:val="singleLevel"/>
    <w:tmpl w:val="9DBE328E"/>
    <w:lvl w:ilvl="0">
      <w:start w:val="1"/>
      <w:numFmt w:val="decimal"/>
      <w:pStyle w:val="Tabelnummer"/>
      <w:lvlText w:val="%1."/>
      <w:lvlJc w:val="left"/>
      <w:pPr>
        <w:tabs>
          <w:tab w:val="num" w:pos="360"/>
        </w:tabs>
        <w:ind w:left="360" w:hanging="360"/>
      </w:pPr>
    </w:lvl>
  </w:abstractNum>
  <w:abstractNum w:abstractNumId="27" w15:restartNumberingAfterBreak="0">
    <w:nsid w:val="7CEA7048"/>
    <w:multiLevelType w:val="multilevel"/>
    <w:tmpl w:val="D5FA5A0E"/>
    <w:lvl w:ilvl="0">
      <w:start w:val="1"/>
      <w:numFmt w:val="upperLetter"/>
      <w:pStyle w:val="Heading1Appendix"/>
      <w:lvlText w:val="Appendix %1."/>
      <w:lvlJc w:val="left"/>
      <w:pPr>
        <w:tabs>
          <w:tab w:val="num" w:pos="1440"/>
        </w:tabs>
        <w:ind w:left="0" w:firstLine="0"/>
      </w:pPr>
    </w:lvl>
    <w:lvl w:ilvl="1">
      <w:start w:val="1"/>
      <w:numFmt w:val="decimal"/>
      <w:pStyle w:val="Heading2Appendix"/>
      <w:lvlText w:val="%1.%2."/>
      <w:lvlJc w:val="left"/>
      <w:pPr>
        <w:tabs>
          <w:tab w:val="num" w:pos="720"/>
        </w:tabs>
        <w:ind w:left="0" w:firstLine="0"/>
      </w:pPr>
    </w:lvl>
    <w:lvl w:ilvl="2">
      <w:start w:val="1"/>
      <w:numFmt w:val="decimal"/>
      <w:lvlText w:val="%1.%2.%3."/>
      <w:lvlJc w:val="left"/>
      <w:pPr>
        <w:tabs>
          <w:tab w:val="num" w:pos="1701"/>
        </w:tabs>
        <w:ind w:left="1701" w:hanging="85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8" w15:restartNumberingAfterBreak="0">
    <w:nsid w:val="7F1C18C3"/>
    <w:multiLevelType w:val="hybridMultilevel"/>
    <w:tmpl w:val="5BF07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26"/>
  </w:num>
  <w:num w:numId="4">
    <w:abstractNumId w:val="6"/>
  </w:num>
  <w:num w:numId="5">
    <w:abstractNumId w:val="7"/>
  </w:num>
  <w:num w:numId="6">
    <w:abstractNumId w:val="21"/>
  </w:num>
  <w:num w:numId="7">
    <w:abstractNumId w:val="16"/>
  </w:num>
  <w:num w:numId="8">
    <w:abstractNumId w:val="12"/>
  </w:num>
  <w:num w:numId="9">
    <w:abstractNumId w:val="20"/>
  </w:num>
  <w:num w:numId="10">
    <w:abstractNumId w:val="0"/>
  </w:num>
  <w:num w:numId="11">
    <w:abstractNumId w:val="24"/>
  </w:num>
  <w:num w:numId="12">
    <w:abstractNumId w:val="15"/>
  </w:num>
  <w:num w:numId="13">
    <w:abstractNumId w:val="25"/>
  </w:num>
  <w:num w:numId="14">
    <w:abstractNumId w:val="14"/>
  </w:num>
  <w:num w:numId="15">
    <w:abstractNumId w:val="3"/>
  </w:num>
  <w:num w:numId="16">
    <w:abstractNumId w:val="10"/>
  </w:num>
  <w:num w:numId="17">
    <w:abstractNumId w:val="17"/>
  </w:num>
  <w:num w:numId="18">
    <w:abstractNumId w:val="5"/>
  </w:num>
  <w:num w:numId="19">
    <w:abstractNumId w:val="19"/>
  </w:num>
  <w:num w:numId="20">
    <w:abstractNumId w:val="23"/>
  </w:num>
  <w:num w:numId="21">
    <w:abstractNumId w:val="2"/>
    <w:lvlOverride w:ilvl="0">
      <w:lvl w:ilvl="0">
        <w:numFmt w:val="bullet"/>
        <w:lvlText w:val=""/>
        <w:legacy w:legacy="1" w:legacySpace="0" w:legacyIndent="0"/>
        <w:lvlJc w:val="left"/>
        <w:rPr>
          <w:rFonts w:ascii="Symbol" w:hAnsi="Symbol" w:hint="default"/>
          <w:sz w:val="22"/>
        </w:rPr>
      </w:lvl>
    </w:lvlOverride>
  </w:num>
  <w:num w:numId="22">
    <w:abstractNumId w:val="18"/>
  </w:num>
  <w:num w:numId="23">
    <w:abstractNumId w:val="28"/>
  </w:num>
  <w:num w:numId="24">
    <w:abstractNumId w:val="22"/>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9"/>
  </w:num>
  <w:num w:numId="35">
    <w:abstractNumId w:val="13"/>
  </w:num>
  <w:num w:numId="36">
    <w:abstractNumId w:val="8"/>
  </w:num>
  <w:num w:numId="37">
    <w:abstractNumId w:val="4"/>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M.P. WILBRINK">
    <w15:presenceInfo w15:providerId="AD" w15:userId="S-1-5-21-1085031214-651377827-839522115-176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GrammaticalErrors/>
  <w:proofState w:spelling="clean"/>
  <w:attachedTemplate r:id="rId1"/>
  <w:revisionView w:comments="0" w:formatting="0" w:inkAnnotation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84"/>
    <w:rsid w:val="000002CB"/>
    <w:rsid w:val="00002E36"/>
    <w:rsid w:val="00003E31"/>
    <w:rsid w:val="00004578"/>
    <w:rsid w:val="000050F7"/>
    <w:rsid w:val="0000719B"/>
    <w:rsid w:val="000109F9"/>
    <w:rsid w:val="00015C45"/>
    <w:rsid w:val="00017613"/>
    <w:rsid w:val="00017B99"/>
    <w:rsid w:val="000247DC"/>
    <w:rsid w:val="0002592F"/>
    <w:rsid w:val="000310F9"/>
    <w:rsid w:val="00031248"/>
    <w:rsid w:val="000337A9"/>
    <w:rsid w:val="00034A76"/>
    <w:rsid w:val="000405FE"/>
    <w:rsid w:val="00040609"/>
    <w:rsid w:val="00040669"/>
    <w:rsid w:val="00040CCA"/>
    <w:rsid w:val="00040D3B"/>
    <w:rsid w:val="0004526A"/>
    <w:rsid w:val="00047F31"/>
    <w:rsid w:val="0005089B"/>
    <w:rsid w:val="000513B0"/>
    <w:rsid w:val="0005305E"/>
    <w:rsid w:val="000536E7"/>
    <w:rsid w:val="0005590B"/>
    <w:rsid w:val="0005710C"/>
    <w:rsid w:val="00057E2B"/>
    <w:rsid w:val="00060AAD"/>
    <w:rsid w:val="00065114"/>
    <w:rsid w:val="00066402"/>
    <w:rsid w:val="000672FF"/>
    <w:rsid w:val="00071568"/>
    <w:rsid w:val="00071926"/>
    <w:rsid w:val="000729F6"/>
    <w:rsid w:val="00075E9D"/>
    <w:rsid w:val="00076043"/>
    <w:rsid w:val="00076CDB"/>
    <w:rsid w:val="00090758"/>
    <w:rsid w:val="000918D2"/>
    <w:rsid w:val="0009488B"/>
    <w:rsid w:val="000957B9"/>
    <w:rsid w:val="00096EDB"/>
    <w:rsid w:val="00097DAA"/>
    <w:rsid w:val="000A4697"/>
    <w:rsid w:val="000A7708"/>
    <w:rsid w:val="000B00BE"/>
    <w:rsid w:val="000B0C49"/>
    <w:rsid w:val="000B190A"/>
    <w:rsid w:val="000B2936"/>
    <w:rsid w:val="000B2F16"/>
    <w:rsid w:val="000C3BC0"/>
    <w:rsid w:val="000C4D96"/>
    <w:rsid w:val="000C6B26"/>
    <w:rsid w:val="000C76D8"/>
    <w:rsid w:val="000D0413"/>
    <w:rsid w:val="000D2566"/>
    <w:rsid w:val="000D2888"/>
    <w:rsid w:val="000D3A65"/>
    <w:rsid w:val="000D4618"/>
    <w:rsid w:val="000D6389"/>
    <w:rsid w:val="000D6A1F"/>
    <w:rsid w:val="000D7C5A"/>
    <w:rsid w:val="000E1225"/>
    <w:rsid w:val="000E4DFB"/>
    <w:rsid w:val="000E4ECA"/>
    <w:rsid w:val="000E7C3A"/>
    <w:rsid w:val="000F1414"/>
    <w:rsid w:val="000F15D5"/>
    <w:rsid w:val="000F2614"/>
    <w:rsid w:val="000F2B3F"/>
    <w:rsid w:val="000F57CD"/>
    <w:rsid w:val="0010205E"/>
    <w:rsid w:val="00105FCB"/>
    <w:rsid w:val="00110F92"/>
    <w:rsid w:val="00114221"/>
    <w:rsid w:val="001142EE"/>
    <w:rsid w:val="00116A8A"/>
    <w:rsid w:val="00117283"/>
    <w:rsid w:val="00117321"/>
    <w:rsid w:val="001174BA"/>
    <w:rsid w:val="00120600"/>
    <w:rsid w:val="00121C4C"/>
    <w:rsid w:val="00123C0C"/>
    <w:rsid w:val="00124764"/>
    <w:rsid w:val="00125F96"/>
    <w:rsid w:val="0013059D"/>
    <w:rsid w:val="00130A4C"/>
    <w:rsid w:val="00130BE3"/>
    <w:rsid w:val="00130C3E"/>
    <w:rsid w:val="0013673E"/>
    <w:rsid w:val="00136BBC"/>
    <w:rsid w:val="00140FCD"/>
    <w:rsid w:val="00142936"/>
    <w:rsid w:val="00147FF0"/>
    <w:rsid w:val="00151DF3"/>
    <w:rsid w:val="00156688"/>
    <w:rsid w:val="00157F87"/>
    <w:rsid w:val="00161314"/>
    <w:rsid w:val="00163A98"/>
    <w:rsid w:val="00164203"/>
    <w:rsid w:val="00165850"/>
    <w:rsid w:val="001703C5"/>
    <w:rsid w:val="001707A9"/>
    <w:rsid w:val="00170ACA"/>
    <w:rsid w:val="001713DB"/>
    <w:rsid w:val="00171972"/>
    <w:rsid w:val="00172300"/>
    <w:rsid w:val="00174EA0"/>
    <w:rsid w:val="00175464"/>
    <w:rsid w:val="00181089"/>
    <w:rsid w:val="0018555B"/>
    <w:rsid w:val="00186103"/>
    <w:rsid w:val="00186685"/>
    <w:rsid w:val="00187451"/>
    <w:rsid w:val="00190964"/>
    <w:rsid w:val="00192908"/>
    <w:rsid w:val="00194FA4"/>
    <w:rsid w:val="00195AA9"/>
    <w:rsid w:val="0019630D"/>
    <w:rsid w:val="001971F9"/>
    <w:rsid w:val="001A22B9"/>
    <w:rsid w:val="001A5DDF"/>
    <w:rsid w:val="001B287F"/>
    <w:rsid w:val="001B2F1A"/>
    <w:rsid w:val="001B2FA5"/>
    <w:rsid w:val="001B553D"/>
    <w:rsid w:val="001B56FA"/>
    <w:rsid w:val="001B5CEE"/>
    <w:rsid w:val="001B70E9"/>
    <w:rsid w:val="001B76EB"/>
    <w:rsid w:val="001C07A9"/>
    <w:rsid w:val="001C28B3"/>
    <w:rsid w:val="001C2F1B"/>
    <w:rsid w:val="001C3BB0"/>
    <w:rsid w:val="001C418A"/>
    <w:rsid w:val="001C481A"/>
    <w:rsid w:val="001C573F"/>
    <w:rsid w:val="001C74BB"/>
    <w:rsid w:val="001D116D"/>
    <w:rsid w:val="001D1D60"/>
    <w:rsid w:val="001D21C4"/>
    <w:rsid w:val="001D2279"/>
    <w:rsid w:val="001D484F"/>
    <w:rsid w:val="001D5987"/>
    <w:rsid w:val="001E2035"/>
    <w:rsid w:val="001E3F31"/>
    <w:rsid w:val="001E573F"/>
    <w:rsid w:val="001E5CD2"/>
    <w:rsid w:val="001E7AC6"/>
    <w:rsid w:val="001F0828"/>
    <w:rsid w:val="001F0992"/>
    <w:rsid w:val="001F3564"/>
    <w:rsid w:val="001F35DB"/>
    <w:rsid w:val="001F3974"/>
    <w:rsid w:val="001F6080"/>
    <w:rsid w:val="001F72B5"/>
    <w:rsid w:val="001F754D"/>
    <w:rsid w:val="00201FB0"/>
    <w:rsid w:val="00202837"/>
    <w:rsid w:val="002029F7"/>
    <w:rsid w:val="00204502"/>
    <w:rsid w:val="002056D5"/>
    <w:rsid w:val="00207340"/>
    <w:rsid w:val="00207555"/>
    <w:rsid w:val="00210607"/>
    <w:rsid w:val="002114A5"/>
    <w:rsid w:val="00220815"/>
    <w:rsid w:val="002224E9"/>
    <w:rsid w:val="00222B1A"/>
    <w:rsid w:val="00223385"/>
    <w:rsid w:val="00224057"/>
    <w:rsid w:val="00224447"/>
    <w:rsid w:val="00224605"/>
    <w:rsid w:val="00225810"/>
    <w:rsid w:val="00227D9D"/>
    <w:rsid w:val="002305FE"/>
    <w:rsid w:val="00231AF5"/>
    <w:rsid w:val="00233472"/>
    <w:rsid w:val="00234181"/>
    <w:rsid w:val="002352C8"/>
    <w:rsid w:val="002370E8"/>
    <w:rsid w:val="002418AA"/>
    <w:rsid w:val="00241E7D"/>
    <w:rsid w:val="00244D2C"/>
    <w:rsid w:val="002453D3"/>
    <w:rsid w:val="0024556D"/>
    <w:rsid w:val="0024647C"/>
    <w:rsid w:val="002534E9"/>
    <w:rsid w:val="00254B51"/>
    <w:rsid w:val="00255518"/>
    <w:rsid w:val="0025648E"/>
    <w:rsid w:val="002565B8"/>
    <w:rsid w:val="0026208E"/>
    <w:rsid w:val="00263588"/>
    <w:rsid w:val="00264582"/>
    <w:rsid w:val="00264855"/>
    <w:rsid w:val="002654EE"/>
    <w:rsid w:val="0026561B"/>
    <w:rsid w:val="00267520"/>
    <w:rsid w:val="0027156C"/>
    <w:rsid w:val="002728CA"/>
    <w:rsid w:val="00274241"/>
    <w:rsid w:val="00277079"/>
    <w:rsid w:val="00282F7D"/>
    <w:rsid w:val="0028384E"/>
    <w:rsid w:val="002850AF"/>
    <w:rsid w:val="00287C96"/>
    <w:rsid w:val="00291C6B"/>
    <w:rsid w:val="00292800"/>
    <w:rsid w:val="002955C0"/>
    <w:rsid w:val="0029796B"/>
    <w:rsid w:val="002A0D21"/>
    <w:rsid w:val="002A3A90"/>
    <w:rsid w:val="002A46E5"/>
    <w:rsid w:val="002A505F"/>
    <w:rsid w:val="002A61FE"/>
    <w:rsid w:val="002A6216"/>
    <w:rsid w:val="002A6999"/>
    <w:rsid w:val="002B0848"/>
    <w:rsid w:val="002B0BAD"/>
    <w:rsid w:val="002B1928"/>
    <w:rsid w:val="002B3399"/>
    <w:rsid w:val="002B3C97"/>
    <w:rsid w:val="002B5270"/>
    <w:rsid w:val="002C3C49"/>
    <w:rsid w:val="002C42FE"/>
    <w:rsid w:val="002C7284"/>
    <w:rsid w:val="002C79B6"/>
    <w:rsid w:val="002D18D4"/>
    <w:rsid w:val="002E791C"/>
    <w:rsid w:val="002F3928"/>
    <w:rsid w:val="002F3F0E"/>
    <w:rsid w:val="002F4D1B"/>
    <w:rsid w:val="002F4DA9"/>
    <w:rsid w:val="002F595C"/>
    <w:rsid w:val="00300972"/>
    <w:rsid w:val="0030122C"/>
    <w:rsid w:val="00302DFA"/>
    <w:rsid w:val="00303827"/>
    <w:rsid w:val="003039E4"/>
    <w:rsid w:val="00303F5E"/>
    <w:rsid w:val="0031013B"/>
    <w:rsid w:val="00313487"/>
    <w:rsid w:val="00320EF9"/>
    <w:rsid w:val="003234DF"/>
    <w:rsid w:val="003263F1"/>
    <w:rsid w:val="00330EF3"/>
    <w:rsid w:val="00332795"/>
    <w:rsid w:val="0033361E"/>
    <w:rsid w:val="00337558"/>
    <w:rsid w:val="00337B57"/>
    <w:rsid w:val="0034119D"/>
    <w:rsid w:val="00341880"/>
    <w:rsid w:val="00341AF8"/>
    <w:rsid w:val="00342418"/>
    <w:rsid w:val="00342975"/>
    <w:rsid w:val="00344A1A"/>
    <w:rsid w:val="00347FAA"/>
    <w:rsid w:val="00351438"/>
    <w:rsid w:val="003528E3"/>
    <w:rsid w:val="003568D8"/>
    <w:rsid w:val="0035699E"/>
    <w:rsid w:val="0036058F"/>
    <w:rsid w:val="0036112C"/>
    <w:rsid w:val="00361CC0"/>
    <w:rsid w:val="00363A04"/>
    <w:rsid w:val="00363AE0"/>
    <w:rsid w:val="00363CFB"/>
    <w:rsid w:val="00364256"/>
    <w:rsid w:val="0036429C"/>
    <w:rsid w:val="00364C3B"/>
    <w:rsid w:val="00364FB7"/>
    <w:rsid w:val="00365B16"/>
    <w:rsid w:val="00367865"/>
    <w:rsid w:val="00380915"/>
    <w:rsid w:val="00382604"/>
    <w:rsid w:val="0038281E"/>
    <w:rsid w:val="0038329D"/>
    <w:rsid w:val="00384154"/>
    <w:rsid w:val="00384174"/>
    <w:rsid w:val="00387FF5"/>
    <w:rsid w:val="00393F4B"/>
    <w:rsid w:val="00397906"/>
    <w:rsid w:val="003A362F"/>
    <w:rsid w:val="003A5948"/>
    <w:rsid w:val="003A685A"/>
    <w:rsid w:val="003B0BE5"/>
    <w:rsid w:val="003B6310"/>
    <w:rsid w:val="003B6E4C"/>
    <w:rsid w:val="003B7276"/>
    <w:rsid w:val="003B769C"/>
    <w:rsid w:val="003C1873"/>
    <w:rsid w:val="003C1880"/>
    <w:rsid w:val="003C367A"/>
    <w:rsid w:val="003C7261"/>
    <w:rsid w:val="003C79AA"/>
    <w:rsid w:val="003D1394"/>
    <w:rsid w:val="003D3A7A"/>
    <w:rsid w:val="003D4262"/>
    <w:rsid w:val="003E1679"/>
    <w:rsid w:val="003E1EDD"/>
    <w:rsid w:val="003E2DDC"/>
    <w:rsid w:val="003E30F9"/>
    <w:rsid w:val="003E6595"/>
    <w:rsid w:val="003E65D1"/>
    <w:rsid w:val="003F1098"/>
    <w:rsid w:val="003F2DDE"/>
    <w:rsid w:val="003F546A"/>
    <w:rsid w:val="003F7287"/>
    <w:rsid w:val="00400496"/>
    <w:rsid w:val="004004B9"/>
    <w:rsid w:val="00400F49"/>
    <w:rsid w:val="0040363F"/>
    <w:rsid w:val="0040551F"/>
    <w:rsid w:val="00405ABA"/>
    <w:rsid w:val="00406591"/>
    <w:rsid w:val="00410584"/>
    <w:rsid w:val="0041459D"/>
    <w:rsid w:val="00414BF8"/>
    <w:rsid w:val="0041580A"/>
    <w:rsid w:val="0041683F"/>
    <w:rsid w:val="00416F5A"/>
    <w:rsid w:val="00417179"/>
    <w:rsid w:val="00420687"/>
    <w:rsid w:val="00420A10"/>
    <w:rsid w:val="00421600"/>
    <w:rsid w:val="004248D9"/>
    <w:rsid w:val="00425D6B"/>
    <w:rsid w:val="0042752F"/>
    <w:rsid w:val="004327A5"/>
    <w:rsid w:val="00432A21"/>
    <w:rsid w:val="00433785"/>
    <w:rsid w:val="00434296"/>
    <w:rsid w:val="00434F75"/>
    <w:rsid w:val="00434F8F"/>
    <w:rsid w:val="004350FC"/>
    <w:rsid w:val="00440810"/>
    <w:rsid w:val="00441C37"/>
    <w:rsid w:val="0044253A"/>
    <w:rsid w:val="004430D9"/>
    <w:rsid w:val="0044689A"/>
    <w:rsid w:val="004504E7"/>
    <w:rsid w:val="0045238C"/>
    <w:rsid w:val="00452978"/>
    <w:rsid w:val="0045306D"/>
    <w:rsid w:val="004542AB"/>
    <w:rsid w:val="00460688"/>
    <w:rsid w:val="00460EBF"/>
    <w:rsid w:val="0046694D"/>
    <w:rsid w:val="004703A2"/>
    <w:rsid w:val="00470A39"/>
    <w:rsid w:val="0047413F"/>
    <w:rsid w:val="004753A3"/>
    <w:rsid w:val="0047785F"/>
    <w:rsid w:val="004804D0"/>
    <w:rsid w:val="004805A8"/>
    <w:rsid w:val="00481C0C"/>
    <w:rsid w:val="00487D00"/>
    <w:rsid w:val="00492481"/>
    <w:rsid w:val="004925E4"/>
    <w:rsid w:val="004936DE"/>
    <w:rsid w:val="004952B2"/>
    <w:rsid w:val="004A17B1"/>
    <w:rsid w:val="004A19E1"/>
    <w:rsid w:val="004A358D"/>
    <w:rsid w:val="004A4C31"/>
    <w:rsid w:val="004A5D49"/>
    <w:rsid w:val="004A7134"/>
    <w:rsid w:val="004B0FBC"/>
    <w:rsid w:val="004B215E"/>
    <w:rsid w:val="004B373C"/>
    <w:rsid w:val="004B44D1"/>
    <w:rsid w:val="004C0758"/>
    <w:rsid w:val="004C07D8"/>
    <w:rsid w:val="004C2AF5"/>
    <w:rsid w:val="004C3331"/>
    <w:rsid w:val="004C6B91"/>
    <w:rsid w:val="004C72B2"/>
    <w:rsid w:val="004D038F"/>
    <w:rsid w:val="004D04C2"/>
    <w:rsid w:val="004D21D1"/>
    <w:rsid w:val="004D2F84"/>
    <w:rsid w:val="004D330D"/>
    <w:rsid w:val="004D5F6A"/>
    <w:rsid w:val="004E0AD3"/>
    <w:rsid w:val="004E1FBC"/>
    <w:rsid w:val="004E4DEB"/>
    <w:rsid w:val="004E55F5"/>
    <w:rsid w:val="004E7616"/>
    <w:rsid w:val="004F02EB"/>
    <w:rsid w:val="004F1F78"/>
    <w:rsid w:val="004F2246"/>
    <w:rsid w:val="004F4191"/>
    <w:rsid w:val="004F57C2"/>
    <w:rsid w:val="00500259"/>
    <w:rsid w:val="00504DA2"/>
    <w:rsid w:val="0050558E"/>
    <w:rsid w:val="00505C8F"/>
    <w:rsid w:val="00511AE3"/>
    <w:rsid w:val="005124B7"/>
    <w:rsid w:val="00520103"/>
    <w:rsid w:val="0052026B"/>
    <w:rsid w:val="0052067E"/>
    <w:rsid w:val="00520DE2"/>
    <w:rsid w:val="00521943"/>
    <w:rsid w:val="00522C6C"/>
    <w:rsid w:val="00523633"/>
    <w:rsid w:val="0052431C"/>
    <w:rsid w:val="00527A0C"/>
    <w:rsid w:val="0053258D"/>
    <w:rsid w:val="00532988"/>
    <w:rsid w:val="00532A11"/>
    <w:rsid w:val="00534E69"/>
    <w:rsid w:val="005354F5"/>
    <w:rsid w:val="00536503"/>
    <w:rsid w:val="00536964"/>
    <w:rsid w:val="00537DD5"/>
    <w:rsid w:val="005407EC"/>
    <w:rsid w:val="00542DB4"/>
    <w:rsid w:val="00543B94"/>
    <w:rsid w:val="005456B6"/>
    <w:rsid w:val="005460B2"/>
    <w:rsid w:val="005464E7"/>
    <w:rsid w:val="00546AF6"/>
    <w:rsid w:val="005472E3"/>
    <w:rsid w:val="00555264"/>
    <w:rsid w:val="00555D03"/>
    <w:rsid w:val="00557C14"/>
    <w:rsid w:val="00562B6F"/>
    <w:rsid w:val="00562C36"/>
    <w:rsid w:val="00564176"/>
    <w:rsid w:val="00566428"/>
    <w:rsid w:val="00566703"/>
    <w:rsid w:val="0057001D"/>
    <w:rsid w:val="005706E4"/>
    <w:rsid w:val="00570814"/>
    <w:rsid w:val="00572D65"/>
    <w:rsid w:val="005744C8"/>
    <w:rsid w:val="005765A5"/>
    <w:rsid w:val="0057673A"/>
    <w:rsid w:val="005771CC"/>
    <w:rsid w:val="00577369"/>
    <w:rsid w:val="00577768"/>
    <w:rsid w:val="005834B8"/>
    <w:rsid w:val="00584EBD"/>
    <w:rsid w:val="005921A2"/>
    <w:rsid w:val="00594C44"/>
    <w:rsid w:val="005969EB"/>
    <w:rsid w:val="005A1323"/>
    <w:rsid w:val="005A2CF1"/>
    <w:rsid w:val="005A44AF"/>
    <w:rsid w:val="005A4AF4"/>
    <w:rsid w:val="005A4EBD"/>
    <w:rsid w:val="005A6559"/>
    <w:rsid w:val="005A6B4B"/>
    <w:rsid w:val="005B0A92"/>
    <w:rsid w:val="005B1364"/>
    <w:rsid w:val="005B1492"/>
    <w:rsid w:val="005B1BA7"/>
    <w:rsid w:val="005B28D4"/>
    <w:rsid w:val="005B3138"/>
    <w:rsid w:val="005B47E1"/>
    <w:rsid w:val="005B6A35"/>
    <w:rsid w:val="005B70D6"/>
    <w:rsid w:val="005B761A"/>
    <w:rsid w:val="005C188B"/>
    <w:rsid w:val="005C1A02"/>
    <w:rsid w:val="005C220B"/>
    <w:rsid w:val="005C29DA"/>
    <w:rsid w:val="005C49A7"/>
    <w:rsid w:val="005C64CD"/>
    <w:rsid w:val="005D03D8"/>
    <w:rsid w:val="005D22A6"/>
    <w:rsid w:val="005D7B8F"/>
    <w:rsid w:val="005E078D"/>
    <w:rsid w:val="005E23F4"/>
    <w:rsid w:val="005E26D5"/>
    <w:rsid w:val="005E341F"/>
    <w:rsid w:val="005E369A"/>
    <w:rsid w:val="005E40AF"/>
    <w:rsid w:val="005E4485"/>
    <w:rsid w:val="005E4D3C"/>
    <w:rsid w:val="005E7FE6"/>
    <w:rsid w:val="005F005F"/>
    <w:rsid w:val="005F0672"/>
    <w:rsid w:val="005F0BD2"/>
    <w:rsid w:val="005F14C2"/>
    <w:rsid w:val="005F252C"/>
    <w:rsid w:val="005F26A0"/>
    <w:rsid w:val="005F4AA1"/>
    <w:rsid w:val="005F621E"/>
    <w:rsid w:val="00602D51"/>
    <w:rsid w:val="006051BA"/>
    <w:rsid w:val="00607184"/>
    <w:rsid w:val="00607CF8"/>
    <w:rsid w:val="00607F7F"/>
    <w:rsid w:val="006104DB"/>
    <w:rsid w:val="006129CB"/>
    <w:rsid w:val="00615B0C"/>
    <w:rsid w:val="00615CCB"/>
    <w:rsid w:val="00615D29"/>
    <w:rsid w:val="00617338"/>
    <w:rsid w:val="00621E95"/>
    <w:rsid w:val="006230AA"/>
    <w:rsid w:val="00623770"/>
    <w:rsid w:val="00624933"/>
    <w:rsid w:val="00624E95"/>
    <w:rsid w:val="006267DD"/>
    <w:rsid w:val="00626E14"/>
    <w:rsid w:val="00627D64"/>
    <w:rsid w:val="006318B8"/>
    <w:rsid w:val="00632423"/>
    <w:rsid w:val="00633A9D"/>
    <w:rsid w:val="00634316"/>
    <w:rsid w:val="00634D97"/>
    <w:rsid w:val="00636136"/>
    <w:rsid w:val="0063680F"/>
    <w:rsid w:val="006403F3"/>
    <w:rsid w:val="006448CC"/>
    <w:rsid w:val="00645130"/>
    <w:rsid w:val="00655121"/>
    <w:rsid w:val="0065560B"/>
    <w:rsid w:val="0065681B"/>
    <w:rsid w:val="00657D05"/>
    <w:rsid w:val="00661C00"/>
    <w:rsid w:val="0066266E"/>
    <w:rsid w:val="006644E7"/>
    <w:rsid w:val="00665992"/>
    <w:rsid w:val="00666638"/>
    <w:rsid w:val="00667BAF"/>
    <w:rsid w:val="00667D44"/>
    <w:rsid w:val="006718F8"/>
    <w:rsid w:val="0067250E"/>
    <w:rsid w:val="00674F6D"/>
    <w:rsid w:val="00676FBF"/>
    <w:rsid w:val="00680994"/>
    <w:rsid w:val="00681557"/>
    <w:rsid w:val="00681B11"/>
    <w:rsid w:val="0068223A"/>
    <w:rsid w:val="00684456"/>
    <w:rsid w:val="00693EA2"/>
    <w:rsid w:val="0069496D"/>
    <w:rsid w:val="0069688C"/>
    <w:rsid w:val="006972F3"/>
    <w:rsid w:val="006974CB"/>
    <w:rsid w:val="00697EF4"/>
    <w:rsid w:val="006A1B24"/>
    <w:rsid w:val="006A2B2F"/>
    <w:rsid w:val="006A59AD"/>
    <w:rsid w:val="006A5DA5"/>
    <w:rsid w:val="006B1106"/>
    <w:rsid w:val="006B3F64"/>
    <w:rsid w:val="006B4F63"/>
    <w:rsid w:val="006B5107"/>
    <w:rsid w:val="006B69B0"/>
    <w:rsid w:val="006C0201"/>
    <w:rsid w:val="006C1F69"/>
    <w:rsid w:val="006C2498"/>
    <w:rsid w:val="006C2FF0"/>
    <w:rsid w:val="006C555C"/>
    <w:rsid w:val="006C5DE9"/>
    <w:rsid w:val="006D1606"/>
    <w:rsid w:val="006D1C1F"/>
    <w:rsid w:val="006D3C14"/>
    <w:rsid w:val="006D5D84"/>
    <w:rsid w:val="006D67BB"/>
    <w:rsid w:val="006D6CA1"/>
    <w:rsid w:val="006E1078"/>
    <w:rsid w:val="006E1CEF"/>
    <w:rsid w:val="006E1F97"/>
    <w:rsid w:val="006E22EB"/>
    <w:rsid w:val="006E3F5C"/>
    <w:rsid w:val="006E6379"/>
    <w:rsid w:val="006E763D"/>
    <w:rsid w:val="006E7EE7"/>
    <w:rsid w:val="006F1166"/>
    <w:rsid w:val="006F3BC1"/>
    <w:rsid w:val="006F42F0"/>
    <w:rsid w:val="006F5339"/>
    <w:rsid w:val="006F6292"/>
    <w:rsid w:val="006F743D"/>
    <w:rsid w:val="00703918"/>
    <w:rsid w:val="00703D91"/>
    <w:rsid w:val="007045C0"/>
    <w:rsid w:val="00704BE9"/>
    <w:rsid w:val="007055C8"/>
    <w:rsid w:val="00705859"/>
    <w:rsid w:val="00705BFB"/>
    <w:rsid w:val="00713951"/>
    <w:rsid w:val="007165D8"/>
    <w:rsid w:val="00716FC0"/>
    <w:rsid w:val="00722BB9"/>
    <w:rsid w:val="00723E40"/>
    <w:rsid w:val="007243BE"/>
    <w:rsid w:val="0072449A"/>
    <w:rsid w:val="0072554C"/>
    <w:rsid w:val="00726C8D"/>
    <w:rsid w:val="00730276"/>
    <w:rsid w:val="00735310"/>
    <w:rsid w:val="007374C8"/>
    <w:rsid w:val="00737B6E"/>
    <w:rsid w:val="00742D4A"/>
    <w:rsid w:val="0074366A"/>
    <w:rsid w:val="0074414F"/>
    <w:rsid w:val="00745CAF"/>
    <w:rsid w:val="00750F06"/>
    <w:rsid w:val="007513C9"/>
    <w:rsid w:val="0075392C"/>
    <w:rsid w:val="00753DF8"/>
    <w:rsid w:val="00753E96"/>
    <w:rsid w:val="0075510E"/>
    <w:rsid w:val="00755C09"/>
    <w:rsid w:val="00756D6A"/>
    <w:rsid w:val="00756EFA"/>
    <w:rsid w:val="007612D5"/>
    <w:rsid w:val="00763D0E"/>
    <w:rsid w:val="00764A7F"/>
    <w:rsid w:val="00765234"/>
    <w:rsid w:val="00766581"/>
    <w:rsid w:val="00766D91"/>
    <w:rsid w:val="007701DC"/>
    <w:rsid w:val="00776003"/>
    <w:rsid w:val="007776F6"/>
    <w:rsid w:val="0077785A"/>
    <w:rsid w:val="00777941"/>
    <w:rsid w:val="00783A87"/>
    <w:rsid w:val="00784F5D"/>
    <w:rsid w:val="007856A3"/>
    <w:rsid w:val="0078607F"/>
    <w:rsid w:val="00786157"/>
    <w:rsid w:val="007873FF"/>
    <w:rsid w:val="00790799"/>
    <w:rsid w:val="00790E11"/>
    <w:rsid w:val="007A2FEB"/>
    <w:rsid w:val="007A50E4"/>
    <w:rsid w:val="007A5884"/>
    <w:rsid w:val="007B2309"/>
    <w:rsid w:val="007B2DB6"/>
    <w:rsid w:val="007B4497"/>
    <w:rsid w:val="007B4D9E"/>
    <w:rsid w:val="007B7267"/>
    <w:rsid w:val="007B7642"/>
    <w:rsid w:val="007C0ACC"/>
    <w:rsid w:val="007C2B93"/>
    <w:rsid w:val="007C4C91"/>
    <w:rsid w:val="007C5655"/>
    <w:rsid w:val="007C65D3"/>
    <w:rsid w:val="007C7200"/>
    <w:rsid w:val="007C7324"/>
    <w:rsid w:val="007C73FD"/>
    <w:rsid w:val="007C78D6"/>
    <w:rsid w:val="007C79A0"/>
    <w:rsid w:val="007D3E95"/>
    <w:rsid w:val="007E2574"/>
    <w:rsid w:val="007E3AC2"/>
    <w:rsid w:val="007E40B4"/>
    <w:rsid w:val="007E479D"/>
    <w:rsid w:val="007E66B9"/>
    <w:rsid w:val="007E6A23"/>
    <w:rsid w:val="007F0D39"/>
    <w:rsid w:val="007F0D6F"/>
    <w:rsid w:val="007F0EA7"/>
    <w:rsid w:val="007F1BB8"/>
    <w:rsid w:val="007F38D6"/>
    <w:rsid w:val="007F7839"/>
    <w:rsid w:val="00800E2E"/>
    <w:rsid w:val="00803585"/>
    <w:rsid w:val="00803623"/>
    <w:rsid w:val="0080455D"/>
    <w:rsid w:val="00805789"/>
    <w:rsid w:val="00805F71"/>
    <w:rsid w:val="00806C04"/>
    <w:rsid w:val="008076AE"/>
    <w:rsid w:val="0081130A"/>
    <w:rsid w:val="00812AE8"/>
    <w:rsid w:val="00813123"/>
    <w:rsid w:val="00815469"/>
    <w:rsid w:val="008167C6"/>
    <w:rsid w:val="008227D5"/>
    <w:rsid w:val="008272CB"/>
    <w:rsid w:val="008277B8"/>
    <w:rsid w:val="00830807"/>
    <w:rsid w:val="00830F65"/>
    <w:rsid w:val="00834BBC"/>
    <w:rsid w:val="008376C5"/>
    <w:rsid w:val="0084588C"/>
    <w:rsid w:val="00845BCD"/>
    <w:rsid w:val="00845BE1"/>
    <w:rsid w:val="00846471"/>
    <w:rsid w:val="00847726"/>
    <w:rsid w:val="00850C9B"/>
    <w:rsid w:val="00851FE7"/>
    <w:rsid w:val="008522B0"/>
    <w:rsid w:val="0085241D"/>
    <w:rsid w:val="00852462"/>
    <w:rsid w:val="00852BED"/>
    <w:rsid w:val="00860137"/>
    <w:rsid w:val="00862A1D"/>
    <w:rsid w:val="008673F5"/>
    <w:rsid w:val="00867789"/>
    <w:rsid w:val="00870D7D"/>
    <w:rsid w:val="00871065"/>
    <w:rsid w:val="0087145E"/>
    <w:rsid w:val="008727DD"/>
    <w:rsid w:val="00872910"/>
    <w:rsid w:val="0087580C"/>
    <w:rsid w:val="008836F0"/>
    <w:rsid w:val="00883D73"/>
    <w:rsid w:val="00884AB0"/>
    <w:rsid w:val="008850DE"/>
    <w:rsid w:val="00887C93"/>
    <w:rsid w:val="008936EE"/>
    <w:rsid w:val="00893C1B"/>
    <w:rsid w:val="0089670A"/>
    <w:rsid w:val="008978F3"/>
    <w:rsid w:val="008A501D"/>
    <w:rsid w:val="008A65B6"/>
    <w:rsid w:val="008A7AB9"/>
    <w:rsid w:val="008A7C40"/>
    <w:rsid w:val="008B0B2F"/>
    <w:rsid w:val="008B3472"/>
    <w:rsid w:val="008B3499"/>
    <w:rsid w:val="008B350F"/>
    <w:rsid w:val="008B4D1F"/>
    <w:rsid w:val="008B7E73"/>
    <w:rsid w:val="008C0274"/>
    <w:rsid w:val="008C5D71"/>
    <w:rsid w:val="008C7EAC"/>
    <w:rsid w:val="008D5BC0"/>
    <w:rsid w:val="008D60F7"/>
    <w:rsid w:val="008D724D"/>
    <w:rsid w:val="008D7D34"/>
    <w:rsid w:val="008E2980"/>
    <w:rsid w:val="008E3460"/>
    <w:rsid w:val="008E5929"/>
    <w:rsid w:val="008E5C53"/>
    <w:rsid w:val="008F0C30"/>
    <w:rsid w:val="008F213E"/>
    <w:rsid w:val="008F2257"/>
    <w:rsid w:val="008F29F3"/>
    <w:rsid w:val="008F38BB"/>
    <w:rsid w:val="008F427A"/>
    <w:rsid w:val="00900411"/>
    <w:rsid w:val="0090116A"/>
    <w:rsid w:val="00907829"/>
    <w:rsid w:val="009130E7"/>
    <w:rsid w:val="00913A7D"/>
    <w:rsid w:val="00913C29"/>
    <w:rsid w:val="00915648"/>
    <w:rsid w:val="00922B02"/>
    <w:rsid w:val="00925E94"/>
    <w:rsid w:val="00927310"/>
    <w:rsid w:val="00930DD5"/>
    <w:rsid w:val="00931D1A"/>
    <w:rsid w:val="00935F79"/>
    <w:rsid w:val="009368B8"/>
    <w:rsid w:val="009401E2"/>
    <w:rsid w:val="00942B79"/>
    <w:rsid w:val="00944145"/>
    <w:rsid w:val="00944E68"/>
    <w:rsid w:val="00946206"/>
    <w:rsid w:val="00952917"/>
    <w:rsid w:val="009539E4"/>
    <w:rsid w:val="00953BD0"/>
    <w:rsid w:val="00956638"/>
    <w:rsid w:val="00966B0C"/>
    <w:rsid w:val="00970F55"/>
    <w:rsid w:val="009719EE"/>
    <w:rsid w:val="00973995"/>
    <w:rsid w:val="00973E67"/>
    <w:rsid w:val="00974027"/>
    <w:rsid w:val="00974D2E"/>
    <w:rsid w:val="00977209"/>
    <w:rsid w:val="009774BC"/>
    <w:rsid w:val="009824E5"/>
    <w:rsid w:val="00984058"/>
    <w:rsid w:val="00986309"/>
    <w:rsid w:val="00987E36"/>
    <w:rsid w:val="009900C7"/>
    <w:rsid w:val="00990E25"/>
    <w:rsid w:val="0099338A"/>
    <w:rsid w:val="00995824"/>
    <w:rsid w:val="009A1691"/>
    <w:rsid w:val="009A28E1"/>
    <w:rsid w:val="009A2D9A"/>
    <w:rsid w:val="009A357E"/>
    <w:rsid w:val="009A5015"/>
    <w:rsid w:val="009A561F"/>
    <w:rsid w:val="009A7056"/>
    <w:rsid w:val="009A79F3"/>
    <w:rsid w:val="009B033E"/>
    <w:rsid w:val="009B0A08"/>
    <w:rsid w:val="009B175A"/>
    <w:rsid w:val="009B1DA3"/>
    <w:rsid w:val="009B2B23"/>
    <w:rsid w:val="009B5C89"/>
    <w:rsid w:val="009C0B5F"/>
    <w:rsid w:val="009C0DBB"/>
    <w:rsid w:val="009C41A8"/>
    <w:rsid w:val="009C5C0F"/>
    <w:rsid w:val="009C600E"/>
    <w:rsid w:val="009C6389"/>
    <w:rsid w:val="009C7F64"/>
    <w:rsid w:val="009D3262"/>
    <w:rsid w:val="009D58A9"/>
    <w:rsid w:val="009D59A4"/>
    <w:rsid w:val="009E0F90"/>
    <w:rsid w:val="009E154F"/>
    <w:rsid w:val="009E1AA5"/>
    <w:rsid w:val="009E2516"/>
    <w:rsid w:val="009E2732"/>
    <w:rsid w:val="009E4BAF"/>
    <w:rsid w:val="009E78ED"/>
    <w:rsid w:val="009F066A"/>
    <w:rsid w:val="009F1DB6"/>
    <w:rsid w:val="009F4957"/>
    <w:rsid w:val="009F4C5B"/>
    <w:rsid w:val="009F78BA"/>
    <w:rsid w:val="00A0002D"/>
    <w:rsid w:val="00A009A8"/>
    <w:rsid w:val="00A10C26"/>
    <w:rsid w:val="00A12BE7"/>
    <w:rsid w:val="00A17785"/>
    <w:rsid w:val="00A21A24"/>
    <w:rsid w:val="00A22065"/>
    <w:rsid w:val="00A22847"/>
    <w:rsid w:val="00A22A09"/>
    <w:rsid w:val="00A236AC"/>
    <w:rsid w:val="00A24BB6"/>
    <w:rsid w:val="00A26017"/>
    <w:rsid w:val="00A26A0A"/>
    <w:rsid w:val="00A26F7C"/>
    <w:rsid w:val="00A277C0"/>
    <w:rsid w:val="00A301B4"/>
    <w:rsid w:val="00A3482C"/>
    <w:rsid w:val="00A34AF9"/>
    <w:rsid w:val="00A353C7"/>
    <w:rsid w:val="00A36E9D"/>
    <w:rsid w:val="00A37565"/>
    <w:rsid w:val="00A37FD8"/>
    <w:rsid w:val="00A40DDA"/>
    <w:rsid w:val="00A41151"/>
    <w:rsid w:val="00A422C4"/>
    <w:rsid w:val="00A43F5D"/>
    <w:rsid w:val="00A45F73"/>
    <w:rsid w:val="00A5488E"/>
    <w:rsid w:val="00A55D87"/>
    <w:rsid w:val="00A57951"/>
    <w:rsid w:val="00A60E00"/>
    <w:rsid w:val="00A615F6"/>
    <w:rsid w:val="00A62BE4"/>
    <w:rsid w:val="00A641E0"/>
    <w:rsid w:val="00A66CB4"/>
    <w:rsid w:val="00A67AB2"/>
    <w:rsid w:val="00A71911"/>
    <w:rsid w:val="00A742A0"/>
    <w:rsid w:val="00A76AA7"/>
    <w:rsid w:val="00A7735F"/>
    <w:rsid w:val="00A77F0D"/>
    <w:rsid w:val="00A83C17"/>
    <w:rsid w:val="00A875EE"/>
    <w:rsid w:val="00A93078"/>
    <w:rsid w:val="00A93518"/>
    <w:rsid w:val="00A951F1"/>
    <w:rsid w:val="00A95F0F"/>
    <w:rsid w:val="00A962F3"/>
    <w:rsid w:val="00AA043D"/>
    <w:rsid w:val="00AA1DEB"/>
    <w:rsid w:val="00AA3D4C"/>
    <w:rsid w:val="00AA3F4A"/>
    <w:rsid w:val="00AA42BA"/>
    <w:rsid w:val="00AA4677"/>
    <w:rsid w:val="00AA6245"/>
    <w:rsid w:val="00AA7F32"/>
    <w:rsid w:val="00AB24F8"/>
    <w:rsid w:val="00AB31CB"/>
    <w:rsid w:val="00AB439F"/>
    <w:rsid w:val="00AB45AA"/>
    <w:rsid w:val="00AB49BD"/>
    <w:rsid w:val="00AB4B21"/>
    <w:rsid w:val="00AC246D"/>
    <w:rsid w:val="00AD230B"/>
    <w:rsid w:val="00AD2B17"/>
    <w:rsid w:val="00AD3574"/>
    <w:rsid w:val="00AD4A18"/>
    <w:rsid w:val="00AD7910"/>
    <w:rsid w:val="00AE134A"/>
    <w:rsid w:val="00AE1662"/>
    <w:rsid w:val="00AE4165"/>
    <w:rsid w:val="00AE5682"/>
    <w:rsid w:val="00AE692F"/>
    <w:rsid w:val="00AF1EB8"/>
    <w:rsid w:val="00AF3A2A"/>
    <w:rsid w:val="00B00D8D"/>
    <w:rsid w:val="00B011D6"/>
    <w:rsid w:val="00B04576"/>
    <w:rsid w:val="00B05651"/>
    <w:rsid w:val="00B05847"/>
    <w:rsid w:val="00B110D7"/>
    <w:rsid w:val="00B1792A"/>
    <w:rsid w:val="00B20D82"/>
    <w:rsid w:val="00B222F0"/>
    <w:rsid w:val="00B22631"/>
    <w:rsid w:val="00B249DF"/>
    <w:rsid w:val="00B25F3B"/>
    <w:rsid w:val="00B2645A"/>
    <w:rsid w:val="00B26877"/>
    <w:rsid w:val="00B310D8"/>
    <w:rsid w:val="00B33A16"/>
    <w:rsid w:val="00B35143"/>
    <w:rsid w:val="00B41016"/>
    <w:rsid w:val="00B41EAD"/>
    <w:rsid w:val="00B42DBA"/>
    <w:rsid w:val="00B46345"/>
    <w:rsid w:val="00B4754D"/>
    <w:rsid w:val="00B5169D"/>
    <w:rsid w:val="00B51D08"/>
    <w:rsid w:val="00B52693"/>
    <w:rsid w:val="00B52873"/>
    <w:rsid w:val="00B52A8C"/>
    <w:rsid w:val="00B52C98"/>
    <w:rsid w:val="00B54298"/>
    <w:rsid w:val="00B56C17"/>
    <w:rsid w:val="00B5780F"/>
    <w:rsid w:val="00B61887"/>
    <w:rsid w:val="00B63B4D"/>
    <w:rsid w:val="00B672DE"/>
    <w:rsid w:val="00B77CA1"/>
    <w:rsid w:val="00B80CC4"/>
    <w:rsid w:val="00B8290A"/>
    <w:rsid w:val="00B85A56"/>
    <w:rsid w:val="00B860AC"/>
    <w:rsid w:val="00B86C2A"/>
    <w:rsid w:val="00B93805"/>
    <w:rsid w:val="00B94B6B"/>
    <w:rsid w:val="00B97D49"/>
    <w:rsid w:val="00BA0E90"/>
    <w:rsid w:val="00BA1EDE"/>
    <w:rsid w:val="00BB07AB"/>
    <w:rsid w:val="00BB47CD"/>
    <w:rsid w:val="00BB56E4"/>
    <w:rsid w:val="00BC13AC"/>
    <w:rsid w:val="00BC2114"/>
    <w:rsid w:val="00BC46BF"/>
    <w:rsid w:val="00BC4FC3"/>
    <w:rsid w:val="00BC5FF8"/>
    <w:rsid w:val="00BC6A83"/>
    <w:rsid w:val="00BC7800"/>
    <w:rsid w:val="00BD462F"/>
    <w:rsid w:val="00BD5B56"/>
    <w:rsid w:val="00BD6722"/>
    <w:rsid w:val="00BD7C02"/>
    <w:rsid w:val="00BE1AD8"/>
    <w:rsid w:val="00BE3CBB"/>
    <w:rsid w:val="00BE4E43"/>
    <w:rsid w:val="00BE6D0B"/>
    <w:rsid w:val="00BE7760"/>
    <w:rsid w:val="00BF0696"/>
    <w:rsid w:val="00BF18F1"/>
    <w:rsid w:val="00BF4708"/>
    <w:rsid w:val="00BF72BA"/>
    <w:rsid w:val="00C00706"/>
    <w:rsid w:val="00C027A2"/>
    <w:rsid w:val="00C05032"/>
    <w:rsid w:val="00C0763F"/>
    <w:rsid w:val="00C1185A"/>
    <w:rsid w:val="00C11BC0"/>
    <w:rsid w:val="00C11CDD"/>
    <w:rsid w:val="00C13F79"/>
    <w:rsid w:val="00C14C1C"/>
    <w:rsid w:val="00C20B05"/>
    <w:rsid w:val="00C24418"/>
    <w:rsid w:val="00C24523"/>
    <w:rsid w:val="00C300FB"/>
    <w:rsid w:val="00C32C37"/>
    <w:rsid w:val="00C331EF"/>
    <w:rsid w:val="00C34B3C"/>
    <w:rsid w:val="00C35D7B"/>
    <w:rsid w:val="00C35D9E"/>
    <w:rsid w:val="00C36EFB"/>
    <w:rsid w:val="00C4086D"/>
    <w:rsid w:val="00C40F3A"/>
    <w:rsid w:val="00C41347"/>
    <w:rsid w:val="00C4162A"/>
    <w:rsid w:val="00C418FA"/>
    <w:rsid w:val="00C44640"/>
    <w:rsid w:val="00C4565D"/>
    <w:rsid w:val="00C4570F"/>
    <w:rsid w:val="00C53BBC"/>
    <w:rsid w:val="00C540F6"/>
    <w:rsid w:val="00C54FF1"/>
    <w:rsid w:val="00C57B65"/>
    <w:rsid w:val="00C61012"/>
    <w:rsid w:val="00C62384"/>
    <w:rsid w:val="00C623D1"/>
    <w:rsid w:val="00C65923"/>
    <w:rsid w:val="00C65B4C"/>
    <w:rsid w:val="00C66397"/>
    <w:rsid w:val="00C72433"/>
    <w:rsid w:val="00C7682F"/>
    <w:rsid w:val="00C76C2F"/>
    <w:rsid w:val="00C803D8"/>
    <w:rsid w:val="00C82AF1"/>
    <w:rsid w:val="00C8513D"/>
    <w:rsid w:val="00C877A6"/>
    <w:rsid w:val="00C91CBB"/>
    <w:rsid w:val="00C92135"/>
    <w:rsid w:val="00C921A6"/>
    <w:rsid w:val="00C95329"/>
    <w:rsid w:val="00C95612"/>
    <w:rsid w:val="00C96AA0"/>
    <w:rsid w:val="00C96D74"/>
    <w:rsid w:val="00C97FEE"/>
    <w:rsid w:val="00CA2FEF"/>
    <w:rsid w:val="00CA3AC7"/>
    <w:rsid w:val="00CA3CC7"/>
    <w:rsid w:val="00CA648B"/>
    <w:rsid w:val="00CA707B"/>
    <w:rsid w:val="00CB262F"/>
    <w:rsid w:val="00CB36B0"/>
    <w:rsid w:val="00CB36D4"/>
    <w:rsid w:val="00CB462A"/>
    <w:rsid w:val="00CB5C9C"/>
    <w:rsid w:val="00CB5CF6"/>
    <w:rsid w:val="00CC09EA"/>
    <w:rsid w:val="00CC1FFB"/>
    <w:rsid w:val="00CC2644"/>
    <w:rsid w:val="00CC2877"/>
    <w:rsid w:val="00CC5C35"/>
    <w:rsid w:val="00CC68B2"/>
    <w:rsid w:val="00CD0DB0"/>
    <w:rsid w:val="00CD205E"/>
    <w:rsid w:val="00CD2980"/>
    <w:rsid w:val="00CD2F3A"/>
    <w:rsid w:val="00CD47F8"/>
    <w:rsid w:val="00CD5739"/>
    <w:rsid w:val="00CD5A6C"/>
    <w:rsid w:val="00CD64A1"/>
    <w:rsid w:val="00CD6871"/>
    <w:rsid w:val="00CD7FF9"/>
    <w:rsid w:val="00CE1096"/>
    <w:rsid w:val="00CE1BCB"/>
    <w:rsid w:val="00CE1C61"/>
    <w:rsid w:val="00CE4EC0"/>
    <w:rsid w:val="00CE616F"/>
    <w:rsid w:val="00CE6AEA"/>
    <w:rsid w:val="00CF1F15"/>
    <w:rsid w:val="00CF4835"/>
    <w:rsid w:val="00CF4DAE"/>
    <w:rsid w:val="00CF727A"/>
    <w:rsid w:val="00D00917"/>
    <w:rsid w:val="00D0200B"/>
    <w:rsid w:val="00D023FD"/>
    <w:rsid w:val="00D03719"/>
    <w:rsid w:val="00D04F34"/>
    <w:rsid w:val="00D05181"/>
    <w:rsid w:val="00D1066B"/>
    <w:rsid w:val="00D167B6"/>
    <w:rsid w:val="00D17BD4"/>
    <w:rsid w:val="00D2361D"/>
    <w:rsid w:val="00D26572"/>
    <w:rsid w:val="00D27ECA"/>
    <w:rsid w:val="00D32CD4"/>
    <w:rsid w:val="00D33B22"/>
    <w:rsid w:val="00D34618"/>
    <w:rsid w:val="00D37B52"/>
    <w:rsid w:val="00D37D2E"/>
    <w:rsid w:val="00D416A8"/>
    <w:rsid w:val="00D42E79"/>
    <w:rsid w:val="00D42FCD"/>
    <w:rsid w:val="00D44364"/>
    <w:rsid w:val="00D46469"/>
    <w:rsid w:val="00D4653D"/>
    <w:rsid w:val="00D47690"/>
    <w:rsid w:val="00D508E6"/>
    <w:rsid w:val="00D515FA"/>
    <w:rsid w:val="00D54D38"/>
    <w:rsid w:val="00D57D62"/>
    <w:rsid w:val="00D57D71"/>
    <w:rsid w:val="00D60326"/>
    <w:rsid w:val="00D620C8"/>
    <w:rsid w:val="00D638B4"/>
    <w:rsid w:val="00D655ED"/>
    <w:rsid w:val="00D67199"/>
    <w:rsid w:val="00D74439"/>
    <w:rsid w:val="00D750EA"/>
    <w:rsid w:val="00D75F99"/>
    <w:rsid w:val="00D77B1A"/>
    <w:rsid w:val="00D859AC"/>
    <w:rsid w:val="00D87658"/>
    <w:rsid w:val="00D91D13"/>
    <w:rsid w:val="00D91E93"/>
    <w:rsid w:val="00D94202"/>
    <w:rsid w:val="00D96ABC"/>
    <w:rsid w:val="00DA2782"/>
    <w:rsid w:val="00DA4AAF"/>
    <w:rsid w:val="00DA5FF4"/>
    <w:rsid w:val="00DB1EEE"/>
    <w:rsid w:val="00DB4A81"/>
    <w:rsid w:val="00DB4FC5"/>
    <w:rsid w:val="00DC0460"/>
    <w:rsid w:val="00DC1DC6"/>
    <w:rsid w:val="00DC73E8"/>
    <w:rsid w:val="00DD1DA0"/>
    <w:rsid w:val="00DD292E"/>
    <w:rsid w:val="00DD2B50"/>
    <w:rsid w:val="00DD3587"/>
    <w:rsid w:val="00DD7DD0"/>
    <w:rsid w:val="00DE0D34"/>
    <w:rsid w:val="00DE2443"/>
    <w:rsid w:val="00DE3ED7"/>
    <w:rsid w:val="00DE53AC"/>
    <w:rsid w:val="00DE6A62"/>
    <w:rsid w:val="00DF208B"/>
    <w:rsid w:val="00DF2B2C"/>
    <w:rsid w:val="00DF6B0F"/>
    <w:rsid w:val="00DF753B"/>
    <w:rsid w:val="00DF76DC"/>
    <w:rsid w:val="00DF7CC7"/>
    <w:rsid w:val="00E01919"/>
    <w:rsid w:val="00E02299"/>
    <w:rsid w:val="00E0311C"/>
    <w:rsid w:val="00E04038"/>
    <w:rsid w:val="00E05095"/>
    <w:rsid w:val="00E100AA"/>
    <w:rsid w:val="00E114FB"/>
    <w:rsid w:val="00E129FC"/>
    <w:rsid w:val="00E139AF"/>
    <w:rsid w:val="00E16888"/>
    <w:rsid w:val="00E1773B"/>
    <w:rsid w:val="00E20B68"/>
    <w:rsid w:val="00E235F5"/>
    <w:rsid w:val="00E24BDD"/>
    <w:rsid w:val="00E25E78"/>
    <w:rsid w:val="00E270B0"/>
    <w:rsid w:val="00E30C68"/>
    <w:rsid w:val="00E30D9E"/>
    <w:rsid w:val="00E31421"/>
    <w:rsid w:val="00E33E91"/>
    <w:rsid w:val="00E35233"/>
    <w:rsid w:val="00E35513"/>
    <w:rsid w:val="00E36182"/>
    <w:rsid w:val="00E404E4"/>
    <w:rsid w:val="00E44C6F"/>
    <w:rsid w:val="00E47D93"/>
    <w:rsid w:val="00E52DF0"/>
    <w:rsid w:val="00E530E7"/>
    <w:rsid w:val="00E562A4"/>
    <w:rsid w:val="00E6490B"/>
    <w:rsid w:val="00E652F7"/>
    <w:rsid w:val="00E65DC9"/>
    <w:rsid w:val="00E678EE"/>
    <w:rsid w:val="00E7166F"/>
    <w:rsid w:val="00E74AD2"/>
    <w:rsid w:val="00E8034F"/>
    <w:rsid w:val="00E838FC"/>
    <w:rsid w:val="00E844F6"/>
    <w:rsid w:val="00E90479"/>
    <w:rsid w:val="00E920C4"/>
    <w:rsid w:val="00E932D8"/>
    <w:rsid w:val="00E968D6"/>
    <w:rsid w:val="00E971C1"/>
    <w:rsid w:val="00EA1A54"/>
    <w:rsid w:val="00EA32F1"/>
    <w:rsid w:val="00EA38A8"/>
    <w:rsid w:val="00EA482A"/>
    <w:rsid w:val="00EA4A8D"/>
    <w:rsid w:val="00EA61CA"/>
    <w:rsid w:val="00EA6E56"/>
    <w:rsid w:val="00EA77EA"/>
    <w:rsid w:val="00EB15BB"/>
    <w:rsid w:val="00EB28C9"/>
    <w:rsid w:val="00EB4298"/>
    <w:rsid w:val="00EB560F"/>
    <w:rsid w:val="00EB611F"/>
    <w:rsid w:val="00EB70F8"/>
    <w:rsid w:val="00EB7413"/>
    <w:rsid w:val="00EB792B"/>
    <w:rsid w:val="00EB7D73"/>
    <w:rsid w:val="00EC1FDC"/>
    <w:rsid w:val="00EC200A"/>
    <w:rsid w:val="00EC215B"/>
    <w:rsid w:val="00EC38B1"/>
    <w:rsid w:val="00EC5301"/>
    <w:rsid w:val="00EC74D6"/>
    <w:rsid w:val="00ED339E"/>
    <w:rsid w:val="00ED3A46"/>
    <w:rsid w:val="00ED6748"/>
    <w:rsid w:val="00ED7C50"/>
    <w:rsid w:val="00EE0951"/>
    <w:rsid w:val="00EE2CBD"/>
    <w:rsid w:val="00EE36C8"/>
    <w:rsid w:val="00EE558E"/>
    <w:rsid w:val="00EE5733"/>
    <w:rsid w:val="00EE601F"/>
    <w:rsid w:val="00EF0245"/>
    <w:rsid w:val="00EF1EBC"/>
    <w:rsid w:val="00EF51B4"/>
    <w:rsid w:val="00EF5B4D"/>
    <w:rsid w:val="00F01A52"/>
    <w:rsid w:val="00F057B7"/>
    <w:rsid w:val="00F0789F"/>
    <w:rsid w:val="00F07E2E"/>
    <w:rsid w:val="00F101F3"/>
    <w:rsid w:val="00F1090D"/>
    <w:rsid w:val="00F1177D"/>
    <w:rsid w:val="00F11D8E"/>
    <w:rsid w:val="00F15CE9"/>
    <w:rsid w:val="00F16C24"/>
    <w:rsid w:val="00F22229"/>
    <w:rsid w:val="00F2316B"/>
    <w:rsid w:val="00F24882"/>
    <w:rsid w:val="00F2559E"/>
    <w:rsid w:val="00F25C0A"/>
    <w:rsid w:val="00F326D9"/>
    <w:rsid w:val="00F34004"/>
    <w:rsid w:val="00F3585C"/>
    <w:rsid w:val="00F40DAE"/>
    <w:rsid w:val="00F42B97"/>
    <w:rsid w:val="00F47ED7"/>
    <w:rsid w:val="00F522FA"/>
    <w:rsid w:val="00F53259"/>
    <w:rsid w:val="00F55667"/>
    <w:rsid w:val="00F57213"/>
    <w:rsid w:val="00F63AD5"/>
    <w:rsid w:val="00F6633D"/>
    <w:rsid w:val="00F710DC"/>
    <w:rsid w:val="00F71D2A"/>
    <w:rsid w:val="00F71E90"/>
    <w:rsid w:val="00F724E3"/>
    <w:rsid w:val="00F76D68"/>
    <w:rsid w:val="00F8003D"/>
    <w:rsid w:val="00F80FF2"/>
    <w:rsid w:val="00F84740"/>
    <w:rsid w:val="00F850B2"/>
    <w:rsid w:val="00F853F3"/>
    <w:rsid w:val="00F90F0E"/>
    <w:rsid w:val="00F92E8B"/>
    <w:rsid w:val="00F97C48"/>
    <w:rsid w:val="00FA109B"/>
    <w:rsid w:val="00FA1112"/>
    <w:rsid w:val="00FA3AB1"/>
    <w:rsid w:val="00FB0233"/>
    <w:rsid w:val="00FB0354"/>
    <w:rsid w:val="00FB03F2"/>
    <w:rsid w:val="00FB0FA6"/>
    <w:rsid w:val="00FB3121"/>
    <w:rsid w:val="00FB37F9"/>
    <w:rsid w:val="00FB3EBB"/>
    <w:rsid w:val="00FB476D"/>
    <w:rsid w:val="00FB4F2E"/>
    <w:rsid w:val="00FC3191"/>
    <w:rsid w:val="00FC3443"/>
    <w:rsid w:val="00FC444B"/>
    <w:rsid w:val="00FC5664"/>
    <w:rsid w:val="00FC7C40"/>
    <w:rsid w:val="00FD0A01"/>
    <w:rsid w:val="00FD0F8F"/>
    <w:rsid w:val="00FD43AE"/>
    <w:rsid w:val="00FD49A1"/>
    <w:rsid w:val="00FD5298"/>
    <w:rsid w:val="00FD6AF5"/>
    <w:rsid w:val="00FD737C"/>
    <w:rsid w:val="00FD77D0"/>
    <w:rsid w:val="00FD7FEB"/>
    <w:rsid w:val="00FE0EBD"/>
    <w:rsid w:val="00FE109B"/>
    <w:rsid w:val="00FE1BEB"/>
    <w:rsid w:val="00FE1C69"/>
    <w:rsid w:val="00FE243E"/>
    <w:rsid w:val="00FE2D7B"/>
    <w:rsid w:val="00FE3696"/>
    <w:rsid w:val="00FE469D"/>
    <w:rsid w:val="00FE569E"/>
    <w:rsid w:val="00FE7E0E"/>
    <w:rsid w:val="00FF0E65"/>
    <w:rsid w:val="00FF11AE"/>
    <w:rsid w:val="00FF23B4"/>
    <w:rsid w:val="00FF445F"/>
    <w:rsid w:val="00FF60F6"/>
    <w:rsid w:val="00FF7D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14:docId w14:val="2F359786"/>
  <w15:docId w15:val="{1CE7BB7F-EED8-452B-AA41-335FF64E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Bold" w:eastAsia="Times New Roman" w:hAnsi="Times New Roman Bold"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40" w:lineRule="atLeast"/>
    </w:pPr>
    <w:rPr>
      <w:rFonts w:ascii="Arial" w:hAnsi="Arial"/>
      <w:spacing w:val="5"/>
      <w:sz w:val="19"/>
    </w:rPr>
  </w:style>
  <w:style w:type="paragraph" w:styleId="Kop1">
    <w:name w:val="heading 1"/>
    <w:aliases w:val="Hoofdstuk,Hoofdstuk-kop,BP Heading 1,Heading 1 Char Char,Tempo Heading 1,h1,Hoofdkop,Hoofdkop1,Hoofdkop2,Hoofdkop11,Hoofdkop3,Hoofdkop12,Hoofdkop21,Hoofdkop111,Hoofdkop4,Hoofdkop13,Hoofdkop22,Hoofdkop112,Hoofdkop31,Hoofdkop121,Hoofdkop211"/>
    <w:basedOn w:val="Standaard"/>
    <w:next w:val="Standaard"/>
    <w:link w:val="Kop1Char"/>
    <w:qFormat/>
    <w:pPr>
      <w:pageBreakBefore/>
      <w:numPr>
        <w:numId w:val="11"/>
      </w:numPr>
      <w:tabs>
        <w:tab w:val="left" w:pos="360"/>
      </w:tabs>
      <w:spacing w:before="240" w:after="240" w:line="360" w:lineRule="atLeast"/>
      <w:outlineLvl w:val="0"/>
    </w:pPr>
    <w:rPr>
      <w:b/>
      <w:color w:val="000000"/>
      <w:spacing w:val="0"/>
      <w:sz w:val="24"/>
    </w:rPr>
  </w:style>
  <w:style w:type="paragraph" w:styleId="Kop2">
    <w:name w:val="heading 2"/>
    <w:aliases w:val="Tempo Heading 2,Paragraaf,k2,BP Heading 2,2scr,h2,Chapter,1.Seite,Sub Heading,Reset numbering,052,H2,niveau2,niveau21,Heading Two,Heading 2rh,Prophead 2,Major,Major1,Major2,Major11,2,RFP Heading 2,Activity,(1.1,1.2,1.3 etc),l2,Subkop"/>
    <w:basedOn w:val="Standaard"/>
    <w:next w:val="Standaard"/>
    <w:link w:val="Kop2Char"/>
    <w:qFormat/>
    <w:pPr>
      <w:keepNext/>
      <w:numPr>
        <w:ilvl w:val="1"/>
        <w:numId w:val="11"/>
      </w:numPr>
      <w:spacing w:before="360" w:after="120"/>
      <w:outlineLvl w:val="1"/>
    </w:pPr>
    <w:rPr>
      <w:b/>
      <w:sz w:val="22"/>
    </w:rPr>
  </w:style>
  <w:style w:type="paragraph" w:styleId="Kop3">
    <w:name w:val="heading 3"/>
    <w:aliases w:val="Sub-paragraaf,Tempo Heading 3,h3,Section,Annotationen,Side Heading,niveau3,053,Level 1 - 1,Voorwoord"/>
    <w:basedOn w:val="Standaard"/>
    <w:next w:val="Standaardinspringing"/>
    <w:link w:val="Kop3Char"/>
    <w:qFormat/>
    <w:rsid w:val="00492481"/>
    <w:pPr>
      <w:keepNext/>
      <w:numPr>
        <w:ilvl w:val="2"/>
        <w:numId w:val="11"/>
      </w:numPr>
      <w:tabs>
        <w:tab w:val="clear" w:pos="3120"/>
        <w:tab w:val="left" w:pos="709"/>
        <w:tab w:val="num" w:pos="1701"/>
      </w:tabs>
      <w:spacing w:before="360" w:after="120"/>
      <w:ind w:left="709" w:hanging="709"/>
      <w:outlineLvl w:val="2"/>
    </w:pPr>
    <w:rPr>
      <w:b/>
      <w:color w:val="000000"/>
    </w:rPr>
  </w:style>
  <w:style w:type="paragraph" w:styleId="Kop4">
    <w:name w:val="heading 4"/>
    <w:aliases w:val="BP Heading 4,Tempo Heading 4,SDW Heading 4,Req,Subsection,054,Level 2 - a,RFP-vraag,Specificatie,Heading 4 Char"/>
    <w:basedOn w:val="Standaard"/>
    <w:next w:val="Standaard"/>
    <w:link w:val="Kop4Char"/>
    <w:qFormat/>
    <w:pPr>
      <w:keepNext/>
      <w:numPr>
        <w:ilvl w:val="3"/>
        <w:numId w:val="11"/>
      </w:numPr>
      <w:spacing w:before="240"/>
      <w:outlineLvl w:val="3"/>
    </w:pPr>
    <w:rPr>
      <w:b/>
    </w:rPr>
  </w:style>
  <w:style w:type="paragraph" w:styleId="Kop5">
    <w:name w:val="heading 5"/>
    <w:basedOn w:val="Standaard"/>
    <w:next w:val="Standaardinspringing"/>
    <w:link w:val="Kop5Char"/>
    <w:qFormat/>
    <w:pPr>
      <w:outlineLvl w:val="4"/>
    </w:pPr>
    <w:rPr>
      <w:b/>
    </w:rPr>
  </w:style>
  <w:style w:type="paragraph" w:styleId="Kop6">
    <w:name w:val="heading 6"/>
    <w:aliases w:val="ITT t6,PA Appendix,6,heading 6,Bullet list,Bullet list1,Bullet list2,Bullet list11,Bullet list3,Bullet list12,Bullet list21,Bullet list111,Bullet lis"/>
    <w:basedOn w:val="Standaard"/>
    <w:next w:val="Standaardinspringing"/>
    <w:qFormat/>
    <w:pPr>
      <w:outlineLvl w:val="5"/>
    </w:pPr>
    <w:rPr>
      <w:sz w:val="20"/>
      <w:u w:val="single"/>
    </w:rPr>
  </w:style>
  <w:style w:type="paragraph" w:styleId="Kop7">
    <w:name w:val="heading 7"/>
    <w:aliases w:val="ITT t7,PA Appendix Major,7,req3,heading 7,letter list,lettered list,letter list1,lettered list1,letter list2,lettered list2,letter list11,lettered list11,letter list3,lettered list3,letter list12,lettered list12,letter list21"/>
    <w:basedOn w:val="Standaard"/>
    <w:next w:val="Standaardinspringing"/>
    <w:qFormat/>
    <w:pPr>
      <w:outlineLvl w:val="6"/>
    </w:pPr>
    <w:rPr>
      <w:i/>
      <w:sz w:val="20"/>
    </w:rPr>
  </w:style>
  <w:style w:type="paragraph" w:styleId="Kop8">
    <w:name w:val="heading 8"/>
    <w:aliases w:val="ITT t8,PA Appendix Minor,8,r,requirement,req2,Reference List,heading 8, action,action,action1,action2,action11,action3,action4,action5,action6,action7,action12,action21,action111,action31,action8,action13,action22,action112,action32"/>
    <w:basedOn w:val="Standaard"/>
    <w:next w:val="Standaardinspringing"/>
    <w:qFormat/>
    <w:pPr>
      <w:outlineLvl w:val="7"/>
    </w:pPr>
    <w:rPr>
      <w:i/>
      <w:sz w:val="20"/>
    </w:rPr>
  </w:style>
  <w:style w:type="paragraph" w:styleId="Kop9">
    <w:name w:val="heading 9"/>
    <w:aliases w:val="Appendix 1,appendix,ITT t9,9,rb,req bullet,req1,heading 9, progress,Titre 10,progress,App Heading,progress1,progress2,progress11,progress3,progress4,progress5,progress6,progress7,progress12,progress21,progress111,progress31,progress8"/>
    <w:basedOn w:val="Standaard"/>
    <w:next w:val="Standaardinspringing"/>
    <w:qFormat/>
    <w:pPr>
      <w:outlineLvl w:val="8"/>
    </w:pPr>
    <w:rPr>
      <w:i/>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tandaardinspringing">
    <w:name w:val="Normal Indent"/>
    <w:basedOn w:val="Standaard"/>
    <w:uiPriority w:val="99"/>
    <w:semiHidden/>
    <w:pPr>
      <w:ind w:left="714" w:hanging="357"/>
    </w:pPr>
  </w:style>
  <w:style w:type="character" w:styleId="Eindnootmarkering">
    <w:name w:val="endnote reference"/>
    <w:basedOn w:val="Standaardalinea-lettertype"/>
    <w:semiHidden/>
    <w:rPr>
      <w:vertAlign w:val="superscript"/>
    </w:rPr>
  </w:style>
  <w:style w:type="character" w:styleId="Voetnootmarkering">
    <w:name w:val="footnote reference"/>
    <w:basedOn w:val="Standaardalinea-lettertype"/>
    <w:semiHidden/>
    <w:rPr>
      <w:vertAlign w:val="superscript"/>
    </w:rPr>
  </w:style>
  <w:style w:type="paragraph" w:styleId="Inhopg8">
    <w:name w:val="toc 8"/>
    <w:basedOn w:val="Standaard"/>
    <w:next w:val="Standaard"/>
    <w:uiPriority w:val="39"/>
    <w:pPr>
      <w:ind w:left="1330"/>
    </w:pPr>
  </w:style>
  <w:style w:type="paragraph" w:styleId="Inhopg7">
    <w:name w:val="toc 7"/>
    <w:basedOn w:val="Standaard"/>
    <w:next w:val="Standaard"/>
    <w:uiPriority w:val="39"/>
    <w:pPr>
      <w:ind w:left="1140"/>
    </w:pPr>
  </w:style>
  <w:style w:type="paragraph" w:styleId="Inhopg6">
    <w:name w:val="toc 6"/>
    <w:basedOn w:val="Standaard"/>
    <w:next w:val="Standaard"/>
    <w:uiPriority w:val="39"/>
    <w:pPr>
      <w:ind w:left="950"/>
    </w:pPr>
  </w:style>
  <w:style w:type="paragraph" w:styleId="Inhopg5">
    <w:name w:val="toc 5"/>
    <w:basedOn w:val="Standaard"/>
    <w:next w:val="Standaard"/>
    <w:uiPriority w:val="39"/>
    <w:pPr>
      <w:ind w:left="760"/>
    </w:pPr>
  </w:style>
  <w:style w:type="paragraph" w:styleId="Inhopg4">
    <w:name w:val="toc 4"/>
    <w:basedOn w:val="Standaard"/>
    <w:next w:val="Standaard"/>
    <w:uiPriority w:val="39"/>
    <w:pPr>
      <w:ind w:left="570"/>
    </w:pPr>
  </w:style>
  <w:style w:type="paragraph" w:styleId="Inhopg3">
    <w:name w:val="toc 3"/>
    <w:basedOn w:val="Standaard"/>
    <w:next w:val="Standaard"/>
    <w:uiPriority w:val="39"/>
    <w:pPr>
      <w:ind w:left="425"/>
    </w:pPr>
  </w:style>
  <w:style w:type="paragraph" w:styleId="Inhopg2">
    <w:name w:val="toc 2"/>
    <w:basedOn w:val="Standaard"/>
    <w:next w:val="Standaard"/>
    <w:uiPriority w:val="39"/>
    <w:pPr>
      <w:tabs>
        <w:tab w:val="right" w:leader="dot" w:pos="9062"/>
      </w:tabs>
      <w:spacing w:before="60"/>
      <w:ind w:left="425"/>
    </w:pPr>
    <w:rPr>
      <w:noProof/>
    </w:rPr>
  </w:style>
  <w:style w:type="paragraph" w:styleId="Inhopg1">
    <w:name w:val="toc 1"/>
    <w:basedOn w:val="Standaard"/>
    <w:next w:val="Standaard"/>
    <w:uiPriority w:val="39"/>
    <w:pPr>
      <w:tabs>
        <w:tab w:val="right" w:leader="dot" w:pos="9062"/>
      </w:tabs>
      <w:spacing w:before="240"/>
    </w:pPr>
    <w:rPr>
      <w:noProof/>
      <w:sz w:val="20"/>
    </w:rPr>
  </w:style>
  <w:style w:type="paragraph" w:styleId="Voettekst">
    <w:name w:val="footer"/>
    <w:basedOn w:val="Standaard"/>
    <w:link w:val="VoettekstChar"/>
    <w:semiHidden/>
    <w:pPr>
      <w:tabs>
        <w:tab w:val="center" w:pos="4536"/>
        <w:tab w:val="right" w:pos="9072"/>
      </w:tabs>
    </w:pPr>
  </w:style>
  <w:style w:type="paragraph" w:styleId="Koptekst">
    <w:name w:val="header"/>
    <w:basedOn w:val="Standaard"/>
    <w:semiHidden/>
    <w:pPr>
      <w:tabs>
        <w:tab w:val="center" w:pos="4536"/>
        <w:tab w:val="right" w:pos="9072"/>
      </w:tabs>
    </w:pPr>
  </w:style>
  <w:style w:type="paragraph" w:styleId="Voetnoottekst">
    <w:name w:val="footnote text"/>
    <w:basedOn w:val="Standaard"/>
    <w:semiHidden/>
    <w:rPr>
      <w:sz w:val="20"/>
    </w:rPr>
  </w:style>
  <w:style w:type="paragraph" w:customStyle="1" w:styleId="inhopg9">
    <w:name w:val="inhopg 9"/>
    <w:basedOn w:val="Standaard"/>
    <w:next w:val="Standaard"/>
    <w:pPr>
      <w:ind w:left="1520"/>
    </w:pPr>
  </w:style>
  <w:style w:type="paragraph" w:styleId="Plattetekst">
    <w:name w:val="Body Text"/>
    <w:basedOn w:val="Standaard"/>
    <w:link w:val="PlattetekstChar"/>
    <w:uiPriority w:val="99"/>
    <w:semiHidden/>
    <w:pPr>
      <w:spacing w:before="120"/>
    </w:pPr>
    <w:rPr>
      <w:i/>
    </w:rPr>
  </w:style>
  <w:style w:type="paragraph" w:customStyle="1" w:styleId="TableHeader">
    <w:name w:val="Table Header"/>
    <w:pPr>
      <w:spacing w:before="40" w:after="40"/>
    </w:pPr>
    <w:rPr>
      <w:rFonts w:ascii="Arial Narrow" w:hAnsi="Arial Narrow"/>
      <w:b/>
      <w:lang w:val="en-US"/>
    </w:rPr>
  </w:style>
  <w:style w:type="paragraph" w:customStyle="1" w:styleId="TableText">
    <w:name w:val="Table Text"/>
    <w:pPr>
      <w:spacing w:before="20" w:after="20"/>
    </w:pPr>
    <w:rPr>
      <w:rFonts w:ascii="Arial Narrow" w:hAnsi="Arial Narrow"/>
      <w:lang w:val="en-US"/>
    </w:rPr>
  </w:style>
  <w:style w:type="paragraph" w:customStyle="1" w:styleId="TableBulleted">
    <w:name w:val="Table Bulleted"/>
    <w:pPr>
      <w:tabs>
        <w:tab w:val="left" w:pos="360"/>
      </w:tabs>
      <w:spacing w:before="40" w:after="40"/>
      <w:ind w:left="360" w:hanging="360"/>
    </w:pPr>
    <w:rPr>
      <w:rFonts w:ascii="Arial Narrow" w:hAnsi="Arial Narrow"/>
      <w:lang w:val="en-US"/>
    </w:rPr>
  </w:style>
  <w:style w:type="paragraph" w:customStyle="1" w:styleId="InfoBlue">
    <w:name w:val="InfoBlue"/>
    <w:basedOn w:val="Standaard"/>
    <w:next w:val="Plattetekst"/>
    <w:pPr>
      <w:keepLines/>
      <w:suppressLineNumbers/>
      <w:spacing w:after="120"/>
    </w:pPr>
    <w:rPr>
      <w:rFonts w:ascii="Times New Roman" w:hAnsi="Times New Roman"/>
      <w:i/>
      <w:color w:val="0000FF"/>
      <w:spacing w:val="0"/>
      <w:sz w:val="20"/>
      <w:lang w:val="en-US"/>
    </w:rPr>
  </w:style>
  <w:style w:type="paragraph" w:styleId="Titel">
    <w:name w:val="Title"/>
    <w:basedOn w:val="Standaard"/>
    <w:next w:val="Standaard"/>
    <w:qFormat/>
    <w:pPr>
      <w:spacing w:line="240" w:lineRule="auto"/>
      <w:jc w:val="center"/>
    </w:pPr>
    <w:rPr>
      <w:b/>
      <w:spacing w:val="0"/>
      <w:sz w:val="36"/>
      <w:lang w:val="en-US"/>
    </w:rPr>
  </w:style>
  <w:style w:type="paragraph" w:styleId="Lijstopsomteken">
    <w:name w:val="List Bullet"/>
    <w:basedOn w:val="Standaard"/>
    <w:autoRedefine/>
    <w:semiHidden/>
    <w:pPr>
      <w:keepLines/>
      <w:numPr>
        <w:numId w:val="1"/>
      </w:numPr>
      <w:suppressLineNumbers/>
    </w:pPr>
  </w:style>
  <w:style w:type="paragraph" w:customStyle="1" w:styleId="Heading2Appendix">
    <w:name w:val="Heading 2 Appendix"/>
    <w:basedOn w:val="Kop2"/>
    <w:next w:val="Plattetekst"/>
    <w:pPr>
      <w:keepLines/>
      <w:numPr>
        <w:numId w:val="2"/>
      </w:numPr>
      <w:shd w:val="clear" w:color="FFFFFF" w:fill="auto"/>
      <w:tabs>
        <w:tab w:val="clear" w:pos="720"/>
        <w:tab w:val="num" w:pos="851"/>
      </w:tabs>
      <w:spacing w:before="120" w:after="0" w:line="240" w:lineRule="exact"/>
      <w:ind w:left="578" w:hanging="578"/>
    </w:pPr>
    <w:rPr>
      <w:spacing w:val="0"/>
      <w:sz w:val="19"/>
      <w:lang w:val="en-GB" w:eastAsia="en-US"/>
    </w:rPr>
  </w:style>
  <w:style w:type="paragraph" w:customStyle="1" w:styleId="Heading1Appendix">
    <w:name w:val="Heading 1 Appendix"/>
    <w:basedOn w:val="Kop1"/>
    <w:next w:val="Plattetekst"/>
    <w:pPr>
      <w:keepNext/>
      <w:keepLines/>
      <w:numPr>
        <w:numId w:val="2"/>
      </w:numPr>
      <w:tabs>
        <w:tab w:val="clear" w:pos="360"/>
      </w:tabs>
      <w:spacing w:before="480" w:after="0" w:line="360" w:lineRule="auto"/>
    </w:pPr>
    <w:rPr>
      <w:smallCaps/>
      <w:sz w:val="28"/>
      <w:lang w:val="en-GB"/>
    </w:rPr>
  </w:style>
  <w:style w:type="paragraph" w:customStyle="1" w:styleId="Tabletext0">
    <w:name w:val="Tabletext"/>
    <w:basedOn w:val="Standaard"/>
    <w:pPr>
      <w:keepLines/>
      <w:widowControl w:val="0"/>
    </w:pPr>
    <w:rPr>
      <w:spacing w:val="0"/>
      <w:lang w:val="en-US"/>
    </w:rPr>
  </w:style>
  <w:style w:type="paragraph" w:customStyle="1" w:styleId="Tabeltekst">
    <w:name w:val="Tabeltekst"/>
    <w:basedOn w:val="Standaard"/>
    <w:pPr>
      <w:keepLines/>
      <w:suppressLineNumbers/>
      <w:spacing w:before="40" w:after="20" w:line="240" w:lineRule="auto"/>
    </w:pPr>
    <w:rPr>
      <w:sz w:val="17"/>
    </w:rPr>
  </w:style>
  <w:style w:type="paragraph" w:customStyle="1" w:styleId="Tabelkop">
    <w:name w:val="Tabelkop"/>
    <w:basedOn w:val="Tabeltekst"/>
    <w:pPr>
      <w:keepNext/>
    </w:pPr>
    <w:rPr>
      <w:b/>
    </w:rPr>
  </w:style>
  <w:style w:type="paragraph" w:customStyle="1" w:styleId="Tabelnummer">
    <w:name w:val="Tabelnummer"/>
    <w:basedOn w:val="Tabeltekst"/>
    <w:pPr>
      <w:numPr>
        <w:numId w:val="3"/>
      </w:numPr>
    </w:pPr>
  </w:style>
  <w:style w:type="paragraph" w:customStyle="1" w:styleId="Tabelbullet">
    <w:name w:val="Tabelbullet"/>
    <w:basedOn w:val="Standaard"/>
    <w:pPr>
      <w:keepLines/>
      <w:numPr>
        <w:numId w:val="9"/>
      </w:numPr>
      <w:suppressLineNumbers/>
      <w:tabs>
        <w:tab w:val="clear" w:pos="360"/>
      </w:tabs>
      <w:spacing w:before="40" w:after="20" w:line="240" w:lineRule="auto"/>
    </w:pPr>
    <w:rPr>
      <w:sz w:val="16"/>
    </w:rPr>
  </w:style>
  <w:style w:type="paragraph" w:customStyle="1" w:styleId="Bullet1">
    <w:name w:val="Bullet 1"/>
    <w:basedOn w:val="Standaard"/>
    <w:pPr>
      <w:keepLines/>
      <w:numPr>
        <w:numId w:val="4"/>
      </w:numPr>
      <w:suppressLineNumbers/>
      <w:tabs>
        <w:tab w:val="clear" w:pos="360"/>
      </w:tabs>
      <w:spacing w:before="60" w:after="60"/>
    </w:pPr>
  </w:style>
  <w:style w:type="paragraph" w:customStyle="1" w:styleId="Bullet2">
    <w:name w:val="Bullet 2"/>
    <w:basedOn w:val="Bullet1"/>
    <w:pPr>
      <w:numPr>
        <w:numId w:val="5"/>
      </w:numPr>
      <w:tabs>
        <w:tab w:val="clear" w:pos="644"/>
        <w:tab w:val="num" w:pos="360"/>
      </w:tabs>
      <w:ind w:left="360" w:hanging="360"/>
    </w:pPr>
  </w:style>
  <w:style w:type="paragraph" w:customStyle="1" w:styleId="Bullet3">
    <w:name w:val="Bullet 3"/>
    <w:basedOn w:val="Bullet2"/>
    <w:pPr>
      <w:numPr>
        <w:numId w:val="6"/>
      </w:numPr>
      <w:tabs>
        <w:tab w:val="clear" w:pos="927"/>
        <w:tab w:val="num" w:pos="360"/>
      </w:tabs>
      <w:ind w:left="360" w:hanging="360"/>
    </w:pPr>
  </w:style>
  <w:style w:type="paragraph" w:customStyle="1" w:styleId="Bullet4">
    <w:name w:val="Bullet 4"/>
    <w:basedOn w:val="Bullet3"/>
    <w:pPr>
      <w:numPr>
        <w:numId w:val="7"/>
      </w:numPr>
      <w:tabs>
        <w:tab w:val="clear" w:pos="1211"/>
        <w:tab w:val="num" w:pos="360"/>
      </w:tabs>
      <w:ind w:left="360" w:hanging="360"/>
    </w:pPr>
  </w:style>
  <w:style w:type="paragraph" w:customStyle="1" w:styleId="Letter1">
    <w:name w:val="Letter 1"/>
    <w:basedOn w:val="Standaard"/>
    <w:pPr>
      <w:keepLines/>
      <w:numPr>
        <w:numId w:val="8"/>
      </w:numPr>
      <w:suppressLineNumbers/>
      <w:spacing w:before="60" w:after="60"/>
    </w:pPr>
  </w:style>
  <w:style w:type="paragraph" w:customStyle="1" w:styleId="Tabelvulvoor">
    <w:name w:val="Tabelvulvoor"/>
    <w:basedOn w:val="Tabelvulna"/>
    <w:next w:val="Standaard"/>
    <w:pPr>
      <w:keepNext/>
    </w:pPr>
  </w:style>
  <w:style w:type="paragraph" w:customStyle="1" w:styleId="Tabelvulna">
    <w:name w:val="Tabelvulna"/>
    <w:basedOn w:val="Standaard"/>
    <w:next w:val="Standaard"/>
    <w:pPr>
      <w:spacing w:line="240" w:lineRule="auto"/>
    </w:pPr>
    <w:rPr>
      <w:rFonts w:ascii="Courier New" w:hAnsi="Courier New"/>
      <w:color w:val="FF0000"/>
      <w:spacing w:val="0"/>
      <w:sz w:val="16"/>
      <w:lang w:val="en-GB"/>
    </w:rPr>
  </w:style>
  <w:style w:type="paragraph" w:customStyle="1" w:styleId="Subkop3">
    <w:name w:val="Subkop 3"/>
    <w:basedOn w:val="Standaard"/>
    <w:next w:val="Standaard"/>
    <w:pPr>
      <w:keepNext/>
      <w:keepLines/>
      <w:suppressLineNumbers/>
      <w:spacing w:before="120" w:after="60"/>
    </w:pPr>
    <w:rPr>
      <w:i/>
    </w:rPr>
  </w:style>
  <w:style w:type="paragraph" w:customStyle="1" w:styleId="Tabeltekstmiddel">
    <w:name w:val="Tabeltekst middel"/>
    <w:basedOn w:val="Tabeltekst"/>
    <w:rPr>
      <w:sz w:val="19"/>
    </w:rPr>
  </w:style>
  <w:style w:type="character" w:styleId="Hyperlink">
    <w:name w:val="Hyperlink"/>
    <w:basedOn w:val="Standaardalinea-lettertype"/>
    <w:semiHidden/>
    <w:rPr>
      <w:color w:val="0000FF"/>
      <w:u w:val="single"/>
    </w:rPr>
  </w:style>
  <w:style w:type="paragraph" w:customStyle="1" w:styleId="Toelichting">
    <w:name w:val="Toelichting"/>
    <w:basedOn w:val="Standaard"/>
    <w:next w:val="Standaard"/>
    <w:pPr>
      <w:widowControl w:val="0"/>
      <w:spacing w:line="230" w:lineRule="atLeast"/>
    </w:pPr>
    <w:rPr>
      <w:i/>
      <w:color w:val="0000FF"/>
    </w:rPr>
  </w:style>
  <w:style w:type="paragraph" w:styleId="Lijstnummering">
    <w:name w:val="List Number"/>
    <w:basedOn w:val="Standaard"/>
    <w:semiHidden/>
    <w:pPr>
      <w:keepLines/>
      <w:numPr>
        <w:numId w:val="10"/>
      </w:numPr>
      <w:suppressLineNumbers/>
      <w:spacing w:after="120"/>
      <w:ind w:left="357" w:hanging="357"/>
    </w:pPr>
  </w:style>
  <w:style w:type="paragraph" w:styleId="Ballontekst">
    <w:name w:val="Balloon Text"/>
    <w:basedOn w:val="Standaard"/>
    <w:link w:val="BallontekstChar"/>
    <w:uiPriority w:val="99"/>
    <w:semiHidden/>
    <w:unhideWhenUsed/>
    <w:rsid w:val="000C6B26"/>
    <w:pPr>
      <w:spacing w:line="240" w:lineRule="auto"/>
    </w:pPr>
    <w:rPr>
      <w:rFonts w:ascii="Tahoma" w:hAnsi="Tahoma" w:cs="Tahoma"/>
      <w:sz w:val="16"/>
      <w:szCs w:val="16"/>
    </w:rPr>
  </w:style>
  <w:style w:type="paragraph" w:styleId="Inhopg90">
    <w:name w:val="toc 9"/>
    <w:basedOn w:val="Standaard"/>
    <w:next w:val="Standaard"/>
    <w:autoRedefine/>
    <w:uiPriority w:val="39"/>
    <w:pPr>
      <w:ind w:left="1520"/>
    </w:pPr>
  </w:style>
  <w:style w:type="character" w:customStyle="1" w:styleId="BallontekstChar">
    <w:name w:val="Ballontekst Char"/>
    <w:basedOn w:val="Standaardalinea-lettertype"/>
    <w:link w:val="Ballontekst"/>
    <w:uiPriority w:val="99"/>
    <w:semiHidden/>
    <w:rsid w:val="000C6B26"/>
    <w:rPr>
      <w:rFonts w:ascii="Tahoma" w:hAnsi="Tahoma" w:cs="Tahoma"/>
      <w:spacing w:val="5"/>
      <w:sz w:val="16"/>
      <w:szCs w:val="16"/>
    </w:rPr>
  </w:style>
  <w:style w:type="paragraph" w:styleId="Normaalweb">
    <w:name w:val="Normal (Web)"/>
    <w:basedOn w:val="Standaard"/>
    <w:uiPriority w:val="99"/>
    <w:semiHidden/>
    <w:unhideWhenUsed/>
    <w:rsid w:val="000C6B26"/>
    <w:pPr>
      <w:spacing w:before="100" w:beforeAutospacing="1" w:after="100" w:afterAutospacing="1" w:line="240" w:lineRule="auto"/>
    </w:pPr>
    <w:rPr>
      <w:rFonts w:ascii="Times New Roman" w:eastAsiaTheme="minorEastAsia" w:hAnsi="Times New Roman"/>
      <w:spacing w:val="0"/>
      <w:sz w:val="24"/>
      <w:szCs w:val="24"/>
    </w:rPr>
  </w:style>
  <w:style w:type="character" w:customStyle="1" w:styleId="VoettekstChar">
    <w:name w:val="Voettekst Char"/>
    <w:link w:val="Voettekst"/>
    <w:semiHidden/>
    <w:rsid w:val="000C6B26"/>
    <w:rPr>
      <w:rFonts w:ascii="Arial" w:hAnsi="Arial"/>
      <w:spacing w:val="5"/>
      <w:sz w:val="19"/>
    </w:rPr>
  </w:style>
  <w:style w:type="paragraph" w:styleId="Plattetekst2">
    <w:name w:val="Body Text 2"/>
    <w:basedOn w:val="Standaard"/>
    <w:link w:val="Plattetekst2Char"/>
    <w:semiHidden/>
    <w:rsid w:val="000C6B26"/>
    <w:rPr>
      <w:snapToGrid w:val="0"/>
      <w:color w:val="000000"/>
    </w:rPr>
  </w:style>
  <w:style w:type="character" w:customStyle="1" w:styleId="Plattetekst2Char">
    <w:name w:val="Platte tekst 2 Char"/>
    <w:basedOn w:val="Standaardalinea-lettertype"/>
    <w:link w:val="Plattetekst2"/>
    <w:semiHidden/>
    <w:rsid w:val="000C6B26"/>
    <w:rPr>
      <w:rFonts w:ascii="Arial" w:hAnsi="Arial"/>
      <w:snapToGrid w:val="0"/>
      <w:color w:val="000000"/>
      <w:spacing w:val="5"/>
      <w:sz w:val="19"/>
    </w:rPr>
  </w:style>
  <w:style w:type="table" w:styleId="Tabelraster">
    <w:name w:val="Table Grid"/>
    <w:basedOn w:val="Standaardtabel"/>
    <w:uiPriority w:val="59"/>
    <w:rsid w:val="000C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C6B26"/>
    <w:pPr>
      <w:ind w:left="720"/>
      <w:contextualSpacing/>
    </w:pPr>
  </w:style>
  <w:style w:type="paragraph" w:styleId="Plattetekst3">
    <w:name w:val="Body Text 3"/>
    <w:basedOn w:val="Standaard"/>
    <w:link w:val="Plattetekst3Char"/>
    <w:semiHidden/>
    <w:rsid w:val="00520DE2"/>
    <w:rPr>
      <w:color w:val="008000"/>
    </w:rPr>
  </w:style>
  <w:style w:type="character" w:customStyle="1" w:styleId="Plattetekst3Char">
    <w:name w:val="Platte tekst 3 Char"/>
    <w:basedOn w:val="Standaardalinea-lettertype"/>
    <w:link w:val="Plattetekst3"/>
    <w:semiHidden/>
    <w:rsid w:val="00520DE2"/>
    <w:rPr>
      <w:rFonts w:ascii="Arial" w:hAnsi="Arial"/>
      <w:color w:val="008000"/>
      <w:spacing w:val="5"/>
      <w:sz w:val="19"/>
    </w:rPr>
  </w:style>
  <w:style w:type="paragraph" w:customStyle="1" w:styleId="Plattetekst21">
    <w:name w:val="Platte tekst 21"/>
    <w:basedOn w:val="Standaard"/>
    <w:rsid w:val="00520DE2"/>
    <w:rPr>
      <w:color w:val="00FFFF"/>
    </w:rPr>
  </w:style>
  <w:style w:type="character" w:styleId="Verwijzingopmerking">
    <w:name w:val="annotation reference"/>
    <w:semiHidden/>
    <w:rsid w:val="00520DE2"/>
    <w:rPr>
      <w:sz w:val="16"/>
    </w:rPr>
  </w:style>
  <w:style w:type="paragraph" w:styleId="Tekstopmerking">
    <w:name w:val="annotation text"/>
    <w:basedOn w:val="Standaard"/>
    <w:link w:val="TekstopmerkingChar"/>
    <w:semiHidden/>
    <w:rsid w:val="00520DE2"/>
    <w:rPr>
      <w:sz w:val="20"/>
    </w:rPr>
  </w:style>
  <w:style w:type="character" w:customStyle="1" w:styleId="TekstopmerkingChar">
    <w:name w:val="Tekst opmerking Char"/>
    <w:basedOn w:val="Standaardalinea-lettertype"/>
    <w:link w:val="Tekstopmerking"/>
    <w:semiHidden/>
    <w:rsid w:val="00520DE2"/>
    <w:rPr>
      <w:rFonts w:ascii="Arial" w:hAnsi="Arial"/>
      <w:spacing w:val="5"/>
    </w:rPr>
  </w:style>
  <w:style w:type="character" w:customStyle="1" w:styleId="Kop3Char">
    <w:name w:val="Kop 3 Char"/>
    <w:aliases w:val="Sub-paragraaf Char,Tempo Heading 3 Char,h3 Char,Section Char,Annotationen Char,Side Heading Char,niveau3 Char,053 Char,Level 1 - 1 Char,Voorwoord Char"/>
    <w:basedOn w:val="Standaardalinea-lettertype"/>
    <w:link w:val="Kop3"/>
    <w:rsid w:val="00492481"/>
    <w:rPr>
      <w:rFonts w:ascii="Arial" w:hAnsi="Arial"/>
      <w:b/>
      <w:color w:val="000000"/>
      <w:spacing w:val="5"/>
      <w:sz w:val="19"/>
    </w:rPr>
  </w:style>
  <w:style w:type="paragraph" w:customStyle="1" w:styleId="Default">
    <w:name w:val="Default"/>
    <w:rsid w:val="00520DE2"/>
    <w:pPr>
      <w:autoSpaceDE w:val="0"/>
      <w:autoSpaceDN w:val="0"/>
      <w:adjustRightInd w:val="0"/>
    </w:pPr>
    <w:rPr>
      <w:rFonts w:ascii="Arial" w:hAnsi="Arial" w:cs="Arial"/>
      <w:color w:val="000000"/>
      <w:sz w:val="24"/>
      <w:szCs w:val="24"/>
    </w:rPr>
  </w:style>
  <w:style w:type="paragraph" w:styleId="Geenafstand">
    <w:name w:val="No Spacing"/>
    <w:uiPriority w:val="3"/>
    <w:qFormat/>
    <w:rsid w:val="00040D3B"/>
    <w:rPr>
      <w:rFonts w:asciiTheme="minorHAnsi" w:eastAsiaTheme="minorEastAsia" w:hAnsiTheme="minorHAnsi" w:cstheme="minorBidi"/>
      <w:sz w:val="22"/>
      <w:szCs w:val="22"/>
      <w:lang w:eastAsia="en-US"/>
    </w:rPr>
  </w:style>
  <w:style w:type="paragraph" w:styleId="Onderwerpvanopmerking">
    <w:name w:val="annotation subject"/>
    <w:basedOn w:val="Tekstopmerking"/>
    <w:next w:val="Tekstopmerking"/>
    <w:link w:val="OnderwerpvanopmerkingChar"/>
    <w:uiPriority w:val="99"/>
    <w:semiHidden/>
    <w:unhideWhenUsed/>
    <w:rsid w:val="008E5C53"/>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8E5C53"/>
    <w:rPr>
      <w:rFonts w:ascii="Arial" w:hAnsi="Arial"/>
      <w:b/>
      <w:bCs/>
      <w:spacing w:val="5"/>
    </w:rPr>
  </w:style>
  <w:style w:type="character" w:customStyle="1" w:styleId="Kop1Char">
    <w:name w:val="Kop 1 Char"/>
    <w:aliases w:val="Hoofdstuk Char,Hoofdstuk-kop Char,BP Heading 1 Char,Heading 1 Char Char Char,Tempo Heading 1 Char,h1 Char,Hoofdkop Char,Hoofdkop1 Char,Hoofdkop2 Char,Hoofdkop11 Char,Hoofdkop3 Char,Hoofdkop12 Char,Hoofdkop21 Char,Hoofdkop111 Char"/>
    <w:basedOn w:val="Standaardalinea-lettertype"/>
    <w:link w:val="Kop1"/>
    <w:rsid w:val="005B761A"/>
    <w:rPr>
      <w:rFonts w:ascii="Arial" w:hAnsi="Arial"/>
      <w:b/>
      <w:color w:val="000000"/>
      <w:sz w:val="24"/>
    </w:rPr>
  </w:style>
  <w:style w:type="character" w:customStyle="1" w:styleId="Kop2Char">
    <w:name w:val="Kop 2 Char"/>
    <w:aliases w:val="Tempo Heading 2 Char,Paragraaf Char,k2 Char,BP Heading 2 Char,2scr Char,h2 Char,Chapter Char,1.Seite Char,Sub Heading Char,Reset numbering Char,052 Char,H2 Char,niveau2 Char,niveau21 Char,Heading Two Char,Heading 2rh Char,Prophead 2 Char"/>
    <w:basedOn w:val="Standaardalinea-lettertype"/>
    <w:link w:val="Kop2"/>
    <w:rsid w:val="005B761A"/>
    <w:rPr>
      <w:rFonts w:ascii="Arial" w:hAnsi="Arial"/>
      <w:b/>
      <w:spacing w:val="5"/>
      <w:sz w:val="22"/>
    </w:rPr>
  </w:style>
  <w:style w:type="paragraph" w:customStyle="1" w:styleId="Lijstbullet">
    <w:name w:val="Lijst bullet"/>
    <w:basedOn w:val="Standaard"/>
    <w:uiPriority w:val="2"/>
    <w:qFormat/>
    <w:rsid w:val="005B761A"/>
    <w:pPr>
      <w:numPr>
        <w:numId w:val="17"/>
      </w:numPr>
      <w:tabs>
        <w:tab w:val="left" w:pos="227"/>
      </w:tabs>
      <w:ind w:left="227" w:hanging="227"/>
    </w:pPr>
  </w:style>
  <w:style w:type="paragraph" w:customStyle="1" w:styleId="Lijststreepjetweedeniveau">
    <w:name w:val="Lijst streepje (tweede niveau)"/>
    <w:basedOn w:val="Standaard"/>
    <w:uiPriority w:val="2"/>
    <w:qFormat/>
    <w:rsid w:val="005B761A"/>
    <w:pPr>
      <w:numPr>
        <w:numId w:val="18"/>
      </w:numPr>
      <w:ind w:left="454" w:hanging="227"/>
    </w:pPr>
  </w:style>
  <w:style w:type="character" w:customStyle="1" w:styleId="Kop4Char">
    <w:name w:val="Kop 4 Char"/>
    <w:aliases w:val="BP Heading 4 Char,Tempo Heading 4 Char,SDW Heading 4 Char,Req Char,Subsection Char,054 Char,Level 2 - a Char,RFP-vraag Char,Specificatie Char,Heading 4 Char Char"/>
    <w:basedOn w:val="Standaardalinea-lettertype"/>
    <w:link w:val="Kop4"/>
    <w:rsid w:val="005B761A"/>
    <w:rPr>
      <w:rFonts w:ascii="Arial" w:hAnsi="Arial"/>
      <w:b/>
      <w:spacing w:val="5"/>
      <w:sz w:val="19"/>
    </w:rPr>
  </w:style>
  <w:style w:type="character" w:customStyle="1" w:styleId="Kop5Char">
    <w:name w:val="Kop 5 Char"/>
    <w:basedOn w:val="Standaardalinea-lettertype"/>
    <w:link w:val="Kop5"/>
    <w:rsid w:val="005B761A"/>
    <w:rPr>
      <w:rFonts w:ascii="Arial" w:hAnsi="Arial"/>
      <w:b/>
      <w:spacing w:val="5"/>
      <w:sz w:val="19"/>
    </w:rPr>
  </w:style>
  <w:style w:type="character" w:customStyle="1" w:styleId="PlattetekstChar">
    <w:name w:val="Platte tekst Char"/>
    <w:basedOn w:val="Standaardalinea-lettertype"/>
    <w:link w:val="Plattetekst"/>
    <w:uiPriority w:val="99"/>
    <w:semiHidden/>
    <w:rsid w:val="005B761A"/>
    <w:rPr>
      <w:rFonts w:ascii="Arial" w:hAnsi="Arial"/>
      <w:i/>
      <w:spacing w:val="5"/>
      <w:sz w:val="19"/>
    </w:rPr>
  </w:style>
  <w:style w:type="paragraph" w:styleId="Bijschrift">
    <w:name w:val="caption"/>
    <w:basedOn w:val="Standaard"/>
    <w:next w:val="Standaard"/>
    <w:uiPriority w:val="35"/>
    <w:unhideWhenUsed/>
    <w:qFormat/>
    <w:rsid w:val="005B761A"/>
    <w:pPr>
      <w:spacing w:after="200" w:line="240" w:lineRule="auto"/>
    </w:pPr>
    <w:rPr>
      <w:i/>
      <w:iCs/>
      <w:color w:val="1F497D" w:themeColor="text2"/>
      <w:sz w:val="18"/>
      <w:szCs w:val="18"/>
    </w:rPr>
  </w:style>
  <w:style w:type="character" w:styleId="Nadruk">
    <w:name w:val="Emphasis"/>
    <w:basedOn w:val="Standaardalinea-lettertype"/>
    <w:uiPriority w:val="20"/>
    <w:qFormat/>
    <w:rsid w:val="0040363F"/>
    <w:rPr>
      <w:b/>
      <w:bCs/>
      <w:i w:val="0"/>
      <w:iCs w:val="0"/>
    </w:rPr>
  </w:style>
  <w:style w:type="character" w:customStyle="1" w:styleId="st1">
    <w:name w:val="st1"/>
    <w:basedOn w:val="Standaardalinea-lettertype"/>
    <w:rsid w:val="00403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5429">
      <w:bodyDiv w:val="1"/>
      <w:marLeft w:val="0"/>
      <w:marRight w:val="0"/>
      <w:marTop w:val="0"/>
      <w:marBottom w:val="0"/>
      <w:divBdr>
        <w:top w:val="none" w:sz="0" w:space="0" w:color="auto"/>
        <w:left w:val="none" w:sz="0" w:space="0" w:color="auto"/>
        <w:bottom w:val="none" w:sz="0" w:space="0" w:color="auto"/>
        <w:right w:val="none" w:sz="0" w:space="0" w:color="auto"/>
      </w:divBdr>
    </w:div>
    <w:div w:id="127431511">
      <w:bodyDiv w:val="1"/>
      <w:marLeft w:val="0"/>
      <w:marRight w:val="0"/>
      <w:marTop w:val="0"/>
      <w:marBottom w:val="0"/>
      <w:divBdr>
        <w:top w:val="none" w:sz="0" w:space="0" w:color="auto"/>
        <w:left w:val="none" w:sz="0" w:space="0" w:color="auto"/>
        <w:bottom w:val="none" w:sz="0" w:space="0" w:color="auto"/>
        <w:right w:val="none" w:sz="0" w:space="0" w:color="auto"/>
      </w:divBdr>
    </w:div>
    <w:div w:id="168109490">
      <w:bodyDiv w:val="1"/>
      <w:marLeft w:val="0"/>
      <w:marRight w:val="0"/>
      <w:marTop w:val="0"/>
      <w:marBottom w:val="0"/>
      <w:divBdr>
        <w:top w:val="none" w:sz="0" w:space="0" w:color="auto"/>
        <w:left w:val="none" w:sz="0" w:space="0" w:color="auto"/>
        <w:bottom w:val="none" w:sz="0" w:space="0" w:color="auto"/>
        <w:right w:val="none" w:sz="0" w:space="0" w:color="auto"/>
      </w:divBdr>
    </w:div>
    <w:div w:id="169225061">
      <w:bodyDiv w:val="1"/>
      <w:marLeft w:val="0"/>
      <w:marRight w:val="0"/>
      <w:marTop w:val="0"/>
      <w:marBottom w:val="0"/>
      <w:divBdr>
        <w:top w:val="none" w:sz="0" w:space="0" w:color="auto"/>
        <w:left w:val="none" w:sz="0" w:space="0" w:color="auto"/>
        <w:bottom w:val="none" w:sz="0" w:space="0" w:color="auto"/>
        <w:right w:val="none" w:sz="0" w:space="0" w:color="auto"/>
      </w:divBdr>
    </w:div>
    <w:div w:id="183790879">
      <w:bodyDiv w:val="1"/>
      <w:marLeft w:val="0"/>
      <w:marRight w:val="0"/>
      <w:marTop w:val="0"/>
      <w:marBottom w:val="0"/>
      <w:divBdr>
        <w:top w:val="none" w:sz="0" w:space="0" w:color="auto"/>
        <w:left w:val="none" w:sz="0" w:space="0" w:color="auto"/>
        <w:bottom w:val="none" w:sz="0" w:space="0" w:color="auto"/>
        <w:right w:val="none" w:sz="0" w:space="0" w:color="auto"/>
      </w:divBdr>
    </w:div>
    <w:div w:id="233004217">
      <w:bodyDiv w:val="1"/>
      <w:marLeft w:val="0"/>
      <w:marRight w:val="0"/>
      <w:marTop w:val="0"/>
      <w:marBottom w:val="0"/>
      <w:divBdr>
        <w:top w:val="none" w:sz="0" w:space="0" w:color="auto"/>
        <w:left w:val="none" w:sz="0" w:space="0" w:color="auto"/>
        <w:bottom w:val="none" w:sz="0" w:space="0" w:color="auto"/>
        <w:right w:val="none" w:sz="0" w:space="0" w:color="auto"/>
      </w:divBdr>
    </w:div>
    <w:div w:id="346371068">
      <w:bodyDiv w:val="1"/>
      <w:marLeft w:val="0"/>
      <w:marRight w:val="0"/>
      <w:marTop w:val="0"/>
      <w:marBottom w:val="0"/>
      <w:divBdr>
        <w:top w:val="none" w:sz="0" w:space="0" w:color="auto"/>
        <w:left w:val="none" w:sz="0" w:space="0" w:color="auto"/>
        <w:bottom w:val="none" w:sz="0" w:space="0" w:color="auto"/>
        <w:right w:val="none" w:sz="0" w:space="0" w:color="auto"/>
      </w:divBdr>
    </w:div>
    <w:div w:id="480345588">
      <w:bodyDiv w:val="1"/>
      <w:marLeft w:val="0"/>
      <w:marRight w:val="0"/>
      <w:marTop w:val="0"/>
      <w:marBottom w:val="0"/>
      <w:divBdr>
        <w:top w:val="none" w:sz="0" w:space="0" w:color="auto"/>
        <w:left w:val="none" w:sz="0" w:space="0" w:color="auto"/>
        <w:bottom w:val="none" w:sz="0" w:space="0" w:color="auto"/>
        <w:right w:val="none" w:sz="0" w:space="0" w:color="auto"/>
      </w:divBdr>
    </w:div>
    <w:div w:id="487868337">
      <w:bodyDiv w:val="1"/>
      <w:marLeft w:val="0"/>
      <w:marRight w:val="0"/>
      <w:marTop w:val="0"/>
      <w:marBottom w:val="0"/>
      <w:divBdr>
        <w:top w:val="none" w:sz="0" w:space="0" w:color="auto"/>
        <w:left w:val="none" w:sz="0" w:space="0" w:color="auto"/>
        <w:bottom w:val="none" w:sz="0" w:space="0" w:color="auto"/>
        <w:right w:val="none" w:sz="0" w:space="0" w:color="auto"/>
      </w:divBdr>
      <w:divsChild>
        <w:div w:id="1226529275">
          <w:marLeft w:val="0"/>
          <w:marRight w:val="0"/>
          <w:marTop w:val="0"/>
          <w:marBottom w:val="0"/>
          <w:divBdr>
            <w:top w:val="none" w:sz="0" w:space="0" w:color="auto"/>
            <w:left w:val="none" w:sz="0" w:space="0" w:color="auto"/>
            <w:bottom w:val="none" w:sz="0" w:space="0" w:color="auto"/>
            <w:right w:val="none" w:sz="0" w:space="0" w:color="auto"/>
          </w:divBdr>
          <w:divsChild>
            <w:div w:id="1190415504">
              <w:marLeft w:val="0"/>
              <w:marRight w:val="0"/>
              <w:marTop w:val="0"/>
              <w:marBottom w:val="0"/>
              <w:divBdr>
                <w:top w:val="none" w:sz="0" w:space="0" w:color="auto"/>
                <w:left w:val="none" w:sz="0" w:space="0" w:color="auto"/>
                <w:bottom w:val="none" w:sz="0" w:space="0" w:color="auto"/>
                <w:right w:val="none" w:sz="0" w:space="0" w:color="auto"/>
              </w:divBdr>
              <w:divsChild>
                <w:div w:id="1836336328">
                  <w:marLeft w:val="0"/>
                  <w:marRight w:val="0"/>
                  <w:marTop w:val="0"/>
                  <w:marBottom w:val="0"/>
                  <w:divBdr>
                    <w:top w:val="none" w:sz="0" w:space="0" w:color="auto"/>
                    <w:left w:val="none" w:sz="0" w:space="0" w:color="auto"/>
                    <w:bottom w:val="none" w:sz="0" w:space="0" w:color="auto"/>
                    <w:right w:val="none" w:sz="0" w:space="0" w:color="auto"/>
                  </w:divBdr>
                  <w:divsChild>
                    <w:div w:id="2021810342">
                      <w:marLeft w:val="0"/>
                      <w:marRight w:val="0"/>
                      <w:marTop w:val="0"/>
                      <w:marBottom w:val="0"/>
                      <w:divBdr>
                        <w:top w:val="none" w:sz="0" w:space="0" w:color="auto"/>
                        <w:left w:val="none" w:sz="0" w:space="0" w:color="auto"/>
                        <w:bottom w:val="none" w:sz="0" w:space="0" w:color="auto"/>
                        <w:right w:val="none" w:sz="0" w:space="0" w:color="auto"/>
                      </w:divBdr>
                      <w:divsChild>
                        <w:div w:id="925722781">
                          <w:marLeft w:val="0"/>
                          <w:marRight w:val="0"/>
                          <w:marTop w:val="0"/>
                          <w:marBottom w:val="0"/>
                          <w:divBdr>
                            <w:top w:val="none" w:sz="0" w:space="0" w:color="auto"/>
                            <w:left w:val="none" w:sz="0" w:space="0" w:color="auto"/>
                            <w:bottom w:val="none" w:sz="0" w:space="0" w:color="auto"/>
                            <w:right w:val="none" w:sz="0" w:space="0" w:color="auto"/>
                          </w:divBdr>
                          <w:divsChild>
                            <w:div w:id="188689292">
                              <w:marLeft w:val="0"/>
                              <w:marRight w:val="0"/>
                              <w:marTop w:val="0"/>
                              <w:marBottom w:val="0"/>
                              <w:divBdr>
                                <w:top w:val="none" w:sz="0" w:space="0" w:color="auto"/>
                                <w:left w:val="none" w:sz="0" w:space="0" w:color="auto"/>
                                <w:bottom w:val="none" w:sz="0" w:space="0" w:color="auto"/>
                                <w:right w:val="none" w:sz="0" w:space="0" w:color="auto"/>
                              </w:divBdr>
                              <w:divsChild>
                                <w:div w:id="16756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740077">
      <w:bodyDiv w:val="1"/>
      <w:marLeft w:val="0"/>
      <w:marRight w:val="0"/>
      <w:marTop w:val="0"/>
      <w:marBottom w:val="0"/>
      <w:divBdr>
        <w:top w:val="none" w:sz="0" w:space="0" w:color="auto"/>
        <w:left w:val="none" w:sz="0" w:space="0" w:color="auto"/>
        <w:bottom w:val="none" w:sz="0" w:space="0" w:color="auto"/>
        <w:right w:val="none" w:sz="0" w:space="0" w:color="auto"/>
      </w:divBdr>
    </w:div>
    <w:div w:id="516701390">
      <w:bodyDiv w:val="1"/>
      <w:marLeft w:val="0"/>
      <w:marRight w:val="0"/>
      <w:marTop w:val="0"/>
      <w:marBottom w:val="0"/>
      <w:divBdr>
        <w:top w:val="none" w:sz="0" w:space="0" w:color="auto"/>
        <w:left w:val="none" w:sz="0" w:space="0" w:color="auto"/>
        <w:bottom w:val="none" w:sz="0" w:space="0" w:color="auto"/>
        <w:right w:val="none" w:sz="0" w:space="0" w:color="auto"/>
      </w:divBdr>
    </w:div>
    <w:div w:id="526483111">
      <w:bodyDiv w:val="1"/>
      <w:marLeft w:val="0"/>
      <w:marRight w:val="0"/>
      <w:marTop w:val="0"/>
      <w:marBottom w:val="0"/>
      <w:divBdr>
        <w:top w:val="none" w:sz="0" w:space="0" w:color="auto"/>
        <w:left w:val="none" w:sz="0" w:space="0" w:color="auto"/>
        <w:bottom w:val="none" w:sz="0" w:space="0" w:color="auto"/>
        <w:right w:val="none" w:sz="0" w:space="0" w:color="auto"/>
      </w:divBdr>
    </w:div>
    <w:div w:id="550577591">
      <w:bodyDiv w:val="1"/>
      <w:marLeft w:val="0"/>
      <w:marRight w:val="0"/>
      <w:marTop w:val="0"/>
      <w:marBottom w:val="0"/>
      <w:divBdr>
        <w:top w:val="none" w:sz="0" w:space="0" w:color="auto"/>
        <w:left w:val="none" w:sz="0" w:space="0" w:color="auto"/>
        <w:bottom w:val="none" w:sz="0" w:space="0" w:color="auto"/>
        <w:right w:val="none" w:sz="0" w:space="0" w:color="auto"/>
      </w:divBdr>
    </w:div>
    <w:div w:id="573245862">
      <w:bodyDiv w:val="1"/>
      <w:marLeft w:val="0"/>
      <w:marRight w:val="0"/>
      <w:marTop w:val="0"/>
      <w:marBottom w:val="0"/>
      <w:divBdr>
        <w:top w:val="none" w:sz="0" w:space="0" w:color="auto"/>
        <w:left w:val="none" w:sz="0" w:space="0" w:color="auto"/>
        <w:bottom w:val="none" w:sz="0" w:space="0" w:color="auto"/>
        <w:right w:val="none" w:sz="0" w:space="0" w:color="auto"/>
      </w:divBdr>
    </w:div>
    <w:div w:id="574972782">
      <w:bodyDiv w:val="1"/>
      <w:marLeft w:val="0"/>
      <w:marRight w:val="0"/>
      <w:marTop w:val="0"/>
      <w:marBottom w:val="0"/>
      <w:divBdr>
        <w:top w:val="none" w:sz="0" w:space="0" w:color="auto"/>
        <w:left w:val="none" w:sz="0" w:space="0" w:color="auto"/>
        <w:bottom w:val="none" w:sz="0" w:space="0" w:color="auto"/>
        <w:right w:val="none" w:sz="0" w:space="0" w:color="auto"/>
      </w:divBdr>
    </w:div>
    <w:div w:id="626393253">
      <w:bodyDiv w:val="1"/>
      <w:marLeft w:val="0"/>
      <w:marRight w:val="0"/>
      <w:marTop w:val="0"/>
      <w:marBottom w:val="0"/>
      <w:divBdr>
        <w:top w:val="none" w:sz="0" w:space="0" w:color="auto"/>
        <w:left w:val="none" w:sz="0" w:space="0" w:color="auto"/>
        <w:bottom w:val="none" w:sz="0" w:space="0" w:color="auto"/>
        <w:right w:val="none" w:sz="0" w:space="0" w:color="auto"/>
      </w:divBdr>
    </w:div>
    <w:div w:id="648287945">
      <w:bodyDiv w:val="1"/>
      <w:marLeft w:val="0"/>
      <w:marRight w:val="0"/>
      <w:marTop w:val="0"/>
      <w:marBottom w:val="0"/>
      <w:divBdr>
        <w:top w:val="none" w:sz="0" w:space="0" w:color="auto"/>
        <w:left w:val="none" w:sz="0" w:space="0" w:color="auto"/>
        <w:bottom w:val="none" w:sz="0" w:space="0" w:color="auto"/>
        <w:right w:val="none" w:sz="0" w:space="0" w:color="auto"/>
      </w:divBdr>
    </w:div>
    <w:div w:id="655845322">
      <w:bodyDiv w:val="1"/>
      <w:marLeft w:val="0"/>
      <w:marRight w:val="0"/>
      <w:marTop w:val="0"/>
      <w:marBottom w:val="0"/>
      <w:divBdr>
        <w:top w:val="none" w:sz="0" w:space="0" w:color="auto"/>
        <w:left w:val="none" w:sz="0" w:space="0" w:color="auto"/>
        <w:bottom w:val="none" w:sz="0" w:space="0" w:color="auto"/>
        <w:right w:val="none" w:sz="0" w:space="0" w:color="auto"/>
      </w:divBdr>
    </w:div>
    <w:div w:id="659772034">
      <w:bodyDiv w:val="1"/>
      <w:marLeft w:val="0"/>
      <w:marRight w:val="0"/>
      <w:marTop w:val="0"/>
      <w:marBottom w:val="0"/>
      <w:divBdr>
        <w:top w:val="none" w:sz="0" w:space="0" w:color="auto"/>
        <w:left w:val="none" w:sz="0" w:space="0" w:color="auto"/>
        <w:bottom w:val="none" w:sz="0" w:space="0" w:color="auto"/>
        <w:right w:val="none" w:sz="0" w:space="0" w:color="auto"/>
      </w:divBdr>
    </w:div>
    <w:div w:id="696587112">
      <w:bodyDiv w:val="1"/>
      <w:marLeft w:val="0"/>
      <w:marRight w:val="0"/>
      <w:marTop w:val="0"/>
      <w:marBottom w:val="0"/>
      <w:divBdr>
        <w:top w:val="none" w:sz="0" w:space="0" w:color="auto"/>
        <w:left w:val="none" w:sz="0" w:space="0" w:color="auto"/>
        <w:bottom w:val="none" w:sz="0" w:space="0" w:color="auto"/>
        <w:right w:val="none" w:sz="0" w:space="0" w:color="auto"/>
      </w:divBdr>
    </w:div>
    <w:div w:id="729307325">
      <w:bodyDiv w:val="1"/>
      <w:marLeft w:val="0"/>
      <w:marRight w:val="0"/>
      <w:marTop w:val="0"/>
      <w:marBottom w:val="0"/>
      <w:divBdr>
        <w:top w:val="none" w:sz="0" w:space="0" w:color="auto"/>
        <w:left w:val="none" w:sz="0" w:space="0" w:color="auto"/>
        <w:bottom w:val="none" w:sz="0" w:space="0" w:color="auto"/>
        <w:right w:val="none" w:sz="0" w:space="0" w:color="auto"/>
      </w:divBdr>
    </w:div>
    <w:div w:id="754864225">
      <w:bodyDiv w:val="1"/>
      <w:marLeft w:val="0"/>
      <w:marRight w:val="0"/>
      <w:marTop w:val="0"/>
      <w:marBottom w:val="0"/>
      <w:divBdr>
        <w:top w:val="none" w:sz="0" w:space="0" w:color="auto"/>
        <w:left w:val="none" w:sz="0" w:space="0" w:color="auto"/>
        <w:bottom w:val="none" w:sz="0" w:space="0" w:color="auto"/>
        <w:right w:val="none" w:sz="0" w:space="0" w:color="auto"/>
      </w:divBdr>
    </w:div>
    <w:div w:id="961033936">
      <w:bodyDiv w:val="1"/>
      <w:marLeft w:val="0"/>
      <w:marRight w:val="0"/>
      <w:marTop w:val="0"/>
      <w:marBottom w:val="0"/>
      <w:divBdr>
        <w:top w:val="none" w:sz="0" w:space="0" w:color="auto"/>
        <w:left w:val="none" w:sz="0" w:space="0" w:color="auto"/>
        <w:bottom w:val="none" w:sz="0" w:space="0" w:color="auto"/>
        <w:right w:val="none" w:sz="0" w:space="0" w:color="auto"/>
      </w:divBdr>
    </w:div>
    <w:div w:id="968632639">
      <w:bodyDiv w:val="1"/>
      <w:marLeft w:val="0"/>
      <w:marRight w:val="0"/>
      <w:marTop w:val="0"/>
      <w:marBottom w:val="0"/>
      <w:divBdr>
        <w:top w:val="none" w:sz="0" w:space="0" w:color="auto"/>
        <w:left w:val="none" w:sz="0" w:space="0" w:color="auto"/>
        <w:bottom w:val="none" w:sz="0" w:space="0" w:color="auto"/>
        <w:right w:val="none" w:sz="0" w:space="0" w:color="auto"/>
      </w:divBdr>
    </w:div>
    <w:div w:id="983238645">
      <w:bodyDiv w:val="1"/>
      <w:marLeft w:val="0"/>
      <w:marRight w:val="0"/>
      <w:marTop w:val="0"/>
      <w:marBottom w:val="0"/>
      <w:divBdr>
        <w:top w:val="none" w:sz="0" w:space="0" w:color="auto"/>
        <w:left w:val="none" w:sz="0" w:space="0" w:color="auto"/>
        <w:bottom w:val="none" w:sz="0" w:space="0" w:color="auto"/>
        <w:right w:val="none" w:sz="0" w:space="0" w:color="auto"/>
      </w:divBdr>
    </w:div>
    <w:div w:id="1017655044">
      <w:bodyDiv w:val="1"/>
      <w:marLeft w:val="0"/>
      <w:marRight w:val="0"/>
      <w:marTop w:val="0"/>
      <w:marBottom w:val="0"/>
      <w:divBdr>
        <w:top w:val="none" w:sz="0" w:space="0" w:color="auto"/>
        <w:left w:val="none" w:sz="0" w:space="0" w:color="auto"/>
        <w:bottom w:val="none" w:sz="0" w:space="0" w:color="auto"/>
        <w:right w:val="none" w:sz="0" w:space="0" w:color="auto"/>
      </w:divBdr>
    </w:div>
    <w:div w:id="1045063835">
      <w:bodyDiv w:val="1"/>
      <w:marLeft w:val="0"/>
      <w:marRight w:val="0"/>
      <w:marTop w:val="0"/>
      <w:marBottom w:val="0"/>
      <w:divBdr>
        <w:top w:val="none" w:sz="0" w:space="0" w:color="auto"/>
        <w:left w:val="none" w:sz="0" w:space="0" w:color="auto"/>
        <w:bottom w:val="none" w:sz="0" w:space="0" w:color="auto"/>
        <w:right w:val="none" w:sz="0" w:space="0" w:color="auto"/>
      </w:divBdr>
    </w:div>
    <w:div w:id="1065834881">
      <w:bodyDiv w:val="1"/>
      <w:marLeft w:val="0"/>
      <w:marRight w:val="0"/>
      <w:marTop w:val="0"/>
      <w:marBottom w:val="0"/>
      <w:divBdr>
        <w:top w:val="none" w:sz="0" w:space="0" w:color="auto"/>
        <w:left w:val="none" w:sz="0" w:space="0" w:color="auto"/>
        <w:bottom w:val="none" w:sz="0" w:space="0" w:color="auto"/>
        <w:right w:val="none" w:sz="0" w:space="0" w:color="auto"/>
      </w:divBdr>
    </w:div>
    <w:div w:id="1115439572">
      <w:bodyDiv w:val="1"/>
      <w:marLeft w:val="0"/>
      <w:marRight w:val="0"/>
      <w:marTop w:val="0"/>
      <w:marBottom w:val="0"/>
      <w:divBdr>
        <w:top w:val="none" w:sz="0" w:space="0" w:color="auto"/>
        <w:left w:val="none" w:sz="0" w:space="0" w:color="auto"/>
        <w:bottom w:val="none" w:sz="0" w:space="0" w:color="auto"/>
        <w:right w:val="none" w:sz="0" w:space="0" w:color="auto"/>
      </w:divBdr>
    </w:div>
    <w:div w:id="1118452469">
      <w:bodyDiv w:val="1"/>
      <w:marLeft w:val="0"/>
      <w:marRight w:val="0"/>
      <w:marTop w:val="0"/>
      <w:marBottom w:val="0"/>
      <w:divBdr>
        <w:top w:val="none" w:sz="0" w:space="0" w:color="auto"/>
        <w:left w:val="none" w:sz="0" w:space="0" w:color="auto"/>
        <w:bottom w:val="none" w:sz="0" w:space="0" w:color="auto"/>
        <w:right w:val="none" w:sz="0" w:space="0" w:color="auto"/>
      </w:divBdr>
    </w:div>
    <w:div w:id="1131283733">
      <w:bodyDiv w:val="1"/>
      <w:marLeft w:val="0"/>
      <w:marRight w:val="0"/>
      <w:marTop w:val="0"/>
      <w:marBottom w:val="0"/>
      <w:divBdr>
        <w:top w:val="none" w:sz="0" w:space="0" w:color="auto"/>
        <w:left w:val="none" w:sz="0" w:space="0" w:color="auto"/>
        <w:bottom w:val="none" w:sz="0" w:space="0" w:color="auto"/>
        <w:right w:val="none" w:sz="0" w:space="0" w:color="auto"/>
      </w:divBdr>
    </w:div>
    <w:div w:id="1215117270">
      <w:bodyDiv w:val="1"/>
      <w:marLeft w:val="0"/>
      <w:marRight w:val="0"/>
      <w:marTop w:val="0"/>
      <w:marBottom w:val="0"/>
      <w:divBdr>
        <w:top w:val="none" w:sz="0" w:space="0" w:color="auto"/>
        <w:left w:val="none" w:sz="0" w:space="0" w:color="auto"/>
        <w:bottom w:val="none" w:sz="0" w:space="0" w:color="auto"/>
        <w:right w:val="none" w:sz="0" w:space="0" w:color="auto"/>
      </w:divBdr>
    </w:div>
    <w:div w:id="1324620205">
      <w:bodyDiv w:val="1"/>
      <w:marLeft w:val="0"/>
      <w:marRight w:val="0"/>
      <w:marTop w:val="0"/>
      <w:marBottom w:val="0"/>
      <w:divBdr>
        <w:top w:val="none" w:sz="0" w:space="0" w:color="auto"/>
        <w:left w:val="none" w:sz="0" w:space="0" w:color="auto"/>
        <w:bottom w:val="none" w:sz="0" w:space="0" w:color="auto"/>
        <w:right w:val="none" w:sz="0" w:space="0" w:color="auto"/>
      </w:divBdr>
    </w:div>
    <w:div w:id="1325476680">
      <w:bodyDiv w:val="1"/>
      <w:marLeft w:val="0"/>
      <w:marRight w:val="0"/>
      <w:marTop w:val="0"/>
      <w:marBottom w:val="0"/>
      <w:divBdr>
        <w:top w:val="none" w:sz="0" w:space="0" w:color="auto"/>
        <w:left w:val="none" w:sz="0" w:space="0" w:color="auto"/>
        <w:bottom w:val="none" w:sz="0" w:space="0" w:color="auto"/>
        <w:right w:val="none" w:sz="0" w:space="0" w:color="auto"/>
      </w:divBdr>
    </w:div>
    <w:div w:id="1336179533">
      <w:bodyDiv w:val="1"/>
      <w:marLeft w:val="0"/>
      <w:marRight w:val="0"/>
      <w:marTop w:val="0"/>
      <w:marBottom w:val="0"/>
      <w:divBdr>
        <w:top w:val="none" w:sz="0" w:space="0" w:color="auto"/>
        <w:left w:val="none" w:sz="0" w:space="0" w:color="auto"/>
        <w:bottom w:val="none" w:sz="0" w:space="0" w:color="auto"/>
        <w:right w:val="none" w:sz="0" w:space="0" w:color="auto"/>
      </w:divBdr>
    </w:div>
    <w:div w:id="1343243323">
      <w:bodyDiv w:val="1"/>
      <w:marLeft w:val="0"/>
      <w:marRight w:val="0"/>
      <w:marTop w:val="0"/>
      <w:marBottom w:val="0"/>
      <w:divBdr>
        <w:top w:val="none" w:sz="0" w:space="0" w:color="auto"/>
        <w:left w:val="none" w:sz="0" w:space="0" w:color="auto"/>
        <w:bottom w:val="none" w:sz="0" w:space="0" w:color="auto"/>
        <w:right w:val="none" w:sz="0" w:space="0" w:color="auto"/>
      </w:divBdr>
    </w:div>
    <w:div w:id="1376932715">
      <w:bodyDiv w:val="1"/>
      <w:marLeft w:val="0"/>
      <w:marRight w:val="0"/>
      <w:marTop w:val="0"/>
      <w:marBottom w:val="0"/>
      <w:divBdr>
        <w:top w:val="none" w:sz="0" w:space="0" w:color="auto"/>
        <w:left w:val="none" w:sz="0" w:space="0" w:color="auto"/>
        <w:bottom w:val="none" w:sz="0" w:space="0" w:color="auto"/>
        <w:right w:val="none" w:sz="0" w:space="0" w:color="auto"/>
      </w:divBdr>
    </w:div>
    <w:div w:id="1423988877">
      <w:bodyDiv w:val="1"/>
      <w:marLeft w:val="0"/>
      <w:marRight w:val="0"/>
      <w:marTop w:val="0"/>
      <w:marBottom w:val="0"/>
      <w:divBdr>
        <w:top w:val="none" w:sz="0" w:space="0" w:color="auto"/>
        <w:left w:val="none" w:sz="0" w:space="0" w:color="auto"/>
        <w:bottom w:val="none" w:sz="0" w:space="0" w:color="auto"/>
        <w:right w:val="none" w:sz="0" w:space="0" w:color="auto"/>
      </w:divBdr>
    </w:div>
    <w:div w:id="1441989054">
      <w:bodyDiv w:val="1"/>
      <w:marLeft w:val="0"/>
      <w:marRight w:val="0"/>
      <w:marTop w:val="0"/>
      <w:marBottom w:val="0"/>
      <w:divBdr>
        <w:top w:val="none" w:sz="0" w:space="0" w:color="auto"/>
        <w:left w:val="none" w:sz="0" w:space="0" w:color="auto"/>
        <w:bottom w:val="none" w:sz="0" w:space="0" w:color="auto"/>
        <w:right w:val="none" w:sz="0" w:space="0" w:color="auto"/>
      </w:divBdr>
    </w:div>
    <w:div w:id="1464536886">
      <w:bodyDiv w:val="1"/>
      <w:marLeft w:val="0"/>
      <w:marRight w:val="0"/>
      <w:marTop w:val="0"/>
      <w:marBottom w:val="0"/>
      <w:divBdr>
        <w:top w:val="none" w:sz="0" w:space="0" w:color="auto"/>
        <w:left w:val="none" w:sz="0" w:space="0" w:color="auto"/>
        <w:bottom w:val="none" w:sz="0" w:space="0" w:color="auto"/>
        <w:right w:val="none" w:sz="0" w:space="0" w:color="auto"/>
      </w:divBdr>
    </w:div>
    <w:div w:id="1546140630">
      <w:bodyDiv w:val="1"/>
      <w:marLeft w:val="0"/>
      <w:marRight w:val="0"/>
      <w:marTop w:val="0"/>
      <w:marBottom w:val="0"/>
      <w:divBdr>
        <w:top w:val="none" w:sz="0" w:space="0" w:color="auto"/>
        <w:left w:val="none" w:sz="0" w:space="0" w:color="auto"/>
        <w:bottom w:val="none" w:sz="0" w:space="0" w:color="auto"/>
        <w:right w:val="none" w:sz="0" w:space="0" w:color="auto"/>
      </w:divBdr>
    </w:div>
    <w:div w:id="1662735603">
      <w:bodyDiv w:val="1"/>
      <w:marLeft w:val="0"/>
      <w:marRight w:val="0"/>
      <w:marTop w:val="0"/>
      <w:marBottom w:val="0"/>
      <w:divBdr>
        <w:top w:val="none" w:sz="0" w:space="0" w:color="auto"/>
        <w:left w:val="none" w:sz="0" w:space="0" w:color="auto"/>
        <w:bottom w:val="none" w:sz="0" w:space="0" w:color="auto"/>
        <w:right w:val="none" w:sz="0" w:space="0" w:color="auto"/>
      </w:divBdr>
      <w:divsChild>
        <w:div w:id="981348151">
          <w:marLeft w:val="0"/>
          <w:marRight w:val="0"/>
          <w:marTop w:val="0"/>
          <w:marBottom w:val="0"/>
          <w:divBdr>
            <w:top w:val="none" w:sz="0" w:space="0" w:color="auto"/>
            <w:left w:val="none" w:sz="0" w:space="0" w:color="auto"/>
            <w:bottom w:val="none" w:sz="0" w:space="0" w:color="auto"/>
            <w:right w:val="none" w:sz="0" w:space="0" w:color="auto"/>
          </w:divBdr>
          <w:divsChild>
            <w:div w:id="1917275857">
              <w:marLeft w:val="0"/>
              <w:marRight w:val="0"/>
              <w:marTop w:val="0"/>
              <w:marBottom w:val="0"/>
              <w:divBdr>
                <w:top w:val="none" w:sz="0" w:space="0" w:color="auto"/>
                <w:left w:val="none" w:sz="0" w:space="0" w:color="auto"/>
                <w:bottom w:val="none" w:sz="0" w:space="0" w:color="auto"/>
                <w:right w:val="none" w:sz="0" w:space="0" w:color="auto"/>
              </w:divBdr>
              <w:divsChild>
                <w:div w:id="650056728">
                  <w:marLeft w:val="0"/>
                  <w:marRight w:val="0"/>
                  <w:marTop w:val="0"/>
                  <w:marBottom w:val="0"/>
                  <w:divBdr>
                    <w:top w:val="none" w:sz="0" w:space="0" w:color="auto"/>
                    <w:left w:val="none" w:sz="0" w:space="0" w:color="auto"/>
                    <w:bottom w:val="none" w:sz="0" w:space="0" w:color="auto"/>
                    <w:right w:val="none" w:sz="0" w:space="0" w:color="auto"/>
                  </w:divBdr>
                  <w:divsChild>
                    <w:div w:id="252862792">
                      <w:marLeft w:val="0"/>
                      <w:marRight w:val="0"/>
                      <w:marTop w:val="0"/>
                      <w:marBottom w:val="0"/>
                      <w:divBdr>
                        <w:top w:val="none" w:sz="0" w:space="0" w:color="auto"/>
                        <w:left w:val="none" w:sz="0" w:space="0" w:color="auto"/>
                        <w:bottom w:val="none" w:sz="0" w:space="0" w:color="auto"/>
                        <w:right w:val="none" w:sz="0" w:space="0" w:color="auto"/>
                      </w:divBdr>
                      <w:divsChild>
                        <w:div w:id="1790395557">
                          <w:marLeft w:val="0"/>
                          <w:marRight w:val="0"/>
                          <w:marTop w:val="0"/>
                          <w:marBottom w:val="0"/>
                          <w:divBdr>
                            <w:top w:val="none" w:sz="0" w:space="0" w:color="auto"/>
                            <w:left w:val="none" w:sz="0" w:space="0" w:color="auto"/>
                            <w:bottom w:val="none" w:sz="0" w:space="0" w:color="auto"/>
                            <w:right w:val="none" w:sz="0" w:space="0" w:color="auto"/>
                          </w:divBdr>
                          <w:divsChild>
                            <w:div w:id="979073953">
                              <w:marLeft w:val="0"/>
                              <w:marRight w:val="0"/>
                              <w:marTop w:val="0"/>
                              <w:marBottom w:val="0"/>
                              <w:divBdr>
                                <w:top w:val="none" w:sz="0" w:space="0" w:color="auto"/>
                                <w:left w:val="none" w:sz="0" w:space="0" w:color="auto"/>
                                <w:bottom w:val="none" w:sz="0" w:space="0" w:color="auto"/>
                                <w:right w:val="none" w:sz="0" w:space="0" w:color="auto"/>
                              </w:divBdr>
                              <w:divsChild>
                                <w:div w:id="1177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76353">
      <w:bodyDiv w:val="1"/>
      <w:marLeft w:val="0"/>
      <w:marRight w:val="0"/>
      <w:marTop w:val="0"/>
      <w:marBottom w:val="0"/>
      <w:divBdr>
        <w:top w:val="none" w:sz="0" w:space="0" w:color="auto"/>
        <w:left w:val="none" w:sz="0" w:space="0" w:color="auto"/>
        <w:bottom w:val="none" w:sz="0" w:space="0" w:color="auto"/>
        <w:right w:val="none" w:sz="0" w:space="0" w:color="auto"/>
      </w:divBdr>
    </w:div>
    <w:div w:id="1857961201">
      <w:bodyDiv w:val="1"/>
      <w:marLeft w:val="0"/>
      <w:marRight w:val="0"/>
      <w:marTop w:val="0"/>
      <w:marBottom w:val="0"/>
      <w:divBdr>
        <w:top w:val="none" w:sz="0" w:space="0" w:color="auto"/>
        <w:left w:val="none" w:sz="0" w:space="0" w:color="auto"/>
        <w:bottom w:val="none" w:sz="0" w:space="0" w:color="auto"/>
        <w:right w:val="none" w:sz="0" w:space="0" w:color="auto"/>
      </w:divBdr>
    </w:div>
    <w:div w:id="1872065377">
      <w:bodyDiv w:val="1"/>
      <w:marLeft w:val="0"/>
      <w:marRight w:val="0"/>
      <w:marTop w:val="0"/>
      <w:marBottom w:val="0"/>
      <w:divBdr>
        <w:top w:val="none" w:sz="0" w:space="0" w:color="auto"/>
        <w:left w:val="none" w:sz="0" w:space="0" w:color="auto"/>
        <w:bottom w:val="none" w:sz="0" w:space="0" w:color="auto"/>
        <w:right w:val="none" w:sz="0" w:space="0" w:color="auto"/>
      </w:divBdr>
    </w:div>
    <w:div w:id="1903130478">
      <w:bodyDiv w:val="1"/>
      <w:marLeft w:val="0"/>
      <w:marRight w:val="0"/>
      <w:marTop w:val="0"/>
      <w:marBottom w:val="0"/>
      <w:divBdr>
        <w:top w:val="none" w:sz="0" w:space="0" w:color="auto"/>
        <w:left w:val="none" w:sz="0" w:space="0" w:color="auto"/>
        <w:bottom w:val="none" w:sz="0" w:space="0" w:color="auto"/>
        <w:right w:val="none" w:sz="0" w:space="0" w:color="auto"/>
      </w:divBdr>
    </w:div>
    <w:div w:id="1924994520">
      <w:bodyDiv w:val="1"/>
      <w:marLeft w:val="0"/>
      <w:marRight w:val="0"/>
      <w:marTop w:val="0"/>
      <w:marBottom w:val="0"/>
      <w:divBdr>
        <w:top w:val="none" w:sz="0" w:space="0" w:color="auto"/>
        <w:left w:val="none" w:sz="0" w:space="0" w:color="auto"/>
        <w:bottom w:val="none" w:sz="0" w:space="0" w:color="auto"/>
        <w:right w:val="none" w:sz="0" w:space="0" w:color="auto"/>
      </w:divBdr>
    </w:div>
    <w:div w:id="2045983819">
      <w:bodyDiv w:val="1"/>
      <w:marLeft w:val="0"/>
      <w:marRight w:val="0"/>
      <w:marTop w:val="0"/>
      <w:marBottom w:val="0"/>
      <w:divBdr>
        <w:top w:val="none" w:sz="0" w:space="0" w:color="auto"/>
        <w:left w:val="none" w:sz="0" w:space="0" w:color="auto"/>
        <w:bottom w:val="none" w:sz="0" w:space="0" w:color="auto"/>
        <w:right w:val="none" w:sz="0" w:space="0" w:color="auto"/>
      </w:divBdr>
    </w:div>
    <w:div w:id="2062097313">
      <w:bodyDiv w:val="1"/>
      <w:marLeft w:val="0"/>
      <w:marRight w:val="0"/>
      <w:marTop w:val="0"/>
      <w:marBottom w:val="0"/>
      <w:divBdr>
        <w:top w:val="none" w:sz="0" w:space="0" w:color="auto"/>
        <w:left w:val="none" w:sz="0" w:space="0" w:color="auto"/>
        <w:bottom w:val="none" w:sz="0" w:space="0" w:color="auto"/>
        <w:right w:val="none" w:sz="0" w:space="0" w:color="auto"/>
      </w:divBdr>
    </w:div>
    <w:div w:id="20878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scp08\.cascm\workspace\.metadata\.plugins\com.ca.harvest.workbench\waCache\waC-harvest.belastingdienst.nl-22240-121585-12967093\bios_ldf_sti-cdw.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0ABC-2E25-4A4D-AB7B-D9A56649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bios_ldf_sti-cdw</Template>
  <TotalTime>137</TotalTime>
  <Pages>64</Pages>
  <Words>9098</Words>
  <Characters>82412</Characters>
  <Application>Microsoft Office Word</Application>
  <DocSecurity>0</DocSecurity>
  <Lines>686</Lines>
  <Paragraphs>182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05417_LDF_BAS_CDW_CDP_CMG</vt:lpstr>
      <vt:lpstr>LDF &lt;domein&gt; STI-CDW &lt;brondatabase&gt;[&lt;omschrijving&gt;]</vt:lpstr>
    </vt:vector>
  </TitlesOfParts>
  <Company>Belastingdienst</Company>
  <LinksUpToDate>false</LinksUpToDate>
  <CharactersWithSpaces>91328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05417_LDF_BAS_CDW_CDP_CMG</dc:title>
  <dc:subject>Ontwerp Enterprise DataWarehouse</dc:subject>
  <dc:creator>Ontwerpteam EDW</dc:creator>
  <cp:lastModifiedBy>Peter M.P. WILBRINK</cp:lastModifiedBy>
  <cp:revision>5</cp:revision>
  <cp:lastPrinted>2016-12-19T14:43:00Z</cp:lastPrinted>
  <dcterms:created xsi:type="dcterms:W3CDTF">2018-04-11T14:15:00Z</dcterms:created>
  <dcterms:modified xsi:type="dcterms:W3CDTF">2018-11-01T14:15:00Z</dcterms:modified>
  <cp:category>EDW</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catie">
    <vt:lpwstr>3387.1125.1000.</vt:lpwstr>
  </property>
  <property fmtid="{D5CDD505-2E9C-101B-9397-08002B2CF9AE}" pid="3" name="Versie">
    <vt:lpwstr>9</vt:lpwstr>
  </property>
  <property fmtid="{D5CDD505-2E9C-101B-9397-08002B2CF9AE}" pid="4" name="bewaartermijn">
    <vt:lpwstr>&lt;bewaartermijn&gt;</vt:lpwstr>
  </property>
  <property fmtid="{D5CDD505-2E9C-101B-9397-08002B2CF9AE}" pid="5" name="confidentialiteit">
    <vt:lpwstr>&lt;confidentialiteit&gt;</vt:lpwstr>
  </property>
  <property fmtid="{D5CDD505-2E9C-101B-9397-08002B2CF9AE}" pid="6" name="status">
    <vt:lpwstr>definitief</vt:lpwstr>
  </property>
  <property fmtid="{D5CDD505-2E9C-101B-9397-08002B2CF9AE}" pid="7" name="Project">
    <vt:lpwstr>EDW</vt:lpwstr>
  </property>
  <property fmtid="{D5CDD505-2E9C-101B-9397-08002B2CF9AE}" pid="8" name="Functie/rol">
    <vt:lpwstr>Ontwerper</vt:lpwstr>
  </property>
  <property fmtid="{D5CDD505-2E9C-101B-9397-08002B2CF9AE}" pid="9" name="EDW-Release">
    <vt:lpwstr>EDW_T-00836 BAS-CDP: Aanpassing nav CMG 2017.40</vt:lpwstr>
  </property>
  <property fmtid="{D5CDD505-2E9C-101B-9397-08002B2CF9AE}" pid="10" name="project-release">
    <vt:lpwstr>&lt;project-release&gt;</vt:lpwstr>
  </property>
</Properties>
</file>